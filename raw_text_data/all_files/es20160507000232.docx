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09819" w14:textId="77777777" w:rsidR="003C1E98" w:rsidRPr="003C1E98" w:rsidRDefault="003C1E98" w:rsidP="003C1E98">
      <w:pPr>
        <w:spacing w:after="0" w:line="360" w:lineRule="auto"/>
        <w:rPr>
          <w:ins w:id="0" w:author="Φλούδα Χριστίνα" w:date="2016-05-12T13:34:00Z"/>
          <w:rFonts w:eastAsia="Times New Roman"/>
          <w:szCs w:val="24"/>
          <w:lang w:eastAsia="en-US"/>
        </w:rPr>
      </w:pPr>
      <w:bookmarkStart w:id="1" w:name="_GoBack"/>
      <w:bookmarkEnd w:id="1"/>
      <w:ins w:id="2" w:author="Φλούδα Χριστίνα" w:date="2016-05-12T13:34:00Z">
        <w:r w:rsidRPr="003C1E9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B07FA34" w14:textId="77777777" w:rsidR="003C1E98" w:rsidRPr="003C1E98" w:rsidRDefault="003C1E98" w:rsidP="003C1E98">
      <w:pPr>
        <w:spacing w:after="0" w:line="360" w:lineRule="auto"/>
        <w:rPr>
          <w:ins w:id="3" w:author="Φλούδα Χριστίνα" w:date="2016-05-12T13:34:00Z"/>
          <w:rFonts w:eastAsia="Times New Roman"/>
          <w:szCs w:val="24"/>
          <w:lang w:eastAsia="en-US"/>
        </w:rPr>
      </w:pPr>
    </w:p>
    <w:p w14:paraId="7C16984B" w14:textId="77777777" w:rsidR="003C1E98" w:rsidRPr="003C1E98" w:rsidRDefault="003C1E98" w:rsidP="003C1E98">
      <w:pPr>
        <w:spacing w:after="0" w:line="360" w:lineRule="auto"/>
        <w:rPr>
          <w:ins w:id="4" w:author="Φλούδα Χριστίνα" w:date="2016-05-12T13:34:00Z"/>
          <w:rFonts w:eastAsia="Times New Roman"/>
          <w:szCs w:val="24"/>
          <w:lang w:eastAsia="en-US"/>
        </w:rPr>
      </w:pPr>
      <w:ins w:id="5" w:author="Φλούδα Χριστίνα" w:date="2016-05-12T13:34:00Z">
        <w:r w:rsidRPr="003C1E98">
          <w:rPr>
            <w:rFonts w:eastAsia="Times New Roman"/>
            <w:szCs w:val="24"/>
            <w:lang w:eastAsia="en-US"/>
          </w:rPr>
          <w:t>ΠΙΝΑΚΑΣ ΠΕΡΙΕΧΟΜΕΝΩΝ</w:t>
        </w:r>
      </w:ins>
    </w:p>
    <w:p w14:paraId="09DD7BBF" w14:textId="77777777" w:rsidR="003C1E98" w:rsidRPr="003C1E98" w:rsidRDefault="003C1E98" w:rsidP="003C1E98">
      <w:pPr>
        <w:spacing w:after="0" w:line="360" w:lineRule="auto"/>
        <w:rPr>
          <w:ins w:id="6" w:author="Φλούδα Χριστίνα" w:date="2016-05-12T13:34:00Z"/>
          <w:rFonts w:eastAsia="Times New Roman"/>
          <w:szCs w:val="24"/>
          <w:lang w:eastAsia="en-US"/>
        </w:rPr>
      </w:pPr>
      <w:ins w:id="7" w:author="Φλούδα Χριστίνα" w:date="2016-05-12T13:34:00Z">
        <w:r w:rsidRPr="003C1E98">
          <w:rPr>
            <w:rFonts w:eastAsia="Times New Roman"/>
            <w:szCs w:val="24"/>
            <w:lang w:eastAsia="en-US"/>
          </w:rPr>
          <w:t xml:space="preserve">ΙΖ΄ ΠΕΡΙΟΔΟΣ </w:t>
        </w:r>
      </w:ins>
    </w:p>
    <w:p w14:paraId="10E103AA" w14:textId="77777777" w:rsidR="003C1E98" w:rsidRPr="003C1E98" w:rsidRDefault="003C1E98" w:rsidP="003C1E98">
      <w:pPr>
        <w:spacing w:after="0" w:line="360" w:lineRule="auto"/>
        <w:rPr>
          <w:ins w:id="8" w:author="Φλούδα Χριστίνα" w:date="2016-05-12T13:34:00Z"/>
          <w:rFonts w:eastAsia="Times New Roman"/>
          <w:szCs w:val="24"/>
          <w:lang w:eastAsia="en-US"/>
        </w:rPr>
      </w:pPr>
      <w:ins w:id="9" w:author="Φλούδα Χριστίνα" w:date="2016-05-12T13:34:00Z">
        <w:r w:rsidRPr="003C1E98">
          <w:rPr>
            <w:rFonts w:eastAsia="Times New Roman"/>
            <w:szCs w:val="24"/>
            <w:lang w:eastAsia="en-US"/>
          </w:rPr>
          <w:t>ΠΡΟΕΔΡΕΥΟΜΕΝΗΣ ΚΟΙΝΟΒΟΥΛΕΥΤΙΚΗΣ ΔΗΜΟΚΡΑΤΙΑΣ</w:t>
        </w:r>
      </w:ins>
    </w:p>
    <w:p w14:paraId="235649DB" w14:textId="77777777" w:rsidR="003C1E98" w:rsidRPr="003C1E98" w:rsidRDefault="003C1E98" w:rsidP="003C1E98">
      <w:pPr>
        <w:spacing w:after="0" w:line="360" w:lineRule="auto"/>
        <w:rPr>
          <w:ins w:id="10" w:author="Φλούδα Χριστίνα" w:date="2016-05-12T13:34:00Z"/>
          <w:rFonts w:eastAsia="Times New Roman"/>
          <w:szCs w:val="24"/>
          <w:lang w:eastAsia="en-US"/>
        </w:rPr>
      </w:pPr>
      <w:ins w:id="11" w:author="Φλούδα Χριστίνα" w:date="2016-05-12T13:34:00Z">
        <w:r w:rsidRPr="003C1E98">
          <w:rPr>
            <w:rFonts w:eastAsia="Times New Roman"/>
            <w:szCs w:val="24"/>
            <w:lang w:eastAsia="en-US"/>
          </w:rPr>
          <w:t>ΣΥΝΟΔΟΣ Α΄</w:t>
        </w:r>
      </w:ins>
    </w:p>
    <w:p w14:paraId="405C19C5" w14:textId="77777777" w:rsidR="003C1E98" w:rsidRPr="003C1E98" w:rsidRDefault="003C1E98" w:rsidP="003C1E98">
      <w:pPr>
        <w:spacing w:after="0" w:line="360" w:lineRule="auto"/>
        <w:rPr>
          <w:ins w:id="12" w:author="Φλούδα Χριστίνα" w:date="2016-05-12T13:34:00Z"/>
          <w:rFonts w:eastAsia="Times New Roman"/>
          <w:szCs w:val="24"/>
          <w:lang w:eastAsia="en-US"/>
        </w:rPr>
      </w:pPr>
    </w:p>
    <w:p w14:paraId="285571C9" w14:textId="77777777" w:rsidR="003C1E98" w:rsidRPr="003C1E98" w:rsidRDefault="003C1E98" w:rsidP="003C1E98">
      <w:pPr>
        <w:spacing w:after="0" w:line="360" w:lineRule="auto"/>
        <w:rPr>
          <w:ins w:id="13" w:author="Φλούδα Χριστίνα" w:date="2016-05-12T13:34:00Z"/>
          <w:rFonts w:eastAsia="Times New Roman"/>
          <w:szCs w:val="24"/>
          <w:lang w:eastAsia="en-US"/>
        </w:rPr>
      </w:pPr>
      <w:ins w:id="14" w:author="Φλούδα Χριστίνα" w:date="2016-05-12T13:34:00Z">
        <w:r w:rsidRPr="003C1E98">
          <w:rPr>
            <w:rFonts w:eastAsia="Times New Roman"/>
            <w:szCs w:val="24"/>
            <w:lang w:eastAsia="en-US"/>
          </w:rPr>
          <w:t>ΣΥΝΕΔΡΙΑΣΗ ΡΚ΄</w:t>
        </w:r>
      </w:ins>
    </w:p>
    <w:p w14:paraId="70FAEFFA" w14:textId="77777777" w:rsidR="003C1E98" w:rsidRPr="003C1E98" w:rsidRDefault="003C1E98" w:rsidP="003C1E98">
      <w:pPr>
        <w:spacing w:after="0" w:line="360" w:lineRule="auto"/>
        <w:rPr>
          <w:ins w:id="15" w:author="Φλούδα Χριστίνα" w:date="2016-05-12T13:34:00Z"/>
          <w:rFonts w:eastAsia="Times New Roman"/>
          <w:szCs w:val="24"/>
          <w:lang w:eastAsia="en-US"/>
        </w:rPr>
      </w:pPr>
      <w:ins w:id="16" w:author="Φλούδα Χριστίνα" w:date="2016-05-12T13:34:00Z">
        <w:r w:rsidRPr="003C1E98">
          <w:rPr>
            <w:rFonts w:eastAsia="Times New Roman"/>
            <w:szCs w:val="24"/>
            <w:lang w:eastAsia="en-US"/>
          </w:rPr>
          <w:t>Σάββατο  7 Μαΐου 2016</w:t>
        </w:r>
      </w:ins>
    </w:p>
    <w:p w14:paraId="65D5405B" w14:textId="77777777" w:rsidR="003C1E98" w:rsidRPr="003C1E98" w:rsidRDefault="003C1E98" w:rsidP="003C1E98">
      <w:pPr>
        <w:spacing w:after="0" w:line="360" w:lineRule="auto"/>
        <w:rPr>
          <w:ins w:id="17" w:author="Φλούδα Χριστίνα" w:date="2016-05-12T13:34:00Z"/>
          <w:rFonts w:eastAsia="Times New Roman"/>
          <w:szCs w:val="24"/>
          <w:lang w:eastAsia="en-US"/>
        </w:rPr>
      </w:pPr>
    </w:p>
    <w:p w14:paraId="4112CAAF" w14:textId="77777777" w:rsidR="003C1E98" w:rsidRPr="003C1E98" w:rsidRDefault="003C1E98" w:rsidP="003C1E98">
      <w:pPr>
        <w:spacing w:after="0" w:line="360" w:lineRule="auto"/>
        <w:rPr>
          <w:ins w:id="18" w:author="Φλούδα Χριστίνα" w:date="2016-05-12T13:34:00Z"/>
          <w:rFonts w:eastAsia="Times New Roman"/>
          <w:szCs w:val="24"/>
          <w:lang w:eastAsia="en-US"/>
        </w:rPr>
      </w:pPr>
      <w:ins w:id="19" w:author="Φλούδα Χριστίνα" w:date="2016-05-12T13:34:00Z">
        <w:r w:rsidRPr="003C1E98">
          <w:rPr>
            <w:rFonts w:eastAsia="Times New Roman"/>
            <w:szCs w:val="24"/>
            <w:lang w:eastAsia="en-US"/>
          </w:rPr>
          <w:t>ΘΕΜΑΤΑ</w:t>
        </w:r>
      </w:ins>
    </w:p>
    <w:p w14:paraId="08F67D6F" w14:textId="77777777" w:rsidR="003C1E98" w:rsidRPr="003C1E98" w:rsidRDefault="003C1E98" w:rsidP="003C1E98">
      <w:pPr>
        <w:spacing w:after="0" w:line="360" w:lineRule="auto"/>
        <w:rPr>
          <w:ins w:id="20" w:author="Φλούδα Χριστίνα" w:date="2016-05-12T13:34:00Z"/>
          <w:rFonts w:eastAsia="Times New Roman"/>
          <w:szCs w:val="24"/>
          <w:lang w:eastAsia="en-US"/>
        </w:rPr>
      </w:pPr>
      <w:ins w:id="21" w:author="Φλούδα Χριστίνα" w:date="2016-05-12T13:34:00Z">
        <w:r w:rsidRPr="003C1E98">
          <w:rPr>
            <w:rFonts w:eastAsia="Times New Roman"/>
            <w:szCs w:val="24"/>
            <w:lang w:eastAsia="en-US"/>
          </w:rPr>
          <w:t xml:space="preserve"> </w:t>
        </w:r>
        <w:r w:rsidRPr="003C1E98">
          <w:rPr>
            <w:rFonts w:eastAsia="Times New Roman"/>
            <w:szCs w:val="24"/>
            <w:lang w:eastAsia="en-US"/>
          </w:rPr>
          <w:br/>
          <w:t xml:space="preserve">Α. ΕΙΔΙΚΑ ΘΕΜΑΤΑ </w:t>
        </w:r>
        <w:r w:rsidRPr="003C1E98">
          <w:rPr>
            <w:rFonts w:eastAsia="Times New Roman"/>
            <w:szCs w:val="24"/>
            <w:lang w:eastAsia="en-US"/>
          </w:rPr>
          <w:br/>
          <w:t xml:space="preserve">1. Επικύρωση Πρακτικών, σελ. </w:t>
        </w:r>
        <w:r w:rsidRPr="003C1E98">
          <w:rPr>
            <w:rFonts w:eastAsia="Times New Roman"/>
            <w:szCs w:val="24"/>
            <w:lang w:eastAsia="en-US"/>
          </w:rPr>
          <w:br/>
          <w:t xml:space="preserve">2. Ανακοινώνεται ότι τη συνεδρίαση παρακολουθούν μαθητές από το Δημοτικό Σχολείο Ασημίου Ηρακλείου Κρήτης, σελ. </w:t>
        </w:r>
        <w:r w:rsidRPr="003C1E98">
          <w:rPr>
            <w:rFonts w:eastAsia="Times New Roman"/>
            <w:szCs w:val="24"/>
            <w:lang w:eastAsia="en-US"/>
          </w:rPr>
          <w:br/>
          <w:t xml:space="preserve">3. Επί διαδικαστικού θέματος, σελ. </w:t>
        </w:r>
        <w:r w:rsidRPr="003C1E98">
          <w:rPr>
            <w:rFonts w:eastAsia="Times New Roman"/>
            <w:szCs w:val="24"/>
            <w:lang w:eastAsia="en-US"/>
          </w:rPr>
          <w:br/>
          <w:t xml:space="preserve">4. Επί προσωπικού θέματος, σελ. </w:t>
        </w:r>
        <w:r w:rsidRPr="003C1E98">
          <w:rPr>
            <w:rFonts w:eastAsia="Times New Roman"/>
            <w:szCs w:val="24"/>
            <w:lang w:eastAsia="en-US"/>
          </w:rPr>
          <w:br/>
          <w:t xml:space="preserve"> </w:t>
        </w:r>
        <w:r w:rsidRPr="003C1E98">
          <w:rPr>
            <w:rFonts w:eastAsia="Times New Roman"/>
            <w:szCs w:val="24"/>
            <w:lang w:eastAsia="en-US"/>
          </w:rPr>
          <w:br/>
          <w:t xml:space="preserve">Β. ΝΟΜΟΘΕΤΙΚΗ ΕΡΓΑΣΙΑ </w:t>
        </w:r>
        <w:r w:rsidRPr="003C1E98">
          <w:rPr>
            <w:rFonts w:eastAsia="Times New Roman"/>
            <w:szCs w:val="24"/>
            <w:lang w:eastAsia="en-US"/>
          </w:rPr>
          <w:br/>
          <w:t xml:space="preserve">1. Συζήτηση επί της αρχής, των άρθρων και των τροπολογιών του σχεδίου νόμου του Υπουργείου Εργασίας, Κοινωνικής Ασφάλισης και Κοινωνικής Αλληλεγγύης, με τίτλο: «Ενιαίο Σύστημα Κοινωνικής Ασφάλειας - Μεταρρύθμιση ασφαλιστικού-συνταξιοδοτικού συστήματος - Ρυθμίσεις φορολογίας εισοδήματος και τυχερών παιγνίων και άλλες διατάξεις», σελ. </w:t>
        </w:r>
        <w:r w:rsidRPr="003C1E98">
          <w:rPr>
            <w:rFonts w:eastAsia="Times New Roman"/>
            <w:szCs w:val="24"/>
            <w:lang w:eastAsia="en-US"/>
          </w:rPr>
          <w:br/>
          <w:t xml:space="preserve">2. Αίτηση αντισυνταγματικότητας που ετέθη από τον Κοινοβουλευτικό Εκπρόσωπο της δημοκρατικής Συμπαράταξης ΠΑΣΟΚ - ΔΗΜΑΡ κ. Α. Λοβέρδου επί του άρθρου 41 «Ασφαλιστικές εισφορές υγειονομικής περίθαλψης του σχεδίου νόμου του Υπουργείου Εργασίας, Κοινωνικής Ασφάλισης και Κοινωνικής Αλληλεγγύης σε σχέση με το άρθρο 4, το άρθρο 21 παρ. 3, το άρθρο 22 παρ. 5 και τα άρθρο 25 παρ. 1 του Συντάγματος, καθώς και του άρθρου 104 σε σχέση με τα άρθρα 4 παρ. 5 και 26 του Συντάγματος, σελ. </w:t>
        </w:r>
        <w:r w:rsidRPr="003C1E98">
          <w:rPr>
            <w:rFonts w:eastAsia="Times New Roman"/>
            <w:szCs w:val="24"/>
            <w:lang w:eastAsia="en-US"/>
          </w:rPr>
          <w:br/>
          <w:t xml:space="preserve">3. Συζήτηση και ψήφιση επί της αίτησης αντισυνταγματικότητας επί των άρθρων 41 και 104 του σχεδίου νόμου του Υπουργείου Εργασίας, Κοινωνικής Ασφάλισης και Κοινωνικής Αλληλεγγύης, σελ. </w:t>
        </w:r>
        <w:r w:rsidRPr="003C1E98">
          <w:rPr>
            <w:rFonts w:eastAsia="Times New Roman"/>
            <w:szCs w:val="24"/>
            <w:lang w:eastAsia="en-US"/>
          </w:rPr>
          <w:br/>
          <w:t xml:space="preserve"> </w:t>
        </w:r>
      </w:ins>
    </w:p>
    <w:p w14:paraId="7336C757" w14:textId="77777777" w:rsidR="003C1E98" w:rsidRPr="003C1E98" w:rsidRDefault="003C1E98" w:rsidP="003C1E98">
      <w:pPr>
        <w:spacing w:after="0" w:line="360" w:lineRule="auto"/>
        <w:rPr>
          <w:ins w:id="22" w:author="Φλούδα Χριστίνα" w:date="2016-05-12T13:34:00Z"/>
          <w:rFonts w:eastAsia="Times New Roman"/>
          <w:szCs w:val="24"/>
          <w:lang w:eastAsia="en-US"/>
        </w:rPr>
      </w:pPr>
      <w:ins w:id="23" w:author="Φλούδα Χριστίνα" w:date="2016-05-12T13:34:00Z">
        <w:r w:rsidRPr="003C1E98">
          <w:rPr>
            <w:rFonts w:eastAsia="Times New Roman"/>
            <w:szCs w:val="24"/>
            <w:lang w:eastAsia="en-US"/>
          </w:rPr>
          <w:br/>
          <w:t>ΠΡΟΕΔΡΕΥΟΝΤΕΣ</w:t>
        </w:r>
      </w:ins>
    </w:p>
    <w:p w14:paraId="178A4167" w14:textId="77777777" w:rsidR="003C1E98" w:rsidRPr="003C1E98" w:rsidRDefault="003C1E98" w:rsidP="003C1E98">
      <w:pPr>
        <w:spacing w:after="0" w:line="360" w:lineRule="auto"/>
        <w:rPr>
          <w:ins w:id="24" w:author="Φλούδα Χριστίνα" w:date="2016-05-12T13:34:00Z"/>
          <w:rFonts w:eastAsia="Times New Roman"/>
          <w:szCs w:val="24"/>
          <w:lang w:eastAsia="en-US"/>
        </w:rPr>
      </w:pPr>
    </w:p>
    <w:p w14:paraId="2DFBDC5E" w14:textId="77777777" w:rsidR="003C1E98" w:rsidRPr="003C1E98" w:rsidRDefault="003C1E98" w:rsidP="003C1E98">
      <w:pPr>
        <w:spacing w:after="0" w:line="360" w:lineRule="auto"/>
        <w:rPr>
          <w:ins w:id="25" w:author="Φλούδα Χριστίνα" w:date="2016-05-12T13:34:00Z"/>
          <w:rFonts w:eastAsia="Times New Roman"/>
          <w:szCs w:val="24"/>
          <w:lang w:eastAsia="en-US"/>
        </w:rPr>
      </w:pPr>
      <w:ins w:id="26" w:author="Φλούδα Χριστίνα" w:date="2016-05-12T13:34:00Z">
        <w:r w:rsidRPr="003C1E98">
          <w:rPr>
            <w:rFonts w:eastAsia="Times New Roman"/>
            <w:szCs w:val="24"/>
            <w:lang w:eastAsia="en-US"/>
          </w:rPr>
          <w:t>ΒΑΡΕΜΕΝΟΣ Γ. , σελ.</w:t>
        </w:r>
        <w:r w:rsidRPr="003C1E98">
          <w:rPr>
            <w:rFonts w:eastAsia="Times New Roman"/>
            <w:szCs w:val="24"/>
            <w:lang w:eastAsia="en-US"/>
          </w:rPr>
          <w:br/>
          <w:t>ΚΑΚΛΑΜΑΝΗΣ Ν. , σελ.</w:t>
        </w:r>
        <w:r w:rsidRPr="003C1E98">
          <w:rPr>
            <w:rFonts w:eastAsia="Times New Roman"/>
            <w:szCs w:val="24"/>
            <w:lang w:eastAsia="en-US"/>
          </w:rPr>
          <w:br/>
          <w:t>ΚΟΥΡΑΚΗΣ Α. , σελ.</w:t>
        </w:r>
        <w:r w:rsidRPr="003C1E98">
          <w:rPr>
            <w:rFonts w:eastAsia="Times New Roman"/>
            <w:szCs w:val="24"/>
            <w:lang w:eastAsia="en-US"/>
          </w:rPr>
          <w:br/>
          <w:t>ΚΡΕΜΑΣΤΙΝΟΣ Δ. , σελ.</w:t>
        </w:r>
        <w:r w:rsidRPr="003C1E98">
          <w:rPr>
            <w:rFonts w:eastAsia="Times New Roman"/>
            <w:szCs w:val="24"/>
            <w:lang w:eastAsia="en-US"/>
          </w:rPr>
          <w:br/>
          <w:t>ΛΑΜΠΡΟΥΛΗΣ Γ. , σελ.</w:t>
        </w:r>
        <w:r w:rsidRPr="003C1E98">
          <w:rPr>
            <w:rFonts w:eastAsia="Times New Roman"/>
            <w:szCs w:val="24"/>
            <w:lang w:eastAsia="en-US"/>
          </w:rPr>
          <w:br/>
          <w:t>ΧΡΙΣΤΟΔΟΥΛΟΠΟΥΛΟΥ Α. , σελ.</w:t>
        </w:r>
        <w:r w:rsidRPr="003C1E98">
          <w:rPr>
            <w:rFonts w:eastAsia="Times New Roman"/>
            <w:szCs w:val="24"/>
            <w:lang w:eastAsia="en-US"/>
          </w:rPr>
          <w:br/>
        </w:r>
        <w:r w:rsidRPr="003C1E98">
          <w:rPr>
            <w:rFonts w:eastAsia="Times New Roman"/>
            <w:szCs w:val="24"/>
            <w:lang w:eastAsia="en-US"/>
          </w:rPr>
          <w:br/>
        </w:r>
      </w:ins>
    </w:p>
    <w:p w14:paraId="3241D4B8" w14:textId="77777777" w:rsidR="003C1E98" w:rsidRPr="003C1E98" w:rsidRDefault="003C1E98" w:rsidP="003C1E98">
      <w:pPr>
        <w:spacing w:after="0" w:line="360" w:lineRule="auto"/>
        <w:rPr>
          <w:ins w:id="27" w:author="Φλούδα Χριστίνα" w:date="2016-05-12T13:34:00Z"/>
          <w:rFonts w:eastAsia="Times New Roman"/>
          <w:szCs w:val="24"/>
          <w:lang w:eastAsia="en-US"/>
        </w:rPr>
      </w:pPr>
      <w:ins w:id="28" w:author="Φλούδα Χριστίνα" w:date="2016-05-12T13:34:00Z">
        <w:r w:rsidRPr="003C1E98">
          <w:rPr>
            <w:rFonts w:eastAsia="Times New Roman"/>
            <w:szCs w:val="24"/>
            <w:lang w:eastAsia="en-US"/>
          </w:rPr>
          <w:t>ΟΜΙΛΗΤΕΣ</w:t>
        </w:r>
      </w:ins>
    </w:p>
    <w:p w14:paraId="228A7721" w14:textId="77777777" w:rsidR="003C1E98" w:rsidRPr="003C1E98" w:rsidRDefault="003C1E98" w:rsidP="003C1E98">
      <w:pPr>
        <w:spacing w:after="0" w:line="360" w:lineRule="auto"/>
        <w:rPr>
          <w:ins w:id="29" w:author="Φλούδα Χριστίνα" w:date="2016-05-12T13:34:00Z"/>
          <w:rFonts w:eastAsia="Times New Roman"/>
          <w:szCs w:val="24"/>
          <w:lang w:eastAsia="en-US"/>
        </w:rPr>
      </w:pPr>
      <w:ins w:id="30" w:author="Φλούδα Χριστίνα" w:date="2016-05-12T13:34:00Z">
        <w:r w:rsidRPr="003C1E98">
          <w:rPr>
            <w:rFonts w:eastAsia="Times New Roman"/>
            <w:szCs w:val="24"/>
            <w:lang w:eastAsia="en-US"/>
          </w:rPr>
          <w:br/>
          <w:t>Α. Επί διαδικαστικού θέματος:</w:t>
        </w:r>
        <w:r w:rsidRPr="003C1E98">
          <w:rPr>
            <w:rFonts w:eastAsia="Times New Roman"/>
            <w:szCs w:val="24"/>
            <w:lang w:eastAsia="en-US"/>
          </w:rPr>
          <w:br/>
          <w:t>ΒΑΡΕΜΕΝΟΣ Γ. , σελ.</w:t>
        </w:r>
        <w:r w:rsidRPr="003C1E98">
          <w:rPr>
            <w:rFonts w:eastAsia="Times New Roman"/>
            <w:szCs w:val="24"/>
            <w:lang w:eastAsia="en-US"/>
          </w:rPr>
          <w:br/>
          <w:t>ΒΟΥΤΣΗΣ Ν. , σελ.</w:t>
        </w:r>
        <w:r w:rsidRPr="003C1E98">
          <w:rPr>
            <w:rFonts w:eastAsia="Times New Roman"/>
            <w:szCs w:val="24"/>
            <w:lang w:eastAsia="en-US"/>
          </w:rPr>
          <w:br/>
          <w:t>ΒΡΟΥΤΣΗΣ Ι. , σελ.</w:t>
        </w:r>
        <w:r w:rsidRPr="003C1E98">
          <w:rPr>
            <w:rFonts w:eastAsia="Times New Roman"/>
            <w:szCs w:val="24"/>
            <w:lang w:eastAsia="en-US"/>
          </w:rPr>
          <w:br/>
          <w:t>ΓΕΩΡΓΙΑΔΗΣ Σ. , σελ.</w:t>
        </w:r>
        <w:r w:rsidRPr="003C1E98">
          <w:rPr>
            <w:rFonts w:eastAsia="Times New Roman"/>
            <w:szCs w:val="24"/>
            <w:lang w:eastAsia="en-US"/>
          </w:rPr>
          <w:br/>
          <w:t>ΘΕΟΧΑΡΗΣ Θ. , σελ.</w:t>
        </w:r>
        <w:r w:rsidRPr="003C1E98">
          <w:rPr>
            <w:rFonts w:eastAsia="Times New Roman"/>
            <w:szCs w:val="24"/>
            <w:lang w:eastAsia="en-US"/>
          </w:rPr>
          <w:br/>
          <w:t>ΚΑΚΛΑΜΑΝΗΣ Ν. , σελ.</w:t>
        </w:r>
        <w:r w:rsidRPr="003C1E98">
          <w:rPr>
            <w:rFonts w:eastAsia="Times New Roman"/>
            <w:szCs w:val="24"/>
            <w:lang w:eastAsia="en-US"/>
          </w:rPr>
          <w:br/>
          <w:t>ΚΑΡΑΘΑΝΑΣΟΠΟΥΛΟΣ Ν. , σελ.</w:t>
        </w:r>
        <w:r w:rsidRPr="003C1E98">
          <w:rPr>
            <w:rFonts w:eastAsia="Times New Roman"/>
            <w:szCs w:val="24"/>
            <w:lang w:eastAsia="en-US"/>
          </w:rPr>
          <w:br/>
          <w:t>ΚΑΤΡΟΥΓΚΑΛΟΣ Γ. , σελ.</w:t>
        </w:r>
        <w:r w:rsidRPr="003C1E98">
          <w:rPr>
            <w:rFonts w:eastAsia="Times New Roman"/>
            <w:szCs w:val="24"/>
            <w:lang w:eastAsia="en-US"/>
          </w:rPr>
          <w:br/>
          <w:t>ΚΕΓΚΕΡΟΓΛΟΥ Β. , σελ.</w:t>
        </w:r>
        <w:r w:rsidRPr="003C1E98">
          <w:rPr>
            <w:rFonts w:eastAsia="Times New Roman"/>
            <w:szCs w:val="24"/>
            <w:lang w:eastAsia="en-US"/>
          </w:rPr>
          <w:br/>
          <w:t>ΚΟΥΡΑΚΗΣ Α. , σελ.</w:t>
        </w:r>
        <w:r w:rsidRPr="003C1E98">
          <w:rPr>
            <w:rFonts w:eastAsia="Times New Roman"/>
            <w:szCs w:val="24"/>
            <w:lang w:eastAsia="en-US"/>
          </w:rPr>
          <w:br/>
          <w:t>ΚΡΕΜΑΣΤΙΝΟΣ Δ. , σελ.</w:t>
        </w:r>
        <w:r w:rsidRPr="003C1E98">
          <w:rPr>
            <w:rFonts w:eastAsia="Times New Roman"/>
            <w:szCs w:val="24"/>
            <w:lang w:eastAsia="en-US"/>
          </w:rPr>
          <w:br/>
          <w:t>ΚΥΡΙΑΖΙΔΗΣ Δ. , σελ.</w:t>
        </w:r>
        <w:r w:rsidRPr="003C1E98">
          <w:rPr>
            <w:rFonts w:eastAsia="Times New Roman"/>
            <w:szCs w:val="24"/>
            <w:lang w:eastAsia="en-US"/>
          </w:rPr>
          <w:br/>
          <w:t>ΛΑΜΠΡΟΥΛΗΣ Γ. , σελ.</w:t>
        </w:r>
        <w:r w:rsidRPr="003C1E98">
          <w:rPr>
            <w:rFonts w:eastAsia="Times New Roman"/>
            <w:szCs w:val="24"/>
            <w:lang w:eastAsia="en-US"/>
          </w:rPr>
          <w:br/>
          <w:t>ΛΕΒΕΝΤΗΣ Β. , σελ.</w:t>
        </w:r>
        <w:r w:rsidRPr="003C1E98">
          <w:rPr>
            <w:rFonts w:eastAsia="Times New Roman"/>
            <w:szCs w:val="24"/>
            <w:lang w:eastAsia="en-US"/>
          </w:rPr>
          <w:br/>
          <w:t>ΛΟΒΕΡΔΟΣ Α. , σελ.</w:t>
        </w:r>
        <w:r w:rsidRPr="003C1E98">
          <w:rPr>
            <w:rFonts w:eastAsia="Times New Roman"/>
            <w:szCs w:val="24"/>
            <w:lang w:eastAsia="en-US"/>
          </w:rPr>
          <w:br/>
          <w:t>ΜΑΝΙΑΤΗΣ Ι. , σελ.</w:t>
        </w:r>
        <w:r w:rsidRPr="003C1E98">
          <w:rPr>
            <w:rFonts w:eastAsia="Times New Roman"/>
            <w:szCs w:val="24"/>
            <w:lang w:eastAsia="en-US"/>
          </w:rPr>
          <w:br/>
          <w:t>ΜΑΝΤΑΣ Χ. , σελ.</w:t>
        </w:r>
        <w:r w:rsidRPr="003C1E98">
          <w:rPr>
            <w:rFonts w:eastAsia="Times New Roman"/>
            <w:szCs w:val="24"/>
            <w:lang w:eastAsia="en-US"/>
          </w:rPr>
          <w:br/>
          <w:t>ΜΠΑΡΚΑΣ Κ. , σελ.</w:t>
        </w:r>
        <w:r w:rsidRPr="003C1E98">
          <w:rPr>
            <w:rFonts w:eastAsia="Times New Roman"/>
            <w:szCs w:val="24"/>
            <w:lang w:eastAsia="en-US"/>
          </w:rPr>
          <w:br/>
          <w:t>ΟΙΚΟΝΟΜΟΥ Β. , σελ.</w:t>
        </w:r>
        <w:r w:rsidRPr="003C1E98">
          <w:rPr>
            <w:rFonts w:eastAsia="Times New Roman"/>
            <w:szCs w:val="24"/>
            <w:lang w:eastAsia="en-US"/>
          </w:rPr>
          <w:br/>
          <w:t>ΠΑΠΑΡΗΓΑ Α. , σελ.</w:t>
        </w:r>
        <w:r w:rsidRPr="003C1E98">
          <w:rPr>
            <w:rFonts w:eastAsia="Times New Roman"/>
            <w:szCs w:val="24"/>
            <w:lang w:eastAsia="en-US"/>
          </w:rPr>
          <w:br/>
          <w:t>ΠΑΠΠΑΣ Χ. , σελ.</w:t>
        </w:r>
        <w:r w:rsidRPr="003C1E98">
          <w:rPr>
            <w:rFonts w:eastAsia="Times New Roman"/>
            <w:szCs w:val="24"/>
            <w:lang w:eastAsia="en-US"/>
          </w:rPr>
          <w:br/>
          <w:t>ΠΑΥΛΙΔΗΣ Κ. , σελ.</w:t>
        </w:r>
        <w:r w:rsidRPr="003C1E98">
          <w:rPr>
            <w:rFonts w:eastAsia="Times New Roman"/>
            <w:szCs w:val="24"/>
            <w:lang w:eastAsia="en-US"/>
          </w:rPr>
          <w:br/>
          <w:t>ΠΑΦΙΛΗΣ Α. , σελ.</w:t>
        </w:r>
        <w:r w:rsidRPr="003C1E98">
          <w:rPr>
            <w:rFonts w:eastAsia="Times New Roman"/>
            <w:szCs w:val="24"/>
            <w:lang w:eastAsia="en-US"/>
          </w:rPr>
          <w:br/>
          <w:t>ΣΚΟΥΡΛΕΤΗΣ Π. , σελ.</w:t>
        </w:r>
        <w:r w:rsidRPr="003C1E98">
          <w:rPr>
            <w:rFonts w:eastAsia="Times New Roman"/>
            <w:szCs w:val="24"/>
            <w:lang w:eastAsia="en-US"/>
          </w:rPr>
          <w:br/>
          <w:t>ΤΣΑΚΑΛΩΤΟΣ Ε. , σελ.</w:t>
        </w:r>
        <w:r w:rsidRPr="003C1E98">
          <w:rPr>
            <w:rFonts w:eastAsia="Times New Roman"/>
            <w:szCs w:val="24"/>
            <w:lang w:eastAsia="en-US"/>
          </w:rPr>
          <w:br/>
          <w:t>ΦΑΜΕΛΛΟΣ Σ. , σελ.</w:t>
        </w:r>
        <w:r w:rsidRPr="003C1E98">
          <w:rPr>
            <w:rFonts w:eastAsia="Times New Roman"/>
            <w:szCs w:val="24"/>
            <w:lang w:eastAsia="en-US"/>
          </w:rPr>
          <w:br/>
          <w:t>ΧΡΙΣΤΟΔΟΥΛΟΠΟΥΛΟΥ Α. , σελ.</w:t>
        </w:r>
        <w:r w:rsidRPr="003C1E98">
          <w:rPr>
            <w:rFonts w:eastAsia="Times New Roman"/>
            <w:szCs w:val="24"/>
            <w:lang w:eastAsia="en-US"/>
          </w:rPr>
          <w:br/>
          <w:t>ΧΡΙΣΤΟΦΙΛΟΠΟΥΛΟΥ Π. , σελ.</w:t>
        </w:r>
        <w:r w:rsidRPr="003C1E98">
          <w:rPr>
            <w:rFonts w:eastAsia="Times New Roman"/>
            <w:szCs w:val="24"/>
            <w:lang w:eastAsia="en-US"/>
          </w:rPr>
          <w:br/>
        </w:r>
        <w:r w:rsidRPr="003C1E98">
          <w:rPr>
            <w:rFonts w:eastAsia="Times New Roman"/>
            <w:szCs w:val="24"/>
            <w:lang w:eastAsia="en-US"/>
          </w:rPr>
          <w:br/>
          <w:t>Β. Επί προσωπικού θέματος:</w:t>
        </w:r>
        <w:r w:rsidRPr="003C1E98">
          <w:rPr>
            <w:rFonts w:eastAsia="Times New Roman"/>
            <w:szCs w:val="24"/>
            <w:lang w:eastAsia="en-US"/>
          </w:rPr>
          <w:br/>
          <w:t>ΒΡΟΥΤΣΗΣ Ι. , σελ.</w:t>
        </w:r>
        <w:r w:rsidRPr="003C1E98">
          <w:rPr>
            <w:rFonts w:eastAsia="Times New Roman"/>
            <w:szCs w:val="24"/>
            <w:lang w:eastAsia="en-US"/>
          </w:rPr>
          <w:br/>
          <w:t>ΓΕΩΡΓΙΑΔΗΣ Σ. , σελ.</w:t>
        </w:r>
        <w:r w:rsidRPr="003C1E98">
          <w:rPr>
            <w:rFonts w:eastAsia="Times New Roman"/>
            <w:szCs w:val="24"/>
            <w:lang w:eastAsia="en-US"/>
          </w:rPr>
          <w:br/>
          <w:t>ΘΕΟΧΑΡΗΣ Θ. , σελ.</w:t>
        </w:r>
        <w:r w:rsidRPr="003C1E98">
          <w:rPr>
            <w:rFonts w:eastAsia="Times New Roman"/>
            <w:szCs w:val="24"/>
            <w:lang w:eastAsia="en-US"/>
          </w:rPr>
          <w:br/>
          <w:t>ΚΑΡΑΘΑΝΑΣΟΠΟΥΛΟΣ Ν. , σελ.</w:t>
        </w:r>
        <w:r w:rsidRPr="003C1E98">
          <w:rPr>
            <w:rFonts w:eastAsia="Times New Roman"/>
            <w:szCs w:val="24"/>
            <w:lang w:eastAsia="en-US"/>
          </w:rPr>
          <w:br/>
          <w:t>ΛΟΒΕΡΔΟΣ Α. , σελ.</w:t>
        </w:r>
        <w:r w:rsidRPr="003C1E98">
          <w:rPr>
            <w:rFonts w:eastAsia="Times New Roman"/>
            <w:szCs w:val="24"/>
            <w:lang w:eastAsia="en-US"/>
          </w:rPr>
          <w:br/>
          <w:t>ΠΟΛΑΚΗΣ Π. , σελ.</w:t>
        </w:r>
        <w:r w:rsidRPr="003C1E98">
          <w:rPr>
            <w:rFonts w:eastAsia="Times New Roman"/>
            <w:szCs w:val="24"/>
            <w:lang w:eastAsia="en-US"/>
          </w:rPr>
          <w:br/>
          <w:t>ΤΣΑΚΑΛΩΤΟΣ Ε. , σελ.</w:t>
        </w:r>
        <w:r w:rsidRPr="003C1E98">
          <w:rPr>
            <w:rFonts w:eastAsia="Times New Roman"/>
            <w:szCs w:val="24"/>
            <w:lang w:eastAsia="en-US"/>
          </w:rPr>
          <w:br/>
        </w:r>
        <w:r w:rsidRPr="003C1E98">
          <w:rPr>
            <w:rFonts w:eastAsia="Times New Roman"/>
            <w:szCs w:val="24"/>
            <w:lang w:eastAsia="en-US"/>
          </w:rPr>
          <w:br/>
          <w:t>Γ. Επί του σχεδίου νόμου του Υπουργείου Εργασίας, Κοινωνικής Ασφάλισης και Κοινωνικής Αλληλεγγύης:</w:t>
        </w:r>
        <w:r w:rsidRPr="003C1E98">
          <w:rPr>
            <w:rFonts w:eastAsia="Times New Roman"/>
            <w:szCs w:val="24"/>
            <w:lang w:eastAsia="en-US"/>
          </w:rPr>
          <w:br/>
          <w:t>ΑΛΕΞΙΑΔΗΣ Τ. , σελ.</w:t>
        </w:r>
        <w:r w:rsidRPr="003C1E98">
          <w:rPr>
            <w:rFonts w:eastAsia="Times New Roman"/>
            <w:szCs w:val="24"/>
            <w:lang w:eastAsia="en-US"/>
          </w:rPr>
          <w:br/>
          <w:t>ΑΜΥΡΑΣ Γ. , σελ.</w:t>
        </w:r>
        <w:r w:rsidRPr="003C1E98">
          <w:rPr>
            <w:rFonts w:eastAsia="Times New Roman"/>
            <w:szCs w:val="24"/>
            <w:lang w:eastAsia="en-US"/>
          </w:rPr>
          <w:br/>
          <w:t>ΑΠΟΣΤΟΛΟΥ Ε. , σελ.</w:t>
        </w:r>
        <w:r w:rsidRPr="003C1E98">
          <w:rPr>
            <w:rFonts w:eastAsia="Times New Roman"/>
            <w:szCs w:val="24"/>
            <w:lang w:eastAsia="en-US"/>
          </w:rPr>
          <w:br/>
          <w:t>ΑΡΑΧΩΒΙΤΗΣ Σ. , σελ.</w:t>
        </w:r>
        <w:r w:rsidRPr="003C1E98">
          <w:rPr>
            <w:rFonts w:eastAsia="Times New Roman"/>
            <w:szCs w:val="24"/>
            <w:lang w:eastAsia="en-US"/>
          </w:rPr>
          <w:br/>
          <w:t>ΑΣΗΜΑΚΟΠΟΥΛΟΥ  Ά. , σελ.</w:t>
        </w:r>
        <w:r w:rsidRPr="003C1E98">
          <w:rPr>
            <w:rFonts w:eastAsia="Times New Roman"/>
            <w:szCs w:val="24"/>
            <w:lang w:eastAsia="en-US"/>
          </w:rPr>
          <w:br/>
          <w:t>ΒΑΓΙΩΝΑΣ Γ. , σελ.</w:t>
        </w:r>
        <w:r w:rsidRPr="003C1E98">
          <w:rPr>
            <w:rFonts w:eastAsia="Times New Roman"/>
            <w:szCs w:val="24"/>
            <w:lang w:eastAsia="en-US"/>
          </w:rPr>
          <w:br/>
          <w:t>ΒΑΡΔΑΚΗΣ Σ. , σελ.</w:t>
        </w:r>
        <w:r w:rsidRPr="003C1E98">
          <w:rPr>
            <w:rFonts w:eastAsia="Times New Roman"/>
            <w:szCs w:val="24"/>
            <w:lang w:eastAsia="en-US"/>
          </w:rPr>
          <w:br/>
          <w:t>ΒΑΡΔΑΛΗΣ Α. , σελ.</w:t>
        </w:r>
        <w:r w:rsidRPr="003C1E98">
          <w:rPr>
            <w:rFonts w:eastAsia="Times New Roman"/>
            <w:szCs w:val="24"/>
            <w:lang w:eastAsia="en-US"/>
          </w:rPr>
          <w:br/>
          <w:t>ΒΕΣΥΡΟΠΟΥΛΟΣ Α. , σελ.</w:t>
        </w:r>
        <w:r w:rsidRPr="003C1E98">
          <w:rPr>
            <w:rFonts w:eastAsia="Times New Roman"/>
            <w:szCs w:val="24"/>
            <w:lang w:eastAsia="en-US"/>
          </w:rPr>
          <w:br/>
          <w:t>ΒΡΟΥΤΣΗΣ Ι. , σελ.</w:t>
        </w:r>
        <w:r w:rsidRPr="003C1E98">
          <w:rPr>
            <w:rFonts w:eastAsia="Times New Roman"/>
            <w:szCs w:val="24"/>
            <w:lang w:eastAsia="en-US"/>
          </w:rPr>
          <w:br/>
          <w:t>ΓΕΡΜΕΝΗΣ Γ. , σελ.</w:t>
        </w:r>
        <w:r w:rsidRPr="003C1E98">
          <w:rPr>
            <w:rFonts w:eastAsia="Times New Roman"/>
            <w:szCs w:val="24"/>
            <w:lang w:eastAsia="en-US"/>
          </w:rPr>
          <w:br/>
          <w:t>ΓΕΩΡΓΙΑΔΗΣ Μ. , σελ.</w:t>
        </w:r>
        <w:r w:rsidRPr="003C1E98">
          <w:rPr>
            <w:rFonts w:eastAsia="Times New Roman"/>
            <w:szCs w:val="24"/>
            <w:lang w:eastAsia="en-US"/>
          </w:rPr>
          <w:br/>
          <w:t>ΓΕΩΡΓΙΑΔΗΣ Σ. , σελ.</w:t>
        </w:r>
        <w:r w:rsidRPr="003C1E98">
          <w:rPr>
            <w:rFonts w:eastAsia="Times New Roman"/>
            <w:szCs w:val="24"/>
            <w:lang w:eastAsia="en-US"/>
          </w:rPr>
          <w:br/>
          <w:t>ΓΚΑΡΑ Α. , σελ.</w:t>
        </w:r>
        <w:r w:rsidRPr="003C1E98">
          <w:rPr>
            <w:rFonts w:eastAsia="Times New Roman"/>
            <w:szCs w:val="24"/>
            <w:lang w:eastAsia="en-US"/>
          </w:rPr>
          <w:br/>
          <w:t>ΓΡΗΓΟΡΑΚΟΣ Λ. , σελ.</w:t>
        </w:r>
        <w:r w:rsidRPr="003C1E98">
          <w:rPr>
            <w:rFonts w:eastAsia="Times New Roman"/>
            <w:szCs w:val="24"/>
            <w:lang w:eastAsia="en-US"/>
          </w:rPr>
          <w:br/>
          <w:t>ΔΑΝΕΛΛΗΣ Σ. , σελ.</w:t>
        </w:r>
        <w:r w:rsidRPr="003C1E98">
          <w:rPr>
            <w:rFonts w:eastAsia="Times New Roman"/>
            <w:szCs w:val="24"/>
            <w:lang w:eastAsia="en-US"/>
          </w:rPr>
          <w:br/>
          <w:t>ΔΕΝΔΙΑΣ Ν. , σελ.</w:t>
        </w:r>
        <w:r w:rsidRPr="003C1E98">
          <w:rPr>
            <w:rFonts w:eastAsia="Times New Roman"/>
            <w:szCs w:val="24"/>
            <w:lang w:eastAsia="en-US"/>
          </w:rPr>
          <w:br/>
          <w:t>ΔΗΜΗΤΡΙΑΔΗΣ Δ. , σελ.</w:t>
        </w:r>
        <w:r w:rsidRPr="003C1E98">
          <w:rPr>
            <w:rFonts w:eastAsia="Times New Roman"/>
            <w:szCs w:val="24"/>
            <w:lang w:eastAsia="en-US"/>
          </w:rPr>
          <w:br/>
          <w:t>ΗΓΟΥΜΕΝΙΔΗΣ Ν. , σελ.</w:t>
        </w:r>
        <w:r w:rsidRPr="003C1E98">
          <w:rPr>
            <w:rFonts w:eastAsia="Times New Roman"/>
            <w:szCs w:val="24"/>
            <w:lang w:eastAsia="en-US"/>
          </w:rPr>
          <w:br/>
          <w:t>ΗΛΙΟΠΟΥΛΟΣ Π. , σελ.</w:t>
        </w:r>
        <w:r w:rsidRPr="003C1E98">
          <w:rPr>
            <w:rFonts w:eastAsia="Times New Roman"/>
            <w:szCs w:val="24"/>
            <w:lang w:eastAsia="en-US"/>
          </w:rPr>
          <w:br/>
          <w:t>ΘΕΟΧΑΡΗΣ Θ. , σελ.</w:t>
        </w:r>
        <w:r w:rsidRPr="003C1E98">
          <w:rPr>
            <w:rFonts w:eastAsia="Times New Roman"/>
            <w:szCs w:val="24"/>
            <w:lang w:eastAsia="en-US"/>
          </w:rPr>
          <w:br/>
          <w:t>ΘΕΩΝΑΣ Ι. , σελ.</w:t>
        </w:r>
        <w:r w:rsidRPr="003C1E98">
          <w:rPr>
            <w:rFonts w:eastAsia="Times New Roman"/>
            <w:szCs w:val="24"/>
            <w:lang w:eastAsia="en-US"/>
          </w:rPr>
          <w:br/>
          <w:t>ΚΑΪΣΑΣ Γ. , σελ.</w:t>
        </w:r>
        <w:r w:rsidRPr="003C1E98">
          <w:rPr>
            <w:rFonts w:eastAsia="Times New Roman"/>
            <w:szCs w:val="24"/>
            <w:lang w:eastAsia="en-US"/>
          </w:rPr>
          <w:br/>
          <w:t>ΚΑΡΑΘΑΝΑΣΟΠΟΥΛΟΣ Ν. , σελ.</w:t>
        </w:r>
        <w:r w:rsidRPr="003C1E98">
          <w:rPr>
            <w:rFonts w:eastAsia="Times New Roman"/>
            <w:szCs w:val="24"/>
            <w:lang w:eastAsia="en-US"/>
          </w:rPr>
          <w:br/>
          <w:t>ΚΑΡΡΑΣ Γ. , σελ.</w:t>
        </w:r>
        <w:r w:rsidRPr="003C1E98">
          <w:rPr>
            <w:rFonts w:eastAsia="Times New Roman"/>
            <w:szCs w:val="24"/>
            <w:lang w:eastAsia="en-US"/>
          </w:rPr>
          <w:br/>
          <w:t>ΚΑΤΡΟΥΓΚΑΛΟΣ Γ. , σελ.</w:t>
        </w:r>
        <w:r w:rsidRPr="003C1E98">
          <w:rPr>
            <w:rFonts w:eastAsia="Times New Roman"/>
            <w:szCs w:val="24"/>
            <w:lang w:eastAsia="en-US"/>
          </w:rPr>
          <w:br/>
          <w:t>ΚΑΤΣΙΑΝΤΩΝΗΣ Γ. , σελ.</w:t>
        </w:r>
        <w:r w:rsidRPr="003C1E98">
          <w:rPr>
            <w:rFonts w:eastAsia="Times New Roman"/>
            <w:szCs w:val="24"/>
            <w:lang w:eastAsia="en-US"/>
          </w:rPr>
          <w:br/>
          <w:t>ΚΑΤΣΩΤΗΣ Χ. , σελ.</w:t>
        </w:r>
        <w:r w:rsidRPr="003C1E98">
          <w:rPr>
            <w:rFonts w:eastAsia="Times New Roman"/>
            <w:szCs w:val="24"/>
            <w:lang w:eastAsia="en-US"/>
          </w:rPr>
          <w:br/>
          <w:t>ΚΕΡΑΜΕΩΣ Ν. , σελ.</w:t>
        </w:r>
        <w:r w:rsidRPr="003C1E98">
          <w:rPr>
            <w:rFonts w:eastAsia="Times New Roman"/>
            <w:szCs w:val="24"/>
            <w:lang w:eastAsia="en-US"/>
          </w:rPr>
          <w:br/>
          <w:t>ΚΕΦΑΛΟΓΙΑΝΝΗ  Ό. , σελ.</w:t>
        </w:r>
        <w:r w:rsidRPr="003C1E98">
          <w:rPr>
            <w:rFonts w:eastAsia="Times New Roman"/>
            <w:szCs w:val="24"/>
            <w:lang w:eastAsia="en-US"/>
          </w:rPr>
          <w:br/>
          <w:t>ΚΟΥΤΣΟΥΚΟΣ Γ. , σελ.</w:t>
        </w:r>
        <w:r w:rsidRPr="003C1E98">
          <w:rPr>
            <w:rFonts w:eastAsia="Times New Roman"/>
            <w:szCs w:val="24"/>
            <w:lang w:eastAsia="en-US"/>
          </w:rPr>
          <w:br/>
          <w:t>ΚΩΝΣΤΑΝΤΙΝΕΑΣ Π. , σελ.</w:t>
        </w:r>
        <w:r w:rsidRPr="003C1E98">
          <w:rPr>
            <w:rFonts w:eastAsia="Times New Roman"/>
            <w:szCs w:val="24"/>
            <w:lang w:eastAsia="en-US"/>
          </w:rPr>
          <w:br/>
          <w:t>ΚΩΝΣΤΑΝΤΟΠΟΥΛΟΣ Δ. , σελ.</w:t>
        </w:r>
        <w:r w:rsidRPr="003C1E98">
          <w:rPr>
            <w:rFonts w:eastAsia="Times New Roman"/>
            <w:szCs w:val="24"/>
            <w:lang w:eastAsia="en-US"/>
          </w:rPr>
          <w:br/>
          <w:t>ΛΑΓΟΣ Ι. , σελ.</w:t>
        </w:r>
        <w:r w:rsidRPr="003C1E98">
          <w:rPr>
            <w:rFonts w:eastAsia="Times New Roman"/>
            <w:szCs w:val="24"/>
            <w:lang w:eastAsia="en-US"/>
          </w:rPr>
          <w:br/>
          <w:t>ΛΟΒΕΡΔΟΣ Α. , σελ.</w:t>
        </w:r>
        <w:r w:rsidRPr="003C1E98">
          <w:rPr>
            <w:rFonts w:eastAsia="Times New Roman"/>
            <w:szCs w:val="24"/>
            <w:lang w:eastAsia="en-US"/>
          </w:rPr>
          <w:br/>
          <w:t>ΛΥΚΟΥΔΗΣ Σ. , σελ.</w:t>
        </w:r>
        <w:r w:rsidRPr="003C1E98">
          <w:rPr>
            <w:rFonts w:eastAsia="Times New Roman"/>
            <w:szCs w:val="24"/>
            <w:lang w:eastAsia="en-US"/>
          </w:rPr>
          <w:br/>
          <w:t>ΜΑΝΙΑΤΗΣ Ι. , σελ.</w:t>
        </w:r>
        <w:r w:rsidRPr="003C1E98">
          <w:rPr>
            <w:rFonts w:eastAsia="Times New Roman"/>
            <w:szCs w:val="24"/>
            <w:lang w:eastAsia="en-US"/>
          </w:rPr>
          <w:br/>
          <w:t>ΜΑΝΤΑΣ Χ. , σελ.</w:t>
        </w:r>
        <w:r w:rsidRPr="003C1E98">
          <w:rPr>
            <w:rFonts w:eastAsia="Times New Roman"/>
            <w:szCs w:val="24"/>
            <w:lang w:eastAsia="en-US"/>
          </w:rPr>
          <w:br/>
          <w:t>ΜΑΝΩΛΑΚΟΥ Δ. , σελ.</w:t>
        </w:r>
        <w:r w:rsidRPr="003C1E98">
          <w:rPr>
            <w:rFonts w:eastAsia="Times New Roman"/>
            <w:szCs w:val="24"/>
            <w:lang w:eastAsia="en-US"/>
          </w:rPr>
          <w:br/>
          <w:t>ΜΑΡΔΑΣ Δ. , σελ.</w:t>
        </w:r>
        <w:r w:rsidRPr="003C1E98">
          <w:rPr>
            <w:rFonts w:eastAsia="Times New Roman"/>
            <w:szCs w:val="24"/>
            <w:lang w:eastAsia="en-US"/>
          </w:rPr>
          <w:br/>
          <w:t>ΜΑΥΡΩΤΑΣ Γ. , σελ.</w:t>
        </w:r>
        <w:r w:rsidRPr="003C1E98">
          <w:rPr>
            <w:rFonts w:eastAsia="Times New Roman"/>
            <w:szCs w:val="24"/>
            <w:lang w:eastAsia="en-US"/>
          </w:rPr>
          <w:br/>
          <w:t>ΜΕΓΑΛΟΟΙΚΟΝΟΜΟΥ Θ. , σελ.</w:t>
        </w:r>
        <w:r w:rsidRPr="003C1E98">
          <w:rPr>
            <w:rFonts w:eastAsia="Times New Roman"/>
            <w:szCs w:val="24"/>
            <w:lang w:eastAsia="en-US"/>
          </w:rPr>
          <w:br/>
          <w:t>ΜΠΑΡΓΙΩΤΑΣ Κ. , σελ.</w:t>
        </w:r>
        <w:r w:rsidRPr="003C1E98">
          <w:rPr>
            <w:rFonts w:eastAsia="Times New Roman"/>
            <w:szCs w:val="24"/>
            <w:lang w:eastAsia="en-US"/>
          </w:rPr>
          <w:br/>
          <w:t>ΜΠΑΡΚΑΣ Κ. , σελ.</w:t>
        </w:r>
        <w:r w:rsidRPr="003C1E98">
          <w:rPr>
            <w:rFonts w:eastAsia="Times New Roman"/>
            <w:szCs w:val="24"/>
            <w:lang w:eastAsia="en-US"/>
          </w:rPr>
          <w:br/>
          <w:t>ΜΠΑΡΜΠΑΡΟΥΣΗΣ Κ. , σελ.</w:t>
        </w:r>
        <w:r w:rsidRPr="003C1E98">
          <w:rPr>
            <w:rFonts w:eastAsia="Times New Roman"/>
            <w:szCs w:val="24"/>
            <w:lang w:eastAsia="en-US"/>
          </w:rPr>
          <w:br/>
          <w:t>ΜΠΓΙΑΛΑΣ Χ. , σελ.</w:t>
        </w:r>
        <w:r w:rsidRPr="003C1E98">
          <w:rPr>
            <w:rFonts w:eastAsia="Times New Roman"/>
            <w:szCs w:val="24"/>
            <w:lang w:eastAsia="en-US"/>
          </w:rPr>
          <w:br/>
          <w:t>ΟΙΚΟΝΟΜΟΥ Β. , σελ.</w:t>
        </w:r>
        <w:r w:rsidRPr="003C1E98">
          <w:rPr>
            <w:rFonts w:eastAsia="Times New Roman"/>
            <w:szCs w:val="24"/>
            <w:lang w:eastAsia="en-US"/>
          </w:rPr>
          <w:br/>
          <w:t>ΟΥΡΣΟΥΖΙΔΗΣ Γ. , σελ.</w:t>
        </w:r>
        <w:r w:rsidRPr="003C1E98">
          <w:rPr>
            <w:rFonts w:eastAsia="Times New Roman"/>
            <w:szCs w:val="24"/>
            <w:lang w:eastAsia="en-US"/>
          </w:rPr>
          <w:br/>
          <w:t>ΠΑΝΑΓΙΩΤΑΡΟΣ Η. , σελ.</w:t>
        </w:r>
        <w:r w:rsidRPr="003C1E98">
          <w:rPr>
            <w:rFonts w:eastAsia="Times New Roman"/>
            <w:szCs w:val="24"/>
            <w:lang w:eastAsia="en-US"/>
          </w:rPr>
          <w:br/>
          <w:t>ΠΑΝΑΓΙΩΤΟΠΟΥΛΟΣ Ν. , σελ.</w:t>
        </w:r>
        <w:r w:rsidRPr="003C1E98">
          <w:rPr>
            <w:rFonts w:eastAsia="Times New Roman"/>
            <w:szCs w:val="24"/>
            <w:lang w:eastAsia="en-US"/>
          </w:rPr>
          <w:br/>
          <w:t>ΠΑΠΑΗΛΙΟΥ Γ. , σελ.</w:t>
        </w:r>
        <w:r w:rsidRPr="003C1E98">
          <w:rPr>
            <w:rFonts w:eastAsia="Times New Roman"/>
            <w:szCs w:val="24"/>
            <w:lang w:eastAsia="en-US"/>
          </w:rPr>
          <w:br/>
          <w:t>ΠΑΠΑΡΗΓΑ Α. , σελ.</w:t>
        </w:r>
        <w:r w:rsidRPr="003C1E98">
          <w:rPr>
            <w:rFonts w:eastAsia="Times New Roman"/>
            <w:szCs w:val="24"/>
            <w:lang w:eastAsia="en-US"/>
          </w:rPr>
          <w:br/>
          <w:t>ΠΑΠΑΧΡΙΣΤΟΠΟΥΛΟΣ Α. , σελ.</w:t>
        </w:r>
        <w:r w:rsidRPr="003C1E98">
          <w:rPr>
            <w:rFonts w:eastAsia="Times New Roman"/>
            <w:szCs w:val="24"/>
            <w:lang w:eastAsia="en-US"/>
          </w:rPr>
          <w:br/>
          <w:t>ΠΑΥΛΙΔΗΣ Κ. , σελ.</w:t>
        </w:r>
        <w:r w:rsidRPr="003C1E98">
          <w:rPr>
            <w:rFonts w:eastAsia="Times New Roman"/>
            <w:szCs w:val="24"/>
            <w:lang w:eastAsia="en-US"/>
          </w:rPr>
          <w:br/>
          <w:t>ΠΑΦΙΛΗΣ Α. , σελ.</w:t>
        </w:r>
        <w:r w:rsidRPr="003C1E98">
          <w:rPr>
            <w:rFonts w:eastAsia="Times New Roman"/>
            <w:szCs w:val="24"/>
            <w:lang w:eastAsia="en-US"/>
          </w:rPr>
          <w:br/>
          <w:t>ΠΕΤΡΟΠΟΥΛΟΣ Α. , σελ.</w:t>
        </w:r>
        <w:r w:rsidRPr="003C1E98">
          <w:rPr>
            <w:rFonts w:eastAsia="Times New Roman"/>
            <w:szCs w:val="24"/>
            <w:lang w:eastAsia="en-US"/>
          </w:rPr>
          <w:br/>
          <w:t>ΣΑΝΤΟΡΙΝΙΟΣ Ν. , σελ.</w:t>
        </w:r>
        <w:r w:rsidRPr="003C1E98">
          <w:rPr>
            <w:rFonts w:eastAsia="Times New Roman"/>
            <w:szCs w:val="24"/>
            <w:lang w:eastAsia="en-US"/>
          </w:rPr>
          <w:br/>
          <w:t>ΣΤΑΪΚΟΥΡΑΣ Χ. , σελ.</w:t>
        </w:r>
        <w:r w:rsidRPr="003C1E98">
          <w:rPr>
            <w:rFonts w:eastAsia="Times New Roman"/>
            <w:szCs w:val="24"/>
            <w:lang w:eastAsia="en-US"/>
          </w:rPr>
          <w:br/>
          <w:t>ΣΤΟΓΙΑΝΝΙΔΗΣ Γ. , σελ.</w:t>
        </w:r>
        <w:r w:rsidRPr="003C1E98">
          <w:rPr>
            <w:rFonts w:eastAsia="Times New Roman"/>
            <w:szCs w:val="24"/>
            <w:lang w:eastAsia="en-US"/>
          </w:rPr>
          <w:br/>
          <w:t>ΣΥΡΜΑΛΕΝΙΟΣ Ν. , σελ.</w:t>
        </w:r>
        <w:r w:rsidRPr="003C1E98">
          <w:rPr>
            <w:rFonts w:eastAsia="Times New Roman"/>
            <w:szCs w:val="24"/>
            <w:lang w:eastAsia="en-US"/>
          </w:rPr>
          <w:br/>
          <w:t>ΤΑΣΟΥΛΑΣ Κ. , σελ.</w:t>
        </w:r>
        <w:r w:rsidRPr="003C1E98">
          <w:rPr>
            <w:rFonts w:eastAsia="Times New Roman"/>
            <w:szCs w:val="24"/>
            <w:lang w:eastAsia="en-US"/>
          </w:rPr>
          <w:br/>
          <w:t>ΤΖΕΛΕΠΗΣ Μ. , σελ.</w:t>
        </w:r>
        <w:r w:rsidRPr="003C1E98">
          <w:rPr>
            <w:rFonts w:eastAsia="Times New Roman"/>
            <w:szCs w:val="24"/>
            <w:lang w:eastAsia="en-US"/>
          </w:rPr>
          <w:br/>
          <w:t>ΤΖΟΥΦΗ Μ. , σελ.</w:t>
        </w:r>
        <w:r w:rsidRPr="003C1E98">
          <w:rPr>
            <w:rFonts w:eastAsia="Times New Roman"/>
            <w:szCs w:val="24"/>
            <w:lang w:eastAsia="en-US"/>
          </w:rPr>
          <w:br/>
          <w:t>ΤΣΑΚΑΛΩΤΟΣ Ε. , σελ.</w:t>
        </w:r>
        <w:r w:rsidRPr="003C1E98">
          <w:rPr>
            <w:rFonts w:eastAsia="Times New Roman"/>
            <w:szCs w:val="24"/>
            <w:lang w:eastAsia="en-US"/>
          </w:rPr>
          <w:br/>
          <w:t>ΤΣΙΑΡΑΣ Κ. , σελ.</w:t>
        </w:r>
        <w:r w:rsidRPr="003C1E98">
          <w:rPr>
            <w:rFonts w:eastAsia="Times New Roman"/>
            <w:szCs w:val="24"/>
            <w:lang w:eastAsia="en-US"/>
          </w:rPr>
          <w:br/>
          <w:t>ΤΣΙΡΚΑΣ Β. , σελ.</w:t>
        </w:r>
        <w:r w:rsidRPr="003C1E98">
          <w:rPr>
            <w:rFonts w:eastAsia="Times New Roman"/>
            <w:szCs w:val="24"/>
            <w:lang w:eastAsia="en-US"/>
          </w:rPr>
          <w:br/>
          <w:t>ΦΑΜΕΛΛΟΣ Σ. , σελ.</w:t>
        </w:r>
        <w:r w:rsidRPr="003C1E98">
          <w:rPr>
            <w:rFonts w:eastAsia="Times New Roman"/>
            <w:szCs w:val="24"/>
            <w:lang w:eastAsia="en-US"/>
          </w:rPr>
          <w:br/>
          <w:t>ΦΙΛΗΣ Ν. , σελ.</w:t>
        </w:r>
        <w:r w:rsidRPr="003C1E98">
          <w:rPr>
            <w:rFonts w:eastAsia="Times New Roman"/>
            <w:szCs w:val="24"/>
            <w:lang w:eastAsia="en-US"/>
          </w:rPr>
          <w:br/>
          <w:t>ΦΩΚΑΣ Α. , σελ.</w:t>
        </w:r>
        <w:r w:rsidRPr="003C1E98">
          <w:rPr>
            <w:rFonts w:eastAsia="Times New Roman"/>
            <w:szCs w:val="24"/>
            <w:lang w:eastAsia="en-US"/>
          </w:rPr>
          <w:br/>
          <w:t>ΦΩΤΗΛΑΣ Ι. , σελ.</w:t>
        </w:r>
        <w:r w:rsidRPr="003C1E98">
          <w:rPr>
            <w:rFonts w:eastAsia="Times New Roman"/>
            <w:szCs w:val="24"/>
            <w:lang w:eastAsia="en-US"/>
          </w:rPr>
          <w:br/>
          <w:t>ΧΑΡΑΚΟΠΟΥΛΟΣ Μ. , σελ.</w:t>
        </w:r>
        <w:r w:rsidRPr="003C1E98">
          <w:rPr>
            <w:rFonts w:eastAsia="Times New Roman"/>
            <w:szCs w:val="24"/>
            <w:lang w:eastAsia="en-US"/>
          </w:rPr>
          <w:br/>
          <w:t>ΧΡΙΣΤΟΦΙΛΟΠΟΥΛΟΥ Π. , σελ.</w:t>
        </w:r>
        <w:r w:rsidRPr="003C1E98">
          <w:rPr>
            <w:rFonts w:eastAsia="Times New Roman"/>
            <w:szCs w:val="24"/>
            <w:lang w:eastAsia="en-US"/>
          </w:rPr>
          <w:br/>
        </w:r>
        <w:r w:rsidRPr="003C1E98">
          <w:rPr>
            <w:rFonts w:eastAsia="Times New Roman"/>
            <w:szCs w:val="24"/>
            <w:lang w:eastAsia="en-US"/>
          </w:rPr>
          <w:br/>
          <w:t>Δ. Επί της αίτησης αντισυνταγματικότητας:</w:t>
        </w:r>
        <w:r w:rsidRPr="003C1E98">
          <w:rPr>
            <w:rFonts w:eastAsia="Times New Roman"/>
            <w:szCs w:val="24"/>
            <w:lang w:eastAsia="en-US"/>
          </w:rPr>
          <w:br/>
          <w:t>ΔΑΝΕΛΛΗΣ Σ. , σελ.</w:t>
        </w:r>
        <w:r w:rsidRPr="003C1E98">
          <w:rPr>
            <w:rFonts w:eastAsia="Times New Roman"/>
            <w:szCs w:val="24"/>
            <w:lang w:eastAsia="en-US"/>
          </w:rPr>
          <w:br/>
          <w:t>ΚΑΡΡΑΣ Γ. , σελ.</w:t>
        </w:r>
        <w:r w:rsidRPr="003C1E98">
          <w:rPr>
            <w:rFonts w:eastAsia="Times New Roman"/>
            <w:szCs w:val="24"/>
            <w:lang w:eastAsia="en-US"/>
          </w:rPr>
          <w:br/>
          <w:t>ΚΑΤΡΟΥΓΚΑΛΟΣ Γ. , σελ.</w:t>
        </w:r>
        <w:r w:rsidRPr="003C1E98">
          <w:rPr>
            <w:rFonts w:eastAsia="Times New Roman"/>
            <w:szCs w:val="24"/>
            <w:lang w:eastAsia="en-US"/>
          </w:rPr>
          <w:br/>
          <w:t>ΛΑΠΠΑΣ Σ. , σελ.</w:t>
        </w:r>
        <w:r w:rsidRPr="003C1E98">
          <w:rPr>
            <w:rFonts w:eastAsia="Times New Roman"/>
            <w:szCs w:val="24"/>
            <w:lang w:eastAsia="en-US"/>
          </w:rPr>
          <w:br/>
          <w:t>ΛΟΒΕΡΔΟΣ Α. , σελ.</w:t>
        </w:r>
        <w:r w:rsidRPr="003C1E98">
          <w:rPr>
            <w:rFonts w:eastAsia="Times New Roman"/>
            <w:szCs w:val="24"/>
            <w:lang w:eastAsia="en-US"/>
          </w:rPr>
          <w:br/>
          <w:t>ΠΑΠΑΧΡΙΣΤΟΠΟΥΛΟΣ Α. , σελ.</w:t>
        </w:r>
        <w:r w:rsidRPr="003C1E98">
          <w:rPr>
            <w:rFonts w:eastAsia="Times New Roman"/>
            <w:szCs w:val="24"/>
            <w:lang w:eastAsia="en-US"/>
          </w:rPr>
          <w:br/>
          <w:t>ΠΑΠΠΑΣ Χ. , σελ.</w:t>
        </w:r>
        <w:r w:rsidRPr="003C1E98">
          <w:rPr>
            <w:rFonts w:eastAsia="Times New Roman"/>
            <w:szCs w:val="24"/>
            <w:lang w:eastAsia="en-US"/>
          </w:rPr>
          <w:br/>
          <w:t>ΠΑΦΙΛΗΣ Α. , σελ.</w:t>
        </w:r>
        <w:r w:rsidRPr="003C1E98">
          <w:rPr>
            <w:rFonts w:eastAsia="Times New Roman"/>
            <w:szCs w:val="24"/>
            <w:lang w:eastAsia="en-US"/>
          </w:rPr>
          <w:br/>
          <w:t>ΦΟΡΤΣΑΚΗΣ Θ. , σελ.</w:t>
        </w:r>
        <w:r w:rsidRPr="003C1E98">
          <w:rPr>
            <w:rFonts w:eastAsia="Times New Roman"/>
            <w:szCs w:val="24"/>
            <w:lang w:eastAsia="en-US"/>
          </w:rPr>
          <w:br/>
        </w:r>
        <w:r w:rsidRPr="003C1E98">
          <w:rPr>
            <w:rFonts w:eastAsia="Times New Roman"/>
            <w:szCs w:val="24"/>
            <w:lang w:eastAsia="en-US"/>
          </w:rPr>
          <w:br/>
          <w:t>ΠΑΡΕΜΒΑΣΕΙΣ:</w:t>
        </w:r>
        <w:r w:rsidRPr="003C1E98">
          <w:rPr>
            <w:rFonts w:eastAsia="Times New Roman"/>
            <w:szCs w:val="24"/>
            <w:lang w:eastAsia="en-US"/>
          </w:rPr>
          <w:br/>
          <w:t>ΑΝΤΩΝΙΟΥ Χ. , σελ.</w:t>
        </w:r>
        <w:r w:rsidRPr="003C1E98">
          <w:rPr>
            <w:rFonts w:eastAsia="Times New Roman"/>
            <w:szCs w:val="24"/>
            <w:lang w:eastAsia="en-US"/>
          </w:rPr>
          <w:br/>
          <w:t>ΓΑΚΗΣ Δ. , σελ.</w:t>
        </w:r>
        <w:r w:rsidRPr="003C1E98">
          <w:rPr>
            <w:rFonts w:eastAsia="Times New Roman"/>
            <w:szCs w:val="24"/>
            <w:lang w:eastAsia="en-US"/>
          </w:rPr>
          <w:br/>
          <w:t>ΓΚΙΟΚΑΣ Ι. , σελ.</w:t>
        </w:r>
        <w:r w:rsidRPr="003C1E98">
          <w:rPr>
            <w:rFonts w:eastAsia="Times New Roman"/>
            <w:szCs w:val="24"/>
            <w:lang w:eastAsia="en-US"/>
          </w:rPr>
          <w:br/>
          <w:t>ΓΡΗΓΟΡΑΚΟΣ Λ. , σελ.</w:t>
        </w:r>
        <w:r w:rsidRPr="003C1E98">
          <w:rPr>
            <w:rFonts w:eastAsia="Times New Roman"/>
            <w:szCs w:val="24"/>
            <w:lang w:eastAsia="en-US"/>
          </w:rPr>
          <w:br/>
          <w:t>ΔΗΜΗΤΡΙΑΔΗΣ Δ. , σελ.</w:t>
        </w:r>
        <w:r w:rsidRPr="003C1E98">
          <w:rPr>
            <w:rFonts w:eastAsia="Times New Roman"/>
            <w:szCs w:val="24"/>
            <w:lang w:eastAsia="en-US"/>
          </w:rPr>
          <w:br/>
          <w:t>ΚΑΝΕΛΛΗ Γ. , σελ.</w:t>
        </w:r>
        <w:r w:rsidRPr="003C1E98">
          <w:rPr>
            <w:rFonts w:eastAsia="Times New Roman"/>
            <w:szCs w:val="24"/>
            <w:lang w:eastAsia="en-US"/>
          </w:rPr>
          <w:br/>
          <w:t>ΚΕΓΚΕΡΟΓΛΟΥ Β. , σελ.</w:t>
        </w:r>
        <w:r w:rsidRPr="003C1E98">
          <w:rPr>
            <w:rFonts w:eastAsia="Times New Roman"/>
            <w:szCs w:val="24"/>
            <w:lang w:eastAsia="en-US"/>
          </w:rPr>
          <w:br/>
          <w:t>ΚΕΛΛΑΣ Χ. , σελ.</w:t>
        </w:r>
      </w:ins>
    </w:p>
    <w:p w14:paraId="26573748" w14:textId="3508F020" w:rsidR="003C1E98" w:rsidRDefault="003C1E98" w:rsidP="003C1E98">
      <w:pPr>
        <w:spacing w:line="600" w:lineRule="auto"/>
        <w:ind w:firstLine="720"/>
        <w:jc w:val="both"/>
        <w:rPr>
          <w:ins w:id="31" w:author="Φλούδα Χριστίνα" w:date="2016-05-12T13:34:00Z"/>
          <w:rFonts w:eastAsia="Times New Roman" w:cs="Times New Roman"/>
          <w:szCs w:val="24"/>
        </w:rPr>
        <w:pPrChange w:id="32" w:author="Φλούδα Χριστίνα" w:date="2016-05-12T13:34:00Z">
          <w:pPr>
            <w:spacing w:line="600" w:lineRule="auto"/>
            <w:ind w:firstLine="720"/>
            <w:jc w:val="center"/>
          </w:pPr>
        </w:pPrChange>
      </w:pPr>
      <w:ins w:id="33" w:author="Φλούδα Χριστίνα" w:date="2016-05-12T13:34:00Z">
        <w:r w:rsidRPr="003C1E98">
          <w:rPr>
            <w:rFonts w:eastAsia="Times New Roman"/>
            <w:color w:val="000000"/>
            <w:szCs w:val="24"/>
            <w:shd w:val="clear" w:color="auto" w:fill="FFFFFF"/>
            <w:lang w:eastAsia="en-US"/>
          </w:rPr>
          <w:t xml:space="preserve">ΚΟΖΟΜΠΟΛΗ – ΑΜΑΝΑΤΙΔΗ Π. , σελ. </w:t>
        </w:r>
        <w:r w:rsidRPr="003C1E98">
          <w:rPr>
            <w:rFonts w:eastAsia="Times New Roman"/>
            <w:szCs w:val="24"/>
            <w:lang w:eastAsia="en-US"/>
          </w:rPr>
          <w:br/>
          <w:t>ΚΟΥΤΣΟΥΚΟΣ Γ. , σελ.</w:t>
        </w:r>
        <w:r w:rsidRPr="003C1E98">
          <w:rPr>
            <w:rFonts w:eastAsia="Times New Roman"/>
            <w:szCs w:val="24"/>
            <w:lang w:eastAsia="en-US"/>
          </w:rPr>
          <w:br/>
          <w:t>ΚΥΡΙΑΖΙΔΗΣ Δ. , σελ.</w:t>
        </w:r>
        <w:r w:rsidRPr="003C1E98">
          <w:rPr>
            <w:rFonts w:eastAsia="Times New Roman"/>
            <w:szCs w:val="24"/>
            <w:lang w:eastAsia="en-US"/>
          </w:rPr>
          <w:br/>
          <w:t>ΛΑΠΠΑΣ Σ. , σελ.</w:t>
        </w:r>
        <w:r w:rsidRPr="003C1E98">
          <w:rPr>
            <w:rFonts w:eastAsia="Times New Roman"/>
            <w:szCs w:val="24"/>
            <w:lang w:eastAsia="en-US"/>
          </w:rPr>
          <w:br/>
          <w:t>ΜΑΝΙΟΣ Ν. , σελ.</w:t>
        </w:r>
        <w:r w:rsidRPr="003C1E98">
          <w:rPr>
            <w:rFonts w:eastAsia="Times New Roman"/>
            <w:szCs w:val="24"/>
            <w:lang w:eastAsia="en-US"/>
          </w:rPr>
          <w:br/>
          <w:t>ΜΠΑΡΚΑΣ Κ. , σελ.</w:t>
        </w:r>
        <w:r w:rsidRPr="003C1E98">
          <w:rPr>
            <w:rFonts w:eastAsia="Times New Roman"/>
            <w:szCs w:val="24"/>
            <w:lang w:eastAsia="en-US"/>
          </w:rPr>
          <w:br/>
          <w:t>ΜΠΟΥΚΩΡΟΣ Χ. , σελ.</w:t>
        </w:r>
        <w:r w:rsidRPr="003C1E98">
          <w:rPr>
            <w:rFonts w:eastAsia="Times New Roman"/>
            <w:szCs w:val="24"/>
            <w:lang w:eastAsia="en-US"/>
          </w:rPr>
          <w:br/>
          <w:t>ΠΑΝΤΖΑΣ Γ. , σελ.</w:t>
        </w:r>
        <w:r w:rsidRPr="003C1E98">
          <w:rPr>
            <w:rFonts w:eastAsia="Times New Roman"/>
            <w:szCs w:val="24"/>
            <w:lang w:eastAsia="en-US"/>
          </w:rPr>
          <w:br/>
          <w:t>ΠΑΠΑΔΟΠΟΥΛΟΣ Ν. , σελ.</w:t>
        </w:r>
        <w:r w:rsidRPr="003C1E98">
          <w:rPr>
            <w:rFonts w:eastAsia="Times New Roman"/>
            <w:szCs w:val="24"/>
            <w:lang w:eastAsia="en-US"/>
          </w:rPr>
          <w:br/>
          <w:t>ΠΟΛΑΚΗΣ Π. , σελ.</w:t>
        </w:r>
        <w:r w:rsidRPr="003C1E98">
          <w:rPr>
            <w:rFonts w:eastAsia="Times New Roman"/>
            <w:szCs w:val="24"/>
            <w:lang w:eastAsia="en-US"/>
          </w:rPr>
          <w:br/>
          <w:t>ΣΚΟΥΡΛΕΤΗΣ Π. , σελ.</w:t>
        </w:r>
        <w:r w:rsidRPr="003C1E98">
          <w:rPr>
            <w:rFonts w:eastAsia="Times New Roman"/>
            <w:szCs w:val="24"/>
            <w:lang w:eastAsia="en-US"/>
          </w:rPr>
          <w:br/>
          <w:t>ΣΥΡΜΑΛΕΝΙΟΣ Ν. , σελ.</w:t>
        </w:r>
        <w:r w:rsidRPr="003C1E98">
          <w:rPr>
            <w:rFonts w:eastAsia="Times New Roman"/>
            <w:szCs w:val="24"/>
            <w:lang w:eastAsia="en-US"/>
          </w:rPr>
          <w:br/>
          <w:t>ΤΖΑΒΑΡΑΣ Κ. , σελ.</w:t>
        </w:r>
        <w:r w:rsidRPr="003C1E98">
          <w:rPr>
            <w:rFonts w:eastAsia="Times New Roman"/>
            <w:szCs w:val="24"/>
            <w:lang w:eastAsia="en-US"/>
          </w:rPr>
          <w:br/>
        </w:r>
      </w:ins>
    </w:p>
    <w:p w14:paraId="10B0C5C9"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0B0C5CA"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ΠΕΡΙΟΔΟΣ</w:t>
      </w:r>
    </w:p>
    <w:p w14:paraId="10B0C5CB"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0B0C5CC"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lang w:val="en-US"/>
        </w:rPr>
        <w:t>A</w:t>
      </w:r>
      <w:r>
        <w:rPr>
          <w:rFonts w:eastAsia="Times New Roman" w:cs="Times New Roman"/>
          <w:szCs w:val="24"/>
        </w:rPr>
        <w:t>΄</w:t>
      </w:r>
    </w:p>
    <w:p w14:paraId="10B0C5CD"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ΣΥΝΕΔΡΙΑΣΗ ΡΚ΄</w:t>
      </w:r>
    </w:p>
    <w:p w14:paraId="10B0C5CE"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Σάββατο 7 Μαΐου 2016</w:t>
      </w:r>
    </w:p>
    <w:p w14:paraId="10B0C5C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7 Μαΐου 2016, ημέρα Σάββατο και ώρα 10.16΄ συνήλθε στην Αίθουσα των συνεδριάσεων του Βουλευτηρίου η Βουλή σε ολομέλεια για να συνεδριάσει υπό την προεδρία του Δ΄ Αντιπροέδρου αυτής κ. </w:t>
      </w:r>
      <w:r w:rsidRPr="002B6A04">
        <w:rPr>
          <w:rFonts w:eastAsia="Times New Roman" w:cs="Times New Roman"/>
          <w:b/>
          <w:szCs w:val="24"/>
        </w:rPr>
        <w:t>ΝΙΚΗΤΑ ΚΑΚΛΑΜΑΝΗ</w:t>
      </w:r>
      <w:r>
        <w:rPr>
          <w:rFonts w:eastAsia="Times New Roman" w:cs="Times New Roman"/>
          <w:szCs w:val="24"/>
        </w:rPr>
        <w:t>.</w:t>
      </w:r>
    </w:p>
    <w:p w14:paraId="10B0C5D0" w14:textId="77777777" w:rsidR="009F6C17" w:rsidRDefault="003C1E9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Κυ</w:t>
      </w:r>
      <w:r>
        <w:rPr>
          <w:rFonts w:eastAsia="Times New Roman" w:cs="Times New Roman"/>
          <w:szCs w:val="24"/>
        </w:rPr>
        <w:t>ρίες και κύριοι συνάδελφοι, αρχίζει η συνεδρίαση, διαπιστωθείσης της απαρτίας.</w:t>
      </w:r>
    </w:p>
    <w:p w14:paraId="10B0C5D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6</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εξουσιοδότηση του Σώματος επικυρώθηκαν με ευθύνη του Προεδρείου τα Πρακτικά της ΡΙΘ΄ συνεδριάσεώς του, της Παρασκευής 6 Μαΐου 2</w:t>
      </w:r>
      <w:r>
        <w:rPr>
          <w:rFonts w:eastAsia="Times New Roman" w:cs="Times New Roman"/>
          <w:szCs w:val="24"/>
        </w:rPr>
        <w:t>016, σε ό,τι αφορά την ψήφιση στο σύνολο του σχεδίου νόμου</w:t>
      </w:r>
      <w:r>
        <w:rPr>
          <w:rFonts w:eastAsia="Times New Roman" w:cs="Times New Roman"/>
          <w:szCs w:val="24"/>
        </w:rPr>
        <w:t>:</w:t>
      </w:r>
      <w:r>
        <w:rPr>
          <w:rFonts w:eastAsia="Times New Roman" w:cs="Times New Roman"/>
          <w:szCs w:val="24"/>
        </w:rPr>
        <w:t xml:space="preserve"> «Ρυθμίσεις για την έρευνα και άλλες διατάξεις».</w:t>
      </w:r>
    </w:p>
    <w:p w14:paraId="10B0C5D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10B0C5D3" w14:textId="77777777" w:rsidR="009F6C17" w:rsidRDefault="003C1E98">
      <w:pPr>
        <w:spacing w:line="600" w:lineRule="auto"/>
        <w:ind w:firstLine="720"/>
        <w:jc w:val="center"/>
        <w:rPr>
          <w:rFonts w:eastAsia="Times New Roman" w:cs="Times New Roman"/>
          <w:szCs w:val="24"/>
        </w:rPr>
      </w:pPr>
      <w:r>
        <w:rPr>
          <w:rFonts w:eastAsia="Times New Roman" w:cs="Times New Roman"/>
          <w:b/>
          <w:szCs w:val="24"/>
        </w:rPr>
        <w:t>ΝΟΜΟΘΕΤΙΚΗΣ ΕΡΓΑΣΙΑΣ</w:t>
      </w:r>
    </w:p>
    <w:p w14:paraId="10B0C5D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των τροπολογιών και του συνόλου του</w:t>
      </w:r>
      <w:r>
        <w:rPr>
          <w:rFonts w:eastAsia="Times New Roman" w:cs="Times New Roman"/>
          <w:szCs w:val="24"/>
        </w:rPr>
        <w:t xml:space="preserve"> σχεδίου νόμου του Υπουργείου Εργασίας, Κοινωνικής Ασφάλισης και Κοινωνικής Αλληλεγγύης: «Ενιαίο </w:t>
      </w:r>
      <w:r>
        <w:rPr>
          <w:rFonts w:eastAsia="Times New Roman" w:cs="Times New Roman"/>
          <w:szCs w:val="24"/>
        </w:rPr>
        <w:lastRenderedPageBreak/>
        <w:t>Σύστημα Κοινωνικής Ασφάλειας -</w:t>
      </w:r>
      <w:r>
        <w:rPr>
          <w:rFonts w:eastAsia="Times New Roman" w:cs="Times New Roman"/>
          <w:szCs w:val="24"/>
        </w:rPr>
        <w:t xml:space="preserve"> </w:t>
      </w:r>
      <w:r>
        <w:rPr>
          <w:rFonts w:eastAsia="Times New Roman" w:cs="Times New Roman"/>
          <w:szCs w:val="24"/>
        </w:rPr>
        <w:t>Μεταρρύθμιση ασφαλιστικού-συνταξιοδοτικού συστήματος - Ρυθμίσεις φορολογίας εισοδήματος και τυχερών παιγνίων και άλλες διατάξεις</w:t>
      </w:r>
      <w:r>
        <w:rPr>
          <w:rFonts w:eastAsia="Times New Roman" w:cs="Times New Roman"/>
          <w:szCs w:val="24"/>
        </w:rPr>
        <w:t>».</w:t>
      </w:r>
    </w:p>
    <w:p w14:paraId="10B0C5D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να σας ενημερώσω ότι η Διάσκεψη των Προέδρων αποφάσισε κατά πλειοψηφία, στη συνεδρίασή της στις 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τη συζήτηση του νομοσχεδίου σε δύο συνεδριάσεις. </w:t>
      </w:r>
    </w:p>
    <w:p w14:paraId="10B0C5D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προτείνουμε η συζήτηση του νομοσχεδίου να γίνει ενιαία επί της αρχής, επί των άρθρων και</w:t>
      </w:r>
      <w:r>
        <w:rPr>
          <w:rFonts w:eastAsia="Times New Roman" w:cs="Times New Roman"/>
          <w:szCs w:val="24"/>
        </w:rPr>
        <w:t xml:space="preserve"> επί των τροπολογιών ως μία ενότητα. </w:t>
      </w:r>
    </w:p>
    <w:p w14:paraId="10B0C5D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Ακόμη, προτείνω για την οργάνωση της συζήτησης, σύμφωνα με το άρθρο 65 παράγραφος 5 του Κανονισμού της Βουλής, μετά την ομιλία των εισηγητών και ειδικών αγορητών να λάβουν τον λόγο Βουλευτές από έναν ενιαίο κατάλογο ομ</w:t>
      </w:r>
      <w:r>
        <w:rPr>
          <w:rFonts w:eastAsia="Times New Roman" w:cs="Times New Roman"/>
          <w:szCs w:val="24"/>
        </w:rPr>
        <w:t xml:space="preserve">ιλητών, ο οποίος θα αποτελείται από τρεις πλήρεις κύκλους ομιλητών κατά αναλογία της κοινοβουλευτικής δύναμης των κομμάτων. Τα ονόματα των συναδέλφων τα έχουν δώσει τα αντίστοιχα κόμματα. </w:t>
      </w:r>
    </w:p>
    <w:p w14:paraId="10B0C5D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Κάθε κύκλος θα περιλαμβάνει πέντε Βουλευτές από το ΣΥΡΙΖΑ, τρεις Βο</w:t>
      </w:r>
      <w:r>
        <w:rPr>
          <w:rFonts w:eastAsia="Times New Roman" w:cs="Times New Roman"/>
          <w:szCs w:val="24"/>
        </w:rPr>
        <w:t xml:space="preserve">υλευτές από τη Νέα Δημοκρατία και έναν ομιλητή από τα υπόλοιπα κόμματα, δηλαδή δέκα πέντε συνολικά από το ΣΥΡΙΖΑ, εννέα από τη Νέα Δημοκρατία και ούτω καθεξής. Οι </w:t>
      </w:r>
      <w:r>
        <w:rPr>
          <w:rFonts w:eastAsia="Times New Roman" w:cs="Times New Roman"/>
          <w:szCs w:val="24"/>
        </w:rPr>
        <w:t>Α</w:t>
      </w:r>
      <w:r>
        <w:rPr>
          <w:rFonts w:eastAsia="Times New Roman" w:cs="Times New Roman"/>
          <w:szCs w:val="24"/>
        </w:rPr>
        <w:t>νεξάρτητοι Βουλευτές θα προστίθενται στο τέλος κάθε κύκλου, εφόσον επιθυμούν να λάβουν τον λ</w:t>
      </w:r>
      <w:r>
        <w:rPr>
          <w:rFonts w:eastAsia="Times New Roman" w:cs="Times New Roman"/>
          <w:szCs w:val="24"/>
        </w:rPr>
        <w:t xml:space="preserve">όγο. </w:t>
      </w:r>
    </w:p>
    <w:p w14:paraId="10B0C5D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θα ακολουθήσουν οι ομιλίες των Βουλευτών</w:t>
      </w:r>
      <w:r>
        <w:rPr>
          <w:rFonts w:eastAsia="Times New Roman" w:cs="Times New Roman"/>
          <w:szCs w:val="24"/>
        </w:rPr>
        <w:t>,</w:t>
      </w:r>
      <w:r>
        <w:rPr>
          <w:rFonts w:eastAsia="Times New Roman" w:cs="Times New Roman"/>
          <w:szCs w:val="24"/>
        </w:rPr>
        <w:t xml:space="preserve"> που τυχόν θα εγγραφούν με το ηλεκτρονικό σύστημα κατά τη σειρά εγγραφής τους, μέχρι και το πέρας της ομιλίας του δεύτερου εισηγητού. </w:t>
      </w:r>
    </w:p>
    <w:p w14:paraId="10B0C5D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Επίσης, κύριε Υπουργέ, σε ό,τι σας αφορά, προτείνω να ξεκινήσουμε π</w:t>
      </w:r>
      <w:r>
        <w:rPr>
          <w:rFonts w:eastAsia="Times New Roman" w:cs="Times New Roman"/>
          <w:szCs w:val="24"/>
        </w:rPr>
        <w:t>ρώτα με τους γενικούς εισηγητές, τους έξι ειδικούς αγορητές και μετά να λάβετε εσείς τον λόγο.</w:t>
      </w:r>
    </w:p>
    <w:p w14:paraId="10B0C5D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θέλω να είναι τέσσερις. Αυτή είναι η απόφαση της Διάσκεψης των Προέδρων. Οι </w:t>
      </w:r>
      <w:r>
        <w:rPr>
          <w:rFonts w:eastAsia="Times New Roman" w:cs="Times New Roman"/>
          <w:szCs w:val="24"/>
        </w:rPr>
        <w:t>υπουργικές</w:t>
      </w:r>
      <w:r>
        <w:rPr>
          <w:rFonts w:eastAsia="Times New Roman" w:cs="Times New Roman"/>
          <w:szCs w:val="24"/>
        </w:rPr>
        <w:t xml:space="preserve"> τροπολογίες είναι εκπρόθεσμες, αλλά πληρούν τη</w:t>
      </w:r>
      <w:r>
        <w:rPr>
          <w:rFonts w:eastAsia="Times New Roman" w:cs="Times New Roman"/>
          <w:szCs w:val="24"/>
        </w:rPr>
        <w:t xml:space="preserve">ν προϋπόθεση που βάλαμε, </w:t>
      </w:r>
      <w:r>
        <w:rPr>
          <w:rFonts w:eastAsia="Times New Roman" w:cs="Times New Roman"/>
          <w:szCs w:val="24"/>
        </w:rPr>
        <w:lastRenderedPageBreak/>
        <w:t>με αποχή από τη συγκεκριμένη συζήτηση του κ. Κεγκέρογλου, να έχουμε έκθεση του Γενικού Λογιστηρίου του Κράτους. Τις ήλεγξα και πράγματι</w:t>
      </w:r>
      <w:r>
        <w:rPr>
          <w:rFonts w:eastAsia="Times New Roman" w:cs="Times New Roman"/>
          <w:szCs w:val="24"/>
        </w:rPr>
        <w:t>,</w:t>
      </w:r>
      <w:r>
        <w:rPr>
          <w:rFonts w:eastAsia="Times New Roman" w:cs="Times New Roman"/>
          <w:szCs w:val="24"/>
        </w:rPr>
        <w:t xml:space="preserve"> έχουν την έκθεση του Γενικού Λογιστηρίου. </w:t>
      </w:r>
    </w:p>
    <w:p w14:paraId="10B0C5D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Για λόγους ισονομίας, τώρα, έχουμε και δώδεκα </w:t>
      </w:r>
      <w:r>
        <w:rPr>
          <w:rFonts w:eastAsia="Times New Roman" w:cs="Times New Roman"/>
          <w:szCs w:val="24"/>
        </w:rPr>
        <w:t xml:space="preserve">εκπρόθεσμες </w:t>
      </w:r>
      <w:r>
        <w:rPr>
          <w:rFonts w:eastAsia="Times New Roman" w:cs="Times New Roman"/>
          <w:szCs w:val="24"/>
        </w:rPr>
        <w:t>τροπολογίες συναδέλφων. Αν κάποια ή κάποιες από αυτές τις κάνετε δεκτές, θα ήθελα να σας παρακαλέσω</w:t>
      </w:r>
      <w:r>
        <w:rPr>
          <w:rFonts w:eastAsia="Times New Roman" w:cs="Times New Roman"/>
          <w:szCs w:val="24"/>
        </w:rPr>
        <w:t>,</w:t>
      </w:r>
      <w:r>
        <w:rPr>
          <w:rFonts w:eastAsia="Times New Roman" w:cs="Times New Roman"/>
          <w:szCs w:val="24"/>
        </w:rPr>
        <w:t xml:space="preserve"> το αργότερο το απόγευμα να έχετε δώσει απάντηση επ’ αυτού του θέματος, με δεδομένο ότι γίνεται </w:t>
      </w:r>
      <w:r>
        <w:rPr>
          <w:rFonts w:eastAsia="Times New Roman" w:cs="Times New Roman"/>
          <w:szCs w:val="24"/>
          <w:lang w:val="en-US"/>
        </w:rPr>
        <w:t>en</w:t>
      </w:r>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η συζήτηση. </w:t>
      </w:r>
    </w:p>
    <w:p w14:paraId="10B0C5D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en</w:t>
      </w:r>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το επιλέξαμε, κυ</w:t>
      </w:r>
      <w:r>
        <w:rPr>
          <w:rFonts w:eastAsia="Times New Roman" w:cs="Times New Roman"/>
          <w:szCs w:val="24"/>
        </w:rPr>
        <w:t>ρίες και κύριοι συνάδελφοι, γιατί είναι σχεδόν σίγουρο –για να μην πω 100% σίγουρο- ότι αύριο θα υπάρξει ονομαστική ψηφοφορία. Αντί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κάναμε δύο ψηφοφορίες, μία επί της αρχής και μία επί των άρθρων, θα γίνει μία ενιαία, εφόσον υπάρξει θέμα, ονομα</w:t>
      </w:r>
      <w:r>
        <w:rPr>
          <w:rFonts w:eastAsia="Times New Roman" w:cs="Times New Roman"/>
          <w:szCs w:val="24"/>
        </w:rPr>
        <w:t xml:space="preserve">στική ψηφοφορία αύριο. </w:t>
      </w:r>
    </w:p>
    <w:p w14:paraId="10B0C5D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η συνεδρίαση θα πάει μέχρι τις </w:t>
      </w:r>
      <w:r>
        <w:rPr>
          <w:rFonts w:eastAsia="Times New Roman" w:cs="Times New Roman"/>
          <w:szCs w:val="24"/>
        </w:rPr>
        <w:t>δώδεκα</w:t>
      </w:r>
      <w:r>
        <w:rPr>
          <w:rFonts w:eastAsia="Times New Roman" w:cs="Times New Roman"/>
          <w:szCs w:val="24"/>
        </w:rPr>
        <w:t xml:space="preserve">. Αύριο η συνεδρίαση θα τελειώσει, εφόσον υπάρχει θέμα ονομαστικής ψηφοφορίας, στις 22.00΄, ώστε μέχρι τις </w:t>
      </w:r>
      <w:r>
        <w:rPr>
          <w:rFonts w:eastAsia="Times New Roman" w:cs="Times New Roman"/>
          <w:szCs w:val="24"/>
        </w:rPr>
        <w:t>δώδεκα</w:t>
      </w:r>
      <w:r>
        <w:rPr>
          <w:rFonts w:eastAsia="Times New Roman" w:cs="Times New Roman"/>
          <w:szCs w:val="24"/>
        </w:rPr>
        <w:t xml:space="preserve"> να τελειώσει και η διαδικασία της ονομαστικής ψηφοφορίας. </w:t>
      </w:r>
    </w:p>
    <w:p w14:paraId="10B0C5D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Αν παρ’ ελπίδα </w:t>
      </w:r>
      <w:r>
        <w:rPr>
          <w:rFonts w:eastAsia="Times New Roman" w:cs="Times New Roman"/>
          <w:szCs w:val="24"/>
        </w:rPr>
        <w:t>δεν υπάρξει θέμα ονομαστικής ψηφοφορίας, θα εισηγηθώ στον Πρόεδρο της Βουλής</w:t>
      </w:r>
      <w:r>
        <w:rPr>
          <w:rFonts w:eastAsia="Times New Roman" w:cs="Times New Roman"/>
          <w:szCs w:val="24"/>
        </w:rPr>
        <w:t>,</w:t>
      </w:r>
      <w:r>
        <w:rPr>
          <w:rFonts w:eastAsia="Times New Roman" w:cs="Times New Roman"/>
          <w:szCs w:val="24"/>
        </w:rPr>
        <w:t xml:space="preserve"> το δίωρο αυτό να το εκμεταλλευτούμε για να μιλήσουν και συνάδελφοι</w:t>
      </w:r>
      <w:r>
        <w:rPr>
          <w:rFonts w:eastAsia="Times New Roman" w:cs="Times New Roman"/>
          <w:szCs w:val="24"/>
        </w:rPr>
        <w:t>,</w:t>
      </w:r>
      <w:r>
        <w:rPr>
          <w:rFonts w:eastAsia="Times New Roman" w:cs="Times New Roman"/>
          <w:szCs w:val="24"/>
        </w:rPr>
        <w:t xml:space="preserve"> οι οποίοι είναι έξω από τους τρεις καθορισμένους κύκλους των ονομάτων των συναδέλφων που έχουν δώσει τα κόμματ</w:t>
      </w:r>
      <w:r>
        <w:rPr>
          <w:rFonts w:eastAsia="Times New Roman" w:cs="Times New Roman"/>
          <w:szCs w:val="24"/>
        </w:rPr>
        <w:t xml:space="preserve">α. Ταυτόχρονα, θεωρήστε δεδομένο ότι αύριο θα μιλήσουν όλοι οι πολιτικοί Αρχηγοί, οπότε ένα μεγάλο χρονικό διάστημα θα πάει στις ομιλίες των πολιτικών Αρχηγών. </w:t>
      </w:r>
    </w:p>
    <w:p w14:paraId="10B0C5E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τέσσερις είναι οι υπουργικές τροπολογίες και τελειώσαμε. Είναι ομόφωνη η απόφαση</w:t>
      </w:r>
      <w:r>
        <w:rPr>
          <w:rFonts w:eastAsia="Times New Roman" w:cs="Times New Roman"/>
          <w:szCs w:val="24"/>
        </w:rPr>
        <w:t xml:space="preserve"> της Διάσκεψης των Προέδρων. Μη δούμε να έρχονται το βράδυ ή αύριο έτερες </w:t>
      </w:r>
      <w:r>
        <w:rPr>
          <w:rFonts w:eastAsia="Times New Roman" w:cs="Times New Roman"/>
          <w:szCs w:val="24"/>
        </w:rPr>
        <w:t xml:space="preserve">υπουργικές </w:t>
      </w:r>
      <w:r>
        <w:rPr>
          <w:rFonts w:eastAsia="Times New Roman" w:cs="Times New Roman"/>
          <w:szCs w:val="24"/>
        </w:rPr>
        <w:t>τροπολογίες. Το ξεκαθαρίζω από σήμερα το πρωί αυτό. Ήταν ομόφωνη η απόφαση της Διάσκεψης των Προέδρων. Μάλιστα, ο Πρόεδρος της Βουλής είπε για την έκθεση του Γενικού Λογισ</w:t>
      </w:r>
      <w:r>
        <w:rPr>
          <w:rFonts w:eastAsia="Times New Roman" w:cs="Times New Roman"/>
          <w:szCs w:val="24"/>
        </w:rPr>
        <w:t xml:space="preserve">τηρίου του Κράτους. </w:t>
      </w:r>
    </w:p>
    <w:p w14:paraId="10B0C5E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Εάν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επί της προτεινόμενης διαδικασίας δεν υπάρχει κάποια ουσιαστική αντίρρηση, να ξεκινήσουμε και να μην χάνουμε χρόνο διαδικαστικά. </w:t>
      </w:r>
    </w:p>
    <w:p w14:paraId="10B0C5E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w:t>
      </w:r>
    </w:p>
    <w:p w14:paraId="10B0C5E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Βρούτση, τι θέλετε; </w:t>
      </w:r>
    </w:p>
    <w:p w14:paraId="10B0C5E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Κύριε Πρόεδρε…</w:t>
      </w:r>
    </w:p>
    <w:p w14:paraId="10B0C5E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θα σας δώσω τον λόγο αμέσως μετά. </w:t>
      </w:r>
    </w:p>
    <w:p w14:paraId="10B0C5E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Βρούτση, έχετε τον λόγο. </w:t>
      </w:r>
    </w:p>
    <w:p w14:paraId="10B0C5E7" w14:textId="77777777" w:rsidR="009F6C17" w:rsidRDefault="003C1E98">
      <w:pPr>
        <w:spacing w:line="600" w:lineRule="auto"/>
        <w:ind w:firstLine="720"/>
        <w:jc w:val="both"/>
        <w:rPr>
          <w:rFonts w:eastAsia="UB-Helvetica" w:cs="Times New Roman"/>
          <w:szCs w:val="24"/>
        </w:rPr>
      </w:pPr>
      <w:r>
        <w:rPr>
          <w:rFonts w:eastAsia="Times New Roman" w:cs="Times New Roman"/>
          <w:b/>
          <w:szCs w:val="24"/>
        </w:rPr>
        <w:t xml:space="preserve">ΙΩΑΝΝΗΣ ΒΡΟΥΤΣΗΣ: </w:t>
      </w:r>
      <w:r>
        <w:rPr>
          <w:rFonts w:eastAsia="Times New Roman" w:cs="Times New Roman"/>
          <w:szCs w:val="24"/>
        </w:rPr>
        <w:t>Κύριε Π</w:t>
      </w:r>
      <w:r>
        <w:rPr>
          <w:rFonts w:eastAsia="Times New Roman" w:cs="Times New Roman"/>
          <w:szCs w:val="24"/>
        </w:rPr>
        <w:t xml:space="preserve">ρόεδρε, πριν ξεκινήσει η διαδικασία, θέλω να κάνω δύο παρατηρήσεις ιδιαίτερα σημαντικές, οι οποίες αφορούν το Σώμα και την ελληνική κοινωνία, για το κρίσιμο ζήτημα του νομοσχεδίου, το οποίο θα συζητήσουμε αυτό το διήμερο. </w:t>
      </w:r>
      <w:r>
        <w:rPr>
          <w:rFonts w:eastAsia="UB-Helvetica" w:cs="Times New Roman"/>
          <w:szCs w:val="24"/>
        </w:rPr>
        <w:t>Το πρώτο έχει να κάνει με τον παρό</w:t>
      </w:r>
      <w:r>
        <w:rPr>
          <w:rFonts w:eastAsia="UB-Helvetica" w:cs="Times New Roman"/>
          <w:szCs w:val="24"/>
        </w:rPr>
        <w:t>ντα Υπουργό, τον κ. Κατρούγκαλο.</w:t>
      </w:r>
    </w:p>
    <w:p w14:paraId="10B0C5E8" w14:textId="77777777" w:rsidR="009F6C17" w:rsidRDefault="003C1E98">
      <w:pPr>
        <w:spacing w:line="600" w:lineRule="auto"/>
        <w:ind w:firstLine="720"/>
        <w:jc w:val="both"/>
        <w:rPr>
          <w:rFonts w:eastAsia="UB-Helvetica" w:cs="Times New Roman"/>
          <w:szCs w:val="24"/>
        </w:rPr>
      </w:pPr>
      <w:r>
        <w:rPr>
          <w:rFonts w:eastAsia="UB-Helvetica" w:cs="Times New Roman"/>
          <w:szCs w:val="24"/>
        </w:rPr>
        <w:t>Κύριε Υπουργέ, είναι αναγκαίο</w:t>
      </w:r>
      <w:r>
        <w:rPr>
          <w:rFonts w:eastAsia="UB-Helvetica" w:cs="Times New Roman"/>
          <w:szCs w:val="24"/>
        </w:rPr>
        <w:t>,</w:t>
      </w:r>
      <w:r>
        <w:rPr>
          <w:rFonts w:eastAsia="UB-Helvetica" w:cs="Times New Roman"/>
          <w:szCs w:val="24"/>
        </w:rPr>
        <w:t xml:space="preserve"> εκ των ων ουκ άνευ</w:t>
      </w:r>
      <w:r>
        <w:rPr>
          <w:rFonts w:eastAsia="UB-Helvetica" w:cs="Times New Roman"/>
          <w:szCs w:val="24"/>
        </w:rPr>
        <w:t>,</w:t>
      </w:r>
      <w:r>
        <w:rPr>
          <w:rFonts w:eastAsia="UB-Helvetica" w:cs="Times New Roman"/>
          <w:szCs w:val="24"/>
        </w:rPr>
        <w:t xml:space="preserve"> πριν ξεκινήσει η συζήτηση για το ασφαλιστικό, να φέρετε αναλογιστική μελέτη. Στερείτε αυτήν τη στιγμή του Κοινοβουλίου, των Βουλευτών και της ελληνικής κοινωνίας την απαραίτητη συνοδευόμενη αναλογιστική μελέτη για τη βιωσιμότητα του συστήματος των τροπολο</w:t>
      </w:r>
      <w:r>
        <w:rPr>
          <w:rFonts w:eastAsia="UB-Helvetica" w:cs="Times New Roman"/>
          <w:szCs w:val="24"/>
        </w:rPr>
        <w:t>γιών, των διατάξεων που φέρνετε σήμερα στη Βουλή</w:t>
      </w:r>
      <w:r>
        <w:rPr>
          <w:rFonts w:eastAsia="UB-Helvetica" w:cs="Times New Roman"/>
          <w:szCs w:val="24"/>
        </w:rPr>
        <w:t>,</w:t>
      </w:r>
      <w:r>
        <w:rPr>
          <w:rFonts w:eastAsia="UB-Helvetica" w:cs="Times New Roman"/>
          <w:szCs w:val="24"/>
        </w:rPr>
        <w:t xml:space="preserve"> για να ψηφιστούν, που είναι άκρως αναγκαίες.</w:t>
      </w:r>
    </w:p>
    <w:p w14:paraId="10B0C5E9"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Το δεύτερο, κύριε Πρόεδρε, έχει να κάνει με την τροπολογία του Υπουργείου Οικονομικών. </w:t>
      </w:r>
    </w:p>
    <w:p w14:paraId="10B0C5EA" w14:textId="77777777" w:rsidR="009F6C17" w:rsidRDefault="003C1E98">
      <w:pPr>
        <w:spacing w:line="600" w:lineRule="auto"/>
        <w:ind w:firstLine="720"/>
        <w:jc w:val="both"/>
        <w:rPr>
          <w:rFonts w:eastAsia="UB-Helvetica" w:cs="Times New Roman"/>
          <w:szCs w:val="24"/>
        </w:rPr>
      </w:pPr>
      <w:r>
        <w:rPr>
          <w:rFonts w:eastAsia="UB-Helvetica" w:cs="Times New Roman"/>
          <w:szCs w:val="24"/>
        </w:rPr>
        <w:lastRenderedPageBreak/>
        <w:t>Κοιτάξτε, κύριοι</w:t>
      </w:r>
      <w:r>
        <w:rPr>
          <w:rFonts w:eastAsia="UB-Helvetica" w:cs="Times New Roman"/>
          <w:szCs w:val="24"/>
        </w:rPr>
        <w:t>. Π</w:t>
      </w:r>
      <w:r>
        <w:rPr>
          <w:rFonts w:eastAsia="UB-Helvetica" w:cs="Times New Roman"/>
          <w:szCs w:val="24"/>
        </w:rPr>
        <w:t>ριν ξεκινήσει η διαδικασία κρίνουμε, κύριε Πρόεδρε, ότ</w:t>
      </w:r>
      <w:r>
        <w:rPr>
          <w:rFonts w:eastAsia="UB-Helvetica" w:cs="Times New Roman"/>
          <w:szCs w:val="24"/>
        </w:rPr>
        <w:t>ι είναι απαραίτητο να έλθει ο κ. Τσακαλώτος, γιατί είναι κρίσιμο και βασικό μέγεθος της συζήτησης, να μας ενημερώσει για το αφορολόγητο και την αλλαγή, την οποία κατέθεσε, διότι όλοι θυμόμαστε πολύ έντονα τις κόκκινες γραμμές του κ. Τσακαλώτου για τα 9.500</w:t>
      </w:r>
      <w:r>
        <w:rPr>
          <w:rFonts w:eastAsia="UB-Helvetica" w:cs="Times New Roman"/>
          <w:szCs w:val="24"/>
        </w:rPr>
        <w:t xml:space="preserve"> και 12.000 αφορολόγητο. Σήμερα κατατίθεται μία τροπολογία, που αλλάζει δραματικά το αφορολόγητο και αυτό έχει τεράστιες επιπτώσεις στη ζωή των Ελλήνων.</w:t>
      </w:r>
    </w:p>
    <w:p w14:paraId="10B0C5EB" w14:textId="77777777" w:rsidR="009F6C17" w:rsidRDefault="003C1E98">
      <w:pPr>
        <w:spacing w:line="600" w:lineRule="auto"/>
        <w:ind w:firstLine="720"/>
        <w:jc w:val="both"/>
        <w:rPr>
          <w:rFonts w:eastAsia="UB-Helvetica" w:cs="Times New Roman"/>
          <w:szCs w:val="24"/>
        </w:rPr>
      </w:pPr>
      <w:r>
        <w:rPr>
          <w:rFonts w:eastAsia="UB-Helvetica" w:cs="Times New Roman"/>
          <w:szCs w:val="24"/>
        </w:rPr>
        <w:t>Κρίνουμε, λοιπόν, κύριε Πρόεδρε, ότι πρέπει να έλθει να δώσει εξηγήσεις ο κ. Τσακαλώτος, έτσι ώστε να ε</w:t>
      </w:r>
      <w:r>
        <w:rPr>
          <w:rFonts w:eastAsia="UB-Helvetica" w:cs="Times New Roman"/>
          <w:szCs w:val="24"/>
        </w:rPr>
        <w:t>ίναι τμήμα των τοποθετήσεων και των εισηγητών και των Βουλευτών.</w:t>
      </w:r>
    </w:p>
    <w:p w14:paraId="10B0C5EC" w14:textId="77777777" w:rsidR="009F6C17" w:rsidRDefault="003C1E98">
      <w:pPr>
        <w:spacing w:line="600" w:lineRule="auto"/>
        <w:ind w:firstLine="720"/>
        <w:jc w:val="both"/>
        <w:rPr>
          <w:rFonts w:eastAsia="UB-Helvetica" w:cs="Times New Roman"/>
          <w:szCs w:val="24"/>
        </w:rPr>
      </w:pPr>
      <w:r>
        <w:rPr>
          <w:rFonts w:eastAsia="UB-Helvetica" w:cs="Times New Roman"/>
          <w:szCs w:val="24"/>
        </w:rPr>
        <w:t>Ευχαριστώ πολύ.</w:t>
      </w:r>
    </w:p>
    <w:p w14:paraId="10B0C5ED"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Κύριε Υπουργέ, θα σας αφήσω τελευταίο, γιατί έχει ζητήσει τον λόγο και ο κ. Μαντάς, για να απαντήσετε συνολικά, ενδεχομένως, αν προκύψουν και </w:t>
      </w:r>
      <w:r>
        <w:rPr>
          <w:rFonts w:eastAsia="UB-Helvetica" w:cs="Times New Roman"/>
          <w:szCs w:val="24"/>
        </w:rPr>
        <w:t>άλλα θέματα.</w:t>
      </w:r>
    </w:p>
    <w:p w14:paraId="10B0C5EE" w14:textId="77777777" w:rsidR="009F6C17" w:rsidRDefault="003C1E98">
      <w:pPr>
        <w:spacing w:line="600" w:lineRule="auto"/>
        <w:ind w:firstLine="720"/>
        <w:jc w:val="both"/>
        <w:rPr>
          <w:rFonts w:eastAsia="UB-Helvetica" w:cs="Times New Roman"/>
          <w:szCs w:val="24"/>
        </w:rPr>
      </w:pPr>
      <w:r>
        <w:rPr>
          <w:rFonts w:eastAsia="UB-Helvetica" w:cs="Times New Roman"/>
          <w:szCs w:val="24"/>
        </w:rPr>
        <w:lastRenderedPageBreak/>
        <w:t>Σε ό,τι αφορά το πρώτο σκέλος της παρατήρησής σας, κύριε Βρούτση, το έθεσε στη Διάσκεψη των Προέδρων ο παρακαθήμενός σας κ. Τσιάρας με την ιδιότητα του Γραμματέα της Κοινοβουλευτικής Ομάδας της Νέας Δημοκρατίας. Το επισημάνατε κι εσείς σήμερα,</w:t>
      </w:r>
      <w:r>
        <w:rPr>
          <w:rFonts w:eastAsia="UB-Helvetica" w:cs="Times New Roman"/>
          <w:szCs w:val="24"/>
        </w:rPr>
        <w:t xml:space="preserve"> αλλά είχε τεθεί στη Διάσκεψη των Προέδρων και από άλλους συναδέλφους</w:t>
      </w:r>
      <w:r>
        <w:rPr>
          <w:rFonts w:eastAsia="UB-Helvetica" w:cs="Times New Roman"/>
          <w:szCs w:val="24"/>
        </w:rPr>
        <w:t>,</w:t>
      </w:r>
      <w:r>
        <w:rPr>
          <w:rFonts w:eastAsia="UB-Helvetica" w:cs="Times New Roman"/>
          <w:szCs w:val="24"/>
        </w:rPr>
        <w:t xml:space="preserve"> άλλων </w:t>
      </w:r>
      <w:r>
        <w:rPr>
          <w:rFonts w:eastAsia="UB-Helvetica" w:cs="Times New Roman"/>
          <w:szCs w:val="24"/>
        </w:rPr>
        <w:t>κομμάτων</w:t>
      </w:r>
      <w:r>
        <w:rPr>
          <w:rFonts w:eastAsia="UB-Helvetica" w:cs="Times New Roman"/>
          <w:szCs w:val="24"/>
        </w:rPr>
        <w:t>.</w:t>
      </w:r>
    </w:p>
    <w:p w14:paraId="10B0C5EF" w14:textId="77777777" w:rsidR="009F6C17" w:rsidRDefault="003C1E98">
      <w:pPr>
        <w:spacing w:line="600" w:lineRule="auto"/>
        <w:ind w:firstLine="720"/>
        <w:jc w:val="both"/>
        <w:rPr>
          <w:rFonts w:eastAsia="UB-Helvetica" w:cs="Times New Roman"/>
          <w:szCs w:val="24"/>
        </w:rPr>
      </w:pPr>
      <w:r>
        <w:rPr>
          <w:rFonts w:eastAsia="UB-Helvetica" w:cs="Times New Roman"/>
          <w:szCs w:val="24"/>
        </w:rPr>
        <w:t>Σε ό,τι αφορά το δεύτερο σκέλος, δεν θα καθυστερήσω περιμένοντας τον κ. Τσακαλώτο να έλθει. Όμως, είναι σίγουρο ότι δεν θα εισαχθεί σε ψηφοφορία, εάν δεν έλθει είτε ο κ.</w:t>
      </w:r>
      <w:r>
        <w:rPr>
          <w:rFonts w:eastAsia="UB-Helvetica" w:cs="Times New Roman"/>
          <w:szCs w:val="24"/>
        </w:rPr>
        <w:t xml:space="preserve"> Τσακαλώτος είτε ο κ. Αλεξιάδης να υπερασπίσουν και να αναλύσουν την τροπολογία, η οποία υπάρχει. Αυτό γίνεται πάντοτε και, άρα, είναι αυτονόητο. Όμως, δεν θα καθυστερήσουμε τη διαδικασία.</w:t>
      </w:r>
    </w:p>
    <w:p w14:paraId="10B0C5F0" w14:textId="77777777" w:rsidR="009F6C17" w:rsidRDefault="003C1E98">
      <w:pPr>
        <w:spacing w:line="600" w:lineRule="auto"/>
        <w:ind w:firstLine="720"/>
        <w:jc w:val="both"/>
        <w:rPr>
          <w:rFonts w:eastAsia="UB-Helvetica" w:cs="Times New Roman"/>
          <w:szCs w:val="24"/>
        </w:rPr>
      </w:pPr>
      <w:r>
        <w:rPr>
          <w:rFonts w:eastAsia="UB-Helvetica" w:cs="Times New Roman"/>
          <w:szCs w:val="24"/>
        </w:rPr>
        <w:t>Κύριε Μαντά, έχετε τον λόγο  για δύο λεπτά κι εσείς.</w:t>
      </w:r>
    </w:p>
    <w:p w14:paraId="10B0C5F1"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ΧΡΗΣΤΟΣ ΜΑΝΤΑΣ</w:t>
      </w:r>
      <w:r>
        <w:rPr>
          <w:rFonts w:eastAsia="UB-Helvetica" w:cs="Times New Roman"/>
          <w:b/>
          <w:szCs w:val="24"/>
        </w:rPr>
        <w:t>:</w:t>
      </w:r>
      <w:r>
        <w:rPr>
          <w:rFonts w:eastAsia="UB-Helvetica" w:cs="Times New Roman"/>
          <w:szCs w:val="24"/>
        </w:rPr>
        <w:t xml:space="preserve"> Κύριε Πρόεδρε, την πρότασή σας, που αφορά τη διαδικασία, γενικά την κάνουμε αποδεκτή. Απλώς, νομίζω ότι πρέπει να διευκρινίσει από την πλευρά του ο Υπουργός αν προτιμά </w:t>
      </w:r>
      <w:r>
        <w:rPr>
          <w:rFonts w:eastAsia="UB-Helvetica" w:cs="Times New Roman"/>
          <w:szCs w:val="24"/>
        </w:rPr>
        <w:lastRenderedPageBreak/>
        <w:t xml:space="preserve">να μιλήσει μετά το τέλος των εισηγητών ή στην αρχή για ένα τόσο σημαντικό νομοσχέδιο. </w:t>
      </w:r>
      <w:r>
        <w:rPr>
          <w:rFonts w:eastAsia="UB-Helvetica" w:cs="Times New Roman"/>
          <w:szCs w:val="24"/>
        </w:rPr>
        <w:t>Αυτό θα το πει ο ίδιος ο Υπουργός.</w:t>
      </w:r>
    </w:p>
    <w:p w14:paraId="10B0C5F2" w14:textId="77777777" w:rsidR="009F6C17" w:rsidRDefault="003C1E98">
      <w:pPr>
        <w:spacing w:line="600" w:lineRule="auto"/>
        <w:ind w:firstLine="720"/>
        <w:jc w:val="both"/>
        <w:rPr>
          <w:rFonts w:eastAsia="UB-Helvetica" w:cs="Times New Roman"/>
          <w:szCs w:val="24"/>
        </w:rPr>
      </w:pPr>
      <w:r>
        <w:rPr>
          <w:rFonts w:eastAsia="UB-Helvetica" w:cs="Times New Roman"/>
          <w:szCs w:val="24"/>
        </w:rPr>
        <w:t>Δεύτερον, θέλω να πω, για να αποκαταστήσουμε την αλήθεια, ότι ήδη η αναλογιστική μελέτη έχει κατατεθεί, εκτός από το ΕΤΑΑ, στο οποίο υπήρχαν οι διαφοροποιήσεις</w:t>
      </w:r>
      <w:r>
        <w:rPr>
          <w:rFonts w:eastAsia="UB-Helvetica" w:cs="Times New Roman"/>
          <w:szCs w:val="24"/>
        </w:rPr>
        <w:t>,</w:t>
      </w:r>
      <w:r>
        <w:rPr>
          <w:rFonts w:eastAsia="UB-Helvetica" w:cs="Times New Roman"/>
          <w:szCs w:val="24"/>
        </w:rPr>
        <w:t xml:space="preserve"> σε σχέση με τι διευκολύνσεις για τους νέους επιστήμονες κ.λπ</w:t>
      </w:r>
      <w:r>
        <w:rPr>
          <w:rFonts w:eastAsia="UB-Helvetica" w:cs="Times New Roman"/>
          <w:szCs w:val="24"/>
        </w:rPr>
        <w:t xml:space="preserve">., για τις οποίες διευκολύνσεις περιμένουμε την -αν θέλετε- κατοχύρωση και αυτού του τμήματος της αναλογιστική μελέτης από τον </w:t>
      </w:r>
      <w:r>
        <w:rPr>
          <w:rFonts w:eastAsia="UB-Helvetica" w:cs="Times New Roman"/>
          <w:szCs w:val="24"/>
          <w:lang w:val="en-US"/>
        </w:rPr>
        <w:t>ILO</w:t>
      </w:r>
      <w:r>
        <w:rPr>
          <w:rFonts w:eastAsia="UB-Helvetica" w:cs="Times New Roman"/>
          <w:szCs w:val="24"/>
        </w:rPr>
        <w:t>. Συνεπώς, υπάρχει αναλογιστική μελέτη. Αυτό θέλω να πω.</w:t>
      </w:r>
    </w:p>
    <w:p w14:paraId="10B0C5F3"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Δεύτερον, για το ζήτημα της τροπολογίας, όπως κι εσείς σωστά είπατε, </w:t>
      </w:r>
      <w:r>
        <w:rPr>
          <w:rFonts w:eastAsia="UB-Helvetica" w:cs="Times New Roman"/>
          <w:szCs w:val="24"/>
        </w:rPr>
        <w:t>είναι προφανές ότι θα υπάρξει εξήγηση και ενημέρωση κι, επίσης, απολύτως προφανές ότι αυτό θα γίνει πριν τη διαδικασία της ψηφοφορίας.</w:t>
      </w:r>
    </w:p>
    <w:p w14:paraId="10B0C5F4"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Κύριε Υπουργέ, έχετε τον λόγο για τρία λεπτά.</w:t>
      </w:r>
    </w:p>
    <w:p w14:paraId="10B0C5F5" w14:textId="77777777" w:rsidR="009F6C17" w:rsidRDefault="003C1E98">
      <w:pPr>
        <w:tabs>
          <w:tab w:val="left" w:pos="2536"/>
        </w:tabs>
        <w:spacing w:line="600" w:lineRule="auto"/>
        <w:ind w:firstLine="720"/>
        <w:jc w:val="both"/>
        <w:rPr>
          <w:rFonts w:eastAsia="UB-Helvetica" w:cs="Times New Roman"/>
          <w:szCs w:val="24"/>
        </w:rPr>
      </w:pPr>
      <w:r>
        <w:rPr>
          <w:rFonts w:eastAsia="UB-Helvetica" w:cs="Times New Roman"/>
          <w:b/>
          <w:szCs w:val="24"/>
        </w:rPr>
        <w:lastRenderedPageBreak/>
        <w:t xml:space="preserve">ΓΕΩΡΓΙΟΣ ΚΑΤΡΟΥΓΚΑΛΟΣ (Υπουργός Εργασίας, </w:t>
      </w:r>
      <w:r>
        <w:rPr>
          <w:rFonts w:eastAsia="UB-Helvetica" w:cs="Times New Roman"/>
          <w:b/>
          <w:szCs w:val="24"/>
        </w:rPr>
        <w:t>Κοινωνικής Ασφάλισης και Κοινωνικής Αλληλεγγύης):</w:t>
      </w:r>
      <w:r>
        <w:rPr>
          <w:rFonts w:eastAsia="UB-Helvetica" w:cs="Times New Roman"/>
          <w:szCs w:val="24"/>
        </w:rPr>
        <w:t xml:space="preserve"> Ευχαριστώ, κύριε Πρόεδρε.</w:t>
      </w:r>
    </w:p>
    <w:p w14:paraId="10B0C5F6" w14:textId="77777777" w:rsidR="009F6C17" w:rsidRDefault="003C1E98">
      <w:pPr>
        <w:tabs>
          <w:tab w:val="left" w:pos="2536"/>
        </w:tabs>
        <w:spacing w:line="600" w:lineRule="auto"/>
        <w:ind w:firstLine="720"/>
        <w:jc w:val="both"/>
        <w:rPr>
          <w:rFonts w:eastAsia="UB-Helvetica" w:cs="Times New Roman"/>
          <w:szCs w:val="24"/>
        </w:rPr>
      </w:pPr>
      <w:r>
        <w:rPr>
          <w:rFonts w:eastAsia="UB-Helvetica" w:cs="Times New Roman"/>
          <w:szCs w:val="24"/>
        </w:rPr>
        <w:t>Προφανώς, η Νέα Δημοκρατία δεν μπορεί να ανεχτεί τη διάψευση των συνεχών ισχυρισμών της ότι δεν θα υπάρχει αναλογιστική μελέτη και γι’ αυτό επανέρχεται και τώρα που έχει κατατεθεί.</w:t>
      </w:r>
    </w:p>
    <w:p w14:paraId="10B0C5F7" w14:textId="77777777" w:rsidR="009F6C17" w:rsidRDefault="003C1E98">
      <w:pPr>
        <w:tabs>
          <w:tab w:val="left" w:pos="2536"/>
        </w:tabs>
        <w:spacing w:line="600" w:lineRule="auto"/>
        <w:ind w:firstLine="720"/>
        <w:jc w:val="both"/>
        <w:rPr>
          <w:rFonts w:eastAsia="UB-Helvetica" w:cs="Times New Roman"/>
          <w:szCs w:val="24"/>
        </w:rPr>
      </w:pPr>
      <w:r>
        <w:rPr>
          <w:rFonts w:eastAsia="UB-Helvetica" w:cs="Times New Roman"/>
          <w:szCs w:val="24"/>
        </w:rPr>
        <w:t xml:space="preserve">Απλώς, για τα Πρακτικά θα σας καταθέσω δελτίο </w:t>
      </w:r>
      <w:r>
        <w:rPr>
          <w:rFonts w:eastAsia="UB-Helvetica" w:cs="Times New Roman"/>
          <w:szCs w:val="24"/>
        </w:rPr>
        <w:t xml:space="preserve">Τύπου </w:t>
      </w:r>
      <w:r>
        <w:rPr>
          <w:rFonts w:eastAsia="UB-Helvetica" w:cs="Times New Roman"/>
          <w:szCs w:val="24"/>
        </w:rPr>
        <w:t>της 25</w:t>
      </w:r>
      <w:r>
        <w:rPr>
          <w:rFonts w:eastAsia="UB-Helvetica" w:cs="Times New Roman"/>
          <w:szCs w:val="24"/>
          <w:vertAlign w:val="superscript"/>
        </w:rPr>
        <w:t>ης</w:t>
      </w:r>
      <w:r>
        <w:rPr>
          <w:rFonts w:eastAsia="UB-Helvetica" w:cs="Times New Roman"/>
          <w:szCs w:val="24"/>
        </w:rPr>
        <w:t xml:space="preserve"> Ιανουαρίου 2011 του Αναπληρωτή Υπουργού Εργασίας και Κοινωνικής Ασφάλισης κ. Κουτρουμάνη, ο οποίος τον επόμενο χρόνο απ’ αυτόν που κατατέθηκε το νομοσχέδιο, το 2011, δηλώνει: «Σήμερα είμαι στην </w:t>
      </w:r>
      <w:r>
        <w:rPr>
          <w:rFonts w:eastAsia="UB-Helvetica" w:cs="Times New Roman"/>
          <w:szCs w:val="24"/>
        </w:rPr>
        <w:t>ευχάριστη θέση να παρουσιάσουμε μελέτες για τα τρία μεγαλύτερα ταμεία της χώρας μας, που είναι το ΙΚΑ, ο ΟΑΕΕ και ο ΟΓΑ.» Είναι τρία και όχι τέσσερα, όπως καταθέσαμε εμείς και τον επόμενο χρόνο από τότε που ψηφίστηκε ο νόμος και όχι πριν ψηφιστεί.</w:t>
      </w:r>
    </w:p>
    <w:p w14:paraId="10B0C5F8" w14:textId="77777777" w:rsidR="009F6C17" w:rsidRDefault="003C1E98">
      <w:pPr>
        <w:tabs>
          <w:tab w:val="left" w:pos="2536"/>
        </w:tabs>
        <w:spacing w:line="600" w:lineRule="auto"/>
        <w:ind w:firstLine="720"/>
        <w:jc w:val="both"/>
        <w:rPr>
          <w:rFonts w:eastAsia="UB-Helvetica" w:cs="Times New Roman"/>
          <w:szCs w:val="24"/>
        </w:rPr>
      </w:pPr>
      <w:r>
        <w:rPr>
          <w:rFonts w:eastAsia="UB-Helvetica" w:cs="Times New Roman"/>
          <w:szCs w:val="24"/>
        </w:rPr>
        <w:lastRenderedPageBreak/>
        <w:t>(Στο σημ</w:t>
      </w:r>
      <w:r>
        <w:rPr>
          <w:rFonts w:eastAsia="UB-Helvetica" w:cs="Times New Roman"/>
          <w:szCs w:val="24"/>
        </w:rPr>
        <w:t xml:space="preserve">είο αυτό Υπουργός Εργασίας, Κοινωνικής Ασφάλισης και Κοινωνικής Αλληλεγγύης Γεώργιος Κατρούγκαλος καταθέτει για τα Πρακτικά το προαναφερθέν έγγραφο, το οποίο βρίσκεται στο </w:t>
      </w:r>
      <w:r>
        <w:rPr>
          <w:rFonts w:eastAsia="UB-Helvetica" w:cs="Times New Roman"/>
          <w:szCs w:val="24"/>
        </w:rPr>
        <w:t>α</w:t>
      </w:r>
      <w:r>
        <w:rPr>
          <w:rFonts w:eastAsia="UB-Helvetica" w:cs="Times New Roman"/>
          <w:szCs w:val="24"/>
        </w:rPr>
        <w:t>ρχείο του Τμήματος Γραμματείας της Διεύθυνσης Στενογραφίας και Πρακτικών της Βουλής</w:t>
      </w:r>
      <w:r>
        <w:rPr>
          <w:rFonts w:eastAsia="UB-Helvetica" w:cs="Times New Roman"/>
          <w:szCs w:val="24"/>
        </w:rPr>
        <w:t>)</w:t>
      </w:r>
    </w:p>
    <w:p w14:paraId="10B0C5F9" w14:textId="77777777" w:rsidR="009F6C17" w:rsidRDefault="003C1E98">
      <w:pPr>
        <w:tabs>
          <w:tab w:val="left" w:pos="2536"/>
        </w:tabs>
        <w:spacing w:line="600" w:lineRule="auto"/>
        <w:ind w:firstLine="720"/>
        <w:jc w:val="both"/>
        <w:rPr>
          <w:rFonts w:eastAsia="UB-Helvetica" w:cs="Times New Roman"/>
          <w:szCs w:val="24"/>
        </w:rPr>
      </w:pPr>
      <w:r>
        <w:rPr>
          <w:rFonts w:eastAsia="UB-Helvetica" w:cs="Times New Roman"/>
          <w:szCs w:val="24"/>
        </w:rPr>
        <w:t>Σας θυμίζω ότι</w:t>
      </w:r>
      <w:r>
        <w:rPr>
          <w:rFonts w:eastAsia="UB-Helvetica" w:cs="Times New Roman"/>
          <w:szCs w:val="24"/>
        </w:rPr>
        <w:t>,</w:t>
      </w:r>
      <w:r>
        <w:rPr>
          <w:rFonts w:eastAsia="UB-Helvetica" w:cs="Times New Roman"/>
          <w:szCs w:val="24"/>
        </w:rPr>
        <w:t xml:space="preserve"> παρά την αντίθετη προσωπική, θεωρητική, επιστημονική μου γνώμη, το Συμβούλιο της Επικρατείας θεωρεί ότι οι αναλογιστικές μελέτες δεν είναι αναγκαίες για την ψήφιση ενός ασφαλιστικού νομοσχεδίου.</w:t>
      </w:r>
    </w:p>
    <w:p w14:paraId="10B0C5FA" w14:textId="77777777" w:rsidR="009F6C17" w:rsidRDefault="003C1E98">
      <w:pPr>
        <w:spacing w:line="600" w:lineRule="auto"/>
        <w:ind w:firstLine="720"/>
        <w:jc w:val="both"/>
        <w:rPr>
          <w:rFonts w:eastAsia="Times New Roman"/>
          <w:szCs w:val="24"/>
        </w:rPr>
      </w:pPr>
      <w:r>
        <w:rPr>
          <w:rFonts w:eastAsia="Times New Roman"/>
          <w:szCs w:val="24"/>
        </w:rPr>
        <w:t>Εγώ, παρά την ομολογία αυτή, επειδή η προσω</w:t>
      </w:r>
      <w:r>
        <w:rPr>
          <w:rFonts w:eastAsia="Times New Roman"/>
          <w:szCs w:val="24"/>
        </w:rPr>
        <w:t>πική, θεωρητική κι επιστημονική μου γνώμη, είναι αυτή, κατέθεσα τη συγκεκριμένη αναλογιστική μελέτη και για πρώτη φορά τρεις άλλες συμπληρωματικές ειδικές μελέτες που ανταποκρίνονται στις ειδικές απαιτήσεις της νομολογίας του Συμβουλίου της Επικρατείας, ού</w:t>
      </w:r>
      <w:r>
        <w:rPr>
          <w:rFonts w:eastAsia="Times New Roman"/>
          <w:szCs w:val="24"/>
        </w:rPr>
        <w:t xml:space="preserve">τως ώστε το Σώμα να μπορεί να εξετάσει, με βάση επιστημονικά δεδομένα κι όχι απλώς δηλώσεις πολιτικές, την πραγματική κατάσταση στην οποία βρίσκεται το ασφαλιστικό σύστημα. </w:t>
      </w:r>
    </w:p>
    <w:p w14:paraId="10B0C5FB" w14:textId="77777777" w:rsidR="009F6C17" w:rsidRDefault="003C1E98">
      <w:pPr>
        <w:spacing w:line="600" w:lineRule="auto"/>
        <w:ind w:firstLine="720"/>
        <w:jc w:val="both"/>
        <w:rPr>
          <w:rFonts w:eastAsia="Times New Roman"/>
          <w:szCs w:val="24"/>
        </w:rPr>
      </w:pPr>
      <w:r>
        <w:rPr>
          <w:rFonts w:eastAsia="Times New Roman"/>
          <w:szCs w:val="24"/>
        </w:rPr>
        <w:lastRenderedPageBreak/>
        <w:t>Ο Υπουργός Οικονομικών θα είναι εδώ. Όπως ξέρετε, πρόκειται για μια ιδιαίτερα σκλη</w:t>
      </w:r>
      <w:r>
        <w:rPr>
          <w:rFonts w:eastAsia="Times New Roman"/>
          <w:szCs w:val="24"/>
        </w:rPr>
        <w:t xml:space="preserve">ρή διαπραγμάτευση μέχρι τη Δευτέρα, που προφανώς απαιτεί την παρουσία του για την αποτελεσματική διεκπεραίωση αυτής της διαπραγμάτευσης, χωρίς αυτό να σημαίνει υποτίμηση των υποχρεώσεών του απέναντι στο Κοινοβούλιο. </w:t>
      </w:r>
    </w:p>
    <w:p w14:paraId="10B0C5FC" w14:textId="77777777" w:rsidR="009F6C17" w:rsidRDefault="003C1E98">
      <w:pPr>
        <w:spacing w:line="600" w:lineRule="auto"/>
        <w:ind w:firstLine="720"/>
        <w:jc w:val="both"/>
        <w:rPr>
          <w:rFonts w:eastAsia="Times New Roman"/>
          <w:szCs w:val="24"/>
        </w:rPr>
      </w:pPr>
      <w:r>
        <w:rPr>
          <w:rFonts w:eastAsia="Times New Roman"/>
          <w:szCs w:val="24"/>
        </w:rPr>
        <w:t>Ως προς τη διαδικαστική σας πρόταση, κύ</w:t>
      </w:r>
      <w:r>
        <w:rPr>
          <w:rFonts w:eastAsia="Times New Roman"/>
          <w:szCs w:val="24"/>
        </w:rPr>
        <w:t xml:space="preserve">ριε Πρόεδρε, δεν θα υπάρξουν τροπολογίες που δεν έχουν την Έκθεση του Γενικού Λογιστηρίου του Κράτους. Δεν είμαι βέβαιος ότι μεταξύ των τεσσάρων είναι μια σημαντική, δικής μου υπογραφής. Επομένως, με την επιφύλαξη αυτή ότι δεν θα έρθουν τροπολογίες που θα </w:t>
      </w:r>
      <w:r>
        <w:rPr>
          <w:rFonts w:eastAsia="Times New Roman"/>
          <w:szCs w:val="24"/>
        </w:rPr>
        <w:t>στερούνται της υπογραφής του Γενικού Λογιστηρίου, συμφωνώ με την πρότασή σας.</w:t>
      </w:r>
    </w:p>
    <w:p w14:paraId="10B0C5FD" w14:textId="77777777" w:rsidR="009F6C17" w:rsidRDefault="003C1E98">
      <w:pPr>
        <w:spacing w:line="600" w:lineRule="auto"/>
        <w:ind w:firstLine="720"/>
        <w:jc w:val="both"/>
        <w:rPr>
          <w:rFonts w:eastAsia="Times New Roman"/>
          <w:szCs w:val="24"/>
        </w:rPr>
      </w:pPr>
      <w:r>
        <w:rPr>
          <w:rFonts w:eastAsia="Times New Roman"/>
          <w:szCs w:val="24"/>
        </w:rPr>
        <w:t xml:space="preserve">Να σας πω ότι ήταν δύσκολο, καθώς η δική μας τροπολογία, του δικού μας Υπουργείου, ήταν έτοιμη, αλλά χθες το Γενικό Λογιστήριο ήταν υπό κατάληψη. Υπήρχε, επομένως, γεγονός </w:t>
      </w:r>
      <w:r>
        <w:rPr>
          <w:rFonts w:eastAsia="Times New Roman"/>
          <w:szCs w:val="24"/>
        </w:rPr>
        <w:t xml:space="preserve">ανώτερης βίας που, όπως όλα τα γεγονότα ανωτέρας βίας, θεωρώ ότι πρέπει το Σώμα να συμφωνήσει ότι αναστέλλουν την </w:t>
      </w:r>
      <w:r>
        <w:rPr>
          <w:rFonts w:eastAsia="Times New Roman"/>
          <w:szCs w:val="24"/>
        </w:rPr>
        <w:lastRenderedPageBreak/>
        <w:t>προθεσμία κι επομένως και εξ αυτού του λόγου</w:t>
      </w:r>
      <w:r>
        <w:rPr>
          <w:rFonts w:eastAsia="Times New Roman"/>
          <w:szCs w:val="24"/>
        </w:rPr>
        <w:t>,</w:t>
      </w:r>
      <w:r>
        <w:rPr>
          <w:rFonts w:eastAsia="Times New Roman"/>
          <w:szCs w:val="24"/>
        </w:rPr>
        <w:t xml:space="preserve"> θα έπρεπε να θεωρηθούν οι τροπολογίες αυτές εμπρόθεσμες.</w:t>
      </w:r>
    </w:p>
    <w:p w14:paraId="10B0C5FE" w14:textId="77777777" w:rsidR="009F6C17" w:rsidRDefault="003C1E98">
      <w:pPr>
        <w:spacing w:line="600" w:lineRule="auto"/>
        <w:ind w:firstLine="720"/>
        <w:jc w:val="both"/>
        <w:rPr>
          <w:rFonts w:eastAsia="Times New Roman"/>
          <w:szCs w:val="24"/>
        </w:rPr>
      </w:pPr>
      <w:r>
        <w:rPr>
          <w:rFonts w:eastAsia="Times New Roman"/>
          <w:szCs w:val="24"/>
        </w:rPr>
        <w:t xml:space="preserve">Τέλος, επειδή υπάρχει Υφυπουργός με ειδική αρμοδιότητα για το ζήτημα, θα πρότεινα, κύριε Πρόεδρε, αν δεν σας αναστατώνει τον προγραμματισμό, να μιλήσω εγώ πριν από τους </w:t>
      </w:r>
      <w:r>
        <w:rPr>
          <w:rFonts w:eastAsia="Times New Roman"/>
          <w:szCs w:val="24"/>
        </w:rPr>
        <w:t>ειδικούς εισηγητές</w:t>
      </w:r>
      <w:r>
        <w:rPr>
          <w:rFonts w:eastAsia="Times New Roman"/>
          <w:szCs w:val="24"/>
        </w:rPr>
        <w:t xml:space="preserve"> και ο κ. Πετρόπουλος μετά, ούτως ώστε να μπορεί κι αυτός να τοποθετη</w:t>
      </w:r>
      <w:r>
        <w:rPr>
          <w:rFonts w:eastAsia="Times New Roman"/>
          <w:szCs w:val="24"/>
        </w:rPr>
        <w:t xml:space="preserve">θεί. </w:t>
      </w:r>
    </w:p>
    <w:p w14:paraId="10B0C5FF" w14:textId="77777777" w:rsidR="009F6C17" w:rsidRDefault="003C1E98">
      <w:pPr>
        <w:spacing w:line="600" w:lineRule="auto"/>
        <w:ind w:left="720"/>
        <w:rPr>
          <w:rFonts w:eastAsia="Times New Roman" w:cs="Times New Roman"/>
          <w:szCs w:val="24"/>
        </w:rPr>
      </w:pPr>
      <w:r>
        <w:rPr>
          <w:rFonts w:eastAsia="Times New Roman"/>
          <w:b/>
          <w:szCs w:val="24"/>
        </w:rPr>
        <w:t>ΑΝΔΡΕΑΣ ΛΟΒΕΡΔΟΣ:</w:t>
      </w:r>
      <w:r>
        <w:rPr>
          <w:rFonts w:eastAsia="Times New Roman"/>
          <w:szCs w:val="24"/>
        </w:rPr>
        <w:t xml:space="preserve"> Όχι! Άστα αυτά τώρα.</w:t>
      </w:r>
      <w:r>
        <w:rPr>
          <w:rFonts w:eastAsia="Times New Roman" w:cs="Times New Roman"/>
          <w:szCs w:val="24"/>
        </w:rPr>
        <w:t xml:space="preserve"> </w:t>
      </w:r>
    </w:p>
    <w:p w14:paraId="10B0C600" w14:textId="77777777" w:rsidR="009F6C17" w:rsidRDefault="003C1E98">
      <w:pPr>
        <w:spacing w:line="600" w:lineRule="auto"/>
        <w:ind w:left="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w:t>
      </w:r>
    </w:p>
    <w:p w14:paraId="10B0C601" w14:textId="77777777" w:rsidR="009F6C17" w:rsidRDefault="003C1E9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θα τσακωθούμε για τη σειρά!</w:t>
      </w:r>
    </w:p>
    <w:p w14:paraId="10B0C602" w14:textId="77777777" w:rsidR="009F6C17" w:rsidRDefault="003C1E98">
      <w:pPr>
        <w:spacing w:line="600" w:lineRule="auto"/>
        <w:ind w:firstLine="720"/>
        <w:jc w:val="both"/>
        <w:rPr>
          <w:rFonts w:eastAsia="Times New Roman"/>
          <w:szCs w:val="24"/>
        </w:rPr>
      </w:pPr>
      <w:r>
        <w:rPr>
          <w:rFonts w:eastAsia="Times New Roman"/>
          <w:szCs w:val="24"/>
        </w:rPr>
        <w:t>Λοιπόν, ηρεμήστε.</w:t>
      </w:r>
    </w:p>
    <w:p w14:paraId="10B0C603" w14:textId="77777777" w:rsidR="009F6C17" w:rsidRDefault="003C1E98">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μπορώ να έχω τον λόγο;</w:t>
      </w:r>
    </w:p>
    <w:p w14:paraId="10B0C604" w14:textId="77777777" w:rsidR="009F6C17" w:rsidRDefault="003C1E98">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Βρούτση</w:t>
      </w:r>
      <w:r>
        <w:rPr>
          <w:rFonts w:eastAsia="Times New Roman"/>
          <w:szCs w:val="24"/>
        </w:rPr>
        <w:t>, δεν έχετε τον λόγο. Καθίστε κάτω.</w:t>
      </w:r>
    </w:p>
    <w:p w14:paraId="10B0C605" w14:textId="77777777" w:rsidR="009F6C17" w:rsidRDefault="003C1E98">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ζητάω τον λόγο για λίγα δευτερόλεπτα.</w:t>
      </w:r>
    </w:p>
    <w:p w14:paraId="10B0C606" w14:textId="77777777" w:rsidR="009F6C17" w:rsidRDefault="003C1E9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Καθίστε κάτω. Έχουν ζητήσει άλλοι τον λόγο. Καθίστε κάτω!</w:t>
      </w:r>
    </w:p>
    <w:p w14:paraId="10B0C607" w14:textId="77777777" w:rsidR="009F6C17" w:rsidRDefault="003C1E98">
      <w:pPr>
        <w:spacing w:line="600" w:lineRule="auto"/>
        <w:ind w:firstLine="720"/>
        <w:jc w:val="both"/>
        <w:rPr>
          <w:rFonts w:eastAsia="Times New Roman"/>
          <w:szCs w:val="24"/>
        </w:rPr>
      </w:pPr>
      <w:r>
        <w:rPr>
          <w:rFonts w:eastAsia="Times New Roman"/>
          <w:szCs w:val="24"/>
        </w:rPr>
        <w:t>Ο</w:t>
      </w:r>
      <w:r>
        <w:rPr>
          <w:rFonts w:eastAsia="Times New Roman"/>
          <w:szCs w:val="24"/>
        </w:rPr>
        <w:t xml:space="preserve"> κ. Παφίλης, ο κ. Λοβέρδος, </w:t>
      </w:r>
      <w:r>
        <w:rPr>
          <w:rFonts w:eastAsia="Times New Roman"/>
          <w:szCs w:val="24"/>
        </w:rPr>
        <w:t xml:space="preserve">λοιπόν, </w:t>
      </w:r>
      <w:r>
        <w:rPr>
          <w:rFonts w:eastAsia="Times New Roman"/>
          <w:szCs w:val="24"/>
        </w:rPr>
        <w:t>έχουν τον λόγο ως Κοι</w:t>
      </w:r>
      <w:r>
        <w:rPr>
          <w:rFonts w:eastAsia="Times New Roman"/>
          <w:szCs w:val="24"/>
        </w:rPr>
        <w:t>νοβουλευτικοί και ο κ. Παναγιώταρος, για δύο λεπτά.</w:t>
      </w:r>
    </w:p>
    <w:p w14:paraId="10B0C608" w14:textId="77777777" w:rsidR="009F6C17" w:rsidRDefault="003C1E98">
      <w:pPr>
        <w:spacing w:line="600" w:lineRule="auto"/>
        <w:ind w:firstLine="720"/>
        <w:jc w:val="both"/>
        <w:rPr>
          <w:rFonts w:eastAsia="Times New Roman"/>
          <w:szCs w:val="24"/>
        </w:rPr>
      </w:pPr>
      <w:r>
        <w:rPr>
          <w:rFonts w:eastAsia="Times New Roman"/>
          <w:szCs w:val="24"/>
        </w:rPr>
        <w:t xml:space="preserve">Ακούστε τι θα σας πω, όμως. Αν φάμε την ώρα με διαδικασία, για να καταλήξουμε τελικά στην πρόταση που σας είπα, αυτό είναι εις βάρος των συναδέλφων. Εγώ, είμαι υποχρεωμένος στους </w:t>
      </w:r>
      <w:r>
        <w:rPr>
          <w:rFonts w:eastAsia="Times New Roman"/>
          <w:szCs w:val="24"/>
        </w:rPr>
        <w:t>κ</w:t>
      </w:r>
      <w:r>
        <w:rPr>
          <w:rFonts w:eastAsia="Times New Roman"/>
          <w:szCs w:val="24"/>
        </w:rPr>
        <w:t>οινοβουλευτικούς να δώσω</w:t>
      </w:r>
      <w:r>
        <w:rPr>
          <w:rFonts w:eastAsia="Times New Roman"/>
          <w:szCs w:val="24"/>
        </w:rPr>
        <w:t xml:space="preserve"> –και θα δώσω- τον λόγο, αλλά θέλω να σας το επισημάνω.</w:t>
      </w:r>
    </w:p>
    <w:p w14:paraId="10B0C609" w14:textId="77777777" w:rsidR="009F6C17" w:rsidRDefault="003C1E98">
      <w:pPr>
        <w:spacing w:line="600" w:lineRule="auto"/>
        <w:ind w:firstLine="720"/>
        <w:jc w:val="both"/>
        <w:rPr>
          <w:rFonts w:eastAsia="Times New Roman"/>
          <w:szCs w:val="24"/>
        </w:rPr>
      </w:pPr>
      <w:r>
        <w:rPr>
          <w:rFonts w:eastAsia="Times New Roman"/>
          <w:szCs w:val="24"/>
        </w:rPr>
        <w:t>Ορίστε, κύριε Παφίλη, έχετε τον λόγο για δύο λεπτά.</w:t>
      </w:r>
    </w:p>
    <w:p w14:paraId="10B0C60A" w14:textId="77777777" w:rsidR="009F6C17" w:rsidRDefault="003C1E98">
      <w:pPr>
        <w:spacing w:line="600" w:lineRule="auto"/>
        <w:ind w:firstLine="720"/>
        <w:jc w:val="both"/>
        <w:rPr>
          <w:rFonts w:eastAsia="Times New Roman"/>
          <w:szCs w:val="24"/>
        </w:rPr>
      </w:pPr>
      <w:r>
        <w:rPr>
          <w:rFonts w:eastAsia="Times New Roman"/>
          <w:b/>
          <w:szCs w:val="24"/>
        </w:rPr>
        <w:lastRenderedPageBreak/>
        <w:t>ΑΘΑΝΑΣΙΟΣ ΠΑΦΙΛΗΣ:</w:t>
      </w:r>
      <w:r>
        <w:rPr>
          <w:rFonts w:eastAsia="Times New Roman"/>
          <w:szCs w:val="24"/>
        </w:rPr>
        <w:t xml:space="preserve"> Κύριε Πρόεδρε, παρ’ ότι έχει συμφωνηθεί αυτή η διαδικασία, δεν μπορεί να περάσει απαρατήρητη η απαράδεκτη και προκλητική πράξη τη</w:t>
      </w:r>
      <w:r>
        <w:rPr>
          <w:rFonts w:eastAsia="Times New Roman"/>
          <w:szCs w:val="24"/>
        </w:rPr>
        <w:t>ς Κυβέρνησης να φέρει ένα τόσο σοβαρό νομοσχέδιο</w:t>
      </w:r>
      <w:r>
        <w:rPr>
          <w:rFonts w:eastAsia="Times New Roman"/>
          <w:szCs w:val="24"/>
        </w:rPr>
        <w:t>,</w:t>
      </w:r>
      <w:r>
        <w:rPr>
          <w:rFonts w:eastAsia="Times New Roman"/>
          <w:szCs w:val="24"/>
        </w:rPr>
        <w:t xml:space="preserve"> για το οποίο έχει ξεσηκωθεί ολόκληρη η Ελλάδα, μέσα στο </w:t>
      </w:r>
      <w:r>
        <w:rPr>
          <w:rFonts w:eastAsia="Times New Roman"/>
          <w:szCs w:val="24"/>
        </w:rPr>
        <w:t>Σαββατοκύριακο</w:t>
      </w:r>
      <w:r>
        <w:rPr>
          <w:rFonts w:eastAsia="Times New Roman"/>
          <w:szCs w:val="24"/>
        </w:rPr>
        <w:t xml:space="preserve">, πολύ περισσότερο που μας κορόιδεψε ωμά. Διότι σε ερώτημα που κάναμε στην </w:t>
      </w:r>
      <w:r>
        <w:rPr>
          <w:rFonts w:eastAsia="Times New Roman"/>
          <w:szCs w:val="24"/>
        </w:rPr>
        <w:t>επιτροπή</w:t>
      </w:r>
      <w:r>
        <w:rPr>
          <w:rFonts w:eastAsia="Times New Roman"/>
          <w:szCs w:val="24"/>
        </w:rPr>
        <w:t xml:space="preserve">, μήπως σκοπεύετε να το φέρετε </w:t>
      </w:r>
      <w:r>
        <w:rPr>
          <w:rFonts w:eastAsia="Times New Roman"/>
          <w:szCs w:val="24"/>
        </w:rPr>
        <w:t>Σαββατοκύριακο</w:t>
      </w:r>
      <w:r>
        <w:rPr>
          <w:rFonts w:eastAsia="Times New Roman"/>
          <w:szCs w:val="24"/>
        </w:rPr>
        <w:t>, η απάν</w:t>
      </w:r>
      <w:r>
        <w:rPr>
          <w:rFonts w:eastAsia="Times New Roman"/>
          <w:szCs w:val="24"/>
        </w:rPr>
        <w:t xml:space="preserve">τηση ήταν και από τον κύριο Υπουργό και από τον Πρόεδρο της </w:t>
      </w:r>
      <w:r>
        <w:rPr>
          <w:rFonts w:eastAsia="Times New Roman"/>
          <w:szCs w:val="24"/>
        </w:rPr>
        <w:t>επιτροπής</w:t>
      </w:r>
      <w:r>
        <w:rPr>
          <w:rFonts w:eastAsia="Times New Roman"/>
          <w:szCs w:val="24"/>
        </w:rPr>
        <w:t xml:space="preserve">, ότι δεν υπάρχει καμμία τέτοια περίπτωση. </w:t>
      </w:r>
    </w:p>
    <w:p w14:paraId="10B0C60B" w14:textId="77777777" w:rsidR="009F6C17" w:rsidRDefault="003C1E98">
      <w:pPr>
        <w:spacing w:line="600" w:lineRule="auto"/>
        <w:ind w:firstLine="720"/>
        <w:jc w:val="both"/>
        <w:rPr>
          <w:rFonts w:eastAsia="Times New Roman"/>
          <w:szCs w:val="24"/>
        </w:rPr>
      </w:pPr>
      <w:r>
        <w:rPr>
          <w:rFonts w:eastAsia="Times New Roman"/>
          <w:szCs w:val="24"/>
        </w:rPr>
        <w:t xml:space="preserve">Αν νομίζει η Κυβέρνηση ότι το </w:t>
      </w:r>
      <w:r>
        <w:rPr>
          <w:rFonts w:eastAsia="Times New Roman"/>
          <w:szCs w:val="24"/>
        </w:rPr>
        <w:t xml:space="preserve">Σαββατοκύριακο </w:t>
      </w:r>
      <w:r>
        <w:rPr>
          <w:rFonts w:eastAsia="Times New Roman"/>
          <w:szCs w:val="24"/>
        </w:rPr>
        <w:t>θα εμποδίσει τις κινητοποιήσεις των εργαζομένων και αν νομίζει ότι ακόμα και αν το ψηφίσει θα ξεμπ</w:t>
      </w:r>
      <w:r>
        <w:rPr>
          <w:rFonts w:eastAsia="Times New Roman"/>
          <w:szCs w:val="24"/>
        </w:rPr>
        <w:t xml:space="preserve">λέξει, κάνει μεγάλο λάθος. Θα τα πληρώσει πολύ ακριβά το επόμενο διάστημα. </w:t>
      </w:r>
    </w:p>
    <w:p w14:paraId="10B0C60C" w14:textId="77777777" w:rsidR="009F6C17" w:rsidRDefault="003C1E98">
      <w:pPr>
        <w:spacing w:line="600" w:lineRule="auto"/>
        <w:ind w:left="720"/>
        <w:jc w:val="center"/>
        <w:rPr>
          <w:rFonts w:eastAsia="Times New Roman" w:cs="Times New Roman"/>
          <w:szCs w:val="24"/>
        </w:rPr>
      </w:pPr>
      <w:r>
        <w:rPr>
          <w:rFonts w:eastAsia="Times New Roman" w:cs="Times New Roman"/>
          <w:szCs w:val="24"/>
        </w:rPr>
        <w:t>(Θόρυβος στην Αίθουσα)</w:t>
      </w:r>
    </w:p>
    <w:p w14:paraId="10B0C60D" w14:textId="77777777" w:rsidR="009F6C17" w:rsidRDefault="003C1E98">
      <w:pPr>
        <w:spacing w:line="600" w:lineRule="auto"/>
        <w:ind w:firstLine="720"/>
        <w:jc w:val="both"/>
        <w:rPr>
          <w:rFonts w:eastAsia="Times New Roman"/>
          <w:szCs w:val="24"/>
        </w:rPr>
      </w:pPr>
      <w:r>
        <w:rPr>
          <w:rFonts w:eastAsia="Times New Roman"/>
          <w:szCs w:val="24"/>
        </w:rPr>
        <w:t>Έχουμε άλλον Πρόεδρο που κανονίζει; Διότι ο Πρόεδρος δεν με διέκοψε.</w:t>
      </w:r>
    </w:p>
    <w:p w14:paraId="10B0C60E" w14:textId="77777777" w:rsidR="009F6C17" w:rsidRDefault="003C1E98">
      <w:pPr>
        <w:spacing w:line="600" w:lineRule="auto"/>
        <w:ind w:firstLine="720"/>
        <w:jc w:val="both"/>
        <w:rPr>
          <w:rFonts w:eastAsia="Times New Roman"/>
          <w:szCs w:val="24"/>
        </w:rPr>
      </w:pPr>
      <w:r>
        <w:rPr>
          <w:rFonts w:eastAsia="Times New Roman"/>
          <w:szCs w:val="24"/>
        </w:rPr>
        <w:lastRenderedPageBreak/>
        <w:t>Το δεύτερο που θέλω να πω, είναι ότι εμείς θα καταθέσουμε αίτηση ονομαστικής ψηφοφορίας,</w:t>
      </w:r>
      <w:r>
        <w:rPr>
          <w:rFonts w:eastAsia="Times New Roman"/>
          <w:szCs w:val="24"/>
        </w:rPr>
        <w:t xml:space="preserve"> για να είναι καθαρό.</w:t>
      </w:r>
    </w:p>
    <w:p w14:paraId="10B0C60F" w14:textId="77777777" w:rsidR="009F6C17" w:rsidRDefault="003C1E98">
      <w:pPr>
        <w:spacing w:line="600" w:lineRule="auto"/>
        <w:ind w:firstLine="720"/>
        <w:jc w:val="both"/>
        <w:rPr>
          <w:rFonts w:eastAsia="Times New Roman"/>
          <w:szCs w:val="24"/>
        </w:rPr>
      </w:pPr>
      <w:r>
        <w:rPr>
          <w:rFonts w:eastAsia="Times New Roman"/>
          <w:szCs w:val="24"/>
        </w:rPr>
        <w:t>Τώρα, σε ό,τι αφορά τις αιτιάσεις περί αναλογιστικής μελέτης κ.λπ., εδώ υπάρχει αναλογιστική σφαγή, κυριολεκτικά, της κοινωνικής ασφάλισης. Κι επομένως</w:t>
      </w:r>
      <w:r>
        <w:rPr>
          <w:rFonts w:eastAsia="Times New Roman"/>
          <w:szCs w:val="24"/>
        </w:rPr>
        <w:t>,</w:t>
      </w:r>
      <w:r>
        <w:rPr>
          <w:rFonts w:eastAsia="Times New Roman"/>
          <w:szCs w:val="24"/>
        </w:rPr>
        <w:t xml:space="preserve"> τα υπόλοιπα περιττεύουν. Εμείς λέμε: Απόσυρση του νομοσχεδίου. Δεν χωράει τίποτα</w:t>
      </w:r>
      <w:r>
        <w:rPr>
          <w:rFonts w:eastAsia="Times New Roman"/>
          <w:szCs w:val="24"/>
        </w:rPr>
        <w:t xml:space="preserve"> ούτε αναλογιστικές ούτε τίποτα άλλο.</w:t>
      </w:r>
    </w:p>
    <w:p w14:paraId="10B0C610" w14:textId="77777777" w:rsidR="009F6C17" w:rsidRDefault="003C1E9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 Λοβέρδος για δύο λεπτά. Ορίστε, κύριε Λοβέρδο.</w:t>
      </w:r>
    </w:p>
    <w:p w14:paraId="10B0C611" w14:textId="77777777" w:rsidR="009F6C17" w:rsidRDefault="003C1E9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Σε σχέση με τη διαδικασία, το αναφέρατε, κύριε Πρόεδρε –κι ευχαριστούμε γι’ αυτό- ότι ο </w:t>
      </w:r>
      <w:r>
        <w:rPr>
          <w:rFonts w:eastAsia="Times New Roman"/>
          <w:szCs w:val="24"/>
        </w:rPr>
        <w:t xml:space="preserve">εκπρόσωπός </w:t>
      </w:r>
      <w:r>
        <w:rPr>
          <w:rFonts w:eastAsia="Times New Roman"/>
          <w:szCs w:val="24"/>
        </w:rPr>
        <w:t>μα</w:t>
      </w:r>
      <w:r>
        <w:rPr>
          <w:rFonts w:eastAsia="Times New Roman"/>
          <w:szCs w:val="24"/>
        </w:rPr>
        <w:t>ς στη Διάσκεψη των Προέδρων, ο κ. Κεγκέρογλου, έχει διαφωνήσει συνολικά με τη διαδικασία. Και θέλω επί τη ευκαιρία, γιατί πρέπει να το κάνουμε αυτό…</w:t>
      </w:r>
    </w:p>
    <w:p w14:paraId="10B0C612"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Το σύνολο της </w:t>
      </w:r>
      <w:r>
        <w:rPr>
          <w:rFonts w:eastAsia="Times New Roman"/>
          <w:szCs w:val="24"/>
        </w:rPr>
        <w:t xml:space="preserve">Αντιπολίτευσης </w:t>
      </w:r>
      <w:r>
        <w:rPr>
          <w:rFonts w:eastAsia="Times New Roman"/>
          <w:szCs w:val="24"/>
        </w:rPr>
        <w:t>διαφώνησε.</w:t>
      </w:r>
    </w:p>
    <w:p w14:paraId="10B0C613" w14:textId="77777777" w:rsidR="009F6C17" w:rsidRDefault="003C1E98">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Κάνατε μια αναφο</w:t>
      </w:r>
      <w:r>
        <w:rPr>
          <w:rFonts w:eastAsia="Times New Roman"/>
          <w:szCs w:val="24"/>
        </w:rPr>
        <w:t>ρά σε μας και το υπογραμμίζω.</w:t>
      </w:r>
    </w:p>
    <w:p w14:paraId="10B0C614" w14:textId="77777777" w:rsidR="009F6C17" w:rsidRDefault="003C1E98">
      <w:pPr>
        <w:spacing w:line="600" w:lineRule="auto"/>
        <w:ind w:firstLine="720"/>
        <w:jc w:val="both"/>
        <w:rPr>
          <w:rFonts w:eastAsia="Times New Roman"/>
          <w:szCs w:val="24"/>
        </w:rPr>
      </w:pPr>
      <w:r>
        <w:rPr>
          <w:rFonts w:eastAsia="Times New Roman"/>
          <w:szCs w:val="24"/>
        </w:rPr>
        <w:t xml:space="preserve">Επίσης, θέλω να υπογραμμίσω μια πρόβλεψη συναδέλφου που έπεσε μέσα, του κ. Παφίλη, ότι το </w:t>
      </w:r>
      <w:r>
        <w:rPr>
          <w:rFonts w:eastAsia="Times New Roman"/>
          <w:szCs w:val="24"/>
        </w:rPr>
        <w:t>συγκεκριμένο</w:t>
      </w:r>
      <w:r>
        <w:rPr>
          <w:rFonts w:eastAsia="Times New Roman"/>
          <w:szCs w:val="24"/>
        </w:rPr>
        <w:t xml:space="preserve"> σχέδιο νόμου θα έρθει αυτό το </w:t>
      </w:r>
      <w:r>
        <w:rPr>
          <w:rFonts w:eastAsia="Times New Roman"/>
          <w:szCs w:val="24"/>
        </w:rPr>
        <w:t>Σαββατοκύριακο</w:t>
      </w:r>
      <w:r>
        <w:rPr>
          <w:rFonts w:eastAsia="Times New Roman"/>
          <w:szCs w:val="24"/>
        </w:rPr>
        <w:t>. Το είπε στην πρώτη συνεδρίαση της Επιτροπής Οικονομικών και Κοινωνικών Υποθέσ</w:t>
      </w:r>
      <w:r>
        <w:rPr>
          <w:rFonts w:eastAsia="Times New Roman"/>
          <w:szCs w:val="24"/>
        </w:rPr>
        <w:t xml:space="preserve">εων για το θέμα. </w:t>
      </w:r>
    </w:p>
    <w:p w14:paraId="10B0C615" w14:textId="77777777" w:rsidR="009F6C17" w:rsidRDefault="003C1E98">
      <w:pPr>
        <w:spacing w:line="600" w:lineRule="auto"/>
        <w:ind w:firstLine="720"/>
        <w:jc w:val="both"/>
        <w:rPr>
          <w:rFonts w:eastAsia="Times New Roman"/>
          <w:szCs w:val="24"/>
        </w:rPr>
      </w:pPr>
      <w:r>
        <w:rPr>
          <w:rFonts w:eastAsia="Times New Roman"/>
          <w:szCs w:val="24"/>
        </w:rPr>
        <w:t xml:space="preserve">Τώρα, κοιτάξτε, κύριε Πρόεδρε, έρχεται -όπως και στην </w:t>
      </w:r>
      <w:r>
        <w:rPr>
          <w:rFonts w:eastAsia="Times New Roman"/>
          <w:szCs w:val="24"/>
        </w:rPr>
        <w:t>επιτροπή</w:t>
      </w:r>
      <w:r>
        <w:rPr>
          <w:rFonts w:eastAsia="Times New Roman"/>
          <w:szCs w:val="24"/>
        </w:rPr>
        <w:t>- εδώ το Υπουργείο Εργασίας και κρύβεται συστηματικά το Υπουργείο Οικονομικών.</w:t>
      </w:r>
    </w:p>
    <w:p w14:paraId="10B0C616"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Ξέρετε ότι το άρθρο 114 του σχεδίου νόμου προβλέπει μέτρα 1.700.000.000 ευρώ. Και σήμερα η τροπολογία αυτή, που πάει το αφορολόγητο στις 8.600 ευρώ, συνεπάγεται μια επιπρόσθετη δαπάνη για τον Έλληνα πολίτη 200.000.000 ευρώ. Δεν είναι δυνατόν να πάει η συζή</w:t>
      </w:r>
      <w:r>
        <w:rPr>
          <w:rFonts w:eastAsia="Times New Roman"/>
          <w:szCs w:val="24"/>
        </w:rPr>
        <w:t xml:space="preserve">τηση όπως πήγε στην </w:t>
      </w:r>
      <w:r>
        <w:rPr>
          <w:rFonts w:eastAsia="Times New Roman"/>
          <w:szCs w:val="24"/>
        </w:rPr>
        <w:t>επιτροπή</w:t>
      </w:r>
      <w:r>
        <w:rPr>
          <w:rFonts w:eastAsia="Times New Roman"/>
          <w:szCs w:val="24"/>
        </w:rPr>
        <w:t xml:space="preserve">, με το Υπουργείο «σουσουράδα» να κρύβεται. </w:t>
      </w:r>
    </w:p>
    <w:p w14:paraId="10B0C617"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lastRenderedPageBreak/>
        <w:t>Θα έρθει εδώ. Θα έρθει, κύριε Πρόεδρε, και θα πρέπει να το εξασφαλίσει το Προεδρείο της Βουλής αυτό. Θα έρθει εδώ ο Υπουργός Οικονομικών, δεν θα κρύβεται όπως έχει κρυφτεί επί δεκαπέν</w:t>
      </w:r>
      <w:r>
        <w:rPr>
          <w:rFonts w:eastAsia="Times New Roman"/>
          <w:szCs w:val="24"/>
        </w:rPr>
        <w:t>τε μέρες.</w:t>
      </w:r>
    </w:p>
    <w:p w14:paraId="10B0C618"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Τώρα σε σχέση με αυτό που είπε ο εισηγητής του ασφαλιστικού Υπουργός για τις τοποθετήσεις τους, δεν είναι δυνατόν να γίνει «σάντουιτς» η συζήτηση στη Βουλή από το Υπουργείο. </w:t>
      </w:r>
    </w:p>
    <w:p w14:paraId="10B0C619"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Έχουμε δεχτεί μία πρακτική από την περασμένη περίοδο της Βουλής να μην </w:t>
      </w:r>
      <w:r>
        <w:rPr>
          <w:rFonts w:eastAsia="Times New Roman"/>
          <w:szCs w:val="24"/>
        </w:rPr>
        <w:t>έπεται ο Υπουργός των εισηγητών, των αγορητών και των έξι πρώτων Βουλευτών, αλλά να προηγείται. Σωστότερο είναι αυτό, αφού ασκεί νομοθετική πρωτοβουλία. Όμως, δεν θα γίνει και αυτό που προτείνει ο ίδιος σήμερα, αφού μιλήσει, να μιλήσουν οι εισηγητές, να μι</w:t>
      </w:r>
      <w:r>
        <w:rPr>
          <w:rFonts w:eastAsia="Times New Roman"/>
          <w:szCs w:val="24"/>
        </w:rPr>
        <w:t xml:space="preserve">λήσει ο Υφυπουργός του. Διότι τότε, αν το δεχτείτε αυτό, θα πρέπει μόλις τελειώσει ο Υπουργός, αντί των αγορητών και εισηγητών, να μιλήσουν οι Κοινοβουλευτικοί Εκπρόσωποι, άρα θα τιναχτεί στον αέρα η διαδικασία. </w:t>
      </w:r>
    </w:p>
    <w:p w14:paraId="10B0C61A"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lastRenderedPageBreak/>
        <w:t>Σας παρακαλώ πάρα πολύ</w:t>
      </w:r>
      <w:r>
        <w:rPr>
          <w:rFonts w:eastAsia="Times New Roman"/>
          <w:szCs w:val="24"/>
        </w:rPr>
        <w:t>,</w:t>
      </w:r>
      <w:r>
        <w:rPr>
          <w:rFonts w:eastAsia="Times New Roman"/>
          <w:szCs w:val="24"/>
        </w:rPr>
        <w:t xml:space="preserve"> να το δείτε με πολλ</w:t>
      </w:r>
      <w:r>
        <w:rPr>
          <w:rFonts w:eastAsia="Times New Roman"/>
          <w:szCs w:val="24"/>
        </w:rPr>
        <w:t>ή προσοχή αυτό το θέμα. Μην ξεκινάμε με λαθροχειρίες! Ας ξεκινήσουμε σοβαρά.</w:t>
      </w:r>
    </w:p>
    <w:p w14:paraId="10B0C61B"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Σ</w:t>
      </w:r>
      <w:r>
        <w:rPr>
          <w:rFonts w:eastAsia="Times New Roman"/>
          <w:szCs w:val="24"/>
        </w:rPr>
        <w:t>ε ό,τι αφορά, κύριε Λοβέρδο, το πρώτο αίτημά σας, θέλω να σας το πω και δεν θα χαρούν πολύ οι συνάδελφοι εκτός των καταλόγων που έδωσαν τα κόμματ</w:t>
      </w:r>
      <w:r>
        <w:rPr>
          <w:rFonts w:eastAsia="Times New Roman"/>
          <w:szCs w:val="24"/>
        </w:rPr>
        <w:t>α, διότι μάλλον δεν θα μιλήσει σχεδόν κανείς. Έχω τον κατάλογο των Υπουργών</w:t>
      </w:r>
      <w:r>
        <w:rPr>
          <w:rFonts w:eastAsia="Times New Roman"/>
          <w:szCs w:val="24"/>
        </w:rPr>
        <w:t>,</w:t>
      </w:r>
      <w:r>
        <w:rPr>
          <w:rFonts w:eastAsia="Times New Roman"/>
          <w:szCs w:val="24"/>
        </w:rPr>
        <w:t xml:space="preserve"> οι οποίοι θα μιλήσουν -και θα μιλήσουν και οι τρεις του Υπουργείου Οικονομικών, σύμφωνα με χαρτί που ήρθε από τη Γραμματεία της Κυβέρνησης- ο ένας, ο κ. Αλεξιάδης, σήμερα και οι ά</w:t>
      </w:r>
      <w:r>
        <w:rPr>
          <w:rFonts w:eastAsia="Times New Roman"/>
          <w:szCs w:val="24"/>
        </w:rPr>
        <w:t xml:space="preserve">λλοι δύο, ο κ. Τσακαλώτος και ο κ. Χουλιαράκης, αύριο. </w:t>
      </w:r>
    </w:p>
    <w:p w14:paraId="10B0C61C"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Επομένως η παρουσία του Υπουργείου Οικονομικών θα είναι καθ’ υπέρβαση, αν όχι καθ’ υπερβολή, διότι υπολογίστε χρόνους και δείτε από πού θα χάνονται.</w:t>
      </w:r>
    </w:p>
    <w:p w14:paraId="10B0C61D"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lastRenderedPageBreak/>
        <w:t>Σε ό,τι αφορά το δεύτερο</w:t>
      </w:r>
      <w:r>
        <w:rPr>
          <w:rFonts w:eastAsia="Times New Roman"/>
          <w:szCs w:val="24"/>
        </w:rPr>
        <w:t>,</w:t>
      </w:r>
      <w:r>
        <w:rPr>
          <w:rFonts w:eastAsia="Times New Roman"/>
          <w:szCs w:val="24"/>
        </w:rPr>
        <w:t xml:space="preserve"> είμαι σύμφωνος. Δεν θα μι</w:t>
      </w:r>
      <w:r>
        <w:rPr>
          <w:rFonts w:eastAsia="Times New Roman"/>
          <w:szCs w:val="24"/>
        </w:rPr>
        <w:t xml:space="preserve">λήσει αμέσως μετά τον τελευταίο αγορητή ο κ. Πετρόπουλος, εφόσον ο κ. Κατρούγκαλος -νομίζω ορθώς είπατε κι εσείς- ξεκινήσει. Θα ξεκινήσει ο κατάλογος και ενδιαμέσως θα μιλήσει και ο Υπουργός. </w:t>
      </w:r>
    </w:p>
    <w:p w14:paraId="10B0C61E"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Έχετε δίκιο.</w:t>
      </w:r>
    </w:p>
    <w:p w14:paraId="10B0C61F"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Μετά τον πρώτο κύκλο.</w:t>
      </w:r>
    </w:p>
    <w:p w14:paraId="10B0C620"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(Νικήτας Κακλαμάνης): </w:t>
      </w:r>
      <w:r>
        <w:rPr>
          <w:rFonts w:eastAsia="Times New Roman"/>
          <w:szCs w:val="24"/>
        </w:rPr>
        <w:t>Κατ’ αρχάς, είναι οι πρώτοι οκτώ, δύο εισηγητές και έξι ειδικοί αγορητές. Θα μπούμε και στον κατάλογο του πρώτου κύκλου και εκεί ανάμεσα θα μιλήσει ο κ. Πετρόπουλος.</w:t>
      </w:r>
    </w:p>
    <w:p w14:paraId="10B0C621"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Προς ενημέρωσή </w:t>
      </w:r>
      <w:r>
        <w:rPr>
          <w:rFonts w:eastAsia="Times New Roman"/>
          <w:szCs w:val="24"/>
        </w:rPr>
        <w:t>σας,</w:t>
      </w:r>
      <w:r>
        <w:rPr>
          <w:rFonts w:eastAsia="Times New Roman"/>
          <w:szCs w:val="24"/>
        </w:rPr>
        <w:t xml:space="preserve"> σας λέω ότι εκτός του κ. Κατρούγκαλου και του κ</w:t>
      </w:r>
      <w:r>
        <w:rPr>
          <w:rFonts w:eastAsia="Times New Roman"/>
          <w:szCs w:val="24"/>
        </w:rPr>
        <w:t xml:space="preserve">. Πετρόπουλου, θα λάβουν, επίσης, τον λόγο ο κ. Σταθάκης και οι τρεις του Υπουργείου Οικονομικών, όπως είπα, ο κ. Φίλης, η κ. Φωτίου, ο κ. Παππάς –υποθέτω- για την τροπολογία του, ο κ. Κουρουμπλής και αύριο αργά το βράδυ ο </w:t>
      </w:r>
      <w:r>
        <w:rPr>
          <w:rFonts w:eastAsia="Times New Roman"/>
          <w:szCs w:val="24"/>
        </w:rPr>
        <w:lastRenderedPageBreak/>
        <w:t>κ. Δραγασάκης, ως Αντιπρόεδρος τη</w:t>
      </w:r>
      <w:r>
        <w:rPr>
          <w:rFonts w:eastAsia="Times New Roman"/>
          <w:szCs w:val="24"/>
        </w:rPr>
        <w:t xml:space="preserve">ς Κυβέρνησης. Επομένως, σε ό,τι αφορά την παρουσία της Κυβέρνησης είναι καθ’ υπερβολή θα έλεγα, γιατί χάνεται χρόνος από τους Βουλευτές. </w:t>
      </w:r>
    </w:p>
    <w:p w14:paraId="10B0C622"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Τώρα, κύριε Λοβέρδο, θέλετε να ξεκινήσει ο Υπουργός και μετά να συζητήσουμε την αίτηση αντισυνταγματικότητας ή να προη</w:t>
      </w:r>
      <w:r>
        <w:rPr>
          <w:rFonts w:eastAsia="Times New Roman"/>
          <w:szCs w:val="24"/>
        </w:rPr>
        <w:t xml:space="preserve">γηθεί; </w:t>
      </w:r>
    </w:p>
    <w:p w14:paraId="10B0C623"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Τώρα να συζητηθεί.</w:t>
      </w:r>
    </w:p>
    <w:p w14:paraId="10B0C624"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Εντάξει. Ελπίζω, λοιπόν, </w:t>
      </w:r>
      <w:r>
        <w:rPr>
          <w:rFonts w:eastAsia="Times New Roman"/>
          <w:szCs w:val="24"/>
        </w:rPr>
        <w:t xml:space="preserve">ότι </w:t>
      </w:r>
      <w:r>
        <w:rPr>
          <w:rFonts w:eastAsia="Times New Roman"/>
          <w:szCs w:val="24"/>
        </w:rPr>
        <w:t>με αυτή τη διαδικασία θα κλείσει το διαδικαστικό για να μπούμε στο νομοσχέδιο.</w:t>
      </w:r>
    </w:p>
    <w:p w14:paraId="10B0C625"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Διαβάζω, λοιπόν: «Αντιρρήσεις ως προς τη συνταγματικότητα του άρθρου 4</w:t>
      </w:r>
      <w:r>
        <w:rPr>
          <w:rFonts w:eastAsia="Times New Roman"/>
          <w:szCs w:val="24"/>
        </w:rPr>
        <w:t>1 «Ασφαλιστικές εισφορές υγειονομικής περίθαλψης του σχεδίου νόμου: «Ενιαίο σύστημα κοινωνικής ασφάλειας, μεταρρύθμιση ασφαλιστικού συνταξιοδοτικού συστήματος» σε σχέση με το άρθρο 4, το άρθρο 21 παρ</w:t>
      </w:r>
      <w:r>
        <w:rPr>
          <w:rFonts w:eastAsia="Times New Roman"/>
          <w:szCs w:val="24"/>
        </w:rPr>
        <w:t>άγραφος</w:t>
      </w:r>
      <w:r>
        <w:rPr>
          <w:rFonts w:eastAsia="Times New Roman"/>
          <w:szCs w:val="24"/>
        </w:rPr>
        <w:t xml:space="preserve"> 3, το </w:t>
      </w:r>
      <w:r>
        <w:rPr>
          <w:rFonts w:eastAsia="Times New Roman"/>
          <w:szCs w:val="24"/>
        </w:rPr>
        <w:lastRenderedPageBreak/>
        <w:t>άρθρο 22 παρ</w:t>
      </w:r>
      <w:r>
        <w:rPr>
          <w:rFonts w:eastAsia="Times New Roman"/>
          <w:szCs w:val="24"/>
        </w:rPr>
        <w:t>άγραφος</w:t>
      </w:r>
      <w:r>
        <w:rPr>
          <w:rFonts w:eastAsia="Times New Roman"/>
          <w:szCs w:val="24"/>
        </w:rPr>
        <w:t xml:space="preserve"> 5 και τα άρθρο 25 παρ</w:t>
      </w:r>
      <w:r>
        <w:rPr>
          <w:rFonts w:eastAsia="Times New Roman"/>
          <w:szCs w:val="24"/>
        </w:rPr>
        <w:t>άγ</w:t>
      </w:r>
      <w:r>
        <w:rPr>
          <w:rFonts w:eastAsia="Times New Roman"/>
          <w:szCs w:val="24"/>
        </w:rPr>
        <w:t>ραφος</w:t>
      </w:r>
      <w:r>
        <w:rPr>
          <w:rFonts w:eastAsia="Times New Roman"/>
          <w:szCs w:val="24"/>
        </w:rPr>
        <w:t xml:space="preserve"> 1 του Συντάγματος, καθώς και του άρθρου 104 σε σχέση με τα άρθρα 4 παρ</w:t>
      </w:r>
      <w:r>
        <w:rPr>
          <w:rFonts w:eastAsia="Times New Roman"/>
          <w:szCs w:val="24"/>
        </w:rPr>
        <w:t>άγραφους</w:t>
      </w:r>
      <w:r>
        <w:rPr>
          <w:rFonts w:eastAsia="Times New Roman"/>
          <w:szCs w:val="24"/>
        </w:rPr>
        <w:t xml:space="preserve"> 5 και 26 του Συντάγματος. </w:t>
      </w:r>
    </w:p>
    <w:p w14:paraId="10B0C626"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Ανδρέας Λοβέδρος, Κοινοβουλευτικός Εκπρόσωπος της Δημοκρατικής Συμπαράταξης ΠΑΣΟΚ-ΔΗΜΑΡ»</w:t>
      </w:r>
    </w:p>
    <w:p w14:paraId="10B0C627"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Ο λέγων θα είναι ο κ. Λοβέρδος, ο αντιλέγων θα είναι ο </w:t>
      </w:r>
      <w:r>
        <w:rPr>
          <w:rFonts w:eastAsia="Times New Roman"/>
          <w:szCs w:val="24"/>
        </w:rPr>
        <w:t>κ. Λάππας, ως συνήθως. Και προτείνω στα υπόλοιπα κόμματα ή οι Κοινοβουλευτικοί τους Εκπρόσωποι ή εάν δεν θέλει ο Κοινοβουλευτικός Εκπρόσωπος, μέχρι να τελειώσουν οι δύο πρώτοι, να μας έχετε πει ποιοι θα μιλήσουν για πέντε λεπτά, εφόσον…</w:t>
      </w:r>
    </w:p>
    <w:p w14:paraId="10B0C628"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Πρέπει να δούμε το κείμενο με τα άρθρα, κύριε Πρόεδρε.</w:t>
      </w:r>
    </w:p>
    <w:p w14:paraId="10B0C629"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 το διάβασα, αλλά παρακαλώ να φωτοτυπηθεί και να μοιραστεί σε όλους τους Κοινοβουλευτικούς Εκπροσώπους και οι Κοινοβουλευτικοί Εκπρόσωποι θα το δώσουν στους συναδέλ</w:t>
      </w:r>
      <w:r>
        <w:rPr>
          <w:rFonts w:eastAsia="Times New Roman"/>
          <w:szCs w:val="24"/>
        </w:rPr>
        <w:t>φους που θα επιλεγούν.</w:t>
      </w:r>
    </w:p>
    <w:p w14:paraId="10B0C62A" w14:textId="77777777" w:rsidR="009F6C17" w:rsidRDefault="003C1E98">
      <w:pPr>
        <w:spacing w:line="600" w:lineRule="auto"/>
        <w:ind w:firstLine="720"/>
        <w:jc w:val="both"/>
        <w:rPr>
          <w:rFonts w:eastAsia="Times New Roman"/>
          <w:szCs w:val="24"/>
        </w:rPr>
      </w:pPr>
      <w:r>
        <w:rPr>
          <w:rFonts w:eastAsia="Times New Roman"/>
          <w:szCs w:val="24"/>
        </w:rPr>
        <w:lastRenderedPageBreak/>
        <w:t>Για να μη χάνουμε χρόνο, λοιπόν, κύριε Λοβέρδο, ξεκινάτε…</w:t>
      </w:r>
    </w:p>
    <w:p w14:paraId="10B0C62B" w14:textId="77777777" w:rsidR="009F6C17" w:rsidRDefault="003C1E98">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Κύριε Πρόεδρε, είχα ζητήσει τον λόγο.</w:t>
      </w:r>
    </w:p>
    <w:p w14:paraId="10B0C62C" w14:textId="77777777" w:rsidR="009F6C17" w:rsidRDefault="003C1E9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Ναι, συγγνώμη.</w:t>
      </w:r>
    </w:p>
    <w:p w14:paraId="10B0C62D" w14:textId="77777777" w:rsidR="009F6C17" w:rsidRDefault="003C1E98">
      <w:pPr>
        <w:spacing w:line="600" w:lineRule="auto"/>
        <w:ind w:firstLine="720"/>
        <w:jc w:val="both"/>
        <w:rPr>
          <w:rFonts w:eastAsia="Times New Roman"/>
          <w:szCs w:val="24"/>
        </w:rPr>
      </w:pPr>
      <w:r>
        <w:rPr>
          <w:rFonts w:eastAsia="Times New Roman"/>
          <w:szCs w:val="24"/>
        </w:rPr>
        <w:t>Κύριε Παναγιώταρε, έχετε τον λόγο για δύο λεπτά.</w:t>
      </w:r>
    </w:p>
    <w:p w14:paraId="10B0C62E" w14:textId="77777777" w:rsidR="009F6C17" w:rsidRDefault="003C1E98">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w:t>
      </w:r>
      <w:r>
        <w:rPr>
          <w:rFonts w:eastAsia="Times New Roman"/>
          <w:szCs w:val="24"/>
        </w:rPr>
        <w:t>Ευχαριστώ, κύριε Πρόεδρε.</w:t>
      </w:r>
    </w:p>
    <w:p w14:paraId="10B0C62F" w14:textId="77777777" w:rsidR="009F6C17" w:rsidRDefault="003C1E98">
      <w:pPr>
        <w:spacing w:line="600" w:lineRule="auto"/>
        <w:ind w:firstLine="720"/>
        <w:jc w:val="both"/>
        <w:rPr>
          <w:rFonts w:eastAsia="Times New Roman"/>
          <w:szCs w:val="24"/>
        </w:rPr>
      </w:pPr>
      <w:r>
        <w:rPr>
          <w:rFonts w:eastAsia="Times New Roman"/>
          <w:szCs w:val="24"/>
        </w:rPr>
        <w:t>Θα ήθελα να κάνω ένα σχόλιο σχετικά με την αναλογιστική μελέτη</w:t>
      </w:r>
      <w:r>
        <w:rPr>
          <w:rFonts w:eastAsia="Times New Roman"/>
          <w:szCs w:val="24"/>
        </w:rPr>
        <w:t>,</w:t>
      </w:r>
      <w:r>
        <w:rPr>
          <w:rFonts w:eastAsia="Times New Roman"/>
          <w:szCs w:val="24"/>
        </w:rPr>
        <w:t xml:space="preserve"> την οποία επιζητούσαν όλοι. Ήρθε την τελευταία στιγμή και είναι ημιτελής. Αυτή η αναλογιστική μελέτη επιβεβαιώνει αυτό το οποίο λένε όλοι, φορείς, Αντιπολίτευση, όλη </w:t>
      </w:r>
      <w:r>
        <w:rPr>
          <w:rFonts w:eastAsia="Times New Roman"/>
          <w:szCs w:val="24"/>
        </w:rPr>
        <w:t>η Ελλάδα: Δεν είναι βιώσιμα τα ασφαλιστικά ταμεία με τα νέα μέτρα</w:t>
      </w:r>
      <w:r>
        <w:rPr>
          <w:rFonts w:eastAsia="Times New Roman"/>
          <w:szCs w:val="24"/>
        </w:rPr>
        <w:t>,</w:t>
      </w:r>
      <w:r>
        <w:rPr>
          <w:rFonts w:eastAsia="Times New Roman"/>
          <w:szCs w:val="24"/>
        </w:rPr>
        <w:t xml:space="preserve"> τα οποία πάτε να φέρετε και προσπαθείτε να πείσετε τον ελληνικό λαό ότι έτσι θα σώσετε την κατάσταση. Το έλλειμμα θα βρίσκεται στα 16,7 δισεκατομμύρια ευρώ, κάτι που σημαίνει ότι με τα νέα </w:t>
      </w:r>
      <w:r>
        <w:rPr>
          <w:rFonts w:eastAsia="Times New Roman"/>
          <w:szCs w:val="24"/>
        </w:rPr>
        <w:t xml:space="preserve">μέτρα τα οποία </w:t>
      </w:r>
      <w:r>
        <w:rPr>
          <w:rFonts w:eastAsia="Times New Roman"/>
          <w:szCs w:val="24"/>
        </w:rPr>
        <w:lastRenderedPageBreak/>
        <w:t>διαλύουν στην κυριολεξία ό,τι έχει απομείνει από τον παραγωγικό ιστό αυτής της χώρας, ενδεχομένως να δώσουν μια «ανάσα» για ελάχιστους μήνες και τίποτε παραπάνω.</w:t>
      </w:r>
    </w:p>
    <w:p w14:paraId="10B0C630" w14:textId="77777777" w:rsidR="009F6C17" w:rsidRDefault="003C1E98">
      <w:pPr>
        <w:spacing w:line="600" w:lineRule="auto"/>
        <w:ind w:firstLine="720"/>
        <w:jc w:val="both"/>
        <w:rPr>
          <w:rFonts w:eastAsia="Times New Roman"/>
          <w:szCs w:val="24"/>
        </w:rPr>
      </w:pPr>
      <w:r>
        <w:rPr>
          <w:rFonts w:eastAsia="Times New Roman"/>
          <w:szCs w:val="24"/>
        </w:rPr>
        <w:t>Θα θέλαμε</w:t>
      </w:r>
      <w:r>
        <w:rPr>
          <w:rFonts w:eastAsia="Times New Roman"/>
          <w:szCs w:val="24"/>
        </w:rPr>
        <w:t>,</w:t>
      </w:r>
      <w:r>
        <w:rPr>
          <w:rFonts w:eastAsia="Times New Roman"/>
          <w:szCs w:val="24"/>
        </w:rPr>
        <w:t xml:space="preserve"> ο κύριος Υπουργός να μην θεωρεί ότι οι Έλληνες πολίτες είναι μουζίκοι, είναι χαχόλοι και ότι μπορείτε να τους λέτε ότι φέρατε μια αναλογιστική μελέτη. Δεν είναι αναλογιστική μελέτη αυτό το οποίο φέρατε.</w:t>
      </w:r>
    </w:p>
    <w:p w14:paraId="10B0C631" w14:textId="77777777" w:rsidR="009F6C17" w:rsidRDefault="003C1E98">
      <w:pPr>
        <w:spacing w:line="600" w:lineRule="auto"/>
        <w:ind w:firstLine="720"/>
        <w:jc w:val="both"/>
        <w:rPr>
          <w:rFonts w:eastAsia="Times New Roman"/>
          <w:szCs w:val="24"/>
        </w:rPr>
      </w:pPr>
      <w:r>
        <w:rPr>
          <w:rFonts w:eastAsia="Times New Roman"/>
          <w:szCs w:val="24"/>
        </w:rPr>
        <w:t>Ευχαριστώ.</w:t>
      </w:r>
    </w:p>
    <w:p w14:paraId="10B0C632" w14:textId="77777777" w:rsidR="009F6C17" w:rsidRDefault="003C1E9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w:t>
      </w:r>
      <w:r>
        <w:rPr>
          <w:rFonts w:eastAsia="Times New Roman"/>
          <w:szCs w:val="24"/>
        </w:rPr>
        <w:t>ώ.</w:t>
      </w:r>
    </w:p>
    <w:p w14:paraId="10B0C633" w14:textId="77777777" w:rsidR="009F6C17" w:rsidRDefault="003C1E98">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θέλω τον λόγο για να πω…</w:t>
      </w:r>
    </w:p>
    <w:p w14:paraId="10B0C634" w14:textId="77777777" w:rsidR="009F6C17" w:rsidRDefault="003C1E9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Παππά, μίλησε ο κ. Παναγιώταρος. </w:t>
      </w:r>
    </w:p>
    <w:p w14:paraId="10B0C635" w14:textId="77777777" w:rsidR="009F6C17" w:rsidRDefault="003C1E98">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Θέλω να πω κάτι για σας.</w:t>
      </w:r>
    </w:p>
    <w:p w14:paraId="10B0C636" w14:textId="77777777" w:rsidR="009F6C17" w:rsidRDefault="003C1E98">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Ορίστε.</w:t>
      </w:r>
    </w:p>
    <w:p w14:paraId="10B0C637" w14:textId="77777777" w:rsidR="009F6C17" w:rsidRDefault="003C1E98">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είναι άσχετ</w:t>
      </w:r>
      <w:r>
        <w:rPr>
          <w:rFonts w:eastAsia="Times New Roman"/>
          <w:szCs w:val="24"/>
        </w:rPr>
        <w:t>ο με το νομοσχέδιο, αλλά είναι σχετικό με το Προεδρείο και με τη διαδικασία.</w:t>
      </w:r>
    </w:p>
    <w:p w14:paraId="10B0C638" w14:textId="77777777" w:rsidR="009F6C17" w:rsidRDefault="003C1E98">
      <w:pPr>
        <w:spacing w:line="600" w:lineRule="auto"/>
        <w:ind w:firstLine="720"/>
        <w:jc w:val="both"/>
        <w:rPr>
          <w:rFonts w:eastAsia="Times New Roman"/>
          <w:szCs w:val="24"/>
        </w:rPr>
      </w:pPr>
      <w:r>
        <w:rPr>
          <w:rFonts w:eastAsia="Times New Roman"/>
          <w:szCs w:val="24"/>
        </w:rPr>
        <w:t>Πριν από λίγο</w:t>
      </w:r>
      <w:r>
        <w:rPr>
          <w:rFonts w:eastAsia="Times New Roman"/>
          <w:szCs w:val="24"/>
        </w:rPr>
        <w:t>,</w:t>
      </w:r>
      <w:r>
        <w:rPr>
          <w:rFonts w:eastAsia="Times New Roman"/>
          <w:szCs w:val="24"/>
        </w:rPr>
        <w:t xml:space="preserve"> ο Κοινοβουλευτικός Εκπρόσωπος της Δημοκρατικής Συμπαράταξης ΠΑΣΟΚ-ΔΗΜΑΡ ανεφέρθη υποτιμητικά για το Υπουργείο Οικονομικών και είπε το Υπουργείο</w:t>
      </w:r>
      <w:r>
        <w:rPr>
          <w:rFonts w:eastAsia="Times New Roman"/>
          <w:szCs w:val="24"/>
        </w:rPr>
        <w:t xml:space="preserve"> «</w:t>
      </w:r>
      <w:r>
        <w:rPr>
          <w:rFonts w:eastAsia="Times New Roman"/>
          <w:szCs w:val="24"/>
        </w:rPr>
        <w:t>σουσουράδα». Προφαν</w:t>
      </w:r>
      <w:r>
        <w:rPr>
          <w:rFonts w:eastAsia="Times New Roman"/>
          <w:szCs w:val="24"/>
        </w:rPr>
        <w:t>ώς θα είπατε και την πολιτική ηγεσία του Υπουργείου «σουσουράδα». Είναι έτσι, κύριε;</w:t>
      </w:r>
    </w:p>
    <w:p w14:paraId="10B0C639" w14:textId="77777777" w:rsidR="009F6C17" w:rsidRDefault="003C1E9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w:t>
      </w:r>
      <w:r>
        <w:rPr>
          <w:rFonts w:eastAsia="Times New Roman"/>
          <w:szCs w:val="24"/>
          <w:lang w:val="en-US"/>
        </w:rPr>
        <w:t>N</w:t>
      </w:r>
      <w:r>
        <w:rPr>
          <w:rFonts w:eastAsia="Times New Roman"/>
          <w:szCs w:val="24"/>
        </w:rPr>
        <w:t>αι.</w:t>
      </w:r>
    </w:p>
    <w:p w14:paraId="10B0C63A" w14:textId="77777777" w:rsidR="009F6C17" w:rsidRDefault="003C1E98">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Ακριβώς. Συμφωνείτε.</w:t>
      </w:r>
    </w:p>
    <w:p w14:paraId="10B0C63B" w14:textId="77777777" w:rsidR="009F6C17" w:rsidRDefault="003C1E98">
      <w:pPr>
        <w:spacing w:line="600" w:lineRule="auto"/>
        <w:ind w:firstLine="720"/>
        <w:jc w:val="both"/>
        <w:rPr>
          <w:rFonts w:eastAsia="Times New Roman"/>
          <w:szCs w:val="24"/>
        </w:rPr>
      </w:pPr>
      <w:r>
        <w:rPr>
          <w:rFonts w:eastAsia="Times New Roman"/>
          <w:szCs w:val="24"/>
        </w:rPr>
        <w:t>Έχω να πω, λοιπόν, κύριε Πρόεδρε, ότι προσφάτως ψηφίσατε έναν εκτρωματικό Κώδικα, Κανονισμό Δεοντολογίας ο οποί</w:t>
      </w:r>
      <w:r>
        <w:rPr>
          <w:rFonts w:eastAsia="Times New Roman"/>
          <w:szCs w:val="24"/>
        </w:rPr>
        <w:t>ος κόπηκε και ράφτηκε ακριβώς για τις τοποθετήσεις και τη δράση εντός του Ελλη</w:t>
      </w:r>
      <w:r>
        <w:rPr>
          <w:rFonts w:eastAsia="Times New Roman"/>
          <w:szCs w:val="24"/>
        </w:rPr>
        <w:lastRenderedPageBreak/>
        <w:t>νικού Κοινοβουλίου των Βουλευτών της Χρυσής Αυγής. Όταν ο κ. Λοβέρδος χαρακτήρισε ως «σουσουράδα» τους Υπουργούς και το Υπουργείο Οικονομικών, δεν ακούστηκε ούτε ένα «κιχ» από τη</w:t>
      </w:r>
      <w:r>
        <w:rPr>
          <w:rFonts w:eastAsia="Times New Roman"/>
          <w:szCs w:val="24"/>
        </w:rPr>
        <w:t xml:space="preserve">ν πλευρά του ΣΥΡΙΖΑ, ούτε ένα «κιχ» από τα κυβερνητικά έδρανα, ούτε ένα «κιχ» μέχρι στιγμής από την Αξιωματική Αντιπολίτευση. Θέλω να καταγγείλω το γεγονός και για </w:t>
      </w:r>
      <w:r>
        <w:rPr>
          <w:rFonts w:eastAsia="Times New Roman"/>
          <w:szCs w:val="24"/>
        </w:rPr>
        <w:t>σας,</w:t>
      </w:r>
      <w:r>
        <w:rPr>
          <w:rFonts w:eastAsia="Times New Roman"/>
          <w:szCs w:val="24"/>
        </w:rPr>
        <w:t xml:space="preserve"> που δεν διακόψατε. </w:t>
      </w:r>
    </w:p>
    <w:p w14:paraId="10B0C63C" w14:textId="77777777" w:rsidR="009F6C17" w:rsidRDefault="003C1E98">
      <w:pPr>
        <w:spacing w:line="600" w:lineRule="auto"/>
        <w:ind w:firstLine="720"/>
        <w:jc w:val="both"/>
        <w:rPr>
          <w:rFonts w:eastAsia="Times New Roman"/>
          <w:szCs w:val="24"/>
        </w:rPr>
      </w:pPr>
      <w:r>
        <w:rPr>
          <w:rFonts w:eastAsia="Times New Roman"/>
          <w:szCs w:val="24"/>
        </w:rPr>
        <w:t>Δεν διαφωνώ στη βάση του χαρακτηρισμού, κύριε Λοβέρδε. Υπερθεματίζω</w:t>
      </w:r>
      <w:r>
        <w:rPr>
          <w:rFonts w:eastAsia="Times New Roman"/>
          <w:szCs w:val="24"/>
        </w:rPr>
        <w:t>.</w:t>
      </w:r>
    </w:p>
    <w:p w14:paraId="10B0C63D" w14:textId="77777777" w:rsidR="009F6C17" w:rsidRDefault="003C1E9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Αυτό που λέτε τώρα δεν έχει σχέση με τη νομοθετική εργασία.</w:t>
      </w:r>
    </w:p>
    <w:p w14:paraId="10B0C63E" w14:textId="77777777" w:rsidR="009F6C17" w:rsidRDefault="003C1E98">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Έχει επί της διαδικασίας, κύριε Πρόεδρε, και επί της προεδρίας σας.</w:t>
      </w:r>
    </w:p>
    <w:p w14:paraId="10B0C63F" w14:textId="77777777" w:rsidR="009F6C17" w:rsidRDefault="003C1E98">
      <w:pPr>
        <w:spacing w:line="600" w:lineRule="auto"/>
        <w:ind w:firstLine="720"/>
        <w:jc w:val="both"/>
        <w:rPr>
          <w:rFonts w:eastAsia="Times New Roman"/>
          <w:szCs w:val="24"/>
        </w:rPr>
      </w:pPr>
      <w:r>
        <w:rPr>
          <w:rFonts w:eastAsia="Times New Roman"/>
          <w:szCs w:val="24"/>
        </w:rPr>
        <w:t>Λέω ότι δεν είναι μόνο το Υπουργείο «σουσουράδα». Όλη η Κυβέρνηση είναι «κυβέ</w:t>
      </w:r>
      <w:r>
        <w:rPr>
          <w:rFonts w:eastAsia="Times New Roman"/>
          <w:szCs w:val="24"/>
        </w:rPr>
        <w:t>ρνηση-λαγός». Εν πάση περιπτώσει, γιατί δεν διακόψατε τον κ. Λοβέρδο βάσει του νέου Κώδικα Δεοντολογίας;</w:t>
      </w:r>
    </w:p>
    <w:p w14:paraId="10B0C640" w14:textId="77777777" w:rsidR="009F6C17" w:rsidRDefault="003C1E98">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Διότι εσείς δεν είδατε ότι ο κ. Λοβέρδος έκανε με τα χέρια του «εντός εισαγωγικών» τη φράση.</w:t>
      </w:r>
    </w:p>
    <w:p w14:paraId="10B0C641" w14:textId="77777777" w:rsidR="009F6C17" w:rsidRDefault="003C1E98">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Εντός εισαγωγικών; Άλλα λόγια να αγαπιόμαστε!</w:t>
      </w:r>
    </w:p>
    <w:p w14:paraId="10B0C642" w14:textId="77777777" w:rsidR="009F6C17" w:rsidRDefault="003C1E9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Επομένως, καθίστε κάτω και δεν έχετε ξανά τον λόγο.</w:t>
      </w:r>
    </w:p>
    <w:p w14:paraId="10B0C643" w14:textId="77777777" w:rsidR="009F6C17" w:rsidRDefault="003C1E98">
      <w:pPr>
        <w:spacing w:line="600" w:lineRule="auto"/>
        <w:ind w:firstLine="720"/>
        <w:jc w:val="center"/>
        <w:rPr>
          <w:rFonts w:eastAsia="Times New Roman"/>
          <w:szCs w:val="24"/>
        </w:rPr>
      </w:pPr>
      <w:r>
        <w:rPr>
          <w:rFonts w:eastAsia="Times New Roman"/>
          <w:szCs w:val="24"/>
        </w:rPr>
        <w:t>(Θόρυβος στην Αίθουσα)</w:t>
      </w:r>
    </w:p>
    <w:p w14:paraId="10B0C644"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σεβαστείτε τους μαθητές και τις μαθήτριες των οποίων την παρουσία θα αν</w:t>
      </w:r>
      <w:r>
        <w:rPr>
          <w:rFonts w:eastAsia="Times New Roman"/>
          <w:szCs w:val="24"/>
        </w:rPr>
        <w:t>ακοινώσω και σιωπήστε.</w:t>
      </w:r>
    </w:p>
    <w:p w14:paraId="10B0C645" w14:textId="77777777" w:rsidR="009F6C17" w:rsidRDefault="003C1E98">
      <w:pPr>
        <w:spacing w:line="600" w:lineRule="auto"/>
        <w:ind w:firstLine="720"/>
        <w:jc w:val="both"/>
        <w:rPr>
          <w:rFonts w:eastAsia="Times New Roman"/>
          <w:szCs w:val="24"/>
        </w:rPr>
      </w:pPr>
      <w:r>
        <w:rPr>
          <w:rFonts w:eastAsia="Times New Roman"/>
          <w:szCs w:val="24"/>
        </w:rPr>
        <w:t>Γίνεται γνωστό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w:t>
      </w:r>
      <w:r>
        <w:rPr>
          <w:rFonts w:eastAsia="Times New Roman"/>
          <w:szCs w:val="24"/>
        </w:rPr>
        <w:t xml:space="preserve">ο οργάνωσης και λειτουργίας της Βουλής, τριάντα </w:t>
      </w:r>
      <w:r>
        <w:rPr>
          <w:rFonts w:eastAsia="Times New Roman"/>
          <w:szCs w:val="24"/>
        </w:rPr>
        <w:lastRenderedPageBreak/>
        <w:t>δύο μαθήτριες και μαθητές και τρεις συνοδοί εκπαιδευτικοί από το Δημοτικό Σχολείο Ασημίου Ηρακλείου Κρήτης.</w:t>
      </w:r>
    </w:p>
    <w:p w14:paraId="10B0C646" w14:textId="77777777" w:rsidR="009F6C17" w:rsidRDefault="003C1E98">
      <w:pPr>
        <w:spacing w:line="600" w:lineRule="auto"/>
        <w:ind w:firstLine="720"/>
        <w:jc w:val="both"/>
        <w:rPr>
          <w:rFonts w:eastAsia="Times New Roman"/>
          <w:szCs w:val="24"/>
        </w:rPr>
      </w:pPr>
      <w:r>
        <w:rPr>
          <w:rFonts w:eastAsia="Times New Roman"/>
          <w:szCs w:val="24"/>
        </w:rPr>
        <w:t>Η Βουλή τούς καλωσορίζει.</w:t>
      </w:r>
    </w:p>
    <w:p w14:paraId="10B0C647" w14:textId="77777777" w:rsidR="009F6C17" w:rsidRDefault="003C1E98">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10B0C648" w14:textId="77777777" w:rsidR="009F6C17" w:rsidRDefault="003C1E98">
      <w:pPr>
        <w:spacing w:line="600" w:lineRule="auto"/>
        <w:ind w:firstLine="720"/>
        <w:jc w:val="both"/>
        <w:rPr>
          <w:rFonts w:eastAsia="Times New Roman"/>
          <w:szCs w:val="24"/>
        </w:rPr>
      </w:pPr>
      <w:r>
        <w:rPr>
          <w:rFonts w:eastAsia="Times New Roman"/>
          <w:szCs w:val="24"/>
        </w:rPr>
        <w:t>Κύριε Λοβέρδο, έχετε τον</w:t>
      </w:r>
      <w:r>
        <w:rPr>
          <w:rFonts w:eastAsia="Times New Roman"/>
          <w:szCs w:val="24"/>
        </w:rPr>
        <w:t xml:space="preserve"> λόγο για πέντε λεπτά ως λέγων για το θέμα της αντισυνταγματικότητας.</w:t>
      </w:r>
    </w:p>
    <w:p w14:paraId="10B0C649" w14:textId="77777777" w:rsidR="009F6C17" w:rsidRDefault="003C1E9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αν κανείς ανέτρεχε στις ενστάσεις συνταγματικότητας για το</w:t>
      </w:r>
      <w:r>
        <w:rPr>
          <w:rFonts w:eastAsia="Times New Roman"/>
          <w:szCs w:val="24"/>
        </w:rPr>
        <w:t>ν</w:t>
      </w:r>
      <w:r>
        <w:rPr>
          <w:rFonts w:eastAsia="Times New Roman"/>
          <w:szCs w:val="24"/>
        </w:rPr>
        <w:t xml:space="preserve"> ν.3863/2010</w:t>
      </w:r>
      <w:r>
        <w:rPr>
          <w:rFonts w:eastAsia="Times New Roman"/>
          <w:szCs w:val="24"/>
        </w:rPr>
        <w:t>,</w:t>
      </w:r>
      <w:r>
        <w:rPr>
          <w:rFonts w:eastAsia="Times New Roman"/>
          <w:szCs w:val="24"/>
        </w:rPr>
        <w:t xml:space="preserve"> που είχα εισηγηθεί και διάβαζε τι έλεγαν ο κ. Λαφαζάνης, αλλά και ο κ. Παυλόπουλ</w:t>
      </w:r>
      <w:r>
        <w:rPr>
          <w:rFonts w:eastAsia="Times New Roman"/>
          <w:szCs w:val="24"/>
        </w:rPr>
        <w:t>ος, θα γελούσε σήμερα, θα κάγχαζε. Αν άκουγε ή διάβαζε τι είπε ο σημερινός Πρωθυπουργός</w:t>
      </w:r>
      <w:r>
        <w:rPr>
          <w:rFonts w:eastAsia="Times New Roman"/>
          <w:szCs w:val="24"/>
        </w:rPr>
        <w:t>,</w:t>
      </w:r>
      <w:r>
        <w:rPr>
          <w:rFonts w:eastAsia="Times New Roman"/>
          <w:szCs w:val="24"/>
        </w:rPr>
        <w:t xml:space="preserve"> τότε ως Αρχηγός του ΣΥΡΙΖΑ στην ομιλία του για θέματα συνταγματικότητας εκείνου του νόμου, θα ξέσπαγε σ</w:t>
      </w:r>
      <w:r>
        <w:rPr>
          <w:rFonts w:eastAsia="Times New Roman"/>
          <w:szCs w:val="24"/>
        </w:rPr>
        <w:t>ε</w:t>
      </w:r>
      <w:r>
        <w:rPr>
          <w:rFonts w:eastAsia="Times New Roman"/>
          <w:szCs w:val="24"/>
        </w:rPr>
        <w:t xml:space="preserve"> γέλια και μετά σε κλάματα φυσικά, γιατί αυτός ο άνθρωπος έγινε</w:t>
      </w:r>
      <w:r>
        <w:rPr>
          <w:rFonts w:eastAsia="Times New Roman"/>
          <w:szCs w:val="24"/>
        </w:rPr>
        <w:t xml:space="preserve"> Πρωθυπουργός.</w:t>
      </w:r>
    </w:p>
    <w:p w14:paraId="10B0C64A" w14:textId="77777777" w:rsidR="009F6C17" w:rsidRDefault="003C1E98">
      <w:pPr>
        <w:spacing w:line="600" w:lineRule="auto"/>
        <w:ind w:firstLine="720"/>
        <w:jc w:val="both"/>
        <w:rPr>
          <w:rFonts w:eastAsia="Times New Roman"/>
          <w:szCs w:val="24"/>
        </w:rPr>
      </w:pPr>
      <w:r>
        <w:rPr>
          <w:rFonts w:eastAsia="Times New Roman"/>
          <w:szCs w:val="24"/>
        </w:rPr>
        <w:lastRenderedPageBreak/>
        <w:t>Δεν πρόκειται να παρακολουθήσω αυτή τη λογική. «Άκουε πολλά, λάλει καίρια», κυρίες και κύριοι της Πλειοψηφίας.</w:t>
      </w:r>
    </w:p>
    <w:p w14:paraId="10B0C64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Ακόμα και η Διεύθυνση Επιστημονικών Μελετών με αυτά που σήμερα διατυπώνει στην έκθεσή </w:t>
      </w:r>
      <w:r>
        <w:rPr>
          <w:rFonts w:eastAsia="Times New Roman" w:cs="Times New Roman"/>
          <w:szCs w:val="24"/>
        </w:rPr>
        <w:t>της,</w:t>
      </w:r>
      <w:r>
        <w:rPr>
          <w:rFonts w:eastAsia="Times New Roman" w:cs="Times New Roman"/>
          <w:szCs w:val="24"/>
        </w:rPr>
        <w:t xml:space="preserve"> είναι για εσάς λόγος να μην χαμογελάτε, συνάδελφοι που θα ψηφίσετε με διάταξη σήμερα τα εκατομμύρια που θα πάρετε από τη μείωση των επιδομάτων της χηρείας, από τον συμψηφισμό ατομικών διαφορών, από τη μείωση νέων συντάξεων, από την κατάργηση του ΕΚΑΣ. Ο λ</w:t>
      </w:r>
      <w:r>
        <w:rPr>
          <w:rFonts w:eastAsia="Times New Roman" w:cs="Times New Roman"/>
          <w:szCs w:val="24"/>
        </w:rPr>
        <w:t>ογαριασμός είναι περίπου στα 3 δισεκατομμύρια. Και θα σας τα πούμε αναλυτικά</w:t>
      </w:r>
      <w:r>
        <w:rPr>
          <w:rFonts w:eastAsia="Times New Roman" w:cs="Times New Roman"/>
          <w:szCs w:val="24"/>
        </w:rPr>
        <w:t>,</w:t>
      </w:r>
      <w:r>
        <w:rPr>
          <w:rFonts w:eastAsia="Times New Roman" w:cs="Times New Roman"/>
          <w:szCs w:val="24"/>
        </w:rPr>
        <w:t xml:space="preserve"> όταν θα έρθει η ώρα. </w:t>
      </w:r>
    </w:p>
    <w:p w14:paraId="10B0C64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Αντί, λοιπόν, να είστε χαρούμενοι σήμερα, να ξέρετε ότι είναι η μέρα που έχετε οι ίδιοι σε σχέση με αυτά που λέγατε για να γίνετε πλειοψηφία και με όλα αυτά</w:t>
      </w:r>
      <w:r>
        <w:rPr>
          <w:rFonts w:eastAsia="Times New Roman" w:cs="Times New Roman"/>
          <w:szCs w:val="24"/>
        </w:rPr>
        <w:t xml:space="preserve"> που θα πείτε και που λέτε σήμερα και που είπατε στην </w:t>
      </w:r>
      <w:r>
        <w:rPr>
          <w:rFonts w:eastAsia="Times New Roman" w:cs="Times New Roman"/>
          <w:szCs w:val="24"/>
        </w:rPr>
        <w:t>επιτροπή</w:t>
      </w:r>
      <w:r>
        <w:rPr>
          <w:rFonts w:eastAsia="Times New Roman" w:cs="Times New Roman"/>
          <w:szCs w:val="24"/>
        </w:rPr>
        <w:t>, σκάψει τον πολιτικό σας λάκκο. Δεν θα ακολουθήσω αυτήν την πρακτική. Θα είμαι πάρα πολύ φειδωλός κατά το κείμενο που αναγνώσατε, κύριε Πρόεδρε.</w:t>
      </w:r>
    </w:p>
    <w:p w14:paraId="10B0C64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Από όλα αυτά που λένε οι ίδιοι στον χθεσινό τους</w:t>
      </w:r>
      <w:r>
        <w:rPr>
          <w:rFonts w:eastAsia="Times New Roman" w:cs="Times New Roman"/>
          <w:szCs w:val="24"/>
        </w:rPr>
        <w:t xml:space="preserve"> εαυτό, όλα αυτά που λέει με σοβαρότητα η έκθεση της Διεύθυνσης Επιστημονικών Μελετών, εγώ θα κάνω τη δική μου αξιολόγηση και δεν θα θεωρήσω κάθε διάταξη με την οποία διαφωνώ και αντισυνταγματική, για να «κάνω το κομμάτι μου» και να γεμίσω με επιχειρήματα </w:t>
      </w:r>
      <w:r>
        <w:rPr>
          <w:rFonts w:eastAsia="Times New Roman" w:cs="Times New Roman"/>
          <w:szCs w:val="24"/>
        </w:rPr>
        <w:t xml:space="preserve">την Αίθουσα. Θα είμαι πάρα πολύ, μα πάρα πολύ προσεκτικός και πολύ φειδωλός. </w:t>
      </w:r>
    </w:p>
    <w:p w14:paraId="10B0C64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Δύο είναι οι κραυγαλέες περιπτώσεις, τόσο όμως που «βγάζουν μάτι» και είναι απορίας άξιον πώς θα συμπεριφερθεί η Πλειοψηφία ως προς αυτά τα δύο:</w:t>
      </w:r>
    </w:p>
    <w:p w14:paraId="10B0C64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σας </w:t>
      </w:r>
      <w:r>
        <w:rPr>
          <w:rFonts w:eastAsia="Times New Roman" w:cs="Times New Roman"/>
          <w:szCs w:val="24"/>
        </w:rPr>
        <w:t>λέει η Διεύθυνση Επιστημονικών Μελετών ότι, εάν καταβάλει ένας εργαζόμενος ή εργοδότης αδικαιολογήτως εισφορές και το ταμείο τις χρωστάει σε αυτόν, τις επιστρέφει ατόκως. Και ακόμη</w:t>
      </w:r>
      <w:r>
        <w:rPr>
          <w:rFonts w:eastAsia="Times New Roman" w:cs="Times New Roman"/>
          <w:szCs w:val="24"/>
        </w:rPr>
        <w:t>,</w:t>
      </w:r>
      <w:r>
        <w:rPr>
          <w:rFonts w:eastAsia="Times New Roman" w:cs="Times New Roman"/>
          <w:szCs w:val="24"/>
        </w:rPr>
        <w:t xml:space="preserve"> αν είναι εκκρεμής δικαστική υπόθεση καταλαμβάνει και την περίπτωση αυτήν τ</w:t>
      </w:r>
      <w:r>
        <w:rPr>
          <w:rFonts w:eastAsia="Times New Roman" w:cs="Times New Roman"/>
          <w:szCs w:val="24"/>
        </w:rPr>
        <w:t xml:space="preserve">ο άρθρο 104. Και σας λέει: Αντισυνταγματικότητα με το άρθρο 4 παράγραφος 5 περί της ισότητας και το  άρθρο 26 περί αρμοδιότητας της </w:t>
      </w:r>
      <w:r>
        <w:rPr>
          <w:rFonts w:eastAsia="Times New Roman" w:cs="Times New Roman"/>
          <w:szCs w:val="24"/>
        </w:rPr>
        <w:t>δικαιοσύνης</w:t>
      </w:r>
      <w:r>
        <w:rPr>
          <w:rFonts w:eastAsia="Times New Roman" w:cs="Times New Roman"/>
          <w:szCs w:val="24"/>
        </w:rPr>
        <w:t xml:space="preserve">. Και είναι προφανές. Βάλτε κάτω το κοινό σας μυαλό και </w:t>
      </w:r>
      <w:r>
        <w:rPr>
          <w:rFonts w:eastAsia="Times New Roman" w:cs="Times New Roman"/>
          <w:szCs w:val="24"/>
        </w:rPr>
        <w:lastRenderedPageBreak/>
        <w:t>όχι το νομικό σας μυαλό. Δεν χρειάζεται το δεύτερο. Σκεφτ</w:t>
      </w:r>
      <w:r>
        <w:rPr>
          <w:rFonts w:eastAsia="Times New Roman" w:cs="Times New Roman"/>
          <w:szCs w:val="24"/>
        </w:rPr>
        <w:t xml:space="preserve">είτε με την κοινή λογική, σου χρωστάει το δημόσιο, επειδή λανθασμένα σου πήρε εισφορές, και στις επιστρέφει ατόκως. Άρθρο 104. Σημειώστε το. </w:t>
      </w:r>
    </w:p>
    <w:p w14:paraId="10B0C65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Δεύτερον και σοβαρότερο, η περίπτωση του άρθρου 41. </w:t>
      </w:r>
    </w:p>
    <w:p w14:paraId="10B0C65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Πρόεδρε, αυτό το μήνυμα το παίρνει η Βουλή, αλλά και οι</w:t>
      </w:r>
      <w:r>
        <w:rPr>
          <w:rFonts w:eastAsia="Times New Roman" w:cs="Times New Roman"/>
          <w:szCs w:val="24"/>
        </w:rPr>
        <w:t xml:space="preserve"> εκατοντάδες χιλιάδες των ελευθέρων επιχειρηματιών. Αρρωσταίνει ο Χ. Του παρέχει υπηρεσία υγείας ένα δημόσιο νοσοκομείο για πέντε ημέρες, με τον ίδιο γιατρό και του δίνει τα ίδια φάρμακα. Υγεία και ιατροφαρμακευτική περίθαλψη. Ανάλογα με το εισόδημά του κα</w:t>
      </w:r>
      <w:r>
        <w:rPr>
          <w:rFonts w:eastAsia="Times New Roman" w:cs="Times New Roman"/>
          <w:szCs w:val="24"/>
        </w:rPr>
        <w:t>θορίζεται και η εισφορά του. Για όμοια, δηλαδή, υποκείμενα και περιπτώσεις και καταστάσεις –ακριβώς τα ίδια- διαφορετική πληρωμή, διαφορετικό κόστος.</w:t>
      </w:r>
    </w:p>
    <w:p w14:paraId="10B0C65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Εδώ έχουμε –τα διαβάσατε, κύριε Πρόεδρε- τις διατάξεις του άρθρου 4 για την ισότητα, τις διατάξεις του άρ</w:t>
      </w:r>
      <w:r>
        <w:rPr>
          <w:rFonts w:eastAsia="Times New Roman" w:cs="Times New Roman"/>
          <w:szCs w:val="24"/>
        </w:rPr>
        <w:t xml:space="preserve">θρου 21 παράγραφος 3 για την υγεία, του άρθρου 22 παράγραφος 5 για την κοινωνική ασφάλιση </w:t>
      </w:r>
      <w:r>
        <w:rPr>
          <w:rFonts w:eastAsia="Times New Roman" w:cs="Times New Roman"/>
          <w:szCs w:val="24"/>
        </w:rPr>
        <w:lastRenderedPageBreak/>
        <w:t>και του άρθρου 25 του Συντάγματος που επιβάλλει στο κράτος, σε εσάς, Υπουργοί, με τη νομοθετική πρωτοβουλία, να προστατεύετε τα δικαιώματα των ανθρώπων και των πολιτώ</w:t>
      </w:r>
      <w:r>
        <w:rPr>
          <w:rFonts w:eastAsia="Times New Roman" w:cs="Times New Roman"/>
          <w:szCs w:val="24"/>
        </w:rPr>
        <w:t>ν.</w:t>
      </w:r>
    </w:p>
    <w:p w14:paraId="10B0C65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Για να κλείσω, κύριε Πρόεδρε, λέω τούτο: Δεν επεκτείνομαι. Κρατάω μέτρο, για να ακουστώ και εύχομαι είτε ο έχων νομοθετική πρωτοβουλία είτε οι Βουλευτές της Εθνικής Αντιπροσωπείας να αποφασίσουν σωστά. </w:t>
      </w:r>
    </w:p>
    <w:p w14:paraId="10B0C65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Και λέω, κλείνοντας, ότι σε όλο τον πλανήτη ο εξισ</w:t>
      </w:r>
      <w:r>
        <w:rPr>
          <w:rFonts w:eastAsia="Times New Roman" w:cs="Times New Roman"/>
          <w:szCs w:val="24"/>
        </w:rPr>
        <w:t>ωτισμός προς τα κάτω αποδοκιμάστηκε σαν μια άθλια τακτική. Μην την αφήσουμε να γίνει θεμελιώδης αξία σ’ αυτή τη χώρα.</w:t>
      </w:r>
    </w:p>
    <w:p w14:paraId="10B0C65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0B0C656" w14:textId="77777777" w:rsidR="009F6C17" w:rsidRDefault="003C1E98">
      <w:pPr>
        <w:spacing w:line="600" w:lineRule="auto"/>
        <w:ind w:firstLine="720"/>
        <w:contextualSpacing/>
        <w:rPr>
          <w:rFonts w:eastAsia="Times New Roman" w:cs="Times New Roman"/>
          <w:szCs w:val="24"/>
        </w:rPr>
      </w:pPr>
      <w:r>
        <w:rPr>
          <w:rFonts w:eastAsia="Times New Roman" w:cs="Times New Roman"/>
          <w:szCs w:val="24"/>
        </w:rPr>
        <w:t>(Χειροκροτήματα από την πτέρυγα της Δημοκρατικής Συμπαράταξης Π</w:t>
      </w:r>
      <w:r>
        <w:rPr>
          <w:rFonts w:eastAsia="Times New Roman" w:cs="Times New Roman"/>
        </w:rPr>
        <w:t>ΑΣΟΚ</w:t>
      </w:r>
      <w:r>
        <w:rPr>
          <w:rFonts w:eastAsia="Times New Roman" w:cs="Times New Roman"/>
          <w:szCs w:val="24"/>
        </w:rPr>
        <w:t>-ΔΗΜΑΡ)</w:t>
      </w:r>
    </w:p>
    <w:p w14:paraId="10B0C657"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Ως </w:t>
      </w:r>
      <w:r>
        <w:rPr>
          <w:rFonts w:eastAsia="Times New Roman" w:cs="Times New Roman"/>
          <w:szCs w:val="24"/>
        </w:rPr>
        <w:t>αντιλέγων εκ μέρους του ΣΥΡΙΖΑ το</w:t>
      </w:r>
      <w:r>
        <w:rPr>
          <w:rFonts w:eastAsia="Times New Roman" w:cs="Times New Roman"/>
          <w:szCs w:val="24"/>
        </w:rPr>
        <w:t>ν</w:t>
      </w:r>
      <w:r>
        <w:rPr>
          <w:rFonts w:eastAsia="Times New Roman" w:cs="Times New Roman"/>
          <w:szCs w:val="24"/>
        </w:rPr>
        <w:t xml:space="preserve"> λόγο έχει ο κ. Λάππας.</w:t>
      </w:r>
    </w:p>
    <w:p w14:paraId="10B0C658"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Είπε ο κ. Λοβέρδος ότι θα γελάσει μέχρι και το παρδαλό κατσίκι, αν διαβάσουμε όσα λέγαμε ως Αξιωματική Αντιπολίτευση. Θα γελάσουμε δυο φορές, αν διαβάσει κανείς τα Πρακτικά του ν.</w:t>
      </w:r>
      <w:r>
        <w:rPr>
          <w:rFonts w:eastAsia="Times New Roman" w:cs="Times New Roman"/>
          <w:szCs w:val="24"/>
        </w:rPr>
        <w:t xml:space="preserve"> 3863, όπου ο κ. Λοβέρδος και οι συνάδελφοί του, όπως ήταν αναμενόμενο, είχαν κάνει ένσταση αντισυνταγματικότητας προς τη Νέα Δημοκρατία.</w:t>
      </w:r>
    </w:p>
    <w:p w14:paraId="10B0C65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Σταχυολογώ δυο τρία πραγματάκια για να δούμε ποιος θα γελάσει καλύτερα και ποιος θα γελάσει τελευταίος. Εισηγητής από </w:t>
      </w:r>
      <w:r>
        <w:rPr>
          <w:rFonts w:eastAsia="Times New Roman" w:cs="Times New Roman"/>
          <w:szCs w:val="24"/>
        </w:rPr>
        <w:t>το ΠΑΣΟΚ στην τότε μεταρρύθμιση του 2010 ήταν ο κ. Ρόβλιας αγορητής και νομίζω ο κ. Παπουτσής</w:t>
      </w:r>
      <w:r>
        <w:rPr>
          <w:rFonts w:eastAsia="Times New Roman" w:cs="Times New Roman"/>
          <w:szCs w:val="24"/>
        </w:rPr>
        <w:t>,</w:t>
      </w:r>
      <w:r>
        <w:rPr>
          <w:rFonts w:eastAsia="Times New Roman" w:cs="Times New Roman"/>
          <w:szCs w:val="24"/>
        </w:rPr>
        <w:t xml:space="preserve"> ως ένας αντιλέγων.</w:t>
      </w:r>
    </w:p>
    <w:p w14:paraId="10B0C65A"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Και για τα τέσσερα άρθρα που προτείνετε, κύριε Λοβέρδο, αν διαβάσετε τα Πρακτικά των δικών σας ανθρώπων, θα δείτε μια συνταγματική επιδοκιμασί</w:t>
      </w:r>
      <w:r>
        <w:rPr>
          <w:rFonts w:eastAsia="Times New Roman" w:cs="Times New Roman"/>
          <w:szCs w:val="24"/>
        </w:rPr>
        <w:t>α και ανάλυση και των τεσσάρων άρθρων</w:t>
      </w:r>
      <w:r>
        <w:rPr>
          <w:rFonts w:eastAsia="Times New Roman" w:cs="Times New Roman"/>
          <w:szCs w:val="24"/>
        </w:rPr>
        <w:t>,</w:t>
      </w:r>
      <w:r>
        <w:rPr>
          <w:rFonts w:eastAsia="Times New Roman" w:cs="Times New Roman"/>
          <w:szCs w:val="24"/>
        </w:rPr>
        <w:t xml:space="preserve"> που σήμερα λέτε ότι είναι στα όρια της αντισυνταγματικότητας.</w:t>
      </w:r>
    </w:p>
    <w:p w14:paraId="10B0C65B"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Δυο άρθρα είπα εγώ. Ποια τέσσερα;</w:t>
      </w:r>
    </w:p>
    <w:p w14:paraId="10B0C65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 διακόπτετε.</w:t>
      </w:r>
    </w:p>
    <w:p w14:paraId="10B0C65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Αναφέρατε το άρθρο 4 περί της ισότητ</w:t>
      </w:r>
      <w:r>
        <w:rPr>
          <w:rFonts w:eastAsia="Times New Roman" w:cs="Times New Roman"/>
          <w:szCs w:val="24"/>
        </w:rPr>
        <w:t xml:space="preserve">ας, το άρθρο 21 για την υποχρέωση του κράτους να παρέχει κοινωνική ασφάλιση, το άρθρο 25 παράγραφος 1 του Συντάγματος για την αναλογικότητα και το άρθρο 104. Αυτά τα τέσσερα άρθρα αναφέρατε. </w:t>
      </w:r>
    </w:p>
    <w:p w14:paraId="10B0C65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Λέει εκεί ο κ. Ρόβλιας, αντιλέγων από το ΠΑΣΟΚ: «Αναμφισβήτητα, </w:t>
      </w:r>
      <w:r>
        <w:rPr>
          <w:rFonts w:eastAsia="Times New Roman" w:cs="Times New Roman"/>
          <w:szCs w:val="24"/>
        </w:rPr>
        <w:t xml:space="preserve">λοιπόν, το κράτος οφείλει να εγγυάται το δικαίωμα στην κοινωνική ασφάλιση. Όμως, ως πρώτιστο κριτήριο σε οποιαδήποτε νομοθετική παρέμβαση και μεταβολή είναι το στοιχείο της βιωσιμότητας». Δεν είπατε κουβέντα γι’ αυτό. </w:t>
      </w:r>
    </w:p>
    <w:p w14:paraId="10B0C65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Ο κ. Ρόβλιας κάνει μια ομιλία</w:t>
      </w:r>
      <w:r>
        <w:rPr>
          <w:rFonts w:eastAsia="Times New Roman" w:cs="Times New Roman"/>
          <w:szCs w:val="24"/>
        </w:rPr>
        <w:t>,</w:t>
      </w:r>
      <w:r>
        <w:rPr>
          <w:rFonts w:eastAsia="Times New Roman" w:cs="Times New Roman"/>
          <w:szCs w:val="24"/>
        </w:rPr>
        <w:t xml:space="preserve"> υμνώντ</w:t>
      </w:r>
      <w:r>
        <w:rPr>
          <w:rFonts w:eastAsia="Times New Roman" w:cs="Times New Roman"/>
          <w:szCs w:val="24"/>
        </w:rPr>
        <w:t>ας ουσιαστικά το κριτήριο της βιωσιμότητας. Αναφέρει μάλιστα και δυο αποφάσεις του Συμβουλίου της Επικρατείας, την 3847/2008 και την 2198/2010, όπου το Σ</w:t>
      </w:r>
      <w:r>
        <w:rPr>
          <w:rFonts w:eastAsia="Times New Roman" w:cs="Times New Roman"/>
          <w:szCs w:val="24"/>
        </w:rPr>
        <w:t>υμβούλιο της Επικρατείας</w:t>
      </w:r>
      <w:r>
        <w:rPr>
          <w:rFonts w:eastAsia="Times New Roman" w:cs="Times New Roman"/>
          <w:szCs w:val="24"/>
        </w:rPr>
        <w:t xml:space="preserve"> αποδέχεται τον περιορισμό, τη στάθμιση, τη μείωση ακόμα των ορίων των συνταξιο</w:t>
      </w:r>
      <w:r>
        <w:rPr>
          <w:rFonts w:eastAsia="Times New Roman" w:cs="Times New Roman"/>
          <w:szCs w:val="24"/>
        </w:rPr>
        <w:t xml:space="preserve">δοτικών παροχών με ένα κριτήριο: </w:t>
      </w:r>
      <w:r>
        <w:rPr>
          <w:rFonts w:eastAsia="Times New Roman" w:cs="Times New Roman"/>
          <w:szCs w:val="24"/>
        </w:rPr>
        <w:t>Ε</w:t>
      </w:r>
      <w:r>
        <w:rPr>
          <w:rFonts w:eastAsia="Times New Roman" w:cs="Times New Roman"/>
          <w:szCs w:val="24"/>
        </w:rPr>
        <w:t>άν αυτό επιβάλλεται από το στοιχείο της βιωσιμότητας. Επίσης, δεν είπατε κουβέντα.</w:t>
      </w:r>
    </w:p>
    <w:p w14:paraId="10B0C660"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κάτι άλλο. Ο τότε </w:t>
      </w:r>
      <w:r>
        <w:rPr>
          <w:rFonts w:eastAsia="Times New Roman" w:cs="Times New Roman"/>
          <w:szCs w:val="24"/>
        </w:rPr>
        <w:t>εισηγητής σας,</w:t>
      </w:r>
      <w:r>
        <w:rPr>
          <w:rFonts w:eastAsia="Times New Roman" w:cs="Times New Roman"/>
          <w:szCs w:val="24"/>
        </w:rPr>
        <w:t xml:space="preserve"> αναφέρει ότι αυτό είναι αποδεκτό και από την έννομη τάξη του ελληνικού δικαίου, από το Σ</w:t>
      </w:r>
      <w:r>
        <w:rPr>
          <w:rFonts w:eastAsia="Times New Roman" w:cs="Times New Roman"/>
          <w:szCs w:val="24"/>
        </w:rPr>
        <w:t>υμβούλιο της Ε</w:t>
      </w:r>
      <w:r>
        <w:rPr>
          <w:rFonts w:eastAsia="Times New Roman" w:cs="Times New Roman"/>
          <w:szCs w:val="24"/>
        </w:rPr>
        <w:t>πικρατείας</w:t>
      </w:r>
      <w:r>
        <w:rPr>
          <w:rFonts w:eastAsia="Times New Roman" w:cs="Times New Roman"/>
          <w:szCs w:val="24"/>
        </w:rPr>
        <w:t>, αλλά και από το ενωσιακό δίκαιο. Αναφέρει συγκεκριμένες διατάξεις από την ΕΔΑ. Το παραβλέψατε και αυτό, ακόμα και το πρώτο Πρωτόκολλο Ρώμης, όπου αποδέχεται ότι ο νομοθέτης κάθε κράτους-μέλους μπορεί να παρεμβαίνει με κριτήριο τη βιωσιμότητα κα</w:t>
      </w:r>
      <w:r>
        <w:rPr>
          <w:rFonts w:eastAsia="Times New Roman" w:cs="Times New Roman"/>
          <w:szCs w:val="24"/>
        </w:rPr>
        <w:t>ι να εξορθολογίζει, να εξισορροπεί, να μειώνει πιθανόν κάποια όρια. Αυτό είναι το ένα.</w:t>
      </w:r>
    </w:p>
    <w:p w14:paraId="10B0C66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Δεύτερον, ο κ. Παπουτσής στην ίδια συζήτηση –να μη φάω το χρόνο μου με αυτό- λέει ακριβώς τα ίδια.</w:t>
      </w:r>
    </w:p>
    <w:p w14:paraId="10B0C66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Επειδή, κύριε Λοβέρδο, τα άρθρα τα οποία αναφέρετε ουσιαστικά πλήττουν</w:t>
      </w:r>
      <w:r>
        <w:rPr>
          <w:rFonts w:eastAsia="Times New Roman" w:cs="Times New Roman"/>
          <w:szCs w:val="24"/>
        </w:rPr>
        <w:t xml:space="preserve"> τον πυρήνα της νομοθετικής μας παρέμβασης και θα έλεγε κανείς ότι η ένστασή σας ουσιαστικά τίθεται και επί της αρχής του νομοσχεδίου, θα έλεγα, λοιπόν, δυο πράγματα.</w:t>
      </w:r>
    </w:p>
    <w:p w14:paraId="10B0C66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σχετικά με τις αιτιάσεις του Ελεγκτικού Συνεδρίου, στη σελίδα 70 θα δείτε </w:t>
      </w:r>
      <w:r>
        <w:rPr>
          <w:rFonts w:eastAsia="Times New Roman" w:cs="Times New Roman"/>
          <w:szCs w:val="24"/>
        </w:rPr>
        <w:t>ισχυρότατη πλειοψηφία που αναφέρει το εξής…</w:t>
      </w:r>
    </w:p>
    <w:p w14:paraId="10B0C66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Επί άλλου θέματος αναφέρεστε.</w:t>
      </w:r>
    </w:p>
    <w:p w14:paraId="10B0C66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(Θόρυβος-διαμαρτυρίες από την πτέρυγα της Δημοκρατικής Συμπαράταξης </w:t>
      </w:r>
      <w:r>
        <w:rPr>
          <w:rFonts w:eastAsia="Times New Roman" w:cs="Times New Roman"/>
        </w:rPr>
        <w:t>ΠΑΣΟΚ</w:t>
      </w:r>
      <w:r>
        <w:rPr>
          <w:rFonts w:eastAsia="Times New Roman" w:cs="Times New Roman"/>
          <w:szCs w:val="24"/>
        </w:rPr>
        <w:t>-ΔΗΜΑΡ)</w:t>
      </w:r>
    </w:p>
    <w:p w14:paraId="10B0C66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Ούτε ακούγεστε ούτε γράφεται κάτι. Επομένως ήρεμα.</w:t>
      </w:r>
    </w:p>
    <w:p w14:paraId="10B0C667"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Συνεχίστε, κύριε Λάππα.</w:t>
      </w:r>
    </w:p>
    <w:p w14:paraId="10B0C668"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Τον παραπέμπω εκεί, δεν το συζητάω. </w:t>
      </w:r>
    </w:p>
    <w:p w14:paraId="10B0C66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Η τελευταία πρόσφατη απόφαση του Σ</w:t>
      </w:r>
      <w:r>
        <w:rPr>
          <w:rFonts w:eastAsia="Times New Roman" w:cs="Times New Roman"/>
          <w:szCs w:val="24"/>
        </w:rPr>
        <w:t>υμβουλίου της Επικρατείας</w:t>
      </w:r>
      <w:r>
        <w:rPr>
          <w:rFonts w:eastAsia="Times New Roman" w:cs="Times New Roman"/>
          <w:szCs w:val="24"/>
        </w:rPr>
        <w:t xml:space="preserve">, του Ανωτάτου Διοικητικού Ακυρωτικού, είναι η απόφαση 2288/2015. Είναι πρόσφατη απόφαση της </w:t>
      </w:r>
      <w:r>
        <w:rPr>
          <w:rFonts w:eastAsia="Times New Roman" w:cs="Times New Roman"/>
          <w:szCs w:val="24"/>
        </w:rPr>
        <w:t xml:space="preserve">ολομέλειας </w:t>
      </w:r>
      <w:r>
        <w:rPr>
          <w:rFonts w:eastAsia="Times New Roman" w:cs="Times New Roman"/>
          <w:szCs w:val="24"/>
        </w:rPr>
        <w:t>του Σ</w:t>
      </w:r>
      <w:r>
        <w:rPr>
          <w:rFonts w:eastAsia="Times New Roman" w:cs="Times New Roman"/>
          <w:szCs w:val="24"/>
        </w:rPr>
        <w:t>υμβουλίου της Επικρατείας</w:t>
      </w:r>
      <w:r>
        <w:rPr>
          <w:rFonts w:eastAsia="Times New Roman" w:cs="Times New Roman"/>
          <w:szCs w:val="24"/>
        </w:rPr>
        <w:t>, η οποία αποδέχεται όλα αυτά που σας είπα πριν. Δηλαδή, με το κριτήριο της βιωσιμότητας επιτρέπεται ο κοινός νομοθέτης να παρεμβαίνει, να εξισορροπεί, να εξορθολογίζει και αν το τεκμήριο της βιωσιμότητας επιβάλλει και κάποιες μειώ</w:t>
      </w:r>
      <w:r>
        <w:rPr>
          <w:rFonts w:eastAsia="Times New Roman" w:cs="Times New Roman"/>
          <w:szCs w:val="24"/>
        </w:rPr>
        <w:t xml:space="preserve">σεις σε ανώτατα όρια συντάξεων, είναι νομικά και νομολογιακά επιτρεπτό. Το ίδιο αποφαίνεται και το ΕΔΑ, το ίδιο και το πρώτο Πρωτόκολλο της Ρώμης. </w:t>
      </w:r>
    </w:p>
    <w:p w14:paraId="10B0C66A"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Τι αντίλογος είναι αυτός; Δεν βάλαμε τέτοια θέματα.</w:t>
      </w:r>
    </w:p>
    <w:p w14:paraId="10B0C66B"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Είναι</w:t>
      </w:r>
      <w:r>
        <w:rPr>
          <w:rFonts w:eastAsia="Times New Roman" w:cs="Times New Roman"/>
          <w:szCs w:val="24"/>
        </w:rPr>
        <w:t xml:space="preserve"> ελεύθερος να λέει την επιχειρηματολογία του. Αν πείθει ή όχι, είναι άλλο θέμα. Εσείς στενοχωρείστε γι’ αυτό; </w:t>
      </w:r>
    </w:p>
    <w:p w14:paraId="10B0C66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Δεν θα τον διακόπτει, όμως. </w:t>
      </w:r>
    </w:p>
    <w:p w14:paraId="10B0C66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Κύριε Πρόεδρε, έχω φάει το</w:t>
      </w:r>
      <w:r>
        <w:rPr>
          <w:rFonts w:eastAsia="Times New Roman" w:cs="Times New Roman"/>
          <w:szCs w:val="24"/>
        </w:rPr>
        <w:t>ν</w:t>
      </w:r>
      <w:r>
        <w:rPr>
          <w:rFonts w:eastAsia="Times New Roman" w:cs="Times New Roman"/>
          <w:szCs w:val="24"/>
        </w:rPr>
        <w:t xml:space="preserve"> χρόνο μου με τις διακοπές.</w:t>
      </w:r>
    </w:p>
    <w:p w14:paraId="10B0C66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 xml:space="preserve">άνης): </w:t>
      </w:r>
      <w:r>
        <w:rPr>
          <w:rFonts w:eastAsia="Times New Roman" w:cs="Times New Roman"/>
          <w:szCs w:val="24"/>
        </w:rPr>
        <w:t>Έχετε επιπλέον ένα λεπτό ακόμα, κύριε Λάππα, συνεχίστε.</w:t>
      </w:r>
    </w:p>
    <w:p w14:paraId="10B0C66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Θα έλεγα στον κ. Λοβέρδο και σε όλους τους άλλους που συντάσσονται με τον λέγοντα, πως μόλις σήμερα πήραμε την έκθεση της Επιστημονικής Υπηρεσίας.</w:t>
      </w:r>
    </w:p>
    <w:p w14:paraId="10B0C67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 εξαιρέσει κανείς μια παρ</w:t>
      </w:r>
      <w:r>
        <w:rPr>
          <w:rFonts w:eastAsia="Times New Roman" w:cs="Times New Roman"/>
          <w:szCs w:val="24"/>
        </w:rPr>
        <w:t>ατήρηση στη σελίδα 10 στο κεφάλαιο ΣΤ΄, που αναφέρεται στο μεγάλο όριο του 35%, που είναι το ανώτερο όριο για τις ασφαλιστικές εισφορές, το οποίο λέει ότι οριακά μπορεί να κριθεί ότι μπορεί να έχει πρόβλημα συνταγματικότητας, καμ</w:t>
      </w:r>
      <w:r>
        <w:rPr>
          <w:rFonts w:eastAsia="Times New Roman" w:cs="Times New Roman"/>
          <w:szCs w:val="24"/>
        </w:rPr>
        <w:t>μ</w:t>
      </w:r>
      <w:r>
        <w:rPr>
          <w:rFonts w:eastAsia="Times New Roman" w:cs="Times New Roman"/>
          <w:szCs w:val="24"/>
        </w:rPr>
        <w:t>ιά άλλη διάταξη του νομοσχ</w:t>
      </w:r>
      <w:r>
        <w:rPr>
          <w:rFonts w:eastAsia="Times New Roman" w:cs="Times New Roman"/>
          <w:szCs w:val="24"/>
        </w:rPr>
        <w:t>εδίου δεν παρατηρείται ούτε καν σε οριακό επίπεδο.</w:t>
      </w:r>
    </w:p>
    <w:p w14:paraId="10B0C671" w14:textId="77777777" w:rsidR="009F6C17" w:rsidRDefault="003C1E98">
      <w:pPr>
        <w:spacing w:line="600" w:lineRule="auto"/>
        <w:ind w:firstLine="720"/>
        <w:jc w:val="both"/>
        <w:rPr>
          <w:rFonts w:eastAsia="Times New Roman"/>
          <w:szCs w:val="24"/>
        </w:rPr>
      </w:pPr>
      <w:r>
        <w:rPr>
          <w:rFonts w:eastAsia="Times New Roman" w:cs="Times New Roman"/>
          <w:szCs w:val="24"/>
        </w:rPr>
        <w:lastRenderedPageBreak/>
        <w:t>Κύριε Πρόεδρε, για να κλείσω, δεν υπάρχει καμ</w:t>
      </w:r>
      <w:r>
        <w:rPr>
          <w:rFonts w:eastAsia="Times New Roman" w:cs="Times New Roman"/>
          <w:szCs w:val="24"/>
        </w:rPr>
        <w:t>μ</w:t>
      </w:r>
      <w:r>
        <w:rPr>
          <w:rFonts w:eastAsia="Times New Roman" w:cs="Times New Roman"/>
          <w:szCs w:val="24"/>
        </w:rPr>
        <w:t>ιά αντισυνταγματικότητα. Κλείνω με το εξής. Θα έλεγα στον κ. Λοβέρδο μια παρατήρηση του συναδέλφου, του συνταγματολόγου κ. Καϊδατζή, ο οποίος λέει ότι το άρθρο</w:t>
      </w:r>
      <w:r>
        <w:rPr>
          <w:rFonts w:eastAsia="Times New Roman" w:cs="Times New Roman"/>
          <w:szCs w:val="24"/>
        </w:rPr>
        <w:t xml:space="preserve"> 100 του Συντάγματος είναι ένα σοβαρό εργαλείο ελέγχου. Όμως, η πολυχρησία του καμ</w:t>
      </w:r>
      <w:r>
        <w:rPr>
          <w:rFonts w:eastAsia="Times New Roman" w:cs="Times New Roman"/>
          <w:szCs w:val="24"/>
        </w:rPr>
        <w:t>μ</w:t>
      </w:r>
      <w:r>
        <w:rPr>
          <w:rFonts w:eastAsia="Times New Roman" w:cs="Times New Roman"/>
          <w:szCs w:val="24"/>
        </w:rPr>
        <w:t>ιά φορά, λέει, οδηγεί σε συνταγματική απρονοησία για δυο λόγους. Πρώτον, η πλειοδοσία στην προβολή ενστάσεων αντισυνταγματικότητας και η πληθωριστική συνταγματολογία λίγο λί</w:t>
      </w:r>
      <w:r>
        <w:rPr>
          <w:rFonts w:eastAsia="Times New Roman" w:cs="Times New Roman"/>
          <w:szCs w:val="24"/>
        </w:rPr>
        <w:t>γο αποδυναμώνει την αποτελεσματικότητα του θεσμού της ένστασης και εν τέλει, μακροπρόθεσμα, το κύρος του ίδιου του Συντάγματος. Και δεύτερον –και σημαντικότερο, κύριε Πρόεδρε- η εύκολη και επί παντός επιστητού αναγωγή στο Σύνταγμα υποβαθμίζει την ίδια τη δ</w:t>
      </w:r>
      <w:r>
        <w:rPr>
          <w:rFonts w:eastAsia="Times New Roman" w:cs="Times New Roman"/>
          <w:szCs w:val="24"/>
        </w:rPr>
        <w:t xml:space="preserve">ημοκρατική διαδικασία, αφού </w:t>
      </w:r>
      <w:r>
        <w:rPr>
          <w:rFonts w:eastAsia="Times New Roman"/>
          <w:szCs w:val="24"/>
        </w:rPr>
        <w:t xml:space="preserve">βάζει σε δεύτερη μοίρα την πεμπτουσία της πολιτικής, που δεν είναι άλλη από τη διαπάλη των πολιτικών ιδεών, των επιλογών και των προγραμμάτων. </w:t>
      </w:r>
    </w:p>
    <w:p w14:paraId="10B0C672" w14:textId="77777777" w:rsidR="009F6C17" w:rsidRDefault="003C1E98">
      <w:pPr>
        <w:spacing w:line="600" w:lineRule="auto"/>
        <w:ind w:firstLine="720"/>
        <w:jc w:val="both"/>
        <w:rPr>
          <w:rFonts w:eastAsia="Times New Roman"/>
          <w:szCs w:val="24"/>
        </w:rPr>
      </w:pPr>
      <w:r>
        <w:rPr>
          <w:rFonts w:eastAsia="Times New Roman"/>
          <w:szCs w:val="24"/>
        </w:rPr>
        <w:t>Αν τα πάντα κρίνονται «αντικειμενικά» βάσει του Συντάγματος –στην πραγματικότητα, υπ</w:t>
      </w:r>
      <w:r>
        <w:rPr>
          <w:rFonts w:eastAsia="Times New Roman"/>
          <w:szCs w:val="24"/>
        </w:rPr>
        <w:t>οκειμενικής ερμηνείας του Συντάγματος- τότε τι μένει για να διαφωνήσουμε και να αντιπαρατεθούμε πολιτικά;</w:t>
      </w:r>
    </w:p>
    <w:p w14:paraId="10B0C673" w14:textId="77777777" w:rsidR="009F6C17" w:rsidRDefault="003C1E98">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Εντάξει, τώρα μη μας διαβάζετε ολόκληρο άρθρο κάποιου από εφημερίδα. Υπάρχει και αντίλογος.</w:t>
      </w:r>
    </w:p>
    <w:p w14:paraId="10B0C674" w14:textId="77777777" w:rsidR="009F6C17" w:rsidRDefault="003C1E98">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w:t>
      </w:r>
      <w:r>
        <w:rPr>
          <w:rFonts w:eastAsia="Times New Roman" w:cs="Times New Roman"/>
          <w:szCs w:val="24"/>
        </w:rPr>
        <w:t xml:space="preserve">Πρόεδρε, ολοκληρώνω. Αυτό το φαινόμενο ακριβώς ο </w:t>
      </w:r>
      <w:r>
        <w:rPr>
          <w:rFonts w:eastAsia="Times New Roman"/>
          <w:szCs w:val="24"/>
        </w:rPr>
        <w:t xml:space="preserve">Αμερικανός συνταγματολόγος </w:t>
      </w:r>
      <w:r>
        <w:rPr>
          <w:rFonts w:eastAsia="Times New Roman"/>
          <w:szCs w:val="24"/>
        </w:rPr>
        <w:t>Μαρκ Τάσνετ</w:t>
      </w:r>
      <w:r>
        <w:rPr>
          <w:rFonts w:eastAsia="Times New Roman"/>
          <w:szCs w:val="24"/>
        </w:rPr>
        <w:t xml:space="preserve"> το ονομάζει δημοκρατικό εκφυλισμό». </w:t>
      </w:r>
    </w:p>
    <w:p w14:paraId="10B0C675"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Παρακαλώ, κλείστε.</w:t>
      </w:r>
    </w:p>
    <w:p w14:paraId="10B0C67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Πρόκειται περί συνταγματικής απρονοησίας, όπως λένε οι </w:t>
      </w:r>
      <w:r>
        <w:rPr>
          <w:rFonts w:eastAsia="Times New Roman" w:cs="Times New Roman"/>
          <w:szCs w:val="24"/>
        </w:rPr>
        <w:t>συνταγματολόγοι.</w:t>
      </w:r>
    </w:p>
    <w:p w14:paraId="10B0C677" w14:textId="77777777" w:rsidR="009F6C17" w:rsidRDefault="003C1E98">
      <w:pPr>
        <w:spacing w:line="600" w:lineRule="auto"/>
        <w:ind w:firstLine="720"/>
        <w:jc w:val="center"/>
        <w:rPr>
          <w:rFonts w:eastAsia="Times New Roman"/>
          <w:bCs/>
        </w:rPr>
      </w:pPr>
      <w:r>
        <w:rPr>
          <w:rFonts w:eastAsia="Times New Roman"/>
          <w:bCs/>
        </w:rPr>
        <w:t>(Χειροκροτήματα από την πτέρυγα του ΣΥΡΙΖΑ)</w:t>
      </w:r>
    </w:p>
    <w:p w14:paraId="10B0C678"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Κυρίες και κύριοι συνάδελφοι, θέλω να υπενθυμίσω ότι και λόγω του μεγάλου ενδιαφέροντος του νομοσχεδίου και λόγω του ότι, όπως ξέρετε, υπάρχει η απεργία </w:t>
      </w:r>
      <w:r>
        <w:rPr>
          <w:rFonts w:eastAsia="Times New Roman" w:cs="Times New Roman"/>
          <w:szCs w:val="24"/>
        </w:rPr>
        <w:lastRenderedPageBreak/>
        <w:t xml:space="preserve">των ΜΜΕ, </w:t>
      </w:r>
      <w:r>
        <w:rPr>
          <w:rFonts w:eastAsia="Times New Roman" w:cs="Times New Roman"/>
          <w:szCs w:val="24"/>
        </w:rPr>
        <w:t>πάρα πολλοί συμπατριώτες μας, Έλληνες και Ελληνίδες, παρακολουθούν το κανάλι της Βουλής. Εγώ το υπενθυμίζω αυτό για να προσέξουμε τι εικόνα θα βλέπουν οι Έλληνες και οι Ελληνίδες από όλους μας και πρώτον από τον εκάστοτε Προεδρεύοντα και μετά από όλους εμά</w:t>
      </w:r>
      <w:r>
        <w:rPr>
          <w:rFonts w:eastAsia="Times New Roman" w:cs="Times New Roman"/>
          <w:szCs w:val="24"/>
        </w:rPr>
        <w:t>ς.</w:t>
      </w:r>
    </w:p>
    <w:p w14:paraId="10B0C67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τη σειρά της κοινοβουλευτικής τάξης, από τη Νέα Δημοκρατία θα λάβει τον λόγο ο κ. Φορτσάκης, από τη Χρυσή Αυγή ο κ. Παππάς, από το Κομμουνιστικό Κόμμα Ελλάδας ο κ. Παφίλης, από το Ποτάμι ο κ. Δανέλλης, από τους ΑΝΕΛ θα συνεννοηθείτε ποιος θα λάβει το</w:t>
      </w:r>
      <w:r>
        <w:rPr>
          <w:rFonts w:eastAsia="Times New Roman" w:cs="Times New Roman"/>
          <w:szCs w:val="24"/>
        </w:rPr>
        <w:t xml:space="preserve"> λόγο όταν έρθει η ώρα, και από την Ένωση Κεντρώων ο κ. Καρράς, για πέντε λεπτά. </w:t>
      </w:r>
    </w:p>
    <w:p w14:paraId="10B0C67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Μετά θα πάρει τον λόγο ο Υπουργός</w:t>
      </w:r>
      <w:r>
        <w:rPr>
          <w:rFonts w:eastAsia="Times New Roman" w:cs="Times New Roman"/>
          <w:szCs w:val="24"/>
        </w:rPr>
        <w:t>,</w:t>
      </w:r>
      <w:r>
        <w:rPr>
          <w:rFonts w:eastAsia="Times New Roman" w:cs="Times New Roman"/>
          <w:szCs w:val="24"/>
        </w:rPr>
        <w:t xml:space="preserve"> για να κλείσουμε και να μπούμε στο νομοσχέδιο. Γιατί αυτό ενδιαφέρει τον κόσμο, να ακούσει τι πρόκειται να πάθει είτε θετικά κατά την Κυβέρ</w:t>
      </w:r>
      <w:r>
        <w:rPr>
          <w:rFonts w:eastAsia="Times New Roman" w:cs="Times New Roman"/>
          <w:szCs w:val="24"/>
        </w:rPr>
        <w:t xml:space="preserve">νηση είτε αρνητικά κατά την Αντιπολίτευση. </w:t>
      </w:r>
    </w:p>
    <w:p w14:paraId="10B0C67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Φορτσάκη, έχετε τον λόγο</w:t>
      </w:r>
      <w:r>
        <w:rPr>
          <w:rFonts w:eastAsia="Times New Roman" w:cs="Times New Roman"/>
          <w:szCs w:val="24"/>
        </w:rPr>
        <w:t xml:space="preserve"> </w:t>
      </w:r>
      <w:r>
        <w:rPr>
          <w:rFonts w:eastAsia="Times New Roman" w:cs="Times New Roman"/>
          <w:szCs w:val="24"/>
        </w:rPr>
        <w:t>για πέντε λεπτά.</w:t>
      </w:r>
    </w:p>
    <w:p w14:paraId="10B0C67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ΘΕΟΔΩΡΟΣ ΦΟΡΤΣΑΚΗΣ:</w:t>
      </w:r>
      <w:r>
        <w:rPr>
          <w:rFonts w:eastAsia="Times New Roman" w:cs="Times New Roman"/>
          <w:szCs w:val="24"/>
        </w:rPr>
        <w:t xml:space="preserve"> Ευχαριστώ πολύ, κύριε Πρόεδρε.</w:t>
      </w:r>
    </w:p>
    <w:p w14:paraId="10B0C67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παρασυρθώ από την ιδιότητά μου ως καθηγητή </w:t>
      </w:r>
      <w:r>
        <w:rPr>
          <w:rFonts w:eastAsia="Times New Roman" w:cs="Times New Roman"/>
          <w:szCs w:val="24"/>
        </w:rPr>
        <w:t>Δημοσίου Δικαίου. Θ</w:t>
      </w:r>
      <w:r>
        <w:rPr>
          <w:rFonts w:eastAsia="Times New Roman" w:cs="Times New Roman"/>
          <w:szCs w:val="24"/>
        </w:rPr>
        <w:t xml:space="preserve">α σας μιλήσω </w:t>
      </w:r>
      <w:r>
        <w:rPr>
          <w:rFonts w:eastAsia="Times New Roman" w:cs="Times New Roman"/>
          <w:szCs w:val="24"/>
        </w:rPr>
        <w:t>ως πολίτης. Δεν θα κάνω ερμηνεία του Συντάγματος. Θα σας πω τι λέει η νομολογία. Κι επομένως, δίνω πληροφορίες που πρέπει να λάβουμε υ</w:t>
      </w:r>
      <w:r>
        <w:rPr>
          <w:rFonts w:eastAsia="Times New Roman" w:cs="Times New Roman"/>
          <w:szCs w:val="24"/>
        </w:rPr>
        <w:t xml:space="preserve">π’ </w:t>
      </w:r>
      <w:r>
        <w:rPr>
          <w:rFonts w:eastAsia="Times New Roman" w:cs="Times New Roman"/>
          <w:szCs w:val="24"/>
        </w:rPr>
        <w:t>όψ</w:t>
      </w:r>
      <w:r>
        <w:rPr>
          <w:rFonts w:eastAsia="Times New Roman" w:cs="Times New Roman"/>
          <w:szCs w:val="24"/>
        </w:rPr>
        <w:t>ιν</w:t>
      </w:r>
      <w:r>
        <w:rPr>
          <w:rFonts w:eastAsia="Times New Roman" w:cs="Times New Roman"/>
          <w:szCs w:val="24"/>
        </w:rPr>
        <w:t>, διότι αυτά που θα πω σημαίνουν ότι τα δικαστήρια, απλούστατα, θα ακυρώσουν τις αποφάσεις της Βουλής, αν οι αποφάσ</w:t>
      </w:r>
      <w:r>
        <w:rPr>
          <w:rFonts w:eastAsia="Times New Roman" w:cs="Times New Roman"/>
          <w:szCs w:val="24"/>
        </w:rPr>
        <w:t>εις της Βουλής δεν είναι σύμφωνες με το Σύνταγμα κατά την ερμηνεία των ανωτάτων δικαστηρίων μας.</w:t>
      </w:r>
    </w:p>
    <w:p w14:paraId="10B0C67E" w14:textId="77777777" w:rsidR="009F6C17" w:rsidRDefault="003C1E98">
      <w:pPr>
        <w:spacing w:line="600" w:lineRule="auto"/>
        <w:ind w:firstLine="720"/>
        <w:jc w:val="both"/>
        <w:rPr>
          <w:rFonts w:eastAsia="Times New Roman"/>
          <w:szCs w:val="24"/>
        </w:rPr>
      </w:pPr>
      <w:r>
        <w:rPr>
          <w:rFonts w:eastAsia="Times New Roman" w:cs="Times New Roman"/>
          <w:szCs w:val="24"/>
        </w:rPr>
        <w:t>Θα θίξω πέντε σημεία σε πολύ λιγότερο από ένα λεπτό το καθένα. Το πρώτο το εξέθεσε ο κ. Λοβέρδος και δεν θα επανέλθω αναλυτικά. Δεν μπορούμε να μεταχειριζόμαστ</w:t>
      </w:r>
      <w:r>
        <w:rPr>
          <w:rFonts w:eastAsia="Times New Roman" w:cs="Times New Roman"/>
          <w:szCs w:val="24"/>
        </w:rPr>
        <w:t>ε με ανόμοιο τρόπο όμοιες περιπτώσεις ούτε ανόμοιες περιπτώσεις με όμοιο τρόπο.</w:t>
      </w:r>
      <w:r>
        <w:rPr>
          <w:rFonts w:eastAsia="Times New Roman"/>
          <w:szCs w:val="24"/>
        </w:rPr>
        <w:t xml:space="preserve"> </w:t>
      </w:r>
    </w:p>
    <w:p w14:paraId="10B0C67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Υπάρχει μια σαφής σύγχυση στο νομοσχέδιο ανάμεσα στην έννοια της κοινωνικής πρόνοιας, στην έννοια της κοινωνικής ασφάλισης και στην έννοια της κοινωνικοασφαλιστικής εισφοράς κ</w:t>
      </w:r>
      <w:r>
        <w:rPr>
          <w:rFonts w:eastAsia="Times New Roman" w:cs="Times New Roman"/>
          <w:szCs w:val="24"/>
        </w:rPr>
        <w:t xml:space="preserve">αι του φόρου. Η </w:t>
      </w:r>
      <w:r>
        <w:rPr>
          <w:rFonts w:eastAsia="Times New Roman" w:cs="Times New Roman"/>
          <w:szCs w:val="24"/>
        </w:rPr>
        <w:lastRenderedPageBreak/>
        <w:t>αναδιανομή γίνεται μόνο με τον φόρο. Δεν γίνεται με τις κοινωνικοασφαλιστικές εισφορές. Επομένως, δεν νοείται να έχουμε παροχή ιδίων υπηρεσιών με καταβολή διαφορετικών εισφορών.</w:t>
      </w:r>
    </w:p>
    <w:p w14:paraId="10B0C68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Σημείο δεύτερο: Δεν υπάρχει αναλογιστική μελέτη. Την αναλογιστ</w:t>
      </w:r>
      <w:r>
        <w:rPr>
          <w:rFonts w:eastAsia="Times New Roman" w:cs="Times New Roman"/>
          <w:szCs w:val="24"/>
        </w:rPr>
        <w:t>ική μελέτη τη ζητά η νομολογία</w:t>
      </w:r>
      <w:r>
        <w:rPr>
          <w:rFonts w:eastAsia="Times New Roman" w:cs="Times New Roman"/>
          <w:szCs w:val="24"/>
        </w:rPr>
        <w:t>,</w:t>
      </w:r>
      <w:r>
        <w:rPr>
          <w:rFonts w:eastAsia="Times New Roman" w:cs="Times New Roman"/>
          <w:szCs w:val="24"/>
        </w:rPr>
        <w:t xml:space="preserve"> η οποία έχει εκφραστεί και από το Συμβούλιο της Επικρατείας και από το Ελεγκτικό Συνέδριο. Σας αναφέρω χαρακτηριστικά δύο αποφάσεις της Ολομέλειας του Συμβουλίου της Επικρατείας, την 2287/2015 και την 2290/2015, οι οποίες επ</w:t>
      </w:r>
      <w:r>
        <w:rPr>
          <w:rFonts w:eastAsia="Times New Roman" w:cs="Times New Roman"/>
          <w:szCs w:val="24"/>
        </w:rPr>
        <w:t>ί ποινή αντισυνταγματικότητος κρίνουν ότι πρέπει να υπάρχει οπωσδήποτε αναλογιστική μελέτη. Γιατί; Διότι αυτό επιτρέπει στο δικαστήριο να κρίνει αν υπάρχει ή δεν υπάρχει τήρηση της αρχής της ισότητος, με εκτίμηση του αν οι υποχρεώσεις που επιβάλλονται στου</w:t>
      </w:r>
      <w:r>
        <w:rPr>
          <w:rFonts w:eastAsia="Times New Roman" w:cs="Times New Roman"/>
          <w:szCs w:val="24"/>
        </w:rPr>
        <w:t xml:space="preserve">ς ενδιαφερόμενους αντιστοιχούν </w:t>
      </w:r>
      <w:r>
        <w:rPr>
          <w:rFonts w:eastAsia="Times New Roman" w:cs="Times New Roman"/>
          <w:szCs w:val="24"/>
        </w:rPr>
        <w:t>σ</w:t>
      </w:r>
      <w:r>
        <w:rPr>
          <w:rFonts w:eastAsia="Times New Roman" w:cs="Times New Roman"/>
          <w:szCs w:val="24"/>
        </w:rPr>
        <w:t>τις παροχές και αν υπάρχει δίκαιη εξισορρόπηση του ευρύτερου κοινωνικού συμφέροντος, δηλαδή η βιωσιμότητα του συνταξιοδοτικού συστήματος. Σας λέω τις εκφράσεις της νομολογίας.</w:t>
      </w:r>
    </w:p>
    <w:p w14:paraId="10B0C68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Σημείο τρίτο: Πρέπει να έχει μελετηθεί και να έχ</w:t>
      </w:r>
      <w:r>
        <w:rPr>
          <w:rFonts w:eastAsia="Times New Roman" w:cs="Times New Roman"/>
          <w:szCs w:val="24"/>
        </w:rPr>
        <w:t>ει παρουσιαστεί εναλλακτική λύση, δηλαδή να έχουν καταγραφεί εκείνα τα εναλλακτικά μέτρα</w:t>
      </w:r>
      <w:r>
        <w:rPr>
          <w:rFonts w:eastAsia="Times New Roman" w:cs="Times New Roman"/>
          <w:szCs w:val="24"/>
        </w:rPr>
        <w:t>,</w:t>
      </w:r>
      <w:r>
        <w:rPr>
          <w:rFonts w:eastAsia="Times New Roman" w:cs="Times New Roman"/>
          <w:szCs w:val="24"/>
        </w:rPr>
        <w:t xml:space="preserve"> τα οποία με ηπιότερο τρόπο θα μπορούσαν να προσφέρουν ίδιες λύσεις. Ανάγει το σημείο αυτό η νομολογία του Ελεγκτικού Συνεδρίου και του Συμβουλίου της Επικρατείας στην</w:t>
      </w:r>
      <w:r>
        <w:rPr>
          <w:rFonts w:eastAsia="Times New Roman" w:cs="Times New Roman"/>
          <w:szCs w:val="24"/>
        </w:rPr>
        <w:t xml:space="preserve"> τήρηση της αρχής της ισότητας, δηλαδή στο άρθρο 4 παράγραφος 5 του Συντάγματος.</w:t>
      </w:r>
    </w:p>
    <w:p w14:paraId="10B0C68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Επισημαίνω ότι το Ελεγκτικό Συνέδριο δύο φορές στην </w:t>
      </w:r>
      <w:r>
        <w:rPr>
          <w:rFonts w:eastAsia="Times New Roman" w:cs="Times New Roman"/>
          <w:szCs w:val="24"/>
        </w:rPr>
        <w:t xml:space="preserve">ολομέλειά </w:t>
      </w:r>
      <w:r>
        <w:rPr>
          <w:rFonts w:eastAsia="Times New Roman" w:cs="Times New Roman"/>
          <w:szCs w:val="24"/>
        </w:rPr>
        <w:t>του το υπογράμμισε το 2010 και πριν από λίγες μέρες, στο πρακτικό το οποίο ετέθη υπ’ όψιν του Υπουργείου, όταν το</w:t>
      </w:r>
      <w:r>
        <w:rPr>
          <w:rFonts w:eastAsia="Times New Roman" w:cs="Times New Roman"/>
          <w:szCs w:val="24"/>
        </w:rPr>
        <w:t xml:space="preserve"> Ελεγκτικό Συνέδριο γνωμοδότησε για το νομοσχέδιο.</w:t>
      </w:r>
    </w:p>
    <w:p w14:paraId="10B0C68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Έχουμε, λοιπόν, μέχρι στιγμής τρία σημαντικά σημεία.</w:t>
      </w:r>
    </w:p>
    <w:p w14:paraId="10B0C68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Σημείο τέταρτο: Απαγορεύεται η ενσωμάτωση σε έναν κοινό ασφαλιστικό φορέα δημοσίων και ιδιωτικών υπαλλήλων. Υπάρχει εδώ πληθώρα συνταγματικών διατάξεων </w:t>
      </w:r>
      <w:r>
        <w:rPr>
          <w:rFonts w:eastAsia="Times New Roman" w:cs="Times New Roman"/>
          <w:szCs w:val="24"/>
        </w:rPr>
        <w:t xml:space="preserve">στις οποίες ρητά αναφέρεται η Ολομέλεια του Ελεγκτικού Συνεδρίου. Το άρθρο 103 του Συντάγματος, το άρθρο 73 παράγραφος 2 του </w:t>
      </w:r>
      <w:r>
        <w:rPr>
          <w:rFonts w:eastAsia="Times New Roman" w:cs="Times New Roman"/>
          <w:szCs w:val="24"/>
        </w:rPr>
        <w:lastRenderedPageBreak/>
        <w:t>Συντάγματος, το άρθρο 98 παράγραφος 1 περίπτωση δ’ και στ’ του Συντάγματος, το άρθρο 80 παράγραφος 1 του Συντάγματος και το άρθρο 8</w:t>
      </w:r>
      <w:r>
        <w:rPr>
          <w:rFonts w:eastAsia="Times New Roman" w:cs="Times New Roman"/>
          <w:szCs w:val="24"/>
        </w:rPr>
        <w:t>8 παράγραφος 2 του Συντάγματος απαγορεύουν να υπάρξει αυτή η ενοποίηση, διότι διαφορετικά μεταβάλλεται η αποκλειστική δικαιοδοσία του Ελεγκτικού Συνεδρίου.</w:t>
      </w:r>
    </w:p>
    <w:p w14:paraId="10B0C68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Ενόψει αυτών, το υπό εξέταση νομοσχέδιο, λέει η </w:t>
      </w:r>
      <w:r>
        <w:rPr>
          <w:rFonts w:eastAsia="Times New Roman" w:cs="Times New Roman"/>
          <w:szCs w:val="24"/>
        </w:rPr>
        <w:t xml:space="preserve">ολομέλεια </w:t>
      </w:r>
      <w:r>
        <w:rPr>
          <w:rFonts w:eastAsia="Times New Roman" w:cs="Times New Roman"/>
          <w:szCs w:val="24"/>
        </w:rPr>
        <w:t xml:space="preserve">του Ελεγκτικού Συνεδρίου, η οποία θα </w:t>
      </w:r>
      <w:r>
        <w:rPr>
          <w:rFonts w:eastAsia="Times New Roman" w:cs="Times New Roman"/>
          <w:szCs w:val="24"/>
        </w:rPr>
        <w:t xml:space="preserve">δικάσει τις διαφορές που θα προκύψουν από εδώ -οπότε αντιλαμβάνεστε τι σημαίνει αυτό που θα διαβάσω- ότι, εφόσον στηρίζεται στην ενιαία ασφαλιστική αντιμετώπιση προσώπων που, σύμφωνα με το Σύνταγμα, δεν μπορούν να υπαχθούν στον ίδιο ασφαλιστικό οργανισμό, </w:t>
      </w:r>
      <w:r>
        <w:rPr>
          <w:rFonts w:eastAsia="Times New Roman" w:cs="Times New Roman"/>
          <w:szCs w:val="24"/>
        </w:rPr>
        <w:t>εγείρει ζήτημα αντισυνταγματικότητος, κύριε Υπουργέ, στο σύνολό του, καθόσον ανατρέπεται το νομοθετικό του θεμέλιο.</w:t>
      </w:r>
    </w:p>
    <w:p w14:paraId="10B0C68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Να ξέρετε, λοιπόν, από τώρα ότι έχετε απέναντί σας την </w:t>
      </w:r>
      <w:r>
        <w:rPr>
          <w:rFonts w:eastAsia="Times New Roman" w:cs="Times New Roman"/>
          <w:szCs w:val="24"/>
        </w:rPr>
        <w:t xml:space="preserve">ολομέλεια </w:t>
      </w:r>
      <w:r>
        <w:rPr>
          <w:rFonts w:eastAsia="Times New Roman" w:cs="Times New Roman"/>
          <w:szCs w:val="24"/>
        </w:rPr>
        <w:t>του Ελεγκτικού Συνεδρίου, εκτός αν αποφασίσετε ότι το Ελεγκτικό Συνέδριο με</w:t>
      </w:r>
      <w:r>
        <w:rPr>
          <w:rFonts w:eastAsia="Times New Roman" w:cs="Times New Roman"/>
          <w:szCs w:val="24"/>
        </w:rPr>
        <w:t xml:space="preserve"> κάποιο τρόπο θα σιωπήσει.</w:t>
      </w:r>
    </w:p>
    <w:p w14:paraId="10B0C68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xml:space="preserve"> Εσείς είστε σύμφωνοι με αυτή την πρακτική;</w:t>
      </w:r>
    </w:p>
    <w:p w14:paraId="10B0C68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Άλλο αυτό!</w:t>
      </w:r>
    </w:p>
    <w:p w14:paraId="10B0C68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Και σημείο τελευταίο, το οποίο επισημαίνει</w:t>
      </w:r>
      <w:r>
        <w:rPr>
          <w:rFonts w:eastAsia="Times New Roman" w:cs="Times New Roman"/>
          <w:szCs w:val="24"/>
        </w:rPr>
        <w:t xml:space="preserve"> και η Επιστημονική Επιτροπή της Βουλής ως προς ειδικά συγκεκριμένες κατηγορίες ασφαλισμένων, αυτοαπασχολούμενους και ελεύθερους επαγγελματίες, είναι το εξής: Η επιβολή εισφοράς κύριας σύνταξης, επικουρικής ασφάλισης, υγειονομικής περίθαλψης και εφάπαξ παρ</w:t>
      </w:r>
      <w:r>
        <w:rPr>
          <w:rFonts w:eastAsia="Times New Roman" w:cs="Times New Roman"/>
          <w:szCs w:val="24"/>
        </w:rPr>
        <w:t>οχής με συντελεστή άνω του 35% επί του εισοδήματος, σε συνδυασμό και με τις διατάξεις περί φορολογίας που περιέχει το ίδιο νομοσχέδιο, αποτελεί υπέρμετρη μείωση του εισοδήματός τους και θίγει, κατά το άρθρο 5 παράγραφος 1 του Συντάγματος, το δικαίωμα συμμε</w:t>
      </w:r>
      <w:r>
        <w:rPr>
          <w:rFonts w:eastAsia="Times New Roman" w:cs="Times New Roman"/>
          <w:szCs w:val="24"/>
        </w:rPr>
        <w:t>τοχής στην κοινωνική και οικονομική ζωή της χώρας, έστω και αν υπάρχει κάποια προσωρινή ρύθμιση.</w:t>
      </w:r>
    </w:p>
    <w:p w14:paraId="10B0C68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Έχετε, λοιπόν, πέντε μεγάλα αντισυνταγματικά ζητήματα τα οποία, αν δεν επιλυθούν, θα τα επιλύσει η νομολογία εις βάρος, βεβαίως, τελικώς της βιωσιμότητος του σ</w:t>
      </w:r>
      <w:r>
        <w:rPr>
          <w:rFonts w:eastAsia="Times New Roman" w:cs="Times New Roman"/>
          <w:szCs w:val="24"/>
        </w:rPr>
        <w:t>υστήματός μας, το οποίο πάλι θα καθυστερεί.</w:t>
      </w:r>
    </w:p>
    <w:p w14:paraId="10B0C68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 αυτό είναι απαραίτητο, κύριε Υπουργέ, να λάβετε υπ’ όψιν αυτές τις νομολογίες και να προσαρμόσετε το νομοσχέδιο σε αυτά.</w:t>
      </w:r>
    </w:p>
    <w:p w14:paraId="10B0C68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B0C68D" w14:textId="77777777" w:rsidR="009F6C17" w:rsidRDefault="003C1E98">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10B0C68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ας Κακλαμάνης):</w:t>
      </w:r>
      <w:r>
        <w:rPr>
          <w:rFonts w:eastAsia="Times New Roman" w:cs="Times New Roman"/>
          <w:szCs w:val="24"/>
        </w:rPr>
        <w:t xml:space="preserve"> Εκ μέρους της Χρυσής Αυγής τον λόγο έχει ο κ. Χρήστος Παππάς.</w:t>
      </w:r>
    </w:p>
    <w:p w14:paraId="10B0C68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εγώ δεν θα μιλήσω ως απλός πολίτης, που είπε ο κ. Φορτσάκης, αλλά θα μιλήσω ως μαχητής εθνικιστικής Βουλευτής, εκφράζοντας τον λαό. Διότι, αν ο απλ</w:t>
      </w:r>
      <w:r>
        <w:rPr>
          <w:rFonts w:eastAsia="Times New Roman" w:cs="Times New Roman"/>
          <w:szCs w:val="24"/>
        </w:rPr>
        <w:t xml:space="preserve">ός πολίτης </w:t>
      </w:r>
      <w:r>
        <w:rPr>
          <w:rFonts w:eastAsia="Times New Roman" w:cs="Times New Roman"/>
          <w:szCs w:val="24"/>
        </w:rPr>
        <w:lastRenderedPageBreak/>
        <w:t>έκανε την ανάλυση που έκανε ο κ. Φορτσάκης, τότε θα ήμασταν μια χώρα φιλοσόφων και πανεπιστημόνων. Έτσι δεν είναι, κύριε καθηγητά; Μπράβο!</w:t>
      </w:r>
    </w:p>
    <w:p w14:paraId="10B0C690"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Δεν θα μπω στην ουσία της τοποθέτησης του κ. Λοβέρδου, η οποία μας βρίσκει σύμφωνους –είναι απολύτως σωστά</w:t>
      </w:r>
      <w:r>
        <w:rPr>
          <w:rFonts w:eastAsia="Times New Roman" w:cs="Times New Roman"/>
          <w:szCs w:val="28"/>
        </w:rPr>
        <w:t xml:space="preserve"> αυτά που είπε, ασχέτως αν είναι σε διαφορετικό πολιτικό χώρο- γιατί σήμερα ξεγυμνώνεται η Αριστερά στα μάτια του ελληνικού λαού, διότι αποδεικνύεται ότι η νεοφιλελεύθερη Αριστερά της δήθεν ισότητας είναι πλέον η Αριστερά του μνημονίου και των οικονομικών </w:t>
      </w:r>
      <w:r>
        <w:rPr>
          <w:rFonts w:eastAsia="Times New Roman" w:cs="Times New Roman"/>
          <w:szCs w:val="28"/>
        </w:rPr>
        <w:t xml:space="preserve">συμφερόντων. </w:t>
      </w:r>
    </w:p>
    <w:p w14:paraId="10B0C691"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Συγχρόνως με την τοποθέτηση του κ. Φορτσάκη αποκαλύπτεται ότι και η λεγομένη «Δεξιά» είναι υποκριτική έναντι του ελληνικού λαού, διότι και η ιδία έχει ψηφίσει όλα αυτά τα μέτρα και θα έλεγα ότι θα έκανε τα ίδια και χειρότερα, αν ήταν στην εξο</w:t>
      </w:r>
      <w:r>
        <w:rPr>
          <w:rFonts w:eastAsia="Times New Roman" w:cs="Times New Roman"/>
          <w:szCs w:val="28"/>
        </w:rPr>
        <w:t>υσία. Χάνετε κι εσείς, λοιπόν, τη δεδηλωμένη με το παρελκυστικό σύνθημα που σας εκφράζει «Ελευθερία, Ισότητα, Αδελφότητα».</w:t>
      </w:r>
    </w:p>
    <w:p w14:paraId="10B0C692"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lastRenderedPageBreak/>
        <w:t>Δεν είναι, λοιπόν, το νομοσχέδιο αντισυνταγματικό. Για μας, αντισυνταγματική είναι η Κυβέρνηση, η οποία έχει χάσει την πραγματική δεδ</w:t>
      </w:r>
      <w:r>
        <w:rPr>
          <w:rFonts w:eastAsia="Times New Roman" w:cs="Times New Roman"/>
          <w:szCs w:val="28"/>
        </w:rPr>
        <w:t xml:space="preserve">ηλωμένη, τη δεδηλωμένη στον ελληνικό λαό. </w:t>
      </w:r>
    </w:p>
    <w:p w14:paraId="10B0C693"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Είναι αποφράς η ημέρα σήμερα, κυρίες και κύριοι, δηλαδή η 7</w:t>
      </w:r>
      <w:r>
        <w:rPr>
          <w:rFonts w:eastAsia="Times New Roman" w:cs="Times New Roman"/>
          <w:szCs w:val="28"/>
          <w:vertAlign w:val="superscript"/>
        </w:rPr>
        <w:t>η</w:t>
      </w:r>
      <w:r>
        <w:rPr>
          <w:rFonts w:eastAsia="Times New Roman" w:cs="Times New Roman"/>
          <w:szCs w:val="28"/>
        </w:rPr>
        <w:t xml:space="preserve"> και η 8</w:t>
      </w:r>
      <w:r>
        <w:rPr>
          <w:rFonts w:eastAsia="Times New Roman" w:cs="Times New Roman"/>
          <w:szCs w:val="28"/>
          <w:vertAlign w:val="superscript"/>
        </w:rPr>
        <w:t>η</w:t>
      </w:r>
      <w:r>
        <w:rPr>
          <w:rFonts w:eastAsia="Times New Roman" w:cs="Times New Roman"/>
          <w:szCs w:val="28"/>
        </w:rPr>
        <w:t xml:space="preserve"> Μαΐου. Για μας, οιοδήποτε πρόσκομμα φέρει ο ελληνικός λαός εντός ή εκτός της Βουλής, με κοινωνικούς αγώνες, με χρήση του άρθρου 120 του Συντάγμ</w:t>
      </w:r>
      <w:r>
        <w:rPr>
          <w:rFonts w:eastAsia="Times New Roman" w:cs="Times New Roman"/>
          <w:szCs w:val="28"/>
        </w:rPr>
        <w:t xml:space="preserve">ατος, με νόμιμα μέσα, μας βρίσκει απολύτως σύμφωνους, γιατί τίποτα δεν χαρίζεται. Τα πάντα κατακτώνται με σκληρούς αγώνες και θυσίες. Το γνωρίζουμε πολύ καλά εμείς οι Έλληνες εθνικιστές, οι οποίοι έχουμε υποστεί διώξεις, έχουμε δώσει αίμα, έχουμε νεκρούς, </w:t>
      </w:r>
      <w:r>
        <w:rPr>
          <w:rFonts w:eastAsia="Times New Roman" w:cs="Times New Roman"/>
          <w:szCs w:val="28"/>
        </w:rPr>
        <w:t xml:space="preserve">έχουμε υποστεί φυλακίσεις για τις ιδέες μας. Πολύ περισσότερο, το γνωρίζει ο ελληνικός λαός. </w:t>
      </w:r>
    </w:p>
    <w:p w14:paraId="10B0C694"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Εμείς καλούμε σήμερα τον ελληνικό λαό σε εγρήγορση, να σηκωθεί από τους καναπέδες, να φύγει από τις ταβέρνες και να διεκδικήσει τα δικαιώματά του, γιατί τελικώς μ</w:t>
      </w:r>
      <w:r>
        <w:rPr>
          <w:rFonts w:eastAsia="Times New Roman" w:cs="Times New Roman"/>
          <w:szCs w:val="28"/>
        </w:rPr>
        <w:t>η βιώσιμα δεν είναι μόνο τα ταμεία</w:t>
      </w:r>
      <w:r>
        <w:rPr>
          <w:rFonts w:eastAsia="Times New Roman" w:cs="Times New Roman"/>
          <w:szCs w:val="28"/>
        </w:rPr>
        <w:t xml:space="preserve">. </w:t>
      </w:r>
      <w:r>
        <w:rPr>
          <w:rFonts w:eastAsia="Times New Roman" w:cs="Times New Roman"/>
          <w:szCs w:val="28"/>
        </w:rPr>
        <w:lastRenderedPageBreak/>
        <w:t>Β</w:t>
      </w:r>
      <w:r>
        <w:rPr>
          <w:rFonts w:eastAsia="Times New Roman" w:cs="Times New Roman"/>
          <w:szCs w:val="28"/>
        </w:rPr>
        <w:t xml:space="preserve">ιώσιμη δεν είναι ούτε η πατρίδα με τις μνημονιακές πολιτικές σας και με τους εντολοδόχους σας, εντολοδόχους της Ευρώπης, δεξιούς και αριστερούς. </w:t>
      </w:r>
    </w:p>
    <w:p w14:paraId="10B0C695"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Ας πάψουν πια εδώ, κυρίες και κύριοι, οι κοκορομαχίες, γιατί ο ελληνικός </w:t>
      </w:r>
      <w:r>
        <w:rPr>
          <w:rFonts w:eastAsia="Times New Roman" w:cs="Times New Roman"/>
          <w:szCs w:val="28"/>
        </w:rPr>
        <w:t xml:space="preserve">λαός γνωρίζει πως είστε ίδιοι. Είστε οι διαφορετικές εκφάνσεις του ιδίου κλεπτοκρατικού αντισυνταγματικού τόξου. Ο λαός γνωρίζει και ο λαός θα τιμωρήσει. Να μας έχει ο Θεός καλά και να έχει κι εσάς τους περισσοτέρους </w:t>
      </w:r>
      <w:r>
        <w:rPr>
          <w:rFonts w:eastAsia="Times New Roman" w:cs="Times New Roman"/>
          <w:szCs w:val="28"/>
        </w:rPr>
        <w:t>καλά,</w:t>
      </w:r>
      <w:r>
        <w:rPr>
          <w:rFonts w:eastAsia="Times New Roman" w:cs="Times New Roman"/>
          <w:szCs w:val="28"/>
        </w:rPr>
        <w:t xml:space="preserve"> </w:t>
      </w:r>
      <w:r>
        <w:rPr>
          <w:rFonts w:eastAsia="Times New Roman" w:cs="Times New Roman"/>
          <w:szCs w:val="28"/>
        </w:rPr>
        <w:t>για να βρεθείτε εκεί που σας αξίζ</w:t>
      </w:r>
      <w:r>
        <w:rPr>
          <w:rFonts w:eastAsia="Times New Roman" w:cs="Times New Roman"/>
          <w:szCs w:val="28"/>
        </w:rPr>
        <w:t>ει μία κάποια ημέρα, δηλαδή στο εδώλιο του κατηγορουμένου.</w:t>
      </w:r>
    </w:p>
    <w:p w14:paraId="10B0C696" w14:textId="77777777" w:rsidR="009F6C17" w:rsidRDefault="003C1E98">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Χρυσής Αυγής)</w:t>
      </w:r>
    </w:p>
    <w:p w14:paraId="10B0C697"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ΠΡΟΕΔΡΕΥΩΝ (Νικήτας Κακλαμάνης): </w:t>
      </w:r>
      <w:r>
        <w:rPr>
          <w:rFonts w:eastAsia="Times New Roman" w:cs="Times New Roman"/>
          <w:szCs w:val="28"/>
        </w:rPr>
        <w:t>Ευχαριστούμε.</w:t>
      </w:r>
    </w:p>
    <w:p w14:paraId="10B0C698"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Από το Κομμουνιστικό Κόμμα Ελλάδας τον λόγο έχει ο Κοινοβουλευτικός του Εκπρόσωπος  κ. Αθανάσιος </w:t>
      </w:r>
      <w:r>
        <w:rPr>
          <w:rFonts w:eastAsia="Times New Roman" w:cs="Times New Roman"/>
          <w:szCs w:val="28"/>
        </w:rPr>
        <w:t>Παφίλης.</w:t>
      </w:r>
    </w:p>
    <w:p w14:paraId="10B0C699"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Ορίστε, κύριε Παφίλη, έχετε τον λόγο.</w:t>
      </w:r>
    </w:p>
    <w:p w14:paraId="10B0C69A"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lastRenderedPageBreak/>
        <w:t xml:space="preserve">ΑΘΑΝΑΣΙΟΣ ΠΑΦΙΛΗΣ: </w:t>
      </w:r>
      <w:r>
        <w:rPr>
          <w:rFonts w:eastAsia="Times New Roman" w:cs="Times New Roman"/>
          <w:szCs w:val="28"/>
        </w:rPr>
        <w:t xml:space="preserve">Μια και πιάσαμε το ημερολόγιο, τη Δευτέρα είναι 9 του Μάη και είναι η επέτειος της αντιφασιστικής νίκης των λαών, της συντριβής του φασισμού, του ναζισμού, της πιο σκοταδιστικής θεωρίας και </w:t>
      </w:r>
      <w:r>
        <w:rPr>
          <w:rFonts w:eastAsia="Times New Roman" w:cs="Times New Roman"/>
          <w:szCs w:val="28"/>
        </w:rPr>
        <w:t>πολιτικής</w:t>
      </w:r>
      <w:r>
        <w:rPr>
          <w:rFonts w:eastAsia="Times New Roman" w:cs="Times New Roman"/>
          <w:szCs w:val="28"/>
        </w:rPr>
        <w:t>,</w:t>
      </w:r>
      <w:r>
        <w:rPr>
          <w:rFonts w:eastAsia="Times New Roman" w:cs="Times New Roman"/>
          <w:szCs w:val="28"/>
        </w:rPr>
        <w:t xml:space="preserve"> που γνώρισε η ανθρωπότητα.</w:t>
      </w:r>
    </w:p>
    <w:p w14:paraId="10B0C69B"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Σε ό,τι αφορά τη συζήτηση για την αντισυνταγματικότητα, υπάρχουν προβλήματα αντισυνταγματικότητας. Ωστόσο, επειδή σημασία έχει όσοι παρακολουθούν τη Βουλή να αντιληφθούν την υποκρισία που κρύβεται γύρω από τα θέματα </w:t>
      </w:r>
      <w:r>
        <w:rPr>
          <w:rFonts w:eastAsia="Times New Roman" w:cs="Times New Roman"/>
          <w:szCs w:val="28"/>
        </w:rPr>
        <w:t xml:space="preserve">της αντισυνταγματικότητας, ποιος αποφασίζει τελικά αν είναι αντισυνταγματική μία διάταξη ή όχι; Αποφασίζουν οι </w:t>
      </w:r>
      <w:r>
        <w:rPr>
          <w:rFonts w:eastAsia="Times New Roman" w:cs="Times New Roman"/>
          <w:szCs w:val="28"/>
        </w:rPr>
        <w:t xml:space="preserve">εκατόν πενήντα ένας </w:t>
      </w:r>
      <w:r>
        <w:rPr>
          <w:rFonts w:eastAsia="Times New Roman" w:cs="Times New Roman"/>
          <w:szCs w:val="28"/>
        </w:rPr>
        <w:t>Βουλευτές, αυτοί που έχουν την πλειοψηφία στη Βουλή. Πετάει ο γάιδαρος; Πετάει. Το αποφασίζουν και τελείωσε. Μάλιστα, έχει βγ</w:t>
      </w:r>
      <w:r>
        <w:rPr>
          <w:rFonts w:eastAsia="Times New Roman" w:cs="Times New Roman"/>
          <w:szCs w:val="28"/>
        </w:rPr>
        <w:t>άλει και έλικες και γίνεται ελικόπτερο!</w:t>
      </w:r>
    </w:p>
    <w:p w14:paraId="10B0C69C"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Δεύτερον, αυτή η συζήτηση που γίνεται και σήμερα και πάντα, δεν θέλω να πω ότι εγγίζει τα όρια της γελοιότητας, αλλά τα όρια της τραγωδίας για τον λαό. Τι είχαμε όλο το προηγούμενο διάστημα; Τα </w:t>
      </w:r>
      <w:r>
        <w:rPr>
          <w:rFonts w:eastAsia="Times New Roman" w:cs="Times New Roman"/>
          <w:szCs w:val="28"/>
        </w:rPr>
        <w:lastRenderedPageBreak/>
        <w:t>είπε ο κ. Λάππας που έ</w:t>
      </w:r>
      <w:r>
        <w:rPr>
          <w:rFonts w:eastAsia="Times New Roman" w:cs="Times New Roman"/>
          <w:szCs w:val="28"/>
        </w:rPr>
        <w:t xml:space="preserve">σκαψε τον λάκκο του τελικά. Λέει ότι ένας συνταγματολόγος –πώς τον είπατε;- λέει ότι η πλειοδοσία και η έγερση κάθε φορά αντισυνταγματικότητας αποδυναμώνει το ίδιο το Σύνταγμα. </w:t>
      </w:r>
    </w:p>
    <w:p w14:paraId="10B0C69D" w14:textId="77777777" w:rsidR="009F6C17" w:rsidRDefault="003C1E98">
      <w:pPr>
        <w:spacing w:line="600" w:lineRule="auto"/>
        <w:ind w:firstLine="720"/>
        <w:jc w:val="both"/>
        <w:rPr>
          <w:rFonts w:eastAsia="Times New Roman" w:cs="Times New Roman"/>
          <w:szCs w:val="24"/>
        </w:rPr>
      </w:pPr>
      <w:r>
        <w:rPr>
          <w:rFonts w:eastAsia="Times New Roman" w:cs="Times New Roman"/>
          <w:szCs w:val="28"/>
        </w:rPr>
        <w:t xml:space="preserve">Μα, καλά, πού ζούμε; Αυτά δεν κάνατε τόσα χρόνια; Ήταν </w:t>
      </w:r>
      <w:r>
        <w:rPr>
          <w:rFonts w:eastAsia="Times New Roman" w:cs="Times New Roman"/>
          <w:szCs w:val="28"/>
        </w:rPr>
        <w:t xml:space="preserve">κυβέρνηση </w:t>
      </w:r>
      <w:r>
        <w:rPr>
          <w:rFonts w:eastAsia="Times New Roman" w:cs="Times New Roman"/>
          <w:szCs w:val="28"/>
        </w:rPr>
        <w:t>η Νέα Δημοκρα</w:t>
      </w:r>
      <w:r>
        <w:rPr>
          <w:rFonts w:eastAsia="Times New Roman" w:cs="Times New Roman"/>
          <w:szCs w:val="28"/>
        </w:rPr>
        <w:t>τία παλαιότερα, το ΠΑΣΟΚ κάθε φορά μιλούσε για αντισυνταγματικότητα. Άλλαξαν τα πράγματα, πάλι τα ίδια. Με τον ΣΥΡΙΖΑ, όλο το προηγούμενο διάστημα σε κάθε νομοσχέδιο είχαμε βαρεθεί να συζητάμε το  θέμα της αντισυνταγματικότητας. Τώρα, τι άλλαξε δηλαδή; Επε</w:t>
      </w:r>
      <w:r>
        <w:rPr>
          <w:rFonts w:eastAsia="Times New Roman" w:cs="Times New Roman"/>
          <w:szCs w:val="28"/>
        </w:rPr>
        <w:t>ιδή τα κάνουν οι άλλοι;</w:t>
      </w:r>
      <w:r>
        <w:rPr>
          <w:rFonts w:eastAsia="Times New Roman" w:cs="Times New Roman"/>
          <w:szCs w:val="28"/>
        </w:rPr>
        <w:t xml:space="preserve"> </w:t>
      </w:r>
      <w:r>
        <w:rPr>
          <w:rFonts w:eastAsia="Times New Roman" w:cs="Times New Roman"/>
          <w:szCs w:val="24"/>
        </w:rPr>
        <w:t xml:space="preserve">Αυτό το παιχνίδι, λοιπόν, που παίζετε κάθε φορά είναι για να κοροϊδέψετε τον ελληνικό λαό, ενώ πρέπει να γίνει συζήτηση επί της ουσίας. </w:t>
      </w:r>
    </w:p>
    <w:p w14:paraId="10B0C69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Τρίτο θέμα είναι τα κριτήρια βιωσιμότητας. Λέει ότι με βάση το κριτήριο της βιωσιμότητας, μπορε</w:t>
      </w:r>
      <w:r>
        <w:rPr>
          <w:rFonts w:eastAsia="Times New Roman" w:cs="Times New Roman"/>
          <w:szCs w:val="24"/>
        </w:rPr>
        <w:t>ί να κόβονται οι συντάξεις. Έτσι δεν είναι, κύριε Λάππα;</w:t>
      </w:r>
    </w:p>
    <w:p w14:paraId="10B0C69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απευθύνετε ερώτημα</w:t>
      </w:r>
      <w:r>
        <w:rPr>
          <w:rFonts w:eastAsia="Times New Roman" w:cs="Times New Roman"/>
          <w:szCs w:val="24"/>
        </w:rPr>
        <w:t>,</w:t>
      </w:r>
      <w:r>
        <w:rPr>
          <w:rFonts w:eastAsia="Times New Roman" w:cs="Times New Roman"/>
          <w:szCs w:val="24"/>
        </w:rPr>
        <w:t xml:space="preserve"> γιατί θα σας απαντήσει.</w:t>
      </w:r>
    </w:p>
    <w:p w14:paraId="10B0C6A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Είναι ρητορικό το ερώτημα, επειδή γνωριζόμαστε σαράντα χρόνια.</w:t>
      </w:r>
    </w:p>
    <w:p w14:paraId="10B0C6A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Λέω, λοιπόν, κάτι και για τον κύριο </w:t>
      </w:r>
      <w:r>
        <w:rPr>
          <w:rFonts w:eastAsia="Times New Roman" w:cs="Times New Roman"/>
          <w:szCs w:val="24"/>
        </w:rPr>
        <w:t xml:space="preserve">Υπουργό. Ποιος το καθορίζει το κριτήριο βιωσιμότητας; Πόσα έχετε φάει από τα ταμεία; Περίπου 100 δισεκατομμύρια. Δώστε τα πίσω, να δούμε αν είναι βιώσιμα ή όχι. </w:t>
      </w:r>
    </w:p>
    <w:p w14:paraId="10B0C6A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σημαίνει βιωσιμότητα; Σημαίνει ότι 350 ευρώ και 400 ευρώ είναι το επίπεδο αξιοπρεπούς διαβί</w:t>
      </w:r>
      <w:r>
        <w:rPr>
          <w:rFonts w:eastAsia="Times New Roman" w:cs="Times New Roman"/>
          <w:szCs w:val="24"/>
        </w:rPr>
        <w:t>ωσης; Και δεν ντρέπεστε όλοι να το λέτε αυτό! Να ξεκινήσει από εδώ μέσα, από εσάς. Ποιος το καθορίζει το επίπεδο αξιοπρεπούς διαβίωσης στα 350 ευρώ; Δώστε πίσω, λοιπόν, τα 100 δισεκατομμύρια που έχουν πάρει, από αυτούς που τα πήραν, να συζητήσουμε και μέσα</w:t>
      </w:r>
      <w:r>
        <w:rPr>
          <w:rFonts w:eastAsia="Times New Roman" w:cs="Times New Roman"/>
          <w:szCs w:val="24"/>
        </w:rPr>
        <w:t xml:space="preserve"> στον καπιταλισμό αν είναι βιώσιμο ή όχι το ασφαλιστικό σύστημα. </w:t>
      </w:r>
    </w:p>
    <w:p w14:paraId="10B0C6A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Άρα, για να καταλήξω, η ερμηνεία του Συντάγματος πάντα από τις κυβερνήσεις που ακολουθούν την αντιλαϊκή πολιτική, και από τη σημερινή και από τις προηγούμενες, γίνεται ορθότατα</w:t>
      </w:r>
      <w:r>
        <w:rPr>
          <w:rFonts w:eastAsia="Times New Roman" w:cs="Times New Roman"/>
          <w:szCs w:val="24"/>
        </w:rPr>
        <w:t>,</w:t>
      </w:r>
      <w:r>
        <w:rPr>
          <w:rFonts w:eastAsia="Times New Roman" w:cs="Times New Roman"/>
          <w:szCs w:val="24"/>
        </w:rPr>
        <w:t xml:space="preserve"> όταν πρόκειτ</w:t>
      </w:r>
      <w:r>
        <w:rPr>
          <w:rFonts w:eastAsia="Times New Roman" w:cs="Times New Roman"/>
          <w:szCs w:val="24"/>
        </w:rPr>
        <w:t xml:space="preserve">αι να τσεκουρώσουν τον κόσμο, όταν πρόκειται να ακολουθήσουν την αντιλαϊκή πολιτική. Και έτσι είναι </w:t>
      </w:r>
      <w:r>
        <w:rPr>
          <w:rFonts w:eastAsia="Times New Roman" w:cs="Times New Roman"/>
          <w:szCs w:val="24"/>
        </w:rPr>
        <w:lastRenderedPageBreak/>
        <w:t xml:space="preserve">διατυπωμένο και το Σύνταγμα, «λάστιχο», για να μπορεί κάθε κυβέρνηση κάθε φορά να το χρησιμοποιεί σε βάρος του ελληνικού λαού. </w:t>
      </w:r>
    </w:p>
    <w:p w14:paraId="10B0C6A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ης):</w:t>
      </w:r>
      <w:r>
        <w:rPr>
          <w:rFonts w:eastAsia="Times New Roman" w:cs="Times New Roman"/>
          <w:szCs w:val="24"/>
        </w:rPr>
        <w:t xml:space="preserve"> Ευχαριστώ, κύριε Παφίλη, και για τη συντομία του χρόνου.</w:t>
      </w:r>
    </w:p>
    <w:p w14:paraId="10B0C6A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Σπυρίδων Δανέλλης από </w:t>
      </w:r>
      <w:r>
        <w:rPr>
          <w:rFonts w:eastAsia="Times New Roman" w:cs="Times New Roman"/>
          <w:szCs w:val="24"/>
        </w:rPr>
        <w:t xml:space="preserve">το </w:t>
      </w:r>
      <w:r>
        <w:rPr>
          <w:rFonts w:eastAsia="Times New Roman" w:cs="Times New Roman"/>
          <w:szCs w:val="24"/>
        </w:rPr>
        <w:t xml:space="preserve">Ποτάμι. </w:t>
      </w:r>
    </w:p>
    <w:p w14:paraId="10B0C6A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olor w:val="000000"/>
          <w:szCs w:val="24"/>
        </w:rPr>
        <w:t>Ευχαριστώ, κύριε Πρόεδρε.</w:t>
      </w:r>
      <w:r>
        <w:rPr>
          <w:rFonts w:eastAsia="Times New Roman" w:cs="Times New Roman"/>
          <w:szCs w:val="24"/>
        </w:rPr>
        <w:t xml:space="preserve"> </w:t>
      </w:r>
    </w:p>
    <w:p w14:paraId="10B0C6A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Φοβούμαι πως πρόσφατη νομολογία του Συμβουλίου της Επικρατείας σχετικά με τις περικοπές του 1,8</w:t>
      </w:r>
      <w:r>
        <w:rPr>
          <w:rFonts w:eastAsia="Times New Roman" w:cs="Times New Roman"/>
          <w:szCs w:val="24"/>
        </w:rPr>
        <w:t xml:space="preserve"> δισ., χωρίς να συνοδεύονται εκείνες από αναλογιστική μελέτη, προοιωνίζει βραχύ βίο στο υπό συζήτηση νομοσχέδιο. Και</w:t>
      </w:r>
      <w:r>
        <w:rPr>
          <w:rFonts w:eastAsia="Times New Roman" w:cs="Times New Roman"/>
          <w:szCs w:val="24"/>
        </w:rPr>
        <w:t>,</w:t>
      </w:r>
      <w:r>
        <w:rPr>
          <w:rFonts w:eastAsia="Times New Roman" w:cs="Times New Roman"/>
          <w:szCs w:val="24"/>
        </w:rPr>
        <w:t xml:space="preserve"> βέβαια, η αναλογιστική μελέτη που συντάχθηκε μετά την κατάθεση του νομοσχεδίου μάλλον συνιστά προβολή του νομοσχεδίου και όχι βεβαίως</w:t>
      </w:r>
      <w:r>
        <w:rPr>
          <w:rFonts w:eastAsia="Times New Roman" w:cs="Times New Roman"/>
          <w:szCs w:val="24"/>
        </w:rPr>
        <w:t>,</w:t>
      </w:r>
      <w:r>
        <w:rPr>
          <w:rFonts w:eastAsia="Times New Roman" w:cs="Times New Roman"/>
          <w:szCs w:val="24"/>
        </w:rPr>
        <w:t xml:space="preserve"> μια</w:t>
      </w:r>
      <w:r>
        <w:rPr>
          <w:rFonts w:eastAsia="Times New Roman" w:cs="Times New Roman"/>
          <w:szCs w:val="24"/>
        </w:rPr>
        <w:t xml:space="preserve"> πρόβλεψη, </w:t>
      </w:r>
      <w:r>
        <w:rPr>
          <w:rFonts w:eastAsia="Times New Roman" w:cs="Times New Roman"/>
          <w:szCs w:val="24"/>
        </w:rPr>
        <w:t xml:space="preserve">βάσει </w:t>
      </w:r>
      <w:r>
        <w:rPr>
          <w:rFonts w:eastAsia="Times New Roman" w:cs="Times New Roman"/>
          <w:szCs w:val="24"/>
        </w:rPr>
        <w:t xml:space="preserve">της οποίας θα έπρεπε να έχουμε τις διατάξεις του νομοσχεδίου προς συζήτηση. </w:t>
      </w:r>
    </w:p>
    <w:p w14:paraId="10B0C6A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Πέρα από αυτά, βεβαίως, η ανόμοια και ανισότιμη αντιμετώπιση των Ελλήνων πολιτών ως προς την παροχή υπηρεσιών ή την υποχρέωση καταβολής εισφορών, συνιστά ζήτημα α</w:t>
      </w:r>
      <w:r>
        <w:rPr>
          <w:rFonts w:eastAsia="Times New Roman" w:cs="Times New Roman"/>
          <w:szCs w:val="24"/>
        </w:rPr>
        <w:t xml:space="preserve">ντισυνταγματικότητας. </w:t>
      </w:r>
    </w:p>
    <w:p w14:paraId="10B0C6A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Δεν θέλω να προσθέσω τίποτα από αυτά που ήδη έχουν ακουστεί. </w:t>
      </w:r>
    </w:p>
    <w:p w14:paraId="10B0C6AA" w14:textId="77777777" w:rsidR="009F6C17" w:rsidRDefault="003C1E98">
      <w:pPr>
        <w:spacing w:line="600" w:lineRule="auto"/>
        <w:ind w:firstLine="720"/>
        <w:jc w:val="both"/>
        <w:rPr>
          <w:rFonts w:eastAsia="Times New Roman" w:cs="Times New Roman"/>
          <w:szCs w:val="24"/>
        </w:rPr>
      </w:pPr>
      <w:r>
        <w:rPr>
          <w:rFonts w:eastAsia="Times New Roman"/>
          <w:color w:val="000000"/>
          <w:szCs w:val="24"/>
        </w:rPr>
        <w:t>Ευχαριστώ, κύριε Πρόεδρε.</w:t>
      </w:r>
    </w:p>
    <w:p w14:paraId="10B0C6A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ευχαριστώ, κύριε Δανέλλη. Προχωρούμε.</w:t>
      </w:r>
    </w:p>
    <w:p w14:paraId="10B0C6A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Εκ μέρους των Ανεξαρτήτων Ελλήνων ο κ. Παπαχριστόπουλος έχει τον λ</w:t>
      </w:r>
      <w:r>
        <w:rPr>
          <w:rFonts w:eastAsia="Times New Roman" w:cs="Times New Roman"/>
          <w:szCs w:val="24"/>
        </w:rPr>
        <w:t>όγο.</w:t>
      </w:r>
    </w:p>
    <w:p w14:paraId="10B0C6A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Ζητώ συγγνώμη ακόμα και για το ένα λεπτό που θα καταναλώσω, για λόγους καθαρά διαδικαστικούς -όχι από δική μου υπαιτιότητα πάντως- από κάποιους Βουλευτές που θα ήθελαν να μιλήσουν για ένα πολύ σοβαρό νομοσχέδιο, όπως είναι </w:t>
      </w:r>
      <w:r>
        <w:rPr>
          <w:rFonts w:eastAsia="Times New Roman" w:cs="Times New Roman"/>
          <w:szCs w:val="24"/>
        </w:rPr>
        <w:t>το ασφαλιστικό και το φορολογικό.</w:t>
      </w:r>
    </w:p>
    <w:p w14:paraId="10B0C6A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Είμαι, όμως, υποχρεωμένος να πω τα εξής: Ανήκω σε αυτούς που δεν έχουν κανέναν δισταγμό</w:t>
      </w:r>
      <w:r>
        <w:rPr>
          <w:rFonts w:eastAsia="Times New Roman" w:cs="Times New Roman"/>
          <w:szCs w:val="24"/>
        </w:rPr>
        <w:t>,</w:t>
      </w:r>
      <w:r>
        <w:rPr>
          <w:rFonts w:eastAsia="Times New Roman" w:cs="Times New Roman"/>
          <w:szCs w:val="24"/>
        </w:rPr>
        <w:t xml:space="preserve"> όταν δω ότι κάποιος αντίπαλός μου κάνει κάτι σωστό</w:t>
      </w:r>
      <w:r>
        <w:rPr>
          <w:rFonts w:eastAsia="Times New Roman" w:cs="Times New Roman"/>
          <w:szCs w:val="24"/>
        </w:rPr>
        <w:t>,</w:t>
      </w:r>
      <w:r>
        <w:rPr>
          <w:rFonts w:eastAsia="Times New Roman" w:cs="Times New Roman"/>
          <w:szCs w:val="24"/>
        </w:rPr>
        <w:t xml:space="preserve"> να το επισημάνω. </w:t>
      </w:r>
    </w:p>
    <w:p w14:paraId="10B0C6A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Θυμάμαι τον Κυριάκο Μητσοτάκη που είπε κάτι για τα οικονομικά </w:t>
      </w:r>
      <w:r>
        <w:rPr>
          <w:rFonts w:eastAsia="Times New Roman" w:cs="Times New Roman"/>
          <w:szCs w:val="24"/>
        </w:rPr>
        <w:t>του κόμματός του. Εγώ το βρήκα θετικό. Βρήκα θετική την αντίδραση που είχε με τον Ούρμπαν κ.λπ.</w:t>
      </w:r>
      <w:r>
        <w:rPr>
          <w:rFonts w:eastAsia="Times New Roman" w:cs="Times New Roman"/>
          <w:szCs w:val="24"/>
        </w:rPr>
        <w:t>.</w:t>
      </w:r>
      <w:r>
        <w:rPr>
          <w:rFonts w:eastAsia="Times New Roman" w:cs="Times New Roman"/>
          <w:szCs w:val="24"/>
        </w:rPr>
        <w:t xml:space="preserve"> </w:t>
      </w:r>
    </w:p>
    <w:p w14:paraId="10B0C6B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Αντιπολίτευση για την αντιπολίτευση είναι αναφαίρετο δικαίωμα του καθενός να την κάνει. Να ξέρει πάντως ότι υπονομεύει την αξιοπιστία του. </w:t>
      </w:r>
    </w:p>
    <w:p w14:paraId="10B0C6B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εντυπωσιολαγνεία ή δεν ξέρω τι άλλο, κατέχει μερικούς Βουλευτές. Ξέρουμε ότι οι κανόνες της κοινοβουλευτικής δημοκρατίας είναι συγκεκριμένοι. Ναι, οι εκατόν πενήντα ένας Βουλευτές αποφασίζουν. Τι να κάνουμε! Άμα θέλετε, να το αλλάξουμε, να κάνουμε κάτι </w:t>
      </w:r>
      <w:r>
        <w:rPr>
          <w:rFonts w:eastAsia="Times New Roman" w:cs="Times New Roman"/>
          <w:szCs w:val="24"/>
        </w:rPr>
        <w:t xml:space="preserve">άλλο, να αποφασίζει ένας ή δύο. </w:t>
      </w:r>
    </w:p>
    <w:p w14:paraId="10B0C6B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Θέλω να θυμίσω επίσης ότι η Αντιπολίτευση πολύ παθιασμένα, αφού σταμάτησε να λέει ότι είναι μονόπλευρη ενέργεια το ασφαλιστικό και το φορολογικό, τώρα βρήκε αντισυνταγματικότητα. Είναι η δέκατη ή η δωδέκατη φορά που ακούω τ</w:t>
      </w:r>
      <w:r>
        <w:rPr>
          <w:rFonts w:eastAsia="Times New Roman" w:cs="Times New Roman"/>
          <w:szCs w:val="24"/>
        </w:rPr>
        <w:t xml:space="preserve">ο ίδιο ακριβώς επιχείρημα. Θυμάμαι με τι επιμονή, με τι λύσσα έλεγαν ότι ήταν αντισυνταγματικό το νομοσχέδιο για τα ΜΜΕ. Δεν θέλω να τα απαριθμήσω τώρα. </w:t>
      </w:r>
    </w:p>
    <w:p w14:paraId="10B0C6B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τελειώνοντας, να πω το εξής: Είναι ιστορικές οι ώρες που ζούμε. Ξέρουμε πολύ καλά, έχουμε αυτή τ</w:t>
      </w:r>
      <w:r>
        <w:rPr>
          <w:rFonts w:eastAsia="Times New Roman" w:cs="Times New Roman"/>
          <w:szCs w:val="24"/>
        </w:rPr>
        <w:t xml:space="preserve">η γνώμη εμείς, ότι πρέπει να πάρει την απόφαση στα χέρια του το ελληνικό οικονομικό </w:t>
      </w:r>
      <w:r>
        <w:rPr>
          <w:rFonts w:eastAsia="Times New Roman" w:cs="Times New Roman"/>
          <w:szCs w:val="24"/>
          <w:lang w:val="en-US"/>
        </w:rPr>
        <w:t>team</w:t>
      </w:r>
      <w:r>
        <w:rPr>
          <w:rFonts w:eastAsia="Times New Roman" w:cs="Times New Roman"/>
          <w:szCs w:val="24"/>
        </w:rPr>
        <w:t xml:space="preserve"> και να πάει αύριο να διαπραγματευθεί. Ζούμε ιστορικές στιγμές και δεν είναι ώρα για τέτοιου είδους διαδικαστικά τερτίπια.</w:t>
      </w:r>
    </w:p>
    <w:p w14:paraId="10B0C6B4" w14:textId="77777777" w:rsidR="009F6C17" w:rsidRDefault="003C1E98">
      <w:pPr>
        <w:spacing w:line="600" w:lineRule="auto"/>
        <w:ind w:firstLine="720"/>
        <w:jc w:val="both"/>
        <w:rPr>
          <w:rFonts w:eastAsia="Times New Roman" w:cs="Times New Roman"/>
          <w:szCs w:val="24"/>
        </w:rPr>
      </w:pPr>
      <w:r>
        <w:rPr>
          <w:rFonts w:eastAsia="Times New Roman"/>
          <w:color w:val="000000"/>
          <w:szCs w:val="24"/>
        </w:rPr>
        <w:t>Ευχαριστώ πολύ, κύριε Πρόεδρε.</w:t>
      </w:r>
      <w:r>
        <w:rPr>
          <w:rFonts w:eastAsia="Times New Roman" w:cs="Times New Roman"/>
          <w:szCs w:val="24"/>
        </w:rPr>
        <w:t xml:space="preserve"> </w:t>
      </w:r>
    </w:p>
    <w:p w14:paraId="10B0C6B5"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(Ν</w:t>
      </w:r>
      <w:r>
        <w:rPr>
          <w:rFonts w:eastAsia="Times New Roman"/>
          <w:b/>
          <w:szCs w:val="24"/>
        </w:rPr>
        <w:t>ικήτας Κακλαμάνης):</w:t>
      </w:r>
      <w:r>
        <w:rPr>
          <w:rFonts w:eastAsia="Times New Roman"/>
          <w:szCs w:val="24"/>
        </w:rPr>
        <w:t xml:space="preserve"> </w:t>
      </w:r>
      <w:r>
        <w:rPr>
          <w:rFonts w:eastAsia="Times New Roman" w:cs="Times New Roman"/>
          <w:szCs w:val="24"/>
        </w:rPr>
        <w:t xml:space="preserve">Και εμείς, κύριε Παπαχριστόπουλε. </w:t>
      </w:r>
    </w:p>
    <w:p w14:paraId="10B0C6B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Κλείνουμε με τον Κοινοβουλευτικό Εκπρόσωπο της Ένωσης Κεντρώων κ. Γεώργιο-Δημήτριο Καρρά. </w:t>
      </w:r>
    </w:p>
    <w:p w14:paraId="10B0C6B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Καρρά, έχετε τον λόγο. </w:t>
      </w:r>
    </w:p>
    <w:p w14:paraId="10B0C6B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 </w:t>
      </w:r>
    </w:p>
    <w:p w14:paraId="10B0C6B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Πριν αναφερθώ στην</w:t>
      </w:r>
      <w:r>
        <w:rPr>
          <w:rFonts w:eastAsia="Times New Roman" w:cs="Times New Roman"/>
          <w:szCs w:val="24"/>
        </w:rPr>
        <w:t xml:space="preserve"> ένσταση αντισυνταγματικότητας, θέλω να επισημάνω ότι η σημερινή συζήτηση στη Βουλή έχει βαρύτητα και σημασία για τον ελληνικό λαό μεγαλύτερη και από συνταγματική αναθεώρηση. Αν συζητούσαμε συνταγματική αναθεώρηση, δεν θα υπήρχε τόση αγωνία στους Έλληνες ε</w:t>
      </w:r>
      <w:r>
        <w:rPr>
          <w:rFonts w:eastAsia="Times New Roman" w:cs="Times New Roman"/>
          <w:szCs w:val="24"/>
        </w:rPr>
        <w:t xml:space="preserve">ργαζόμενους, στους Έλληνες ασφαλισμένους για τη ζωή και την τύχη τους. Συνεπώς, όπως ορθώς παρατηρήσατε προηγουμένως, κύριε Πρόεδρε, ο </w:t>
      </w:r>
      <w:r>
        <w:rPr>
          <w:rFonts w:eastAsia="Times New Roman"/>
          <w:szCs w:val="24"/>
        </w:rPr>
        <w:t>ελληνικός λαός</w:t>
      </w:r>
      <w:r>
        <w:rPr>
          <w:rFonts w:eastAsia="Times New Roman" w:cs="Times New Roman"/>
          <w:szCs w:val="24"/>
        </w:rPr>
        <w:t xml:space="preserve"> παρακολουθεί τη συζήτησή μας από τ</w:t>
      </w:r>
      <w:r>
        <w:rPr>
          <w:rFonts w:eastAsia="Times New Roman" w:cs="Times New Roman"/>
          <w:szCs w:val="24"/>
        </w:rPr>
        <w:t xml:space="preserve">ο κανάλι </w:t>
      </w:r>
      <w:r>
        <w:rPr>
          <w:rFonts w:eastAsia="Times New Roman" w:cs="Times New Roman"/>
          <w:szCs w:val="24"/>
        </w:rPr>
        <w:t>τηλεόραση</w:t>
      </w:r>
      <w:r>
        <w:rPr>
          <w:rFonts w:eastAsia="Times New Roman" w:cs="Times New Roman"/>
          <w:szCs w:val="24"/>
        </w:rPr>
        <w:t>ς</w:t>
      </w:r>
      <w:r>
        <w:rPr>
          <w:rFonts w:eastAsia="Times New Roman" w:cs="Times New Roman"/>
          <w:szCs w:val="24"/>
        </w:rPr>
        <w:t xml:space="preserve"> της Βουλής. </w:t>
      </w:r>
    </w:p>
    <w:p w14:paraId="10B0C6B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ένσταση του συναδέλφου κ. Λοβέρδου έθ</w:t>
      </w:r>
      <w:r>
        <w:rPr>
          <w:rFonts w:eastAsia="Times New Roman" w:cs="Times New Roman"/>
          <w:szCs w:val="24"/>
        </w:rPr>
        <w:t xml:space="preserve">ιξε τον πυρήνα της νομοθεσίας που εισάγεται σήμερα, διότι σε σχέση με τις ασφαλιστικές εισφορές υγειονομικής περίθαλψης, τίθεται πλέον υπό αμφισβήτηση </w:t>
      </w:r>
      <w:r>
        <w:rPr>
          <w:rFonts w:eastAsia="Times New Roman" w:cs="Times New Roman"/>
          <w:szCs w:val="24"/>
        </w:rPr>
        <w:lastRenderedPageBreak/>
        <w:t>ολόκληρη η φιλοσοφία του ασφαλιστικού συστήματος, το οποίο θα πρέπει να εφαρμόσουμε, να τηρήσουμε στην Ελ</w:t>
      </w:r>
      <w:r>
        <w:rPr>
          <w:rFonts w:eastAsia="Times New Roman" w:cs="Times New Roman"/>
          <w:szCs w:val="24"/>
        </w:rPr>
        <w:t>λάδα, αλλά και να αποδώσει εκείνους τους κόπους και τις θυσίες</w:t>
      </w:r>
      <w:r>
        <w:rPr>
          <w:rFonts w:eastAsia="Times New Roman" w:cs="Times New Roman"/>
          <w:szCs w:val="24"/>
        </w:rPr>
        <w:t>,</w:t>
      </w:r>
      <w:r>
        <w:rPr>
          <w:rFonts w:eastAsia="Times New Roman" w:cs="Times New Roman"/>
          <w:szCs w:val="24"/>
        </w:rPr>
        <w:t xml:space="preserve"> στις οποίες υπόκειται το σύνολο του ελληνικού λαού, ούτως ώστε να θεωρεί ότι μπορεί να έχει εξασφαλίσει μια αξιοπρεπή σύνταξη, μια αξιοπρεπή περίθαλψη και ιδίως στο τέλος της ζωής του, όπου οι</w:t>
      </w:r>
      <w:r>
        <w:rPr>
          <w:rFonts w:eastAsia="Times New Roman" w:cs="Times New Roman"/>
          <w:szCs w:val="24"/>
        </w:rPr>
        <w:t xml:space="preserve"> ανάγκες υγειονομικής και φαρμακευτικής περιθάλψεως είναι ηυξημένες. </w:t>
      </w:r>
    </w:p>
    <w:p w14:paraId="10B0C6B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τον τρόπο, λοιπόν, με τον οποίο εισάγεται σήμερα το άρθρο 41 λέει ότι θα είναι αναλογικές επί του εισοδήματος οι εισφορές υγειονομικής περίθαλψης. Εκεί όμως παραβιάζει κάτι άλλο. Καθί</w:t>
      </w:r>
      <w:r>
        <w:rPr>
          <w:rFonts w:eastAsia="Times New Roman" w:cs="Times New Roman"/>
          <w:szCs w:val="24"/>
        </w:rPr>
        <w:t>σταται φορολογικό βάρος, κύριε Πρόεδρε, με την έννοια του γεγονότος ότι αναφέρεται στη φοροδοτική-χρηματοδοτική ικανότητα του ασφαλισμένου και όχι στην ανταπόδοση</w:t>
      </w:r>
      <w:r>
        <w:rPr>
          <w:rFonts w:eastAsia="Times New Roman" w:cs="Times New Roman"/>
          <w:szCs w:val="24"/>
        </w:rPr>
        <w:t>,</w:t>
      </w:r>
      <w:r>
        <w:rPr>
          <w:rFonts w:eastAsia="Times New Roman" w:cs="Times New Roman"/>
          <w:szCs w:val="24"/>
        </w:rPr>
        <w:t xml:space="preserve"> την οποία πρέπει να έχει στις εισφορές τις οποίες έχει καταβάλει κατά τη διάρκεια του εργασι</w:t>
      </w:r>
      <w:r>
        <w:rPr>
          <w:rFonts w:eastAsia="Times New Roman" w:cs="Times New Roman"/>
          <w:szCs w:val="24"/>
        </w:rPr>
        <w:t xml:space="preserve">ακού του βίου είτε ο ίδιος είτε ο εργοδότης του. </w:t>
      </w:r>
    </w:p>
    <w:p w14:paraId="10B0C6B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Με την έννοια αυτή, εμείς θεωρούμε ότι είναι αντισυνταγματική η διάταξη και για τον πρόσθετο λόγο ότι παραβιάζει ακόμα και το άρθρο 78 του Συντάγματος και όχι μόνο τα άρθρα</w:t>
      </w:r>
      <w:r>
        <w:rPr>
          <w:rFonts w:eastAsia="Times New Roman" w:cs="Times New Roman"/>
          <w:szCs w:val="24"/>
        </w:rPr>
        <w:t>,</w:t>
      </w:r>
      <w:r>
        <w:rPr>
          <w:rFonts w:eastAsia="Times New Roman" w:cs="Times New Roman"/>
          <w:szCs w:val="24"/>
        </w:rPr>
        <w:t xml:space="preserve"> τα οποία αναφέρει ο συνάδελφος σ</w:t>
      </w:r>
      <w:r>
        <w:rPr>
          <w:rFonts w:eastAsia="Times New Roman" w:cs="Times New Roman"/>
          <w:szCs w:val="24"/>
        </w:rPr>
        <w:t xml:space="preserve">την ένστασή του. </w:t>
      </w:r>
    </w:p>
    <w:p w14:paraId="10B0C6B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Ειδικότερα δε</w:t>
      </w:r>
      <w:r>
        <w:rPr>
          <w:rFonts w:eastAsia="Times New Roman" w:cs="Times New Roman"/>
          <w:szCs w:val="24"/>
        </w:rPr>
        <w:t>,</w:t>
      </w:r>
      <w:r>
        <w:rPr>
          <w:rFonts w:eastAsia="Times New Roman" w:cs="Times New Roman"/>
          <w:szCs w:val="24"/>
        </w:rPr>
        <w:t xml:space="preserve"> δεν πρέπει να παραβλέψουμε ότι στην Ελλάδα ισχύει η αρχή της αναλογικότητας την οποία και έχουμε συνταγματικά κατοχυρωμένη. Μάλιστα, στην αναθεώρηση στην οποία εισήχθη διατυμπανίστηκε από όλα τα κόμματα ότι ήταν μια μεγάλη </w:t>
      </w:r>
      <w:r>
        <w:rPr>
          <w:rFonts w:eastAsia="Times New Roman" w:cs="Times New Roman"/>
          <w:szCs w:val="24"/>
        </w:rPr>
        <w:t xml:space="preserve">πρόοδος δημοκρατική. Η αρχή της αναλογικότητας ήδη θίγεται μ’ αυτές τις διατάξεις του παρόντος νομοσχεδίου για τον λόγο τον οποίο προανέφερα, ότι έχουμε πλέον φορολογία για σκοπούς ασφαλιστικού συστήματος. </w:t>
      </w:r>
    </w:p>
    <w:p w14:paraId="10B0C6B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ήθελα να πω και κάτι άλλο, επειδή παρακολούθησ</w:t>
      </w:r>
      <w:r>
        <w:rPr>
          <w:rFonts w:eastAsia="Times New Roman" w:cs="Times New Roman"/>
          <w:szCs w:val="24"/>
        </w:rPr>
        <w:t xml:space="preserve">α με πολλή προσοχή τους συναδέλφους μου Κοινοβουλευτικούς Εκπροσώπους που μίλησαν προηγουμένως. Όλοι, λοιπόν, έκαναν αναφορά σε νομολογία Ελεγκτικού Συνεδρίου και Συμβουλίου Επικρατείας. Είμαι υποχρεωμένος να πω κάτι άλλο. Η </w:t>
      </w:r>
      <w:r>
        <w:rPr>
          <w:rFonts w:eastAsia="Times New Roman" w:cs="Times New Roman"/>
          <w:szCs w:val="24"/>
        </w:rPr>
        <w:lastRenderedPageBreak/>
        <w:t>Βουλή σήμερα έχει πρωτογενή εξο</w:t>
      </w:r>
      <w:r>
        <w:rPr>
          <w:rFonts w:eastAsia="Times New Roman" w:cs="Times New Roman"/>
          <w:szCs w:val="24"/>
        </w:rPr>
        <w:t xml:space="preserve">υσία, όταν συζητά για ενστάσεις συνταγματικότητας ή μη διατάξεων και πρέπει να αποφασίζει αυτή. </w:t>
      </w:r>
    </w:p>
    <w:p w14:paraId="10B0C6B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Επομένως, εκείνο το οποίο τίθεται διά της πλειοψηφίας, όπως είπε ο κ. Παφίλης, πρέπει να καταστήσει τη Βουλή και τους συναδέλφους της Πλειοψηφίας ιδιαίτερα προ</w:t>
      </w:r>
      <w:r>
        <w:rPr>
          <w:rFonts w:eastAsia="Times New Roman" w:cs="Times New Roman"/>
          <w:szCs w:val="24"/>
        </w:rPr>
        <w:t>σεκτικούς σε αυτήν την ψήφο που καλούνται να δώσουν σε ένα νομοσχέδιο</w:t>
      </w:r>
      <w:r>
        <w:rPr>
          <w:rFonts w:eastAsia="Times New Roman" w:cs="Times New Roman"/>
          <w:szCs w:val="24"/>
        </w:rPr>
        <w:t>,</w:t>
      </w:r>
      <w:r>
        <w:rPr>
          <w:rFonts w:eastAsia="Times New Roman" w:cs="Times New Roman"/>
          <w:szCs w:val="24"/>
        </w:rPr>
        <w:t xml:space="preserve"> το οποίο δεν ελπίζουμε ότι θα αποδώσει και θα διατηρήσει σε ισχύ το ασφαλιστικό σύστημα. Αντίθετα, δημιουργεί κινδύνους κλυδωνισμού πολύ σύντομα, ο οποίος είναι ενδεχόμενο να οδηγήσει κ</w:t>
      </w:r>
      <w:r>
        <w:rPr>
          <w:rFonts w:eastAsia="Times New Roman" w:cs="Times New Roman"/>
          <w:szCs w:val="24"/>
        </w:rPr>
        <w:t xml:space="preserve">αι σε εκρήξεις. </w:t>
      </w:r>
    </w:p>
    <w:p w14:paraId="10B0C6C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κλείσω λοιπόν, κύριε Πρόεδρε, λέγοντας τούτο. Ο πυρήνας αυτός καθαυτός του νομοθετήματος</w:t>
      </w:r>
      <w:r>
        <w:rPr>
          <w:rFonts w:eastAsia="Times New Roman" w:cs="Times New Roman"/>
          <w:szCs w:val="24"/>
        </w:rPr>
        <w:t>,</w:t>
      </w:r>
      <w:r>
        <w:rPr>
          <w:rFonts w:eastAsia="Times New Roman" w:cs="Times New Roman"/>
          <w:szCs w:val="24"/>
        </w:rPr>
        <w:t xml:space="preserve"> το οποίο εισάγεται πάσχει </w:t>
      </w:r>
      <w:r>
        <w:rPr>
          <w:rFonts w:eastAsia="Times New Roman" w:cs="Times New Roman"/>
          <w:szCs w:val="24"/>
        </w:rPr>
        <w:t>λόγω</w:t>
      </w:r>
      <w:r>
        <w:rPr>
          <w:rFonts w:eastAsia="Times New Roman" w:cs="Times New Roman"/>
          <w:szCs w:val="24"/>
        </w:rPr>
        <w:t xml:space="preserve"> αντισυνταγματικότητας. Βεβαίως</w:t>
      </w:r>
      <w:r>
        <w:rPr>
          <w:rFonts w:eastAsia="Times New Roman" w:cs="Times New Roman"/>
          <w:szCs w:val="24"/>
        </w:rPr>
        <w:t>,</w:t>
      </w:r>
      <w:r>
        <w:rPr>
          <w:rFonts w:eastAsia="Times New Roman" w:cs="Times New Roman"/>
          <w:szCs w:val="24"/>
        </w:rPr>
        <w:t xml:space="preserve"> συμφωνώ με την πρόταση αντισυνταγματικότητας, αλλά θα ήθελα στη διαδρομή να ζητήσω από όλους τους συναδέλφους και από όλες τις </w:t>
      </w:r>
      <w:r>
        <w:rPr>
          <w:rFonts w:eastAsia="Times New Roman" w:cs="Times New Roman"/>
          <w:szCs w:val="24"/>
        </w:rPr>
        <w:lastRenderedPageBreak/>
        <w:t>παρατάξεις να σταθούμε σ’ αυτή, διότι το νομοθέτημα το οποίο έρχεται και το οποίο συνδέει είτε το θέλουμε είτε όχι, τη φοροδοτικ</w:t>
      </w:r>
      <w:r>
        <w:rPr>
          <w:rFonts w:eastAsia="Times New Roman" w:cs="Times New Roman"/>
          <w:szCs w:val="24"/>
        </w:rPr>
        <w:t xml:space="preserve">ή ικανότητα και την ικανότητα των Ελλήνων να συνεισφέρουν, στο τέλος κλονίζει και τις αρχές της κοινωνικής ασφαλίσεως. </w:t>
      </w:r>
    </w:p>
    <w:p w14:paraId="10B0C6C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την έννοια αυτή, υπερψηφίζουμε την πρόταση αντισυνταγματικότητας, κύριε Πρόεδρε και επιφυλασσόμεθα κατά τα λοιπά για τις υπόλοιπες δι</w:t>
      </w:r>
      <w:r>
        <w:rPr>
          <w:rFonts w:eastAsia="Times New Roman" w:cs="Times New Roman"/>
          <w:szCs w:val="24"/>
        </w:rPr>
        <w:t xml:space="preserve">ατάξεις. </w:t>
      </w:r>
    </w:p>
    <w:p w14:paraId="10B0C6C2"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0B0C6C3"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Ευχαριστούμε, </w:t>
      </w:r>
      <w:r>
        <w:rPr>
          <w:rFonts w:eastAsia="Times New Roman"/>
          <w:szCs w:val="24"/>
        </w:rPr>
        <w:t>κύριε συνάδελφε</w:t>
      </w:r>
      <w:r>
        <w:rPr>
          <w:rFonts w:eastAsia="Times New Roman" w:cs="Times New Roman"/>
          <w:szCs w:val="24"/>
        </w:rPr>
        <w:t xml:space="preserve">. </w:t>
      </w:r>
    </w:p>
    <w:p w14:paraId="10B0C6C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λόγο έχει τώρα για πέντε λεπτά ο κύριος Υπουργός</w:t>
      </w:r>
      <w:r>
        <w:rPr>
          <w:rFonts w:eastAsia="Times New Roman" w:cs="Times New Roman"/>
          <w:szCs w:val="24"/>
        </w:rPr>
        <w:t>,</w:t>
      </w:r>
      <w:r>
        <w:rPr>
          <w:rFonts w:eastAsia="Times New Roman" w:cs="Times New Roman"/>
          <w:szCs w:val="24"/>
        </w:rPr>
        <w:t xml:space="preserve"> για να απαντήσει σε όλες τις αιτιάσεις που άκουσε από τους συναδέλφους της</w:t>
      </w:r>
      <w:r>
        <w:rPr>
          <w:rFonts w:eastAsia="Times New Roman" w:cs="Times New Roman"/>
          <w:szCs w:val="24"/>
        </w:rPr>
        <w:t xml:space="preserve"> Αντιπολίτευσης. </w:t>
      </w:r>
    </w:p>
    <w:p w14:paraId="10B0C6C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10B0C6C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xml:space="preserve"> Κύριε Πρόεδρε, όσοι από τους συναδέλφους της Αντιπολίτευσης δήλωσαν ότι μιλάμε για μία διάταξη που αφορά τ</w:t>
      </w:r>
      <w:r>
        <w:rPr>
          <w:rFonts w:eastAsia="Times New Roman" w:cs="Times New Roman"/>
          <w:szCs w:val="24"/>
        </w:rPr>
        <w:t>ην καρδιά του νομοσχεδίου έχουν δίκιο. Πράγματι, πρόκειται για την εφαρμογή κανόνων ισονομίας σε όλους τους Έλληνες πολίτες</w:t>
      </w:r>
      <w:r>
        <w:rPr>
          <w:rFonts w:eastAsia="Times New Roman" w:cs="Times New Roman"/>
          <w:szCs w:val="24"/>
        </w:rPr>
        <w:t>: υποχρέωση εισφοράς</w:t>
      </w:r>
      <w:r>
        <w:rPr>
          <w:rFonts w:eastAsia="Times New Roman" w:cs="Times New Roman"/>
          <w:szCs w:val="24"/>
        </w:rPr>
        <w:t xml:space="preserve"> 20% επί του πραγματικού εισοδήματος για την κύρια σύνταξη, 7% επί του πραγματικού εισοδήματος για την υγεία. </w:t>
      </w:r>
    </w:p>
    <w:p w14:paraId="10B0C6C7"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Άρ</w:t>
      </w:r>
      <w:r>
        <w:rPr>
          <w:rFonts w:eastAsia="Times New Roman" w:cs="Times New Roman"/>
          <w:szCs w:val="24"/>
        </w:rPr>
        <w:t xml:space="preserve">α, από την πρώτη στιγμή αναρωτιέμαι: </w:t>
      </w:r>
      <w:r>
        <w:rPr>
          <w:rFonts w:eastAsia="Times New Roman" w:cs="Times New Roman"/>
          <w:szCs w:val="24"/>
        </w:rPr>
        <w:t>Γ</w:t>
      </w:r>
      <w:r>
        <w:rPr>
          <w:rFonts w:eastAsia="Times New Roman" w:cs="Times New Roman"/>
          <w:szCs w:val="24"/>
        </w:rPr>
        <w:t>ιατί προβλήθηκε αυτή η ένσταση αντισυνταγματικότητας, μόνο γι’ αυτούς που, κατά τη γνώμη αυτών που την προέβαλαν, επιβαρύνονται υπέρμετρα</w:t>
      </w:r>
      <w:r>
        <w:rPr>
          <w:rFonts w:eastAsia="Times New Roman" w:cs="Times New Roman"/>
          <w:szCs w:val="24"/>
        </w:rPr>
        <w:t xml:space="preserve">, δηλαδή </w:t>
      </w:r>
      <w:r>
        <w:rPr>
          <w:rFonts w:eastAsia="Times New Roman" w:cs="Times New Roman"/>
          <w:szCs w:val="24"/>
        </w:rPr>
        <w:t xml:space="preserve">μόνο </w:t>
      </w:r>
      <w:r>
        <w:rPr>
          <w:rFonts w:eastAsia="Times New Roman" w:cs="Times New Roman"/>
          <w:szCs w:val="24"/>
        </w:rPr>
        <w:t>για τους</w:t>
      </w:r>
      <w:r>
        <w:rPr>
          <w:rFonts w:eastAsia="Times New Roman" w:cs="Times New Roman"/>
          <w:szCs w:val="24"/>
        </w:rPr>
        <w:t xml:space="preserve"> ελεύθερο</w:t>
      </w:r>
      <w:r>
        <w:rPr>
          <w:rFonts w:eastAsia="Times New Roman" w:cs="Times New Roman"/>
          <w:szCs w:val="24"/>
        </w:rPr>
        <w:t>υς</w:t>
      </w:r>
      <w:r>
        <w:rPr>
          <w:rFonts w:eastAsia="Times New Roman" w:cs="Times New Roman"/>
          <w:szCs w:val="24"/>
        </w:rPr>
        <w:t xml:space="preserve"> επαγγελματίες; Θα πληρώσει 7% επί του πραγματικ</w:t>
      </w:r>
      <w:r>
        <w:rPr>
          <w:rFonts w:eastAsia="Times New Roman" w:cs="Times New Roman"/>
          <w:szCs w:val="24"/>
        </w:rPr>
        <w:t>ού του εισοδήματος και ο μισθωτός που έχει 5.000 ευρώ, ίδια επιβάρυνση θα έχει, σύμφωνα με τη λογική της ένστασης, αυτός, μολονότι θα πάρει μια παροχή</w:t>
      </w:r>
      <w:r>
        <w:rPr>
          <w:rFonts w:eastAsia="Times New Roman" w:cs="Times New Roman"/>
          <w:szCs w:val="24"/>
        </w:rPr>
        <w:t>,</w:t>
      </w:r>
      <w:r>
        <w:rPr>
          <w:rFonts w:eastAsia="Times New Roman" w:cs="Times New Roman"/>
          <w:szCs w:val="24"/>
        </w:rPr>
        <w:t xml:space="preserve"> που θα είναι ίδια με τον μισθωτό που έχει 500 ευρώ. </w:t>
      </w:r>
    </w:p>
    <w:p w14:paraId="10B0C6C8"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lastRenderedPageBreak/>
        <w:t>Τι λέει το Σύνταγμά μας γι’ αυτά; Το Σύνταγμά μας δ</w:t>
      </w:r>
      <w:r>
        <w:rPr>
          <w:rFonts w:eastAsia="Times New Roman" w:cs="Times New Roman"/>
          <w:szCs w:val="24"/>
        </w:rPr>
        <w:t>εν λέει ότι επιβαρυνόμαστε όλοι το ίδιο. Λέει στο άρθρο 4 παράγραφος 5, που αφορά το μερίδιό μας στα δημόσια βάρη, ότι επιβαρυνόμαστε ανάλογα με τις δυνάμεις μας. Και αυτό είναι λογικό.</w:t>
      </w:r>
    </w:p>
    <w:p w14:paraId="10B0C6C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Αυτό το λέει για τη φορολογία.</w:t>
      </w:r>
    </w:p>
    <w:p w14:paraId="10B0C6CA"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ΚΑΤΡΟΥΓΚΑΛΟΣ (Υπουργός Εργασίας, Κοινωνικής Ασφάλισης και Κοινωνικής Αλληλεγγύης):</w:t>
      </w:r>
      <w:r>
        <w:rPr>
          <w:rFonts w:eastAsia="Times New Roman" w:cs="Times New Roman"/>
          <w:szCs w:val="24"/>
        </w:rPr>
        <w:t xml:space="preserve"> Όχι, δεν το λέει καθόλου για τη φορολογία. Είναι γενική διάταξη.</w:t>
      </w:r>
    </w:p>
    <w:p w14:paraId="10B0C6CB" w14:textId="77777777" w:rsidR="009F6C17" w:rsidRDefault="003C1E98">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0B0C6C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Διαβάστε καλύτερα το Σύνταγμά σας. Δεν είναι η μοναδική διάταξη. Στο άρθρο 25 παράγρα</w:t>
      </w:r>
      <w:r>
        <w:rPr>
          <w:rFonts w:eastAsia="Times New Roman" w:cs="Times New Roman"/>
          <w:szCs w:val="24"/>
        </w:rPr>
        <w:t>φος 4 το Σύνταγμα επιβάλλει σε όλους την υποχρέωση της κοινωνικής αλληλεγγύης, ενόψει μίας άλλης αρχής στο άρθρο 106 παράγραφος 1, της κοινωνικής ειρήνης. Προσέξτε τώρα, γιατί πράγματι αυτά τα συνταγματικά ίσως να μην έχουν πολύ μεγάλη…</w:t>
      </w:r>
    </w:p>
    <w:p w14:paraId="10B0C6CD" w14:textId="77777777" w:rsidR="009F6C17" w:rsidRDefault="003C1E98">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w:t>
      </w:r>
      <w:r>
        <w:rPr>
          <w:rFonts w:eastAsia="Times New Roman" w:cs="Times New Roman"/>
          <w:szCs w:val="24"/>
        </w:rPr>
        <w:t>σα)</w:t>
      </w:r>
    </w:p>
    <w:p w14:paraId="10B0C6C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σας παρακαλώ.</w:t>
      </w:r>
    </w:p>
    <w:p w14:paraId="10B0C6C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Ηρεμήστε!</w:t>
      </w:r>
    </w:p>
    <w:p w14:paraId="10B0C6D0"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Υπενθυμίζω ότι είναι 11.15΄. Έπρεπε να είχαμε ξεκινήσει στις 10.15΄ και να είχαν μιλήσει ήδη οι μισοί ειδικοί αγορητές.</w:t>
      </w:r>
    </w:p>
    <w:p w14:paraId="10B0C6D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συνεχίστε.</w:t>
      </w:r>
    </w:p>
    <w:p w14:paraId="10B0C6D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Πάρεργο</w:t>
      </w:r>
      <w:r>
        <w:rPr>
          <w:rFonts w:eastAsia="Times New Roman" w:cs="Times New Roman"/>
          <w:szCs w:val="24"/>
        </w:rPr>
        <w:t xml:space="preserve"> είναι αυτό, η αντισυνταγματικότητα;</w:t>
      </w:r>
    </w:p>
    <w:p w14:paraId="10B0C6D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δεν είπα ότι κακώς το κάνατε, κύριε Λοβέρδο. Είπα να μην χάνουμε άλλο χρόνο.</w:t>
      </w:r>
    </w:p>
    <w:p w14:paraId="10B0C6D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θα κρατηθεί ο χρόνος σας.</w:t>
      </w:r>
    </w:p>
    <w:p w14:paraId="10B0C6D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w:t>
      </w:r>
      <w:r>
        <w:rPr>
          <w:rFonts w:eastAsia="Times New Roman" w:cs="Times New Roman"/>
          <w:b/>
          <w:szCs w:val="24"/>
        </w:rPr>
        <w:t>ής Ασφάλισης και Κοινωνικής Αλληλεγγύης):</w:t>
      </w:r>
      <w:r>
        <w:rPr>
          <w:rFonts w:eastAsia="Times New Roman" w:cs="Times New Roman"/>
          <w:szCs w:val="24"/>
        </w:rPr>
        <w:t xml:space="preserve"> Ποια είναι η λογική του Συντάγματος; Εάν έπρεπε το Εθνικό Σύστημα Υγείας να χρηματοδοτηθεί από το 7% του φτωχού ανθρώπου</w:t>
      </w:r>
      <w:r>
        <w:rPr>
          <w:rFonts w:eastAsia="Times New Roman" w:cs="Times New Roman"/>
          <w:szCs w:val="24"/>
        </w:rPr>
        <w:t>,</w:t>
      </w:r>
      <w:r>
        <w:rPr>
          <w:rFonts w:eastAsia="Times New Roman" w:cs="Times New Roman"/>
          <w:szCs w:val="24"/>
        </w:rPr>
        <w:t xml:space="preserve"> που έχει 500 ευρώ το μήνα εισόδημα, δεν θα μπορούσε να </w:t>
      </w:r>
      <w:r>
        <w:rPr>
          <w:rFonts w:eastAsia="Times New Roman" w:cs="Times New Roman"/>
          <w:szCs w:val="24"/>
        </w:rPr>
        <w:lastRenderedPageBreak/>
        <w:t xml:space="preserve">χρηματοδοτηθεί, γι’ αυτό χρειάζεται η υποχρέωση κοινωνικής αλληλεγγύης αυτού που παίρνει τα 5.000 ευρώ. Πράγματι, και αυτός με τα 5.000 ευρώ και αυτός με τα 500 ευρώ ένα κρεβάτι θα κρατήσουν στο ΕΣΥ, </w:t>
      </w:r>
      <w:r>
        <w:rPr>
          <w:rFonts w:eastAsia="Times New Roman" w:cs="Times New Roman"/>
          <w:szCs w:val="24"/>
        </w:rPr>
        <w:t>τα ίδια φάρμακα θα πάρουν, δεν έχουν όμως την ίδια δυνατότητα να το χρηματοδοτήσουν. Γι’ αυτό το</w:t>
      </w:r>
      <w:r>
        <w:rPr>
          <w:rFonts w:eastAsia="Times New Roman" w:cs="Times New Roman"/>
          <w:szCs w:val="24"/>
        </w:rPr>
        <w:t>ν</w:t>
      </w:r>
      <w:r>
        <w:rPr>
          <w:rFonts w:eastAsia="Times New Roman" w:cs="Times New Roman"/>
          <w:szCs w:val="24"/>
        </w:rPr>
        <w:t xml:space="preserve"> λόγο λοιπόν, θα πρέπει </w:t>
      </w:r>
      <w:r>
        <w:rPr>
          <w:rFonts w:eastAsia="Times New Roman" w:cs="Times New Roman"/>
          <w:szCs w:val="24"/>
        </w:rPr>
        <w:t xml:space="preserve">ο πλουσιότερος </w:t>
      </w:r>
      <w:r>
        <w:rPr>
          <w:rFonts w:eastAsia="Times New Roman" w:cs="Times New Roman"/>
          <w:szCs w:val="24"/>
        </w:rPr>
        <w:t>να συνεισφέρει</w:t>
      </w:r>
      <w:r>
        <w:rPr>
          <w:rFonts w:eastAsia="Times New Roman" w:cs="Times New Roman"/>
          <w:szCs w:val="24"/>
        </w:rPr>
        <w:t>,</w:t>
      </w:r>
      <w:r>
        <w:rPr>
          <w:rFonts w:eastAsia="Times New Roman" w:cs="Times New Roman"/>
          <w:szCs w:val="24"/>
        </w:rPr>
        <w:t xml:space="preserve"> ανάλογα με τις δυνάμεις του, για να υπάρχει το δημόσιο αγαθό της υγείας για όλους.</w:t>
      </w:r>
    </w:p>
    <w:p w14:paraId="10B0C6D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νομίζω ότι </w:t>
      </w:r>
      <w:r>
        <w:rPr>
          <w:rFonts w:eastAsia="Times New Roman" w:cs="Times New Roman"/>
          <w:szCs w:val="24"/>
        </w:rPr>
        <w:t>η πρώτη ένσταση, η μοναδική που κατατέθηκε, δεν έχει καμ</w:t>
      </w:r>
      <w:r>
        <w:rPr>
          <w:rFonts w:eastAsia="Times New Roman" w:cs="Times New Roman"/>
          <w:szCs w:val="24"/>
        </w:rPr>
        <w:t>μ</w:t>
      </w:r>
      <w:r>
        <w:rPr>
          <w:rFonts w:eastAsia="Times New Roman" w:cs="Times New Roman"/>
          <w:szCs w:val="24"/>
        </w:rPr>
        <w:t>ία βάση.</w:t>
      </w:r>
    </w:p>
    <w:p w14:paraId="10B0C6D7"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Δύο καταθέσαμε, κύριε Υπουργέ.</w:t>
      </w:r>
    </w:p>
    <w:p w14:paraId="10B0C6D8"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Θα μιλήσω για την υπέρμετρη επιβάρυνση στο τέλος.</w:t>
      </w:r>
    </w:p>
    <w:p w14:paraId="10B0C6D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Λοβέρδο, σας παρακαλώ πάρα πολύ.</w:t>
      </w:r>
    </w:p>
    <w:p w14:paraId="10B0C6DA"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0B0C6DB"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Τι θα γίνει, κύριε Πρόεδρε;</w:t>
      </w:r>
    </w:p>
    <w:p w14:paraId="10B0C6D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Λοβέρδο, σας παρακαλώ πάρα πολύ. Επιτέλους!</w:t>
      </w:r>
    </w:p>
    <w:p w14:paraId="10B0C6D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διαβάσει αυ</w:t>
      </w:r>
      <w:r>
        <w:rPr>
          <w:rFonts w:eastAsia="Times New Roman" w:cs="Times New Roman"/>
          <w:szCs w:val="24"/>
        </w:rPr>
        <w:t>τά τα δύο που καταθέσαμε, κύριε Πρόεδρε.</w:t>
      </w:r>
    </w:p>
    <w:p w14:paraId="10B0C6D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Λοβέρδο, ό,τι θέλει θα διαβάσει και ό,τι θέλει θα απαντήσει.</w:t>
      </w:r>
    </w:p>
    <w:p w14:paraId="10B0C6D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συνεχίστε.</w:t>
      </w:r>
    </w:p>
    <w:p w14:paraId="10B0C6E0"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w:t>
      </w:r>
      <w:r>
        <w:rPr>
          <w:rFonts w:eastAsia="Times New Roman" w:cs="Times New Roman"/>
          <w:b/>
          <w:szCs w:val="24"/>
        </w:rPr>
        <w:t>ηλεγγύης):</w:t>
      </w:r>
      <w:r>
        <w:rPr>
          <w:rFonts w:eastAsia="Times New Roman" w:cs="Times New Roman"/>
          <w:szCs w:val="24"/>
        </w:rPr>
        <w:t xml:space="preserve"> Αναφέρομαι, για το λόγο τού ότι τέθηκαν -μολονότι δεν αφορούν στην ένσταση- στις αιτιάσεις του συναδέλφου κ. Φορτσάκη. Και λέω ότι δεν αφορούν την ένσταση, γιατί δεν υπήρχε ένσταση αντισυνταγματικότητας ούτε για τη συμμετοχή των δημοσίων υπαλλήλ</w:t>
      </w:r>
      <w:r>
        <w:rPr>
          <w:rFonts w:eastAsia="Times New Roman" w:cs="Times New Roman"/>
          <w:szCs w:val="24"/>
        </w:rPr>
        <w:t>ων στον ενιαίο φορέα ούτε για το θέμα της αναλογιστικής μελέτης. Παρ’ όλα αυτά, επειδή τέθηκαν</w:t>
      </w:r>
      <w:r>
        <w:rPr>
          <w:rFonts w:eastAsia="Times New Roman" w:cs="Times New Roman"/>
          <w:szCs w:val="24"/>
        </w:rPr>
        <w:t>,</w:t>
      </w:r>
      <w:r>
        <w:rPr>
          <w:rFonts w:eastAsia="Times New Roman" w:cs="Times New Roman"/>
          <w:szCs w:val="24"/>
        </w:rPr>
        <w:t xml:space="preserve"> πρέπει να απαντηθούν.</w:t>
      </w:r>
    </w:p>
    <w:p w14:paraId="10B0C6E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πρώτο που θέλω να θέσω υπ’ όψιν σας είναι ότι δεν ξέρω εάν έχετε συνεννοηθεί με το κόμμα </w:t>
      </w:r>
      <w:r>
        <w:rPr>
          <w:rFonts w:eastAsia="Times New Roman" w:cs="Times New Roman"/>
          <w:szCs w:val="24"/>
        </w:rPr>
        <w:t>σας,</w:t>
      </w:r>
      <w:r>
        <w:rPr>
          <w:rFonts w:eastAsia="Times New Roman" w:cs="Times New Roman"/>
          <w:szCs w:val="24"/>
        </w:rPr>
        <w:t xml:space="preserve"> όταν υποστηρίξατε αυτήν την άποψη. </w:t>
      </w:r>
    </w:p>
    <w:p w14:paraId="10B0C6E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Πείτε για το θέμα της αντισυνταγματικότητας!</w:t>
      </w:r>
    </w:p>
    <w:p w14:paraId="10B0C6E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Γιατί η άποψη της Νέας Δημοκρατίας είναι </w:t>
      </w:r>
      <w:r>
        <w:rPr>
          <w:rFonts w:eastAsia="Times New Roman" w:cs="Times New Roman"/>
          <w:szCs w:val="24"/>
        </w:rPr>
        <w:t>υπέρ</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ύπαρξη</w:t>
      </w:r>
      <w:r>
        <w:rPr>
          <w:rFonts w:eastAsia="Times New Roman" w:cs="Times New Roman"/>
          <w:szCs w:val="24"/>
        </w:rPr>
        <w:t>ς</w:t>
      </w:r>
      <w:r>
        <w:rPr>
          <w:rFonts w:eastAsia="Times New Roman" w:cs="Times New Roman"/>
          <w:szCs w:val="24"/>
        </w:rPr>
        <w:t xml:space="preserve"> ενός ενιαίου φορέα μισθωτών, συμπεριλαμβ</w:t>
      </w:r>
      <w:r>
        <w:rPr>
          <w:rFonts w:eastAsia="Times New Roman" w:cs="Times New Roman"/>
          <w:szCs w:val="24"/>
        </w:rPr>
        <w:t xml:space="preserve">ανομένου του δημόσιου και του ιδιωτικού τομέα. </w:t>
      </w:r>
    </w:p>
    <w:p w14:paraId="10B0C6E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Μα, δεν μπήκε επί αυτού η ένσταση!</w:t>
      </w:r>
    </w:p>
    <w:p w14:paraId="10B0C6E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Εάν η άποψη της Νέας Δημοκρατίας έχει αλλάξει, θα πρέπει να </w:t>
      </w:r>
      <w:r>
        <w:rPr>
          <w:rFonts w:eastAsia="Times New Roman" w:cs="Times New Roman"/>
          <w:szCs w:val="24"/>
        </w:rPr>
        <w:t xml:space="preserve">μας το πουν οι εισηγητές της. Εάν δεν έχει αλλάξει, τότε πώς υποστηρίζετε μία ένσταση αντισυνταγματικότητας που πλήττει τη </w:t>
      </w:r>
      <w:r>
        <w:rPr>
          <w:rFonts w:eastAsia="Times New Roman" w:cs="Times New Roman"/>
          <w:szCs w:val="24"/>
        </w:rPr>
        <w:lastRenderedPageBreak/>
        <w:t>δική σας πρόταση; Αυτό αποτελεί βαθύτατη ασυνέπεια, η οποία δεν μπορεί να γίνει ανεκτή στον πολιτικό λόγο.</w:t>
      </w:r>
    </w:p>
    <w:p w14:paraId="10B0C6E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Πέραν τούτου, σας λέω ότι </w:t>
      </w:r>
      <w:r>
        <w:rPr>
          <w:rFonts w:eastAsia="Times New Roman" w:cs="Times New Roman"/>
          <w:szCs w:val="24"/>
        </w:rPr>
        <w:t>δεν υπάρχει καμ</w:t>
      </w:r>
      <w:r>
        <w:rPr>
          <w:rFonts w:eastAsia="Times New Roman" w:cs="Times New Roman"/>
          <w:szCs w:val="24"/>
        </w:rPr>
        <w:t>μ</w:t>
      </w:r>
      <w:r>
        <w:rPr>
          <w:rFonts w:eastAsia="Times New Roman" w:cs="Times New Roman"/>
          <w:szCs w:val="24"/>
        </w:rPr>
        <w:t>ία αναφορά στο Σύνταγμα που να επιβάλλει</w:t>
      </w:r>
      <w:r>
        <w:rPr>
          <w:rFonts w:eastAsia="Times New Roman" w:cs="Times New Roman"/>
          <w:szCs w:val="24"/>
        </w:rPr>
        <w:t>,</w:t>
      </w:r>
      <w:r>
        <w:rPr>
          <w:rFonts w:eastAsia="Times New Roman" w:cs="Times New Roman"/>
          <w:szCs w:val="24"/>
        </w:rPr>
        <w:t xml:space="preserve"> οι δημόσιοι υπάλληλοι να έχουν διαφορετική μεταχείριση από τους ιδιωτικούς σε ό,τι αφορά τη συνταξιοδοτική τους μεταχείριση.</w:t>
      </w:r>
    </w:p>
    <w:p w14:paraId="10B0C6E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κανόνας ισονομίας που θέλουμε να επιβάλουμε σε όλους δεν έχει κανένα συ</w:t>
      </w:r>
      <w:r>
        <w:rPr>
          <w:rFonts w:eastAsia="Times New Roman" w:cs="Times New Roman"/>
          <w:szCs w:val="24"/>
        </w:rPr>
        <w:t>νταγματικό εμπόδιο. Αυτό που κατοχυρώνεται στο άρθρο 98 είναι ειδική δικαιοδοσία του Ελεγκτικού Συνεδρίου για θέματα που αφορούν συντάξεις δημοσίων υπαλλήλων, η οποία διατηρείται ρητά με το νομοσχέδιο.</w:t>
      </w:r>
    </w:p>
    <w:p w14:paraId="10B0C6E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Τρίτον, αναλογιστικές μελέτες. Θα ήθελα οι συνάδελφοί </w:t>
      </w:r>
      <w:r>
        <w:rPr>
          <w:rFonts w:eastAsia="Times New Roman" w:cs="Times New Roman"/>
          <w:szCs w:val="24"/>
        </w:rPr>
        <w:t>μου να είναι στη Βουλή τουλάχιστον το ίδιο προσεκτικοί όσο είναι στα δικαστήρια και να διαβάζουν καλά τις αποφάσεις.</w:t>
      </w:r>
    </w:p>
    <w:p w14:paraId="10B0C6E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Σκέψη 10 του Συμβουλίου της Επικρατείας 1031</w:t>
      </w:r>
      <w:r>
        <w:rPr>
          <w:rFonts w:eastAsia="Times New Roman" w:cs="Times New Roman"/>
          <w:szCs w:val="24"/>
        </w:rPr>
        <w:t>/</w:t>
      </w:r>
      <w:r>
        <w:rPr>
          <w:rFonts w:eastAsia="Times New Roman" w:cs="Times New Roman"/>
          <w:szCs w:val="24"/>
        </w:rPr>
        <w:t xml:space="preserve">2015. </w:t>
      </w:r>
    </w:p>
    <w:p w14:paraId="10B0C6E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Σκέψη 7 στην 3410</w:t>
      </w:r>
      <w:r>
        <w:rPr>
          <w:rFonts w:eastAsia="Times New Roman" w:cs="Times New Roman"/>
          <w:szCs w:val="24"/>
        </w:rPr>
        <w:t>/</w:t>
      </w:r>
      <w:r>
        <w:rPr>
          <w:rFonts w:eastAsia="Times New Roman" w:cs="Times New Roman"/>
          <w:szCs w:val="24"/>
        </w:rPr>
        <w:t xml:space="preserve">2014. Δεν είναι αναγκαία, λέει το Συμβούλιο της Επικρατείας, αντίθετα με τη δική μου άποψη, η κατάθεση αναλογιστικής μελέτης. </w:t>
      </w:r>
    </w:p>
    <w:p w14:paraId="10B0C6E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Τι λέει η </w:t>
      </w:r>
      <w:r>
        <w:rPr>
          <w:rFonts w:eastAsia="Times New Roman" w:cs="Times New Roman"/>
          <w:szCs w:val="24"/>
        </w:rPr>
        <w:t xml:space="preserve">ολομέλεια του Συμβουλίου της Επικρατείας </w:t>
      </w:r>
      <w:r>
        <w:rPr>
          <w:rFonts w:eastAsia="Times New Roman" w:cs="Times New Roman"/>
          <w:szCs w:val="24"/>
        </w:rPr>
        <w:t>2287</w:t>
      </w:r>
      <w:r>
        <w:rPr>
          <w:rFonts w:eastAsia="Times New Roman" w:cs="Times New Roman"/>
          <w:szCs w:val="24"/>
        </w:rPr>
        <w:t>/</w:t>
      </w:r>
      <w:r>
        <w:rPr>
          <w:rFonts w:eastAsia="Times New Roman" w:cs="Times New Roman"/>
          <w:szCs w:val="24"/>
        </w:rPr>
        <w:t>2015; Χρειάζεται ειδική, εμπεριστατωμένη και επιστημονικά τεκμηριωμένη με</w:t>
      </w:r>
      <w:r>
        <w:rPr>
          <w:rFonts w:eastAsia="Times New Roman" w:cs="Times New Roman"/>
          <w:szCs w:val="24"/>
        </w:rPr>
        <w:t>λέτη για την αναγκαιότητα και προσφορότητα των μέτρων που εισάγονται. Άλλο η αναλογιστική μελέτη</w:t>
      </w:r>
      <w:r>
        <w:rPr>
          <w:rFonts w:eastAsia="Times New Roman" w:cs="Times New Roman"/>
          <w:szCs w:val="24"/>
        </w:rPr>
        <w:t>,</w:t>
      </w:r>
      <w:r>
        <w:rPr>
          <w:rFonts w:eastAsia="Times New Roman" w:cs="Times New Roman"/>
          <w:szCs w:val="24"/>
        </w:rPr>
        <w:t xml:space="preserve"> που ουσιαστικά εισάγει προβολές προς το μέλλον</w:t>
      </w:r>
      <w:r>
        <w:rPr>
          <w:rFonts w:eastAsia="Times New Roman" w:cs="Times New Roman"/>
          <w:szCs w:val="24"/>
        </w:rPr>
        <w:t>,</w:t>
      </w:r>
      <w:r>
        <w:rPr>
          <w:rFonts w:eastAsia="Times New Roman" w:cs="Times New Roman"/>
          <w:szCs w:val="24"/>
        </w:rPr>
        <w:t xml:space="preserve"> με βάση τι; Τα στοιχεία που της δίνουν οι πολιτικοί. Γι’ αυτό τα στοιχεία που έδωσε ο κ. Βρούτσης στην Αναλογι</w:t>
      </w:r>
      <w:r>
        <w:rPr>
          <w:rFonts w:eastAsia="Times New Roman" w:cs="Times New Roman"/>
          <w:szCs w:val="24"/>
        </w:rPr>
        <w:t>στική Αρχή έκαναν ένα χρεοκοπημένο σύστημα του 2014 βιώσιμο. Τι ζητάει το Συμβούλιο της Επικρατείας</w:t>
      </w:r>
      <w:r>
        <w:rPr>
          <w:rFonts w:eastAsia="Times New Roman" w:cs="Times New Roman"/>
          <w:szCs w:val="24"/>
        </w:rPr>
        <w:t>,</w:t>
      </w:r>
      <w:r>
        <w:rPr>
          <w:rFonts w:eastAsia="Times New Roman" w:cs="Times New Roman"/>
          <w:szCs w:val="24"/>
        </w:rPr>
        <w:t xml:space="preserve"> αντιθέτως; Μελέτες για την προσφορότητα και την αναγκαιότητα των μέτρων και τη δυνατότητα εναλλακτικών άλλων μέτρων. Κατατέθηκαν αυτές; </w:t>
      </w:r>
    </w:p>
    <w:p w14:paraId="10B0C6E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προσέξατε, κύρ</w:t>
      </w:r>
      <w:r>
        <w:rPr>
          <w:rFonts w:eastAsia="Times New Roman" w:cs="Times New Roman"/>
          <w:szCs w:val="24"/>
        </w:rPr>
        <w:t xml:space="preserve">ιε </w:t>
      </w:r>
      <w:r>
        <w:rPr>
          <w:rFonts w:eastAsia="Times New Roman" w:cs="Times New Roman"/>
          <w:szCs w:val="24"/>
        </w:rPr>
        <w:t>ε</w:t>
      </w:r>
      <w:r>
        <w:rPr>
          <w:rFonts w:eastAsia="Times New Roman" w:cs="Times New Roman"/>
          <w:szCs w:val="24"/>
        </w:rPr>
        <w:t>ισηγητ</w:t>
      </w:r>
      <w:r>
        <w:rPr>
          <w:rFonts w:eastAsia="Times New Roman" w:cs="Times New Roman"/>
          <w:szCs w:val="24"/>
        </w:rPr>
        <w:t>ή</w:t>
      </w:r>
      <w:r>
        <w:rPr>
          <w:rFonts w:eastAsia="Times New Roman" w:cs="Times New Roman"/>
          <w:szCs w:val="24"/>
        </w:rPr>
        <w:t xml:space="preserve"> του Ποταμιού, ότι έχουν ημερομηνία Οκτώβριο και Νοέμβριο του 2015 οι ειδικές οικονομικές μελέτες που καταθέσαμε, που πληρούν ακριβώς αυτή την υποχρέωση. Η </w:t>
      </w:r>
      <w:r>
        <w:rPr>
          <w:rFonts w:eastAsia="Times New Roman" w:cs="Times New Roman"/>
          <w:szCs w:val="24"/>
        </w:rPr>
        <w:lastRenderedPageBreak/>
        <w:t>αναλογιστική μελέτη δεν μπορούσε να έχει κατατεθεί νωρίτερα</w:t>
      </w:r>
      <w:r>
        <w:rPr>
          <w:rFonts w:eastAsia="Times New Roman" w:cs="Times New Roman"/>
          <w:szCs w:val="24"/>
        </w:rPr>
        <w:t>,</w:t>
      </w:r>
      <w:r>
        <w:rPr>
          <w:rFonts w:eastAsia="Times New Roman" w:cs="Times New Roman"/>
          <w:szCs w:val="24"/>
        </w:rPr>
        <w:t xml:space="preserve"> για τον απλό λόγο ότι έπρεπε</w:t>
      </w:r>
      <w:r>
        <w:rPr>
          <w:rFonts w:eastAsia="Times New Roman" w:cs="Times New Roman"/>
          <w:szCs w:val="24"/>
        </w:rPr>
        <w:t xml:space="preserve"> να ενσωματώσει όλες τις προβλέψεις του νομοσχεδίου, οι οποίες διαμορφώθηκαν μετά τη διαπραγμάτευση.</w:t>
      </w:r>
    </w:p>
    <w:p w14:paraId="10B0C6E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Ολοκληρώνοντας, δεν υπάρχει υπέρμετρη επιβάρυνση, δεδομένου ότι το υπέρμετρο ή μη πρέπει να σταθμιστεί ακριβώς σε σχέση με την ανάγκη να διατηρηθεί η βιωσι</w:t>
      </w:r>
      <w:r>
        <w:rPr>
          <w:rFonts w:eastAsia="Times New Roman" w:cs="Times New Roman"/>
          <w:szCs w:val="24"/>
        </w:rPr>
        <w:t>μότητα του συστήματος.</w:t>
      </w:r>
    </w:p>
    <w:p w14:paraId="10B0C6E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Έχω πει και ο ίδιος ότι αυτή τη στιγμή οι εισφορές είναι υψηλές, γιατί η εισφοροδοτική βάση είναι πολύ μειωμένη λόγω της κρίσης. Το ένα τ</w:t>
      </w:r>
      <w:r>
        <w:rPr>
          <w:rFonts w:eastAsia="Times New Roman" w:cs="Times New Roman"/>
          <w:szCs w:val="24"/>
        </w:rPr>
        <w:t>έτα</w:t>
      </w:r>
      <w:r>
        <w:rPr>
          <w:rFonts w:eastAsia="Times New Roman" w:cs="Times New Roman"/>
          <w:szCs w:val="24"/>
        </w:rPr>
        <w:t>ρ</w:t>
      </w:r>
      <w:r>
        <w:rPr>
          <w:rFonts w:eastAsia="Times New Roman" w:cs="Times New Roman"/>
          <w:szCs w:val="24"/>
        </w:rPr>
        <w:t>τ</w:t>
      </w:r>
      <w:r>
        <w:rPr>
          <w:rFonts w:eastAsia="Times New Roman" w:cs="Times New Roman"/>
          <w:szCs w:val="24"/>
        </w:rPr>
        <w:t xml:space="preserve">ο των </w:t>
      </w:r>
      <w:r>
        <w:rPr>
          <w:rFonts w:eastAsia="Times New Roman" w:cs="Times New Roman"/>
          <w:szCs w:val="24"/>
        </w:rPr>
        <w:t>εργαζομέν</w:t>
      </w:r>
      <w:r>
        <w:rPr>
          <w:rFonts w:eastAsia="Times New Roman" w:cs="Times New Roman"/>
          <w:szCs w:val="24"/>
        </w:rPr>
        <w:t>ων είναι σε ανεργία.</w:t>
      </w:r>
    </w:p>
    <w:p w14:paraId="10B0C6E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Υπο</w:t>
      </w:r>
      <w:r>
        <w:rPr>
          <w:rFonts w:eastAsia="Times New Roman" w:cs="Times New Roman"/>
          <w:szCs w:val="24"/>
        </w:rPr>
        <w:t>υργέ.</w:t>
      </w:r>
    </w:p>
    <w:p w14:paraId="10B0C6F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Οι μισοί αυτοαπασχολούμενοι δεν μπορούν να πληρώσουν τις εισφορές τους. Αυτό μας αναγκάζει να κρατήσουμε τις εισφορές σε αυτό το επίπεδο, εάν δεν θέλουμε να μ</w:t>
      </w:r>
      <w:r>
        <w:rPr>
          <w:rFonts w:eastAsia="Times New Roman" w:cs="Times New Roman"/>
          <w:szCs w:val="24"/>
        </w:rPr>
        <w:t>ειώσουμε τις συντάξεις.</w:t>
      </w:r>
    </w:p>
    <w:p w14:paraId="10B0C6F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Εάν δεν θέλετε να είστε υποκριτές και δημαγωγοί, πείτε μας μειώστε τις συντάξεις και μειώστε τις εισφορές. Αλλιώς δεν νομιμοποιείστε να προβάλλετε αυτό το επιχείρημα.</w:t>
      </w:r>
    </w:p>
    <w:p w14:paraId="10B0C6F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Επί της αντισυνταγματικότητος ολ</w:t>
      </w:r>
      <w:r>
        <w:rPr>
          <w:rFonts w:eastAsia="Times New Roman" w:cs="Times New Roman"/>
          <w:szCs w:val="24"/>
        </w:rPr>
        <w:t>οκληρώστε, κύριε Υπουργέ.</w:t>
      </w:r>
    </w:p>
    <w:p w14:paraId="10B0C6F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Ολοκληρώνω, κύριε Πρόεδρε.</w:t>
      </w:r>
    </w:p>
    <w:p w14:paraId="10B0C6F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Γιατί αυτά που λέτε είναι επί του νομοσχεδίου.</w:t>
      </w:r>
    </w:p>
    <w:p w14:paraId="10B0C6F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w:t>
      </w:r>
      <w:r>
        <w:rPr>
          <w:rFonts w:eastAsia="Times New Roman" w:cs="Times New Roman"/>
          <w:b/>
          <w:szCs w:val="24"/>
        </w:rPr>
        <w:t xml:space="preserve"> Εργασίας, Κοινωνικής Ασφάλισης και Κοινωνικής Αλληλεγγύης):</w:t>
      </w:r>
      <w:r>
        <w:rPr>
          <w:rFonts w:eastAsia="Times New Roman" w:cs="Times New Roman"/>
          <w:szCs w:val="24"/>
        </w:rPr>
        <w:t xml:space="preserve"> Όχι, δεν είναι, κύριε Πρόεδρε.</w:t>
      </w:r>
    </w:p>
    <w:p w14:paraId="10B0C6F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είναι οκτώ λεπτά που μιλάτε, παρακαλώ ολοκληρώστε.</w:t>
      </w:r>
    </w:p>
    <w:p w14:paraId="10B0C6F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w:t>
      </w:r>
      <w:r>
        <w:rPr>
          <w:rFonts w:eastAsia="Times New Roman" w:cs="Times New Roman"/>
          <w:b/>
          <w:szCs w:val="24"/>
        </w:rPr>
        <w:t xml:space="preserve">νωνικής Αλληλεγγύης): </w:t>
      </w:r>
      <w:r>
        <w:rPr>
          <w:rFonts w:eastAsia="Times New Roman" w:cs="Times New Roman"/>
          <w:szCs w:val="24"/>
        </w:rPr>
        <w:t xml:space="preserve">Τα επιχειρήματα που προβλήθηκαν αφορούν την αρχή της αναλογικότητας και κατά πόσο τα μέτρα αυτά είναι πρόσφορα και βάσιμα. Αυτά δεν μπορούν να εξεταστούν και να απαντηθούν νομικά, χωρίς </w:t>
      </w:r>
      <w:r>
        <w:rPr>
          <w:rFonts w:eastAsia="Times New Roman" w:cs="Times New Roman"/>
          <w:szCs w:val="24"/>
        </w:rPr>
        <w:t xml:space="preserve">αναφορά στις </w:t>
      </w:r>
      <w:r>
        <w:rPr>
          <w:rFonts w:eastAsia="Times New Roman" w:cs="Times New Roman"/>
          <w:szCs w:val="24"/>
        </w:rPr>
        <w:t xml:space="preserve">πραγματικές συνθήκες. </w:t>
      </w:r>
    </w:p>
    <w:p w14:paraId="10B0C6F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Άρα προφάσει</w:t>
      </w:r>
      <w:r>
        <w:rPr>
          <w:rFonts w:eastAsia="Times New Roman" w:cs="Times New Roman"/>
          <w:szCs w:val="24"/>
        </w:rPr>
        <w:t xml:space="preserve">ς εν αμαρτίαις, κύριοι. Τι σας ενοχλεί; </w:t>
      </w:r>
    </w:p>
    <w:p w14:paraId="10B0C6F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 τους…</w:t>
      </w:r>
    </w:p>
    <w:p w14:paraId="10B0C6F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Οι κανόνες ισονομίας που επιβάλλει το σύστημά μας. Θέλατε τις παλιές πελατειακές ρυθμίσεις της </w:t>
      </w:r>
      <w:r>
        <w:rPr>
          <w:rFonts w:eastAsia="Times New Roman" w:cs="Times New Roman"/>
          <w:szCs w:val="24"/>
        </w:rPr>
        <w:t>πατρωνίας που έθρεψε το παλαιό σύστημα και είστε υποκριτές…</w:t>
      </w:r>
    </w:p>
    <w:p w14:paraId="10B0C6F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Υπουργέ.</w:t>
      </w:r>
    </w:p>
    <w:p w14:paraId="10B0C6F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xml:space="preserve">...μη δεχόμενοι ότι για πρώτη φορά </w:t>
      </w:r>
      <w:r>
        <w:rPr>
          <w:rFonts w:eastAsia="Times New Roman" w:cs="Times New Roman"/>
          <w:szCs w:val="24"/>
        </w:rPr>
        <w:t>εφαρμόζουμε πράγματι αυτό που το Σύνταγμά μας απαιτεί.</w:t>
      </w:r>
    </w:p>
    <w:p w14:paraId="10B0C6FD"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0B0C6F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ολοκληρώθηκε η συζήτηση κατά το άρθρο 100 παράγραφος 2 του Κανονισμού της Βουλής για το θέμα της αντισυνταγματικότητας, που ετέθη με πρωτοβουλία της Δημοκρατικής Συμπαράταξης ΠΑΣΟΚ-ΔΗΜΑΡ, μέσω του Κοινοβουλευτικού Εκπροσώπου </w:t>
      </w:r>
      <w:r>
        <w:rPr>
          <w:rFonts w:eastAsia="Times New Roman" w:cs="Times New Roman"/>
          <w:szCs w:val="24"/>
        </w:rPr>
        <w:t>κ. Λοβέρδου.</w:t>
      </w:r>
    </w:p>
    <w:p w14:paraId="10B0C6F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αποδεχόμενοι την ένσταση αντισυνταγματικότητας παρακαλώ να εγερθούν.</w:t>
      </w:r>
    </w:p>
    <w:p w14:paraId="10B0C700"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ένσταση)</w:t>
      </w:r>
    </w:p>
    <w:p w14:paraId="10B0C70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Είναι προφανές ότι δεν ηγέρθη ο απαιτούμενος από το Σύνταγμα και τον Κανονισμό της Βουλής αριθμός Βουλευτών.</w:t>
      </w:r>
    </w:p>
    <w:p w14:paraId="10B0C70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Συνεπώς η ένσταση αντ</w:t>
      </w:r>
      <w:r>
        <w:rPr>
          <w:rFonts w:eastAsia="Times New Roman" w:cs="Times New Roman"/>
          <w:szCs w:val="24"/>
        </w:rPr>
        <w:t xml:space="preserve">ισυνταγματικότητας απορρίπτεται. </w:t>
      </w:r>
    </w:p>
    <w:p w14:paraId="10B0C70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Συνεχίζουμε </w:t>
      </w:r>
      <w:r>
        <w:rPr>
          <w:rFonts w:eastAsia="Times New Roman" w:cs="Times New Roman"/>
          <w:szCs w:val="24"/>
        </w:rPr>
        <w:t xml:space="preserve">τώρα, </w:t>
      </w:r>
      <w:r>
        <w:rPr>
          <w:rFonts w:eastAsia="Times New Roman" w:cs="Times New Roman"/>
          <w:szCs w:val="24"/>
        </w:rPr>
        <w:t xml:space="preserve">σύμφωνα με την ημερήσια </w:t>
      </w:r>
      <w:r>
        <w:rPr>
          <w:rFonts w:eastAsia="Times New Roman" w:cs="Times New Roman"/>
          <w:szCs w:val="24"/>
        </w:rPr>
        <w:t xml:space="preserve">διάταξη. Απ’ ό,τι κατάλαβα, οι περισσότεροι θέλετε να μιλήσει πρώτος ο Υπουργός, με τη διευκρίνιση που έκανα ότι μετά ξεκινούν οι </w:t>
      </w:r>
      <w:r>
        <w:rPr>
          <w:rFonts w:eastAsia="Times New Roman" w:cs="Times New Roman"/>
          <w:szCs w:val="24"/>
        </w:rPr>
        <w:t>ε</w:t>
      </w:r>
      <w:r>
        <w:rPr>
          <w:rFonts w:eastAsia="Times New Roman" w:cs="Times New Roman"/>
          <w:szCs w:val="24"/>
        </w:rPr>
        <w:t>ισηγητές. Το επαναλαμβάνω, για να μη γίνει παρανό</w:t>
      </w:r>
      <w:r>
        <w:rPr>
          <w:rFonts w:eastAsia="Times New Roman" w:cs="Times New Roman"/>
          <w:szCs w:val="24"/>
        </w:rPr>
        <w:t>ηση. Και για τους συναδέλφους που θέλουν να εγγραφούν</w:t>
      </w:r>
      <w:r>
        <w:rPr>
          <w:rFonts w:eastAsia="Times New Roman" w:cs="Times New Roman"/>
          <w:szCs w:val="24"/>
        </w:rPr>
        <w:t>,</w:t>
      </w:r>
      <w:r>
        <w:rPr>
          <w:rFonts w:eastAsia="Times New Roman" w:cs="Times New Roman"/>
          <w:szCs w:val="24"/>
        </w:rPr>
        <w:t xml:space="preserve"> η ηλεκτρονική εγγραφή θα ξεκινήσει μόλις ανέλθει στο Βήμα ο κ. Κωνσταντίνος Μπάρκας από τον ΣΥΡΙΖΑ και θα κλείσει μόλις κατέλθει από το Βήμα ο </w:t>
      </w:r>
      <w:r>
        <w:rPr>
          <w:rFonts w:eastAsia="Times New Roman" w:cs="Times New Roman"/>
          <w:szCs w:val="24"/>
        </w:rPr>
        <w:t>ε</w:t>
      </w:r>
      <w:r>
        <w:rPr>
          <w:rFonts w:eastAsia="Times New Roman" w:cs="Times New Roman"/>
          <w:szCs w:val="24"/>
        </w:rPr>
        <w:t>ισηγητής της Νέας Δημοκρατίας κ. Οικονόμου.</w:t>
      </w:r>
    </w:p>
    <w:p w14:paraId="10B0C70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παρακαλώ ελάτε, έχετε το</w:t>
      </w:r>
      <w:r>
        <w:rPr>
          <w:rFonts w:eastAsia="Times New Roman" w:cs="Times New Roman"/>
          <w:szCs w:val="24"/>
        </w:rPr>
        <w:t>ν</w:t>
      </w:r>
      <w:r>
        <w:rPr>
          <w:rFonts w:eastAsia="Times New Roman" w:cs="Times New Roman"/>
          <w:szCs w:val="24"/>
        </w:rPr>
        <w:t xml:space="preserve"> λόγο για δεκαοκτώ λεπτά αυστηρά.</w:t>
      </w:r>
    </w:p>
    <w:p w14:paraId="10B0C70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Αλληλεγγύης): </w:t>
      </w:r>
      <w:r>
        <w:rPr>
          <w:rFonts w:eastAsia="Times New Roman" w:cs="Times New Roman"/>
          <w:szCs w:val="24"/>
        </w:rPr>
        <w:t xml:space="preserve">Ευχαριστώ, κύριε Πρόεδρε. </w:t>
      </w:r>
    </w:p>
    <w:p w14:paraId="10B0C70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Μιλάμε για μία μεταρρύθμιση-τομή, που ο τόπος είχε ανάγκη από δεκαετίες και η οποία, δυ</w:t>
      </w:r>
      <w:r>
        <w:rPr>
          <w:rFonts w:eastAsia="Times New Roman" w:cs="Times New Roman"/>
          <w:szCs w:val="24"/>
        </w:rPr>
        <w:t xml:space="preserve">στυχώς, δεν συζητήθηκε στη Βουλή με τον τρόπο που ταιριάζει σε ένα παρόμοιο εθνικό θέμα. </w:t>
      </w:r>
    </w:p>
    <w:p w14:paraId="10B0C70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Πρωθυπουργός είχε καλέσει σε εθνικό διάλογο από το προηγούμενο φθινόπωρο. Είχαμε προσπαθήσει να εξασφαλίσουμε τους όρους ενός διαλόγου, καλώντας την επιστημονική κο</w:t>
      </w:r>
      <w:r>
        <w:rPr>
          <w:rFonts w:eastAsia="Times New Roman" w:cs="Times New Roman"/>
          <w:szCs w:val="24"/>
        </w:rPr>
        <w:t xml:space="preserve">ινότητα της χώρας να συμμετέχει στην </w:t>
      </w:r>
      <w:r>
        <w:rPr>
          <w:rFonts w:eastAsia="Times New Roman" w:cs="Times New Roman"/>
          <w:szCs w:val="24"/>
        </w:rPr>
        <w:t>ε</w:t>
      </w:r>
      <w:r>
        <w:rPr>
          <w:rFonts w:eastAsia="Times New Roman" w:cs="Times New Roman"/>
          <w:szCs w:val="24"/>
        </w:rPr>
        <w:t xml:space="preserve">πιτροπή για την επιβολή προτάσεων από τον Αύγουστο, καλώντας σε αυτήν την </w:t>
      </w:r>
      <w:r>
        <w:rPr>
          <w:rFonts w:eastAsia="Times New Roman" w:cs="Times New Roman"/>
          <w:szCs w:val="24"/>
        </w:rPr>
        <w:t>ε</w:t>
      </w:r>
      <w:r>
        <w:rPr>
          <w:rFonts w:eastAsia="Times New Roman" w:cs="Times New Roman"/>
          <w:szCs w:val="24"/>
        </w:rPr>
        <w:t>πιτροπή ειδικούς, που αργότερα το επιστημονικό τους κύρος αναγνωρίστηκε από το γεγονός ότι κλήθηκαν από κόμματα της Αντιπολίτευσης να συμμετέχο</w:t>
      </w:r>
      <w:r>
        <w:rPr>
          <w:rFonts w:eastAsia="Times New Roman" w:cs="Times New Roman"/>
          <w:szCs w:val="24"/>
        </w:rPr>
        <w:t xml:space="preserve">υν στις δικές τους </w:t>
      </w:r>
      <w:r>
        <w:rPr>
          <w:rFonts w:eastAsia="Times New Roman" w:cs="Times New Roman"/>
          <w:szCs w:val="24"/>
        </w:rPr>
        <w:t>ε</w:t>
      </w:r>
      <w:r>
        <w:rPr>
          <w:rFonts w:eastAsia="Times New Roman" w:cs="Times New Roman"/>
          <w:szCs w:val="24"/>
        </w:rPr>
        <w:t xml:space="preserve">πιτροπές για την προώθηση προτάσεων για το ασφαλιστικό. </w:t>
      </w:r>
    </w:p>
    <w:p w14:paraId="10B0C70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Δυστυχώς, αντιμετωπίσαμε σε αυτήν την πρόταση διαλόγου απαντήσεις που βασίζονταν στην υποκρισία και τη δημαγωγία. Ακούσαμε ότι ο ΣΥΡΙΖΑ είναι υπεύθυνος για την κατάρρευση του ασφα</w:t>
      </w:r>
      <w:r>
        <w:rPr>
          <w:rFonts w:eastAsia="Times New Roman" w:cs="Times New Roman"/>
          <w:szCs w:val="24"/>
        </w:rPr>
        <w:t xml:space="preserve">λιστικού </w:t>
      </w:r>
      <w:r>
        <w:rPr>
          <w:rFonts w:eastAsia="Times New Roman" w:cs="Times New Roman"/>
          <w:szCs w:val="24"/>
        </w:rPr>
        <w:lastRenderedPageBreak/>
        <w:t xml:space="preserve">συστήματος, ενώ μέχρι το 2015 που αναλάβαμε εμείς ήταν πλήρως ισορροπημένο και βιώσιμο το σύστημα. </w:t>
      </w:r>
    </w:p>
    <w:p w14:paraId="10B0C70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μιλήσω με νούμερα, γιατί, όπως λέει μία πολιτικός που δεν είναι στον δικό μας χώρο, «μην εμπιστεύεστε τους πολιτικούς που δεν σας λένε τους αριθ</w:t>
      </w:r>
      <w:r>
        <w:rPr>
          <w:rFonts w:eastAsia="Times New Roman" w:cs="Times New Roman"/>
          <w:szCs w:val="24"/>
        </w:rPr>
        <w:t xml:space="preserve">μούς τους». Κι είμαι ευτυχής, που ως προς το πρώτο ερώτημα, εάν το σύστημα ήταν βιώσιμο το 2015, πήρατε ήδη μία απάντηση από έναν καθηγητή και πρώην Υπουργό, που δεν τον κάλεσα εγώ, αλλά τον κάλεσε </w:t>
      </w:r>
      <w:r>
        <w:rPr>
          <w:rFonts w:eastAsia="Times New Roman" w:cs="Times New Roman"/>
          <w:szCs w:val="24"/>
        </w:rPr>
        <w:t>τ</w:t>
      </w:r>
      <w:r>
        <w:rPr>
          <w:rFonts w:eastAsia="Times New Roman" w:cs="Times New Roman"/>
          <w:szCs w:val="24"/>
        </w:rPr>
        <w:t xml:space="preserve">ο Ποτάμι, τον κ. Γιαννίτση. </w:t>
      </w:r>
    </w:p>
    <w:p w14:paraId="10B0C70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είπε ο κ. Γιαννίτσης στην</w:t>
      </w:r>
      <w:r>
        <w:rPr>
          <w:rFonts w:eastAsia="Times New Roman" w:cs="Times New Roman"/>
          <w:szCs w:val="24"/>
        </w:rPr>
        <w:t xml:space="preserve"> ακρόαση των φορέων; «Τα ελλείματα που καλύφθηκαν από κρατική χρηματοδότηση την περίοδο 2000-2009 αντιπροσώπευαν το 83% της αύξησης του χρέους». </w:t>
      </w:r>
    </w:p>
    <w:p w14:paraId="10B0C70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έγινε την περίοδο 2010-2014, την περίοδο κυβερνήσεων Νέας Δημοκρατίας-ΠΑΣΟΚ; Αυτά τα ελλείματα αντιπροσώπευ</w:t>
      </w:r>
      <w:r>
        <w:rPr>
          <w:rFonts w:eastAsia="Times New Roman" w:cs="Times New Roman"/>
          <w:szCs w:val="24"/>
        </w:rPr>
        <w:t xml:space="preserve">αν πια το 405,5% της αύξησης του χρέους. Το έλλειμα </w:t>
      </w:r>
      <w:r>
        <w:rPr>
          <w:rFonts w:eastAsia="Times New Roman" w:cs="Times New Roman"/>
          <w:szCs w:val="24"/>
        </w:rPr>
        <w:t>του ασφαλιστικού συστήματος</w:t>
      </w:r>
      <w:r>
        <w:rPr>
          <w:rFonts w:eastAsia="Times New Roman" w:cs="Times New Roman"/>
          <w:szCs w:val="24"/>
        </w:rPr>
        <w:t xml:space="preserve"> που ήταν 6% το 2010 έγινε 9% σε σχέση με το ακαθάριστο εθνικό προϊόν το 2014. Και αυτό δεν </w:t>
      </w:r>
      <w:r>
        <w:rPr>
          <w:rFonts w:eastAsia="Times New Roman" w:cs="Times New Roman"/>
          <w:szCs w:val="24"/>
        </w:rPr>
        <w:lastRenderedPageBreak/>
        <w:t>έγινε μόνο επειδή μειώθηκε το ακαθάριστο εθνικό προϊόν. Το 2014 η συνταξιοδοτική δαπά</w:t>
      </w:r>
      <w:r>
        <w:rPr>
          <w:rFonts w:eastAsia="Times New Roman" w:cs="Times New Roman"/>
          <w:szCs w:val="24"/>
        </w:rPr>
        <w:t xml:space="preserve">νη αυξήθηκε κατά δύο δισεκατομμύρια ή 7% σε σύγκριση με το 2007, την τελευταία χρονιά ανάπτυξης. </w:t>
      </w:r>
    </w:p>
    <w:p w14:paraId="10B0C70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Όλα αυτά συνέπεσαν με έντεκα περικοπές των συντάξεων, που έκαναν τους συνταξιούχους φτωχότερους κατά 40% και που οδήγησαν τη μέση σύνταξη από τα 1.200 ευρώ στ</w:t>
      </w:r>
      <w:r>
        <w:rPr>
          <w:rFonts w:eastAsia="Times New Roman" w:cs="Times New Roman"/>
          <w:szCs w:val="24"/>
        </w:rPr>
        <w:t xml:space="preserve">α 800 ευρώ. Πώς καταφέρατε αυτό το θαύμα; Πώς καταφέρατε και να διαλύσετε τα δημόσια οικονομικά </w:t>
      </w:r>
      <w:r>
        <w:rPr>
          <w:rFonts w:eastAsia="Times New Roman" w:cs="Times New Roman"/>
          <w:szCs w:val="24"/>
        </w:rPr>
        <w:t>και</w:t>
      </w:r>
      <w:r>
        <w:rPr>
          <w:rFonts w:eastAsia="Times New Roman" w:cs="Times New Roman"/>
          <w:szCs w:val="24"/>
        </w:rPr>
        <w:t xml:space="preserve"> να εκτοξεύσετε το δημόσιο χρέος και να τσακίσετε τον συνταξιούχο; </w:t>
      </w:r>
    </w:p>
    <w:p w14:paraId="10B0C70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τον απλό λόγο, ότι οι ψευδομεταρρρυθμίσεις σας δεν έθιγαν την ουσία του προβλήματος τ</w:t>
      </w:r>
      <w:r>
        <w:rPr>
          <w:rFonts w:eastAsia="Times New Roman" w:cs="Times New Roman"/>
          <w:szCs w:val="24"/>
        </w:rPr>
        <w:t xml:space="preserve">ου ασφαλιστικού συστήματος, που είναι </w:t>
      </w:r>
      <w:r>
        <w:rPr>
          <w:rFonts w:eastAsia="Times New Roman" w:cs="Times New Roman"/>
          <w:szCs w:val="24"/>
        </w:rPr>
        <w:t xml:space="preserve">η ύπαρξη </w:t>
      </w:r>
      <w:r>
        <w:rPr>
          <w:rFonts w:eastAsia="Times New Roman" w:cs="Times New Roman"/>
          <w:szCs w:val="24"/>
        </w:rPr>
        <w:t>αναρχία</w:t>
      </w:r>
      <w:r>
        <w:rPr>
          <w:rFonts w:eastAsia="Times New Roman" w:cs="Times New Roman"/>
          <w:szCs w:val="24"/>
        </w:rPr>
        <w:t>ς</w:t>
      </w:r>
      <w:r>
        <w:rPr>
          <w:rFonts w:eastAsia="Times New Roman" w:cs="Times New Roman"/>
          <w:szCs w:val="24"/>
        </w:rPr>
        <w:t xml:space="preserve"> ρυθμίσεων που δεν επέτρεπαν την αντιστοίχιση εισφορών-παροχών. Με αυτόν τον τρόπο, γιγάντωναν τα ελλείματα του συστήματος. </w:t>
      </w:r>
    </w:p>
    <w:p w14:paraId="10B0C70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Η δική μας μεταρρύθμιση έχει δυο βασικά χαρακτηριστικά</w:t>
      </w:r>
      <w:r>
        <w:rPr>
          <w:rFonts w:eastAsia="Times New Roman" w:cs="Times New Roman"/>
          <w:szCs w:val="24"/>
        </w:rPr>
        <w:t>:</w:t>
      </w:r>
      <w:r>
        <w:rPr>
          <w:rFonts w:eastAsia="Times New Roman" w:cs="Times New Roman"/>
          <w:szCs w:val="24"/>
        </w:rPr>
        <w:t xml:space="preserve"> Πρώτον, ισονομία, αυ</w:t>
      </w:r>
      <w:r>
        <w:rPr>
          <w:rFonts w:eastAsia="Times New Roman" w:cs="Times New Roman"/>
          <w:szCs w:val="24"/>
        </w:rPr>
        <w:t xml:space="preserve">τή που ενόχλησε και οδήγησε σε ενστάσεις αντισυνταγματικότητας. Όλοι, όχι μόνο οι μισθωτοί, θα έχουν </w:t>
      </w:r>
      <w:r>
        <w:rPr>
          <w:rFonts w:eastAsia="Times New Roman" w:cs="Times New Roman"/>
          <w:szCs w:val="24"/>
        </w:rPr>
        <w:t xml:space="preserve">την ίδια επιβάρυνση </w:t>
      </w:r>
      <w:r>
        <w:rPr>
          <w:rFonts w:eastAsia="Times New Roman" w:cs="Times New Roman"/>
          <w:szCs w:val="24"/>
        </w:rPr>
        <w:t>20% για την κύρια σύνταξή τους και 7% για την υγεία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επί </w:t>
      </w:r>
      <w:r>
        <w:rPr>
          <w:rFonts w:eastAsia="Times New Roman" w:cs="Times New Roman"/>
          <w:szCs w:val="24"/>
        </w:rPr>
        <w:t xml:space="preserve">του πραγματικού τους εισοδήματος. </w:t>
      </w:r>
    </w:p>
    <w:p w14:paraId="10B0C70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Και ποια απόκλιση </w:t>
      </w:r>
      <w:r>
        <w:rPr>
          <w:rFonts w:eastAsia="Times New Roman" w:cs="Times New Roman"/>
          <w:szCs w:val="24"/>
        </w:rPr>
        <w:t>μόνο επιτρέπεται</w:t>
      </w:r>
      <w:r>
        <w:rPr>
          <w:rFonts w:eastAsia="Times New Roman" w:cs="Times New Roman"/>
          <w:szCs w:val="24"/>
        </w:rPr>
        <w:t xml:space="preserve"> από την </w:t>
      </w:r>
      <w:r>
        <w:rPr>
          <w:rFonts w:eastAsia="Times New Roman" w:cs="Times New Roman"/>
          <w:szCs w:val="24"/>
        </w:rPr>
        <w:t xml:space="preserve">αρχή αυτής της ισότητας, της εφαρμογής ίσων κανόνων για όλους; Μόνο εκεί όπου υπάρχει ανάγκη να προστατευθούν οι πιο αδύναμοι. Για αυτόν τον λόγο, έχουμε την εθνική σύνταξη. Για αυτόν τον λόγο, έχουμε την ειδική ασφαλιστική μεταχείριση των αγροτών, </w:t>
      </w:r>
      <w:r>
        <w:rPr>
          <w:rFonts w:eastAsia="Times New Roman" w:cs="Times New Roman"/>
          <w:szCs w:val="24"/>
        </w:rPr>
        <w:t xml:space="preserve">διότι </w:t>
      </w:r>
      <w:r>
        <w:rPr>
          <w:rFonts w:eastAsia="Times New Roman" w:cs="Times New Roman"/>
          <w:szCs w:val="24"/>
        </w:rPr>
        <w:t>τ</w:t>
      </w:r>
      <w:r>
        <w:rPr>
          <w:rFonts w:eastAsia="Times New Roman" w:cs="Times New Roman"/>
          <w:szCs w:val="24"/>
        </w:rPr>
        <w:t xml:space="preserve">ο αγροτικό εισόδημα ξέρουμε ότι είναι μικρότερο από το αστικό. </w:t>
      </w:r>
    </w:p>
    <w:p w14:paraId="10B0C71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σύστημα αυτό παραμένει ένα αναδιανεμητικό δημόσιο σύστημα, όχι κεφαλαιοποιητικό, αντίθετα με τη γενικευμένη τάση όλων των μεταρρυθμίσεων το τελευταίο διάστημα στην Ευρώπη, που ακριβώς </w:t>
      </w:r>
      <w:r>
        <w:rPr>
          <w:rFonts w:eastAsia="Times New Roman" w:cs="Times New Roman"/>
          <w:szCs w:val="24"/>
        </w:rPr>
        <w:t xml:space="preserve">υποβαθμίζουν αυτόν τον κοινωνικό χαρακτήρα, που συνιστούσε την καρδιά του ευρωπαϊκού κοινωνικού </w:t>
      </w:r>
      <w:r>
        <w:rPr>
          <w:rFonts w:eastAsia="Times New Roman" w:cs="Times New Roman"/>
          <w:szCs w:val="24"/>
        </w:rPr>
        <w:lastRenderedPageBreak/>
        <w:t>μοντέλου, και με πλήρη, για πρώτη φορά, εγγύηση του συνόλου των συνταξιοδοτικών παροχών από το κράτος, την εγγυητική αυτή υποχρέωση που επιβάλλει το άρθρο 22 πα</w:t>
      </w:r>
      <w:r>
        <w:rPr>
          <w:rFonts w:eastAsia="Times New Roman" w:cs="Times New Roman"/>
          <w:szCs w:val="24"/>
        </w:rPr>
        <w:t>ράγραφος 5</w:t>
      </w:r>
      <w:r>
        <w:rPr>
          <w:rFonts w:eastAsia="Times New Roman" w:cs="Times New Roman"/>
          <w:szCs w:val="24"/>
        </w:rPr>
        <w:t xml:space="preserve"> του Συντάγματος</w:t>
      </w:r>
      <w:r>
        <w:rPr>
          <w:rFonts w:eastAsia="Times New Roman" w:cs="Times New Roman"/>
          <w:szCs w:val="24"/>
        </w:rPr>
        <w:t xml:space="preserve">. </w:t>
      </w:r>
    </w:p>
    <w:p w14:paraId="10B0C711"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Κατηγορηθήκαμε ότι καταργούμε την τριμερή χρηματοδότηση. Η τριμερής χρηματοδότηση προέβλεπε, σύμφωνα με τον </w:t>
      </w:r>
      <w:r>
        <w:rPr>
          <w:rFonts w:eastAsia="Times New Roman"/>
          <w:szCs w:val="24"/>
        </w:rPr>
        <w:t>ν</w:t>
      </w:r>
      <w:r>
        <w:rPr>
          <w:rFonts w:eastAsia="Times New Roman"/>
          <w:szCs w:val="24"/>
        </w:rPr>
        <w:t>όμο Ρέππα 3029/2002, επιχορήγηση ύψους 1% του ακαθάριστου εθνικού προϊόντος</w:t>
      </w:r>
      <w:r>
        <w:rPr>
          <w:rFonts w:eastAsia="Times New Roman"/>
          <w:szCs w:val="24"/>
        </w:rPr>
        <w:t>. Ε</w:t>
      </w:r>
      <w:r>
        <w:rPr>
          <w:rFonts w:eastAsia="Times New Roman"/>
          <w:szCs w:val="24"/>
        </w:rPr>
        <w:t>μείς προβλέπουμε με την εθνική σύνταξη π</w:t>
      </w:r>
      <w:r>
        <w:rPr>
          <w:rFonts w:eastAsia="Times New Roman"/>
          <w:szCs w:val="24"/>
        </w:rPr>
        <w:t xml:space="preserve">ου θα χρηματοδοτείται από τη φορολογία, γιατί πράγματι ο φόρος είναι το βασικό εργαλείο κοινωνικής αναδιανομής, χρηματοδότηση του ύψους </w:t>
      </w:r>
      <w:r>
        <w:rPr>
          <w:rFonts w:eastAsia="Times New Roman"/>
          <w:szCs w:val="24"/>
        </w:rPr>
        <w:t xml:space="preserve">του </w:t>
      </w:r>
      <w:r>
        <w:rPr>
          <w:rFonts w:eastAsia="Times New Roman"/>
          <w:szCs w:val="24"/>
        </w:rPr>
        <w:t xml:space="preserve">6,5% του ακαθάριστου εθνικού προϊόντος. </w:t>
      </w:r>
    </w:p>
    <w:p w14:paraId="10B0C712"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Και μολονότι προβλέπουμε </w:t>
      </w:r>
      <w:r>
        <w:rPr>
          <w:rFonts w:eastAsia="Times New Roman"/>
          <w:szCs w:val="24"/>
        </w:rPr>
        <w:t xml:space="preserve">πολύ </w:t>
      </w:r>
      <w:r>
        <w:rPr>
          <w:rFonts w:eastAsia="Times New Roman"/>
          <w:szCs w:val="24"/>
        </w:rPr>
        <w:t>μεγαλύτερη από το παρελθόν συμμετοχή του κράτ</w:t>
      </w:r>
      <w:r>
        <w:rPr>
          <w:rFonts w:eastAsia="Times New Roman"/>
          <w:szCs w:val="24"/>
        </w:rPr>
        <w:t>ους</w:t>
      </w:r>
      <w:r>
        <w:rPr>
          <w:rFonts w:eastAsia="Times New Roman"/>
          <w:szCs w:val="24"/>
        </w:rPr>
        <w:t xml:space="preserve"> στη χρηματοδότηση του συστήματος</w:t>
      </w:r>
      <w:r>
        <w:rPr>
          <w:rFonts w:eastAsia="Times New Roman"/>
          <w:szCs w:val="24"/>
        </w:rPr>
        <w:t>, ακριβώς για να ενισχυθεί η κοινωνική αλληλεγγύη</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α </w:t>
      </w:r>
      <w:r>
        <w:rPr>
          <w:rFonts w:eastAsia="Times New Roman"/>
          <w:szCs w:val="24"/>
        </w:rPr>
        <w:t>δε</w:t>
      </w:r>
      <w:r>
        <w:rPr>
          <w:rFonts w:eastAsia="Times New Roman"/>
          <w:szCs w:val="24"/>
        </w:rPr>
        <w:t xml:space="preserve"> ελλείματα τα μειώνουμε ακριβώς όπως είχαμε υποσχεθεί, ούτε καν κατά το μικρότερο μέρος από τον περιορισμό των </w:t>
      </w:r>
      <w:r>
        <w:rPr>
          <w:rFonts w:eastAsia="Times New Roman"/>
          <w:szCs w:val="24"/>
        </w:rPr>
        <w:lastRenderedPageBreak/>
        <w:t>συντάξεων</w:t>
      </w:r>
      <w:r>
        <w:rPr>
          <w:rFonts w:eastAsia="Times New Roman"/>
          <w:szCs w:val="24"/>
        </w:rPr>
        <w:t>,</w:t>
      </w:r>
      <w:r>
        <w:rPr>
          <w:rFonts w:eastAsia="Times New Roman"/>
          <w:szCs w:val="24"/>
        </w:rPr>
        <w:t xml:space="preserve"> αλλά από την αρχιτεκτονική του νέου συστήμ</w:t>
      </w:r>
      <w:r>
        <w:rPr>
          <w:rFonts w:eastAsia="Times New Roman"/>
          <w:szCs w:val="24"/>
        </w:rPr>
        <w:t xml:space="preserve">ατος, γιατί ακριβώς αντιμετωπίζουμε τις αιτίες που παράγουν ελλείματα: την αναρχία των ρυθμίσεων, την αναντιστοιχία εισφορών και παροχών. </w:t>
      </w:r>
    </w:p>
    <w:p w14:paraId="10B0C713"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Πράγματι, επεμβαίνουμε και αναπροσαρμόζουμε εισφορές που δεν έχουν αυτά τα χαρακτηριστικά. Το Μετοχικό Ταμείο, για πα</w:t>
      </w:r>
      <w:r>
        <w:rPr>
          <w:rFonts w:eastAsia="Times New Roman"/>
          <w:szCs w:val="24"/>
        </w:rPr>
        <w:t xml:space="preserve">ράδειγμα, των δημοσίων υπαλλήλων, που, όπως ξέρετε, δεν δίνει σύνταξη αλλά μέρισμα, δηλαδή θεωρητικά ό,τι έχουν εισφέρει οι δημόσιοι υπάλληλοι, είχε τα εξής χαρακτηριστικά: 962 ευρώ ήταν η ετήσια κατάθεση από τους δημοσίους υπαλλήλους το χρόνο, 1.932 ευρώ </w:t>
      </w:r>
      <w:r>
        <w:rPr>
          <w:rFonts w:eastAsia="Times New Roman"/>
          <w:szCs w:val="24"/>
        </w:rPr>
        <w:t xml:space="preserve">ήταν το μέρισμα. </w:t>
      </w:r>
    </w:p>
    <w:p w14:paraId="10B0C714"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Πώς γινόταν αυτό, εφ’ όσον είχε μόνο 49.000.000 ευρώ</w:t>
      </w:r>
      <w:r>
        <w:rPr>
          <w:rFonts w:eastAsia="Times New Roman"/>
          <w:szCs w:val="24"/>
        </w:rPr>
        <w:t xml:space="preserve"> έσοδα</w:t>
      </w:r>
      <w:r>
        <w:rPr>
          <w:rFonts w:eastAsia="Times New Roman"/>
          <w:szCs w:val="24"/>
        </w:rPr>
        <w:t xml:space="preserve">, να μπορεί να καταβάλει αυτά τα ποσά; Πρώτον, διότι αρχικά </w:t>
      </w:r>
      <w:r>
        <w:rPr>
          <w:rFonts w:eastAsia="Times New Roman"/>
          <w:szCs w:val="24"/>
        </w:rPr>
        <w:t xml:space="preserve">χρηματοδοτείτο από </w:t>
      </w:r>
      <w:r>
        <w:rPr>
          <w:rFonts w:eastAsia="Times New Roman"/>
          <w:szCs w:val="24"/>
        </w:rPr>
        <w:t xml:space="preserve">έναν κοινωνικό πόρο, ο οποίος δεν καταργήθηκε με δικό μας νόμο, αλλά με τον </w:t>
      </w:r>
      <w:r>
        <w:rPr>
          <w:rFonts w:eastAsia="Times New Roman"/>
          <w:szCs w:val="24"/>
        </w:rPr>
        <w:t xml:space="preserve">δικό σας </w:t>
      </w:r>
      <w:r>
        <w:rPr>
          <w:rFonts w:eastAsia="Times New Roman"/>
          <w:szCs w:val="24"/>
        </w:rPr>
        <w:t>ν.4254/2014. Δεύ</w:t>
      </w:r>
      <w:r>
        <w:rPr>
          <w:rFonts w:eastAsia="Times New Roman"/>
          <w:szCs w:val="24"/>
        </w:rPr>
        <w:t>τερον, γιατί απλώς συσσώρευε ελλείμ</w:t>
      </w:r>
      <w:r>
        <w:rPr>
          <w:rFonts w:eastAsia="Times New Roman"/>
          <w:szCs w:val="24"/>
        </w:rPr>
        <w:t>μ</w:t>
      </w:r>
      <w:r>
        <w:rPr>
          <w:rFonts w:eastAsia="Times New Roman"/>
          <w:szCs w:val="24"/>
        </w:rPr>
        <w:t xml:space="preserve">ατα. Το 2015 </w:t>
      </w:r>
      <w:r>
        <w:rPr>
          <w:rFonts w:eastAsia="Times New Roman"/>
          <w:szCs w:val="24"/>
        </w:rPr>
        <w:lastRenderedPageBreak/>
        <w:t>αναγκαζόμαστε να εισφέρουμε 89.000.000 ευρώ το χρόνο και αντίστοιχο ποσοστό το 2016, για να καλύψουμε τα ελλείμ</w:t>
      </w:r>
      <w:r>
        <w:rPr>
          <w:rFonts w:eastAsia="Times New Roman"/>
          <w:szCs w:val="24"/>
        </w:rPr>
        <w:t>μ</w:t>
      </w:r>
      <w:r>
        <w:rPr>
          <w:rFonts w:eastAsia="Times New Roman"/>
          <w:szCs w:val="24"/>
        </w:rPr>
        <w:t xml:space="preserve">ατα αυτά. Ακριβώς γιατί δεν υπήρχε ισορροπία εισφορών-παροχών. </w:t>
      </w:r>
      <w:r>
        <w:rPr>
          <w:rFonts w:eastAsia="Times New Roman"/>
          <w:szCs w:val="24"/>
        </w:rPr>
        <w:t>Επιπλέον, τ</w:t>
      </w:r>
      <w:r>
        <w:rPr>
          <w:rFonts w:eastAsia="Times New Roman"/>
          <w:szCs w:val="24"/>
        </w:rPr>
        <w:t>ο 40% των μερισματούχ</w:t>
      </w:r>
      <w:r>
        <w:rPr>
          <w:rFonts w:eastAsia="Times New Roman"/>
          <w:szCs w:val="24"/>
        </w:rPr>
        <w:t>ων του Μετοχικού Ταμείου ήταν άνθρωποι ηλικίας σαράντα ενός ως πενήντα πέντε ετών, που έπαιρναν το ίδιο μέρισμα με τους άλλους, χωρίς προφανώς να έχουν εισφέρει ανάλογα ποσά.</w:t>
      </w:r>
    </w:p>
    <w:p w14:paraId="10B0C715"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Εμείς τώρα τι κάνουμε; Σεβόμαστε απολύτως τις εισφορές που κατατέθηκαν. </w:t>
      </w:r>
      <w:r>
        <w:rPr>
          <w:rFonts w:eastAsia="Times New Roman"/>
          <w:szCs w:val="24"/>
        </w:rPr>
        <w:t>Ό,τι</w:t>
      </w:r>
      <w:r>
        <w:rPr>
          <w:rFonts w:eastAsia="Times New Roman"/>
          <w:szCs w:val="24"/>
        </w:rPr>
        <w:t xml:space="preserve"> έδωσαν οι δημόσιοι υπάλληλοι από τον μισθό τους, κανείς δεν μπορεί να τα π</w:t>
      </w:r>
      <w:r>
        <w:rPr>
          <w:rFonts w:eastAsia="Times New Roman"/>
          <w:szCs w:val="24"/>
        </w:rPr>
        <w:t>εριορίσει. Μ</w:t>
      </w:r>
      <w:r>
        <w:rPr>
          <w:rFonts w:eastAsia="Times New Roman"/>
          <w:szCs w:val="24"/>
        </w:rPr>
        <w:t>άλιστα υπολογίζουμε κι ένα επιτόκιο απόδοσης ανάλογο με αυτό της Τράπεζας της Ελλάδ</w:t>
      </w:r>
      <w:r>
        <w:rPr>
          <w:rFonts w:eastAsia="Times New Roman"/>
          <w:szCs w:val="24"/>
        </w:rPr>
        <w:t>ο</w:t>
      </w:r>
      <w:r>
        <w:rPr>
          <w:rFonts w:eastAsia="Times New Roman"/>
          <w:szCs w:val="24"/>
        </w:rPr>
        <w:t xml:space="preserve">ς </w:t>
      </w:r>
      <w:r>
        <w:rPr>
          <w:rFonts w:eastAsia="Times New Roman"/>
          <w:szCs w:val="24"/>
        </w:rPr>
        <w:t>επί των</w:t>
      </w:r>
      <w:r>
        <w:rPr>
          <w:rFonts w:eastAsia="Times New Roman"/>
          <w:szCs w:val="24"/>
        </w:rPr>
        <w:t xml:space="preserve"> εισφορ</w:t>
      </w:r>
      <w:r>
        <w:rPr>
          <w:rFonts w:eastAsia="Times New Roman"/>
          <w:szCs w:val="24"/>
        </w:rPr>
        <w:t>ών</w:t>
      </w:r>
      <w:r>
        <w:rPr>
          <w:rFonts w:eastAsia="Times New Roman"/>
          <w:szCs w:val="24"/>
        </w:rPr>
        <w:t xml:space="preserve"> αυτ</w:t>
      </w:r>
      <w:r>
        <w:rPr>
          <w:rFonts w:eastAsia="Times New Roman"/>
          <w:szCs w:val="24"/>
        </w:rPr>
        <w:t>ών. Αν</w:t>
      </w:r>
      <w:r>
        <w:rPr>
          <w:rFonts w:eastAsia="Times New Roman"/>
          <w:szCs w:val="24"/>
        </w:rPr>
        <w:t xml:space="preserve">απροσαρμόζουμε </w:t>
      </w:r>
      <w:r>
        <w:rPr>
          <w:rFonts w:eastAsia="Times New Roman"/>
          <w:szCs w:val="24"/>
        </w:rPr>
        <w:t xml:space="preserve">όμως και </w:t>
      </w:r>
      <w:r>
        <w:rPr>
          <w:rFonts w:eastAsia="Times New Roman"/>
          <w:szCs w:val="24"/>
        </w:rPr>
        <w:t>το μέρισμα</w:t>
      </w:r>
      <w:r>
        <w:rPr>
          <w:rFonts w:eastAsia="Times New Roman"/>
          <w:szCs w:val="24"/>
        </w:rPr>
        <w:t>, γιατί</w:t>
      </w:r>
      <w:r>
        <w:rPr>
          <w:rFonts w:eastAsia="Times New Roman"/>
          <w:szCs w:val="24"/>
        </w:rPr>
        <w:t xml:space="preserve"> δεν είναι δυνατ</w:t>
      </w:r>
      <w:r>
        <w:rPr>
          <w:rFonts w:eastAsia="Times New Roman"/>
          <w:szCs w:val="24"/>
        </w:rPr>
        <w:t>όν ο κρατικός προϋπολογισμός, δηλαδή στην πραγματικότητα ο εργάτης, ο αγρότης, όποιος δεν είναι δημόσιος υπάλληλος να επιδοτεί το μέρισμα</w:t>
      </w:r>
      <w:r>
        <w:rPr>
          <w:rFonts w:eastAsia="Times New Roman"/>
          <w:szCs w:val="24"/>
        </w:rPr>
        <w:t xml:space="preserve"> των τελευταίων</w:t>
      </w:r>
      <w:r>
        <w:rPr>
          <w:rFonts w:eastAsia="Times New Roman"/>
          <w:szCs w:val="24"/>
        </w:rPr>
        <w:t>.</w:t>
      </w:r>
    </w:p>
    <w:p w14:paraId="10B0C716"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lastRenderedPageBreak/>
        <w:t xml:space="preserve">Μια </w:t>
      </w:r>
      <w:r>
        <w:rPr>
          <w:rFonts w:eastAsia="Times New Roman"/>
          <w:szCs w:val="24"/>
        </w:rPr>
        <w:t xml:space="preserve">άλλη </w:t>
      </w:r>
      <w:r>
        <w:rPr>
          <w:rFonts w:eastAsia="Times New Roman"/>
          <w:szCs w:val="24"/>
        </w:rPr>
        <w:t>βασική</w:t>
      </w:r>
      <w:r>
        <w:rPr>
          <w:rFonts w:eastAsia="Times New Roman"/>
          <w:szCs w:val="24"/>
        </w:rPr>
        <w:t xml:space="preserve"> αρχή του νομοσχεδίου είναι η διάκριση των προνοιακών και των ασφαλιστικών παροχών</w:t>
      </w:r>
      <w:r>
        <w:rPr>
          <w:rFonts w:eastAsia="Times New Roman"/>
          <w:szCs w:val="24"/>
        </w:rPr>
        <w:t>.</w:t>
      </w:r>
      <w:r>
        <w:rPr>
          <w:rFonts w:eastAsia="Times New Roman"/>
          <w:szCs w:val="24"/>
        </w:rPr>
        <w:t xml:space="preserve"> ΕΚΑ</w:t>
      </w:r>
      <w:r>
        <w:rPr>
          <w:rFonts w:eastAsia="Times New Roman"/>
          <w:szCs w:val="24"/>
        </w:rPr>
        <w:t>Σ</w:t>
      </w:r>
      <w:r>
        <w:rPr>
          <w:rFonts w:eastAsia="Times New Roman"/>
          <w:szCs w:val="24"/>
        </w:rPr>
        <w:t xml:space="preserve">: </w:t>
      </w:r>
      <w:r>
        <w:rPr>
          <w:rFonts w:eastAsia="Times New Roman"/>
          <w:szCs w:val="24"/>
        </w:rPr>
        <w:t>Ψηφίσατε ή όχι, κύριοι της Νέας Δημοκρατίας, του Ποταμιού και του ΠΑΣΟΚ, τη σταδιακή κατάργηση του ΕΚΑΣ με τον ν.4336/2015;</w:t>
      </w:r>
    </w:p>
    <w:p w14:paraId="10B0C717"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Φυσικά όχι!</w:t>
      </w:r>
    </w:p>
    <w:p w14:paraId="10B0C718" w14:textId="77777777" w:rsidR="009F6C17" w:rsidRDefault="003C1E98">
      <w:pPr>
        <w:tabs>
          <w:tab w:val="left" w:pos="2820"/>
        </w:tabs>
        <w:spacing w:line="600" w:lineRule="auto"/>
        <w:ind w:firstLine="720"/>
        <w:jc w:val="center"/>
        <w:rPr>
          <w:rFonts w:eastAsia="Times New Roman"/>
          <w:szCs w:val="24"/>
        </w:rPr>
      </w:pPr>
      <w:r>
        <w:rPr>
          <w:rFonts w:eastAsia="Times New Roman"/>
          <w:szCs w:val="24"/>
        </w:rPr>
        <w:t>(Θόρυβος – διαμαρτυρίες από την πτέρυγα της Νέας Δημοκρατίας)</w:t>
      </w:r>
    </w:p>
    <w:p w14:paraId="10B0C719"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ΓΕΩΡΓΙΟΣ ΚΑΤΡΟΥΓΚΑΛΟΣ (Υπουργός </w:t>
      </w:r>
      <w:r>
        <w:rPr>
          <w:rFonts w:eastAsia="Times New Roman"/>
          <w:b/>
          <w:szCs w:val="24"/>
        </w:rPr>
        <w:t>Εργασίας, Κοινωνικής Ασφάλισης και Κοινωνικής Αλληλεγγύης):</w:t>
      </w:r>
      <w:r>
        <w:rPr>
          <w:rFonts w:eastAsia="Times New Roman"/>
          <w:szCs w:val="24"/>
        </w:rPr>
        <w:t xml:space="preserve"> Φυσικά! Γιατί τώρα διαμαρτύρεστε; Η απάντηση είναι απλή. Γιατί είστε υποκριτές!</w:t>
      </w:r>
    </w:p>
    <w:p w14:paraId="10B0C71A"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Την παραμονή της χώρας στην Ευρώπη ψηφίσαμε. Τώρα επικαλείστε τη Νέα Δημοκρατία; Την πατρίδα προασ</w:t>
      </w:r>
      <w:r>
        <w:rPr>
          <w:rFonts w:eastAsia="Times New Roman"/>
          <w:szCs w:val="24"/>
        </w:rPr>
        <w:t>πίσαμε όχι εσάς.</w:t>
      </w:r>
    </w:p>
    <w:p w14:paraId="10B0C71B"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Ήρεμα, ήρεμα! </w:t>
      </w:r>
    </w:p>
    <w:p w14:paraId="10B0C71C"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lastRenderedPageBreak/>
        <w:t>Κύριε Βρούτση, θα έχετε την ευκαιρία να τα πείτε.</w:t>
      </w:r>
    </w:p>
    <w:p w14:paraId="10B0C71D"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Αντί να καταργήσουμε </w:t>
      </w:r>
      <w:r>
        <w:rPr>
          <w:rFonts w:eastAsia="Times New Roman"/>
          <w:szCs w:val="24"/>
        </w:rPr>
        <w:t xml:space="preserve">το ΕΚΑΣ </w:t>
      </w:r>
      <w:r>
        <w:rPr>
          <w:rFonts w:eastAsia="Times New Roman"/>
          <w:szCs w:val="24"/>
        </w:rPr>
        <w:t>και να μη βάλουμε τί</w:t>
      </w:r>
      <w:r>
        <w:rPr>
          <w:rFonts w:eastAsia="Times New Roman"/>
          <w:szCs w:val="24"/>
        </w:rPr>
        <w:t>ποτα</w:t>
      </w:r>
      <w:r>
        <w:rPr>
          <w:rFonts w:eastAsia="Times New Roman"/>
          <w:szCs w:val="24"/>
        </w:rPr>
        <w:t xml:space="preserve"> στη θέση του</w:t>
      </w:r>
      <w:r>
        <w:rPr>
          <w:rFonts w:eastAsia="Times New Roman"/>
          <w:szCs w:val="24"/>
        </w:rPr>
        <w:t>, όπως κάν</w:t>
      </w:r>
      <w:r>
        <w:rPr>
          <w:rFonts w:eastAsia="Times New Roman"/>
          <w:szCs w:val="24"/>
        </w:rPr>
        <w:t>α</w:t>
      </w:r>
      <w:r>
        <w:rPr>
          <w:rFonts w:eastAsia="Times New Roman"/>
          <w:szCs w:val="24"/>
        </w:rPr>
        <w:t xml:space="preserve">τε εσείς με τις διαδοχικές καταργήσεις και μειώσεις παροχών, αντικαθιστούμε το ΕΚΑΣ με την εθνική σύνταξη και μάλιστα με ένα τρόπο που παρέχει πληρέστερη προστασία. </w:t>
      </w:r>
    </w:p>
    <w:p w14:paraId="10B0C71E"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Πρώτον, διότι το ΕΚΑΣ δινόταν με έλεγχο πόρων, με έλεγχο εισοδ</w:t>
      </w:r>
      <w:r>
        <w:rPr>
          <w:rFonts w:eastAsia="Times New Roman"/>
          <w:szCs w:val="24"/>
        </w:rPr>
        <w:t>ημάτων, με εισοδηματικά κριτήρια, όπως θέλει το Διεθνές Νομισματικό Ταμείο και ορισμένες φωνές εδώ στη Βουλή να δίνονται και οι συντάξεις. Ενώ εμείς την εθνική σύνταξη τη δίνουμε σε όλους και τη δίνουμε με τέτοιο τρόπο, ούτως ώστε αθροιζόμενη με τα ποσοστά</w:t>
      </w:r>
      <w:r>
        <w:rPr>
          <w:rFonts w:eastAsia="Times New Roman"/>
          <w:szCs w:val="24"/>
        </w:rPr>
        <w:t xml:space="preserve"> αναπλήρωσης που προστατεύουν τα χαμηλά εισοδήματα, να εξασφαλίζουμε τους συνταξιούχους από τη φτώχεια και τον κοινωνικό αποκλεισμό.</w:t>
      </w:r>
    </w:p>
    <w:p w14:paraId="10B0C71F" w14:textId="77777777" w:rsidR="009F6C17" w:rsidRDefault="003C1E98">
      <w:pPr>
        <w:spacing w:line="600" w:lineRule="auto"/>
        <w:ind w:firstLine="720"/>
        <w:jc w:val="both"/>
        <w:rPr>
          <w:rFonts w:eastAsia="UB-Helvetica" w:cs="Times New Roman"/>
          <w:szCs w:val="24"/>
        </w:rPr>
      </w:pPr>
      <w:r>
        <w:rPr>
          <w:rFonts w:eastAsia="UB-Helvetica" w:cs="Times New Roman"/>
          <w:szCs w:val="24"/>
        </w:rPr>
        <w:lastRenderedPageBreak/>
        <w:t xml:space="preserve">Ακριβώς τις αρχές αυτές της ισονομίας –ίδιοι κανόνες για όλους- τις υπηρετεί και το οργανωτικό σχήμα, το οποίο προτείναμε, </w:t>
      </w:r>
      <w:r>
        <w:rPr>
          <w:rFonts w:eastAsia="UB-Helvetica" w:cs="Times New Roman"/>
          <w:szCs w:val="24"/>
        </w:rPr>
        <w:t>δηλαδή ένας ενιαίος φορέας με όλους τους Έλληνες ασφαλισμένους εκεί.</w:t>
      </w:r>
    </w:p>
    <w:p w14:paraId="10B0C720"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Ακούω προτάσεις από τη Νέα Δημοκρατία και το ΠΑΣΟΚ για τρία ταμεία. Εφόσον υπηρετούνταν οι αρχές της ισονομίας, θα έλεγε κανείς ότι το οργανωτικό σχήμα αυτό δεν έχει σημασία, αν θα είναι </w:t>
      </w:r>
      <w:r>
        <w:rPr>
          <w:rFonts w:eastAsia="UB-Helvetica" w:cs="Times New Roman"/>
          <w:szCs w:val="24"/>
        </w:rPr>
        <w:t>ένα ή τρία. Πράγματι, θα μπορούσαν να είναι και τρία.</w:t>
      </w:r>
    </w:p>
    <w:p w14:paraId="10B0C721" w14:textId="77777777" w:rsidR="009F6C17" w:rsidRDefault="003C1E98">
      <w:pPr>
        <w:spacing w:line="600" w:lineRule="auto"/>
        <w:ind w:firstLine="720"/>
        <w:jc w:val="both"/>
        <w:rPr>
          <w:rFonts w:eastAsia="UB-Helvetica" w:cs="Times New Roman"/>
          <w:szCs w:val="24"/>
        </w:rPr>
      </w:pPr>
      <w:r>
        <w:rPr>
          <w:rFonts w:eastAsia="UB-Helvetica" w:cs="Times New Roman"/>
          <w:szCs w:val="24"/>
        </w:rPr>
        <w:t>Σας ρωτώ, όμως: Μας δήλωσαν οι επιστήμονες-ελεύθεροι επαγγελματίες, που είναι ασφαλισμένοι σήμερα στο ΕΤΑΑ, ότι αρνούνται, δεν θέλουν να συνενωθούν με τον ΟΑΕΕ, με τους εμπόρους.</w:t>
      </w:r>
    </w:p>
    <w:p w14:paraId="10B0C722"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ΒΑΣΙΛΕΙΟΣ ΟΙΚΟΝΟΜΟΥ:</w:t>
      </w:r>
      <w:r>
        <w:rPr>
          <w:rFonts w:eastAsia="UB-Helvetica" w:cs="Times New Roman"/>
          <w:szCs w:val="24"/>
        </w:rPr>
        <w:t xml:space="preserve"> Το</w:t>
      </w:r>
      <w:r>
        <w:rPr>
          <w:rFonts w:eastAsia="UB-Helvetica" w:cs="Times New Roman"/>
          <w:szCs w:val="24"/>
        </w:rPr>
        <w:t xml:space="preserve"> δικό σας αρνούνται.</w:t>
      </w:r>
    </w:p>
    <w:p w14:paraId="10B0C723"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ΓΕΩΡΓΙΟΣ ΚΑΤΡΟΥΓΚΑΛΟΣ (Υπουργός Εργασίας, Κοινωνικής Ασφάλισης και Κοινωνικής Αλληλεγγύης):</w:t>
      </w:r>
      <w:r>
        <w:rPr>
          <w:rFonts w:eastAsia="UB-Helvetica" w:cs="Times New Roman"/>
          <w:szCs w:val="24"/>
        </w:rPr>
        <w:t xml:space="preserve"> Πώς θα μπορούσε να πάρει, λοιπόν, σχήμα ένα ενιαίο ταμείο αυτοαπασχολούμενων, όταν οι περισσότεροι από τους επιστήμονες αρνούνται αυτήν την εκδ</w:t>
      </w:r>
      <w:r>
        <w:rPr>
          <w:rFonts w:eastAsia="UB-Helvetica" w:cs="Times New Roman"/>
          <w:szCs w:val="24"/>
        </w:rPr>
        <w:t>οχή;</w:t>
      </w:r>
    </w:p>
    <w:p w14:paraId="10B0C724" w14:textId="77777777" w:rsidR="009F6C17" w:rsidRDefault="003C1E98">
      <w:pPr>
        <w:spacing w:line="600" w:lineRule="auto"/>
        <w:ind w:firstLine="720"/>
        <w:jc w:val="both"/>
        <w:rPr>
          <w:rFonts w:eastAsia="UB-Helvetica" w:cs="Times New Roman"/>
          <w:szCs w:val="24"/>
        </w:rPr>
      </w:pPr>
      <w:r>
        <w:rPr>
          <w:rFonts w:eastAsia="UB-Helvetica" w:cs="Times New Roman"/>
          <w:b/>
          <w:szCs w:val="24"/>
        </w:rPr>
        <w:lastRenderedPageBreak/>
        <w:t>ΒΑΣΙΛΕΙΟΣ ΟΙΚΟΝΟΜΟΥ:</w:t>
      </w:r>
      <w:r>
        <w:rPr>
          <w:rFonts w:eastAsia="UB-Helvetica" w:cs="Times New Roman"/>
          <w:szCs w:val="24"/>
        </w:rPr>
        <w:t xml:space="preserve"> Σ’ εσάς λένε όχι.</w:t>
      </w:r>
    </w:p>
    <w:p w14:paraId="10B0C725"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ΓΕΩΡΓΙΟΣ ΚΑΤΡΟΥΓΚΑΛΟΣ (Υπουργός Εργασίας, Κοινωνικής Ασφάλισης και Κοινωνικής Αλληλεγγύης):</w:t>
      </w:r>
      <w:r>
        <w:rPr>
          <w:rFonts w:eastAsia="UB-Helvetica" w:cs="Times New Roman"/>
          <w:szCs w:val="24"/>
        </w:rPr>
        <w:t xml:space="preserve"> Ο ΟΓΑ πώς θα μπορούσε να είχε αυτόνομη παρουσία, όταν ξέρετε ότι το 90,6% των εσόδων του ΟΓΑ προέρχεται από τον κρατικό </w:t>
      </w:r>
      <w:r>
        <w:rPr>
          <w:rFonts w:eastAsia="UB-Helvetica" w:cs="Times New Roman"/>
          <w:szCs w:val="24"/>
        </w:rPr>
        <w:t>προϋπολογισμό και μόνο το 9,4% από τις εισφορές των αγροτών;</w:t>
      </w:r>
    </w:p>
    <w:p w14:paraId="10B0C726" w14:textId="77777777" w:rsidR="009F6C17" w:rsidRDefault="003C1E98">
      <w:pPr>
        <w:spacing w:line="600" w:lineRule="auto"/>
        <w:ind w:firstLine="720"/>
        <w:jc w:val="both"/>
        <w:rPr>
          <w:rFonts w:eastAsia="UB-Helvetica" w:cs="Times New Roman"/>
          <w:szCs w:val="24"/>
        </w:rPr>
      </w:pPr>
      <w:r>
        <w:rPr>
          <w:rFonts w:eastAsia="UB-Helvetica" w:cs="Times New Roman"/>
          <w:szCs w:val="24"/>
        </w:rPr>
        <w:t>Γιατί, λοιπόν, προτείνετε πράγματα που ξέρετε ότι είτε τα απορρίπτουν οι ίδιοι οι ενδιαφερόμενοι είτε εκ της φύσεώς τους θα ήταν μη βιώσιμα, θνησιγενή εκ γενετής;</w:t>
      </w:r>
    </w:p>
    <w:p w14:paraId="10B0C727"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ΒΑΣΙΛΕΙΟΣ ΟΙΚΟΝΟΜΟΥ:</w:t>
      </w:r>
      <w:r>
        <w:rPr>
          <w:rFonts w:eastAsia="UB-Helvetica" w:cs="Times New Roman"/>
          <w:szCs w:val="24"/>
        </w:rPr>
        <w:t xml:space="preserve"> Ο κ. Τσίπρα</w:t>
      </w:r>
      <w:r>
        <w:rPr>
          <w:rFonts w:eastAsia="UB-Helvetica" w:cs="Times New Roman"/>
          <w:szCs w:val="24"/>
        </w:rPr>
        <w:t>ς τα είπε αυτά. Δεσμεύθηκε για τον ΟΓΑ.</w:t>
      </w:r>
    </w:p>
    <w:p w14:paraId="10B0C728"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Κύριε Οικονόμου, θα μιλήσετε. Κρατήστε σημειώσεις. Σας παρακαλώ.</w:t>
      </w:r>
    </w:p>
    <w:p w14:paraId="10B0C729" w14:textId="77777777" w:rsidR="009F6C17" w:rsidRDefault="003C1E98">
      <w:pPr>
        <w:spacing w:line="600" w:lineRule="auto"/>
        <w:ind w:firstLine="720"/>
        <w:jc w:val="both"/>
        <w:rPr>
          <w:rFonts w:eastAsia="UB-Helvetica" w:cs="Times New Roman"/>
          <w:szCs w:val="24"/>
        </w:rPr>
      </w:pPr>
      <w:r>
        <w:rPr>
          <w:rFonts w:eastAsia="UB-Helvetica" w:cs="Times New Roman"/>
          <w:b/>
          <w:szCs w:val="24"/>
        </w:rPr>
        <w:lastRenderedPageBreak/>
        <w:t>ΓΕΩΡΓΙΟΣ ΚΑΤΡΟΥΓΚΑΛΟΣ (Υπουργός Εργασίας, Κοινωνικής Ασφάλισης και Κοινωνικής Αλληλεγγύης):</w:t>
      </w:r>
      <w:r>
        <w:rPr>
          <w:rFonts w:eastAsia="UB-Helvetica" w:cs="Times New Roman"/>
          <w:szCs w:val="24"/>
        </w:rPr>
        <w:t xml:space="preserve"> Γιατί είστε υποκριτές και </w:t>
      </w:r>
      <w:r>
        <w:rPr>
          <w:rFonts w:eastAsia="UB-Helvetica" w:cs="Times New Roman"/>
          <w:szCs w:val="24"/>
        </w:rPr>
        <w:t>δημαγωγοί.</w:t>
      </w:r>
    </w:p>
    <w:p w14:paraId="10B0C72A" w14:textId="77777777" w:rsidR="009F6C17" w:rsidRDefault="003C1E98">
      <w:pPr>
        <w:spacing w:line="600" w:lineRule="auto"/>
        <w:ind w:firstLine="720"/>
        <w:jc w:val="both"/>
        <w:rPr>
          <w:rFonts w:eastAsia="UB-Helvetica" w:cs="Times New Roman"/>
          <w:szCs w:val="24"/>
        </w:rPr>
      </w:pPr>
      <w:r>
        <w:rPr>
          <w:rFonts w:eastAsia="UB-Helvetica" w:cs="Times New Roman"/>
          <w:szCs w:val="24"/>
        </w:rPr>
        <w:t>Τηρήσαμε απολύτως τις δεσμεύσεις μας απέναντι στους συνταξιούχους. Καμμία κύρια σύνταξη δεν θα μειωθεί.</w:t>
      </w:r>
    </w:p>
    <w:p w14:paraId="10B0C72B" w14:textId="77777777" w:rsidR="009F6C17" w:rsidRDefault="003C1E98">
      <w:pPr>
        <w:spacing w:line="600" w:lineRule="auto"/>
        <w:ind w:firstLine="720"/>
        <w:jc w:val="both"/>
        <w:rPr>
          <w:rFonts w:eastAsia="UB-Helvetica" w:cs="Times New Roman"/>
          <w:szCs w:val="24"/>
        </w:rPr>
      </w:pPr>
      <w:r>
        <w:rPr>
          <w:rFonts w:eastAsia="UB-Helvetica" w:cs="Times New Roman"/>
          <w:szCs w:val="24"/>
        </w:rPr>
        <w:t>Προβλέπουμε, πράγματι, μια προσωρινή αναστολή καταβολής –όχι περικοπή- που θα διαρκέσει μέχρι τα 2018 των πολύ υψηλών συντάξεων, όσων αθροιστ</w:t>
      </w:r>
      <w:r>
        <w:rPr>
          <w:rFonts w:eastAsia="UB-Helvetica" w:cs="Times New Roman"/>
          <w:szCs w:val="24"/>
        </w:rPr>
        <w:t xml:space="preserve">ικά ξεπερνούν τα 3.000 ευρώ ως σώρευση περισσότερων συντάξεων ή τα 2.000 ευρώ </w:t>
      </w:r>
      <w:r>
        <w:rPr>
          <w:rFonts w:eastAsia="UB-Helvetica" w:cs="Times New Roman"/>
          <w:szCs w:val="24"/>
        </w:rPr>
        <w:t xml:space="preserve">ως </w:t>
      </w:r>
      <w:r>
        <w:rPr>
          <w:rFonts w:eastAsia="UB-Helvetica" w:cs="Times New Roman"/>
          <w:szCs w:val="24"/>
        </w:rPr>
        <w:t>ατομικ</w:t>
      </w:r>
      <w:r>
        <w:rPr>
          <w:rFonts w:eastAsia="UB-Helvetica" w:cs="Times New Roman"/>
          <w:szCs w:val="24"/>
        </w:rPr>
        <w:t>ή σύνταξη</w:t>
      </w:r>
      <w:r>
        <w:rPr>
          <w:rFonts w:eastAsia="UB-Helvetica" w:cs="Times New Roman"/>
          <w:szCs w:val="24"/>
        </w:rPr>
        <w:t>. Δεν μπορούσε να γίνει κάτι διαφορετικ</w:t>
      </w:r>
      <w:r>
        <w:rPr>
          <w:rFonts w:eastAsia="UB-Helvetica" w:cs="Times New Roman"/>
          <w:szCs w:val="24"/>
        </w:rPr>
        <w:t>ό</w:t>
      </w:r>
      <w:r>
        <w:rPr>
          <w:rFonts w:eastAsia="UB-Helvetica" w:cs="Times New Roman"/>
          <w:szCs w:val="24"/>
        </w:rPr>
        <w:t xml:space="preserve"> όσο αντιμετωπίζουμε τα εκρηκτικά ελλείμ</w:t>
      </w:r>
      <w:r>
        <w:rPr>
          <w:rFonts w:eastAsia="UB-Helvetica" w:cs="Times New Roman"/>
          <w:szCs w:val="24"/>
        </w:rPr>
        <w:t>μ</w:t>
      </w:r>
      <w:r>
        <w:rPr>
          <w:rFonts w:eastAsia="UB-Helvetica" w:cs="Times New Roman"/>
          <w:szCs w:val="24"/>
        </w:rPr>
        <w:t xml:space="preserve">ατα που </w:t>
      </w:r>
      <w:r>
        <w:rPr>
          <w:rFonts w:eastAsia="UB-Helvetica" w:cs="Times New Roman"/>
          <w:szCs w:val="24"/>
        </w:rPr>
        <w:t>περιέγ</w:t>
      </w:r>
      <w:r>
        <w:rPr>
          <w:rFonts w:eastAsia="UB-Helvetica" w:cs="Times New Roman"/>
          <w:szCs w:val="24"/>
        </w:rPr>
        <w:t>ρ</w:t>
      </w:r>
      <w:r>
        <w:rPr>
          <w:rFonts w:eastAsia="UB-Helvetica" w:cs="Times New Roman"/>
          <w:szCs w:val="24"/>
        </w:rPr>
        <w:t>αψα</w:t>
      </w:r>
      <w:r>
        <w:rPr>
          <w:rFonts w:eastAsia="UB-Helvetica" w:cs="Times New Roman"/>
          <w:szCs w:val="24"/>
        </w:rPr>
        <w:t xml:space="preserve"> προηγουμένως. </w:t>
      </w:r>
    </w:p>
    <w:p w14:paraId="10B0C72C"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Σκεφθείτε. Πράγματι, για το 2016 μειώνουμε </w:t>
      </w:r>
      <w:r>
        <w:rPr>
          <w:rFonts w:eastAsia="UB-Helvetica" w:cs="Times New Roman"/>
          <w:szCs w:val="24"/>
        </w:rPr>
        <w:t>κατά το 1% του ακαθάριστου εθνικού προϊόντος τη συνταξιοδοτική δαπάνη. Θυμόσαστε, όμως, πόσο σας είπα ότι είναι τα ελλείμματα; Είναι 9%</w:t>
      </w:r>
      <w:r>
        <w:rPr>
          <w:rFonts w:eastAsia="UB-Helvetica" w:cs="Times New Roman"/>
          <w:szCs w:val="24"/>
        </w:rPr>
        <w:t xml:space="preserve"> του ΑΕΠ</w:t>
      </w:r>
      <w:r>
        <w:rPr>
          <w:rFonts w:eastAsia="UB-Helvetica" w:cs="Times New Roman"/>
          <w:szCs w:val="24"/>
        </w:rPr>
        <w:t xml:space="preserve">. Ακόμα και αν δεν ήταν στο μνημόνιο αυτή η πρόβλεψη για </w:t>
      </w:r>
      <w:r>
        <w:rPr>
          <w:rFonts w:eastAsia="UB-Helvetica" w:cs="Times New Roman"/>
          <w:szCs w:val="24"/>
        </w:rPr>
        <w:t>μείωση</w:t>
      </w:r>
      <w:r>
        <w:rPr>
          <w:rFonts w:eastAsia="UB-Helvetica" w:cs="Times New Roman"/>
          <w:szCs w:val="24"/>
        </w:rPr>
        <w:t xml:space="preserve"> 1%, δεν θα μπορούσαμε να ανεχθούμε </w:t>
      </w:r>
      <w:r>
        <w:rPr>
          <w:rFonts w:eastAsia="UB-Helvetica" w:cs="Times New Roman"/>
          <w:szCs w:val="24"/>
        </w:rPr>
        <w:lastRenderedPageBreak/>
        <w:t>την ύπαρξη ελλ</w:t>
      </w:r>
      <w:r>
        <w:rPr>
          <w:rFonts w:eastAsia="UB-Helvetica" w:cs="Times New Roman"/>
          <w:szCs w:val="24"/>
        </w:rPr>
        <w:t xml:space="preserve">ειμμάτων της έκτασης του 9%. Δεν υπάρχουν συστήματα </w:t>
      </w:r>
      <w:r>
        <w:rPr>
          <w:rFonts w:eastAsia="UB-Helvetica" w:cs="Times New Roman"/>
          <w:szCs w:val="24"/>
        </w:rPr>
        <w:t xml:space="preserve">κοινωνικής ασφάλισης </w:t>
      </w:r>
      <w:r>
        <w:rPr>
          <w:rFonts w:eastAsia="UB-Helvetica" w:cs="Times New Roman"/>
          <w:szCs w:val="24"/>
        </w:rPr>
        <w:t>που μπορούν να επιβιώσουν με τόσο μεγάλα ελλείμματα.</w:t>
      </w:r>
    </w:p>
    <w:p w14:paraId="10B0C72D" w14:textId="77777777" w:rsidR="009F6C17" w:rsidRDefault="003C1E98">
      <w:pPr>
        <w:spacing w:line="600" w:lineRule="auto"/>
        <w:ind w:firstLine="720"/>
        <w:jc w:val="both"/>
        <w:rPr>
          <w:rFonts w:eastAsia="UB-Helvetica" w:cs="Times New Roman"/>
          <w:szCs w:val="24"/>
        </w:rPr>
      </w:pPr>
      <w:r>
        <w:rPr>
          <w:rFonts w:eastAsia="UB-Helvetica" w:cs="Times New Roman"/>
          <w:szCs w:val="24"/>
        </w:rPr>
        <w:t>Εμείς, όμως, θέλαμε</w:t>
      </w:r>
      <w:r>
        <w:rPr>
          <w:rFonts w:eastAsia="UB-Helvetica" w:cs="Times New Roman"/>
          <w:szCs w:val="24"/>
        </w:rPr>
        <w:t>, επίσης,</w:t>
      </w:r>
      <w:r>
        <w:rPr>
          <w:rFonts w:eastAsia="UB-Helvetica" w:cs="Times New Roman"/>
          <w:szCs w:val="24"/>
        </w:rPr>
        <w:t xml:space="preserve"> να μην επιβαρύνουμε πάλι τα συνήθη θύματα, αυτούς που είχαν υποστεί τις έντεκα μειώσεις και γιατί </w:t>
      </w:r>
      <w:r>
        <w:rPr>
          <w:rFonts w:eastAsia="UB-Helvetica" w:cs="Times New Roman"/>
          <w:szCs w:val="24"/>
        </w:rPr>
        <w:t>ήταν οριζόντιες</w:t>
      </w:r>
      <w:r>
        <w:rPr>
          <w:rFonts w:eastAsia="UB-Helvetica" w:cs="Times New Roman"/>
          <w:szCs w:val="24"/>
        </w:rPr>
        <w:t xml:space="preserve"> και άδικες</w:t>
      </w:r>
      <w:r>
        <w:rPr>
          <w:rFonts w:eastAsia="UB-Helvetica" w:cs="Times New Roman"/>
          <w:szCs w:val="24"/>
        </w:rPr>
        <w:t>. Δεν αφορούσαν, δεν ήταν σχετικές με τις εισφορές που είχαν κατα</w:t>
      </w:r>
      <w:r>
        <w:rPr>
          <w:rFonts w:eastAsia="UB-Helvetica" w:cs="Times New Roman"/>
          <w:szCs w:val="24"/>
        </w:rPr>
        <w:t>βάλει</w:t>
      </w:r>
      <w:r>
        <w:rPr>
          <w:rFonts w:eastAsia="UB-Helvetica" w:cs="Times New Roman"/>
          <w:szCs w:val="24"/>
        </w:rPr>
        <w:t xml:space="preserve">. Απλώς, </w:t>
      </w:r>
      <w:r>
        <w:rPr>
          <w:rFonts w:eastAsia="UB-Helvetica" w:cs="Times New Roman"/>
          <w:szCs w:val="24"/>
        </w:rPr>
        <w:t xml:space="preserve">επιβάλλονταν </w:t>
      </w:r>
      <w:r>
        <w:rPr>
          <w:rFonts w:eastAsia="UB-Helvetica" w:cs="Times New Roman"/>
          <w:szCs w:val="24"/>
        </w:rPr>
        <w:t>ανάλογ</w:t>
      </w:r>
      <w:r>
        <w:rPr>
          <w:rFonts w:eastAsia="UB-Helvetica" w:cs="Times New Roman"/>
          <w:szCs w:val="24"/>
        </w:rPr>
        <w:t>α</w:t>
      </w:r>
      <w:r>
        <w:rPr>
          <w:rFonts w:eastAsia="UB-Helvetica" w:cs="Times New Roman"/>
          <w:szCs w:val="24"/>
        </w:rPr>
        <w:t xml:space="preserve"> με το ύψος της σύνταξης.</w:t>
      </w:r>
    </w:p>
    <w:p w14:paraId="10B0C72E" w14:textId="77777777" w:rsidR="009F6C17" w:rsidRDefault="003C1E98">
      <w:pPr>
        <w:spacing w:line="600" w:lineRule="auto"/>
        <w:ind w:firstLine="720"/>
        <w:jc w:val="both"/>
        <w:rPr>
          <w:rFonts w:eastAsia="UB-Helvetica" w:cs="Times New Roman"/>
          <w:szCs w:val="24"/>
        </w:rPr>
      </w:pPr>
      <w:r>
        <w:rPr>
          <w:rFonts w:eastAsia="UB-Helvetica" w:cs="Times New Roman"/>
          <w:szCs w:val="24"/>
        </w:rPr>
        <w:t>Πράγματι, μπορεί να υπήρχαν άνθρωποι στα λεγόμενα ευγενή ταμεία, που η πατρωνία είχε δώσει ειδικές ρυθμίσ</w:t>
      </w:r>
      <w:r>
        <w:rPr>
          <w:rFonts w:eastAsia="UB-Helvetica" w:cs="Times New Roman"/>
          <w:szCs w:val="24"/>
        </w:rPr>
        <w:t xml:space="preserve">εις, </w:t>
      </w:r>
      <w:r>
        <w:rPr>
          <w:rFonts w:eastAsia="UB-Helvetica" w:cs="Times New Roman"/>
          <w:szCs w:val="24"/>
        </w:rPr>
        <w:t>στο πλαίσιο</w:t>
      </w:r>
      <w:r>
        <w:rPr>
          <w:rFonts w:eastAsia="UB-Helvetica" w:cs="Times New Roman"/>
          <w:szCs w:val="24"/>
        </w:rPr>
        <w:t xml:space="preserve"> του δικού σας παλιού, πελατειακού συστήματος</w:t>
      </w:r>
      <w:r>
        <w:rPr>
          <w:rFonts w:eastAsia="UB-Helvetica" w:cs="Times New Roman"/>
          <w:szCs w:val="24"/>
        </w:rPr>
        <w:t>,</w:t>
      </w:r>
      <w:r>
        <w:rPr>
          <w:rFonts w:eastAsia="UB-Helvetica" w:cs="Times New Roman"/>
          <w:szCs w:val="24"/>
        </w:rPr>
        <w:t xml:space="preserve"> των ειδικών ρυθμίσεων και των χαρών. Όμως μπορούσαν να αφορούν και άλλους ανθρώπους που τη μάτωσαν </w:t>
      </w:r>
      <w:r>
        <w:rPr>
          <w:rFonts w:eastAsia="UB-Helvetica" w:cs="Times New Roman"/>
          <w:szCs w:val="24"/>
        </w:rPr>
        <w:t xml:space="preserve">τη </w:t>
      </w:r>
      <w:r>
        <w:rPr>
          <w:rFonts w:eastAsia="UB-Helvetica" w:cs="Times New Roman"/>
          <w:szCs w:val="24"/>
        </w:rPr>
        <w:t>σύνταξή τους, που δούλεψαν σαράντα και σαράντα πέντε και πενήντα χρόνια.</w:t>
      </w:r>
    </w:p>
    <w:p w14:paraId="10B0C72F" w14:textId="77777777" w:rsidR="009F6C17" w:rsidRDefault="003C1E98">
      <w:pPr>
        <w:spacing w:line="600" w:lineRule="auto"/>
        <w:ind w:firstLine="720"/>
        <w:jc w:val="both"/>
        <w:rPr>
          <w:rFonts w:eastAsia="UB-Helvetica" w:cs="Times New Roman"/>
          <w:szCs w:val="24"/>
        </w:rPr>
      </w:pPr>
      <w:r>
        <w:rPr>
          <w:rFonts w:eastAsia="UB-Helvetica" w:cs="Times New Roman"/>
          <w:szCs w:val="24"/>
        </w:rPr>
        <w:lastRenderedPageBreak/>
        <w:t>Εμείς, επειδή θέλο</w:t>
      </w:r>
      <w:r>
        <w:rPr>
          <w:rFonts w:eastAsia="UB-Helvetica" w:cs="Times New Roman"/>
          <w:szCs w:val="24"/>
        </w:rPr>
        <w:t xml:space="preserve">υμε οι κανόνες ισότητας που εφαρμόζουμε να μην αφορούν μόνο τις κοινωνικές τάξεις, αλλά </w:t>
      </w:r>
      <w:r>
        <w:rPr>
          <w:rFonts w:eastAsia="UB-Helvetica" w:cs="Times New Roman"/>
          <w:szCs w:val="24"/>
        </w:rPr>
        <w:t xml:space="preserve">να εφαρμόζονται </w:t>
      </w:r>
      <w:r>
        <w:rPr>
          <w:rFonts w:eastAsia="UB-Helvetica" w:cs="Times New Roman"/>
          <w:szCs w:val="24"/>
        </w:rPr>
        <w:t xml:space="preserve">και διαγενεακά, για πρώτη φορά εφαρμόζουμε  τους ίδιους κανόνες υπολογισμού της σύνταξης και </w:t>
      </w:r>
      <w:r>
        <w:rPr>
          <w:rFonts w:eastAsia="UB-Helvetica" w:cs="Times New Roman"/>
          <w:szCs w:val="24"/>
        </w:rPr>
        <w:t xml:space="preserve">για </w:t>
      </w:r>
      <w:r>
        <w:rPr>
          <w:rFonts w:eastAsia="UB-Helvetica" w:cs="Times New Roman"/>
          <w:szCs w:val="24"/>
        </w:rPr>
        <w:t xml:space="preserve">το παρελθόν και </w:t>
      </w:r>
      <w:r>
        <w:rPr>
          <w:rFonts w:eastAsia="UB-Helvetica" w:cs="Times New Roman"/>
          <w:szCs w:val="24"/>
        </w:rPr>
        <w:t xml:space="preserve">για </w:t>
      </w:r>
      <w:r>
        <w:rPr>
          <w:rFonts w:eastAsia="UB-Helvetica" w:cs="Times New Roman"/>
          <w:szCs w:val="24"/>
        </w:rPr>
        <w:t>το μέλλον. Θα επανυπολογιστούν οι π</w:t>
      </w:r>
      <w:r>
        <w:rPr>
          <w:rFonts w:eastAsia="UB-Helvetica" w:cs="Times New Roman"/>
          <w:szCs w:val="24"/>
        </w:rPr>
        <w:t>αλιές συντάξεις και οι επικουρικές και οι κύριες, ούτως ώστε με την ωρίμανση του συστήματος σε πέντε</w:t>
      </w:r>
      <w:r>
        <w:rPr>
          <w:rFonts w:eastAsia="UB-Helvetica" w:cs="Times New Roman"/>
          <w:szCs w:val="24"/>
        </w:rPr>
        <w:t xml:space="preserve">, </w:t>
      </w:r>
      <w:r>
        <w:rPr>
          <w:rFonts w:eastAsia="UB-Helvetica" w:cs="Times New Roman"/>
          <w:szCs w:val="24"/>
        </w:rPr>
        <w:t>δέκα χρόνια όλοι οι συνταξιούχοι να είναι μιας ταχύτητας, όχι όπως στο παρελθόν που το πολιτικό σύστημα, που δεν ήθελε να αναλάβει τις ευθύνες του, έστελν</w:t>
      </w:r>
      <w:r>
        <w:rPr>
          <w:rFonts w:eastAsia="UB-Helvetica" w:cs="Times New Roman"/>
          <w:szCs w:val="24"/>
        </w:rPr>
        <w:t xml:space="preserve">ε τον λογαριασμό στο μέλλον και υπήρχαν ασφαλισμένοι </w:t>
      </w:r>
      <w:r>
        <w:rPr>
          <w:rFonts w:eastAsia="UB-Helvetica" w:cs="Times New Roman"/>
          <w:szCs w:val="24"/>
        </w:rPr>
        <w:t xml:space="preserve">με άλλο καθεστώς </w:t>
      </w:r>
      <w:r>
        <w:rPr>
          <w:rFonts w:eastAsia="UB-Helvetica" w:cs="Times New Roman"/>
          <w:szCs w:val="24"/>
        </w:rPr>
        <w:t>πριν το 1993, μετά το 1993, πριν το 2011, μετά το 2011, πριν το 2015, μετά το 2015.</w:t>
      </w:r>
    </w:p>
    <w:p w14:paraId="10B0C730" w14:textId="77777777" w:rsidR="009F6C17" w:rsidRDefault="003C1E98">
      <w:pPr>
        <w:spacing w:line="600" w:lineRule="auto"/>
        <w:ind w:firstLine="720"/>
        <w:jc w:val="both"/>
        <w:rPr>
          <w:rFonts w:eastAsia="UB-Helvetica" w:cs="Times New Roman"/>
          <w:szCs w:val="24"/>
        </w:rPr>
      </w:pPr>
      <w:r>
        <w:rPr>
          <w:rFonts w:eastAsia="UB-Helvetica" w:cs="Times New Roman"/>
          <w:szCs w:val="24"/>
        </w:rPr>
        <w:t>Όσον αφορά τις επικουρικές, η τελευταία μείωση που κάνατε στις επικουρικές σε μερική εφαρμογή της ρήτρ</w:t>
      </w:r>
      <w:r>
        <w:rPr>
          <w:rFonts w:eastAsia="UB-Helvetica" w:cs="Times New Roman"/>
          <w:szCs w:val="24"/>
        </w:rPr>
        <w:t xml:space="preserve">ας μηδενικού ελλείμματος ήταν 5,2% το 2014. Αν εφαρμόζαμε τη ρήτρα μηδενικού ελλείμματος, έχοντας να αντιμετωπίσουμε το έλλειμμα που μας κληρονομήσατε -869 εκατομμύρια, κυρίες και κύριοι συνάδελφοι- των επικουρικών ταμείων, θα έπρεπε να μειώσουμε όλες τις </w:t>
      </w:r>
      <w:r>
        <w:rPr>
          <w:rFonts w:eastAsia="UB-Helvetica" w:cs="Times New Roman"/>
          <w:szCs w:val="24"/>
        </w:rPr>
        <w:t>επικουρικές συντάξεις κατά 26%.</w:t>
      </w:r>
    </w:p>
    <w:p w14:paraId="10B0C731" w14:textId="77777777" w:rsidR="009F6C17" w:rsidRDefault="003C1E98">
      <w:pPr>
        <w:spacing w:line="600" w:lineRule="auto"/>
        <w:ind w:firstLine="720"/>
        <w:jc w:val="both"/>
        <w:rPr>
          <w:rFonts w:eastAsia="Times New Roman"/>
          <w:szCs w:val="24"/>
        </w:rPr>
      </w:pPr>
      <w:r>
        <w:rPr>
          <w:rFonts w:eastAsia="Times New Roman"/>
          <w:szCs w:val="24"/>
        </w:rPr>
        <w:lastRenderedPageBreak/>
        <w:t>Αντί γι’ αυτό, με την ρήτρα βιωσιμότητας που ήδη συμφωνήσαμε τον Ιούλιο, μπορούμε να καλύπτουμε αυτά τα ελλείμματα χρησιμοποιώντας και το εργαλείο της σχετικής αύξησης των εισφορών και το εργαλείο της χρήσης των αποθεματικών</w:t>
      </w:r>
      <w:r>
        <w:rPr>
          <w:rFonts w:eastAsia="Times New Roman"/>
          <w:szCs w:val="24"/>
        </w:rPr>
        <w:t xml:space="preserve">, κάτι που εσείς δεν το είχατε διαπραγματευτεί και δεν το είχατε πάρει. Η προσαρμογή, λοιπόν, των επικουρικών αφορά λιγότερους από το 10% των σημερινών συνταξιούχων, </w:t>
      </w:r>
      <w:r>
        <w:rPr>
          <w:rFonts w:eastAsia="Times New Roman"/>
          <w:szCs w:val="24"/>
        </w:rPr>
        <w:t>συγκεκριμένα</w:t>
      </w:r>
      <w:r>
        <w:rPr>
          <w:rFonts w:eastAsia="Times New Roman"/>
          <w:szCs w:val="24"/>
        </w:rPr>
        <w:t xml:space="preserve"> το 7,5% -διακόσιες μία χιλιάδες</w:t>
      </w:r>
      <w:r>
        <w:rPr>
          <w:rFonts w:eastAsia="Times New Roman"/>
          <w:szCs w:val="24"/>
        </w:rPr>
        <w:t xml:space="preserve"> συνταξιούχους</w:t>
      </w:r>
      <w:r>
        <w:rPr>
          <w:rFonts w:eastAsia="Times New Roman"/>
          <w:szCs w:val="24"/>
        </w:rPr>
        <w:t>- και αντί να καλύψουμε τα 869 ε</w:t>
      </w:r>
      <w:r>
        <w:rPr>
          <w:rFonts w:eastAsia="Times New Roman"/>
          <w:szCs w:val="24"/>
        </w:rPr>
        <w:t xml:space="preserve">κατομμύρια του ελλείμματος, όλα από την αναπροσαρμογή αυτή, μόνο 300 εκατομμύρια πρόκειται να επιβαρυνθούν το 7,5% των σχετικά πιο εύπορων συνταξιούχων. </w:t>
      </w:r>
    </w:p>
    <w:p w14:paraId="10B0C732" w14:textId="77777777" w:rsidR="009F6C17" w:rsidRDefault="003C1E98">
      <w:pPr>
        <w:spacing w:line="600" w:lineRule="auto"/>
        <w:ind w:firstLine="720"/>
        <w:jc w:val="both"/>
        <w:rPr>
          <w:rFonts w:eastAsia="Times New Roman"/>
          <w:szCs w:val="24"/>
        </w:rPr>
      </w:pPr>
      <w:r>
        <w:rPr>
          <w:rFonts w:eastAsia="Times New Roman"/>
          <w:szCs w:val="24"/>
        </w:rPr>
        <w:t>Σχετικά με τις αναπηρικές συντάξεις</w:t>
      </w:r>
      <w:r>
        <w:rPr>
          <w:rFonts w:eastAsia="Times New Roman"/>
          <w:szCs w:val="24"/>
        </w:rPr>
        <w:t>:</w:t>
      </w:r>
      <w:r>
        <w:rPr>
          <w:rFonts w:eastAsia="Times New Roman"/>
          <w:szCs w:val="24"/>
        </w:rPr>
        <w:t xml:space="preserve"> καμμία αναπηρική σύνταξη δεν θίγεται. Δεν έχουμε εισάγει νέους κα</w:t>
      </w:r>
      <w:r>
        <w:rPr>
          <w:rFonts w:eastAsia="Times New Roman"/>
          <w:szCs w:val="24"/>
        </w:rPr>
        <w:t>νόνες για τις αναπηρικές συντάξεις. Ακριβώς επειδή αντιμετωπίζαμε ένα άναρχο σύστημα ρυθμίσεων, διατηρήσαμε σε ισχύ όλες τις υφιστάμενες ρυθμίσεις για τις αναπηρικές συντάξεις, μέχρις ότου τις αντικαταστήσουμε, εντός του 2016, βάσει πορίσματος μια</w:t>
      </w:r>
      <w:r>
        <w:rPr>
          <w:rFonts w:eastAsia="Times New Roman"/>
          <w:szCs w:val="24"/>
        </w:rPr>
        <w:t>ς</w:t>
      </w:r>
      <w:r>
        <w:rPr>
          <w:rFonts w:eastAsia="Times New Roman"/>
          <w:szCs w:val="24"/>
        </w:rPr>
        <w:t xml:space="preserve"> επιτροπ</w:t>
      </w:r>
      <w:r>
        <w:rPr>
          <w:rFonts w:eastAsia="Times New Roman"/>
          <w:szCs w:val="24"/>
        </w:rPr>
        <w:t xml:space="preserve">ής στην οποία θα συμμετέχουν και οι άνθρωποι με αναπηρία, </w:t>
      </w:r>
      <w:r>
        <w:rPr>
          <w:rFonts w:eastAsia="Times New Roman"/>
          <w:szCs w:val="24"/>
        </w:rPr>
        <w:t xml:space="preserve">η </w:t>
      </w:r>
      <w:r>
        <w:rPr>
          <w:rFonts w:eastAsia="Times New Roman"/>
          <w:szCs w:val="24"/>
        </w:rPr>
        <w:t>ΕΣΑ</w:t>
      </w:r>
      <w:r>
        <w:rPr>
          <w:rFonts w:eastAsia="Times New Roman"/>
          <w:szCs w:val="24"/>
        </w:rPr>
        <w:t>ΜΕ</w:t>
      </w:r>
      <w:r>
        <w:rPr>
          <w:rFonts w:eastAsia="Times New Roman"/>
          <w:szCs w:val="24"/>
        </w:rPr>
        <w:t>Α και άλλοι εκπρόσωποι των ανθρώπων με αναπηρία.</w:t>
      </w:r>
    </w:p>
    <w:p w14:paraId="10B0C733" w14:textId="77777777" w:rsidR="009F6C17" w:rsidRDefault="003C1E98">
      <w:pPr>
        <w:spacing w:line="600" w:lineRule="auto"/>
        <w:ind w:firstLine="720"/>
        <w:jc w:val="both"/>
        <w:rPr>
          <w:rFonts w:eastAsia="Times New Roman"/>
          <w:szCs w:val="24"/>
        </w:rPr>
      </w:pPr>
      <w:r>
        <w:rPr>
          <w:rFonts w:eastAsia="Times New Roman"/>
          <w:szCs w:val="24"/>
        </w:rPr>
        <w:lastRenderedPageBreak/>
        <w:t>Σας ρωτώ ξανά για την αντίρρηση που έχετε για την αύξηση των εισφορών: Τι θα θέλατε να κάνουμε; Να κόψουμε τις συντάξεις; Να μας το πείτε, για</w:t>
      </w:r>
      <w:r>
        <w:rPr>
          <w:rFonts w:eastAsia="Times New Roman"/>
          <w:szCs w:val="24"/>
        </w:rPr>
        <w:t>τί αν δεν μας το πείτε, είστε –όπως είπα προηγουμένως- δημαγωγοί και υποκριτές.</w:t>
      </w:r>
    </w:p>
    <w:p w14:paraId="10B0C734" w14:textId="77777777" w:rsidR="009F6C17" w:rsidRDefault="003C1E98">
      <w:pPr>
        <w:spacing w:line="600" w:lineRule="auto"/>
        <w:ind w:firstLine="720"/>
        <w:jc w:val="both"/>
        <w:rPr>
          <w:rFonts w:eastAsia="Times New Roman"/>
          <w:szCs w:val="24"/>
        </w:rPr>
      </w:pPr>
      <w:r>
        <w:rPr>
          <w:rFonts w:eastAsia="Times New Roman"/>
          <w:szCs w:val="24"/>
        </w:rPr>
        <w:t>Για τους νέους, τώρα, έχω πει επανειλημμένα ότι το σύστημά μας δίνει καλύτερες συντάξεις και μικρότερη υποχρέωση εισφορών για όσους έχουν εισόδημα κάτω από 1.000 ευρώ. Ξέρετε π</w:t>
      </w:r>
      <w:r>
        <w:rPr>
          <w:rFonts w:eastAsia="Times New Roman"/>
          <w:szCs w:val="24"/>
        </w:rPr>
        <w:t xml:space="preserve">όσοι είναι αυτοί; Το 87% των μισθωτών, το 90% των αυτοαπασχολούμενων, το 99,4% των αγροτών. </w:t>
      </w:r>
    </w:p>
    <w:p w14:paraId="10B0C73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του ΠΑΣΟΚ και της Νέας Δημοκρατίας, ακούσατε αυτά τα νούμερα; Στο δεκατημόριο των πιο εύπορων Ελλήνων -οι Έλληνες, δηλαδή, που θεωρούνται σήμερα </w:t>
      </w:r>
      <w:r>
        <w:rPr>
          <w:rFonts w:eastAsia="Times New Roman" w:cs="Times New Roman"/>
          <w:szCs w:val="24"/>
        </w:rPr>
        <w:t xml:space="preserve">εύποροι εξαιτίας της πολιτικής φτωχοποίησης που εφαρμόσατε για τέσσερα χρόνια- είναι οι Έλληνες που έχουν </w:t>
      </w:r>
      <w:r>
        <w:rPr>
          <w:rFonts w:eastAsia="Times New Roman" w:cs="Times New Roman"/>
          <w:szCs w:val="24"/>
        </w:rPr>
        <w:t xml:space="preserve">μόνο </w:t>
      </w:r>
      <w:r>
        <w:rPr>
          <w:rFonts w:eastAsia="Times New Roman" w:cs="Times New Roman"/>
          <w:szCs w:val="24"/>
        </w:rPr>
        <w:t xml:space="preserve">από </w:t>
      </w:r>
      <w:r>
        <w:rPr>
          <w:rFonts w:eastAsia="Times New Roman" w:cs="Times New Roman"/>
          <w:szCs w:val="24"/>
        </w:rPr>
        <w:lastRenderedPageBreak/>
        <w:t xml:space="preserve">1.000 ευρώ και πάνω. Εκεί καταντήσατε την χώρα, να θεωρούνται εύποροι, με βάση </w:t>
      </w:r>
      <w:r>
        <w:rPr>
          <w:rFonts w:eastAsia="Times New Roman" w:cs="Times New Roman"/>
          <w:szCs w:val="24"/>
        </w:rPr>
        <w:t xml:space="preserve">τις </w:t>
      </w:r>
      <w:r>
        <w:rPr>
          <w:rFonts w:eastAsia="Times New Roman" w:cs="Times New Roman"/>
          <w:szCs w:val="24"/>
        </w:rPr>
        <w:t xml:space="preserve">διεθνείς στατιστικές </w:t>
      </w:r>
      <w:r>
        <w:rPr>
          <w:rFonts w:eastAsia="Times New Roman" w:cs="Times New Roman"/>
          <w:szCs w:val="24"/>
        </w:rPr>
        <w:t xml:space="preserve">που έτσι θεωρούν όσους ανήκουν </w:t>
      </w:r>
      <w:r>
        <w:rPr>
          <w:rFonts w:eastAsia="Times New Roman" w:cs="Times New Roman"/>
          <w:szCs w:val="24"/>
        </w:rPr>
        <w:t xml:space="preserve">στο </w:t>
      </w:r>
      <w:r>
        <w:rPr>
          <w:rFonts w:eastAsia="Times New Roman" w:cs="Times New Roman"/>
          <w:szCs w:val="24"/>
        </w:rPr>
        <w:t>ανώτατο 10% του πληθυσμού, αυτοί που έχουν 1.000 ευρώ και πάνω.</w:t>
      </w:r>
    </w:p>
    <w:p w14:paraId="10B0C73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λοιπόν, για το 90% του πληθυσμού παρέχουμε πληρέστερη προστασία. Τα ποσοστά αναπλήρωσης του νέου συστήματος είναι 98% για εισόδημα έως 750 ευρώ, 85% για εισόδημα έως 1.000 ευρώ, ακόμα κ</w:t>
      </w:r>
      <w:r>
        <w:rPr>
          <w:rFonts w:eastAsia="Times New Roman" w:cs="Times New Roman"/>
          <w:szCs w:val="24"/>
        </w:rPr>
        <w:t xml:space="preserve">αι αν δεν υπολογίσουμε τις επικουρικές. </w:t>
      </w:r>
    </w:p>
    <w:p w14:paraId="10B0C73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καλύτερα, λοιπόν, για όλους, για τα μικρά εισοδήματα, για τους μικρούς χρόνους ασφάλισης, όχι απλώς καλύτερα από τον ν.3863</w:t>
      </w:r>
      <w:r>
        <w:rPr>
          <w:rFonts w:eastAsia="Times New Roman" w:cs="Times New Roman"/>
          <w:szCs w:val="24"/>
        </w:rPr>
        <w:t>/</w:t>
      </w:r>
      <w:r>
        <w:rPr>
          <w:rFonts w:eastAsia="Times New Roman" w:cs="Times New Roman"/>
          <w:szCs w:val="24"/>
        </w:rPr>
        <w:t>20</w:t>
      </w:r>
      <w:r>
        <w:rPr>
          <w:rFonts w:eastAsia="Times New Roman" w:cs="Times New Roman"/>
          <w:szCs w:val="24"/>
        </w:rPr>
        <w:t>10</w:t>
      </w:r>
      <w:r>
        <w:rPr>
          <w:rFonts w:eastAsia="Times New Roman" w:cs="Times New Roman"/>
          <w:szCs w:val="24"/>
        </w:rPr>
        <w:t xml:space="preserve"> και τον ν. 3865/</w:t>
      </w:r>
      <w:r>
        <w:rPr>
          <w:rFonts w:eastAsia="Times New Roman" w:cs="Times New Roman"/>
          <w:szCs w:val="24"/>
        </w:rPr>
        <w:t>20</w:t>
      </w:r>
      <w:r>
        <w:rPr>
          <w:rFonts w:eastAsia="Times New Roman" w:cs="Times New Roman"/>
          <w:szCs w:val="24"/>
        </w:rPr>
        <w:t>10 αλλά καλύτερα ακόμα και από τον ν</w:t>
      </w:r>
      <w:r>
        <w:rPr>
          <w:rFonts w:eastAsia="Times New Roman" w:cs="Times New Roman"/>
          <w:szCs w:val="24"/>
        </w:rPr>
        <w:t>.3092/</w:t>
      </w:r>
      <w:r>
        <w:rPr>
          <w:rFonts w:eastAsia="Times New Roman" w:cs="Times New Roman"/>
          <w:szCs w:val="24"/>
        </w:rPr>
        <w:t>20</w:t>
      </w:r>
      <w:r>
        <w:rPr>
          <w:rFonts w:eastAsia="Times New Roman" w:cs="Times New Roman"/>
          <w:szCs w:val="24"/>
        </w:rPr>
        <w:t>02</w:t>
      </w:r>
      <w:r>
        <w:rPr>
          <w:rFonts w:eastAsia="Times New Roman" w:cs="Times New Roman"/>
          <w:szCs w:val="24"/>
        </w:rPr>
        <w:t xml:space="preserve"> </w:t>
      </w:r>
      <w:r>
        <w:rPr>
          <w:rFonts w:eastAsia="Times New Roman" w:cs="Times New Roman"/>
          <w:szCs w:val="24"/>
        </w:rPr>
        <w:t>(</w:t>
      </w:r>
      <w:r>
        <w:rPr>
          <w:rFonts w:eastAsia="Times New Roman" w:cs="Times New Roman"/>
          <w:szCs w:val="24"/>
        </w:rPr>
        <w:t>Ρέππα</w:t>
      </w:r>
      <w:r>
        <w:rPr>
          <w:rFonts w:eastAsia="Times New Roman" w:cs="Times New Roman"/>
          <w:szCs w:val="24"/>
        </w:rPr>
        <w:t>)</w:t>
      </w:r>
      <w:r>
        <w:rPr>
          <w:rFonts w:eastAsia="Times New Roman" w:cs="Times New Roman"/>
          <w:szCs w:val="24"/>
        </w:rPr>
        <w:t>, νόμο π</w:t>
      </w:r>
      <w:r>
        <w:rPr>
          <w:rFonts w:eastAsia="Times New Roman" w:cs="Times New Roman"/>
          <w:szCs w:val="24"/>
        </w:rPr>
        <w:t>ου είχε ψηφιστεί όταν το ακαθάριστο εγχώριο προϊόν μας, ο πλούτος της χώρας, ήταν πολύ μεγαλύτερος από τον σημερινό. Ακόμα και για τα δεκαπέντε έτη ασφάλισης, ακόμα και για μέσο όρο αμοιβών μόνο 500 ευρώ, το νέο σύστημα εξασφαλίζει σύνταξη 403 ευρώ, που θα</w:t>
      </w:r>
      <w:r>
        <w:rPr>
          <w:rFonts w:eastAsia="Times New Roman" w:cs="Times New Roman"/>
          <w:szCs w:val="24"/>
        </w:rPr>
        <w:t xml:space="preserve"> είναι </w:t>
      </w:r>
      <w:r>
        <w:rPr>
          <w:rFonts w:eastAsia="Times New Roman" w:cs="Times New Roman"/>
          <w:szCs w:val="24"/>
        </w:rPr>
        <w:lastRenderedPageBreak/>
        <w:t xml:space="preserve">πολύ υψηλότερη από την σημερινή κατώτατη σύνταξη του ΙΚΑ, που λόγω των μειώσεων </w:t>
      </w:r>
      <w:r>
        <w:rPr>
          <w:rFonts w:eastAsia="Times New Roman" w:cs="Times New Roman"/>
          <w:szCs w:val="24"/>
        </w:rPr>
        <w:t xml:space="preserve">του ελάχιστου ημερομισθίου </w:t>
      </w:r>
      <w:r>
        <w:rPr>
          <w:rFonts w:eastAsia="Times New Roman" w:cs="Times New Roman"/>
          <w:szCs w:val="24"/>
        </w:rPr>
        <w:t xml:space="preserve">είναι πλέον 392,7 ευρώ. </w:t>
      </w:r>
    </w:p>
    <w:p w14:paraId="10B0C73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Εσείς την κάνατε τόσο.</w:t>
      </w:r>
    </w:p>
    <w:p w14:paraId="10B0C73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w:t>
      </w:r>
      <w:r>
        <w:rPr>
          <w:rFonts w:eastAsia="Times New Roman" w:cs="Times New Roman"/>
          <w:b/>
          <w:szCs w:val="24"/>
        </w:rPr>
        <w:t>ς Αλληλεγγύης):</w:t>
      </w:r>
      <w:r>
        <w:rPr>
          <w:rFonts w:eastAsia="Times New Roman" w:cs="Times New Roman"/>
          <w:szCs w:val="24"/>
        </w:rPr>
        <w:t xml:space="preserve"> Η φτωχοποίηση και η εφαρμογή των νόμων της εργασιακής τετραετίας. Εμείς ανατρέπουμε αυτές τις πολιτικές.</w:t>
      </w:r>
    </w:p>
    <w:p w14:paraId="10B0C73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μην απαντάτε, γιατί δεν θα σας αφήσω πάνω από δύο λεπτά επιπλέον. </w:t>
      </w:r>
    </w:p>
    <w:p w14:paraId="10B0C73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w:t>
      </w:r>
      <w:r>
        <w:rPr>
          <w:rFonts w:eastAsia="Times New Roman" w:cs="Times New Roman"/>
          <w:b/>
          <w:szCs w:val="24"/>
        </w:rPr>
        <w:t>Σ (Υπουργός Εργασίας, Κοινωνικής Ασφάλισης και Κοινωνικής Αλληλεγγύης):</w:t>
      </w:r>
      <w:r>
        <w:rPr>
          <w:rFonts w:eastAsia="Times New Roman" w:cs="Times New Roman"/>
          <w:szCs w:val="24"/>
        </w:rPr>
        <w:t xml:space="preserve"> Ένα λεπτό μόνο και ολοκληρώνω.</w:t>
      </w:r>
    </w:p>
    <w:p w14:paraId="10B0C73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εισφορές είπα και προηγουμένως, γιατί προσωρινά θα πρέπει να μείνουν σε αυτό το επίπεδο.</w:t>
      </w:r>
    </w:p>
    <w:p w14:paraId="10B0C73D" w14:textId="77777777" w:rsidR="009F6C17" w:rsidRDefault="003C1E98">
      <w:pPr>
        <w:spacing w:line="600" w:lineRule="auto"/>
        <w:ind w:left="720"/>
        <w:jc w:val="center"/>
        <w:rPr>
          <w:rFonts w:eastAsia="Times New Roman" w:cs="Times New Roman"/>
          <w:szCs w:val="24"/>
        </w:rPr>
      </w:pPr>
      <w:r>
        <w:rPr>
          <w:rFonts w:eastAsia="Times New Roman" w:cs="Times New Roman"/>
          <w:szCs w:val="24"/>
        </w:rPr>
        <w:lastRenderedPageBreak/>
        <w:t>(Θόρυβος στην Αίθουσα)</w:t>
      </w:r>
    </w:p>
    <w:p w14:paraId="10B0C73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w:t>
      </w:r>
      <w:r>
        <w:rPr>
          <w:rFonts w:eastAsia="Times New Roman" w:cs="Times New Roman"/>
          <w:szCs w:val="24"/>
        </w:rPr>
        <w:t xml:space="preserve"> Κατσώτη, ήρεμα, σας παρακαλώ.</w:t>
      </w:r>
    </w:p>
    <w:p w14:paraId="10B0C73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Μα, αυτός την έκανε, η Κυβέρνησή του. </w:t>
      </w:r>
    </w:p>
    <w:p w14:paraId="10B0C74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τα πείτε μετά. Θα τα πει ο κ. Παφίλης στην ομιλία του, ο </w:t>
      </w:r>
      <w:r>
        <w:rPr>
          <w:rFonts w:eastAsia="Times New Roman" w:cs="Times New Roman"/>
          <w:szCs w:val="24"/>
        </w:rPr>
        <w:t>ε</w:t>
      </w:r>
      <w:r>
        <w:rPr>
          <w:rFonts w:eastAsia="Times New Roman" w:cs="Times New Roman"/>
          <w:szCs w:val="24"/>
        </w:rPr>
        <w:t xml:space="preserve">ισηγητής σας. </w:t>
      </w:r>
    </w:p>
    <w:p w14:paraId="10B0C74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w:t>
      </w:r>
      <w:r>
        <w:rPr>
          <w:rFonts w:eastAsia="Times New Roman" w:cs="Times New Roman"/>
          <w:b/>
          <w:szCs w:val="24"/>
        </w:rPr>
        <w:t>σης και Κοινωνικής Αλληλεγγύης):</w:t>
      </w:r>
      <w:r>
        <w:rPr>
          <w:rFonts w:eastAsia="Times New Roman" w:cs="Times New Roman"/>
          <w:szCs w:val="24"/>
        </w:rPr>
        <w:t xml:space="preserve"> Απλώς για να υπάρχουν μέτρα σύγκρισης και να ακουστούν οι αριθμοί: οι εισφορές για την κύρια σύνταξη στην Ελλάδα είναι 20%, στην Ισπανία είναι 28,3%, στην Τσεχία είναι 28%, στη Σλοβακία είναι 27%, στη Σλοβενία είναι 24,4%, </w:t>
      </w:r>
      <w:r>
        <w:rPr>
          <w:rFonts w:eastAsia="Times New Roman" w:cs="Times New Roman"/>
          <w:szCs w:val="24"/>
        </w:rPr>
        <w:t xml:space="preserve">στην Αυστρία είναι 23%. </w:t>
      </w:r>
    </w:p>
    <w:p w14:paraId="10B0C74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τους ελεύθερους επαγγελματίες ειδικά</w:t>
      </w:r>
      <w:r>
        <w:rPr>
          <w:rFonts w:eastAsia="Times New Roman" w:cs="Times New Roman"/>
          <w:szCs w:val="24"/>
        </w:rPr>
        <w:t>,</w:t>
      </w:r>
      <w:r>
        <w:rPr>
          <w:rFonts w:eastAsia="Times New Roman" w:cs="Times New Roman"/>
          <w:szCs w:val="24"/>
        </w:rPr>
        <w:t xml:space="preserve"> οι εισφορές κυμαίνονται μεταξύ του 22% στη Γαλλία και 33,15% στη Σλοβακία. </w:t>
      </w:r>
    </w:p>
    <w:p w14:paraId="10B0C74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Είναι αλήθεια ότι εάν συνυπολογίσουμε την επικουρική σύνταξη και την υγεία, η επιβάρυνση για τους ελεύθερους επαγ</w:t>
      </w:r>
      <w:r>
        <w:rPr>
          <w:rFonts w:eastAsia="Times New Roman" w:cs="Times New Roman"/>
          <w:szCs w:val="24"/>
        </w:rPr>
        <w:t xml:space="preserve">γελματίες φτάνει στο 38%, όση άλλωστε είναι και για τους μισθωτούς. Μην το ξεχνάτε αυτό. Στην πραγματικότητα εφαρμόζουμε παντού τους κανόνες που ίσχυαν μέχρι σήμερα για τους μισθωτούς, για να πάψουν να είναι </w:t>
      </w:r>
      <w:r>
        <w:rPr>
          <w:rFonts w:eastAsia="Times New Roman" w:cs="Times New Roman"/>
          <w:szCs w:val="24"/>
        </w:rPr>
        <w:t xml:space="preserve">αυτοί </w:t>
      </w:r>
      <w:r>
        <w:rPr>
          <w:rFonts w:eastAsia="Times New Roman" w:cs="Times New Roman"/>
          <w:szCs w:val="24"/>
        </w:rPr>
        <w:t>τα συνήθη υποζύγια που τραβούν μόνοι τα βά</w:t>
      </w:r>
      <w:r>
        <w:rPr>
          <w:rFonts w:eastAsia="Times New Roman" w:cs="Times New Roman"/>
          <w:szCs w:val="24"/>
        </w:rPr>
        <w:t xml:space="preserve">ρη του συστήματος. </w:t>
      </w:r>
    </w:p>
    <w:p w14:paraId="10B0C744" w14:textId="77777777" w:rsidR="009F6C17" w:rsidRDefault="003C1E98">
      <w:pPr>
        <w:spacing w:line="600" w:lineRule="auto"/>
        <w:ind w:firstLine="720"/>
        <w:jc w:val="both"/>
        <w:rPr>
          <w:rFonts w:eastAsia="Times New Roman"/>
          <w:szCs w:val="24"/>
        </w:rPr>
      </w:pPr>
      <w:r>
        <w:rPr>
          <w:rFonts w:eastAsia="Times New Roman"/>
          <w:szCs w:val="24"/>
        </w:rPr>
        <w:t>Είχα καλέσει επανειλημμένα τους κλάδους των επιστημόνων να μας δηλώσουν αν θα ήθελαν να υπάρχει ένα επαγγελματικό ταμείο που θα αναλάβει το βάρος της επικουρικής σύνταξης και της υγείας, ώστε αυτό το 38% να περιοριστεί στο 27%. Δεν είχα</w:t>
      </w:r>
      <w:r>
        <w:rPr>
          <w:rFonts w:eastAsia="Times New Roman"/>
          <w:szCs w:val="24"/>
        </w:rPr>
        <w:t xml:space="preserve">, όμως, καμμία τέτοια πρόταση από τους κλάδους των επιστημόνων, παρά την επανειλημμένη πρόσκληση προς διάλογο που τους απηύθυνα. </w:t>
      </w:r>
    </w:p>
    <w:p w14:paraId="10B0C745" w14:textId="77777777" w:rsidR="009F6C17" w:rsidRDefault="003C1E98">
      <w:pPr>
        <w:spacing w:line="600" w:lineRule="auto"/>
        <w:ind w:firstLine="720"/>
        <w:jc w:val="both"/>
        <w:rPr>
          <w:rFonts w:eastAsia="Times New Roman"/>
          <w:szCs w:val="24"/>
        </w:rPr>
      </w:pPr>
      <w:r>
        <w:rPr>
          <w:rFonts w:eastAsia="Times New Roman"/>
          <w:szCs w:val="24"/>
        </w:rPr>
        <w:t>Για να ολοκληρώσω, το σύστημά μας φέρνει μ</w:t>
      </w:r>
      <w:r>
        <w:rPr>
          <w:rFonts w:eastAsia="Times New Roman"/>
          <w:szCs w:val="24"/>
        </w:rPr>
        <w:t>ί</w:t>
      </w:r>
      <w:r>
        <w:rPr>
          <w:rFonts w:eastAsia="Times New Roman"/>
          <w:szCs w:val="24"/>
        </w:rPr>
        <w:t xml:space="preserve">α τομή στο ασφαλιστικό, </w:t>
      </w:r>
      <w:r>
        <w:rPr>
          <w:rFonts w:eastAsia="Times New Roman"/>
          <w:szCs w:val="24"/>
        </w:rPr>
        <w:t>μί</w:t>
      </w:r>
      <w:r>
        <w:rPr>
          <w:rFonts w:eastAsia="Times New Roman"/>
          <w:szCs w:val="24"/>
        </w:rPr>
        <w:t>α τομή που επί δεκαετίες είχε ανάγκη ο τόπος και που το π</w:t>
      </w:r>
      <w:r>
        <w:rPr>
          <w:rFonts w:eastAsia="Times New Roman"/>
          <w:szCs w:val="24"/>
        </w:rPr>
        <w:t xml:space="preserve">αλιό πολιτικό σύστημα, ακριβώς λόγω της υποκρισίας, της δημαγωγίας, </w:t>
      </w:r>
      <w:r>
        <w:rPr>
          <w:rFonts w:eastAsia="Times New Roman"/>
          <w:szCs w:val="24"/>
        </w:rPr>
        <w:lastRenderedPageBreak/>
        <w:t xml:space="preserve">αλλά κυρίως της εμμονής του σε ρυθμίσεις μεμονωμένες, άναρχες και πελατειακές, δεν μπορούσε να επιχειρήσει. Τώρα είναι η στιγμή. </w:t>
      </w:r>
    </w:p>
    <w:p w14:paraId="10B0C746" w14:textId="77777777" w:rsidR="009F6C17" w:rsidRDefault="003C1E98">
      <w:pPr>
        <w:spacing w:line="600" w:lineRule="auto"/>
        <w:ind w:firstLine="720"/>
        <w:jc w:val="both"/>
        <w:rPr>
          <w:rFonts w:eastAsia="Times New Roman"/>
          <w:szCs w:val="24"/>
        </w:rPr>
      </w:pPr>
      <w:r>
        <w:rPr>
          <w:rFonts w:eastAsia="Times New Roman"/>
          <w:szCs w:val="24"/>
        </w:rPr>
        <w:t>Δεν μπόρεσα να μιλήσω για πολλά πράγματα που αφορούν στο ν</w:t>
      </w:r>
      <w:r>
        <w:rPr>
          <w:rFonts w:eastAsia="Times New Roman"/>
          <w:szCs w:val="24"/>
        </w:rPr>
        <w:t>ομοσχέδιο, για τη βοήθεια που δίνουμε στους φτωχότερους και τους πιο αδύναμους, για τα μπλοκάκια που θα πληρώνουν 6,5% της ασφαλιστικής επιβάρυνσης και όχι ό,τι πλήρωναν μέχρι τώρα</w:t>
      </w:r>
      <w:r>
        <w:rPr>
          <w:rFonts w:eastAsia="Times New Roman"/>
          <w:szCs w:val="24"/>
        </w:rPr>
        <w:t xml:space="preserve"> για το επίδομα υπερηλίκων</w:t>
      </w:r>
      <w:r>
        <w:rPr>
          <w:rFonts w:eastAsia="Times New Roman"/>
          <w:szCs w:val="24"/>
        </w:rPr>
        <w:t xml:space="preserve">, για την επέκταση των δικαιούχων των ασφαλιστικών παροχών και σ’ αυτούς που θα έχουν σύμφωνο συμβίωσης. </w:t>
      </w:r>
    </w:p>
    <w:p w14:paraId="10B0C747" w14:textId="77777777" w:rsidR="009F6C17" w:rsidRDefault="003C1E98">
      <w:pPr>
        <w:spacing w:line="600" w:lineRule="auto"/>
        <w:ind w:firstLine="720"/>
        <w:jc w:val="both"/>
        <w:rPr>
          <w:rFonts w:eastAsia="Times New Roman"/>
          <w:szCs w:val="24"/>
        </w:rPr>
      </w:pPr>
      <w:r>
        <w:rPr>
          <w:rFonts w:eastAsia="Times New Roman"/>
          <w:szCs w:val="24"/>
        </w:rPr>
        <w:t>Σας καλώ, λοιπόν, έστω και την τελευταία στιγμή να αντιμετωπίσουμε το ζήτημα αυτό όπως το</w:t>
      </w:r>
      <w:r>
        <w:rPr>
          <w:rFonts w:eastAsia="Times New Roman"/>
          <w:szCs w:val="24"/>
        </w:rPr>
        <w:t>υ</w:t>
      </w:r>
      <w:r>
        <w:rPr>
          <w:rFonts w:eastAsia="Times New Roman"/>
          <w:szCs w:val="24"/>
        </w:rPr>
        <w:t xml:space="preserve"> πρέπει, ως ένα εθνικό θέμα που χρειάζεται να συζητηθεί χωρίς το βάρος της δημαγωγίας και της υποκρισίας, ώστε να βρούμε τη λύση για το μέλλον, όχι μόνο για τους συνταξιούχους και τους νυν εργαζόμενους, αλλά και για τα παιδιά μας.</w:t>
      </w:r>
    </w:p>
    <w:p w14:paraId="10B0C748" w14:textId="77777777" w:rsidR="009F6C17" w:rsidRDefault="003C1E98">
      <w:pPr>
        <w:spacing w:line="600" w:lineRule="auto"/>
        <w:ind w:firstLine="709"/>
        <w:jc w:val="center"/>
        <w:rPr>
          <w:rFonts w:eastAsia="Times New Roman"/>
          <w:szCs w:val="24"/>
        </w:rPr>
      </w:pPr>
      <w:r>
        <w:rPr>
          <w:rFonts w:eastAsia="Times New Roman"/>
          <w:szCs w:val="24"/>
        </w:rPr>
        <w:t xml:space="preserve">(Χειροκροτήματα από </w:t>
      </w:r>
      <w:r>
        <w:rPr>
          <w:rFonts w:eastAsia="Times New Roman"/>
          <w:szCs w:val="24"/>
        </w:rPr>
        <w:t>τις π</w:t>
      </w:r>
      <w:r>
        <w:rPr>
          <w:rFonts w:eastAsia="Times New Roman"/>
          <w:szCs w:val="24"/>
        </w:rPr>
        <w:t>τέρυγες</w:t>
      </w:r>
      <w:r>
        <w:rPr>
          <w:rFonts w:eastAsia="Times New Roman"/>
          <w:szCs w:val="24"/>
        </w:rPr>
        <w:t xml:space="preserve"> του ΣΥΡΙΖΑ και των ΑΝΕΛ)</w:t>
      </w:r>
    </w:p>
    <w:p w14:paraId="10B0C749" w14:textId="77777777" w:rsidR="009F6C17" w:rsidRDefault="003C1E98">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Καλώ στο Βήμα τον εισηγητή του ΣΥΡΙΖΑ κ. Κωνσταντίνο Μπάρκα και παρακαλώ να ανοίξει το ηλεκτρονικό σύστημα εγγραφής. Θέλω, όμως, να είμαι ειλικρινής με τους συναδέλφους και να πω ότι για όσο</w:t>
      </w:r>
      <w:r>
        <w:rPr>
          <w:rFonts w:eastAsia="Times New Roman"/>
          <w:szCs w:val="24"/>
        </w:rPr>
        <w:t>υς θα εγγραφούν</w:t>
      </w:r>
      <w:r>
        <w:rPr>
          <w:rFonts w:eastAsia="Times New Roman"/>
          <w:szCs w:val="24"/>
        </w:rPr>
        <w:t xml:space="preserve"> απ’ αυτήν τη στιγμή</w:t>
      </w:r>
      <w:r>
        <w:rPr>
          <w:rFonts w:eastAsia="Times New Roman"/>
          <w:szCs w:val="24"/>
        </w:rPr>
        <w:t>, πέραν των σαράντα πέντε που έχουν δοθεί από τα κόμματα για τους τρεις κύκλους, οι πιθανότητες να μιλήσουν είναι απειροελάχιστες. Το λέω αυτό από σήμερα</w:t>
      </w:r>
      <w:r>
        <w:rPr>
          <w:rFonts w:eastAsia="Times New Roman"/>
          <w:szCs w:val="24"/>
        </w:rPr>
        <w:t>,</w:t>
      </w:r>
      <w:r>
        <w:rPr>
          <w:rFonts w:eastAsia="Times New Roman"/>
          <w:szCs w:val="24"/>
        </w:rPr>
        <w:t xml:space="preserve"> για να μην αρχίσουν αύριο οι γκρίνιες. Τυπικά πάντως έχετε το δικα</w:t>
      </w:r>
      <w:r>
        <w:rPr>
          <w:rFonts w:eastAsia="Times New Roman"/>
          <w:szCs w:val="24"/>
        </w:rPr>
        <w:t>ίωμα να εγγραφείτε και μακάρι να υπάρξει χρόνος να μιλήσετε.</w:t>
      </w:r>
    </w:p>
    <w:p w14:paraId="10B0C74A" w14:textId="77777777" w:rsidR="009F6C17" w:rsidRDefault="003C1E98">
      <w:pPr>
        <w:spacing w:line="600" w:lineRule="auto"/>
        <w:ind w:firstLine="720"/>
        <w:jc w:val="both"/>
        <w:rPr>
          <w:rFonts w:eastAsia="Times New Roman"/>
          <w:szCs w:val="24"/>
        </w:rPr>
      </w:pPr>
      <w:r>
        <w:rPr>
          <w:rFonts w:eastAsia="Times New Roman"/>
          <w:szCs w:val="24"/>
        </w:rPr>
        <w:t>Κύριε Μπάρκα, έχετε τον λόγο για δεκαπέντε λεπτά.</w:t>
      </w:r>
    </w:p>
    <w:p w14:paraId="10B0C74B" w14:textId="77777777" w:rsidR="009F6C17" w:rsidRDefault="003C1E98">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Ευχαριστώ πολύ, κύριε Πρόεδρε.</w:t>
      </w:r>
    </w:p>
    <w:p w14:paraId="10B0C74C" w14:textId="77777777" w:rsidR="009F6C17" w:rsidRDefault="003C1E98">
      <w:pPr>
        <w:spacing w:line="600" w:lineRule="auto"/>
        <w:ind w:firstLine="720"/>
        <w:jc w:val="both"/>
        <w:rPr>
          <w:rFonts w:eastAsia="Times New Roman"/>
          <w:szCs w:val="24"/>
        </w:rPr>
      </w:pPr>
      <w:r>
        <w:rPr>
          <w:rFonts w:eastAsia="Times New Roman"/>
          <w:szCs w:val="24"/>
        </w:rPr>
        <w:t>Κύριε Πρωθυπουργέ, κύριοι Υπουργοί, κυρίες και κύριοι Βουλευτές, θα μου επιτρέψετε να χαρακτ</w:t>
      </w:r>
      <w:r>
        <w:rPr>
          <w:rFonts w:eastAsia="Times New Roman"/>
          <w:szCs w:val="24"/>
        </w:rPr>
        <w:t xml:space="preserve">ηρίσω το υπό συζήτηση νομοσχέδιο με τίτλο «Ενιαίο Σύστημα Κοινωνικής Ασφάλειας–Μεταρρύθμιση ασφαλιστικού-συνταξιοδοτικού συστήματος–Ρυθμίσεις φορολογίας εισοδήματος και τυχερών παιγνίων και </w:t>
      </w:r>
      <w:r>
        <w:rPr>
          <w:rFonts w:eastAsia="Times New Roman"/>
          <w:szCs w:val="24"/>
        </w:rPr>
        <w:lastRenderedPageBreak/>
        <w:t>άλλες διατάξεις» ως ένα εθνικό θέμα, καθώς αφορά όλους όσο</w:t>
      </w:r>
      <w:r>
        <w:rPr>
          <w:rFonts w:eastAsia="Times New Roman"/>
          <w:szCs w:val="24"/>
        </w:rPr>
        <w:t>υς</w:t>
      </w:r>
      <w:r>
        <w:rPr>
          <w:rFonts w:eastAsia="Times New Roman"/>
          <w:szCs w:val="24"/>
        </w:rPr>
        <w:t xml:space="preserve"> διαβι</w:t>
      </w:r>
      <w:r>
        <w:rPr>
          <w:rFonts w:eastAsia="Times New Roman"/>
          <w:szCs w:val="24"/>
        </w:rPr>
        <w:t>ούν στη χώρα μας ανεξαρτήτως πολιτικών πεποιθήσεων, κοινωνικοοικονομικής κατάστασης, θρησκείας και φύλου. Είναι ένα θέμα εθνικό, γιατί επηρεάζει το παρόν αλλά και το μέλλον όλων μας. Γι’ αυτούς τους λόγους δεν χωράνε μικροκομματικές σκοπιμότητες, λαϊκισμός</w:t>
      </w:r>
      <w:r>
        <w:rPr>
          <w:rFonts w:eastAsia="Times New Roman"/>
          <w:szCs w:val="24"/>
        </w:rPr>
        <w:t xml:space="preserve"> και δημαγωγία. Αντιθέτως, χρειάζεται υπευθυνότητα και ωριμότητα ώστε να επανακτήσουμε την αξιοπιστία του ελληνικού ασφαλιστικού συστήματος.</w:t>
      </w:r>
    </w:p>
    <w:p w14:paraId="10B0C74D" w14:textId="77777777" w:rsidR="009F6C17" w:rsidRDefault="003C1E98">
      <w:pPr>
        <w:spacing w:line="600" w:lineRule="auto"/>
        <w:ind w:firstLine="720"/>
        <w:jc w:val="both"/>
        <w:rPr>
          <w:rFonts w:eastAsia="Times New Roman"/>
          <w:szCs w:val="24"/>
        </w:rPr>
      </w:pPr>
      <w:r>
        <w:rPr>
          <w:rFonts w:eastAsia="Times New Roman"/>
          <w:szCs w:val="24"/>
        </w:rPr>
        <w:t xml:space="preserve">Σήμερα το ασφαλιστικό σύστημα βρίσκεται σε οριακή κατάσταση και αυτό είναι μια αντικειμενική αλήθεια. Σ’ αυτήν την </w:t>
      </w:r>
      <w:r>
        <w:rPr>
          <w:rFonts w:eastAsia="Times New Roman"/>
          <w:szCs w:val="24"/>
        </w:rPr>
        <w:t xml:space="preserve">κατάσταση, όμως, δεν φτάσαμε τυχαία. Φτάσαμε λόγω πολιτικών επιλογών του παλιού δικομματισμού. Να σας υπενθυμίσω το τζογάρισμα των αποθεματικών των ασφαλιστικών ταμείων στο Χρηματιστήριο στα τέλη της δεκαετίας του </w:t>
      </w:r>
      <w:r>
        <w:rPr>
          <w:rFonts w:eastAsia="Times New Roman"/>
          <w:szCs w:val="24"/>
        </w:rPr>
        <w:t>΄</w:t>
      </w:r>
      <w:r>
        <w:rPr>
          <w:rFonts w:eastAsia="Times New Roman"/>
          <w:szCs w:val="24"/>
        </w:rPr>
        <w:t>90; Να σας υπενθυμίσω την υπόθεση με τα δ</w:t>
      </w:r>
      <w:r>
        <w:rPr>
          <w:rFonts w:eastAsia="Times New Roman"/>
          <w:szCs w:val="24"/>
        </w:rPr>
        <w:t xml:space="preserve">ομημένα ομόλογα; Να σας υπενθυμίσω το καταστροφικό </w:t>
      </w:r>
      <w:r>
        <w:rPr>
          <w:rFonts w:eastAsia="Times New Roman"/>
          <w:szCs w:val="24"/>
          <w:lang w:val="en-US"/>
        </w:rPr>
        <w:t>PSI</w:t>
      </w:r>
      <w:r>
        <w:rPr>
          <w:rFonts w:eastAsia="Times New Roman"/>
          <w:szCs w:val="24"/>
        </w:rPr>
        <w:t xml:space="preserve"> του 2012, όπου 12 δισεκατομμύρια των Ελλήνων φορολογουμένων έκαναν φτερά; Αυτή είναι η πραγματικότητα. </w:t>
      </w:r>
    </w:p>
    <w:p w14:paraId="10B0C74E" w14:textId="77777777" w:rsidR="009F6C17" w:rsidRDefault="003C1E98">
      <w:pPr>
        <w:spacing w:line="600" w:lineRule="auto"/>
        <w:ind w:firstLine="720"/>
        <w:jc w:val="both"/>
        <w:rPr>
          <w:rFonts w:eastAsia="Times New Roman"/>
          <w:szCs w:val="24"/>
        </w:rPr>
      </w:pPr>
      <w:r>
        <w:rPr>
          <w:rFonts w:eastAsia="Times New Roman"/>
          <w:szCs w:val="24"/>
        </w:rPr>
        <w:lastRenderedPageBreak/>
        <w:t>Οι παλιές πολιτικές δυνάμεις, Νέα Δημοκρατία και ΠΑΣΟΚ, αγνοούσαν τον κόπο και τον ιδρώτα των πολ</w:t>
      </w:r>
      <w:r>
        <w:rPr>
          <w:rFonts w:eastAsia="Times New Roman"/>
          <w:szCs w:val="24"/>
        </w:rPr>
        <w:t xml:space="preserve">ιτών που πλήρωναν με συνέπεια τις ασφαλιστικές τους εισφορές προκειμένου να συντηρήσουν κομματικούς στρατούς, συντεχνίες και πελατειακά δίκτυα. </w:t>
      </w:r>
    </w:p>
    <w:p w14:paraId="10B0C74F" w14:textId="77777777" w:rsidR="009F6C17" w:rsidRDefault="003C1E98">
      <w:pPr>
        <w:spacing w:line="600" w:lineRule="auto"/>
        <w:ind w:firstLine="720"/>
        <w:jc w:val="both"/>
        <w:rPr>
          <w:rFonts w:eastAsia="Times New Roman"/>
          <w:szCs w:val="24"/>
        </w:rPr>
      </w:pPr>
      <w:r>
        <w:rPr>
          <w:rFonts w:eastAsia="Times New Roman"/>
          <w:szCs w:val="24"/>
        </w:rPr>
        <w:t>Μάλιστα, ορισμένοι συνάδελφοι ακόμα και σήμερα</w:t>
      </w:r>
      <w:r>
        <w:rPr>
          <w:rFonts w:eastAsia="Times New Roman"/>
          <w:szCs w:val="24"/>
        </w:rPr>
        <w:t>,</w:t>
      </w:r>
      <w:r>
        <w:rPr>
          <w:rFonts w:eastAsia="Times New Roman"/>
          <w:szCs w:val="24"/>
        </w:rPr>
        <w:t xml:space="preserve"> όχι μόνο δεν έχουν κάνει αυτοκριτική για τα εγκληματικά λάθη στ</w:t>
      </w:r>
      <w:r>
        <w:rPr>
          <w:rFonts w:eastAsia="Times New Roman"/>
          <w:szCs w:val="24"/>
        </w:rPr>
        <w:t>ον παρελθόν, αλλά προσποιούνται ότι είναι υπερασπιστές της κοινωνικής ασφάλισης. Επί της ουσίας, δεν ενδιαφέρονται για το κοινωνικό κράτος και την κοινωνική ασφάλιση. Επιδιώκουν μόνο το ξήλωμα κάθε κοινωνικής προστασίας για να ενισχύσουν τις ιδιωτικές ασφα</w:t>
      </w:r>
      <w:r>
        <w:rPr>
          <w:rFonts w:eastAsia="Times New Roman"/>
          <w:szCs w:val="24"/>
        </w:rPr>
        <w:t>λιστικές εταιρείες.</w:t>
      </w:r>
    </w:p>
    <w:p w14:paraId="10B0C75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Νέα Δημοκρατία έλεγε κάτι, το οποίο συνεχίζει να λέει ακόμα και σήμερα, ότι η συμφωνία αυτή οδηγεί σε μονόδρομο σε σχέση με το ασφαλιστικό, στον μονόδρομο της πλήρους περικοπής των επικουρικών συντάξεων. Υποστήριζε κατά τη διάρκεια τη</w:t>
      </w:r>
      <w:r>
        <w:rPr>
          <w:rFonts w:eastAsia="Times New Roman" w:cs="Times New Roman"/>
          <w:szCs w:val="24"/>
        </w:rPr>
        <w:t xml:space="preserve">ς προεκλογικής περιόδου, τον Σεπτέμβρη, ότι οι αλλαγές στο ασφαλιστικό θα οδηγήσουν, όποια και αν είναι η κυβέρνηση -έλεγε τότε-, σε περικοπές συντάξεων, </w:t>
      </w:r>
      <w:r>
        <w:rPr>
          <w:rFonts w:eastAsia="Times New Roman" w:cs="Times New Roman"/>
          <w:szCs w:val="24"/>
        </w:rPr>
        <w:lastRenderedPageBreak/>
        <w:t>που θα ισούται σίγουρα με μία σύνταξη ανά έτος. Αυτά μας έλεγε τότε και μας τα παρουσίαζε ως μια αναπό</w:t>
      </w:r>
      <w:r>
        <w:rPr>
          <w:rFonts w:eastAsia="Times New Roman" w:cs="Times New Roman"/>
          <w:szCs w:val="24"/>
        </w:rPr>
        <w:t xml:space="preserve">φευκτη μοίρα, σαν να μην είχε σημασία, όπως έλεγαν τότε, ποιος θα είναι κυβέρνηση. </w:t>
      </w:r>
    </w:p>
    <w:p w14:paraId="10B0C75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Βεβαίως είναι λογικό να σκέφτονται έτσι. Αυτός είναι ο τρόπος που είχαν μάθει και έχουν μάθει να κάνουν πολιτική, υλοποιώντας χωρίς δεύτερη σκέψη τις συνταγές που τους προτ</w:t>
      </w:r>
      <w:r>
        <w:rPr>
          <w:rFonts w:eastAsia="Times New Roman" w:cs="Times New Roman"/>
          <w:szCs w:val="24"/>
        </w:rPr>
        <w:t xml:space="preserve">είνει το Διεθνές Νομισματικό Ταμείο. </w:t>
      </w:r>
    </w:p>
    <w:p w14:paraId="10B0C75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προφανές, λοιπόν, ότι η Νέα Δημοκρατία έχει επιλέξει με σαφήνεια ιδεολογικό και πολιτικό στρατόπεδο. Είναι το στρατόπεδο του ακραίου νεοφιλελευθερισμού, της ασύδοτης αγοράς και του οικονομικού πολέμου όλων εναντί</w:t>
      </w:r>
      <w:r>
        <w:rPr>
          <w:rFonts w:eastAsia="Times New Roman" w:cs="Times New Roman"/>
          <w:szCs w:val="24"/>
        </w:rPr>
        <w:t xml:space="preserve">ον όλων. Βεβαίως αυτό είναι δικαίωμά της, όπως όμως είναι και δικό μας δικαίωμα, αλλά ταυτόχρονα και υποχρέωσή μας να κάνουμε τα πάντα, ώστε αυτή η πολιτική να ηττηθεί μια και καλή, όχι μόνο στην Ελλάδα, αλλά και στην Ευρώπη. </w:t>
      </w:r>
    </w:p>
    <w:p w14:paraId="10B0C75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w:t>
      </w:r>
      <w:r>
        <w:rPr>
          <w:rFonts w:eastAsia="Times New Roman" w:cs="Times New Roman"/>
          <w:szCs w:val="24"/>
        </w:rPr>
        <w:t xml:space="preserve">το παρόν νομοσχέδιο δεν ήταν μια εύκολη υπόθεση. Η ελληνική Κυβέρνηση έδωσε σκληρές μάχες κατά τη διάρκεια της διαπραγμάτευσης με τους δανειστές. Θα σας αναφέρω τα ακόλουθα: </w:t>
      </w:r>
    </w:p>
    <w:p w14:paraId="10B0C75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Κυβέρνηση κατάφερε να προστατέψει απόλυτα τις κύριες συντάξεις, ενώ οι δανειστέ</w:t>
      </w:r>
      <w:r>
        <w:rPr>
          <w:rFonts w:eastAsia="Times New Roman" w:cs="Times New Roman"/>
          <w:szCs w:val="24"/>
        </w:rPr>
        <w:t>ς απαιτούσαν περικοπές 30% σε όλες τις κύριες συντάξεις.</w:t>
      </w:r>
    </w:p>
    <w:p w14:paraId="10B0C75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Κυβέρνηση κατάφερε να προστατέψει όλες τις συντάξεις, ενώ οι δανειστές απαιτούσαν περικοπές των επικουρικών συντάξεων ύψους 800 εκατομμυρίων ευρώ και εφαρμογή της ρήτρας μηδενικού ελλείμματος, που </w:t>
      </w:r>
      <w:r>
        <w:rPr>
          <w:rFonts w:eastAsia="Times New Roman" w:cs="Times New Roman"/>
          <w:szCs w:val="24"/>
        </w:rPr>
        <w:t>είχε συμφωνήσει η Νέα Δημοκρατία και το ΠΑΣΟΚ.</w:t>
      </w:r>
    </w:p>
    <w:p w14:paraId="10B0C75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της Νέας Δημοκρατίας, δεν θα είμαστε εμείς που θα κάνουμε τη δωδέκατη οριζόντια περικοπή στις συντάξεις.</w:t>
      </w:r>
    </w:p>
    <w:p w14:paraId="10B0C75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Η Κυβέρνηση προστάτεψε απολύτως τα επιδόματα τέκνων, τις συντάξεις αναπηρίας</w:t>
      </w:r>
      <w:r>
        <w:rPr>
          <w:rFonts w:eastAsia="Times New Roman" w:cs="Times New Roman"/>
          <w:szCs w:val="24"/>
        </w:rPr>
        <w:t xml:space="preserve"> και τα αναπηρικά επιδόματα, ενώ οι δανειστές απαιτούσαν κατάργηση επιδομάτων τέκνων και μεγάλες περικοπές στις συντάξεις αναπηρίας και τα επιδόματα. </w:t>
      </w:r>
    </w:p>
    <w:p w14:paraId="10B0C75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Στην Ολομέλεια της Βουλής εισάγεται, λοιπόν, σήμερα ένα νομοσχέδιο που βρίσκεται ήδη από τον Γενάρη στη δ</w:t>
      </w:r>
      <w:r>
        <w:rPr>
          <w:rFonts w:eastAsia="Times New Roman" w:cs="Times New Roman"/>
          <w:szCs w:val="24"/>
        </w:rPr>
        <w:t xml:space="preserve">ημοσιότητα προς διαβούλευση. Τις τελευταίες ημέρες μάλιστα, διάφορα μέσα μαζικής ενημέρωσης λένε ότι δήθεν επιλέξαμε τον αιφνιδιασμό. </w:t>
      </w:r>
    </w:p>
    <w:p w14:paraId="10B0C75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αναρωτιέται κ</w:t>
      </w:r>
      <w:r>
        <w:rPr>
          <w:rFonts w:eastAsia="Times New Roman" w:cs="Times New Roman"/>
          <w:szCs w:val="24"/>
        </w:rPr>
        <w:t>άποιος:</w:t>
      </w:r>
      <w:r>
        <w:rPr>
          <w:rFonts w:eastAsia="Times New Roman" w:cs="Times New Roman"/>
          <w:szCs w:val="24"/>
        </w:rPr>
        <w:t xml:space="preserve"> Αλήθεια, πόσο θράσος μπορεί να έχει κανείς; Δεν υπήρξε ποτέ άλλοτε τα τελευταία χρόνια μεταρρύθμ</w:t>
      </w:r>
      <w:r>
        <w:rPr>
          <w:rFonts w:eastAsia="Times New Roman" w:cs="Times New Roman"/>
          <w:szCs w:val="24"/>
        </w:rPr>
        <w:t>ιση που να έχει συζητηθεί τόσο εκτενώς. Πρόκειται για ένα νομοσχέδιο που είχαν την ευκαιρία να επεξεργαστούν οι κοινωνικοί φορείς και να καταθέσουν προτάσεις ή βελτιώσεις, οι οποίες μάλιστα, στο μέτρο του εφικτού, έγιναν δεκτές και ενσωματώθηκαν στο κείμεν</w:t>
      </w:r>
      <w:r>
        <w:rPr>
          <w:rFonts w:eastAsia="Times New Roman" w:cs="Times New Roman"/>
          <w:szCs w:val="24"/>
        </w:rPr>
        <w:t xml:space="preserve">ο του νομοσχεδίου, </w:t>
      </w:r>
      <w:r>
        <w:rPr>
          <w:rFonts w:eastAsia="Times New Roman" w:cs="Times New Roman"/>
          <w:szCs w:val="24"/>
        </w:rPr>
        <w:lastRenderedPageBreak/>
        <w:t>γιατί όταν εμείς μιλάμε για διάλογο, το εννοούμε και το κάνουμε πράξη. Δεν παίζουμε κρυφτό με την κοινωνία.</w:t>
      </w:r>
    </w:p>
    <w:p w14:paraId="10B0C75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της Κυβέρνησης αποτελεί μια ριζοσπαστική τομή τόσο για την οργάνωση όσο και για τη λειτουργία της κοινωνικής </w:t>
      </w:r>
      <w:r>
        <w:rPr>
          <w:rFonts w:eastAsia="Times New Roman" w:cs="Times New Roman"/>
          <w:szCs w:val="24"/>
        </w:rPr>
        <w:t>ασφάλισης στη χώρα μας, καθώς διαπνέεται από τις αρχές τις ισότητας και της κοινωνικής δικαιοσύνης:</w:t>
      </w:r>
    </w:p>
    <w:p w14:paraId="10B0C75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Ισονομία, γιατί πρώτη φορά θεσπίζονται όμοιοι κανόνες για όλους, είτε πρόκειται για παλιούς είτε για νέους ασφαλισμένους, είτε πρόκειται για εργαζόμενους στ</w:t>
      </w:r>
      <w:r>
        <w:rPr>
          <w:rFonts w:eastAsia="Times New Roman" w:cs="Times New Roman"/>
          <w:szCs w:val="24"/>
        </w:rPr>
        <w:t xml:space="preserve">ον ιδιωτικό τομέα είτε πρόκειται για εργαζόμενους στον δημόσιο τομέα, χωρίς πελατειακές πρακτικές, χωρίς διακρίσεις. </w:t>
      </w:r>
    </w:p>
    <w:p w14:paraId="10B0C75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Κοινωνική δικαιοσύνη, γιατί μέσα από την προτεινόμενη ρύθμιση η Κυβέρνηση αμβλύνει τις κοινωνικές ανισότητες, προσφέροντας μεγαλύτερη βοήθ</w:t>
      </w:r>
      <w:r>
        <w:rPr>
          <w:rFonts w:eastAsia="Times New Roman" w:cs="Times New Roman"/>
          <w:szCs w:val="24"/>
        </w:rPr>
        <w:t>εια στους αδύναμους. Κάθε πολίτης θα εισφέρει ανάλογα με τη δύναμή του, που σημαίνει περισσότερο αυτοί που έχουν πολλά, λιγότερο αυτοί που έχουν λιγότερα.</w:t>
      </w:r>
    </w:p>
    <w:p w14:paraId="10B0C75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Έτσι, παραμένοντας πιστοί στην τήρηση των αρχών μας θα θέσουμε σε εφαρμογή ένα δημόσιο, καθολικό και </w:t>
      </w:r>
      <w:r>
        <w:rPr>
          <w:rFonts w:eastAsia="Times New Roman" w:cs="Times New Roman"/>
          <w:szCs w:val="24"/>
        </w:rPr>
        <w:t>αναδιανεμητικό ασφαλιστικό σύστημα, με ενιαίους, ισότιμους κανόνες για όλους, με σεβασμό σε κάθε πολίτη της χώρας μας.</w:t>
      </w:r>
    </w:p>
    <w:p w14:paraId="10B0C75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εμάς η ενίσχυση του κοινωνικού κράτους πρόνοιας είναι βασικός μας προσανατολισμός και επιδίωξη.</w:t>
      </w:r>
    </w:p>
    <w:p w14:paraId="10B0C75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Για εμάς η στήριξη των ασθενέστερων </w:t>
      </w:r>
      <w:r>
        <w:rPr>
          <w:rFonts w:eastAsia="Times New Roman" w:cs="Times New Roman"/>
          <w:szCs w:val="24"/>
        </w:rPr>
        <w:t>κοινωνικών ομάδων είναι στο επίκεντρο της πολιτικής μας.</w:t>
      </w:r>
    </w:p>
    <w:p w14:paraId="10B0C76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Για εμάς η αναδιανομή είναι στοιχείο κοινωνικής δικαιοσύνης και διασφαλίζει την κοινωνική συνοχή και την ανάπτυξη.</w:t>
      </w:r>
    </w:p>
    <w:p w14:paraId="10B0C76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Παράλληλα, με το παρόν νομοσχέδιο έχουμε ξεκάθαρο προσανατολισμό:</w:t>
      </w:r>
    </w:p>
    <w:p w14:paraId="10B0C76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Στοχεύουμε στο να </w:t>
      </w:r>
      <w:r>
        <w:rPr>
          <w:rFonts w:eastAsia="Times New Roman" w:cs="Times New Roman"/>
          <w:szCs w:val="24"/>
        </w:rPr>
        <w:t>δώσουμε βιωσιμότητα σε ένα ασφαλιστικό σύστημα που βρίσκεται στα πρόθυρα της κατάρρευσης, να αποκαταστήσουμε την εμπιστοσύνη των ασφαλισμένων προς το κράτος και την αξιοπιστία του, να εγγυηθούμε υγειονομική περίθαλψη και συντάξεις αξιοπρέπειας για όλους, ν</w:t>
      </w:r>
      <w:r>
        <w:rPr>
          <w:rFonts w:eastAsia="Times New Roman" w:cs="Times New Roman"/>
          <w:szCs w:val="24"/>
        </w:rPr>
        <w:t>α εφαρμόσουμε δίκαιη φορολογία για όλους τους συμπολίτες μας, καθώς στο προτεινόμενο σχέδιο νόμου είναι ενσωματωμένες και φορολογικές διατάξεις.</w:t>
      </w:r>
    </w:p>
    <w:p w14:paraId="10B0C76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Ακολούθως, θα παρουσιάσω συνοπτικά κάποιες από τις ρυθμίσεις που έρχονται να αλλάξουν ριζικά το τοπίο, στηρίζον</w:t>
      </w:r>
      <w:r>
        <w:rPr>
          <w:rFonts w:eastAsia="Times New Roman" w:cs="Times New Roman"/>
          <w:szCs w:val="24"/>
        </w:rPr>
        <w:t xml:space="preserve">τας τις ασθενέστερες κοινωνικές ομάδες. Αρχικά θα ήθελα να τονίσω ότι ο βασικός </w:t>
      </w:r>
      <w:r>
        <w:rPr>
          <w:rFonts w:eastAsia="Times New Roman" w:cs="Times New Roman"/>
          <w:szCs w:val="24"/>
        </w:rPr>
        <w:lastRenderedPageBreak/>
        <w:t xml:space="preserve">πυλώνας της μεταρρύθμισης είναι η πρόβλεψη ενός και μόνο ενιαίου συστήματος κοινωνικής ασφάλισης, στο πλαίσιο του οποίου συστήνεται ο ενιαίος φορέας κοινωνικής ασφάλισης. </w:t>
      </w:r>
    </w:p>
    <w:p w14:paraId="10B0C76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βέβαια τίθενται οι απαραίτητοι κανόνες εναρμόνισης εισφορών και παροχών, τόσο ανάμεσα σε νέους και παλιούς ασφαλισμένους, όπως τους διέκριναν οι μέχρι τώρα ασφαλιστικές ρυθμίσεις, όσο και σε ασφαλισμένους που προέρχονται από τα επιμέρους ταμεία και μάλιστα</w:t>
      </w:r>
      <w:r>
        <w:rPr>
          <w:rFonts w:eastAsia="Times New Roman" w:cs="Times New Roman"/>
          <w:szCs w:val="24"/>
        </w:rPr>
        <w:t xml:space="preserve"> με τέτοιο τρόπο που να ελαχιστοποιεί την όποια αδικία από την προσαρμογή στη νέα κατάσταση. </w:t>
      </w:r>
    </w:p>
    <w:p w14:paraId="10B0C76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Έτσι, απλοποιείται ουσιαστικά το σύστημα κοινωνικής ασφάλισης. Καθιερώνονται κανόνες, με αναδιανεμητικό χαρακτήρα, αλλά και εξασφαλίζεται η μακροπρόθεσμη βιωσιμότ</w:t>
      </w:r>
      <w:r>
        <w:rPr>
          <w:rFonts w:eastAsia="Times New Roman" w:cs="Times New Roman"/>
          <w:szCs w:val="24"/>
        </w:rPr>
        <w:t xml:space="preserve">ητα του ασφαλιστικού συστήματος. </w:t>
      </w:r>
    </w:p>
    <w:p w14:paraId="10B0C76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Ο νέος θεσμός της εθνικής σύνταξης αποτελεί μια από τις βασικότερες ρυθμίσεις του νέου ασφαλιστικού συστήματος. Εισάγεται με το παρόν νομοσχέδιο για πρώτη φορά, προκειμένου να αντιμετωπιστεί η φτώχεια και ο κοινωνικός αποκ</w:t>
      </w:r>
      <w:r>
        <w:rPr>
          <w:rFonts w:eastAsia="Times New Roman" w:cs="Times New Roman"/>
          <w:szCs w:val="24"/>
        </w:rPr>
        <w:t>λεισμός.</w:t>
      </w:r>
    </w:p>
    <w:p w14:paraId="10B0C767"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lastRenderedPageBreak/>
        <w:t>Η εθνική σύνταξη χρηματοδοτείται απευθείας από τον κρατικό προϋπολογισμό. Αυτό σημαίνει ότι κανένας πολίτης πλέον δεν θα μείνει χωρίς εισόδημα. Δεν εξαρτάται η εθνική σύνταξη από το ύψος των εισφορών που κατέβαλε ο ασφαλισμένος, ούτε από το ύψος τ</w:t>
      </w:r>
      <w:r>
        <w:rPr>
          <w:rFonts w:eastAsia="Times New Roman" w:cs="Times New Roman"/>
          <w:szCs w:val="24"/>
        </w:rPr>
        <w:t xml:space="preserve">ων αποδοχών κατά τη διάρκεια του εργασιακού του βίου. Η εθνική σύνταξη, όμως, στέκεται και σαν ανάχωμα στη φτώχεια για ακόμα ένα λόγο, γιατί ισοδυναμεί με ρήτρα ανάπτυξης και μάλιστα μόνο με ανοδική πορεία. </w:t>
      </w:r>
    </w:p>
    <w:p w14:paraId="10B0C768"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ότι σε μια οικονομία με ανάπτυξη, </w:t>
      </w:r>
      <w:r>
        <w:rPr>
          <w:rFonts w:eastAsia="Times New Roman" w:cs="Times New Roman"/>
          <w:szCs w:val="24"/>
        </w:rPr>
        <w:t xml:space="preserve">το ποσό της εθνικής σύνταξης θα αυξάνεται όσο αυξάνεται ο ΑΕΠ. Στο κατώτατό του όριο, όμως, έχει κλειδώσει το σημερινό. Στο ποσό της εθνικής σύνταξης έρχεται να προστεθεί το αναλογικό μέρος, με ποσοστά που ορίστηκαν στο ανώτατο επιτρεπόμενο όριο, που ήταν </w:t>
      </w:r>
      <w:r>
        <w:rPr>
          <w:rFonts w:eastAsia="Times New Roman" w:cs="Times New Roman"/>
          <w:szCs w:val="24"/>
        </w:rPr>
        <w:t xml:space="preserve">δυνατό με βάση την κατάσταση της σημερινής ελληνικής οικονομίας. </w:t>
      </w:r>
    </w:p>
    <w:p w14:paraId="10B0C76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τη μεγαλύτερη αναπλήρωση εισοδημάτων εξασφαλίζουν οι χαμηλότερες οικονομικά κατηγορίες εργαζόμενων, σε πλήρη εναρμόνιση με τις επιταγές του Συντάγματος. Εθνική σύνταξη και </w:t>
      </w:r>
      <w:r>
        <w:rPr>
          <w:rFonts w:eastAsia="Times New Roman" w:cs="Times New Roman"/>
          <w:szCs w:val="24"/>
        </w:rPr>
        <w:t xml:space="preserve">ανταποδοτική σύνταξη αποτελούν την κύρια σύνταξη των ασφαλισμένων. </w:t>
      </w:r>
    </w:p>
    <w:p w14:paraId="10B0C76A"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και οι ήδη καταβαλλόμενες συντάξεις προστατεύονται πλήρως, γιατί εισάγεται η ρύθμιση της προσωπικής διαφοράς για τους ήδη συνταξιούχους, έτσι ώστε να μην αδικηθούν. Η προσωπική διαφορ</w:t>
      </w:r>
      <w:r>
        <w:rPr>
          <w:rFonts w:eastAsia="Times New Roman" w:cs="Times New Roman"/>
          <w:szCs w:val="24"/>
        </w:rPr>
        <w:t>ά θα μείνει παγωμένη, συμψηφιζόμενη κατ’ έτος με την αύξηση του ΑΕΠ, που θα οδηγεί στην αύξηση του ποσού των νέων συντάξεων.</w:t>
      </w:r>
    </w:p>
    <w:p w14:paraId="10B0C76B"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Επίσης, η καταβολή της εφάπαξ παροχής αποσυνδέεται από το τυχαίο γεγονός του αριθμού των αιτήσεων κατ’ έτος συνταξιοδότησης. Οι ασφ</w:t>
      </w:r>
      <w:r>
        <w:rPr>
          <w:rFonts w:eastAsia="Times New Roman" w:cs="Times New Roman"/>
          <w:szCs w:val="24"/>
        </w:rPr>
        <w:t xml:space="preserve">αλισμένοι παίρνουν το ποσό που δικαιούνται, με βάση τις εισφορές τους και κατά το δυνατόν όσο πιο κοντά σε αυτές, έτσι ώστε να αποκαθίσταται εν γένει η αδικία που έχει ήδη δημιουργηθεί. </w:t>
      </w:r>
    </w:p>
    <w:p w14:paraId="10B0C76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Ακόμα θεσπίζεται ανώτατο όριο ασφαλιστέων αποδοχών για τον υπολογισμό</w:t>
      </w:r>
      <w:r>
        <w:rPr>
          <w:rFonts w:eastAsia="Times New Roman" w:cs="Times New Roman"/>
          <w:szCs w:val="24"/>
        </w:rPr>
        <w:t xml:space="preserve"> της μηνιαίας ασφαλιστικής εισφοράς μισθωτών και εργοδοτών. Και βέβαια για πρώτη φορά καθιερώνεται η υποχρεωτική ταυτόχρονη καταβολή μισθού, ασφαλιστικών εισφορών και φόρου μισθωτών υπηρεσιών μέσω τραπεζών, </w:t>
      </w:r>
      <w:r>
        <w:rPr>
          <w:rFonts w:eastAsia="Times New Roman" w:cs="Times New Roman"/>
          <w:szCs w:val="24"/>
        </w:rPr>
        <w:lastRenderedPageBreak/>
        <w:t>έτσι ώστε να περιοριστεί το φαινόμενο της απλήρωτ</w:t>
      </w:r>
      <w:r>
        <w:rPr>
          <w:rFonts w:eastAsia="Times New Roman" w:cs="Times New Roman"/>
          <w:szCs w:val="24"/>
        </w:rPr>
        <w:t>ης εργασίας που έχει λάβει τρομακτικές διαστάσεις στην Ελλάδα της κρίσης.</w:t>
      </w:r>
    </w:p>
    <w:p w14:paraId="10B0C76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Ειδικά σε ό,τι αφορά τους νέους ελεύθερους επαγγελματίες και αυτοαπασχολούμενους επιστήμονες παρέχονται σημαντικότατες διευκολύνσεις, έτσι ώστε να ενισχυθεί η εισφοροδοτική τους ικαν</w:t>
      </w:r>
      <w:r>
        <w:rPr>
          <w:rFonts w:eastAsia="Times New Roman" w:cs="Times New Roman"/>
          <w:szCs w:val="24"/>
        </w:rPr>
        <w:t>ότητα, η οποία είχε μειωθεί με τις υπέρογκες εισφορές που τους είχαν επιβληθεί ανεξαρτήτως εισοδήματος.</w:t>
      </w:r>
    </w:p>
    <w:p w14:paraId="10B0C76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Επίσης, για τους αυτοαπασχολούμενους επιστήμονες, τους προερχόμενους από το ΕΤΕΑ εισάγονται για τέσσερα χρόνια ευνοϊκότερες μεταβατικές ρυθμίσεις, οι οπ</w:t>
      </w:r>
      <w:r>
        <w:rPr>
          <w:rFonts w:eastAsia="Times New Roman" w:cs="Times New Roman"/>
          <w:szCs w:val="24"/>
        </w:rPr>
        <w:t xml:space="preserve">οίες ορίζουν εκπτωτικές προσαρμογές ανάλογα με το εισόδημα από 5% έως 50%. </w:t>
      </w:r>
    </w:p>
    <w:p w14:paraId="10B0C76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Ιδιαίτερα ευνοϊκές είναι και οι ρυθμίσεις για τους ασφαλισμένους στον ΟΓΑ. Χωρίς την ασφαλιστική μεταρρύθμιση η βασική σύνταξη του αγρότη, όπως όλοι γνωρίζουμε, μέσα στα επόμενα χρ</w:t>
      </w:r>
      <w:r>
        <w:rPr>
          <w:rFonts w:eastAsia="Times New Roman" w:cs="Times New Roman"/>
          <w:szCs w:val="24"/>
        </w:rPr>
        <w:t>όνια θα πήγαινε στο μηδέν. Σήμερα είναι μόλις 172 ευρώ. Επαναλαμβάνω ότι σε δέκα χρόνια από σήμερα η σύνταξη του αγρότη θα ήταν 0 ευρώ.</w:t>
      </w:r>
    </w:p>
    <w:p w14:paraId="10B0C77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Στον αντίποδα, με την πρόταση που θα ψηφίσουμε εξασφαλίζουμε την εθνική σύνταξη των 384 ευρώ συν το ανταποδοτικό μέρος π</w:t>
      </w:r>
      <w:r>
        <w:rPr>
          <w:rFonts w:eastAsia="Times New Roman" w:cs="Times New Roman"/>
          <w:szCs w:val="24"/>
        </w:rPr>
        <w:t xml:space="preserve">ου στηρίζεται στις καταβληθείσες εισφορές, πράγμα που σημαίνει ότι ένας μέσος σημερινός αγρότης θα πάρει κανονική σύνταξη, όπως όλοι οι εργαζόμενοι. </w:t>
      </w:r>
    </w:p>
    <w:p w14:paraId="10B0C77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Ως ελάχιστη βάση υπολογισμού είναι το 70% του μισθού του ανειδίκευτου εργάτη, ενώ παρέχεται αυξημένη περίο</w:t>
      </w:r>
      <w:r>
        <w:rPr>
          <w:rFonts w:eastAsia="Times New Roman" w:cs="Times New Roman"/>
          <w:szCs w:val="24"/>
        </w:rPr>
        <w:t>δος προσαρμογής με τη σταδιακή αύξηση ποσοστού τόσο για την κύρια σύνταξη όσο και για την υγειονομική περίθαλψη.</w:t>
      </w:r>
    </w:p>
    <w:p w14:paraId="10B0C77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πρώτη φορά οι αγρότες αντιμετωπίζονται από το ασφαλιστικό σύστημα ισότιμα σαν όλους τους άλλους ασφαλισμένους. Θα τους καταβάλλεται ολόκληρ</w:t>
      </w:r>
      <w:r>
        <w:rPr>
          <w:rFonts w:eastAsia="Times New Roman" w:cs="Times New Roman"/>
          <w:szCs w:val="24"/>
        </w:rPr>
        <w:t xml:space="preserve">ο το ποσό της εθνικής σύνταξης και ταυτόχρονα θα υπάρχει ειδική μέριμνα ως προς τις εισφορές, λόγω των δύσκολων συνθηκών του επαγγέλματός τους. </w:t>
      </w:r>
    </w:p>
    <w:p w14:paraId="10B0C77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Οι δύσκολες οικονομικές συνθήκες παρήγαγαν ή τροφοδότησαν και δύο φαινόμενα που απαιτούν την άμεση ανάληψη δράσ</w:t>
      </w:r>
      <w:r>
        <w:rPr>
          <w:rFonts w:eastAsia="Times New Roman" w:cs="Times New Roman"/>
          <w:szCs w:val="24"/>
        </w:rPr>
        <w:t xml:space="preserve">ης προκειμένου να καταπολεμηθούν. Δεν μπορούμε να συνεχίσουμε να κλείνουμε τα μάτια τόση στην ανασφάλιστη όσο και στην απλήρωτη εργασία. </w:t>
      </w:r>
    </w:p>
    <w:p w14:paraId="10B0C77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Αναλαμβάνουμε την ουσιαστική πρωτοβουλία να καθιερώσουμε ελάχιστο αριθμό εργαζομένων ανά επιχείρηση, κάτι που θα προκύ</w:t>
      </w:r>
      <w:r>
        <w:rPr>
          <w:rFonts w:eastAsia="Times New Roman" w:cs="Times New Roman"/>
          <w:szCs w:val="24"/>
        </w:rPr>
        <w:t xml:space="preserve">πτει βάσει εξειδικευμένων κριτηρίων. Και συνακόλουθα, αν προκύψουν άδικα αποτελέσματα, ο εργοδότης θα έχει τη δυνατότητα να αμφισβητήσει τα αποτελέσματα αυτά. Αυτό σημαίνει ότι δεν μπορεί πλέον κανείς εργοδότης να κερδοσκοπεί εις βάρος των εργαζομένων που </w:t>
      </w:r>
      <w:r>
        <w:rPr>
          <w:rFonts w:eastAsia="Times New Roman" w:cs="Times New Roman"/>
          <w:szCs w:val="24"/>
        </w:rPr>
        <w:t xml:space="preserve">στερούνται την ασφάλειά τους. </w:t>
      </w:r>
    </w:p>
    <w:p w14:paraId="10B0C77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Καθιερώνεται, επίσης, προνοιακή παροχή, το επίδομα αλληλεγγύης ανασφάλιστων υπερηλίκων. Ελαστικοποιούνται οι ιδιαίτερα αυστηρές διατάξεις του ν.4093/2012 που είχαν οδηγήσει σε αποκλεισμό από την παροχή μεγάλου αριθμού ανασφάλ</w:t>
      </w:r>
      <w:r>
        <w:rPr>
          <w:rFonts w:eastAsia="Times New Roman" w:cs="Times New Roman"/>
          <w:szCs w:val="24"/>
        </w:rPr>
        <w:t>ιστων υπερηλίκων. Με αυτό</w:t>
      </w:r>
      <w:r>
        <w:rPr>
          <w:rFonts w:eastAsia="Times New Roman" w:cs="Times New Roman"/>
          <w:szCs w:val="24"/>
        </w:rPr>
        <w:t>ν</w:t>
      </w:r>
      <w:r>
        <w:rPr>
          <w:rFonts w:eastAsia="Times New Roman" w:cs="Times New Roman"/>
          <w:szCs w:val="24"/>
        </w:rPr>
        <w:t xml:space="preserve"> τον τρόπο, κανείς δεν θα μείνει </w:t>
      </w:r>
      <w:r>
        <w:rPr>
          <w:rFonts w:eastAsia="Times New Roman" w:cs="Times New Roman"/>
          <w:szCs w:val="24"/>
        </w:rPr>
        <w:lastRenderedPageBreak/>
        <w:t>χωρίς ελάχιστο εισόδημα. Ακόμη και όσοι δεν θα δικαιούνται εθνική σύνταξη θα λαμβάνουν 360 ευρώ μηνιαίως.</w:t>
      </w:r>
    </w:p>
    <w:p w14:paraId="10B0C77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Σχετικά με τις φορολογικές διατάξεις του νομοσχεδίου, θα ήθελα να επισημάνω ότι βασίζονται </w:t>
      </w:r>
      <w:r>
        <w:rPr>
          <w:rFonts w:eastAsia="Times New Roman" w:cs="Times New Roman"/>
          <w:szCs w:val="24"/>
        </w:rPr>
        <w:t>στις αρχές της ισονομίας και της κοινωνικής δικαιοσύνης. Ισονομία, γιατί πλέον οι φορολογική κλίμακα γίνεται ενιαία για μισθούς και συντάξεις και απλοποιείται το φορολογικό σύστημα. Κοινωνική δικαιοσύνη, γιατί οι προτεινόμενες διατάξεις θα εξορθολογήσουν τ</w:t>
      </w:r>
      <w:r>
        <w:rPr>
          <w:rFonts w:eastAsia="Times New Roman" w:cs="Times New Roman"/>
          <w:szCs w:val="24"/>
        </w:rPr>
        <w:t>ο σύστημα στη βάση μιας προοδευτικής και δικαιότερης φορολόγησης.</w:t>
      </w:r>
    </w:p>
    <w:p w14:paraId="10B0C777" w14:textId="77777777" w:rsidR="009F6C17" w:rsidRDefault="003C1E98">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0B0C77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νέα πρόταση για το φορολογικό σύστημα παίρνει ως βάση και την οικογενειακή κατάσταση. Και πιστεύουμε ότι</w:t>
      </w:r>
      <w:r>
        <w:rPr>
          <w:rFonts w:eastAsia="Times New Roman" w:cs="Times New Roman"/>
          <w:szCs w:val="24"/>
        </w:rPr>
        <w:t xml:space="preserve"> με αυτόν τον τρόπο αποκαθίσταται μια αδικία των τελευταίων χρόνων, όπου τα παιδιά </w:t>
      </w:r>
      <w:r>
        <w:rPr>
          <w:rFonts w:eastAsia="Times New Roman" w:cs="Times New Roman"/>
          <w:szCs w:val="24"/>
        </w:rPr>
        <w:lastRenderedPageBreak/>
        <w:t xml:space="preserve">αποτελούσαν ουσιαστικά κριτήριο φορολογικής επιβάρυνσης, παρά τον αυξημένο οικογενειακό προϋπολογισμό. </w:t>
      </w:r>
    </w:p>
    <w:p w14:paraId="10B0C77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Κι εδώ θα ήθελα να κάνω μια αναφορά στην τροπολογία για το αφορολόγητ</w:t>
      </w:r>
      <w:r>
        <w:rPr>
          <w:rFonts w:eastAsia="Times New Roman" w:cs="Times New Roman"/>
          <w:szCs w:val="24"/>
        </w:rPr>
        <w:t xml:space="preserve">ο. Κρινόταν η αξιολόγηση και ήταν δεδομένο ότι δεν θα κάναμε το χατίρι να ρίξουμε την κοινωνία στα δικά σας χέρια, γιατί γνωρίζει τι θα πει </w:t>
      </w:r>
      <w:r>
        <w:rPr>
          <w:rFonts w:eastAsia="Times New Roman" w:cs="Times New Roman"/>
          <w:szCs w:val="24"/>
        </w:rPr>
        <w:t>κ</w:t>
      </w:r>
      <w:r>
        <w:rPr>
          <w:rFonts w:eastAsia="Times New Roman" w:cs="Times New Roman"/>
          <w:szCs w:val="24"/>
        </w:rPr>
        <w:t xml:space="preserve">υβέρνηση Νέας Δημοκρατίας και ΠΑΣΟΚ. </w:t>
      </w:r>
    </w:p>
    <w:p w14:paraId="10B0C77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Μειώνεται, λοιπόν, το αφορολόγητο στο ποσό των 1.900 </w:t>
      </w:r>
      <w:r>
        <w:rPr>
          <w:rFonts w:eastAsia="Times New Roman" w:cs="Times New Roman"/>
          <w:szCs w:val="24"/>
        </w:rPr>
        <w:t xml:space="preserve">ευρώ </w:t>
      </w:r>
      <w:r>
        <w:rPr>
          <w:rFonts w:eastAsia="Times New Roman" w:cs="Times New Roman"/>
          <w:szCs w:val="24"/>
        </w:rPr>
        <w:t>χωρίς εξαρτημένα τέ</w:t>
      </w:r>
      <w:r>
        <w:rPr>
          <w:rFonts w:eastAsia="Times New Roman" w:cs="Times New Roman"/>
          <w:szCs w:val="24"/>
        </w:rPr>
        <w:t xml:space="preserve">κνα. Δεύτερη περίπτωση: Η μείωση του φόρου ανέρχεται σε 1.950 ευρώ για φορολογούμενο με ένα εξαρτημένο τέκνο, σε 2.000 ευρώ για δύο εξαρτημένα τέκνα και σε 2.100 ευρώ για τρία εξαρτημένα τέκνα και άνω. </w:t>
      </w:r>
    </w:p>
    <w:p w14:paraId="10B0C77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Επίσης, βάζουμε αφορολόγητο στους αγρότες που ως </w:t>
      </w:r>
      <w:r>
        <w:rPr>
          <w:rFonts w:eastAsia="Times New Roman" w:cs="Times New Roman"/>
          <w:szCs w:val="24"/>
        </w:rPr>
        <w:t>σήμερα ήταν εκτός του δικού σας συστήματος.</w:t>
      </w:r>
    </w:p>
    <w:p w14:paraId="10B0C77C"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Μπάρκα, κλείνετε σιγά σιγά.</w:t>
      </w:r>
    </w:p>
    <w:p w14:paraId="10B0C77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Ολοκληρώνω, κύριε Πρόεδρε.</w:t>
      </w:r>
    </w:p>
    <w:p w14:paraId="10B0C77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Στους τρίτεκνους και τους πολύτεκνους, με βάση την πρόταση που καταθέτουμε, το 61% των φορολογου</w:t>
      </w:r>
      <w:r>
        <w:rPr>
          <w:rFonts w:eastAsia="Times New Roman" w:cs="Times New Roman"/>
          <w:szCs w:val="24"/>
        </w:rPr>
        <w:t xml:space="preserve">μένων θα πληρώνει από εδώ και στο εξής μικρότερο φόρο. Στις υπόλοιπες περιπτώσεις, από φορολογούμενους χωρίς τέκνα έως δύο παιδιά η επιβάρυνση στο εισόδημά τους ως 22.000 </w:t>
      </w:r>
      <w:r>
        <w:rPr>
          <w:rFonts w:eastAsia="Times New Roman" w:cs="Times New Roman"/>
          <w:szCs w:val="24"/>
        </w:rPr>
        <w:t xml:space="preserve">ευρώ </w:t>
      </w:r>
      <w:r>
        <w:rPr>
          <w:rFonts w:eastAsia="Times New Roman" w:cs="Times New Roman"/>
          <w:szCs w:val="24"/>
        </w:rPr>
        <w:t>είναι μικρή και κατά μέσο όρο δεν ξεπερνά τα 100 ευρώ τον χρόνο.</w:t>
      </w:r>
    </w:p>
    <w:p w14:paraId="10B0C77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Εν κατακλείδι, </w:t>
      </w:r>
      <w:r>
        <w:rPr>
          <w:rFonts w:eastAsia="Times New Roman" w:cs="Times New Roman"/>
          <w:szCs w:val="24"/>
        </w:rPr>
        <w:t>το προτεινόμενο σχέδιο νόμου και οι βασικές αρχές που αυτό εισάγει, αναφορικά και το δίκαιο της κοινωνικής ασφάλισης, εξασφαλίζουν τη βιωσιμότητα των φορέων κοινωνικής ασφάλισης, με τρόπο σύμφωνο με τις συνταγματικές εγγυήσεις και τις προβλέψεις του ευρωπα</w:t>
      </w:r>
      <w:r>
        <w:rPr>
          <w:rFonts w:eastAsia="Times New Roman" w:cs="Times New Roman"/>
          <w:szCs w:val="24"/>
        </w:rPr>
        <w:t xml:space="preserve">ϊκού δικαίου. Παράλληλα, οι φορολογικές διατάξεις διασφαλίζουν μια δικαιότερη φορολογία για τους πολίτες της χώρας μας. </w:t>
      </w:r>
    </w:p>
    <w:p w14:paraId="10B0C78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Γνωρίζαμε εξαρχής ότι η ευθύνη που αναλάβαμε είναι ιστορική και ότι ο δρόμος μας θα είναι δύσβατος. Είναι ένας δρόμος, όμως, που θα δια</w:t>
      </w:r>
      <w:r>
        <w:rPr>
          <w:rFonts w:eastAsia="Times New Roman" w:cs="Times New Roman"/>
          <w:szCs w:val="24"/>
        </w:rPr>
        <w:t xml:space="preserve">νύσουμε μαζί με τη μεγάλη πλειοψηφία της κοινωνίας. Και θα </w:t>
      </w:r>
      <w:r>
        <w:rPr>
          <w:rFonts w:eastAsia="Times New Roman" w:cs="Times New Roman"/>
          <w:szCs w:val="24"/>
        </w:rPr>
        <w:lastRenderedPageBreak/>
        <w:t xml:space="preserve">έχουμε πολλούς απέναντι: τα χρεωκοπημένα μέσα ενημέρωσης, τα πρωτοσέλιδα της αντιδραστικής προπαγάνδας, τις παρασυνάξεις της διαπλοκής. </w:t>
      </w:r>
    </w:p>
    <w:p w14:paraId="10B0C78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Ανοίγουμε τον δρόμο και χτίζουμε μια Ελλάδα στην οποία θα υπ</w:t>
      </w:r>
      <w:r>
        <w:rPr>
          <w:rFonts w:eastAsia="Times New Roman" w:cs="Times New Roman"/>
          <w:szCs w:val="24"/>
        </w:rPr>
        <w:t>άρχει κοινωνική συνοχή και αλληλεγγύη, δικαιοσύνη, σταθερότητα και αξιοπρέπεια.</w:t>
      </w:r>
    </w:p>
    <w:p w14:paraId="10B0C78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Με την ολοκλήρωση της αξιολόγησης και κατ’ επέκταση, ρύθμιση του δημοσίου χρέους της χώρας μας, γίνεται πιο δυνατό να υλοποιήσουμε τις μεγάλες αλλαγές που έχει ανάγκη ο τόπος </w:t>
      </w:r>
      <w:r>
        <w:rPr>
          <w:rFonts w:eastAsia="Times New Roman" w:cs="Times New Roman"/>
          <w:szCs w:val="24"/>
        </w:rPr>
        <w:t>μας, ενισχύοντας περαιτέρω το κοινωνικό κράτος, μειώνοντας την ανεργία, ακολουθώντας το μονοπάτι της ανάπτυξης.</w:t>
      </w:r>
    </w:p>
    <w:p w14:paraId="10B0C78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w:t>
      </w:r>
    </w:p>
    <w:p w14:paraId="10B0C78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Διότι αυτό το κράτος χρειάζεται βαθιές τομές και ρήξεις στο εσωτερ</w:t>
      </w:r>
      <w:r>
        <w:rPr>
          <w:rFonts w:eastAsia="Times New Roman" w:cs="Times New Roman"/>
          <w:szCs w:val="24"/>
        </w:rPr>
        <w:t>ικό του για να καταστεί δίκαιο και λειτουργικό, για να αρχίσει η Ελλάδα να θυμίζει μια πραγματικά ευρωπαϊκή χώρα και όχι κατ’ όνομα, όπως την έφτιαξαν οι προηγούμενοι που την καταδίκασαν.</w:t>
      </w:r>
    </w:p>
    <w:p w14:paraId="10B0C785" w14:textId="77777777" w:rsidR="009F6C17" w:rsidRDefault="003C1E98">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w:t>
      </w:r>
      <w:r>
        <w:rPr>
          <w:rFonts w:eastAsia="Times New Roman"/>
          <w:bCs/>
        </w:rPr>
        <w:t>υρίου Βουλευτή)</w:t>
      </w:r>
    </w:p>
    <w:p w14:paraId="10B0C78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Διότι εμείς -ολοκληρώνω, κύριε Πρόεδρε- βρεθήκαμε σε αυτά τα έδρανα για να υπηρετήσουμε οράματα, ιδανικά και αξίες. Είμαι αισιόδοξος ότι θα τα καταφέρουμε. Σε πείσμα των καιρών θα βγάλουμε τη χώρα από τη βαθιά κρίση στο ξέφωτο της λογικής.</w:t>
      </w:r>
    </w:p>
    <w:p w14:paraId="10B0C787"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0B0C788" w14:textId="77777777" w:rsidR="009F6C17" w:rsidRDefault="003C1E98">
      <w:pPr>
        <w:spacing w:line="600" w:lineRule="auto"/>
        <w:jc w:val="center"/>
        <w:rPr>
          <w:rFonts w:eastAsia="Times New Roman"/>
          <w:bCs/>
        </w:rPr>
      </w:pPr>
      <w:r>
        <w:rPr>
          <w:rFonts w:eastAsia="Times New Roman"/>
          <w:bCs/>
        </w:rPr>
        <w:t>(Χειροκροτήματα από την πτέρυγα του ΣΥΡΙΖΑ)</w:t>
      </w:r>
    </w:p>
    <w:p w14:paraId="10B0C78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ακούστε τώρα τι θα σας πω. Έκανα έναν υπολογισμό. Με την προϋπόθεση ότι θα σεβαστούμε τους χρόνους και όχι αυτός που ανεβαίνει στ</w:t>
      </w:r>
      <w:r>
        <w:rPr>
          <w:rFonts w:eastAsia="Times New Roman" w:cs="Times New Roman"/>
          <w:szCs w:val="24"/>
        </w:rPr>
        <w:t>ο Βήμα, επειδή μιλάει, να μην τον νοιάζει τι θα γίνει μετά, σήμερα οι σαράντα πέντε συνάδελφοι που είναι καθορισμένοι από τα κόμματα, οι εισηγητές και οι ειδικοί αγορητές και οι Κοινοβουλευτικοί Εκπρόσωποι, συνολικά όλοι χρειάζονται περίπου δέκα ώρες. Μένο</w:t>
      </w:r>
      <w:r>
        <w:rPr>
          <w:rFonts w:eastAsia="Times New Roman" w:cs="Times New Roman"/>
          <w:szCs w:val="24"/>
        </w:rPr>
        <w:t xml:space="preserve">υν και δύο ώρες για τρεις-τέσσερις </w:t>
      </w:r>
      <w:r>
        <w:rPr>
          <w:rFonts w:eastAsia="Times New Roman" w:cs="Times New Roman"/>
          <w:szCs w:val="24"/>
        </w:rPr>
        <w:lastRenderedPageBreak/>
        <w:t xml:space="preserve">Υπουργούς να μιλήσουν σήμερα. Αυτό σημαίνει ότι αύριο, εφόσον τηρηθούν οι χρόνοι και εφόσον συμφωνήσουμε ότι οι ομιλητές συνάδελφοι που εγράφησαν και έφθασαν τους εκατό -εκατόν οκτώ, όπως με ενημερώνει η </w:t>
      </w:r>
      <w:r>
        <w:rPr>
          <w:rFonts w:eastAsia="Times New Roman" w:cs="Times New Roman"/>
          <w:szCs w:val="24"/>
        </w:rPr>
        <w:t>υ</w:t>
      </w:r>
      <w:r>
        <w:rPr>
          <w:rFonts w:eastAsia="Times New Roman" w:cs="Times New Roman"/>
          <w:szCs w:val="24"/>
        </w:rPr>
        <w:t>πηρεσία- αντί γι</w:t>
      </w:r>
      <w:r>
        <w:rPr>
          <w:rFonts w:eastAsia="Times New Roman" w:cs="Times New Roman"/>
          <w:szCs w:val="24"/>
        </w:rPr>
        <w:t xml:space="preserve">α επτά λεπτά να μιλούν πέντε λεπτά, ένας σημαντικός αριθμός των συναδέλφων θα μιλήσει αύριο από αυτούς που ενεγράφησαν έξω από τον κατάλογο των κομμάτων. Αυτό με βασική προϋπόθεση ότι θα σεβαστούμε όλοι τους χρόνους, διότι όταν τρώμε όλοι δύο-τρία λεπτά ο </w:t>
      </w:r>
      <w:r>
        <w:rPr>
          <w:rFonts w:eastAsia="Times New Roman" w:cs="Times New Roman"/>
          <w:szCs w:val="24"/>
        </w:rPr>
        <w:t>καθένας, στερούμε χρόνο από τον επόμενο συνάδελφο.</w:t>
      </w:r>
    </w:p>
    <w:p w14:paraId="10B0C78A"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Σας κάνω την ενημέρωση για να μη γίνομαι κακός από το Βήμα. Βεβαίως, οι εισηγητές και οι αγορητές, εφόσον δεν τους φτάσει ο χρόνος, θα έχουν το ενάμισι επιπλέον λεπτό. Το Σώμα συμφωνεί με τα παραπάνω;</w:t>
      </w:r>
    </w:p>
    <w:p w14:paraId="10B0C78B"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 ΒΟΥΛΕΥΤΕΣ:</w:t>
      </w:r>
      <w:r>
        <w:rPr>
          <w:rFonts w:eastAsia="Times New Roman" w:cs="Times New Roman"/>
          <w:szCs w:val="24"/>
        </w:rPr>
        <w:t xml:space="preserve"> Μάλιστα, μάλιστα.</w:t>
      </w:r>
    </w:p>
    <w:p w14:paraId="10B0C78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Συνεπώς το </w:t>
      </w:r>
      <w:r>
        <w:rPr>
          <w:rFonts w:eastAsia="Times New Roman" w:cs="Times New Roman"/>
          <w:szCs w:val="24"/>
        </w:rPr>
        <w:t xml:space="preserve">Σώμα συνεφώνησε. Η ενημέρωση τελείωσε. Νομίζω ότι έτσι αύριο τουλάχιστον τριάντα συνάδελφοι θα μιλήσετε και με την προϋπόθεση, βέβαια, ότι </w:t>
      </w:r>
      <w:r>
        <w:rPr>
          <w:rFonts w:eastAsia="Times New Roman" w:cs="Times New Roman"/>
          <w:szCs w:val="24"/>
        </w:rPr>
        <w:lastRenderedPageBreak/>
        <w:t>οι Αρχηγοί μας -για όλους ανεξαιρέτως μι</w:t>
      </w:r>
      <w:r>
        <w:rPr>
          <w:rFonts w:eastAsia="Times New Roman" w:cs="Times New Roman"/>
          <w:szCs w:val="24"/>
        </w:rPr>
        <w:t>λάω- τα είκοσι λεπτά δεν θα τα κάνουν πενήντα. Διότι, αν τα κάνουν πενήντα, αυτά που σας είπα ξεχάστε τα.</w:t>
      </w:r>
    </w:p>
    <w:p w14:paraId="10B0C78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Κύριε Οικονόμου, έχετε τον λόγο. Ελάτε εις το Βήμα.</w:t>
      </w:r>
    </w:p>
    <w:p w14:paraId="10B0C78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Κύριε Πρόεδρε, νομίζαμε ότι με την κατάθεση του νομοσχεδίου στην </w:t>
      </w:r>
      <w:r>
        <w:rPr>
          <w:rFonts w:eastAsia="Times New Roman" w:cs="Times New Roman"/>
          <w:szCs w:val="24"/>
        </w:rPr>
        <w:t>ε</w:t>
      </w:r>
      <w:r>
        <w:rPr>
          <w:rFonts w:eastAsia="Times New Roman" w:cs="Times New Roman"/>
          <w:szCs w:val="24"/>
        </w:rPr>
        <w:t>πιτροπή πάν</w:t>
      </w:r>
      <w:r>
        <w:rPr>
          <w:rFonts w:eastAsia="Times New Roman" w:cs="Times New Roman"/>
          <w:szCs w:val="24"/>
        </w:rPr>
        <w:t>ω-κάτω θα είχαμε την εικόνα του ασφαλιστικού-φορολογικού που η Κυβέρνηση θα κατέθετε μετά από την κυοφορία πολλών μηνών και συζητήσεων.</w:t>
      </w:r>
    </w:p>
    <w:p w14:paraId="10B0C78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Βέβαια, ερχόμενοι σήμερα εις την Ολομέλεια, βλέπουμε ότι ο κατάλογος των μέτρων βασανισμού του λαού είναι ατελείωτος. Έχ</w:t>
      </w:r>
      <w:r>
        <w:rPr>
          <w:rFonts w:eastAsia="Times New Roman" w:cs="Times New Roman"/>
          <w:szCs w:val="24"/>
        </w:rPr>
        <w:t>ουμε σήμερα καινούργια μέτρα. Δεν έχουμε ολοκληρωμένη την τούρτα και αυτό το εφιαλτικό κοκτέιλ για τον ελληνικό λαό.</w:t>
      </w:r>
    </w:p>
    <w:p w14:paraId="10B0C790"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Σήμερα ήλθε το αφορολόγητο. Φοβούμαι ότι μέχρι αύριο Κυριακή στις δώδεκα</w:t>
      </w:r>
      <w:r>
        <w:rPr>
          <w:rFonts w:eastAsia="Times New Roman" w:cs="Times New Roman"/>
          <w:szCs w:val="24"/>
        </w:rPr>
        <w:t>,</w:t>
      </w:r>
      <w:r>
        <w:rPr>
          <w:rFonts w:eastAsia="Times New Roman" w:cs="Times New Roman"/>
          <w:szCs w:val="24"/>
        </w:rPr>
        <w:t xml:space="preserve"> μας περιμένουν και άλλες τέτοιες ρουκέτες, κύριοι Υπουργοί. Αφορο</w:t>
      </w:r>
      <w:r>
        <w:rPr>
          <w:rFonts w:eastAsia="Times New Roman" w:cs="Times New Roman"/>
          <w:szCs w:val="24"/>
        </w:rPr>
        <w:t xml:space="preserve">λόγητο 600 ευρώ πρώτη φορά στην Ελλάδα. Αυτός που παίρνει 600 ευρώ τον μήνα πρώτη φορά στην Ελλάδα θα πληρώνει φόρο. Υπογραφή Τσίπρας. Μπράβο! </w:t>
      </w:r>
      <w:r>
        <w:rPr>
          <w:rFonts w:eastAsia="Times New Roman" w:cs="Times New Roman"/>
          <w:szCs w:val="24"/>
        </w:rPr>
        <w:lastRenderedPageBreak/>
        <w:t>Η φιλολαϊκή και κοινωνικά δίκαιη Κυβέρνηση! Κτυπάτε τα 600 ευρώ εισόδημα το μήνα και φέρνετε αφορολόγητο. Συγχαρη</w:t>
      </w:r>
      <w:r>
        <w:rPr>
          <w:rFonts w:eastAsia="Times New Roman" w:cs="Times New Roman"/>
          <w:szCs w:val="24"/>
        </w:rPr>
        <w:t>τήρια!</w:t>
      </w:r>
    </w:p>
    <w:p w14:paraId="10B0C79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Φοβούμαι ότι αυτό δεν θα είναι η τελευταία σας έκπληξη, αλλά ας σχολιάσουμε και ας δούμε αυτές που έχουμε μέχρι τώρα.</w:t>
      </w:r>
    </w:p>
    <w:p w14:paraId="10B0C79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Ασφαλιστικό-φορολογικό. Άκουσα μ</w:t>
      </w:r>
      <w:r>
        <w:rPr>
          <w:rFonts w:eastAsia="Times New Roman" w:cs="Times New Roman"/>
          <w:szCs w:val="24"/>
        </w:rPr>
        <w:t>ί</w:t>
      </w:r>
      <w:r>
        <w:rPr>
          <w:rFonts w:eastAsia="Times New Roman" w:cs="Times New Roman"/>
          <w:szCs w:val="24"/>
        </w:rPr>
        <w:t>α προσπάθεια του Υπουργού -πίστευα ότι θα ήταν πιο ειλικρινής σήμερα- να δικαιολογήσει τα αδικαιολ</w:t>
      </w:r>
      <w:r>
        <w:rPr>
          <w:rFonts w:eastAsia="Times New Roman" w:cs="Times New Roman"/>
          <w:szCs w:val="24"/>
        </w:rPr>
        <w:t>όγητα, μια προσπάθεια να δικαιολογήσει την αναγκαιότητα του νομοσχεδίου, μια προσπάθεια να δικαιολογήσει την κατανομή των βαρών, όπως την έχει προβλέψει.</w:t>
      </w:r>
    </w:p>
    <w:p w14:paraId="10B0C793" w14:textId="77777777" w:rsidR="009F6C17" w:rsidRDefault="003C1E98">
      <w:pPr>
        <w:spacing w:line="600" w:lineRule="auto"/>
        <w:ind w:firstLine="720"/>
        <w:contextualSpacing/>
        <w:jc w:val="both"/>
        <w:rPr>
          <w:rFonts w:eastAsia="Times New Roman" w:cs="Times New Roman"/>
          <w:szCs w:val="28"/>
        </w:rPr>
      </w:pPr>
      <w:r>
        <w:rPr>
          <w:rFonts w:eastAsia="Times New Roman" w:cs="Times New Roman"/>
          <w:szCs w:val="24"/>
        </w:rPr>
        <w:t>Όμως, κύριε Υπουργέ, πραγματικά για άλλη μια φορά -θα το πω- είστε κατώτερος των περιστάσεων. Δεν λέτε</w:t>
      </w:r>
      <w:r>
        <w:rPr>
          <w:rFonts w:eastAsia="Times New Roman" w:cs="Times New Roman"/>
          <w:szCs w:val="24"/>
        </w:rPr>
        <w:t xml:space="preserve"> την αλήθεια.</w:t>
      </w:r>
      <w:r>
        <w:rPr>
          <w:rFonts w:eastAsia="Times New Roman" w:cs="Times New Roman"/>
          <w:szCs w:val="28"/>
        </w:rPr>
        <w:t xml:space="preserve"> </w:t>
      </w:r>
      <w:r>
        <w:rPr>
          <w:rFonts w:eastAsia="Times New Roman" w:cs="Times New Roman"/>
          <w:szCs w:val="28"/>
        </w:rPr>
        <w:t xml:space="preserve">Θα παραφράσω την κλασική ελληνική παροιμία και θα πω «Γελάει ο ψεύτης, αλλά γελάει και ο νοικοκύρης», όπως λέει θυμόσοφα ο λαός. </w:t>
      </w:r>
    </w:p>
    <w:p w14:paraId="10B0C794"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Πείτε μου, γιατί δεν την φέρατε την λεγόμενη αναλογιστική μελέτη</w:t>
      </w:r>
      <w:r>
        <w:rPr>
          <w:rFonts w:eastAsia="Times New Roman" w:cs="Times New Roman"/>
          <w:szCs w:val="28"/>
        </w:rPr>
        <w:t xml:space="preserve"> σας μέχρι τώρα; Είχατε κάτι να κρύψετε; Φέρατε χθες -και το φέρατε στο και πέντε- ένα κείμενο. Πολύ καλά σας είπε ο Βρούτσης ότι </w:t>
      </w:r>
      <w:r>
        <w:rPr>
          <w:rFonts w:eastAsia="Times New Roman" w:cs="Times New Roman"/>
          <w:szCs w:val="28"/>
        </w:rPr>
        <w:lastRenderedPageBreak/>
        <w:t xml:space="preserve">αυτό το κείμενο δεν πληροί τις προϋποθέσεις για να ονομαστεί η προβολή προς το μέλλον το 2060 αναλογιστική μελέτη. Αν αυτό το </w:t>
      </w:r>
      <w:r>
        <w:rPr>
          <w:rFonts w:eastAsia="Times New Roman" w:cs="Times New Roman"/>
          <w:szCs w:val="28"/>
        </w:rPr>
        <w:t xml:space="preserve">κείμενο, την προβολή, την θεωρήσουμε αναλογιστική μελέτη που την φέρατε στο και πέντε, αυτό λέει ότι με 3 δισεκατομμύρια ευρώ είναι βιώσιμο το ασφαλιστικό σύστημα στην χώρα το 2016. </w:t>
      </w:r>
    </w:p>
    <w:p w14:paraId="10B0C795"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Μέχρι χθες λοιδορούσατε και αμφισβητούσατε την αναλογιστική μελέτη για το</w:t>
      </w:r>
      <w:r>
        <w:rPr>
          <w:rFonts w:eastAsia="Times New Roman" w:cs="Times New Roman"/>
          <w:szCs w:val="28"/>
        </w:rPr>
        <w:t xml:space="preserve"> τέλος του 2014, η οποία πραγματικά δεν έμεινε στα χαρτιά, αλλά έχει το πραγματικό της αποτέλεσμα στον </w:t>
      </w:r>
      <w:r>
        <w:rPr>
          <w:rFonts w:eastAsia="Times New Roman" w:cs="Times New Roman"/>
          <w:szCs w:val="28"/>
        </w:rPr>
        <w:t>π</w:t>
      </w:r>
      <w:r>
        <w:rPr>
          <w:rFonts w:eastAsia="Times New Roman" w:cs="Times New Roman"/>
          <w:szCs w:val="28"/>
        </w:rPr>
        <w:t xml:space="preserve">ροϋπολογισμό του 2015 με την λεγόμενη «περικοπή των επικουρικών συντάξεων κατά 300 εκατομμύρια ευρώ», αν θυμάστε καλά. Αυτήν την επιβάρυνση έβλεπε η αναλογιστική μελέτη του 2014 με την λεγόμενη «ρήτρα μηδενικού ελλείμματος», την οποία οι του ΣΥΡΙΖΑ είχατε </w:t>
      </w:r>
      <w:r>
        <w:rPr>
          <w:rFonts w:eastAsia="Times New Roman" w:cs="Times New Roman"/>
          <w:szCs w:val="28"/>
        </w:rPr>
        <w:t xml:space="preserve">βγει σε όλα τα πάνελ, σε όλα τα μπαλκόνια και ρίχνατε γοερό κλάμα. </w:t>
      </w:r>
    </w:p>
    <w:p w14:paraId="10B0C796"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lastRenderedPageBreak/>
        <w:t xml:space="preserve">Η αναλογιστική μελέτη του 2014 προέβλεπε </w:t>
      </w:r>
      <w:r>
        <w:rPr>
          <w:rFonts w:eastAsia="Times New Roman" w:cs="Times New Roman"/>
          <w:szCs w:val="28"/>
        </w:rPr>
        <w:t>6</w:t>
      </w:r>
      <w:r>
        <w:rPr>
          <w:rFonts w:eastAsia="Times New Roman" w:cs="Times New Roman"/>
          <w:szCs w:val="28"/>
        </w:rPr>
        <w:t xml:space="preserve">% περικοπή των επικουρικών. Την αμφισβητούσατε. Δεν την συζητούσατε. Λέγατε ότι δεν υπάρχει. </w:t>
      </w:r>
    </w:p>
    <w:p w14:paraId="10B0C797"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Χθες ήρθατε στην </w:t>
      </w:r>
      <w:r>
        <w:rPr>
          <w:rFonts w:eastAsia="Times New Roman" w:cs="Times New Roman"/>
          <w:szCs w:val="28"/>
        </w:rPr>
        <w:t>ε</w:t>
      </w:r>
      <w:r>
        <w:rPr>
          <w:rFonts w:eastAsia="Times New Roman" w:cs="Times New Roman"/>
          <w:szCs w:val="28"/>
        </w:rPr>
        <w:t>πιτροπή, κύριε Κατρούγκαλε, και εί</w:t>
      </w:r>
      <w:r>
        <w:rPr>
          <w:rFonts w:eastAsia="Times New Roman" w:cs="Times New Roman"/>
          <w:szCs w:val="28"/>
        </w:rPr>
        <w:t>πατε</w:t>
      </w:r>
      <w:r>
        <w:rPr>
          <w:rFonts w:eastAsia="Times New Roman" w:cs="Times New Roman"/>
          <w:szCs w:val="28"/>
        </w:rPr>
        <w:t>:</w:t>
      </w:r>
      <w:r>
        <w:rPr>
          <w:rFonts w:eastAsia="Times New Roman" w:cs="Times New Roman"/>
          <w:szCs w:val="28"/>
        </w:rPr>
        <w:t xml:space="preserve"> «Ναι, υπήρχε και η αναλογιστική του 2014», γιατί πρέπει να δικαιολογήσετε ότι υπάρχει και η αναλογιστική του 2016. Ξέρετε ποια είναι η μεγάλη διαφορά των δύο αναλογιστικών μελετών, αν πούμε ότι η δεύτερη είναι αναλογιστική; Είναι 2,5 δισεκατομμύρια ε</w:t>
      </w:r>
      <w:r>
        <w:rPr>
          <w:rFonts w:eastAsia="Times New Roman" w:cs="Times New Roman"/>
          <w:szCs w:val="28"/>
        </w:rPr>
        <w:t xml:space="preserve">υρώ. </w:t>
      </w:r>
    </w:p>
    <w:p w14:paraId="10B0C798"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Πού οφείλονται τα 2,5 δισεκατομμύρια ευρώ, κύριε Κατρούγκαλε, η διαφορά του τέλους του 2014 με τα μέσα του 2016; Τι γεγονός υπήρξε που στην μεν μία περίπτωση ήταν βιώσιμο το ασφαλιστικό, όπως έλεγε η αναλογιστική του 2014 και τώρα λέτε κι εσείς ότι θ</w:t>
      </w:r>
      <w:r>
        <w:rPr>
          <w:rFonts w:eastAsia="Times New Roman" w:cs="Times New Roman"/>
          <w:szCs w:val="28"/>
        </w:rPr>
        <w:t>α είναι βιώσιμο; Έχουμε μία διαφορά, που την είπα. Ούτε ένας μεγάλος σεισμός έγινε ούτε κα</w:t>
      </w:r>
      <w:r>
        <w:rPr>
          <w:rFonts w:eastAsia="Times New Roman" w:cs="Times New Roman"/>
          <w:szCs w:val="28"/>
        </w:rPr>
        <w:t>μ</w:t>
      </w:r>
      <w:r>
        <w:rPr>
          <w:rFonts w:eastAsia="Times New Roman" w:cs="Times New Roman"/>
          <w:szCs w:val="28"/>
        </w:rPr>
        <w:t xml:space="preserve">μία μεγάλη θεομηνία είχαμε. Τίποτα δεν έγινε απ’ αυτά. </w:t>
      </w:r>
      <w:r>
        <w:rPr>
          <w:rFonts w:eastAsia="Times New Roman" w:cs="Times New Roman"/>
          <w:szCs w:val="28"/>
        </w:rPr>
        <w:lastRenderedPageBreak/>
        <w:t xml:space="preserve">Ένα πράγμα έγινε, είχαμε </w:t>
      </w:r>
      <w:r>
        <w:rPr>
          <w:rFonts w:eastAsia="Times New Roman" w:cs="Times New Roman"/>
          <w:szCs w:val="28"/>
        </w:rPr>
        <w:t>Κ</w:t>
      </w:r>
      <w:r>
        <w:rPr>
          <w:rFonts w:eastAsia="Times New Roman" w:cs="Times New Roman"/>
          <w:szCs w:val="28"/>
        </w:rPr>
        <w:t>υβέρνηση του κυρίου που έφυγε πριν από λίγο, του κ. Τσίπρα. Αυτό το δυσάρεστο γεγονό</w:t>
      </w:r>
      <w:r>
        <w:rPr>
          <w:rFonts w:eastAsia="Times New Roman" w:cs="Times New Roman"/>
          <w:szCs w:val="28"/>
        </w:rPr>
        <w:t>ς για την χώρα έγινε, το οποίο επιβάρυνε με 2,5 δισεκατομμύρια ευρώ τους συνταξιούχους και τους ασφαλιζόμενους με την αποτυχία της πολιτικής.</w:t>
      </w:r>
    </w:p>
    <w:p w14:paraId="10B0C799" w14:textId="77777777" w:rsidR="009F6C17" w:rsidRDefault="003C1E98">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10B0C79A"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 Έτσι δεν είναι, κύριε Υπουργέ; Κάτι ψελλίσατε ότι ήταν επιβ</w:t>
      </w:r>
      <w:r>
        <w:rPr>
          <w:rFonts w:eastAsia="Times New Roman" w:cs="Times New Roman"/>
          <w:szCs w:val="28"/>
        </w:rPr>
        <w:t xml:space="preserve">αρυμένα κατά 9% του ΑΕΠ. </w:t>
      </w:r>
    </w:p>
    <w:p w14:paraId="10B0C79B"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Κάτι μισόλογα λέγατε για την αναλογιστική του 2014. Για να σας πω, αν ήταν έτσι και με τις προβλέψεις της τότε αναλογιστικής, χρειάζονταν μόνο 300 εκατομμύρια ευρώ, τα οποία πραγματικά τα εφαρμόσατε</w:t>
      </w:r>
      <w:r>
        <w:rPr>
          <w:rFonts w:eastAsia="Times New Roman" w:cs="Times New Roman"/>
          <w:szCs w:val="28"/>
        </w:rPr>
        <w:t>,</w:t>
      </w:r>
      <w:r>
        <w:rPr>
          <w:rFonts w:eastAsia="Times New Roman" w:cs="Times New Roman"/>
          <w:szCs w:val="28"/>
        </w:rPr>
        <w:t xml:space="preserve"> όχι εσείς αλλά ο διπλανός σας </w:t>
      </w:r>
      <w:r>
        <w:rPr>
          <w:rFonts w:eastAsia="Times New Roman" w:cs="Times New Roman"/>
          <w:szCs w:val="28"/>
        </w:rPr>
        <w:t xml:space="preserve">κύριος, ο μεθεπόμενος, ο κ. Σκουρλέτης, ως </w:t>
      </w:r>
      <w:r>
        <w:rPr>
          <w:rFonts w:eastAsia="Times New Roman" w:cs="Times New Roman"/>
          <w:szCs w:val="28"/>
        </w:rPr>
        <w:t xml:space="preserve">ο τότε </w:t>
      </w:r>
      <w:r>
        <w:rPr>
          <w:rFonts w:eastAsia="Times New Roman" w:cs="Times New Roman"/>
          <w:szCs w:val="28"/>
        </w:rPr>
        <w:t>Υπουργός Εργασίας και Κοινωνικών Ασφαλίσεων.</w:t>
      </w:r>
    </w:p>
    <w:p w14:paraId="10B0C79C"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lastRenderedPageBreak/>
        <w:t>Εφαρμόσατε, κύριε Σκουρλέτη, τη ρήτρα μηδενικού ελλείμματος και 400 εκατομμύρια ευρώ του 2015 εκόπησαν από τις επικουρικές. Μάλιστα, δεν συνέβη μόνο αυτό. Προλάβ</w:t>
      </w:r>
      <w:r>
        <w:rPr>
          <w:rFonts w:eastAsia="Times New Roman" w:cs="Times New Roman"/>
          <w:szCs w:val="28"/>
        </w:rPr>
        <w:t>ατε, βέβαια και φύγατε μετά τις εκλογές…</w:t>
      </w:r>
    </w:p>
    <w:p w14:paraId="10B0C79D"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ΠΑΝΑΓΙΩΤΗΣ (ΠΑΝΟΣ) ΣΚΟΥΡΛΕΤΗΣ (Υπουργός Περιβάλλοντος και Ενέργειας): </w:t>
      </w:r>
      <w:r>
        <w:rPr>
          <w:rFonts w:eastAsia="Times New Roman" w:cs="Times New Roman"/>
          <w:szCs w:val="28"/>
        </w:rPr>
        <w:t>Λάθος είναι αυτό!</w:t>
      </w:r>
    </w:p>
    <w:p w14:paraId="10B0C79E"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ΒΑΣΙΛΕΙΟΣ ΟΙΚΟΝΟΜΟΥ: </w:t>
      </w:r>
      <w:r>
        <w:rPr>
          <w:rFonts w:eastAsia="Times New Roman" w:cs="Times New Roman"/>
          <w:szCs w:val="28"/>
        </w:rPr>
        <w:t>Όχι, κύριε Σκουρλέτη, δεν είναι καθόλου λάθος.</w:t>
      </w:r>
    </w:p>
    <w:p w14:paraId="10B0C79F"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Μην κάνετε προσωπικές αναφ</w:t>
      </w:r>
      <w:r>
        <w:rPr>
          <w:rFonts w:eastAsia="Times New Roman" w:cs="Times New Roman"/>
          <w:szCs w:val="28"/>
        </w:rPr>
        <w:t>ορές, γιατί γίνεται ανταπάντηση. Κάντε γενική τοποθέτηση.</w:t>
      </w:r>
    </w:p>
    <w:p w14:paraId="10B0C7A0"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ΒΑΣΙΛΕΙΟΣ ΟΙΚΟΝΟΜΟΥ: </w:t>
      </w:r>
      <w:r>
        <w:rPr>
          <w:rFonts w:eastAsia="Times New Roman" w:cs="Times New Roman"/>
          <w:szCs w:val="28"/>
        </w:rPr>
        <w:t>Σας άλλαξε ο κ. Τσίπρας μετά τις εκλογές του Σεπτεμβρίου, αλλά τα 500 εκατομμύρια ευρώ επιβαρύνσεις για τις επικουρικές με την αύξηση των εισφορών -για τον ΕΟΠΥΥ, βέβαια, για κα</w:t>
      </w:r>
      <w:r>
        <w:rPr>
          <w:rFonts w:eastAsia="Times New Roman" w:cs="Times New Roman"/>
          <w:szCs w:val="28"/>
        </w:rPr>
        <w:t xml:space="preserve">λό σκοπό- δηλαδή το 2% και το 6% στις κύριες και τις επικουρικές και στους δύο κλάδους </w:t>
      </w:r>
      <w:r>
        <w:rPr>
          <w:rFonts w:eastAsia="Times New Roman" w:cs="Times New Roman"/>
          <w:szCs w:val="28"/>
        </w:rPr>
        <w:lastRenderedPageBreak/>
        <w:t>συντάξεων δεν μπορούσατε να το υπογράψετε προφανώς λόγω της συνείδησής σας. Όμως ο επόμενος Υπουργός, ο κ. Κατρούγκαλος, επιβάρυνε με 500 εκατομμύρια ευρώ το τελευταίο τ</w:t>
      </w:r>
      <w:r>
        <w:rPr>
          <w:rFonts w:eastAsia="Times New Roman" w:cs="Times New Roman"/>
          <w:szCs w:val="28"/>
        </w:rPr>
        <w:t>ετράμηνο του 2015.</w:t>
      </w:r>
    </w:p>
    <w:p w14:paraId="10B0C7A1"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Αυτοί δεν είναι λογαριασμοί; Αυτούς δεν τους εφαρμόσατε εσείς </w:t>
      </w:r>
      <w:r>
        <w:rPr>
          <w:rFonts w:eastAsia="Times New Roman" w:cs="Times New Roman"/>
          <w:szCs w:val="28"/>
        </w:rPr>
        <w:t xml:space="preserve">ως </w:t>
      </w:r>
      <w:r>
        <w:rPr>
          <w:rFonts w:eastAsia="Times New Roman" w:cs="Times New Roman"/>
          <w:szCs w:val="28"/>
        </w:rPr>
        <w:t xml:space="preserve">πολιτικοί; </w:t>
      </w:r>
    </w:p>
    <w:p w14:paraId="10B0C7A2"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Όμως ακούσαμε σήμερα να αντικαθιστάτε την ρήτρα μηδενικού ελλείμματος, την δαιμονοποιημένη, κύριε Κατρούγκαλε, με μία ρήτρα βιωσιμότητας. Έτσι το είπατε, έτσι δ</w:t>
      </w:r>
      <w:r>
        <w:rPr>
          <w:rFonts w:eastAsia="Times New Roman" w:cs="Times New Roman"/>
          <w:szCs w:val="28"/>
        </w:rPr>
        <w:t xml:space="preserve">εν είναι; </w:t>
      </w:r>
    </w:p>
    <w:p w14:paraId="10B0C7A3"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Πείτε μου κάτι, κύριε Κατρούγκαλε. Σας έφερα ένα παράδειγμα. Να το ακούσετε, λοιπόν, ξανά, παρ’ όλο που τα </w:t>
      </w:r>
      <w:r>
        <w:rPr>
          <w:rFonts w:eastAsia="Times New Roman" w:cs="Times New Roman"/>
          <w:szCs w:val="28"/>
        </w:rPr>
        <w:t>μέ</w:t>
      </w:r>
      <w:r>
        <w:rPr>
          <w:rFonts w:eastAsia="Times New Roman" w:cs="Times New Roman"/>
          <w:szCs w:val="28"/>
        </w:rPr>
        <w:t xml:space="preserve">σα </w:t>
      </w:r>
      <w:r>
        <w:rPr>
          <w:rFonts w:eastAsia="Times New Roman" w:cs="Times New Roman"/>
          <w:szCs w:val="28"/>
        </w:rPr>
        <w:t>ε</w:t>
      </w:r>
      <w:r>
        <w:rPr>
          <w:rFonts w:eastAsia="Times New Roman" w:cs="Times New Roman"/>
          <w:szCs w:val="28"/>
        </w:rPr>
        <w:t>νημέρωσης έχουν βρει αυτόν τον πρωτότυπο τρόπο να διαμαρτυρηθούν κρύβοντας τις δικές σας αυτές τραγικές πολιτικές.</w:t>
      </w:r>
    </w:p>
    <w:p w14:paraId="10B0C7A4"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ΚΩΝΣΤΑΝΤΙΝΟΣ ΜΠΑΡ</w:t>
      </w:r>
      <w:r>
        <w:rPr>
          <w:rFonts w:eastAsia="Times New Roman" w:cs="Times New Roman"/>
          <w:b/>
          <w:szCs w:val="28"/>
        </w:rPr>
        <w:t xml:space="preserve">ΚΑΣ: </w:t>
      </w:r>
      <w:r>
        <w:rPr>
          <w:rFonts w:eastAsia="Times New Roman" w:cs="Times New Roman"/>
          <w:szCs w:val="28"/>
        </w:rPr>
        <w:t xml:space="preserve">Τα </w:t>
      </w:r>
      <w:r>
        <w:rPr>
          <w:rFonts w:eastAsia="Times New Roman" w:cs="Times New Roman"/>
          <w:szCs w:val="28"/>
        </w:rPr>
        <w:t>μ</w:t>
      </w:r>
      <w:r>
        <w:rPr>
          <w:rFonts w:eastAsia="Times New Roman" w:cs="Times New Roman"/>
          <w:szCs w:val="28"/>
        </w:rPr>
        <w:t xml:space="preserve">έσα </w:t>
      </w:r>
      <w:r>
        <w:rPr>
          <w:rFonts w:eastAsia="Times New Roman" w:cs="Times New Roman"/>
          <w:szCs w:val="28"/>
        </w:rPr>
        <w:t>μ</w:t>
      </w:r>
      <w:r>
        <w:rPr>
          <w:rFonts w:eastAsia="Times New Roman" w:cs="Times New Roman"/>
          <w:szCs w:val="28"/>
        </w:rPr>
        <w:t xml:space="preserve">αζικής </w:t>
      </w:r>
      <w:r>
        <w:rPr>
          <w:rFonts w:eastAsia="Times New Roman" w:cs="Times New Roman"/>
          <w:szCs w:val="28"/>
        </w:rPr>
        <w:t>ε</w:t>
      </w:r>
      <w:r>
        <w:rPr>
          <w:rFonts w:eastAsia="Times New Roman" w:cs="Times New Roman"/>
          <w:szCs w:val="28"/>
        </w:rPr>
        <w:t>νημέρωσης;</w:t>
      </w:r>
    </w:p>
    <w:p w14:paraId="10B0C7A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 xml:space="preserve">Ναι, κύριε Μπάρκα μου, αλλά σήμερα είναι η κουφή μέρα, αύριο θα έρθουν τα αποκαλυπτήρια, αύριο θα τα μάθουμε τα νέα. Σήμερα ακουγόμαστε μόνο μέσα από το </w:t>
      </w:r>
      <w:r>
        <w:rPr>
          <w:rFonts w:eastAsia="Times New Roman" w:cs="Times New Roman"/>
          <w:szCs w:val="24"/>
        </w:rPr>
        <w:t>κ</w:t>
      </w:r>
      <w:r>
        <w:rPr>
          <w:rFonts w:eastAsia="Times New Roman" w:cs="Times New Roman"/>
          <w:szCs w:val="24"/>
        </w:rPr>
        <w:t>ανάλι της Βουλής. Αύριο δεν νομίζω να υπάρχει κυ</w:t>
      </w:r>
      <w:r>
        <w:rPr>
          <w:rFonts w:eastAsia="Times New Roman" w:cs="Times New Roman"/>
          <w:szCs w:val="24"/>
        </w:rPr>
        <w:t>λιόμενη απεργία.</w:t>
      </w:r>
    </w:p>
    <w:p w14:paraId="10B0C7A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Να σας πω, κύριε Κατρούγκαλε, για τη ρήτρα βιωσιμότητας. Σας έφερα ένα παράδειγμα στην </w:t>
      </w:r>
      <w:r>
        <w:rPr>
          <w:rFonts w:eastAsia="Times New Roman" w:cs="Times New Roman"/>
          <w:szCs w:val="24"/>
        </w:rPr>
        <w:t>ε</w:t>
      </w:r>
      <w:r>
        <w:rPr>
          <w:rFonts w:eastAsia="Times New Roman" w:cs="Times New Roman"/>
          <w:szCs w:val="24"/>
        </w:rPr>
        <w:t>πιτροπή. Βάλατε τον «κόφτη» στα 1</w:t>
      </w:r>
      <w:r>
        <w:rPr>
          <w:rFonts w:eastAsia="Times New Roman" w:cs="Times New Roman"/>
          <w:szCs w:val="24"/>
        </w:rPr>
        <w:t>.</w:t>
      </w:r>
      <w:r>
        <w:rPr>
          <w:rFonts w:eastAsia="Times New Roman" w:cs="Times New Roman"/>
          <w:szCs w:val="24"/>
        </w:rPr>
        <w:t>300 ευρώ. Είπατε ότι εκεί είναι πλέον οι πλούσιοι Έλληνες. Τα 1</w:t>
      </w:r>
      <w:r>
        <w:rPr>
          <w:rFonts w:eastAsia="Times New Roman" w:cs="Times New Roman"/>
          <w:szCs w:val="24"/>
        </w:rPr>
        <w:t>.</w:t>
      </w:r>
      <w:r>
        <w:rPr>
          <w:rFonts w:eastAsia="Times New Roman" w:cs="Times New Roman"/>
          <w:szCs w:val="24"/>
        </w:rPr>
        <w:t xml:space="preserve">300 ευρώ είναι μεικτές επικουρικές και κύριες </w:t>
      </w:r>
      <w:r>
        <w:rPr>
          <w:rFonts w:eastAsia="Times New Roman" w:cs="Times New Roman"/>
          <w:szCs w:val="24"/>
        </w:rPr>
        <w:t>συντάξεις. Και σας έφερα ένα παράδειγμα. Τι θα γίνει αν προσπεράσει τα 1</w:t>
      </w:r>
      <w:r>
        <w:rPr>
          <w:rFonts w:eastAsia="Times New Roman" w:cs="Times New Roman"/>
          <w:szCs w:val="24"/>
        </w:rPr>
        <w:t>.</w:t>
      </w:r>
      <w:r>
        <w:rPr>
          <w:rFonts w:eastAsia="Times New Roman" w:cs="Times New Roman"/>
          <w:szCs w:val="24"/>
        </w:rPr>
        <w:t>300 ευρώ ένας συνταξιούχος ο οποίος παίρνει 1</w:t>
      </w:r>
      <w:r>
        <w:rPr>
          <w:rFonts w:eastAsia="Times New Roman" w:cs="Times New Roman"/>
          <w:szCs w:val="24"/>
        </w:rPr>
        <w:t>.</w:t>
      </w:r>
      <w:r>
        <w:rPr>
          <w:rFonts w:eastAsia="Times New Roman" w:cs="Times New Roman"/>
          <w:szCs w:val="24"/>
        </w:rPr>
        <w:t>300 ευρώ κύρια σύνταξη και παίρνει και 300 επικουρική; Υπάρχουν τέτοια παραδείγματα; Υπάρχουν χιλιάδες. Παίρνει 1</w:t>
      </w:r>
      <w:r>
        <w:rPr>
          <w:rFonts w:eastAsia="Times New Roman" w:cs="Times New Roman"/>
          <w:szCs w:val="24"/>
        </w:rPr>
        <w:t>.</w:t>
      </w:r>
      <w:r>
        <w:rPr>
          <w:rFonts w:eastAsia="Times New Roman" w:cs="Times New Roman"/>
          <w:szCs w:val="24"/>
        </w:rPr>
        <w:t xml:space="preserve">200 ευρώ κύρια σύνταξη </w:t>
      </w:r>
      <w:r>
        <w:rPr>
          <w:rFonts w:eastAsia="Times New Roman" w:cs="Times New Roman"/>
          <w:szCs w:val="24"/>
        </w:rPr>
        <w:t>και 400 ευρώ επικουρική. Υπάρχουν τέτοια παραδείγματα; Υπάρχουν χιλιάδες. Παίρνουν δηλαδή 1</w:t>
      </w:r>
      <w:r>
        <w:rPr>
          <w:rFonts w:eastAsia="Times New Roman" w:cs="Times New Roman"/>
          <w:szCs w:val="24"/>
        </w:rPr>
        <w:t>.</w:t>
      </w:r>
      <w:r>
        <w:rPr>
          <w:rFonts w:eastAsia="Times New Roman" w:cs="Times New Roman"/>
          <w:szCs w:val="24"/>
        </w:rPr>
        <w:t>500 ευρώ ή 1</w:t>
      </w:r>
      <w:r>
        <w:rPr>
          <w:rFonts w:eastAsia="Times New Roman" w:cs="Times New Roman"/>
          <w:szCs w:val="24"/>
        </w:rPr>
        <w:t>.</w:t>
      </w:r>
      <w:r>
        <w:rPr>
          <w:rFonts w:eastAsia="Times New Roman" w:cs="Times New Roman"/>
          <w:szCs w:val="24"/>
        </w:rPr>
        <w:t xml:space="preserve">600 ευρώ. </w:t>
      </w:r>
    </w:p>
    <w:p w14:paraId="10B0C7A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Λέτε ότι στα 1</w:t>
      </w:r>
      <w:r>
        <w:rPr>
          <w:rFonts w:eastAsia="Times New Roman" w:cs="Times New Roman"/>
          <w:szCs w:val="24"/>
        </w:rPr>
        <w:t>.</w:t>
      </w:r>
      <w:r>
        <w:rPr>
          <w:rFonts w:eastAsia="Times New Roman" w:cs="Times New Roman"/>
          <w:szCs w:val="24"/>
        </w:rPr>
        <w:t xml:space="preserve">300 το εγγυάστε. Από εκεί και πάνω; Πέταξε το πουλάκι! Πάνε οι συντάξεις! Ποιες συντάξεις; Εγγυάστε ότι δεν θα πειράξετε τις </w:t>
      </w:r>
      <w:r>
        <w:rPr>
          <w:rFonts w:eastAsia="Times New Roman" w:cs="Times New Roman"/>
          <w:szCs w:val="24"/>
        </w:rPr>
        <w:t>κύριες. Για πείτε μου, λοιπόν, θα κόψετε όλη την επικουρική του ανθρώπου αυτού, των χιλιάδων συνταξιούχων που έχουν πάνω από 1</w:t>
      </w:r>
      <w:r>
        <w:rPr>
          <w:rFonts w:eastAsia="Times New Roman" w:cs="Times New Roman"/>
          <w:szCs w:val="24"/>
        </w:rPr>
        <w:t>.</w:t>
      </w:r>
      <w:r>
        <w:rPr>
          <w:rFonts w:eastAsia="Times New Roman" w:cs="Times New Roman"/>
          <w:szCs w:val="24"/>
        </w:rPr>
        <w:t>300 ευρώ, με «κόφτη» ο οποίος είναι 1</w:t>
      </w:r>
      <w:r>
        <w:rPr>
          <w:rFonts w:eastAsia="Times New Roman" w:cs="Times New Roman"/>
          <w:szCs w:val="24"/>
        </w:rPr>
        <w:t>.</w:t>
      </w:r>
      <w:r>
        <w:rPr>
          <w:rFonts w:eastAsia="Times New Roman" w:cs="Times New Roman"/>
          <w:szCs w:val="24"/>
        </w:rPr>
        <w:t>170 ευρώ, όπως γνωρίζετε πολύ καλά, διότι μέσα έχετε ενσωματώσει και τις υγειονομικές καλύψ</w:t>
      </w:r>
      <w:r>
        <w:rPr>
          <w:rFonts w:eastAsia="Times New Roman" w:cs="Times New Roman"/>
          <w:szCs w:val="24"/>
        </w:rPr>
        <w:t>εις; Έπρεπε λίγο να το προσέξετε, είναι 1</w:t>
      </w:r>
      <w:r>
        <w:rPr>
          <w:rFonts w:eastAsia="Times New Roman" w:cs="Times New Roman"/>
          <w:szCs w:val="24"/>
        </w:rPr>
        <w:t>.</w:t>
      </w:r>
      <w:r>
        <w:rPr>
          <w:rFonts w:eastAsia="Times New Roman" w:cs="Times New Roman"/>
          <w:szCs w:val="24"/>
        </w:rPr>
        <w:t xml:space="preserve">170 ευρώ ουσιαστικά. </w:t>
      </w:r>
    </w:p>
    <w:p w14:paraId="10B0C7A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Για πείτε μου, λοιπόν, κύριε Κατρούγκαλε, το εξής. Σας προκάλεσα στην </w:t>
      </w:r>
      <w:r>
        <w:rPr>
          <w:rFonts w:eastAsia="Times New Roman" w:cs="Times New Roman"/>
          <w:szCs w:val="24"/>
        </w:rPr>
        <w:t>ε</w:t>
      </w:r>
      <w:r>
        <w:rPr>
          <w:rFonts w:eastAsia="Times New Roman" w:cs="Times New Roman"/>
          <w:szCs w:val="24"/>
        </w:rPr>
        <w:t>πιτροπή και σας είπα: Πώς θα το ρυθμίσετε για πάνω από τα 1</w:t>
      </w:r>
      <w:r>
        <w:rPr>
          <w:rFonts w:eastAsia="Times New Roman" w:cs="Times New Roman"/>
          <w:szCs w:val="24"/>
        </w:rPr>
        <w:t>.</w:t>
      </w:r>
      <w:r>
        <w:rPr>
          <w:rFonts w:eastAsia="Times New Roman" w:cs="Times New Roman"/>
          <w:szCs w:val="24"/>
        </w:rPr>
        <w:t>300 ευρώ, για αυτόν που παίρνει 1</w:t>
      </w:r>
      <w:r>
        <w:rPr>
          <w:rFonts w:eastAsia="Times New Roman" w:cs="Times New Roman"/>
          <w:szCs w:val="24"/>
        </w:rPr>
        <w:t>.</w:t>
      </w:r>
      <w:r>
        <w:rPr>
          <w:rFonts w:eastAsia="Times New Roman" w:cs="Times New Roman"/>
          <w:szCs w:val="24"/>
        </w:rPr>
        <w:t>400 ευρώ ή 1</w:t>
      </w:r>
      <w:r>
        <w:rPr>
          <w:rFonts w:eastAsia="Times New Roman" w:cs="Times New Roman"/>
          <w:szCs w:val="24"/>
        </w:rPr>
        <w:t>.</w:t>
      </w:r>
      <w:r>
        <w:rPr>
          <w:rFonts w:eastAsia="Times New Roman" w:cs="Times New Roman"/>
          <w:szCs w:val="24"/>
        </w:rPr>
        <w:t>500 ευρώ ή 1</w:t>
      </w:r>
      <w:r>
        <w:rPr>
          <w:rFonts w:eastAsia="Times New Roman" w:cs="Times New Roman"/>
          <w:szCs w:val="24"/>
        </w:rPr>
        <w:t>.</w:t>
      </w:r>
      <w:r>
        <w:rPr>
          <w:rFonts w:eastAsia="Times New Roman" w:cs="Times New Roman"/>
          <w:szCs w:val="24"/>
        </w:rPr>
        <w:t>6</w:t>
      </w:r>
      <w:r>
        <w:rPr>
          <w:rFonts w:eastAsia="Times New Roman" w:cs="Times New Roman"/>
          <w:szCs w:val="24"/>
        </w:rPr>
        <w:t xml:space="preserve">00 ευρώ; Τις κύριες συντάξεις δεν τις κόβετε. Θα κόψετε όλη την επικουρική και σας μάρανε το </w:t>
      </w:r>
      <w:r>
        <w:rPr>
          <w:rFonts w:eastAsia="Times New Roman" w:cs="Times New Roman"/>
          <w:szCs w:val="24"/>
        </w:rPr>
        <w:t>6</w:t>
      </w:r>
      <w:r>
        <w:rPr>
          <w:rFonts w:eastAsia="Times New Roman" w:cs="Times New Roman"/>
          <w:szCs w:val="24"/>
        </w:rPr>
        <w:t>% της ρήτρας μηδενικού ελλείμματος!</w:t>
      </w:r>
    </w:p>
    <w:p w14:paraId="10B0C7A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θα πείτε στον κόσμο, στους ατέλειωτους αυτούς φίλους και ανθρώπους, στους συνταξιούχους, που τους έχουμε στις οικογένειές μ</w:t>
      </w:r>
      <w:r>
        <w:rPr>
          <w:rFonts w:eastAsia="Times New Roman" w:cs="Times New Roman"/>
          <w:szCs w:val="24"/>
        </w:rPr>
        <w:t xml:space="preserve">ας, τους έχουμε στο φιλικό και επαγγελματικό μας περιβάλλον; Τι θα </w:t>
      </w:r>
      <w:r>
        <w:rPr>
          <w:rFonts w:eastAsia="Times New Roman" w:cs="Times New Roman"/>
          <w:szCs w:val="24"/>
        </w:rPr>
        <w:lastRenderedPageBreak/>
        <w:t>τους πείτε; Θα τους πείτε ότι θα τους κόψετε τις επικουρικές γιατί είναι πλουτοκράτες, είναι πλούσιοι, γιατί είναι άνθρωποι ευνοούμενοι επειδή παίρνουν 1</w:t>
      </w:r>
      <w:r>
        <w:rPr>
          <w:rFonts w:eastAsia="Times New Roman" w:cs="Times New Roman"/>
          <w:szCs w:val="24"/>
        </w:rPr>
        <w:t>.</w:t>
      </w:r>
      <w:r>
        <w:rPr>
          <w:rFonts w:eastAsia="Times New Roman" w:cs="Times New Roman"/>
          <w:szCs w:val="24"/>
        </w:rPr>
        <w:t>200 ευρώ και 1</w:t>
      </w:r>
      <w:r>
        <w:rPr>
          <w:rFonts w:eastAsia="Times New Roman" w:cs="Times New Roman"/>
          <w:szCs w:val="24"/>
        </w:rPr>
        <w:t>.</w:t>
      </w:r>
      <w:r>
        <w:rPr>
          <w:rFonts w:eastAsia="Times New Roman" w:cs="Times New Roman"/>
          <w:szCs w:val="24"/>
        </w:rPr>
        <w:t>300 ευρώ κύρια σύντα</w:t>
      </w:r>
      <w:r>
        <w:rPr>
          <w:rFonts w:eastAsia="Times New Roman" w:cs="Times New Roman"/>
          <w:szCs w:val="24"/>
        </w:rPr>
        <w:t>ξη;</w:t>
      </w:r>
    </w:p>
    <w:p w14:paraId="10B0C7A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λοιπόν, λέμε ότι τα 2,5 δισεκατομμύρια ευρώ παραπάνω λογαριασμός που φέρνετε στους συνταξιούχους είναι αποτέλεσμα της δικιάς σας τραγικής πολιτικής αυτούς τους δεκαέξι μήνες. Θα μου πείτε «Μα, μέσα σε δεκαέξι μήνες;». Ναι, όταν είσαι πολύ αποτυχ</w:t>
      </w:r>
      <w:r>
        <w:rPr>
          <w:rFonts w:eastAsia="Times New Roman" w:cs="Times New Roman"/>
          <w:szCs w:val="24"/>
        </w:rPr>
        <w:t>ημένος μπορεί να φέρεις πολύ τραγικά αποτελέσματα!</w:t>
      </w:r>
    </w:p>
    <w:p w14:paraId="10B0C7A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θέμα είναι άλλο</w:t>
      </w:r>
      <w:r>
        <w:rPr>
          <w:rFonts w:eastAsia="Times New Roman" w:cs="Times New Roman"/>
          <w:szCs w:val="24"/>
        </w:rPr>
        <w:t>. Ε</w:t>
      </w:r>
      <w:r>
        <w:rPr>
          <w:rFonts w:eastAsia="Times New Roman" w:cs="Times New Roman"/>
          <w:szCs w:val="24"/>
        </w:rPr>
        <w:t>ίναι δίκαιη η κατανομή;</w:t>
      </w:r>
    </w:p>
    <w:p w14:paraId="10B0C7A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Γελάστε! Να δούμε ποιος θα γελάσει τελευταίος, ειδικά με εσάς.</w:t>
      </w:r>
    </w:p>
    <w:p w14:paraId="10B0C7A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κατανομή που κάνετε μέσα από το νομοσχέδιο είναι δίκαιη; Εμείς ισχυριζόμαστε ότι δεν είναι καθό</w:t>
      </w:r>
      <w:r>
        <w:rPr>
          <w:rFonts w:eastAsia="Times New Roman" w:cs="Times New Roman"/>
          <w:szCs w:val="24"/>
        </w:rPr>
        <w:t xml:space="preserve">λου δίκαιη, κύριε Κατρούγκαλε. Καθόλου δίκαιη! Έχω πάρει μία λίστα. Και ξέρετε γιατί δεν είναι </w:t>
      </w:r>
      <w:r>
        <w:rPr>
          <w:rFonts w:eastAsia="Times New Roman" w:cs="Times New Roman"/>
          <w:szCs w:val="24"/>
        </w:rPr>
        <w:lastRenderedPageBreak/>
        <w:t xml:space="preserve">δίκαιη; Δεν θα τα επαναλάβω, σας τα είπα. Τους δεκαπέντε μύθους –να το πω έτσι- και τα παραμύθια τα οποία έχετε πει θα τα επαναλάβω με άλλον τρόπο: </w:t>
      </w:r>
    </w:p>
    <w:p w14:paraId="10B0C7A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να σας πω: Το 2016-2019 πόσα θα κόψετε για να εξασφαλίσετε και να γίνετε και εσείς ένας καλός Υπουργός της τρόικας; Το ΕΚΑΣ κόβεται κατά 200 εκατομμύρια ευρώ το 2016. Του χρόνου, το 2017, θα κοπεί 400 εκατομμύρια ευρώ. Το 2018 θα κοπεί κατά 500 εκατομμ</w:t>
      </w:r>
      <w:r>
        <w:rPr>
          <w:rFonts w:eastAsia="Times New Roman" w:cs="Times New Roman"/>
          <w:szCs w:val="24"/>
        </w:rPr>
        <w:t xml:space="preserve">ύρια ευρώ και 859 εκατομμύρια ευρώ το 2019. </w:t>
      </w:r>
    </w:p>
    <w:p w14:paraId="10B0C7A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Είναι έτσι ή δεν είναι έτσι; Ξέρετε πόσο κάνει αυτός ο λογαριασμός; Από τους χαμηλοσυνταξιούχους -από τους τριακόσιους ογδόντα χιλιάδες αυτούς- κόβετε 2,5 δισεκατομμύρια ευρώ σε μία τριετία. Και έρχεται και μου </w:t>
      </w:r>
      <w:r>
        <w:rPr>
          <w:rFonts w:eastAsia="Times New Roman" w:cs="Times New Roman"/>
          <w:szCs w:val="24"/>
        </w:rPr>
        <w:t>λέει ο Κατρούγκαλος εδώ…</w:t>
      </w:r>
    </w:p>
    <w:p w14:paraId="10B0C7B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Αυτό δεν το ψηφίσατε; </w:t>
      </w:r>
    </w:p>
    <w:p w14:paraId="10B0C7B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 xml:space="preserve">Μα, καλά δεν ντρέπεστε να το λέτε αυτό; Είναι ντροπή να το λέτε συνέχεια αυτό. Ψήφισε πέρσι το </w:t>
      </w:r>
      <w:r>
        <w:rPr>
          <w:rFonts w:eastAsia="Times New Roman" w:cs="Times New Roman"/>
          <w:szCs w:val="24"/>
        </w:rPr>
        <w:t>καλοκαίρι η Νέα Δημοκρατία να κόψετε το ΕΚΑΣ;</w:t>
      </w:r>
    </w:p>
    <w:p w14:paraId="10B0C7B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Φυσικά. </w:t>
      </w:r>
    </w:p>
    <w:p w14:paraId="10B0C7B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Για να έχετε ευρώ στην τσέπη</w:t>
      </w:r>
      <w:r>
        <w:rPr>
          <w:rFonts w:eastAsia="Times New Roman" w:cs="Times New Roman"/>
          <w:szCs w:val="24"/>
        </w:rPr>
        <w:t xml:space="preserve"> σας ψηφίσαμε!</w:t>
      </w:r>
      <w:r>
        <w:rPr>
          <w:rFonts w:eastAsia="Times New Roman" w:cs="Times New Roman"/>
          <w:szCs w:val="24"/>
        </w:rPr>
        <w:t xml:space="preserve"> Σας έφυγε ο Λαφαζάνης και όλη η Κοινοβουλευτι</w:t>
      </w:r>
      <w:r>
        <w:rPr>
          <w:rFonts w:eastAsia="Times New Roman" w:cs="Times New Roman"/>
          <w:szCs w:val="24"/>
        </w:rPr>
        <w:t xml:space="preserve">κή Ομάδα, κύριε Κατρούγκαλε. </w:t>
      </w:r>
    </w:p>
    <w:p w14:paraId="10B0C7B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Το ψήφισε και το ΠΑΣΟΚ και η Νέα Δημοκρατία.</w:t>
      </w:r>
    </w:p>
    <w:p w14:paraId="10B0C7B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Οικονόμου, προς τους συναδέλφους να απευθύνεστε, α</w:t>
      </w:r>
      <w:r>
        <w:rPr>
          <w:rFonts w:eastAsia="Times New Roman" w:cs="Times New Roman"/>
          <w:szCs w:val="24"/>
        </w:rPr>
        <w:t>κόμα και αν τα ακούει ο Υπουργός. Πιο ήρεμα, δεν χρειάζεται φωνή.</w:t>
      </w:r>
    </w:p>
    <w:p w14:paraId="10B0C7B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Ο καθένας έχει τον τρόπο του, κύριε Πρόεδρε.</w:t>
      </w:r>
    </w:p>
    <w:p w14:paraId="10B0C7B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 λέω για να μας καταλαβαίνουν αυτοί που μας παρακολουθούν από την τηλεόραση.</w:t>
      </w:r>
    </w:p>
    <w:p w14:paraId="10B0C7B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Δεν θέλω υποδείξεις. Ο καθένας έχει τον τρόπο του.</w:t>
      </w:r>
    </w:p>
    <w:p w14:paraId="10B0C7B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Γι’ αυτό δεν το ψηφίζουμε, κύριε Οικονόμου, τώρα. Γι’ αυτό δεν το ψηφίζουμε.</w:t>
      </w:r>
    </w:p>
    <w:p w14:paraId="10B0C7B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Ακούστε με, λοιπόν, όταν εμείς ψηφίσαμε πέρυσι εδώ -γιατί σας έφυγε </w:t>
      </w:r>
      <w:r>
        <w:rPr>
          <w:rFonts w:eastAsia="Times New Roman" w:cs="Times New Roman"/>
          <w:szCs w:val="24"/>
        </w:rPr>
        <w:t xml:space="preserve">η μισή Κοινοβουλευτική Ομάδα και δεν μπορούσατε να εγγυηθείτε το ευρώ στην τσέπη του ελληνικού λαού- ψηφίσαμε να μείνει η χώρα στο ευρώ. Ξέρετε τι θα έκανα εγώ στη θέση σας; Θα έλεγα και ένα ευχαριστώ και θα ήμουν λίγο πιο ταπεινός. </w:t>
      </w:r>
    </w:p>
    <w:p w14:paraId="10B0C7B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b/>
          <w:szCs w:val="24"/>
        </w:rPr>
        <w:t xml:space="preserve">(Υπουργός Εργασίας, Κοινωνικής Ασφάλισης και Κοινωνικής Αλληλεγγύης): </w:t>
      </w:r>
      <w:r>
        <w:rPr>
          <w:rFonts w:eastAsia="Times New Roman" w:cs="Times New Roman"/>
          <w:szCs w:val="24"/>
        </w:rPr>
        <w:t>Να πω εγώ ευχαριστώ για την ψήφο;</w:t>
      </w:r>
    </w:p>
    <w:p w14:paraId="10B0C7B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 xml:space="preserve">Έτσι μπράβο! Αφήστε εδώ τα υπόλοιπα. Πείτε ένα ευχαριστώ και μην είστε αλαζόνες. </w:t>
      </w:r>
    </w:p>
    <w:p w14:paraId="10B0C7B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Έχει υπογραφή Κατρούγκαλου-Τσίπρα το κόψιμο του Ε</w:t>
      </w:r>
      <w:r>
        <w:rPr>
          <w:rFonts w:eastAsia="Times New Roman" w:cs="Times New Roman"/>
          <w:szCs w:val="24"/>
        </w:rPr>
        <w:t>ΚΑΣ, κύριε Κατρούγκαλε, ό,τι και να κάνετε.</w:t>
      </w:r>
    </w:p>
    <w:p w14:paraId="10B0C7B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Και την ψήφο σας. </w:t>
      </w:r>
    </w:p>
    <w:p w14:paraId="10B0C7B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Ό,τι και να κάνετε, ό,τι και να πείτε το ΕΚΑΣ εσείς το κόβετε.</w:t>
      </w:r>
    </w:p>
    <w:p w14:paraId="10B0C7C0" w14:textId="77777777" w:rsidR="009F6C17" w:rsidRDefault="003C1E98">
      <w:pPr>
        <w:spacing w:line="600" w:lineRule="auto"/>
        <w:ind w:firstLine="720"/>
        <w:jc w:val="both"/>
        <w:rPr>
          <w:rFonts w:eastAsia="Times New Roman" w:cs="Times New Roman"/>
          <w:szCs w:val="24"/>
        </w:rPr>
      </w:pPr>
      <w:r>
        <w:rPr>
          <w:rFonts w:eastAsia="Times New Roman"/>
          <w:b/>
          <w:szCs w:val="24"/>
        </w:rPr>
        <w:t>ΓΕΩΡΓΙΟΣ ΚΑΤΡΟΥΓΚ</w:t>
      </w:r>
      <w:r>
        <w:rPr>
          <w:rFonts w:eastAsia="Times New Roman"/>
          <w:b/>
          <w:szCs w:val="24"/>
        </w:rPr>
        <w:t>ΑΛΟΣ (Υπουργός Εργασίας, Κοινωνικής Ασφάλισης και Κοινωνικής Αλληλεγγύης):</w:t>
      </w:r>
      <w:r>
        <w:rPr>
          <w:rFonts w:eastAsia="Times New Roman"/>
          <w:szCs w:val="24"/>
        </w:rPr>
        <w:t xml:space="preserve"> </w:t>
      </w:r>
      <w:r>
        <w:rPr>
          <w:rFonts w:eastAsia="Times New Roman" w:cs="Times New Roman"/>
          <w:szCs w:val="24"/>
        </w:rPr>
        <w:t>Και με τη δική σας ψήφο!</w:t>
      </w:r>
    </w:p>
    <w:p w14:paraId="10B0C7C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Ξέρετε τι σημαίνει; Κόβετε 1 δισεκατομμύριο κάθε χρόνο από τους χαμηλοσυνταξιούχους. Αυτοί που παίρνουν 400 ευρώ, θα μείνουν με τα 400 </w:t>
      </w:r>
      <w:r>
        <w:rPr>
          <w:rFonts w:eastAsia="Times New Roman" w:cs="Times New Roman"/>
          <w:szCs w:val="24"/>
        </w:rPr>
        <w:t xml:space="preserve">ευρώ. Τα 250 ευρώ τούς τα παίρνετε από την τσέπη. </w:t>
      </w:r>
    </w:p>
    <w:p w14:paraId="10B0C7C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κάνετε κάτι ωραία ταχυδακτυλουργικά κόλπα και λέτε «θα πάω στην εθνική σύνταξη». Ποια είναι η εθνική σύνταξη; </w:t>
      </w:r>
    </w:p>
    <w:p w14:paraId="10B0C7C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Πες του να φέρει διάταξη με την οποία να την επαναφέρει, για να την ψηφί</w:t>
      </w:r>
      <w:r>
        <w:rPr>
          <w:rFonts w:eastAsia="Times New Roman" w:cs="Times New Roman"/>
          <w:szCs w:val="24"/>
        </w:rPr>
        <w:t>σουμε! Πες του να φέρει διάταξη! Για να τελειώνει η πλάκα!</w:t>
      </w:r>
    </w:p>
    <w:p w14:paraId="10B0C7C4" w14:textId="77777777" w:rsidR="009F6C17" w:rsidRDefault="003C1E98">
      <w:pPr>
        <w:spacing w:line="600" w:lineRule="auto"/>
        <w:ind w:firstLine="720"/>
        <w:jc w:val="both"/>
        <w:rPr>
          <w:rFonts w:eastAsia="Times New Roman" w:cs="Times New Roman"/>
          <w:b/>
          <w:szCs w:val="24"/>
        </w:rPr>
      </w:pPr>
      <w:r>
        <w:rPr>
          <w:rFonts w:eastAsia="Times New Roman" w:cs="Times New Roman"/>
          <w:b/>
          <w:szCs w:val="24"/>
        </w:rPr>
        <w:t>ΒΑΣΙΛΕΙΟΣ ΟΙΚΟΝΟΜΟΥ:</w:t>
      </w:r>
      <w:r>
        <w:rPr>
          <w:rFonts w:eastAsia="Times New Roman" w:cs="Times New Roman"/>
          <w:szCs w:val="24"/>
        </w:rPr>
        <w:t xml:space="preserve"> Τώρα δεν θέλω να…</w:t>
      </w:r>
      <w:r>
        <w:rPr>
          <w:rFonts w:eastAsia="Times New Roman" w:cs="Times New Roman"/>
          <w:b/>
          <w:szCs w:val="24"/>
        </w:rPr>
        <w:t xml:space="preserve"> </w:t>
      </w:r>
    </w:p>
    <w:p w14:paraId="10B0C7C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Σε καθοδηγεί! </w:t>
      </w:r>
    </w:p>
    <w:p w14:paraId="10B0C7C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Ντροπή! Μην υποτιμάτε τον ομιλητή σας!</w:t>
      </w:r>
    </w:p>
    <w:p w14:paraId="10B0C7C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Είναι παλιότερος στη Νέα Δημοκρατία ο κ.</w:t>
      </w:r>
      <w:r>
        <w:rPr>
          <w:rFonts w:eastAsia="Times New Roman" w:cs="Times New Roman"/>
          <w:szCs w:val="24"/>
        </w:rPr>
        <w:t xml:space="preserve"> Δένδιας. Σε καθοδηγεί! </w:t>
      </w:r>
    </w:p>
    <w:p w14:paraId="10B0C7C8"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Ήρεμα, κύριοι συνάδελφοι! Συνεχίστε, κύριε Οικονόμου. </w:t>
      </w:r>
    </w:p>
    <w:p w14:paraId="10B0C7C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Όμως και ο κ. Δένδιας αδιάβαστος; Δεν ξέρει για την εθνική σύνταξη τίποτα; </w:t>
      </w:r>
    </w:p>
    <w:p w14:paraId="10B0C7C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Μακάρι να υπάρχουν πολιτικοί άνδρες σαν τον Δένδια, κύριε Μπάρκα! Ακούστε τον και εσείς λίγο! Δεν θα πάθετε κακό στη ζωή σας. </w:t>
      </w:r>
    </w:p>
    <w:p w14:paraId="10B0C7C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Κατρούγκαλε, ξέρετε πόσα εκατομμύρια λέει η μελέτη ότι θα κοπούν το 2016-2019 από τους νέους συνταξιούχους του δημοσίου; Θ</w:t>
      </w:r>
      <w:r>
        <w:rPr>
          <w:rFonts w:eastAsia="Times New Roman" w:cs="Times New Roman"/>
          <w:szCs w:val="24"/>
        </w:rPr>
        <w:t xml:space="preserve">α κοπούν 689 εκατομμύρια! Να μας ακούνε οι δημόσιοι υπάλληλοι που νόμιζαν ότι με τον ΣΥΡΙΖΑ άραξαν και βολεύτηκαν και «εντάξει, ωραία, είμαστε καλά». Θα πρέπει να ξέρουν  ότι οι συνταξιούχοι του δημοσίου θα χάσουν σ’ αυτήν την τριετία 689 εκατομμύρια! Από </w:t>
      </w:r>
      <w:r>
        <w:rPr>
          <w:rFonts w:eastAsia="Times New Roman" w:cs="Times New Roman"/>
          <w:szCs w:val="24"/>
        </w:rPr>
        <w:t>τις οικογενειακές παροχές οι συνταξιούχοι θα χάσουν 44 εκατομμύρια. Από τις συντάξεις χηρείας θα χάσουν 369 εκατομμύρια. Μιλάω για τις συντάξεις χηρείας! Από τις επικουρικές με τη ρήτρα βιωσιμότητας –για εξαφάνιση των επικουρικών λέμε εμείς!- θα κοπεί 1 δι</w:t>
      </w:r>
      <w:r>
        <w:rPr>
          <w:rFonts w:eastAsia="Times New Roman" w:cs="Times New Roman"/>
          <w:szCs w:val="24"/>
        </w:rPr>
        <w:t xml:space="preserve">σεκατομμύριο μέχρι το 2019. </w:t>
      </w:r>
    </w:p>
    <w:p w14:paraId="10B0C7C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Τα λέω λάθος τα νούμερα, κύριε Κατρούγκαλε; </w:t>
      </w:r>
    </w:p>
    <w:p w14:paraId="10B0C7CD" w14:textId="77777777" w:rsidR="009F6C17" w:rsidRDefault="003C1E98">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Αθροίζετε για κάθε χρόνο τα ίδια. Είναι 300 εκατομμύρια! </w:t>
      </w:r>
    </w:p>
    <w:p w14:paraId="10B0C7C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Ναι, άλλο ε</w:t>
      </w:r>
      <w:r>
        <w:rPr>
          <w:rFonts w:eastAsia="Times New Roman" w:cs="Times New Roman"/>
          <w:szCs w:val="24"/>
        </w:rPr>
        <w:t>ισόδημα είναι το 2016, άλλο εισόδημα το 2017, άλλο το 2018 και άλλο το 2019. Τι να κάνω; Για πείτε μου! Τι να κάνω; Πείτε μου! Όχι εγώ, αλλά ο κάθε συνταξιούχος, όταν μου παίρνεις από την τσέπη 200 εκατομμύρια το 2016 και μου πάρεις άλλα 300 εκατομμύρια το</w:t>
      </w:r>
      <w:r>
        <w:rPr>
          <w:rFonts w:eastAsia="Times New Roman" w:cs="Times New Roman"/>
          <w:szCs w:val="24"/>
        </w:rPr>
        <w:t xml:space="preserve"> 2017 και άλλα 400 εκατομμύρια το 2018 και άλλα 400 εκατομμύρια το 2019, θα τα βάλω όλα σε έναν λογαριασμό και θα πω ότι από τα 3,5-4 δισεκατομμύρια επικουρικών συντάξεων που έχει να δώσει το κράτος σήμερα, θα δοθεί μείον 1 δισεκατομμύριο. Ξέρετε τι σημαίν</w:t>
      </w:r>
      <w:r>
        <w:rPr>
          <w:rFonts w:eastAsia="Times New Roman" w:cs="Times New Roman"/>
          <w:szCs w:val="24"/>
        </w:rPr>
        <w:t xml:space="preserve">ει αυτό, κύριε Κατρούγκαλε; Ότι ένα δισεκατομμύριο «πλούσιοι» Έλληνες σ’ αυτή τη χώρα δεν θα το πάρουν. Μα, δεν ντρεπόμαστε να το λέμε αυτό; </w:t>
      </w:r>
    </w:p>
    <w:p w14:paraId="10B0C7CF" w14:textId="77777777" w:rsidR="009F6C17" w:rsidRDefault="003C1E98">
      <w:pPr>
        <w:spacing w:line="600" w:lineRule="auto"/>
        <w:ind w:firstLine="720"/>
        <w:jc w:val="both"/>
        <w:rPr>
          <w:rFonts w:eastAsia="Times New Roman" w:cs="Times New Roman"/>
          <w:szCs w:val="24"/>
        </w:rPr>
      </w:pPr>
      <w:r>
        <w:rPr>
          <w:rFonts w:eastAsia="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«Μια στο λάδι, μια στο</w:t>
      </w:r>
      <w:r>
        <w:rPr>
          <w:rFonts w:eastAsia="Times New Roman" w:cs="Times New Roman"/>
          <w:szCs w:val="24"/>
        </w:rPr>
        <w:t xml:space="preserve"> ξύδι» είναι αυτά που λέτε!</w:t>
      </w:r>
    </w:p>
    <w:p w14:paraId="10B0C7D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Όμως, δεν κάνετε μόνο αυτό, αλλά βάζετε και 1 δισεκατομμύριο 250 εκατομμύρια επιπλέον εισφορές για τις επικουρικές. Τι τραγικό σάντουιτς είναι αυτό για τον λαό και τους συνταξιούχους; Παίρνετε 1 δισεκατομμύρ</w:t>
      </w:r>
      <w:r>
        <w:rPr>
          <w:rFonts w:eastAsia="Times New Roman" w:cs="Times New Roman"/>
          <w:szCs w:val="24"/>
        </w:rPr>
        <w:t xml:space="preserve">ιο και τους βάζετε και 1 δισεκατομμύριο 250 εκατομμύρια σε όλους τους ασφαλισμένους. </w:t>
      </w:r>
    </w:p>
    <w:p w14:paraId="10B0C7D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Από το εφάπαξ κόβετε 133 εκατομμύρια; </w:t>
      </w:r>
    </w:p>
    <w:p w14:paraId="10B0C7D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πάμε στα μερίσματα τα οποία δεν είναι συντάξεις. Ακούσαμε μια ωραία θεωρία τώρα. Είπε το πακέτο, αλλά δεν έβαλε το περιτύλιγμα.</w:t>
      </w:r>
      <w:r>
        <w:rPr>
          <w:rFonts w:eastAsia="Times New Roman" w:cs="Times New Roman"/>
          <w:szCs w:val="24"/>
        </w:rPr>
        <w:t xml:space="preserve"> Όσον αφορά το περιτύλιγμα, τον ρώτησα από τα έδρανα «πόσο τα κόβεις τελικά, βρε χριστιανέ, τα μερίσματα;». Διότι, κύριε Κατρούγκαλε, τέλος Ιουνίου θα δώσετε τα </w:t>
      </w:r>
      <w:r>
        <w:rPr>
          <w:rFonts w:eastAsia="Times New Roman" w:cs="Times New Roman"/>
          <w:szCs w:val="24"/>
        </w:rPr>
        <w:lastRenderedPageBreak/>
        <w:t>μερίσματα. Θα τα δώσετε! Η καταβολή ήταν ανά μήνα και το έχετε πάει ανά τρίμηνο. Ακόμα δεν ξέρε</w:t>
      </w:r>
      <w:r>
        <w:rPr>
          <w:rFonts w:eastAsia="Times New Roman" w:cs="Times New Roman"/>
          <w:szCs w:val="24"/>
        </w:rPr>
        <w:t>ι κανένας τι θα πάρει.</w:t>
      </w:r>
    </w:p>
    <w:p w14:paraId="10B0C7D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Ξέρετε τι λέμε εμείς βάσει της ανακοινώσεώς σας; Ότι θα τα δώσετε μειωμένα κατά 35%! Καλά, αλήθεια τώρα ανακαλύψατε ότι δεν πληρώνουν οι δημόσιοι υπάλληλοι τις εισφορές τους και έρχεστε εσείς να φέρετε τη δικαιοσύνη κόβοντας τα μερίσ</w:t>
      </w:r>
      <w:r>
        <w:rPr>
          <w:rFonts w:eastAsia="Times New Roman" w:cs="Times New Roman"/>
          <w:szCs w:val="24"/>
        </w:rPr>
        <w:t xml:space="preserve">ματα των δημοσίων υπαλλήλων κατά 832 εκατομμύρια το 2016-2019; Μιλάμε για 832 εκατομμύρια από τα μερίσματα. Τα λεφτά για τα μερίσματα τα οποία πήρατε από την τσέπη των δημοσίων υπαλλήλων, κύριε Κατρούγκαλε, είναι κοινωνική πολιτική και δίκαιη κατανομή των </w:t>
      </w:r>
      <w:r>
        <w:rPr>
          <w:rFonts w:eastAsia="Times New Roman" w:cs="Times New Roman"/>
          <w:szCs w:val="24"/>
        </w:rPr>
        <w:t xml:space="preserve">βαρών; </w:t>
      </w:r>
    </w:p>
    <w:p w14:paraId="10B0C7D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10B0C7D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Για τους στρατιωτικούς!</w:t>
      </w:r>
    </w:p>
    <w:p w14:paraId="10B0C7D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ΒΑΣΙΛΕΙΟΣ ΟΙΚΟΝΟΜΟΥ:</w:t>
      </w:r>
      <w:r>
        <w:rPr>
          <w:rFonts w:eastAsia="Times New Roman" w:cs="Times New Roman"/>
          <w:szCs w:val="24"/>
        </w:rPr>
        <w:t xml:space="preserve"> Οι στρατιωτικοί μαζί με τους δημοσίους υπαλλήλους θα μπουν στο ενιαίο μεγάλο φαραωνικό ταμείο που ετ</w:t>
      </w:r>
      <w:r>
        <w:rPr>
          <w:rFonts w:eastAsia="Times New Roman" w:cs="Times New Roman"/>
          <w:szCs w:val="24"/>
        </w:rPr>
        <w:t xml:space="preserve">οιμάζετε. Εγώ ρώτησα αν αυτό το νομοσχέδιο έχει την υπογραφή του Καμμένου, γιατί δεν την είδαμε όταν κατατέθηκε. Μαζί με τα μερίσματα των Μετοχικών Ταμείων Στρατού, Αεροπορίας, Ναυτικού. </w:t>
      </w:r>
    </w:p>
    <w:p w14:paraId="10B0C7D7" w14:textId="77777777" w:rsidR="009F6C17" w:rsidRDefault="003C1E98">
      <w:pPr>
        <w:spacing w:line="600" w:lineRule="auto"/>
        <w:ind w:firstLine="720"/>
        <w:jc w:val="both"/>
        <w:rPr>
          <w:rFonts w:eastAsia="Times New Roman" w:cs="Times New Roman"/>
          <w:szCs w:val="24"/>
        </w:rPr>
      </w:pPr>
      <w:r>
        <w:rPr>
          <w:rFonts w:eastAsia="Times New Roman"/>
          <w:b/>
          <w:szCs w:val="24"/>
        </w:rPr>
        <w:t>ΓΕΩΡΓΙΟΣ ΚΑΤΡΟΥΓΚΑΛΟΣ (Υπουργός Εργασίας, Κοινωνικής Ασφάλισης και Κ</w:t>
      </w:r>
      <w:r>
        <w:rPr>
          <w:rFonts w:eastAsia="Times New Roman"/>
          <w:b/>
          <w:szCs w:val="24"/>
        </w:rPr>
        <w:t>οινωνικής Αλληλεγγύης):</w:t>
      </w:r>
      <w:r>
        <w:rPr>
          <w:rFonts w:eastAsia="Times New Roman" w:cs="Times New Roman"/>
          <w:b/>
          <w:szCs w:val="24"/>
        </w:rPr>
        <w:t xml:space="preserve"> </w:t>
      </w:r>
      <w:r>
        <w:rPr>
          <w:rFonts w:eastAsia="Times New Roman" w:cs="Times New Roman"/>
          <w:szCs w:val="24"/>
        </w:rPr>
        <w:t xml:space="preserve">Τώρα την είδατε; </w:t>
      </w:r>
    </w:p>
    <w:p w14:paraId="10B0C7D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Μου απαντήσατε ότι την έχει. Εμείς δεν είχαμε δει την υπογραφή του Καμμένου. Ξέρετε γιατί σας ρώτησα; Γιατί βγαίνει ο Καμμένος σε όλες τις ρούγες της χώρας, στα νησιά και στα νησάκια μας και λέ</w:t>
      </w:r>
      <w:r>
        <w:rPr>
          <w:rFonts w:eastAsia="Times New Roman" w:cs="Times New Roman"/>
          <w:szCs w:val="24"/>
        </w:rPr>
        <w:t xml:space="preserve">ει ότι αγαπάει πολύ τους αποστράτους και τον ελληνικό Στρατό και τα στελέχη του. Και μόλις μάλιστα ανέλαβε την υπουργία του, είπε ότι εγώ θα αυξήσω τα μερίσματα. Άλλα έχει </w:t>
      </w:r>
      <w:r>
        <w:rPr>
          <w:rFonts w:eastAsia="Times New Roman" w:cs="Times New Roman"/>
          <w:szCs w:val="24"/>
        </w:rPr>
        <w:lastRenderedPageBreak/>
        <w:t>υπογράψει, κύριοι των ΑΝΕΛ! Όμως, δεν βλέπω ούτε έναν εδώ μέσα. Είναι η προοπτική το</w:t>
      </w:r>
      <w:r>
        <w:rPr>
          <w:rFonts w:eastAsia="Times New Roman" w:cs="Times New Roman"/>
          <w:szCs w:val="24"/>
        </w:rPr>
        <w:t xml:space="preserve">υς, ούτως ή άλλως. Όμως, λέω… </w:t>
      </w:r>
    </w:p>
    <w:p w14:paraId="10B0C7D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10B0C7DA" w14:textId="77777777" w:rsidR="009F6C17" w:rsidRDefault="003C1E98">
      <w:pPr>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14:paraId="10B0C7D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Δεν βλέπω κανέναν. Ούτε ένας δεν είναι! Ούτε ένας δεν είναι εδώ μέσα! </w:t>
      </w:r>
    </w:p>
    <w:p w14:paraId="10B0C7D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Κατρούγκαλε, αυτό είναι η περιφρο</w:t>
      </w:r>
      <w:r>
        <w:rPr>
          <w:rFonts w:eastAsia="Times New Roman" w:cs="Times New Roman"/>
          <w:szCs w:val="24"/>
        </w:rPr>
        <w:t>ύρηση, η κατοχύρωση, η στήριξη και η αύξηση των μερισμάτων των στρατιωτικών, όταν καταργώντας τα Μετοχικά Ταμεία, ουσιαστικά εκμηδενίζετε τα μερίσματά τους; Και ενοποιείτε και βάζετε και ενσωματώνετε τους στρατιωτικούς μέσα στο μεγάλο ταμείο και αυτό το λέ</w:t>
      </w:r>
      <w:r>
        <w:rPr>
          <w:rFonts w:eastAsia="Times New Roman" w:cs="Times New Roman"/>
          <w:szCs w:val="24"/>
        </w:rPr>
        <w:t xml:space="preserve">τε ισότητα! Εμείς ξέρετε πώς το λέμε; Ψευτοϊσότητα. </w:t>
      </w:r>
    </w:p>
    <w:p w14:paraId="10B0C7D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Θα κλείσω εδώ, κύριε Πρόεδρε. Διότι, το είπα εγώ -ήταν ο κ. Τσίπρας εδώ προηγουμένως- ότι λέγατε: «Μα, κάθονται κάποιοι και προτείνουν τρία ταμεία. Είναι σωστό να λέμε για τρία ταμεία;» Καλά, εμείς </w:t>
      </w:r>
      <w:r>
        <w:rPr>
          <w:rFonts w:eastAsia="Times New Roman" w:cs="Times New Roman"/>
          <w:szCs w:val="24"/>
        </w:rPr>
        <w:lastRenderedPageBreak/>
        <w:t>μπορε</w:t>
      </w:r>
      <w:r>
        <w:rPr>
          <w:rFonts w:eastAsia="Times New Roman" w:cs="Times New Roman"/>
          <w:szCs w:val="24"/>
        </w:rPr>
        <w:t>ί να τα λέμε λάθος. Ο Τσίπρας δεν βγήκε στο Μαξίμου μαζί με εσάς και καθόταν δίπλα και εσείς καθόσασταν, κύριε Κατρούγκαλε, και επειδή σας είχαν πιέσει οι αγρότες τρεις μήνες με τα μπλόκα είπατε «ελάτε να τα πούμε στο Μαξίμου» και ήρθαν στου Μαξίμου τα μπλ</w:t>
      </w:r>
      <w:r>
        <w:rPr>
          <w:rFonts w:eastAsia="Times New Roman" w:cs="Times New Roman"/>
          <w:szCs w:val="24"/>
        </w:rPr>
        <w:t xml:space="preserve">όκα και είπατε ότι </w:t>
      </w:r>
      <w:r>
        <w:rPr>
          <w:rFonts w:eastAsia="Times New Roman" w:cs="Times New Roman"/>
          <w:szCs w:val="24"/>
        </w:rPr>
        <w:t xml:space="preserve">για </w:t>
      </w:r>
      <w:r>
        <w:rPr>
          <w:rFonts w:eastAsia="Times New Roman" w:cs="Times New Roman"/>
          <w:szCs w:val="24"/>
        </w:rPr>
        <w:t xml:space="preserve">πέντε χρόνια ο ΟΓΑ </w:t>
      </w:r>
      <w:r>
        <w:rPr>
          <w:rFonts w:eastAsia="Times New Roman" w:cs="Times New Roman"/>
          <w:szCs w:val="24"/>
        </w:rPr>
        <w:t>παρα</w:t>
      </w:r>
      <w:r>
        <w:rPr>
          <w:rFonts w:eastAsia="Times New Roman" w:cs="Times New Roman"/>
          <w:szCs w:val="24"/>
        </w:rPr>
        <w:t xml:space="preserve">μένει; Πουν’ το; </w:t>
      </w:r>
    </w:p>
    <w:p w14:paraId="10B0C7DE"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B0C7D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εσείς το είπατε, κύριε Κατρούγκαλε, μη γελάτε. Και ο Τσίπρας, ο Πρωθυπουργός της χώρας, όταν το είπε πριν έναν μήνα, ήταν ψεύτης; Το έ</w:t>
      </w:r>
      <w:r>
        <w:rPr>
          <w:rFonts w:eastAsia="Times New Roman" w:cs="Times New Roman"/>
          <w:szCs w:val="24"/>
        </w:rPr>
        <w:t xml:space="preserve">λεγε για να παραπλανήσει τις αντιπροσωπείες, για να φύγουν, για να σταματήσουν τα μπλόκα και μετά από εκεί πάει; </w:t>
      </w:r>
    </w:p>
    <w:p w14:paraId="10B0C7E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Αυτό έκανε.</w:t>
      </w:r>
    </w:p>
    <w:p w14:paraId="10B0C7E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w:t>
      </w:r>
      <w:r>
        <w:rPr>
          <w:rFonts w:eastAsia="Times New Roman" w:cs="Times New Roman"/>
          <w:szCs w:val="24"/>
        </w:rPr>
        <w:t>, όχι τέτοια πράγματα!</w:t>
      </w:r>
    </w:p>
    <w:p w14:paraId="10B0C7E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w:t>
      </w:r>
      <w:r>
        <w:rPr>
          <w:rFonts w:eastAsia="Times New Roman" w:cs="Times New Roman"/>
          <w:szCs w:val="24"/>
        </w:rPr>
        <w:t>, αν είναι δυνατόν!</w:t>
      </w:r>
    </w:p>
    <w:p w14:paraId="10B0C7E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χ</w:t>
      </w:r>
      <w:r>
        <w:rPr>
          <w:rFonts w:eastAsia="Times New Roman" w:cs="Times New Roman"/>
          <w:szCs w:val="24"/>
        </w:rPr>
        <w:t>τυπάει το κουδούνι λήξεως του χρόνου ομιλίας του κυρίου Βουλευτή)</w:t>
      </w:r>
    </w:p>
    <w:p w14:paraId="10B0C7E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Οικονόμου, κλείστε.</w:t>
      </w:r>
    </w:p>
    <w:p w14:paraId="10B0C7E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Τελειώνω, κύριε Πρόεδρε.</w:t>
      </w:r>
    </w:p>
    <w:p w14:paraId="10B0C7E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Ψέλλισε κάτι ο κ. Κατρούγκαλος και ο καλός </w:t>
      </w:r>
      <w:r>
        <w:rPr>
          <w:rFonts w:eastAsia="Times New Roman" w:cs="Times New Roman"/>
          <w:szCs w:val="24"/>
        </w:rPr>
        <w:t>ε</w:t>
      </w:r>
      <w:r>
        <w:rPr>
          <w:rFonts w:eastAsia="Times New Roman" w:cs="Times New Roman"/>
          <w:szCs w:val="24"/>
        </w:rPr>
        <w:t xml:space="preserve">ισηγητής του ΣΥΡΙΖΑ ο κ. Μπάρκας, ότι η </w:t>
      </w:r>
      <w:r>
        <w:rPr>
          <w:rFonts w:eastAsia="Times New Roman" w:cs="Times New Roman"/>
          <w:szCs w:val="24"/>
        </w:rPr>
        <w:t>Νέα Δημοκρατία λέει για ιδιωτική ασφάλιση και  άλλα τέτοια απίθανα.</w:t>
      </w:r>
    </w:p>
    <w:p w14:paraId="10B0C7E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Κύριε Κατρούγκαλε, σας είπα χθες στην </w:t>
      </w:r>
      <w:r>
        <w:rPr>
          <w:rFonts w:eastAsia="Times New Roman" w:cs="Times New Roman"/>
          <w:szCs w:val="24"/>
        </w:rPr>
        <w:t>ε</w:t>
      </w:r>
      <w:r>
        <w:rPr>
          <w:rFonts w:eastAsia="Times New Roman" w:cs="Times New Roman"/>
          <w:szCs w:val="24"/>
        </w:rPr>
        <w:t>πιτροπή –και εμείς δεν έχουμε διστάσει καθόλου να πούμε τις σκέψεις μας και τις απόψεις μας για το ασφαλιστικό- ότι εμείς είμαστε υπέρμαχοι των επαγγ</w:t>
      </w:r>
      <w:r>
        <w:rPr>
          <w:rFonts w:eastAsia="Times New Roman" w:cs="Times New Roman"/>
          <w:szCs w:val="24"/>
        </w:rPr>
        <w:t xml:space="preserve">ελματικών ταμείων. Επειδή σε όλα τα πάνελ έχω πετύχει και έχω βρεθεί με πολλούς συναδέλφους του ΣΥΡΙΖΑ, όταν λέω επαγγελματικά ταμεία, πετάγονται επάνω και λένε «είστε υπέρ της ιδιωτικής ασφάλισης», γιατί έτσι σας έχουν δώσει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w:t>
      </w:r>
    </w:p>
    <w:p w14:paraId="10B0C7E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Σας άκουσα, </w:t>
      </w:r>
      <w:r>
        <w:rPr>
          <w:rFonts w:eastAsia="Times New Roman" w:cs="Times New Roman"/>
          <w:szCs w:val="24"/>
        </w:rPr>
        <w:t>κύριε Κατρούγκαλε, χθες και είπατε</w:t>
      </w:r>
      <w:r>
        <w:rPr>
          <w:rFonts w:eastAsia="Times New Roman" w:cs="Times New Roman"/>
          <w:szCs w:val="24"/>
        </w:rPr>
        <w:t>:</w:t>
      </w:r>
      <w:r>
        <w:rPr>
          <w:rFonts w:eastAsia="Times New Roman" w:cs="Times New Roman"/>
          <w:szCs w:val="24"/>
        </w:rPr>
        <w:t xml:space="preserve"> «Και εμείς υπέρ είμαστε». Θα αποφασίσετε τι κάνετε; Είστε υπέρ των επαγγελματικών ταμείων ως μία εναλλακτική, που η Νέα Δημοκρατία έχει προτείνει; Εάν είστε υπέρ, πείτε το και εδώ στα παιδιά να μην έρχονται στα πάνελ και</w:t>
      </w:r>
      <w:r>
        <w:rPr>
          <w:rFonts w:eastAsia="Times New Roman" w:cs="Times New Roman"/>
          <w:szCs w:val="24"/>
        </w:rPr>
        <w:t xml:space="preserve"> στις τηλεοράσεις και λένε άλλα πράγματα και για να καταλάβουν, πρώτον και καλύτερον, ότι τα επαγγελματικά ταμεία δεν είναι ιδιωτική ασφάλιση και δεύτερον, όταν μιλάτε για δημόσια σύνταξη και δημόσιο σύστημα διανεμητικό θα πρέπει να εξηγήσετε –το είπε ο κ.</w:t>
      </w:r>
      <w:r>
        <w:rPr>
          <w:rFonts w:eastAsia="Times New Roman" w:cs="Times New Roman"/>
          <w:szCs w:val="24"/>
        </w:rPr>
        <w:t xml:space="preserve"> Μπάρκας, αλλά δεν προσέχετε- ότι μιλάει μόνο για τη συνταξούλα της εθνικής σύνταξης που λέτε, δηλαδή αυτήν που από 486 ευρώ όταν τη βρήκε ο κ. Κατρούγκαλος, τη φθάνει τώρα στα 345. Μέσα σε ενάμιση χρόνο τη ρίχνετε ενάμισ</w:t>
      </w:r>
      <w:r>
        <w:rPr>
          <w:rFonts w:eastAsia="Times New Roman" w:cs="Times New Roman"/>
          <w:szCs w:val="24"/>
        </w:rPr>
        <w:t>ι</w:t>
      </w:r>
      <w:r>
        <w:rPr>
          <w:rFonts w:eastAsia="Times New Roman" w:cs="Times New Roman"/>
          <w:szCs w:val="24"/>
        </w:rPr>
        <w:t xml:space="preserve"> εκατοστάρικο την εθνική σύνταξη. </w:t>
      </w:r>
      <w:r>
        <w:rPr>
          <w:rFonts w:eastAsia="Times New Roman" w:cs="Times New Roman"/>
          <w:szCs w:val="24"/>
        </w:rPr>
        <w:t>Μόνο αυτήν εγγυάστε λόγω φορολογίας. Τα άλλα, η ερμηνεία που έδωσε ο κ. Κατρούγκαλος,…</w:t>
      </w:r>
    </w:p>
    <w:p w14:paraId="10B0C7E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χτυπάει επανειλημμένα το κουδούνι λήξεως του χρόνου ομιλίας του κυρίου Βουλευτή)</w:t>
      </w:r>
    </w:p>
    <w:p w14:paraId="10B0C7E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Οικονόμου, με ακούτε;</w:t>
      </w:r>
    </w:p>
    <w:p w14:paraId="10B0C7E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 xml:space="preserve">ΟΙΚΟΝΟΜΟΥ: </w:t>
      </w:r>
      <w:r>
        <w:rPr>
          <w:rFonts w:eastAsia="Times New Roman" w:cs="Times New Roman"/>
          <w:szCs w:val="24"/>
        </w:rPr>
        <w:t>Κλείνω.</w:t>
      </w:r>
    </w:p>
    <w:p w14:paraId="10B0C7E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τώρα!</w:t>
      </w:r>
    </w:p>
    <w:p w14:paraId="10B0C7E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Εντάξει, κύριε Πρόεδρε!</w:t>
      </w:r>
    </w:p>
    <w:p w14:paraId="10B0C7E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 ναι!</w:t>
      </w:r>
    </w:p>
    <w:p w14:paraId="10B0C7E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Κλείνω τώρα.</w:t>
      </w:r>
    </w:p>
    <w:p w14:paraId="10B0C7F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ερμηνεία που έδωσε είναι ψευδής. Το κράτος δεν διασφαλίζει ούτε το ε</w:t>
      </w:r>
      <w:r>
        <w:rPr>
          <w:rFonts w:eastAsia="Times New Roman" w:cs="Times New Roman"/>
          <w:szCs w:val="24"/>
        </w:rPr>
        <w:t>νιαίο ταμείο, ούτε τα μερίσματα ούτε το επικουρικό. Εκεί λειτουργεί μια ρήτρα εξαφάνισης των συντάξεων!</w:t>
      </w:r>
    </w:p>
    <w:p w14:paraId="10B0C7F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ένα τέτοιο τραγικό νομοσχέδιο, το οποίο εξαθλιώνει τον Έλληνα συνταξιούχο, δεν θα το ψηφίσουμε!</w:t>
      </w:r>
    </w:p>
    <w:p w14:paraId="10B0C7F2"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w:t>
      </w:r>
      <w:r>
        <w:rPr>
          <w:rFonts w:eastAsia="Times New Roman" w:cs="Times New Roman"/>
          <w:szCs w:val="24"/>
        </w:rPr>
        <w:t>ας)</w:t>
      </w:r>
    </w:p>
    <w:p w14:paraId="10B0C7F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ειδικός αγορητής της Χρυσής Αυγής κ. Ηλίας Παναγιώταρος.</w:t>
      </w:r>
    </w:p>
    <w:p w14:paraId="10B0C7F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Ορίστε, κύριε Παναγιώταρε, έχετε τον λόγο.</w:t>
      </w:r>
    </w:p>
    <w:p w14:paraId="10B0C7F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10B0C7F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Πριν ξεκινήσω θα ήθελα να πω ότι έχει ανέβει στο </w:t>
      </w:r>
      <w:r>
        <w:rPr>
          <w:rFonts w:eastAsia="Times New Roman" w:cs="Times New Roman"/>
          <w:szCs w:val="24"/>
        </w:rPr>
        <w:t>δ</w:t>
      </w:r>
      <w:r>
        <w:rPr>
          <w:rFonts w:eastAsia="Times New Roman" w:cs="Times New Roman"/>
          <w:szCs w:val="24"/>
        </w:rPr>
        <w:t>ιαδίκτυ</w:t>
      </w:r>
      <w:r>
        <w:rPr>
          <w:rFonts w:eastAsia="Times New Roman" w:cs="Times New Roman"/>
          <w:szCs w:val="24"/>
        </w:rPr>
        <w:t xml:space="preserve">ο ότι ο κύριος Υπουργός παίζει </w:t>
      </w:r>
      <w:r>
        <w:rPr>
          <w:rFonts w:eastAsia="Times New Roman" w:cs="Times New Roman"/>
          <w:szCs w:val="24"/>
          <w:lang w:val="en-US"/>
        </w:rPr>
        <w:t>Tetris</w:t>
      </w:r>
      <w:r>
        <w:rPr>
          <w:rFonts w:eastAsia="Times New Roman" w:cs="Times New Roman"/>
          <w:szCs w:val="24"/>
        </w:rPr>
        <w:t xml:space="preserve"> στον υπολογιστή του. Δεν ξέρω, να το ελέγξετε αυτό.</w:t>
      </w:r>
    </w:p>
    <w:p w14:paraId="10B0C7F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Με όλα όσα ακούσαμε χθες από τον κύριο Πρωθυπουργό στην ομιλία του στην Κοινοβουλευτική Ομάδα του ΣΥΡΙΖΑ, από τον </w:t>
      </w:r>
      <w:r>
        <w:rPr>
          <w:rFonts w:eastAsia="Times New Roman" w:cs="Times New Roman"/>
          <w:szCs w:val="24"/>
        </w:rPr>
        <w:t>ε</w:t>
      </w:r>
      <w:r>
        <w:rPr>
          <w:rFonts w:eastAsia="Times New Roman" w:cs="Times New Roman"/>
          <w:szCs w:val="24"/>
        </w:rPr>
        <w:t xml:space="preserve">ισηγητή του ΣΥΡΙΖΑ σήμερα, αλλά και από τα στελέχη </w:t>
      </w:r>
      <w:r>
        <w:rPr>
          <w:rFonts w:eastAsia="Times New Roman" w:cs="Times New Roman"/>
          <w:szCs w:val="24"/>
        </w:rPr>
        <w:t xml:space="preserve">του ΣΥΡΙΖΑ γενικότερα, θα νόμιζε κανείς ότι έρχεται ένα νομοσχέδιο λύτρωση για την ελληνική κοινωνία. Τότε, αφού είναι έτσι, σε λίγες ημέρες που θα είναι τέλος του μήνα, μπορείτε να πάτε σε μία Εθνική Τράπεζα ή σε κάποια </w:t>
      </w:r>
      <w:r>
        <w:rPr>
          <w:rFonts w:eastAsia="Times New Roman" w:cs="Times New Roman"/>
          <w:szCs w:val="24"/>
        </w:rPr>
        <w:lastRenderedPageBreak/>
        <w:t>άλλη τράπεζα που δίνει συντάξεις, ν</w:t>
      </w:r>
      <w:r>
        <w:rPr>
          <w:rFonts w:eastAsia="Times New Roman" w:cs="Times New Roman"/>
          <w:szCs w:val="24"/>
        </w:rPr>
        <w:t xml:space="preserve">α καθίσετε να ακούσετε τα σχόλια των Ελλήνων πολιτών όταν θα παίρνουν ό,τι παίρνουν από τη λεγόμενη σύνταξη ή ό,τι έχει απομείνει από αυτή. </w:t>
      </w:r>
    </w:p>
    <w:p w14:paraId="10B0C7F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θα ήθελα να πω κάτι ακόμη. Ακόμα και μέχρι χθες τα στελέχη του ΣΥΡΙΖΑ στα διάφορα πάνελ έλεγαν -ή μάλλον προχθέ</w:t>
      </w:r>
      <w:r>
        <w:rPr>
          <w:rFonts w:eastAsia="Times New Roman" w:cs="Times New Roman"/>
          <w:szCs w:val="24"/>
        </w:rPr>
        <w:t xml:space="preserve">ς, γιατί χθες είχε απεργία- ότι η ανάπτυξη θα έρθει το δεύτερο εξάμηνο του </w:t>
      </w:r>
      <w:r>
        <w:rPr>
          <w:rFonts w:eastAsia="Times New Roman" w:cs="Times New Roman"/>
          <w:szCs w:val="24"/>
        </w:rPr>
        <w:t>΄</w:t>
      </w:r>
      <w:r>
        <w:rPr>
          <w:rFonts w:eastAsia="Times New Roman" w:cs="Times New Roman"/>
          <w:szCs w:val="24"/>
        </w:rPr>
        <w:t>16, δηλαδή σε είκοσι ημέρες περίπου. Να σας δούμε, γιατί έχετε χάσει και τις ημέρες με τα ψέματα και όλα όσα λέτε.</w:t>
      </w:r>
    </w:p>
    <w:p w14:paraId="10B0C7F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Ακούγοντας βέβαια και τον εισηγητή της Νέας Δημοκρατίας πριν, θα </w:t>
      </w:r>
      <w:r>
        <w:rPr>
          <w:rFonts w:eastAsia="Times New Roman" w:cs="Times New Roman"/>
          <w:szCs w:val="24"/>
        </w:rPr>
        <w:t>νόμιζε κανείς ότι αυτό το κόμμα ήρθε από το εξωτερικό, ήρθε από το πουθενά, δεν έχει κυβερνήσει επί δεκαετίες ετούτο</w:t>
      </w:r>
      <w:r>
        <w:rPr>
          <w:rFonts w:eastAsia="Times New Roman" w:cs="Times New Roman"/>
          <w:szCs w:val="24"/>
        </w:rPr>
        <w:t>ν</w:t>
      </w:r>
      <w:r>
        <w:rPr>
          <w:rFonts w:eastAsia="Times New Roman" w:cs="Times New Roman"/>
          <w:szCs w:val="24"/>
        </w:rPr>
        <w:t xml:space="preserve"> τον τόπο. Να τους θυμίσουμε ότι στις 14 Αυγούστου η Νέα Δημοκρατία που ψήφισε μαζί με το ΠΑΣΟΚ το τρίτο μνημόνιο του ΣΥΡΙΖΑ, ψήφισε και όλ</w:t>
      </w:r>
      <w:r>
        <w:rPr>
          <w:rFonts w:eastAsia="Times New Roman" w:cs="Times New Roman"/>
          <w:szCs w:val="24"/>
        </w:rPr>
        <w:t xml:space="preserve">α αυτά τα μέτρα τα οποία έρχονται τώρα, γιατί ήταν γραμμένα στο τρίτο μνημόνιο και στα </w:t>
      </w:r>
      <w:r>
        <w:rPr>
          <w:rFonts w:eastAsia="Times New Roman" w:cs="Times New Roman"/>
          <w:szCs w:val="24"/>
        </w:rPr>
        <w:t>μ</w:t>
      </w:r>
      <w:r>
        <w:rPr>
          <w:rFonts w:eastAsia="Times New Roman" w:cs="Times New Roman"/>
          <w:szCs w:val="24"/>
        </w:rPr>
        <w:t xml:space="preserve">εσοπρόθεσμα και στα προηγούμενα, αλλά και σε αυτά τα οποία έρχονται τώρα. Για να </w:t>
      </w:r>
      <w:r>
        <w:rPr>
          <w:rFonts w:eastAsia="Times New Roman" w:cs="Times New Roman"/>
          <w:szCs w:val="24"/>
        </w:rPr>
        <w:lastRenderedPageBreak/>
        <w:t>μην πουλάνε παραμύθι ότι όλα έβαιναν καλώς μέχρι πρότινος και τώρα η συγκυβέρνηση ΣΥΡΙΖ</w:t>
      </w:r>
      <w:r>
        <w:rPr>
          <w:rFonts w:eastAsia="Times New Roman" w:cs="Times New Roman"/>
          <w:szCs w:val="24"/>
        </w:rPr>
        <w:t>Α-ΑΝΕΛ, αυτή η πραγματικά καταστροφική συγκυβέρνηση, τα έχει κάνει ρόιδο. Ναι, έτσι είναι.</w:t>
      </w:r>
    </w:p>
    <w:p w14:paraId="10B0C7F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6A7878">
        <w:rPr>
          <w:rFonts w:eastAsia="Times New Roman" w:cs="Times New Roman"/>
          <w:b/>
          <w:szCs w:val="24"/>
        </w:rPr>
        <w:t>ΑΝΑΣΤΑΣΤΑΣΙΑ ΧΡΙΣΤΟΔΟΥΛΟΠΟΥΛΟΥ</w:t>
      </w:r>
      <w:r>
        <w:rPr>
          <w:rFonts w:eastAsia="Times New Roman" w:cs="Times New Roman"/>
          <w:szCs w:val="24"/>
        </w:rPr>
        <w:t>)</w:t>
      </w:r>
    </w:p>
    <w:p w14:paraId="10B0C7F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Ένα ακόμη σχόλιο -βλέπετε, με αυτά που συμβαίνουν στ</w:t>
      </w:r>
      <w:r>
        <w:rPr>
          <w:rFonts w:eastAsia="Times New Roman" w:cs="Times New Roman"/>
          <w:szCs w:val="24"/>
        </w:rPr>
        <w:t>ην πατρίδα μας, μόνο σχόλια μπορούμε να κάνουμε- για την απεργία της ΕΣΗΕΑ, αυτή της όχι μαρξιστοκρατούμενης, αλλά ευρωκρατούμενης, γιατί αν θυμηθούμε όποτε έρχονταν μνημόνια και δύσκολα μέτρα και με τις προηγούμενες κυβερνήσεις η ΕΣΗΕΑ έκανε απεργία και ο</w:t>
      </w:r>
      <w:r>
        <w:rPr>
          <w:rFonts w:eastAsia="Times New Roman" w:cs="Times New Roman"/>
          <w:szCs w:val="24"/>
        </w:rPr>
        <w:t xml:space="preserve"> πολύς ο κόσμος δεν μάθαινε τίποτα απολύτως, αλά καρτ. Όλα, όμως, έχουν την εξήγησή τους, όταν μόλις προχθές είδαν το φως της δημοσιότητας τα δεκάδες εκατομμύρια ευρώ, χορηγίες των τραπεζών προς τα διάφορα ΜΜΕ -χορηγίες το λέμε- έτσι ώστε να κάνουν μούγκα,</w:t>
      </w:r>
      <w:r>
        <w:rPr>
          <w:rFonts w:eastAsia="Times New Roman" w:cs="Times New Roman"/>
          <w:szCs w:val="24"/>
        </w:rPr>
        <w:t xml:space="preserve"> να μη </w:t>
      </w:r>
      <w:r>
        <w:rPr>
          <w:rFonts w:eastAsia="Times New Roman" w:cs="Times New Roman"/>
          <w:szCs w:val="24"/>
        </w:rPr>
        <w:lastRenderedPageBreak/>
        <w:t xml:space="preserve">μιλάνε για τα αίσχη που συμβαίνουν εις βάρος του ελληνικού λαού, ασχέτως με το ποιος είναι </w:t>
      </w:r>
      <w:r>
        <w:rPr>
          <w:rFonts w:eastAsia="Times New Roman" w:cs="Times New Roman"/>
          <w:szCs w:val="24"/>
        </w:rPr>
        <w:t>κ</w:t>
      </w:r>
      <w:r>
        <w:rPr>
          <w:rFonts w:eastAsia="Times New Roman" w:cs="Times New Roman"/>
          <w:szCs w:val="24"/>
        </w:rPr>
        <w:t>υβέρνηση, γιατί ουσιαστικοί κυβερνήτες αυτής της χώρας είναι οι τραπεζίτες.</w:t>
      </w:r>
    </w:p>
    <w:p w14:paraId="10B0C7F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θεμέλιος λίθος σε κάθε είδους δραστηριότητα στην κοινωνία ενός οργανωμένου κράτ</w:t>
      </w:r>
      <w:r>
        <w:rPr>
          <w:rFonts w:eastAsia="Times New Roman" w:cs="Times New Roman"/>
          <w:szCs w:val="24"/>
        </w:rPr>
        <w:t>ους αποτελεί η ύπαρξη ενός σταθερού, συγκροτημένου και ολοκληρωμένου ασφαλιστικού συστήματος, ενός ασφαλιστικού συστήματος το οποίο θα καλύπτει οριζόντια το σύνολο των παραγωγικών τάξεων σε πρωτογενή και δευτερογενή τομέα παραγωγής, στον ιδιωτικό και δημόσ</w:t>
      </w:r>
      <w:r>
        <w:rPr>
          <w:rFonts w:eastAsia="Times New Roman" w:cs="Times New Roman"/>
          <w:szCs w:val="24"/>
        </w:rPr>
        <w:t>ιο τομέα, στο εμπόριο, στους ελεύθερους επαγγελματίες, θεσπίζοντας ρυθμίσεις οι οποίες θα στοχεύουν στη δημιουργία όλων των προϋποθέσεων, ώστε να διασφαλιστεί το παρόν και το μέλλον όλων των εργαζομένων και να επιτευχθούν οι στόχοι της παραγωγής, της ανάπτ</w:t>
      </w:r>
      <w:r>
        <w:rPr>
          <w:rFonts w:eastAsia="Times New Roman" w:cs="Times New Roman"/>
          <w:szCs w:val="24"/>
        </w:rPr>
        <w:t xml:space="preserve">υξης, της επίτευξης αυτάρκειας και εν τέλει της ευημερίας του κράτους και των πολιτών του. Ακριβώς ό,τι φέρνετε με το εν λόγω νομοσχέδιο. </w:t>
      </w:r>
    </w:p>
    <w:p w14:paraId="10B0C7F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w:t>
      </w:r>
      <w:r>
        <w:rPr>
          <w:rFonts w:eastAsia="Times New Roman" w:cs="Times New Roman"/>
          <w:szCs w:val="24"/>
        </w:rPr>
        <w:t>-</w:t>
      </w:r>
      <w:r>
        <w:rPr>
          <w:rFonts w:eastAsia="Times New Roman" w:cs="Times New Roman"/>
          <w:szCs w:val="24"/>
        </w:rPr>
        <w:t>πλήρως υποταγμένη στα κελεύσματα των δανειστών, όπως και η προηγούμενη, και τις εντολές των μνημονίων</w:t>
      </w:r>
      <w:r>
        <w:rPr>
          <w:rFonts w:eastAsia="Times New Roman" w:cs="Times New Roman"/>
          <w:szCs w:val="24"/>
        </w:rPr>
        <w:t>-</w:t>
      </w:r>
      <w:r>
        <w:rPr>
          <w:rFonts w:eastAsia="Times New Roman" w:cs="Times New Roman"/>
          <w:szCs w:val="24"/>
        </w:rPr>
        <w:t xml:space="preserve"> προχωρά στη διάλυση κάθε εναπομείνασας κοινωνικής εργασιακής δομής, αποδεχόμενη επιπλέον μέτρα δισεκατομμυρίων εις βάρος του ελληνικού λαού. Βέβαια να σημειωθεί ότι στη γνωμοδοτική έκθεση του Ελεγκτικού Συνεδρίου για το παρόν ασφαλιστικό νομοσχέδιο, η οπο</w:t>
      </w:r>
      <w:r>
        <w:rPr>
          <w:rFonts w:eastAsia="Times New Roman" w:cs="Times New Roman"/>
          <w:szCs w:val="24"/>
        </w:rPr>
        <w:t xml:space="preserve">ία δεν είναι δεσμευτική, η Κυβέρνηση όμως όφειλε να τη λάβει σοβαρότατα υπόψη της, καταγράφονται σημαντικές ενστάσεις αντισυνταγματικότητας. </w:t>
      </w:r>
    </w:p>
    <w:p w14:paraId="10B0C7F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σημαντικότερο; Δεν υπάρχουν αναλογιστικές μελέτες και αυτές τις οποίες έφερε ο κύριος Υπουργός και μας παρουσίασε, εν μέρει, ως αναλογιστικές μελέτες, δεν λένε τίποτε απολύτως. </w:t>
      </w:r>
    </w:p>
    <w:p w14:paraId="10B0C7F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Δεύτερον, λέει το Ελεγκτικό Συνέδριο ότι δεν είναι συνταγματικά ανεκτή η εν</w:t>
      </w:r>
      <w:r>
        <w:rPr>
          <w:rFonts w:eastAsia="Times New Roman" w:cs="Times New Roman"/>
          <w:szCs w:val="24"/>
        </w:rPr>
        <w:t xml:space="preserve">σωμάτωση σε έναν ασφαλιστικό φορέα των δημοσίων και των ιδιωτικών υπαλλήλων. Η Κυβέρνηση αγνοεί αυτές τις δυο βασικές παραμέτρους της άποψης του Ελεγκτικού Συνεδρίου και προωθεί μέτρα όχι για να διασώσει το </w:t>
      </w:r>
      <w:r>
        <w:rPr>
          <w:rFonts w:eastAsia="Times New Roman" w:cs="Times New Roman"/>
          <w:szCs w:val="24"/>
        </w:rPr>
        <w:lastRenderedPageBreak/>
        <w:t>ασφαλιστικό σύστημα, αλλά για να αφαιρέσει, βάσει</w:t>
      </w:r>
      <w:r>
        <w:rPr>
          <w:rFonts w:eastAsia="Times New Roman" w:cs="Times New Roman"/>
          <w:szCs w:val="24"/>
        </w:rPr>
        <w:t xml:space="preserve"> των όρων του τρίτου μνημονίου, 1,8 δισεκατομμύρια ευρώ για αρχή, από τα εισοδήματα των συνταξιούχων και να τα αποδώσει στους δανειστές για την αποπληρωμή του δημοσίου χρέους.</w:t>
      </w:r>
    </w:p>
    <w:p w14:paraId="10B0C80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Όσο για την αναλογιστική μελέτη που υποτίθεται ότι έφερε ο κύριος Υπουργός, το έ</w:t>
      </w:r>
      <w:r>
        <w:rPr>
          <w:rFonts w:eastAsia="Times New Roman" w:cs="Times New Roman"/>
          <w:szCs w:val="24"/>
        </w:rPr>
        <w:t xml:space="preserve">λλειμμα των ταμείων κύριας ασφάλισης ΙΚΑ-ΟΑΕΕ, θα αυξηθεί το 2019, αντί να μειωθεί. Με άλλα λόγια, παρά τις δραματικές περικοπές σε μισθούς και συντάξεις, τις αυξήσεις των εισφορών που θα «τρέξουν» την περίοδο </w:t>
      </w:r>
      <w:r>
        <w:rPr>
          <w:rFonts w:eastAsia="Times New Roman" w:cs="Times New Roman"/>
          <w:szCs w:val="24"/>
        </w:rPr>
        <w:t>16΄</w:t>
      </w:r>
      <w:r>
        <w:rPr>
          <w:rFonts w:eastAsia="Times New Roman" w:cs="Times New Roman"/>
          <w:szCs w:val="24"/>
        </w:rPr>
        <w:t>-</w:t>
      </w:r>
      <w:r>
        <w:rPr>
          <w:rFonts w:eastAsia="Times New Roman" w:cs="Times New Roman"/>
          <w:szCs w:val="24"/>
        </w:rPr>
        <w:t>19΄</w:t>
      </w:r>
      <w:r>
        <w:rPr>
          <w:rFonts w:eastAsia="Times New Roman" w:cs="Times New Roman"/>
          <w:szCs w:val="24"/>
        </w:rPr>
        <w:t xml:space="preserve">, το έλλειμμα των ταμείων θα αυξηθεί. </w:t>
      </w:r>
    </w:p>
    <w:p w14:paraId="10B0C80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Βάσει των προβλέψεων του Υπουργείου Εργασίας, το μόνο το οποίο θα καταφέρει η επικείμενη μεταρρύθμιση θα είναι το εξής: Να μην αυξηθεί το έλλειμμα ακόμα περισσότερο και να φτάσει στα 17,7 δισεκατομμύρια ευρώ, αλλά να περικόψει περί το 1 δισεκατομμύριο ευρώ</w:t>
      </w:r>
      <w:r>
        <w:rPr>
          <w:rFonts w:eastAsia="Times New Roman" w:cs="Times New Roman"/>
          <w:szCs w:val="24"/>
        </w:rPr>
        <w:t xml:space="preserve"> έλλειμμα. Το εντυπωσιακό, </w:t>
      </w:r>
      <w:r>
        <w:rPr>
          <w:rFonts w:eastAsia="Times New Roman" w:cs="Times New Roman"/>
          <w:szCs w:val="24"/>
        </w:rPr>
        <w:lastRenderedPageBreak/>
        <w:t>όμως, είναι πως η ενδεχόμενη αποτροπή μιας ανεξέλεγκτης αύξησης του ελλείμματος, κατά 1 δισεκατομμύριο ευρώ, θα γίνει χάρη σε μέτρα τα οποία ξεπερνούν κατά πολύ το 1 δισεκατομμύριο ευρώ. Πάλι δηλαδή ζημιωμένοι και χαμένοι!</w:t>
      </w:r>
    </w:p>
    <w:p w14:paraId="10B0C80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Σημείω</w:t>
      </w:r>
      <w:r>
        <w:rPr>
          <w:rFonts w:eastAsia="Times New Roman" w:cs="Times New Roman"/>
          <w:szCs w:val="24"/>
        </w:rPr>
        <w:t>σε, όμως, το Υπουργείο ότι δεν παραθέτει στοιχεία για το έλλειμμα των επικουρικών ταμείων, επίσης, για τα οποία ήδη έχουν κηρύξει στάση πληρωμών. Και φυσικά τα μέτρα δεν βγαίνουν, όσο δακρύβρεχτη και αν είναι η εισαγωγή στην αναλογιστική μελέτη του Υπουργε</w:t>
      </w:r>
      <w:r>
        <w:rPr>
          <w:rFonts w:eastAsia="Times New Roman" w:cs="Times New Roman"/>
          <w:szCs w:val="24"/>
        </w:rPr>
        <w:t>ίου.</w:t>
      </w:r>
    </w:p>
    <w:p w14:paraId="10B0C80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εν λόγω νομοσχέδιο έρχεται αποκλειστικά και μόνο κατ’ επιταγή των δανειστών προεξεχόντως του ΔΝΤ, το οποίο μέχρι τώρα στην πατρίδα μας έχει προβεί σε </w:t>
      </w:r>
      <w:r>
        <w:rPr>
          <w:rFonts w:eastAsia="Times New Roman" w:cs="Times New Roman"/>
          <w:szCs w:val="24"/>
        </w:rPr>
        <w:t xml:space="preserve">δύο </w:t>
      </w:r>
      <w:r>
        <w:rPr>
          <w:rFonts w:eastAsia="Times New Roman" w:cs="Times New Roman"/>
          <w:szCs w:val="24"/>
        </w:rPr>
        <w:t>τραγικά σφάλματα που έχουν στοιχίσει τις ζωές δεκάδων χιλιάδων Ελλήνων πολιτών και ό,τι άλλο έ</w:t>
      </w:r>
      <w:r>
        <w:rPr>
          <w:rFonts w:eastAsia="Times New Roman" w:cs="Times New Roman"/>
          <w:szCs w:val="24"/>
        </w:rPr>
        <w:t xml:space="preserve">χει συμβεί, αλλά που για αυτό δεν τρέχει απολύτως τίποτα. Είπαν απλώς «συγγνώμη, λάθος» και συνεχίζουν την ίδια εθνοκτόνα πολιτική τους. </w:t>
      </w:r>
    </w:p>
    <w:p w14:paraId="10B0C80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Το ίδιο το Διεθνές Νομισματικό Ταμείο κατ’ εξακολούθηση για πολλά χρόνια τώρα μιζάριζε πολιτικούς και στελέχη των κυβε</w:t>
      </w:r>
      <w:r>
        <w:rPr>
          <w:rFonts w:eastAsia="Times New Roman" w:cs="Times New Roman"/>
          <w:szCs w:val="24"/>
        </w:rPr>
        <w:t>ρνήσεων, προκειμένου να παίρνουν συνεχώς δάνεια, για να αγοράζουν υπερκοστολογημένα οπλικά συστήματα ή για να κάνουν μεγάλα δημόσια έργα κι αυτά υπερκοστολογημένα –όλα ήταν υπερκοστολογημένα- έτσι ώστε στο τέλος αναγκαστικά να πέσουμε στην αγκαλιά του, για</w:t>
      </w:r>
      <w:r>
        <w:rPr>
          <w:rFonts w:eastAsia="Times New Roman" w:cs="Times New Roman"/>
          <w:szCs w:val="24"/>
        </w:rPr>
        <w:t xml:space="preserve"> να έχουμε το ολοκληρωτικό χτύπημα. </w:t>
      </w:r>
    </w:p>
    <w:p w14:paraId="10B0C80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Τα ίδια τα στελέχη του Διεθνούς Νομισματικού Ταμείου, ο κ. Ρουμελιώτης –στέλεχος του Διεθνούς Νομισματικού Ταμείου ήταν- λέει και δηλώνει ότι τα μνημόνια είναι παράνομα και άκυρα ως προϊόν εκβιασμού. Από το 2008, στην κ</w:t>
      </w:r>
      <w:r>
        <w:rPr>
          <w:rFonts w:eastAsia="Times New Roman" w:cs="Times New Roman"/>
          <w:szCs w:val="24"/>
        </w:rPr>
        <w:t xml:space="preserve">ρυφή ατζέντα του Διεθνούς Νομισματικού Ταμείου υπήρχε αυτό που ο κ. Προβόπουλος το αποκάλυψε και προειδοποιούσε για 800% συνολικό χρέος ως ποσοστό του ΑΕΠ, συνολικό ποσοστό χρέους ίδιο, του κράτους, των τραπεζών, όλων. </w:t>
      </w:r>
    </w:p>
    <w:p w14:paraId="10B0C80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Το ίδιο το Διεθνές Νομισματικό Ταμεί</w:t>
      </w:r>
      <w:r>
        <w:rPr>
          <w:rFonts w:eastAsia="Times New Roman" w:cs="Times New Roman"/>
          <w:szCs w:val="24"/>
        </w:rPr>
        <w:t>ο δηλώνει συνεχώς ότι αυτό το χρέος δεν είναι βιώσιμο και άρα, όλα αυτά τα μέτρα τα οποία φέρνετε δεν έχουν απολύτως κα</w:t>
      </w:r>
      <w:r>
        <w:rPr>
          <w:rFonts w:eastAsia="Times New Roman" w:cs="Times New Roman"/>
          <w:szCs w:val="24"/>
        </w:rPr>
        <w:t>μ</w:t>
      </w:r>
      <w:r>
        <w:rPr>
          <w:rFonts w:eastAsia="Times New Roman" w:cs="Times New Roman"/>
          <w:szCs w:val="24"/>
        </w:rPr>
        <w:t xml:space="preserve">μία λογική. </w:t>
      </w:r>
    </w:p>
    <w:p w14:paraId="10B0C80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όργανο της αμερικανικής εξωτερικής πολιτικής –γιατί περί αυτού πρόκειται όσον αφορά το Διεθνές Νομισματικό Ταμείο και τί</w:t>
      </w:r>
      <w:r>
        <w:rPr>
          <w:rFonts w:eastAsia="Times New Roman" w:cs="Times New Roman"/>
          <w:szCs w:val="24"/>
        </w:rPr>
        <w:t xml:space="preserve">ποτε άλλο- έχει δύο μέτρα και δύο σταθμά. Στην περίπτωση της Ουκρανίας, ενώ τα δάνειά της δεν αποπληρώθηκαν, της έδωσαν κι άλλα, γιατί έτσι τους βολεύει τώρα γεωστρατηγικά και γεωπολιτικά. Στην περίπτωση της </w:t>
      </w:r>
      <w:r>
        <w:rPr>
          <w:rFonts w:eastAsia="Times New Roman" w:cs="Times New Roman"/>
          <w:szCs w:val="24"/>
        </w:rPr>
        <w:t>Ελλάδας</w:t>
      </w:r>
      <w:r>
        <w:rPr>
          <w:rFonts w:eastAsia="Times New Roman" w:cs="Times New Roman"/>
          <w:szCs w:val="24"/>
        </w:rPr>
        <w:t xml:space="preserve"> μάς έχουν βάλει το μαχαίρι στο κόκαλο, γ</w:t>
      </w:r>
      <w:r>
        <w:rPr>
          <w:rFonts w:eastAsia="Times New Roman" w:cs="Times New Roman"/>
          <w:szCs w:val="24"/>
        </w:rPr>
        <w:t xml:space="preserve">ια να μην πούμε κάτι άλλο. Αυτό μπορείτε να το δείτε φυσικά και με την ομιλία του Προέδρου των Ηνωμένων Πολιτειών, του Ομπάμα, όταν πέρσι στο </w:t>
      </w:r>
      <w:r>
        <w:rPr>
          <w:rFonts w:eastAsia="Times New Roman" w:cs="Times New Roman"/>
          <w:szCs w:val="24"/>
          <w:lang w:val="en-US"/>
        </w:rPr>
        <w:t>West</w:t>
      </w:r>
      <w:r>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xml:space="preserve">, την αντίστοιχη Σχολή Ευελπίδων, μιλούσε κι έλεγε κατά λέξη ότι μετά τον </w:t>
      </w:r>
      <w:r>
        <w:rPr>
          <w:rFonts w:eastAsia="Times New Roman" w:cs="Times New Roman"/>
          <w:szCs w:val="24"/>
        </w:rPr>
        <w:t xml:space="preserve">Β΄ </w:t>
      </w:r>
      <w:r>
        <w:rPr>
          <w:rFonts w:eastAsia="Times New Roman" w:cs="Times New Roman"/>
          <w:szCs w:val="24"/>
        </w:rPr>
        <w:t xml:space="preserve">Παγκόσμιο Πόλεμο η Αμερική </w:t>
      </w:r>
      <w:r>
        <w:rPr>
          <w:rFonts w:eastAsia="Times New Roman" w:cs="Times New Roman"/>
          <w:szCs w:val="24"/>
        </w:rPr>
        <w:t xml:space="preserve">είχε τη σοφία να θεσπίσει οργανισμούς και ινστιτούτα όπως είναι το ΝΑΤΟ, τα Ηνωμένα Έθνη, η Παγκόσμια Τράπεζα και το Διεθνές Νομισματικό Ταμείο, προκειμένου να έχουν έναν πολλαπλασιαστή ισχύος και οι Ηνωμένες Πολιτείες αποκλειστικά και μόνο και φυσικά για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σωτηρία κανενός Έλληνα ή κανενός άλλου λαού. </w:t>
      </w:r>
    </w:p>
    <w:p w14:paraId="10B0C80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όλα αυτά, επιμένει το Διεθνές Νομισματικό Ταμείο στα μέτρα τα οποία φέρνει εδώ. Κι εσείς, η Κυβέρνηση της Αριστεράς, με πολλή ευχαρίστηση εν τέλει αποδεικνύεται ότι τα δέχεστε τα μέτρα αυτά και προσ</w:t>
      </w:r>
      <w:r>
        <w:rPr>
          <w:rFonts w:eastAsia="Times New Roman" w:cs="Times New Roman"/>
          <w:szCs w:val="24"/>
        </w:rPr>
        <w:t xml:space="preserve">παθείτε με διάφορες δικαιολογίες να μας πείτε διάφορα. </w:t>
      </w:r>
    </w:p>
    <w:p w14:paraId="10B0C80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Επίσης, δεν είναι μόνο το Διεθνές Νομισματικό Ταμείο. Είναι και τα υπόλοιπα μέλη του «κουαρτέτου», καθώς και οι ντόπιοι λακέδες τους. Βλέπουμε ξαφνικά τον έναν από τους αρχιτέκτονες της καταστροφής αυ</w:t>
      </w:r>
      <w:r>
        <w:rPr>
          <w:rFonts w:eastAsia="Times New Roman" w:cs="Times New Roman"/>
          <w:szCs w:val="24"/>
        </w:rPr>
        <w:t xml:space="preserve">τής της χώρας, τον κ. Στουρνάρα, που μέχρι πρότινος τον βρίζατε, αλλά τώρα τα δέχεστε όλα, να μας δίνει και οδηγίες για το πώς θα βγούμε από την κρίση, κρίση στην οποία έχει παίξει σημαντικό ρόλο και ως Υπουργός και ως </w:t>
      </w:r>
      <w:r>
        <w:rPr>
          <w:rFonts w:eastAsia="Times New Roman" w:cs="Times New Roman"/>
          <w:szCs w:val="24"/>
        </w:rPr>
        <w:t xml:space="preserve">διοικητής </w:t>
      </w:r>
      <w:r>
        <w:rPr>
          <w:rFonts w:eastAsia="Times New Roman" w:cs="Times New Roman"/>
          <w:szCs w:val="24"/>
        </w:rPr>
        <w:t>τραπεζών όλα αυτά τα χρόνια</w:t>
      </w:r>
      <w:r>
        <w:rPr>
          <w:rFonts w:eastAsia="Times New Roman" w:cs="Times New Roman"/>
          <w:szCs w:val="24"/>
        </w:rPr>
        <w:t xml:space="preserve"> και μας κατέστρεψε ολοκληρωτικά. </w:t>
      </w:r>
    </w:p>
    <w:p w14:paraId="10B0C80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Βλέπουμε </w:t>
      </w:r>
      <w:r>
        <w:rPr>
          <w:rFonts w:eastAsia="Times New Roman" w:cs="Times New Roman"/>
          <w:szCs w:val="24"/>
        </w:rPr>
        <w:t>-</w:t>
      </w:r>
      <w:r>
        <w:rPr>
          <w:rFonts w:eastAsia="Times New Roman" w:cs="Times New Roman"/>
          <w:szCs w:val="24"/>
        </w:rPr>
        <w:t xml:space="preserve">επαναλαμβάνω- την υποκρισία της Νέας Δημοκρατίας και του ΠΑΣΟΚ, που νομίζουν ότι σαράντα χρόνια τώρα κυβερνούσαν κάποιοι άλλοι και όχι αυτοί και ότι όλα οφείλονται στους τελευταίους </w:t>
      </w:r>
      <w:r>
        <w:rPr>
          <w:rFonts w:eastAsia="Times New Roman" w:cs="Times New Roman"/>
          <w:szCs w:val="24"/>
        </w:rPr>
        <w:lastRenderedPageBreak/>
        <w:t>δεκαέξι μήνες. Ναι, τους τελε</w:t>
      </w:r>
      <w:r>
        <w:rPr>
          <w:rFonts w:eastAsia="Times New Roman" w:cs="Times New Roman"/>
          <w:szCs w:val="24"/>
        </w:rPr>
        <w:t xml:space="preserve">υταίους δεκαέξι μήνες γίνονται όργια, αίσχη λόγω της ανικανότητας της συγκυβέρνησης ΣΥΡΙΖΑ-ΑΝΕΛ. Αυτό όμως δεν φτάνει από μόνο του. </w:t>
      </w:r>
    </w:p>
    <w:p w14:paraId="10B0C80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καταφέρατε έξι χρόνια τώρα με τα τρία μνημόνια, τα μεσοπρόθεσμα, τα οποία έχετε ψηφίσει πλέον όλοι σας εδώ παρέα και δεν</w:t>
      </w:r>
      <w:r>
        <w:rPr>
          <w:rFonts w:eastAsia="Times New Roman" w:cs="Times New Roman"/>
          <w:szCs w:val="24"/>
        </w:rPr>
        <w:t xml:space="preserve"> έχετε κα</w:t>
      </w:r>
      <w:r>
        <w:rPr>
          <w:rFonts w:eastAsia="Times New Roman" w:cs="Times New Roman"/>
          <w:szCs w:val="24"/>
        </w:rPr>
        <w:t>μ</w:t>
      </w:r>
      <w:r>
        <w:rPr>
          <w:rFonts w:eastAsia="Times New Roman" w:cs="Times New Roman"/>
          <w:szCs w:val="24"/>
        </w:rPr>
        <w:t xml:space="preserve">μία απολύτως δικαιολογία, γιατί το κάθε μνημόνιο είναι συνέχεια του προηγούμενου; </w:t>
      </w:r>
    </w:p>
    <w:p w14:paraId="10B0C80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Από το 2008 χάθηκαν 244.712 επιχειρήσεις, μείον 29%. Μειώθηκαν οι εργαζόμενοι στον ιδιωτικό τομέα από 2,77 εκατομμύρια σε 1,93 εκατομμύρια, μείον 31%. Το χρέος ως </w:t>
      </w:r>
      <w:r>
        <w:rPr>
          <w:rFonts w:eastAsia="Times New Roman" w:cs="Times New Roman"/>
          <w:szCs w:val="24"/>
        </w:rPr>
        <w:t xml:space="preserve">ποσοστό του ΑΕΠ από 112,9% που ήταν το 2009 εκτοξεύτηκε στο 176,9% το 2015. Το ίδιο το ΑΕΠ το 2008 ήταν στα 232,9 δισεκατομμύρια ευρώ και έπεσε το 2015 στα 176 δισεκατομμύρια ευρώ. Οι ληξιπρόθεσμες οφειλές από 32 δισεκατομμύρια το 2012 εκτοξεύθηκαν στα 87 </w:t>
      </w:r>
      <w:r>
        <w:rPr>
          <w:rFonts w:eastAsia="Times New Roman" w:cs="Times New Roman"/>
          <w:szCs w:val="24"/>
        </w:rPr>
        <w:t xml:space="preserve">δισεκατομμύρια και κάθε χρόνο και κάθε μήνα αυξάνονται δραματικά. Η εθνική αποταμίευση κατέρρευσε σε πρωτοφανή χαμηλά, στο 8,4% του ΑΕΠ, ενώ ο </w:t>
      </w:r>
      <w:r>
        <w:rPr>
          <w:rFonts w:eastAsia="Times New Roman" w:cs="Times New Roman"/>
          <w:szCs w:val="24"/>
        </w:rPr>
        <w:lastRenderedPageBreak/>
        <w:t>μέσος όρος της Ευρωπαϊκής Ένωσης είναι στο 21%. Έχουμε νέα μείωση 1,2 δισεκατομμύρια τον Ιανουάριο που μας πέρασε</w:t>
      </w:r>
      <w:r>
        <w:rPr>
          <w:rFonts w:eastAsia="Times New Roman" w:cs="Times New Roman"/>
          <w:szCs w:val="24"/>
        </w:rPr>
        <w:t xml:space="preserve">. </w:t>
      </w:r>
    </w:p>
    <w:p w14:paraId="10B0C80D" w14:textId="77777777" w:rsidR="009F6C17" w:rsidRDefault="003C1E98">
      <w:pPr>
        <w:spacing w:line="600" w:lineRule="auto"/>
        <w:ind w:firstLine="720"/>
        <w:jc w:val="both"/>
        <w:rPr>
          <w:rFonts w:eastAsia="Times New Roman"/>
          <w:szCs w:val="24"/>
        </w:rPr>
      </w:pPr>
      <w:r>
        <w:rPr>
          <w:rFonts w:eastAsia="Times New Roman" w:cs="Times New Roman"/>
          <w:szCs w:val="24"/>
        </w:rPr>
        <w:t>Στον «</w:t>
      </w:r>
      <w:r>
        <w:rPr>
          <w:rFonts w:eastAsia="Times New Roman"/>
          <w:szCs w:val="24"/>
        </w:rPr>
        <w:t>BLOOMBERG</w:t>
      </w:r>
      <w:r>
        <w:rPr>
          <w:rFonts w:eastAsia="Times New Roman"/>
          <w:szCs w:val="24"/>
        </w:rPr>
        <w:t>» έχουν κάνει μία κατάταξη. Η Ελλάδα έχει την τέταρτη χειρότερη οικονομία για το 2016. Συγχαρητήρια σε όλους που κυβέρνησαν μέχρι τώρα και σε αυτούς που κυβερνούν τώρα! Κι απ’ ό,τι φαίνεται, πάτε σώνει και καλά, να μας καταστήσετε πρώτη χ</w:t>
      </w:r>
      <w:r>
        <w:rPr>
          <w:rFonts w:eastAsia="Times New Roman"/>
          <w:szCs w:val="24"/>
        </w:rPr>
        <w:t xml:space="preserve">ειρότερη οικονομία σε όλον τον πλανήτη. </w:t>
      </w:r>
    </w:p>
    <w:p w14:paraId="10B0C80E" w14:textId="77777777" w:rsidR="009F6C17" w:rsidRDefault="003C1E98">
      <w:pPr>
        <w:spacing w:line="600" w:lineRule="auto"/>
        <w:ind w:firstLine="720"/>
        <w:jc w:val="both"/>
        <w:rPr>
          <w:rFonts w:eastAsia="Times New Roman"/>
          <w:szCs w:val="24"/>
        </w:rPr>
      </w:pPr>
      <w:r>
        <w:rPr>
          <w:rFonts w:eastAsia="Times New Roman"/>
          <w:szCs w:val="24"/>
        </w:rPr>
        <w:t>Είμαστε πρώτοι στην ανεργία εδώ και πολλά χρόνια σε ολόκληρη την Ευρώπη, με ανεργία που κυμαίνεται από 24% έως 26%. Είμαστε πρώτοι στην ανεργία των νέων, με 50% -49,7%- μαζί με την Ισπανία. Ένα στα τρία νοικοκυριά χ</w:t>
      </w:r>
      <w:r>
        <w:rPr>
          <w:rFonts w:eastAsia="Times New Roman"/>
          <w:szCs w:val="24"/>
        </w:rPr>
        <w:t xml:space="preserve">ρωστάει περισσότερα από διακόσιες χιλιάδες ευρώ, σύμφωνα με τα στοιχεία της ΕΚΠΟΙΖΩ. </w:t>
      </w:r>
    </w:p>
    <w:p w14:paraId="10B0C80F" w14:textId="77777777" w:rsidR="009F6C17" w:rsidRDefault="003C1E98">
      <w:pPr>
        <w:spacing w:line="600" w:lineRule="auto"/>
        <w:ind w:firstLine="720"/>
        <w:jc w:val="both"/>
        <w:rPr>
          <w:rFonts w:eastAsia="Times New Roman"/>
          <w:szCs w:val="24"/>
        </w:rPr>
      </w:pPr>
      <w:r>
        <w:rPr>
          <w:rFonts w:eastAsia="Times New Roman"/>
          <w:szCs w:val="24"/>
        </w:rPr>
        <w:lastRenderedPageBreak/>
        <w:t>Έχουμε αύξηση του εμπορικού ελλείματος τον μήνα που μας πέρασε 5,2%. Βέβαια, πώς αλλιώς να γίνει, όταν οι λαθρομετανάστες έχουν κλείσει την Ειδομένη για ενάμιση μήνα τώρα</w:t>
      </w:r>
      <w:r>
        <w:rPr>
          <w:rFonts w:eastAsia="Times New Roman"/>
          <w:szCs w:val="24"/>
        </w:rPr>
        <w:t xml:space="preserve"> και αυτοί οι κάποιοι ήρωες που εξάγουν προϊόντα να μην μπορούν να τα εξάγουν ή να πρέπει να κάνουν κάτι άλλο; </w:t>
      </w:r>
    </w:p>
    <w:p w14:paraId="10B0C810" w14:textId="77777777" w:rsidR="009F6C17" w:rsidRDefault="003C1E98">
      <w:pPr>
        <w:spacing w:line="600" w:lineRule="auto"/>
        <w:ind w:firstLine="720"/>
        <w:jc w:val="both"/>
        <w:rPr>
          <w:rFonts w:eastAsia="Times New Roman" w:cs="Times New Roman"/>
          <w:szCs w:val="24"/>
        </w:rPr>
      </w:pPr>
      <w:r>
        <w:rPr>
          <w:rFonts w:eastAsia="Times New Roman"/>
          <w:szCs w:val="24"/>
        </w:rPr>
        <w:t>Ανάλυση του «</w:t>
      </w:r>
      <w:r>
        <w:rPr>
          <w:rFonts w:eastAsia="Times New Roman"/>
          <w:szCs w:val="24"/>
          <w:lang w:val="en-US"/>
        </w:rPr>
        <w:t>Economist</w:t>
      </w:r>
      <w:r>
        <w:rPr>
          <w:rFonts w:eastAsia="Times New Roman"/>
          <w:szCs w:val="24"/>
        </w:rPr>
        <w:t xml:space="preserve"> </w:t>
      </w:r>
      <w:r>
        <w:rPr>
          <w:rFonts w:eastAsia="Times New Roman"/>
          <w:szCs w:val="24"/>
          <w:lang w:val="en-US"/>
        </w:rPr>
        <w:t>Intelligence</w:t>
      </w:r>
      <w:r>
        <w:rPr>
          <w:rFonts w:eastAsia="Times New Roman"/>
          <w:szCs w:val="24"/>
        </w:rPr>
        <w:t xml:space="preserve"> </w:t>
      </w:r>
      <w:r>
        <w:rPr>
          <w:rFonts w:eastAsia="Times New Roman"/>
          <w:szCs w:val="24"/>
          <w:lang w:val="en-US"/>
        </w:rPr>
        <w:t>Unit</w:t>
      </w:r>
      <w:r>
        <w:rPr>
          <w:rFonts w:eastAsia="Times New Roman"/>
          <w:szCs w:val="24"/>
        </w:rPr>
        <w:t>» για την παγκόσμια οικονομία το 2016: Ακούστε, η Ελλάδα βρίσκεται στη λίστα με τις ταχύτερα συρρικνούμενες οικονομίες μαζί με τη Λιβύη, την εμπόλεμη Συρία και το Μπουρούντι. Καλά πάμε. Σε λίγο ενδεχομένως θα έχουν φτιάξει μια ειδική κατηγορία για εμάς στο</w:t>
      </w:r>
      <w:r>
        <w:rPr>
          <w:rFonts w:eastAsia="Times New Roman"/>
          <w:szCs w:val="24"/>
        </w:rPr>
        <w:t xml:space="preserve">ν κόσμο και με περαιτέρω αρνητική προοπτική! </w:t>
      </w:r>
    </w:p>
    <w:p w14:paraId="10B0C811"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Σύμφωνα με την ετήσια έκθεση του Ινστιτούτου Εργασίας της ΓΣΕΕ, δικών σας ανθρώπων, το 48% των νοικοκυριών διαβιοί κάτω από το όριο της φτώχειας κι ένα 20,9% αδυνατεί να καλύψει και τις βασικές του ανάγκες. Μόλ</w:t>
      </w:r>
      <w:r>
        <w:rPr>
          <w:rFonts w:eastAsia="Times New Roman"/>
          <w:szCs w:val="24"/>
        </w:rPr>
        <w:t xml:space="preserve">ις ένας στους δέκα δανειολήπτες μπορεί πλέον να πάει να κάνει μία περαιτέρω νέα </w:t>
      </w:r>
      <w:r>
        <w:rPr>
          <w:rFonts w:eastAsia="Times New Roman"/>
          <w:szCs w:val="24"/>
        </w:rPr>
        <w:lastRenderedPageBreak/>
        <w:t xml:space="preserve">ρύθμιση των χρεών του που έχει απέναντι στις τράπεζες, των παράνομων ως επί το πλείστον χρεών προς τις τράπεζες. </w:t>
      </w:r>
    </w:p>
    <w:p w14:paraId="10B0C812"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Σύμφωνα με το Ινστιτούτο Ερευνών της ΓΣΕΒΕΕ τρεις στις τέσσερι</w:t>
      </w:r>
      <w:r>
        <w:rPr>
          <w:rFonts w:eastAsia="Times New Roman"/>
          <w:szCs w:val="24"/>
        </w:rPr>
        <w:t>ς επιχειρήσεις δηλώνουν επιδείνωση της οικονομικής κατάστασής τους. Τεράστιες ζημιές σε ΔΕΗ από φέσια που μπαίνουν λόγω όλων αυτών που συμβαίνουν. Και η ΔΕΗ ξέρετε ότι είναι η μεγαλύτερη επιχείρηση στην πατρίδα μας και έχει αλυσιδωτές αντιδράσεις γενικότερ</w:t>
      </w:r>
      <w:r>
        <w:rPr>
          <w:rFonts w:eastAsia="Times New Roman"/>
          <w:szCs w:val="24"/>
        </w:rPr>
        <w:t xml:space="preserve">α ως προς την οικονομία. </w:t>
      </w:r>
    </w:p>
    <w:p w14:paraId="10B0C813"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Από το 2009 ως το 2013 -δεν έχω στοιχεία τι γίνεται μέχρι τώρα- χάθηκαν περίπου 17.000 ευρώ κατά μέσο όρο κατ’ άτομο στην πατρίδα μας. Ληστεύτηκαν από τους διεθνείς δανειστές. Το 2009 το κράτος εισέπραττε 50 δισεκατομμύρια ευρώ φο</w:t>
      </w:r>
      <w:r>
        <w:rPr>
          <w:rFonts w:eastAsia="Times New Roman"/>
          <w:szCs w:val="24"/>
        </w:rPr>
        <w:t xml:space="preserve">ρολογικά έσοδα και το 2016, με όλους αυτούς τους νέους φόρους, τις αυξήσεις και όλα, λιγότερο από 47 δισεκατομμύρια ευρώ. Το 2009 τα έσοδα από ΦΠΑ ήταν </w:t>
      </w:r>
      <w:r>
        <w:rPr>
          <w:rFonts w:eastAsia="Times New Roman"/>
          <w:szCs w:val="24"/>
        </w:rPr>
        <w:lastRenderedPageBreak/>
        <w:t>16,5 δισεκατομμύρια με πολύ μικρότερους συντελεστές και το 2016, που οι συντελεστές πια έχουν φτάσει στο</w:t>
      </w:r>
      <w:r>
        <w:rPr>
          <w:rFonts w:eastAsia="Times New Roman"/>
          <w:szCs w:val="24"/>
        </w:rPr>
        <w:t xml:space="preserve">ν Θεό, είναι μόλις 14 δισεκατομμύρια. </w:t>
      </w:r>
    </w:p>
    <w:p w14:paraId="10B0C814"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Το 2009 τα έσοδα από φόρο εισοδήματος φυσικών προσώπων ήταν 10,8 δισεκατομμύρια, όταν το 2016 ήταν λιγότερο από 9 δισεκατομμύρια. Το 92% των χρημάτων που πήρε η Ελλάδα από το 2010 με τη μορφή δανείων επεστράφη πίσω στ</w:t>
      </w:r>
      <w:r>
        <w:rPr>
          <w:rFonts w:eastAsia="Times New Roman"/>
          <w:szCs w:val="24"/>
        </w:rPr>
        <w:t xml:space="preserve">ους δανειστές και μόνο το 8% υποτίθεται ότι έπεσε στην ελληνική κοινωνία, είτε για να καλύψει τρύπες είτε για οτιδήποτε άλλο. Και αυτό φυσικά έρχεται από ένα διεθνές ινστιτούτο και όχι </w:t>
      </w:r>
      <w:r>
        <w:rPr>
          <w:rFonts w:eastAsia="Times New Roman"/>
          <w:szCs w:val="24"/>
        </w:rPr>
        <w:t xml:space="preserve">από </w:t>
      </w:r>
      <w:r>
        <w:rPr>
          <w:rFonts w:eastAsia="Times New Roman"/>
          <w:szCs w:val="24"/>
        </w:rPr>
        <w:t>το μυαλό μας, για να μην μας λέτε ό,τι θέλετε.</w:t>
      </w:r>
    </w:p>
    <w:p w14:paraId="10B0C815"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Το 2016 άνω του 50% </w:t>
      </w:r>
      <w:r>
        <w:rPr>
          <w:rFonts w:eastAsia="Times New Roman"/>
          <w:szCs w:val="24"/>
        </w:rPr>
        <w:t>των πληρωμών μας θα είναι σε τόκους, δηλαδή εξοντώνετε έναν ολόκληρο ελληνικό λαό, προκειμένου να πληρώσετε τόκους και τοκοχρεολύσια και τίποτε άλλο. Να μην μιλήσουμε για την στάση πληρωμών του δημοσίου με ό,τι συνέπεια έχει αυτό στον ιδιωτικό τομέα. Βλέπο</w:t>
      </w:r>
      <w:r>
        <w:rPr>
          <w:rFonts w:eastAsia="Times New Roman"/>
          <w:szCs w:val="24"/>
        </w:rPr>
        <w:t xml:space="preserve">υμε τι γίνεται με τον ΕΟΠΥΥ, ο οποίος είναι και ο μεγαλύτερος μπαταξής και δεν πληρώνει, ενώ την ίδια στιγμή απαιτεί </w:t>
      </w:r>
      <w:r>
        <w:rPr>
          <w:rFonts w:eastAsia="Times New Roman"/>
          <w:szCs w:val="24"/>
        </w:rPr>
        <w:lastRenderedPageBreak/>
        <w:t>το κράτος από αυτούς που δεν τους πληρώνει το κράτος να είναι εντάξει με τις φορολογικές ή ασφαλιστικές τους υποχρεώσεις απέναντι στο ελλην</w:t>
      </w:r>
      <w:r>
        <w:rPr>
          <w:rFonts w:eastAsia="Times New Roman"/>
          <w:szCs w:val="24"/>
        </w:rPr>
        <w:t xml:space="preserve">ικό κράτος. </w:t>
      </w:r>
    </w:p>
    <w:p w14:paraId="10B0C816"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Το </w:t>
      </w:r>
      <w:r>
        <w:rPr>
          <w:rFonts w:eastAsia="Times New Roman"/>
          <w:szCs w:val="24"/>
          <w:lang w:val="en-US"/>
        </w:rPr>
        <w:t>PSI</w:t>
      </w:r>
      <w:r>
        <w:rPr>
          <w:rFonts w:eastAsia="Times New Roman"/>
          <w:szCs w:val="24"/>
        </w:rPr>
        <w:t xml:space="preserve">, αυτό το φοβερό έργο του κ. Βενιζέλου, ήταν παράνομο ειδικότερα για τα ασφαλιστικά ταμεία, τα εκπαιδευτικά και τα νοσηλευτικά ιδρύματα, διότι το </w:t>
      </w:r>
      <w:r>
        <w:rPr>
          <w:rFonts w:eastAsia="Times New Roman"/>
          <w:szCs w:val="24"/>
          <w:lang w:val="en-US"/>
        </w:rPr>
        <w:t>PSI</w:t>
      </w:r>
      <w:r>
        <w:rPr>
          <w:rFonts w:eastAsia="Times New Roman"/>
          <w:szCs w:val="24"/>
        </w:rPr>
        <w:t xml:space="preserve"> σημαίνει </w:t>
      </w:r>
      <w:r>
        <w:rPr>
          <w:rFonts w:eastAsia="Times New Roman"/>
          <w:szCs w:val="24"/>
          <w:lang w:val="en-US"/>
        </w:rPr>
        <w:t>Private</w:t>
      </w:r>
      <w:r>
        <w:rPr>
          <w:rFonts w:eastAsia="Times New Roman"/>
          <w:szCs w:val="24"/>
        </w:rPr>
        <w:t xml:space="preserve"> </w:t>
      </w:r>
      <w:r>
        <w:rPr>
          <w:rFonts w:eastAsia="Times New Roman"/>
          <w:szCs w:val="24"/>
          <w:lang w:val="en-US"/>
        </w:rPr>
        <w:t>Sector</w:t>
      </w:r>
      <w:r>
        <w:rPr>
          <w:rFonts w:eastAsia="Times New Roman"/>
          <w:szCs w:val="24"/>
        </w:rPr>
        <w:t xml:space="preserve"> </w:t>
      </w:r>
      <w:r>
        <w:rPr>
          <w:rFonts w:eastAsia="Times New Roman"/>
          <w:szCs w:val="24"/>
          <w:lang w:val="en-US"/>
        </w:rPr>
        <w:t>Involvement</w:t>
      </w:r>
      <w:r>
        <w:rPr>
          <w:rFonts w:eastAsia="Times New Roman"/>
          <w:szCs w:val="24"/>
        </w:rPr>
        <w:t xml:space="preserve">, ενώ όλα αυτά τα οποία κουρεύτηκαν δεν ήταν </w:t>
      </w:r>
      <w:r>
        <w:rPr>
          <w:rFonts w:eastAsia="Times New Roman"/>
          <w:szCs w:val="24"/>
          <w:lang w:val="en-US"/>
        </w:rPr>
        <w:t>private</w:t>
      </w:r>
      <w:r>
        <w:rPr>
          <w:rFonts w:eastAsia="Times New Roman"/>
          <w:szCs w:val="24"/>
        </w:rPr>
        <w:t xml:space="preserve"> ήταν </w:t>
      </w:r>
      <w:r>
        <w:rPr>
          <w:rFonts w:eastAsia="Times New Roman"/>
          <w:szCs w:val="24"/>
          <w:lang w:val="en-US"/>
        </w:rPr>
        <w:t>official</w:t>
      </w:r>
      <w:r>
        <w:rPr>
          <w:rFonts w:eastAsia="Times New Roman"/>
          <w:szCs w:val="24"/>
        </w:rPr>
        <w:t xml:space="preserve">. Θα έπρεπε να γίνει κάτι άλλο, αλλά έτσι τα είχατε κάνει. Όχι ότι το κούρεμα που κάνατε στους μικροομολογιούχους ήταν κάτι σωστό και κάτι νόμιμο. Αντιθέτως, έγινε </w:t>
      </w:r>
      <w:r>
        <w:rPr>
          <w:rFonts w:eastAsia="Times New Roman"/>
          <w:szCs w:val="24"/>
          <w:lang w:val="en-US"/>
        </w:rPr>
        <w:t>a</w:t>
      </w:r>
      <w:r>
        <w:rPr>
          <w:rFonts w:eastAsia="Times New Roman"/>
          <w:szCs w:val="24"/>
        </w:rPr>
        <w:t xml:space="preserve"> </w:t>
      </w:r>
      <w:r>
        <w:rPr>
          <w:rFonts w:eastAsia="Times New Roman"/>
          <w:szCs w:val="24"/>
          <w:lang w:val="en-US"/>
        </w:rPr>
        <w:t>la</w:t>
      </w:r>
      <w:r>
        <w:rPr>
          <w:rFonts w:eastAsia="Times New Roman"/>
          <w:szCs w:val="24"/>
        </w:rPr>
        <w:t xml:space="preserve"> </w:t>
      </w:r>
      <w:r>
        <w:rPr>
          <w:rFonts w:eastAsia="Times New Roman"/>
          <w:szCs w:val="24"/>
          <w:lang w:val="en-US"/>
        </w:rPr>
        <w:t>carte</w:t>
      </w:r>
      <w:r>
        <w:rPr>
          <w:rFonts w:eastAsia="Times New Roman"/>
          <w:szCs w:val="24"/>
        </w:rPr>
        <w:t xml:space="preserve"> μόνο σε αυτούς και όχι στα πολύ μεγάλα κοράκια. </w:t>
      </w:r>
    </w:p>
    <w:p w14:paraId="10B0C817"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Θα μπορούμε να μιλ</w:t>
      </w:r>
      <w:r>
        <w:rPr>
          <w:rFonts w:eastAsia="Times New Roman"/>
          <w:szCs w:val="24"/>
        </w:rPr>
        <w:t>άμε ώρες ατελείωτες για τα τραγικά και δυσβάσταχτα</w:t>
      </w:r>
      <w:r>
        <w:rPr>
          <w:rFonts w:eastAsia="Times New Roman"/>
          <w:szCs w:val="24"/>
        </w:rPr>
        <w:t>,</w:t>
      </w:r>
      <w:r>
        <w:rPr>
          <w:rFonts w:eastAsia="Times New Roman"/>
          <w:szCs w:val="24"/>
        </w:rPr>
        <w:t xml:space="preserve"> τα οποία έχετε φέρει σε αυτή την κοινωνία. Και λέτε τώρα ότι θα σώσετε αυτή την κοινωνία, θα σώσετε το ασφαλιστικό, θα σώσετε το φορολογικό. Πώς; Μειώνοντας ως και 30% τις νέες συντάξεις, 40% τις αναπηρικ</w:t>
      </w:r>
      <w:r>
        <w:rPr>
          <w:rFonts w:eastAsia="Times New Roman"/>
          <w:szCs w:val="24"/>
        </w:rPr>
        <w:t xml:space="preserve">ές, 40% τις επικουρικές μέσω επανυπολογισμού, 15% τα εφάπαξ, 32% τα μερίσματα, με μείωση δικαιούχων ΕΚΑΣ, με μείωση </w:t>
      </w:r>
      <w:r>
        <w:rPr>
          <w:rFonts w:eastAsia="Times New Roman"/>
          <w:szCs w:val="24"/>
        </w:rPr>
        <w:lastRenderedPageBreak/>
        <w:t>δικαιούχων συντάξεων χηρείας; Και τι δεν φέρνετε! Όλα αυτά και εσείς λέτε ότι δεν κάνετε οριζόντιες περικοπές. Εσείς κάνετε ολοκληρωτικές πε</w:t>
      </w:r>
      <w:r>
        <w:rPr>
          <w:rFonts w:eastAsia="Times New Roman"/>
          <w:szCs w:val="24"/>
        </w:rPr>
        <w:t>ρικοπές σε όλους. Πραγματικά δεν υπολογίζετε κανέναν.</w:t>
      </w:r>
    </w:p>
    <w:p w14:paraId="10B0C818"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Κύριε Κατρούγκαλε, μιλούσατε για τη φοροδοτική ικανότητα των Ελλήνων πολιτών, που βάση Συντάγματος άλλοι πληρώνουν περισσότερα και άλλοι λιγότερα. Μα, με τους έμμεσους φόρους που έχετε φέρει και συνεχώς φέρνετε, αυτό που κάνετε είναι να τσακίζετε ως επί το</w:t>
      </w:r>
      <w:r>
        <w:rPr>
          <w:rFonts w:eastAsia="Times New Roman"/>
          <w:szCs w:val="24"/>
        </w:rPr>
        <w:t xml:space="preserve"> πλείστον τους μικρούς, τους αδύνατους, αυτούς που μένουν εδώ και δεν μπορούνε να πάνε σε </w:t>
      </w:r>
      <w:r>
        <w:rPr>
          <w:rFonts w:eastAsia="Times New Roman"/>
          <w:szCs w:val="24"/>
          <w:lang w:val="en-US"/>
        </w:rPr>
        <w:t>offshore</w:t>
      </w:r>
      <w:r>
        <w:rPr>
          <w:rFonts w:eastAsia="Times New Roman"/>
          <w:szCs w:val="24"/>
        </w:rPr>
        <w:t xml:space="preserve"> στο εξωτερικό, να πάνε σε φορολογικούς παραδείσους, όπως τα 225 δισεκατομμύρια ευρώ που μόνο για το 2016 έβγαλαν μεγάλες εταιρίες σε φορολογικούς παραδείσους</w:t>
      </w:r>
      <w:r>
        <w:rPr>
          <w:rFonts w:eastAsia="Times New Roman"/>
          <w:szCs w:val="24"/>
        </w:rPr>
        <w:t xml:space="preserve"> στο εξωτερικό και δεν πλήρωσαν ούτε ένα ευρώ.</w:t>
      </w:r>
    </w:p>
    <w:p w14:paraId="10B0C819"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Με τη νέα φοροεπιδρομή η Ελλάδα καθίσταται η χώρα με το ακριβότερο κόστος εισφορών και φόρων άνω του 60%. Στην υψηλή κλίμακα -είναι αστείο να λέμε «υψηλή κλίμακα» για ποσά τα οποία σε άλλες </w:t>
      </w:r>
      <w:r>
        <w:rPr>
          <w:rFonts w:eastAsia="Times New Roman"/>
          <w:szCs w:val="24"/>
        </w:rPr>
        <w:lastRenderedPageBreak/>
        <w:t>χώρες θεωρούνται μι</w:t>
      </w:r>
      <w:r>
        <w:rPr>
          <w:rFonts w:eastAsia="Times New Roman"/>
          <w:szCs w:val="24"/>
        </w:rPr>
        <w:t>κρομεσαία- η Ελλάδα είναι πρώτη με 61,3% με δεύτερη την Πορτογαλία. Από τα 9 δισεκατομμύρια μέτρα που φέρνετε, μόνο ένα είναι περικοπές και αυτές σε λάθος τομέα φυσικά.</w:t>
      </w:r>
    </w:p>
    <w:p w14:paraId="10B0C81A"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Είναι αυτό που σας είπα. Έχουμε πέμπτη φορά αύξηση του ΦΠΑ εν μέσω μνημονίων. Έμμεσοι φ</w:t>
      </w:r>
      <w:r>
        <w:rPr>
          <w:rFonts w:eastAsia="Times New Roman"/>
          <w:szCs w:val="24"/>
        </w:rPr>
        <w:t xml:space="preserve">όροι παντού, που θα αυξήσουν την παραοικονομία, το λαθρεμπόριο και οτιδήποτε άλλο. Και η ίδια η Κομισιόν που σας ζητάει να πάρετε αυτά τα μέτρα, σας λέει ότι ο ειδικός φόρος κατανάλωσης οπουδήποτε ισούται με λιγότερα έσοδα για το κράτος. Παρόλα αυτά εσείς </w:t>
      </w:r>
      <w:r>
        <w:rPr>
          <w:rFonts w:eastAsia="Times New Roman"/>
          <w:szCs w:val="24"/>
        </w:rPr>
        <w:t xml:space="preserve">το κάνετε. </w:t>
      </w:r>
    </w:p>
    <w:p w14:paraId="10B0C81B"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Μόνο για τα τσιγάρα 3</w:t>
      </w:r>
      <w:r>
        <w:rPr>
          <w:rFonts w:eastAsia="Times New Roman"/>
          <w:szCs w:val="24"/>
        </w:rPr>
        <w:t>,</w:t>
      </w:r>
      <w:r>
        <w:rPr>
          <w:rFonts w:eastAsia="Times New Roman"/>
          <w:szCs w:val="24"/>
        </w:rPr>
        <w:t>6 δισεκατομμύρια ευρώ είναι οι απώλειες εσόδων για το κράτος από το λαθρεμπόριο τσιγάρων, λόγω της δυσβάσταχτης φορολογίας που βάζετε ως έμμεση φορολογία πάνω στα τσιγάρα. Το ίδιο ισχύει και για τα καύσιμα, το ίδιο και για</w:t>
      </w:r>
      <w:r>
        <w:rPr>
          <w:rFonts w:eastAsia="Times New Roman"/>
          <w:szCs w:val="24"/>
        </w:rPr>
        <w:t xml:space="preserve"> την εστίαση και τον τουρισμό.</w:t>
      </w:r>
    </w:p>
    <w:p w14:paraId="10B0C81C" w14:textId="77777777" w:rsidR="009F6C17" w:rsidRDefault="003C1E98">
      <w:pPr>
        <w:spacing w:line="600" w:lineRule="auto"/>
        <w:ind w:firstLine="720"/>
        <w:jc w:val="both"/>
        <w:rPr>
          <w:rFonts w:eastAsia="UB-Helvetica" w:cs="Times New Roman"/>
          <w:szCs w:val="24"/>
        </w:rPr>
      </w:pPr>
      <w:r>
        <w:rPr>
          <w:rFonts w:eastAsia="UB-Helvetica" w:cs="Times New Roman"/>
          <w:szCs w:val="24"/>
        </w:rPr>
        <w:lastRenderedPageBreak/>
        <w:t>Σας χτυπάνε το καμπανάκι. Αυτές είναι πάρα πολλές τουριστικές μονάδες και από πέρ</w:t>
      </w:r>
      <w:r>
        <w:rPr>
          <w:rFonts w:eastAsia="UB-Helvetica" w:cs="Times New Roman"/>
          <w:szCs w:val="24"/>
        </w:rPr>
        <w:t>υ</w:t>
      </w:r>
      <w:r>
        <w:rPr>
          <w:rFonts w:eastAsia="UB-Helvetica" w:cs="Times New Roman"/>
          <w:szCs w:val="24"/>
        </w:rPr>
        <w:t>σι, που ξεκίνησε το λαθρομεταναστευτικό που εκτοξεύθηκε, δουλεύουν κάτω από το κόστος απλά και μόνο για να συντηρηθούν. Φέτος, κάποιοι αντέχουν</w:t>
      </w:r>
      <w:r>
        <w:rPr>
          <w:rFonts w:eastAsia="UB-Helvetica" w:cs="Times New Roman"/>
          <w:szCs w:val="24"/>
        </w:rPr>
        <w:t xml:space="preserve"> οριακά. Του χρόνου δεν θα αντέξει κανένας.</w:t>
      </w:r>
    </w:p>
    <w:p w14:paraId="10B0C81D" w14:textId="77777777" w:rsidR="009F6C17" w:rsidRDefault="003C1E98">
      <w:pPr>
        <w:spacing w:line="600" w:lineRule="auto"/>
        <w:ind w:firstLine="720"/>
        <w:jc w:val="both"/>
        <w:rPr>
          <w:rFonts w:eastAsia="UB-Helvetica" w:cs="Times New Roman"/>
          <w:szCs w:val="24"/>
        </w:rPr>
      </w:pPr>
      <w:r>
        <w:rPr>
          <w:rFonts w:eastAsia="UB-Helvetica" w:cs="Times New Roman"/>
          <w:szCs w:val="24"/>
        </w:rPr>
        <w:t>Η καμπύλη Λαφέρ καταδεικνύει ότι από ένα συγκεκριμένο επίπεδο και μετά η φοροδοτική ικανότητα των πολιτών εξαντλείται και αυτό έχει γίνει στην πατρίδα μας τα τελευταία χρόνια. Δεν έχουμε χρόνο να σας το αναλύσουμ</w:t>
      </w:r>
      <w:r>
        <w:rPr>
          <w:rFonts w:eastAsia="UB-Helvetica" w:cs="Times New Roman"/>
          <w:szCs w:val="24"/>
        </w:rPr>
        <w:t>ε κι αυτό.</w:t>
      </w:r>
    </w:p>
    <w:p w14:paraId="10B0C81E" w14:textId="77777777" w:rsidR="009F6C17" w:rsidRDefault="003C1E98">
      <w:pPr>
        <w:spacing w:line="600" w:lineRule="auto"/>
        <w:ind w:firstLine="720"/>
        <w:jc w:val="both"/>
        <w:rPr>
          <w:rFonts w:eastAsia="UB-Helvetica" w:cs="Times New Roman"/>
          <w:szCs w:val="24"/>
        </w:rPr>
      </w:pPr>
      <w:r>
        <w:rPr>
          <w:rFonts w:eastAsia="UB-Helvetica" w:cs="Times New Roman"/>
          <w:szCs w:val="24"/>
        </w:rPr>
        <w:t>Είπατε ότι με το νέο ασφαλιστικό και το φορολογικό το 88% των αγροτών που έχουν εισόδημα κάτω των 5.000 ευρώ δεν θα έχουν πρόβλημα. Μα, αυτό δεν λέει τίποτα. Κατ’ αρχάς, όλοι οι άνθρωποι προσπαθούν να βελτιωθούν και να γίνουν καλύτεροι. Κατά δεύ</w:t>
      </w:r>
      <w:r>
        <w:rPr>
          <w:rFonts w:eastAsia="UB-Helvetica" w:cs="Times New Roman"/>
          <w:szCs w:val="24"/>
        </w:rPr>
        <w:t xml:space="preserve">τερον, όταν την ίδια ώρα καταργείτε επί της ουσίας τις μικρές επιχειρήσεις στα χωριά με λιγότερο από δύο χιλιάδες κατοίκους, όπου θα τους αναγκάσετε να μπουν στον ΟΑΕΕ και να έχουν εισφορά, πώς θα μπορέσεις να κρατήσεις, παραδείγματος χάριν, </w:t>
      </w:r>
      <w:r>
        <w:rPr>
          <w:rFonts w:eastAsia="UB-Helvetica" w:cs="Times New Roman"/>
          <w:szCs w:val="24"/>
        </w:rPr>
        <w:lastRenderedPageBreak/>
        <w:t>ένα καφενεδάκι</w:t>
      </w:r>
      <w:r>
        <w:rPr>
          <w:rFonts w:eastAsia="UB-Helvetica" w:cs="Times New Roman"/>
          <w:szCs w:val="24"/>
        </w:rPr>
        <w:t>, το οποίο δεν έκανε ποτέ είσπραξη; Τα γνωρίζουν όλοι. Αυτά κάνετε και την ίδια στιγμή μιλάτε για αφορολόγητο.</w:t>
      </w:r>
    </w:p>
    <w:p w14:paraId="10B0C81F" w14:textId="77777777" w:rsidR="009F6C17" w:rsidRDefault="003C1E98">
      <w:pPr>
        <w:spacing w:line="600" w:lineRule="auto"/>
        <w:ind w:firstLine="720"/>
        <w:jc w:val="both"/>
        <w:rPr>
          <w:rFonts w:eastAsia="UB-Helvetica" w:cs="Times New Roman"/>
          <w:szCs w:val="24"/>
        </w:rPr>
      </w:pPr>
      <w:r>
        <w:rPr>
          <w:rFonts w:eastAsia="UB-Helvetica" w:cs="Times New Roman"/>
          <w:szCs w:val="24"/>
        </w:rPr>
        <w:t>Σε συνδυασμό και με τις άλλες δραστηριότητες, με την υπερφορολόγηση των αγροεφοδίων, όπου είμαστε πλέον μη ανταγωνιστικοί με τον οποιονδήποτε, πώ</w:t>
      </w:r>
      <w:r>
        <w:rPr>
          <w:rFonts w:eastAsia="UB-Helvetica" w:cs="Times New Roman"/>
          <w:szCs w:val="24"/>
        </w:rPr>
        <w:t>ς θα μπορέσουμε να τα κάνουμε όλα αυτά;</w:t>
      </w:r>
    </w:p>
    <w:p w14:paraId="10B0C820" w14:textId="77777777" w:rsidR="009F6C17" w:rsidRDefault="003C1E98">
      <w:pPr>
        <w:spacing w:line="600" w:lineRule="auto"/>
        <w:ind w:firstLine="720"/>
        <w:jc w:val="both"/>
        <w:rPr>
          <w:rFonts w:eastAsia="UB-Helvetica" w:cs="Times New Roman"/>
          <w:szCs w:val="24"/>
        </w:rPr>
      </w:pPr>
      <w:r>
        <w:rPr>
          <w:rFonts w:eastAsia="UB-Helvetica" w:cs="Times New Roman"/>
          <w:szCs w:val="24"/>
        </w:rPr>
        <w:t>Μιλάμε για μια υποκρισία απίστευτη. Εξαιρέσεις γίνονται συνεχώς και τις ψηφίζουμε κι εδώ. Πριν ένα μήνα μιλήσαμε για να υπάρξει σύνδεση μεταξύ των ευρωπαϊκών κρατών για τη φοροδιαφυγή και τη φοροαπαλλαγή, αλλά την ίδ</w:t>
      </w:r>
      <w:r>
        <w:rPr>
          <w:rFonts w:eastAsia="UB-Helvetica" w:cs="Times New Roman"/>
          <w:szCs w:val="24"/>
        </w:rPr>
        <w:t>ια ώρα όλα τα κράτη έχουν φορολογικούς παραδείσους.</w:t>
      </w:r>
    </w:p>
    <w:p w14:paraId="10B0C821" w14:textId="77777777" w:rsidR="009F6C17" w:rsidRDefault="003C1E98">
      <w:pPr>
        <w:spacing w:line="600" w:lineRule="auto"/>
        <w:ind w:firstLine="720"/>
        <w:jc w:val="both"/>
        <w:rPr>
          <w:rFonts w:eastAsia="UB-Helvetica" w:cs="Times New Roman"/>
          <w:szCs w:val="24"/>
        </w:rPr>
      </w:pPr>
      <w:r>
        <w:rPr>
          <w:rFonts w:eastAsia="UB-Helvetica" w:cs="Times New Roman"/>
          <w:szCs w:val="24"/>
        </w:rPr>
        <w:t>Για την εθνολογική αλλοίωση -το βασικότερο- καλέσαμε εδώ στις επιτροπές τους τρίτεκνους και τους πολύτεκνους και δεν τους καλέσατε ποτέ να έλθουν εδώ. Πρόκειται γι’ αυτούς, οι οποίοι κάνουν παιδιά και αύρ</w:t>
      </w:r>
      <w:r>
        <w:rPr>
          <w:rFonts w:eastAsia="UB-Helvetica" w:cs="Times New Roman"/>
          <w:szCs w:val="24"/>
        </w:rPr>
        <w:t>ιο αυτά τα παιδιά θα πρέπει να δουλέψουν, θα δουλεύουν και κάποιος θα πληρώνει γι’ αυτούς τις ασφαλιστικές εισφορές. Τους διώχνετε όλους στο εξωτερικό.</w:t>
      </w:r>
    </w:p>
    <w:p w14:paraId="10B0C822" w14:textId="77777777" w:rsidR="009F6C17" w:rsidRDefault="003C1E98">
      <w:pPr>
        <w:spacing w:line="600" w:lineRule="auto"/>
        <w:ind w:firstLine="720"/>
        <w:jc w:val="both"/>
        <w:rPr>
          <w:rFonts w:eastAsia="UB-Helvetica" w:cs="Times New Roman"/>
          <w:szCs w:val="24"/>
        </w:rPr>
      </w:pPr>
      <w:r>
        <w:rPr>
          <w:rFonts w:eastAsia="UB-Helvetica" w:cs="Times New Roman"/>
          <w:szCs w:val="24"/>
        </w:rPr>
        <w:lastRenderedPageBreak/>
        <w:t>Η γραφειοκρατία σας καλά κρατεί. Οι νέες συμφωνίες που φέρνει η Ευρωπαϊκή Ένωση αποτελειώνουν ό,τι θα έχ</w:t>
      </w:r>
      <w:r>
        <w:rPr>
          <w:rFonts w:eastAsia="UB-Helvetica" w:cs="Times New Roman"/>
          <w:szCs w:val="24"/>
        </w:rPr>
        <w:t>ει απομείνει από την πατρίδα μας. Χωρίς Έλληνες, με τη γενοκτονία στην οποία προβαίνετε, δεν πρόκειται να υπάρχει ούτε ασφαλιστικό ούτε φορολογικό.</w:t>
      </w:r>
    </w:p>
    <w:p w14:paraId="10B0C823" w14:textId="77777777" w:rsidR="009F6C17" w:rsidRDefault="003C1E98">
      <w:pPr>
        <w:spacing w:line="600" w:lineRule="auto"/>
        <w:ind w:firstLine="720"/>
        <w:jc w:val="both"/>
        <w:rPr>
          <w:rFonts w:eastAsia="UB-Helvetica" w:cs="Times New Roman"/>
          <w:szCs w:val="24"/>
        </w:rPr>
      </w:pPr>
      <w:r>
        <w:rPr>
          <w:rFonts w:eastAsia="UB-Helvetica" w:cs="Times New Roman"/>
          <w:szCs w:val="24"/>
        </w:rPr>
        <w:t>Λύσεις -τα έχουμε πει- υπάρχουν πολλές, αλλά θα έπρεπε να είναι σε εντελώς διαφορετικό μήκος κύματος. Δεν εί</w:t>
      </w:r>
      <w:r>
        <w:rPr>
          <w:rFonts w:eastAsia="UB-Helvetica" w:cs="Times New Roman"/>
          <w:szCs w:val="24"/>
        </w:rPr>
        <w:t>ναι δυνατόν το 92% των οικονομολόγων να είναι υπέρ του «κουρέματος» του χρέους. Όλοι λένε ότι πρέπει να γίνει λογιστικός έλεγχος του χρέους, το οποίο κι εσείς το λέγατε μέχρι πρότινος, αλλά τώρα το έχετε «κάνει γαργάρα».</w:t>
      </w:r>
    </w:p>
    <w:p w14:paraId="10B0C824"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w:t>
      </w:r>
      <w:r>
        <w:rPr>
          <w:rFonts w:eastAsia="UB-Helvetica" w:cs="Times New Roman"/>
          <w:b/>
          <w:szCs w:val="24"/>
        </w:rPr>
        <w:t>πούλου):</w:t>
      </w:r>
      <w:r>
        <w:rPr>
          <w:rFonts w:eastAsia="UB-Helvetica" w:cs="Times New Roman"/>
          <w:szCs w:val="24"/>
        </w:rPr>
        <w:t xml:space="preserve"> Κύριε Παναγιώταρε, παρακαλώ ολοκληρώστε.</w:t>
      </w:r>
    </w:p>
    <w:p w14:paraId="10B0C825"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ΗΛΙΑΣ ΠΑΝΑΓΙΩΤΑΡΟΣ:</w:t>
      </w:r>
      <w:r>
        <w:rPr>
          <w:rFonts w:eastAsia="UB-Helvetica" w:cs="Times New Roman"/>
          <w:szCs w:val="24"/>
        </w:rPr>
        <w:t xml:space="preserve"> Τελειώνω σ’ ένα λεπτό.</w:t>
      </w:r>
    </w:p>
    <w:p w14:paraId="10B0C826" w14:textId="77777777" w:rsidR="009F6C17" w:rsidRDefault="003C1E98">
      <w:pPr>
        <w:spacing w:line="600" w:lineRule="auto"/>
        <w:ind w:firstLine="720"/>
        <w:jc w:val="both"/>
        <w:rPr>
          <w:rFonts w:eastAsia="UB-Helvetica" w:cs="Times New Roman"/>
          <w:szCs w:val="24"/>
        </w:rPr>
      </w:pPr>
      <w:r>
        <w:rPr>
          <w:rFonts w:eastAsia="UB-Helvetica" w:cs="Times New Roman"/>
          <w:szCs w:val="24"/>
        </w:rPr>
        <w:lastRenderedPageBreak/>
        <w:t>Η ανακεφαλαιοποίηση ασφαλιστικών ταμείων και όχι τραπεζών, θα έπρεπε να γίνουν σ’ έσχατη λύση. Συνεχώς ανακεφαλαιοποιείτε τις τράπεζες, τις πολλάκις χρεοκοπημένες.</w:t>
      </w:r>
      <w:r>
        <w:rPr>
          <w:rFonts w:eastAsia="UB-Helvetica" w:cs="Times New Roman"/>
          <w:szCs w:val="24"/>
        </w:rPr>
        <w:t xml:space="preserve"> Γιατί; Επειδή έδιναν στα κόμματα εκατομμύρια ευρώ και στους φαύλους επιχειρηματίες δισεκατομμύρια ευρώ; Γι’ αυτό σ’ αυτούς; Γιατί όχι στα ασφαλιστικά ταμεία, που τα «κουρέψατε» δόλια και φαύλα;</w:t>
      </w:r>
    </w:p>
    <w:p w14:paraId="10B0C827" w14:textId="77777777" w:rsidR="009F6C17" w:rsidRDefault="003C1E98">
      <w:pPr>
        <w:spacing w:line="600" w:lineRule="auto"/>
        <w:ind w:firstLine="720"/>
        <w:jc w:val="both"/>
        <w:rPr>
          <w:rFonts w:eastAsia="UB-Helvetica" w:cs="Times New Roman"/>
          <w:szCs w:val="24"/>
        </w:rPr>
      </w:pPr>
      <w:r>
        <w:rPr>
          <w:rFonts w:eastAsia="UB-Helvetica" w:cs="Times New Roman"/>
          <w:szCs w:val="24"/>
        </w:rPr>
        <w:t>Θα έπρεπε να έχουν γίνει πολλά, να έχει φτιαχτεί ένα ανταγωνι</w:t>
      </w:r>
      <w:r>
        <w:rPr>
          <w:rFonts w:eastAsia="UB-Helvetica" w:cs="Times New Roman"/>
          <w:szCs w:val="24"/>
        </w:rPr>
        <w:t>στικό περιβάλλον, μια εθνική αναπτυξιακή πολιτική για μια παραγωγική και όχι παρασιτική οικονομία.</w:t>
      </w:r>
    </w:p>
    <w:p w14:paraId="10B0C828" w14:textId="77777777" w:rsidR="009F6C17" w:rsidRDefault="003C1E98">
      <w:pPr>
        <w:spacing w:line="600" w:lineRule="auto"/>
        <w:ind w:firstLine="720"/>
        <w:jc w:val="both"/>
        <w:rPr>
          <w:rFonts w:eastAsia="UB-Helvetica" w:cs="Times New Roman"/>
          <w:szCs w:val="24"/>
        </w:rPr>
      </w:pPr>
      <w:r>
        <w:rPr>
          <w:rFonts w:eastAsia="UB-Helvetica" w:cs="Times New Roman"/>
          <w:szCs w:val="24"/>
        </w:rPr>
        <w:t>Θα μπορούσαμε να μιλάμε ώρες για τους λόγους. Όμως, αυτό δεν γίνεται στον ελάχιστο χρόνο, στον οποίο μας δίνετε, για ένα τόσο σοβαρό νομοσχέδιο, που κατ’ απα</w:t>
      </w:r>
      <w:r>
        <w:rPr>
          <w:rFonts w:eastAsia="UB-Helvetica" w:cs="Times New Roman"/>
          <w:szCs w:val="24"/>
        </w:rPr>
        <w:t>ίτηση μέσα σε μιάμιση μέρα πρέπει να συζητηθεί απ’ ολόκληρη την Ολομέλεια.</w:t>
      </w:r>
    </w:p>
    <w:p w14:paraId="10B0C829" w14:textId="77777777" w:rsidR="009F6C17" w:rsidRDefault="003C1E98">
      <w:pPr>
        <w:spacing w:line="600" w:lineRule="auto"/>
        <w:ind w:firstLine="720"/>
        <w:jc w:val="both"/>
        <w:rPr>
          <w:rFonts w:eastAsia="UB-Helvetica" w:cs="Times New Roman"/>
          <w:szCs w:val="24"/>
        </w:rPr>
      </w:pPr>
      <w:r>
        <w:rPr>
          <w:rFonts w:eastAsia="UB-Helvetica" w:cs="Times New Roman"/>
          <w:szCs w:val="24"/>
        </w:rPr>
        <w:t>Τελειώνοντας, θα ήθελα να σας υπενθυμίσω κάτι. «Επιδίωξη της τυραννίας είναι να πτωχεύσουν οι πολίτες αφενός για να συντηρείται με τα χρήματά τους η φρουρά του καθεστώτος και αφετέρ</w:t>
      </w:r>
      <w:r>
        <w:rPr>
          <w:rFonts w:eastAsia="UB-Helvetica" w:cs="Times New Roman"/>
          <w:szCs w:val="24"/>
        </w:rPr>
        <w:t xml:space="preserve">ου να είναι </w:t>
      </w:r>
      <w:r>
        <w:rPr>
          <w:rFonts w:eastAsia="UB-Helvetica" w:cs="Times New Roman"/>
          <w:szCs w:val="24"/>
        </w:rPr>
        <w:lastRenderedPageBreak/>
        <w:t>απασχολημένοι οι πολίτες και να μην τους μένει χρόνος για επιβουλές. Σε αυτό το αποτέλεσμα προβλέπει τόσο η επιβολή μεγάλων φόρων, η απορρόφηση των περιουσιών των πολιτών όσο και η κατασκευή φαραωνικών έργων, που εξαντλούν τα δημόσια οικονομικά</w:t>
      </w:r>
      <w:r>
        <w:rPr>
          <w:rFonts w:eastAsia="UB-Helvetica" w:cs="Times New Roman"/>
          <w:szCs w:val="24"/>
        </w:rPr>
        <w:t>». Αριστοτέλους «Πολιτικά». Είναι πάντοτε επίκαιρος.</w:t>
      </w:r>
    </w:p>
    <w:p w14:paraId="10B0C82A" w14:textId="77777777" w:rsidR="009F6C17" w:rsidRDefault="003C1E98">
      <w:pPr>
        <w:spacing w:line="600" w:lineRule="auto"/>
        <w:ind w:firstLine="720"/>
        <w:jc w:val="both"/>
        <w:rPr>
          <w:rFonts w:eastAsia="UB-Helvetica" w:cs="Times New Roman"/>
          <w:szCs w:val="24"/>
        </w:rPr>
      </w:pPr>
      <w:r>
        <w:rPr>
          <w:rFonts w:eastAsia="UB-Helvetica" w:cs="Times New Roman"/>
          <w:szCs w:val="24"/>
        </w:rPr>
        <w:t>Δυστυχώς, η χώρας μας βρίσκεται υπό κατοχή. Σαφώς και καταψηφίζουμε και επί της αρχής και επί των άρθρων.</w:t>
      </w:r>
    </w:p>
    <w:p w14:paraId="10B0C82B" w14:textId="77777777" w:rsidR="009F6C17" w:rsidRDefault="003C1E98">
      <w:pPr>
        <w:spacing w:line="600" w:lineRule="auto"/>
        <w:ind w:firstLine="720"/>
        <w:jc w:val="both"/>
        <w:rPr>
          <w:rFonts w:eastAsia="UB-Helvetica" w:cs="Times New Roman"/>
          <w:szCs w:val="24"/>
        </w:rPr>
      </w:pPr>
      <w:r>
        <w:rPr>
          <w:rFonts w:eastAsia="UB-Helvetica" w:cs="Times New Roman"/>
          <w:szCs w:val="24"/>
        </w:rPr>
        <w:t>Ευχαριστώ πάρα πολύ.</w:t>
      </w:r>
    </w:p>
    <w:p w14:paraId="10B0C82C" w14:textId="77777777" w:rsidR="009F6C17" w:rsidRDefault="003C1E98">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Χρυσής Αυγής)</w:t>
      </w:r>
    </w:p>
    <w:p w14:paraId="10B0C82D"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ΠΡΟΕΔΡΕΥΟΥΣΑ (Αναστασία Χρ</w:t>
      </w:r>
      <w:r>
        <w:rPr>
          <w:rFonts w:eastAsia="UB-Helvetica" w:cs="Times New Roman"/>
          <w:b/>
          <w:szCs w:val="24"/>
        </w:rPr>
        <w:t xml:space="preserve">ιστοδουλοπούλου): </w:t>
      </w:r>
      <w:r>
        <w:rPr>
          <w:rFonts w:eastAsia="UB-Helvetica" w:cs="Times New Roman"/>
          <w:szCs w:val="24"/>
        </w:rPr>
        <w:t xml:space="preserve">Τον λόγο έχει η </w:t>
      </w:r>
      <w:r>
        <w:rPr>
          <w:rFonts w:eastAsia="UB-Helvetica" w:cs="Times New Roman"/>
          <w:szCs w:val="24"/>
        </w:rPr>
        <w:t xml:space="preserve">κ. </w:t>
      </w:r>
      <w:r>
        <w:rPr>
          <w:rFonts w:eastAsia="UB-Helvetica" w:cs="Times New Roman"/>
          <w:szCs w:val="24"/>
        </w:rPr>
        <w:t>Χριστοφιλοπούλου, ειδική αγορήτρια της Δημοκρατικής Συμπαράταξης.</w:t>
      </w:r>
    </w:p>
    <w:p w14:paraId="10B0C82E" w14:textId="77777777" w:rsidR="009F6C17" w:rsidRDefault="003C1E98">
      <w:pPr>
        <w:spacing w:line="600" w:lineRule="auto"/>
        <w:ind w:firstLine="720"/>
        <w:jc w:val="both"/>
        <w:rPr>
          <w:rFonts w:eastAsia="UB-Helvetica" w:cs="Times New Roman"/>
          <w:szCs w:val="24"/>
        </w:rPr>
      </w:pPr>
      <w:r>
        <w:rPr>
          <w:rFonts w:eastAsia="UB-Helvetica" w:cs="Times New Roman"/>
          <w:szCs w:val="24"/>
        </w:rPr>
        <w:lastRenderedPageBreak/>
        <w:t>Παρακαλώ όλους και όλες να σεβαστούν λίγο τον χρόνο, γιατί δεν βλέπω Βουλευτής να μπορέσει να μιλήσει εκτός του καταλόγου.</w:t>
      </w:r>
    </w:p>
    <w:p w14:paraId="10B0C82F"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ΠΑΡΑΣΚΕΥΗ ΧΡΙΣΤΟΦΙΛΟΠΟΥΛΟΥ:</w:t>
      </w:r>
      <w:r>
        <w:rPr>
          <w:rFonts w:eastAsia="UB-Helvetica" w:cs="Times New Roman"/>
          <w:szCs w:val="24"/>
        </w:rPr>
        <w:t xml:space="preserve"> Ευ</w:t>
      </w:r>
      <w:r>
        <w:rPr>
          <w:rFonts w:eastAsia="UB-Helvetica" w:cs="Times New Roman"/>
          <w:szCs w:val="24"/>
        </w:rPr>
        <w:t>χαριστώ, κυρία Πρόεδρε.</w:t>
      </w:r>
    </w:p>
    <w:p w14:paraId="10B0C830" w14:textId="77777777" w:rsidR="009F6C17" w:rsidRDefault="003C1E98">
      <w:pPr>
        <w:spacing w:line="600" w:lineRule="auto"/>
        <w:ind w:firstLine="720"/>
        <w:jc w:val="both"/>
        <w:rPr>
          <w:rFonts w:eastAsia="UB-Helvetica" w:cs="Times New Roman"/>
          <w:szCs w:val="24"/>
        </w:rPr>
      </w:pPr>
      <w:r>
        <w:rPr>
          <w:rFonts w:eastAsia="UB-Helvetica" w:cs="Times New Roman"/>
          <w:szCs w:val="24"/>
        </w:rPr>
        <w:t>Αλήθεια, που είναι ο κ. Τσακαλώτος; Νομίζω ότι τον είχα δει και είχε μπει μέσα. Φαίνεται ότι τον είχε απελευθερώσει η τρόικα-θεσμοί. Τον είχε αφήσει λίγο από τα δεσμά, διότι μόνο ως δέσμιός της θα μπορούσε να είχε συμφωνήσει την τρο</w:t>
      </w:r>
      <w:r>
        <w:rPr>
          <w:rFonts w:eastAsia="UB-Helvetica" w:cs="Times New Roman"/>
          <w:szCs w:val="24"/>
        </w:rPr>
        <w:t>πολογία που μας κατέθεσε.</w:t>
      </w:r>
    </w:p>
    <w:p w14:paraId="10B0C831" w14:textId="77777777" w:rsidR="009F6C17" w:rsidRDefault="003C1E98">
      <w:pPr>
        <w:spacing w:line="600" w:lineRule="auto"/>
        <w:ind w:firstLine="720"/>
        <w:jc w:val="both"/>
        <w:rPr>
          <w:rFonts w:eastAsia="UB-Helvetica" w:cs="Times New Roman"/>
          <w:szCs w:val="24"/>
        </w:rPr>
      </w:pPr>
      <w:r>
        <w:rPr>
          <w:rFonts w:eastAsia="UB-Helvetica" w:cs="Times New Roman"/>
          <w:szCs w:val="24"/>
        </w:rPr>
        <w:t>Ακούγαμε τον κ. Τσακαλώτο τις προηγούμενες εβδομάδες να διαβεβαιώνει ότι δεν υπάρχει περίπτωση να μειωθεί έτι περαιτέρω το αφορολόγητο. Τόσο μεγάλος διαπραγματευτής! Μας διαβεβαίωνε.</w:t>
      </w:r>
    </w:p>
    <w:p w14:paraId="10B0C832" w14:textId="77777777" w:rsidR="009F6C17" w:rsidRDefault="003C1E98">
      <w:pPr>
        <w:spacing w:line="600" w:lineRule="auto"/>
        <w:ind w:firstLine="720"/>
        <w:jc w:val="both"/>
        <w:rPr>
          <w:rFonts w:eastAsia="UB-Helvetica" w:cs="Times New Roman"/>
          <w:szCs w:val="24"/>
        </w:rPr>
      </w:pPr>
      <w:r>
        <w:rPr>
          <w:rFonts w:eastAsia="UB-Helvetica" w:cs="Times New Roman"/>
          <w:szCs w:val="24"/>
        </w:rPr>
        <w:t>Κυρίες και κύριοι συνάδελφοι, με τροπολογία της</w:t>
      </w:r>
      <w:r>
        <w:rPr>
          <w:rFonts w:eastAsia="UB-Helvetica" w:cs="Times New Roman"/>
          <w:szCs w:val="24"/>
        </w:rPr>
        <w:t xml:space="preserve"> νύχτας</w:t>
      </w:r>
      <w:r>
        <w:rPr>
          <w:rFonts w:eastAsia="UB-Helvetica" w:cs="Times New Roman"/>
          <w:szCs w:val="24"/>
        </w:rPr>
        <w:t>,</w:t>
      </w:r>
      <w:r>
        <w:rPr>
          <w:rFonts w:eastAsia="UB-Helvetica" w:cs="Times New Roman"/>
          <w:szCs w:val="24"/>
        </w:rPr>
        <w:t xml:space="preserve"> κυριολεκτικά και μεταφορικά</w:t>
      </w:r>
      <w:r>
        <w:rPr>
          <w:rFonts w:eastAsia="UB-Helvetica" w:cs="Times New Roman"/>
          <w:szCs w:val="24"/>
        </w:rPr>
        <w:t>,</w:t>
      </w:r>
      <w:r>
        <w:rPr>
          <w:rFonts w:eastAsia="UB-Helvetica" w:cs="Times New Roman"/>
          <w:szCs w:val="24"/>
        </w:rPr>
        <w:t xml:space="preserve"> το αφορολόγητο πήγε στα 8.600 ευρώ.</w:t>
      </w:r>
    </w:p>
    <w:p w14:paraId="10B0C833"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 xml:space="preserve">ΝΙΚΟΛΑΟΣ ΣΥΡΜΑΛΕΝΙΟΣ: </w:t>
      </w:r>
      <w:r>
        <w:rPr>
          <w:rFonts w:eastAsia="UB-Helvetica" w:cs="Times New Roman"/>
          <w:szCs w:val="24"/>
        </w:rPr>
        <w:t>Γι’ αυτούς που δεν έχουν παιδιά.</w:t>
      </w:r>
    </w:p>
    <w:p w14:paraId="10B0C834" w14:textId="77777777" w:rsidR="009F6C17" w:rsidRDefault="003C1E98">
      <w:pPr>
        <w:spacing w:line="600" w:lineRule="auto"/>
        <w:ind w:firstLine="720"/>
        <w:jc w:val="both"/>
        <w:rPr>
          <w:rFonts w:eastAsia="UB-Helvetica" w:cs="Times New Roman"/>
          <w:szCs w:val="24"/>
        </w:rPr>
      </w:pPr>
      <w:r>
        <w:rPr>
          <w:rFonts w:eastAsia="UB-Helvetica" w:cs="Times New Roman"/>
          <w:b/>
          <w:szCs w:val="24"/>
        </w:rPr>
        <w:lastRenderedPageBreak/>
        <w:t xml:space="preserve">ΝΕΚΤΑΡΙΟΣ ΣΑΝΤΟΡΙΝΙΟΣ: </w:t>
      </w:r>
      <w:r>
        <w:rPr>
          <w:rFonts w:eastAsia="UB-Helvetica" w:cs="Times New Roman"/>
          <w:szCs w:val="24"/>
        </w:rPr>
        <w:t>Για τα τρία παιδιά;</w:t>
      </w:r>
    </w:p>
    <w:p w14:paraId="10B0C835"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ΠΑΡΑΣΚΕΥΗ ΧΡΙΣΤΟΦΙΛΟΠΟΥΛΟΥ:</w:t>
      </w:r>
      <w:r>
        <w:rPr>
          <w:rFonts w:eastAsia="UB-Helvetica" w:cs="Times New Roman"/>
          <w:szCs w:val="24"/>
        </w:rPr>
        <w:t xml:space="preserve"> Γι’ αυτούς που δεν έχουν παιδιά. </w:t>
      </w:r>
    </w:p>
    <w:p w14:paraId="10B0C836" w14:textId="77777777" w:rsidR="009F6C17" w:rsidRDefault="003C1E98">
      <w:pPr>
        <w:spacing w:line="600" w:lineRule="auto"/>
        <w:ind w:firstLine="720"/>
        <w:jc w:val="both"/>
        <w:rPr>
          <w:rFonts w:eastAsia="Times New Roman"/>
          <w:szCs w:val="24"/>
        </w:rPr>
      </w:pPr>
      <w:r>
        <w:rPr>
          <w:rFonts w:eastAsia="UB-Helvetica" w:cs="Times New Roman"/>
          <w:szCs w:val="24"/>
        </w:rPr>
        <w:t>Τι θέλετε; Το φύλλο συ</w:t>
      </w:r>
      <w:r>
        <w:rPr>
          <w:rFonts w:eastAsia="UB-Helvetica" w:cs="Times New Roman"/>
          <w:szCs w:val="24"/>
        </w:rPr>
        <w:t>κής σας έχει πέσει ότι και να μας πείτε, μεγάλοι διαπραγματευτές. Έχει πέσει το τελευταίο φύλλο συκής του γυμνού βασιλιά Τσίπρα. Ήταν το τελευταίο φύλλο συκής που είχατε το αφορολόγητο.</w:t>
      </w:r>
      <w:r>
        <w:rPr>
          <w:rFonts w:eastAsia="Times New Roman"/>
          <w:szCs w:val="24"/>
        </w:rPr>
        <w:t xml:space="preserve"> </w:t>
      </w:r>
      <w:r>
        <w:rPr>
          <w:rFonts w:eastAsia="Times New Roman"/>
          <w:szCs w:val="24"/>
        </w:rPr>
        <w:t>Εσείς που λέγατε ότι θα καταργήσετε τον ΕΝΦΙΑ, εσείς που λέγατε για τη</w:t>
      </w:r>
      <w:r>
        <w:rPr>
          <w:rFonts w:eastAsia="Times New Roman"/>
          <w:szCs w:val="24"/>
        </w:rPr>
        <w:t xml:space="preserve"> δέκατη τρίτη σύνταξη, εσείς που λέγατε ότι θα φορολογήσετε τον μεγάλο πλούτο, φέρατε ένα νομοσχέδιο το οποίο τσακίζει τη μεσαία τάξη και τα μικρά εισοδήματα. Και το τελευταίο φύλλο συκής του βασιλιά λαϊκιστή Τσίπρα έπεσε και ο βασιλιάς είναι ολόγυμνος.</w:t>
      </w:r>
    </w:p>
    <w:p w14:paraId="10B0C837" w14:textId="77777777" w:rsidR="009F6C17" w:rsidRDefault="003C1E98">
      <w:pPr>
        <w:spacing w:after="0" w:line="600" w:lineRule="auto"/>
        <w:ind w:firstLine="720"/>
        <w:jc w:val="both"/>
        <w:rPr>
          <w:rFonts w:eastAsia="Times New Roman"/>
          <w:szCs w:val="24"/>
        </w:rPr>
      </w:pPr>
      <w:r>
        <w:rPr>
          <w:rFonts w:eastAsia="Times New Roman"/>
          <w:b/>
          <w:szCs w:val="24"/>
        </w:rPr>
        <w:t>ΑΝ</w:t>
      </w:r>
      <w:r>
        <w:rPr>
          <w:rFonts w:eastAsia="Times New Roman"/>
          <w:b/>
          <w:szCs w:val="24"/>
        </w:rPr>
        <w:t>ΔΡΕΑΣ ΛΟΒΕΡΔΟΣ:</w:t>
      </w:r>
      <w:r>
        <w:rPr>
          <w:rFonts w:eastAsia="Times New Roman"/>
          <w:szCs w:val="24"/>
        </w:rPr>
        <w:t xml:space="preserve"> Σιγά τον βασιλιά!</w:t>
      </w:r>
    </w:p>
    <w:p w14:paraId="10B0C838" w14:textId="77777777" w:rsidR="009F6C17" w:rsidRDefault="003C1E98">
      <w:pPr>
        <w:spacing w:after="0"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Του λαϊκισμού, κύριε συνάδελφε. Ο βασιλιάς του λαϊκισμού. Αυτός είναι και τίποτα παραπάνω. Από κατάληψη σε ρεσάλτο και από ρεσάλτο Πρωθυπουργός. Αυτός είναι και τίποτα παραπάνω. Τα άλλα λόγια εί</w:t>
      </w:r>
      <w:r>
        <w:rPr>
          <w:rFonts w:eastAsia="Times New Roman"/>
          <w:szCs w:val="24"/>
        </w:rPr>
        <w:t xml:space="preserve">ναι λόγια για να φεύγουν, έπεα πτερόεντα. </w:t>
      </w:r>
    </w:p>
    <w:p w14:paraId="10B0C839" w14:textId="77777777" w:rsidR="009F6C17" w:rsidRDefault="003C1E98">
      <w:pPr>
        <w:spacing w:line="600" w:lineRule="auto"/>
        <w:jc w:val="both"/>
        <w:rPr>
          <w:rFonts w:eastAsia="Times New Roman"/>
          <w:szCs w:val="24"/>
        </w:rPr>
      </w:pPr>
      <w:r>
        <w:rPr>
          <w:rFonts w:eastAsia="Times New Roman"/>
          <w:szCs w:val="24"/>
        </w:rPr>
        <w:t>Εσείς, λοιπόν, θα καταργούσατε τον ΕΝΦΙΑ, εσείς θα φορολογούσατε τον μεγάλο πλούτο.</w:t>
      </w:r>
    </w:p>
    <w:p w14:paraId="10B0C83A" w14:textId="77777777" w:rsidR="009F6C17" w:rsidRDefault="003C1E98">
      <w:pPr>
        <w:spacing w:line="600" w:lineRule="auto"/>
        <w:ind w:firstLine="720"/>
        <w:jc w:val="both"/>
        <w:rPr>
          <w:rFonts w:eastAsia="Times New Roman"/>
          <w:szCs w:val="24"/>
        </w:rPr>
      </w:pPr>
      <w:r>
        <w:rPr>
          <w:rFonts w:eastAsia="Times New Roman"/>
          <w:szCs w:val="24"/>
        </w:rPr>
        <w:t>Αλήθεια, πού είναι μια διάταξη για τον μεγάλο πλούτο, γιατί βεβαίως αυτές που είχαμε φέρει εμείς για την άρση του τραπεζικού απορ</w:t>
      </w:r>
      <w:r>
        <w:rPr>
          <w:rFonts w:eastAsia="Times New Roman"/>
          <w:szCs w:val="24"/>
        </w:rPr>
        <w:t>ρήτου, για τον οικονομικό εισαγγελέα, τις καταψηφίζατε μετά βδελυγμίας τότε; Πού είναι, λοιπόν, μία, αριθμός ένα, για να τσακίσετε τον μεγάλο πλούτο; Έλεος</w:t>
      </w:r>
      <w:r w:rsidRPr="00186B1F">
        <w:rPr>
          <w:rFonts w:eastAsia="Times New Roman"/>
          <w:szCs w:val="24"/>
        </w:rPr>
        <w:t>!</w:t>
      </w:r>
      <w:r>
        <w:rPr>
          <w:rFonts w:eastAsia="Times New Roman"/>
          <w:szCs w:val="24"/>
        </w:rPr>
        <w:t xml:space="preserve"> </w:t>
      </w:r>
    </w:p>
    <w:p w14:paraId="10B0C83B" w14:textId="77777777" w:rsidR="009F6C17" w:rsidRDefault="003C1E98">
      <w:pPr>
        <w:spacing w:line="600" w:lineRule="auto"/>
        <w:ind w:firstLine="720"/>
        <w:jc w:val="both"/>
        <w:rPr>
          <w:rFonts w:eastAsia="Times New Roman"/>
          <w:szCs w:val="24"/>
        </w:rPr>
      </w:pPr>
      <w:r>
        <w:rPr>
          <w:rFonts w:eastAsia="Times New Roman"/>
          <w:szCs w:val="24"/>
        </w:rPr>
        <w:t>Τσακίζετε τους ελεύθερους επαγγελματίες με το άρθρο 114. Κάθε χιλιάρικο πάνω από είκοσι χιλιάδες ε</w:t>
      </w:r>
      <w:r>
        <w:rPr>
          <w:rFonts w:eastAsia="Times New Roman"/>
          <w:szCs w:val="24"/>
        </w:rPr>
        <w:t>υρώ έχει φόρο 34%</w:t>
      </w:r>
      <w:r>
        <w:rPr>
          <w:rFonts w:eastAsia="Times New Roman"/>
          <w:szCs w:val="24"/>
        </w:rPr>
        <w:t>,</w:t>
      </w:r>
      <w:r>
        <w:rPr>
          <w:rFonts w:eastAsia="Times New Roman"/>
          <w:szCs w:val="24"/>
        </w:rPr>
        <w:t xml:space="preserve"> κλίμακα και εισφορά αλληλεγγύης. Κάθε χιλιάρικο πάνω από τριάντα χιλιάδες ευρώ έχει φόρο 45%</w:t>
      </w:r>
      <w:r>
        <w:rPr>
          <w:rFonts w:eastAsia="Times New Roman"/>
          <w:szCs w:val="24"/>
        </w:rPr>
        <w:t>,</w:t>
      </w:r>
      <w:r>
        <w:rPr>
          <w:rFonts w:eastAsia="Times New Roman"/>
          <w:szCs w:val="24"/>
        </w:rPr>
        <w:t xml:space="preserve"> κλίμακα και εισφορά αλληλεγγύης. Κάθε χιλιάρικο πάνω από σαράντα χιλιάδες ευρώ έχει φόρο 52,5%</w:t>
      </w:r>
      <w:r>
        <w:rPr>
          <w:rFonts w:eastAsia="Times New Roman"/>
          <w:szCs w:val="24"/>
        </w:rPr>
        <w:t>,</w:t>
      </w:r>
      <w:r>
        <w:rPr>
          <w:rFonts w:eastAsia="Times New Roman"/>
          <w:szCs w:val="24"/>
        </w:rPr>
        <w:t xml:space="preserve"> κλίμακα και εισφορά αλληλεγγύης. Επιδρομή στη μεσαία τάξη, επιδρομή στους ελεύθερους </w:t>
      </w:r>
      <w:r>
        <w:rPr>
          <w:rFonts w:eastAsia="Times New Roman"/>
          <w:szCs w:val="24"/>
        </w:rPr>
        <w:lastRenderedPageBreak/>
        <w:t xml:space="preserve">επαγγελματίες και αυτοαπασχολούμενους. Πρώτη φορά </w:t>
      </w:r>
      <w:r>
        <w:rPr>
          <w:rFonts w:eastAsia="Times New Roman"/>
          <w:szCs w:val="24"/>
        </w:rPr>
        <w:t>αριστερά</w:t>
      </w:r>
      <w:r>
        <w:rPr>
          <w:rFonts w:eastAsia="Times New Roman"/>
          <w:szCs w:val="24"/>
        </w:rPr>
        <w:t>. Επιδρομή στα καφενεία του χωριού. Θα τα πούμε αυτά μετά. Θα τα πούμε εκεί με τον ΟΓΑ. Επιδρομή στο μικρό μπακα</w:t>
      </w:r>
      <w:r>
        <w:rPr>
          <w:rFonts w:eastAsia="Times New Roman"/>
          <w:szCs w:val="24"/>
        </w:rPr>
        <w:t>λικάκι, εκεί που μαζεύεται η γειτονιά, εκεί που μιλάει ο κόσμος, εκεί που μπαίνουν και οι Βουλευτές και κουβεντιάζουν. Αλήθεια, γιατί το κάνετε αυτό; Για να κλείσουν και για να μην κουβεντιάζει ο κόσμος στα χωριά, γιατί θα κλείσουν έτσι όπως πάει. Θα κλείσ</w:t>
      </w:r>
      <w:r>
        <w:rPr>
          <w:rFonts w:eastAsia="Times New Roman"/>
          <w:szCs w:val="24"/>
        </w:rPr>
        <w:t>ουν όλα τα μικρά καφενεία.</w:t>
      </w:r>
    </w:p>
    <w:p w14:paraId="10B0C83C" w14:textId="77777777" w:rsidR="009F6C17" w:rsidRDefault="003C1E98">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10B0C83D" w14:textId="77777777" w:rsidR="009F6C17" w:rsidRDefault="003C1E98">
      <w:pPr>
        <w:spacing w:after="0" w:line="600" w:lineRule="auto"/>
        <w:ind w:firstLine="720"/>
        <w:jc w:val="both"/>
        <w:rPr>
          <w:rFonts w:eastAsia="Times New Roman"/>
          <w:szCs w:val="24"/>
        </w:rPr>
      </w:pPr>
      <w:r>
        <w:rPr>
          <w:rFonts w:eastAsia="Times New Roman"/>
          <w:szCs w:val="24"/>
        </w:rPr>
        <w:t xml:space="preserve">Αυτό θέλετε. Μούγκα, κανείς να μη μιλάει. </w:t>
      </w:r>
    </w:p>
    <w:p w14:paraId="10B0C83E" w14:textId="77777777" w:rsidR="009F6C17" w:rsidRDefault="003C1E98">
      <w:pPr>
        <w:spacing w:line="600" w:lineRule="auto"/>
        <w:ind w:firstLine="720"/>
        <w:jc w:val="both"/>
        <w:rPr>
          <w:rFonts w:eastAsia="Times New Roman"/>
          <w:szCs w:val="24"/>
        </w:rPr>
      </w:pPr>
      <w:r>
        <w:rPr>
          <w:rFonts w:eastAsia="Times New Roman"/>
          <w:szCs w:val="24"/>
        </w:rPr>
        <w:t>Πέρα από τους ελεύθερους επαγγελματίες, να μην ξεχάσουμε βεβαίως και τις επιχειρήσεις. Βεβαίως, εσείς είστε Α</w:t>
      </w:r>
      <w:r>
        <w:rPr>
          <w:rFonts w:eastAsia="Times New Roman"/>
          <w:szCs w:val="24"/>
        </w:rPr>
        <w:t xml:space="preserve">ριστερά. Δεν τις θέλετε. Έως 50% κέρδη, αυξάνουμε τον συντελεστή 3%, πάλι με τροπολογία της νύχτας. Άρα, ο φορολογικός λογαριασμός μ’ ένα άρθρο και δύο τροπολογίες ανέρχεται περίπου στα </w:t>
      </w:r>
      <w:r>
        <w:rPr>
          <w:rFonts w:eastAsia="Times New Roman"/>
          <w:szCs w:val="24"/>
        </w:rPr>
        <w:lastRenderedPageBreak/>
        <w:t>δύο δισεκατομμύρια, 1,9 για την ακρίβεια. Αυτή είναι η πολιτική πλήρου</w:t>
      </w:r>
      <w:r>
        <w:rPr>
          <w:rFonts w:eastAsia="Times New Roman"/>
          <w:szCs w:val="24"/>
        </w:rPr>
        <w:t xml:space="preserve">ς καταρράκωσης κάθε δημιουργικής δύναμης της ελληνικής κοινωνίας, κάθε πρωτοβουλίας, κάθε επιχειρηματικότητας. </w:t>
      </w:r>
    </w:p>
    <w:p w14:paraId="10B0C83F" w14:textId="77777777" w:rsidR="009F6C17" w:rsidRDefault="003C1E98">
      <w:pPr>
        <w:spacing w:line="600" w:lineRule="auto"/>
        <w:ind w:firstLine="720"/>
        <w:jc w:val="both"/>
        <w:rPr>
          <w:rFonts w:eastAsia="Times New Roman"/>
          <w:szCs w:val="24"/>
        </w:rPr>
      </w:pPr>
      <w:r>
        <w:rPr>
          <w:rFonts w:eastAsia="Times New Roman"/>
          <w:szCs w:val="24"/>
        </w:rPr>
        <w:t xml:space="preserve">Βεβαίως, υπάρχει και η δυνατότητα </w:t>
      </w:r>
      <w:r>
        <w:rPr>
          <w:rFonts w:eastAsia="Times New Roman"/>
          <w:szCs w:val="24"/>
        </w:rPr>
        <w:t xml:space="preserve">μη </w:t>
      </w:r>
      <w:r>
        <w:rPr>
          <w:rFonts w:eastAsia="Times New Roman"/>
          <w:szCs w:val="24"/>
        </w:rPr>
        <w:t>είσπραξης εσόδων από το κράτος. Αυτό σας το λένε και τα στοιχεία του προϋπολογισμού. Δεν πρόκειται να εισπρ</w:t>
      </w:r>
      <w:r>
        <w:rPr>
          <w:rFonts w:eastAsia="Times New Roman"/>
          <w:szCs w:val="24"/>
        </w:rPr>
        <w:t xml:space="preserve">άξετε, κυρίες και κύριοι συνάδελφοι. Ό,τι εισπράξατε, το εισπράξατε από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τον φόβο του κόσμου που πήγαινε να πληρώσει το φόρο του. Έχει σταματήσει ο κόσμος να πληρώνει γιατί δεν έχει. Αποτέλεσμα; Διακόσια τριάντα τρία εκατομμύρια ευρώ</w:t>
      </w:r>
      <w:r>
        <w:rPr>
          <w:rFonts w:eastAsia="Times New Roman"/>
          <w:szCs w:val="24"/>
        </w:rPr>
        <w:t xml:space="preserve"> -λέει η έκθεση του πρώτου τριμήνου για τον προϋπολογισμό του 2016- είναι η μείωση των εσόδων. Άρα, λοιπόν, είναι ατελέσφορη</w:t>
      </w:r>
      <w:r w:rsidRPr="002C30F5">
        <w:rPr>
          <w:rFonts w:eastAsia="Times New Roman"/>
          <w:szCs w:val="24"/>
        </w:rPr>
        <w:t>,</w:t>
      </w:r>
      <w:r>
        <w:rPr>
          <w:rFonts w:eastAsia="Times New Roman"/>
          <w:szCs w:val="24"/>
        </w:rPr>
        <w:t xml:space="preserve"> δυστυχώς</w:t>
      </w:r>
      <w:r w:rsidRPr="002C30F5">
        <w:rPr>
          <w:rFonts w:eastAsia="Times New Roman"/>
          <w:szCs w:val="24"/>
        </w:rPr>
        <w:t>,</w:t>
      </w:r>
      <w:r>
        <w:rPr>
          <w:rFonts w:eastAsia="Times New Roman"/>
          <w:szCs w:val="24"/>
        </w:rPr>
        <w:t xml:space="preserve"> η επιδρομή. </w:t>
      </w:r>
    </w:p>
    <w:p w14:paraId="10B0C840" w14:textId="77777777" w:rsidR="009F6C17" w:rsidRDefault="003C1E98">
      <w:pPr>
        <w:spacing w:after="0" w:line="720" w:lineRule="auto"/>
        <w:ind w:firstLine="720"/>
        <w:jc w:val="both"/>
        <w:rPr>
          <w:rFonts w:eastAsia="Times New Roman"/>
          <w:szCs w:val="24"/>
        </w:rPr>
      </w:pPr>
      <w:r>
        <w:rPr>
          <w:rFonts w:eastAsia="Times New Roman"/>
          <w:szCs w:val="24"/>
        </w:rPr>
        <w:lastRenderedPageBreak/>
        <w:t>Ας πάμε τώρα στο ασφαλιστικό που είναι και το κύριο ζήτημα. Κοιτάξτε, εγώ θα το χαρακτηρίσω ασφαλιστικό έκτ</w:t>
      </w:r>
      <w:r>
        <w:rPr>
          <w:rFonts w:eastAsia="Times New Roman"/>
          <w:szCs w:val="24"/>
        </w:rPr>
        <w:t xml:space="preserve">ρωμα γιατί είναι αντιασφαλιστικό με την έννοια ότι καταργεί κάθε ανταποδοτικότητα εισφορών και παροχών, γι’ αυτό είναι στη βάση του άδικο. Είναι στη βάση του ένα πάρα πολύ άδικο σύστημα. </w:t>
      </w:r>
    </w:p>
    <w:p w14:paraId="10B0C841" w14:textId="77777777" w:rsidR="009F6C17" w:rsidRDefault="003C1E98">
      <w:pPr>
        <w:spacing w:line="600" w:lineRule="auto"/>
        <w:ind w:firstLine="720"/>
        <w:jc w:val="both"/>
        <w:rPr>
          <w:rFonts w:eastAsia="Times New Roman"/>
          <w:szCs w:val="24"/>
        </w:rPr>
      </w:pPr>
      <w:r>
        <w:rPr>
          <w:rFonts w:eastAsia="Times New Roman"/>
          <w:szCs w:val="24"/>
        </w:rPr>
        <w:t>Να έλεγε κανείς ότι όλες αυτές οι σωρευμένες αδικίες -για τις οποίες</w:t>
      </w:r>
      <w:r>
        <w:rPr>
          <w:rFonts w:eastAsia="Times New Roman"/>
          <w:szCs w:val="24"/>
        </w:rPr>
        <w:t xml:space="preserve"> θα μιλήσω- εξασφάλιζαν το μέλλον του ασφαλιστικού, το μέλλον των συντάξεων των νεότερων γενεών! Θα έλεγε κανείς, κυρίες και κύριοι συνάδελφοι, «να το σκεφτώ δυο και τρεις φορές μήπως και ψηφίσω». Δυστυχώς, όμως, εδώ είστε και εδώ είμαστε. </w:t>
      </w:r>
    </w:p>
    <w:p w14:paraId="10B0C842" w14:textId="77777777" w:rsidR="009F6C17" w:rsidRDefault="003C1E98">
      <w:pPr>
        <w:spacing w:line="600" w:lineRule="auto"/>
        <w:ind w:firstLine="720"/>
        <w:jc w:val="both"/>
        <w:rPr>
          <w:rFonts w:eastAsia="Times New Roman"/>
          <w:szCs w:val="24"/>
        </w:rPr>
      </w:pPr>
      <w:r>
        <w:rPr>
          <w:rFonts w:eastAsia="Times New Roman"/>
          <w:szCs w:val="24"/>
        </w:rPr>
        <w:lastRenderedPageBreak/>
        <w:t>Επειδή θα τα ξα</w:t>
      </w:r>
      <w:r>
        <w:rPr>
          <w:rFonts w:eastAsia="Times New Roman"/>
          <w:szCs w:val="24"/>
        </w:rPr>
        <w:t>ναπούμε σε λίγο καιρό, κύριε Κατρούγκαλε, θα δείτε ότι σε λίγο θα υπάρχει ανάγκη νέας επιδρομής. Άρα, αυτό το ασφαλιστικό όχι μόνο δεν λύνει το πρόβλημα, αλλά είναι καθαρά ένα ασφαλιστικό το οποίο είναι δημοσιονομικό και μόνο. Το δημοσιονομικό θέμα της χώρ</w:t>
      </w:r>
      <w:r>
        <w:rPr>
          <w:rFonts w:eastAsia="Times New Roman"/>
          <w:szCs w:val="24"/>
        </w:rPr>
        <w:t xml:space="preserve">ας από την καταστροφική σας διακυβέρνηση το πληρώνει το ασφαλιστικό. </w:t>
      </w:r>
    </w:p>
    <w:p w14:paraId="10B0C843" w14:textId="77777777" w:rsidR="009F6C17" w:rsidRDefault="003C1E98">
      <w:pPr>
        <w:spacing w:line="600" w:lineRule="auto"/>
        <w:ind w:firstLine="720"/>
        <w:jc w:val="both"/>
        <w:rPr>
          <w:rFonts w:eastAsia="Times New Roman"/>
          <w:szCs w:val="24"/>
        </w:rPr>
      </w:pPr>
      <w:r>
        <w:rPr>
          <w:rFonts w:eastAsia="Times New Roman"/>
          <w:szCs w:val="24"/>
        </w:rPr>
        <w:t>Μόνο ο λογαριασμός Τσίπρα-Καμμένου τα λέει όλα. Ποιος είναι αυτός; Από τα τριακόσια εκατομμύρια ευρώ ελλείμματος των ασφαλιστικών ταμείων που υπήρχαν στον προϋπολογισμό του 2015, ο λογαρ</w:t>
      </w:r>
      <w:r>
        <w:rPr>
          <w:rFonts w:eastAsia="Times New Roman"/>
          <w:szCs w:val="24"/>
        </w:rPr>
        <w:t xml:space="preserve">ιασμός έχει ανέλθει στα 2,2 δισεκατομμύρια ευρώ συνολικά. </w:t>
      </w:r>
    </w:p>
    <w:p w14:paraId="10B0C844" w14:textId="77777777" w:rsidR="009F6C17" w:rsidRDefault="003C1E98">
      <w:pPr>
        <w:tabs>
          <w:tab w:val="left" w:pos="720"/>
          <w:tab w:val="left" w:pos="1440"/>
          <w:tab w:val="left" w:pos="2160"/>
          <w:tab w:val="left" w:pos="2880"/>
          <w:tab w:val="left" w:pos="3933"/>
        </w:tabs>
        <w:spacing w:line="600" w:lineRule="auto"/>
        <w:ind w:firstLine="720"/>
        <w:jc w:val="both"/>
        <w:rPr>
          <w:rFonts w:eastAsia="Times New Roman"/>
          <w:szCs w:val="24"/>
        </w:rPr>
      </w:pPr>
      <w:r>
        <w:rPr>
          <w:rFonts w:eastAsia="Times New Roman"/>
          <w:szCs w:val="24"/>
        </w:rPr>
        <w:t xml:space="preserve">Το </w:t>
      </w:r>
      <w:r>
        <w:rPr>
          <w:rFonts w:eastAsia="Times New Roman"/>
          <w:szCs w:val="24"/>
          <w:lang w:val="en-US"/>
        </w:rPr>
        <w:t>e</w:t>
      </w:r>
      <w:r w:rsidRPr="00FA019D">
        <w:rPr>
          <w:rFonts w:eastAsia="Times New Roman"/>
          <w:szCs w:val="24"/>
        </w:rPr>
        <w:t>-</w:t>
      </w:r>
      <w:r>
        <w:rPr>
          <w:rFonts w:eastAsia="Times New Roman"/>
          <w:szCs w:val="24"/>
          <w:lang w:val="en-US"/>
        </w:rPr>
        <w:t>mail</w:t>
      </w:r>
      <w:r>
        <w:rPr>
          <w:rFonts w:eastAsia="Times New Roman"/>
          <w:szCs w:val="24"/>
        </w:rPr>
        <w:t xml:space="preserve"> Χαρδούβελη είχε μόνο 280 εκατομμύρια διαφορά για τα ασφαλιστικά ταμεία. Η διαφορά αυτή μέσα σε έναν, μόλις, χρόνο ανήλθε στα 2,2 </w:t>
      </w:r>
      <w:r>
        <w:rPr>
          <w:rFonts w:eastAsia="Times New Roman"/>
          <w:szCs w:val="24"/>
        </w:rPr>
        <w:t>δισεκατομμύρια</w:t>
      </w:r>
      <w:r>
        <w:rPr>
          <w:rFonts w:eastAsia="Times New Roman"/>
          <w:szCs w:val="24"/>
        </w:rPr>
        <w:t xml:space="preserve"> ευρώ για τη διετία. Είναι τα μέτρα που παίρ</w:t>
      </w:r>
      <w:r>
        <w:rPr>
          <w:rFonts w:eastAsia="Times New Roman"/>
          <w:szCs w:val="24"/>
        </w:rPr>
        <w:t xml:space="preserve">νετε. Είναι τα μέτρα Τσίπρα- Καμμένου. </w:t>
      </w:r>
    </w:p>
    <w:p w14:paraId="10B0C845" w14:textId="77777777" w:rsidR="009F6C17" w:rsidRDefault="003C1E98">
      <w:pPr>
        <w:tabs>
          <w:tab w:val="left" w:pos="720"/>
          <w:tab w:val="left" w:pos="1440"/>
          <w:tab w:val="left" w:pos="2160"/>
          <w:tab w:val="left" w:pos="2880"/>
          <w:tab w:val="left" w:pos="3933"/>
        </w:tabs>
        <w:spacing w:line="600" w:lineRule="auto"/>
        <w:ind w:firstLine="720"/>
        <w:jc w:val="both"/>
        <w:rPr>
          <w:rFonts w:eastAsia="Times New Roman"/>
          <w:szCs w:val="24"/>
        </w:rPr>
      </w:pPr>
      <w:r>
        <w:rPr>
          <w:rFonts w:eastAsia="Times New Roman"/>
          <w:szCs w:val="24"/>
        </w:rPr>
        <w:lastRenderedPageBreak/>
        <w:t>Ό,τι και να πείτε, αυτό δεν μπορείτε να το αναιρέσετε. Ακόμη και το ψέμα που ακούσαμε από τον Υπουργό -λυπάμαι που θα το πω. Μας είπε πριν λίγο ότι κληρονόμησε 860 εκατομμύρια ευρώ ελλείμματα στα επικουρικά. Δεν είνα</w:t>
      </w:r>
      <w:r>
        <w:rPr>
          <w:rFonts w:eastAsia="Times New Roman"/>
          <w:szCs w:val="24"/>
        </w:rPr>
        <w:t xml:space="preserve">ι έτσι. Είναι 300 εκατομμύρια ευρώ στον </w:t>
      </w:r>
      <w:r>
        <w:rPr>
          <w:rFonts w:eastAsia="Times New Roman"/>
          <w:szCs w:val="24"/>
        </w:rPr>
        <w:t xml:space="preserve">προϋπολογισμό </w:t>
      </w:r>
      <w:r>
        <w:rPr>
          <w:rFonts w:eastAsia="Times New Roman"/>
          <w:szCs w:val="24"/>
        </w:rPr>
        <w:t xml:space="preserve">του </w:t>
      </w:r>
      <w:r>
        <w:rPr>
          <w:rFonts w:eastAsia="Times New Roman"/>
          <w:szCs w:val="24"/>
        </w:rPr>
        <w:t>΄15</w:t>
      </w:r>
      <w:r>
        <w:rPr>
          <w:rFonts w:eastAsia="Times New Roman"/>
          <w:szCs w:val="24"/>
        </w:rPr>
        <w:t>. Βέβαια, ένα ψέμα παραπάνω, ένα ψέμα λιγότερο, σανό!</w:t>
      </w:r>
    </w:p>
    <w:p w14:paraId="10B0C846" w14:textId="77777777" w:rsidR="009F6C17" w:rsidRDefault="003C1E98">
      <w:pPr>
        <w:tabs>
          <w:tab w:val="left" w:pos="720"/>
          <w:tab w:val="left" w:pos="1440"/>
          <w:tab w:val="left" w:pos="2160"/>
          <w:tab w:val="left" w:pos="2880"/>
          <w:tab w:val="left" w:pos="3933"/>
        </w:tabs>
        <w:spacing w:line="600" w:lineRule="auto"/>
        <w:ind w:firstLine="720"/>
        <w:jc w:val="both"/>
        <w:rPr>
          <w:rFonts w:eastAsia="Times New Roman"/>
          <w:szCs w:val="24"/>
        </w:rPr>
      </w:pPr>
      <w:r>
        <w:rPr>
          <w:rFonts w:eastAsia="Times New Roman"/>
          <w:szCs w:val="24"/>
        </w:rPr>
        <w:t xml:space="preserve">Και είχαμε και από τον Πρωθυπουργό παρτίδες σανού. Να μιλήσουμε λίγο για την πρώτη παρτίδα σανού, όταν μας είπε ο κύριος Πρωθυπουργός -και ο </w:t>
      </w:r>
      <w:r>
        <w:rPr>
          <w:rFonts w:eastAsia="Times New Roman"/>
          <w:szCs w:val="24"/>
        </w:rPr>
        <w:t>κύριος Υπουργός πριν λίγο- ότι έγινε διάλογος.</w:t>
      </w:r>
    </w:p>
    <w:p w14:paraId="10B0C84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πότε ακριβώς έγινε διάλογος; Κύριε Υπουργέ, θα συμφωνήσω με όλα όσα είπατε για την Επιτροπή Εμπειρογνωμόνων. Την φτιάξατε, πήρατε </w:t>
      </w:r>
      <w:r>
        <w:rPr>
          <w:rFonts w:eastAsia="Times New Roman" w:cs="Times New Roman"/>
          <w:szCs w:val="24"/>
        </w:rPr>
        <w:t xml:space="preserve">το πόρισμα </w:t>
      </w:r>
      <w:r>
        <w:rPr>
          <w:rFonts w:eastAsia="Times New Roman" w:cs="Times New Roman"/>
          <w:szCs w:val="24"/>
        </w:rPr>
        <w:t>-πόρισμα των περισσότερων, πόρισμα της</w:t>
      </w:r>
      <w:r>
        <w:rPr>
          <w:rFonts w:eastAsia="Times New Roman" w:cs="Times New Roman"/>
          <w:szCs w:val="24"/>
        </w:rPr>
        <w:t xml:space="preserve"> πλειοψηφίας- και μετά το πετάξατε. </w:t>
      </w:r>
    </w:p>
    <w:p w14:paraId="10B0C84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την</w:t>
      </w:r>
      <w:r>
        <w:rPr>
          <w:rFonts w:eastAsia="Times New Roman" w:cs="Times New Roman"/>
          <w:szCs w:val="24"/>
        </w:rPr>
        <w:t xml:space="preserve"> πρώτη στιγμή που βγήκε στον αέρα το πόρισμα των εμπειρογνωμόνων, εμείς, ως Δημοκρατική Συμπαράταξη ΠΑΣΟΚ-ΔΗΜΑΡ, πήραμε τις ευθύνες μας. Καταθέσαμε πρόταση, αρχίσαμε να </w:t>
      </w:r>
      <w:r>
        <w:rPr>
          <w:rFonts w:eastAsia="Times New Roman" w:cs="Times New Roman"/>
          <w:szCs w:val="24"/>
        </w:rPr>
        <w:lastRenderedPageBreak/>
        <w:t>κάνουμε διάλογο και σας ζητούσαμε, κύριε Υπ</w:t>
      </w:r>
      <w:r>
        <w:rPr>
          <w:rFonts w:eastAsia="Times New Roman" w:cs="Times New Roman"/>
          <w:szCs w:val="24"/>
        </w:rPr>
        <w:t>ουργέ, επανειλημμένως -κι εγώ προσωπικά και όχι μόνο εγώ, αλλά εγώ ως αρμόδια- «κάντε διάλογο, παρουσιάστε μια πρόταση επ’ αυτού και κάντε διάλογο». Και φτάσαμε στα Χριστούγεννα και φτάσαμε στην Πρωτοχρονιά για να φέρετε την πρότασή σας, να την πάτε περίπα</w:t>
      </w:r>
      <w:r>
        <w:rPr>
          <w:rFonts w:eastAsia="Times New Roman" w:cs="Times New Roman"/>
          <w:szCs w:val="24"/>
        </w:rPr>
        <w:t xml:space="preserve">το στους </w:t>
      </w:r>
      <w:r>
        <w:rPr>
          <w:rFonts w:eastAsia="Times New Roman" w:cs="Times New Roman"/>
          <w:szCs w:val="24"/>
        </w:rPr>
        <w:t xml:space="preserve">αρχηγούς </w:t>
      </w:r>
      <w:r>
        <w:rPr>
          <w:rFonts w:eastAsia="Times New Roman" w:cs="Times New Roman"/>
          <w:szCs w:val="24"/>
        </w:rPr>
        <w:t>και μια φορά στην ΟΚΕ και αυτό ήταν. Μετά; Μετά ο κ. Τσίπρας, εν μέσω Ελλάδας που καιγόταν</w:t>
      </w:r>
      <w:r>
        <w:rPr>
          <w:rFonts w:eastAsia="Times New Roman" w:cs="Times New Roman"/>
          <w:szCs w:val="24"/>
        </w:rPr>
        <w:t>,</w:t>
      </w:r>
      <w:r>
        <w:rPr>
          <w:rFonts w:eastAsia="Times New Roman" w:cs="Times New Roman"/>
          <w:szCs w:val="24"/>
        </w:rPr>
        <w:t xml:space="preserve"> αποκλεισμένης από παντού και πριν κλείσουν τα σύνορα για το προσφυγικό</w:t>
      </w:r>
      <w:r>
        <w:rPr>
          <w:rFonts w:eastAsia="Times New Roman" w:cs="Times New Roman"/>
          <w:szCs w:val="24"/>
        </w:rPr>
        <w:t>,</w:t>
      </w:r>
      <w:r>
        <w:rPr>
          <w:rFonts w:eastAsia="Times New Roman" w:cs="Times New Roman"/>
          <w:szCs w:val="24"/>
        </w:rPr>
        <w:t xml:space="preserve"> ασθμαίνοντας</w:t>
      </w:r>
      <w:r>
        <w:rPr>
          <w:rFonts w:eastAsia="Times New Roman" w:cs="Times New Roman"/>
          <w:szCs w:val="24"/>
        </w:rPr>
        <w:t>,</w:t>
      </w:r>
      <w:r>
        <w:rPr>
          <w:rFonts w:eastAsia="Times New Roman" w:cs="Times New Roman"/>
          <w:szCs w:val="24"/>
        </w:rPr>
        <w:t xml:space="preserve"> καλούσε τους φορείς, πότε τον έναν πότε τον άλλον, να τους δει μπας και τους ζυμώσει και πεισθούν. Αυτός ήταν ο διάλογος για το ασφαλιστικό. </w:t>
      </w:r>
    </w:p>
    <w:p w14:paraId="10B0C84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 δεν είναι διάλογος. Διάλογο κάνεις όταν πας συντονισμένα στην κοινωνία, με τους κοινωνικούς φορείς, με τις π</w:t>
      </w:r>
      <w:r>
        <w:rPr>
          <w:rFonts w:eastAsia="Times New Roman" w:cs="Times New Roman"/>
          <w:szCs w:val="24"/>
        </w:rPr>
        <w:t>ολιτικές δυνάμεις και πεις: «Εδώ, έχω πρόβλημα. Θα συζητήσουμε όλοι μαζί για τις συντάξεις των παιδιών μας;». Και τότε εμείς, κύριε Υπουργέ, επειδή θέλουμε να παίρνουμε τις ευθύνες μας, σας είπαμε: «έστω και τώρα -μήνα Φεβρουάριο, σας το είπαμε- κάντε λίγο</w:t>
      </w:r>
      <w:r>
        <w:rPr>
          <w:rFonts w:eastAsia="Times New Roman" w:cs="Times New Roman"/>
          <w:szCs w:val="24"/>
        </w:rPr>
        <w:t xml:space="preserve"> πίσω, πάρτε λίγο πίσω την πρότασή σας, να φέρουμε κι εμείς τη δική μας, η Αξιωματική Αντιπολίτευση τη δική της, οι κοινωνικοί </w:t>
      </w:r>
      <w:r>
        <w:rPr>
          <w:rFonts w:eastAsia="Times New Roman" w:cs="Times New Roman"/>
          <w:szCs w:val="24"/>
        </w:rPr>
        <w:lastRenderedPageBreak/>
        <w:t>εταίροι που μας τις κατέθεσαν και εμάς –είμαι σίγουρη- και σε σας, η ΓΣΕΒΕ, η ΕΣΕΕ, ο ΣΕΒ, η ΓΣΕΕ την οποία αγνοήσατε παντελώς κα</w:t>
      </w:r>
      <w:r>
        <w:rPr>
          <w:rFonts w:eastAsia="Times New Roman" w:cs="Times New Roman"/>
          <w:szCs w:val="24"/>
        </w:rPr>
        <w:t>ι δεν καλέσατε ποτέ στο Μαξίμου». Γιατί δεν το κάνατε αυτό αν θέλατε πραγματικά διάλογο; Αλλά, όπως δεν θέλατε Κυβέρνηση συνεργασίας –που σας λέγαμε μην κάνετε εκλογές, η χώρα πάει στα βράχια- έτσι, δεν θέλατε διάλογο και συναίνεση για το ασφαλιστικό, γιατ</w:t>
      </w:r>
      <w:r>
        <w:rPr>
          <w:rFonts w:eastAsia="Times New Roman" w:cs="Times New Roman"/>
          <w:szCs w:val="24"/>
        </w:rPr>
        <w:t xml:space="preserve">ί είστε βαθιά διχαστικοί και πρώτος-πρώτος ο κύριος Πρωθυπουργός. Βαθιά διχαστική η λογική σας. </w:t>
      </w:r>
    </w:p>
    <w:p w14:paraId="10B0C84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Δύο πράγματα θέλετε: Να πολώσετε τον κόσμο, να διχάσετε τον κόσμο και να τα πάτε όλα προς τα κάτω. Για να δούμε, λοιπόν, το ασφαλιστικό </w:t>
      </w:r>
      <w:r>
        <w:rPr>
          <w:rFonts w:eastAsia="Times New Roman" w:cs="Times New Roman"/>
          <w:szCs w:val="24"/>
        </w:rPr>
        <w:t>σας,</w:t>
      </w:r>
      <w:r>
        <w:rPr>
          <w:rFonts w:eastAsia="Times New Roman" w:cs="Times New Roman"/>
          <w:szCs w:val="24"/>
        </w:rPr>
        <w:t xml:space="preserve"> πώς τα πάει όλα πρ</w:t>
      </w:r>
      <w:r>
        <w:rPr>
          <w:rFonts w:eastAsia="Times New Roman" w:cs="Times New Roman"/>
          <w:szCs w:val="24"/>
        </w:rPr>
        <w:t xml:space="preserve">ος τα κάτω; </w:t>
      </w:r>
    </w:p>
    <w:p w14:paraId="10B0C84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Δεύτερη παρτίδα σανού: «Δεν μειώνονται οι συντάξεις ούτε ένα ευρώ, δεν πειράζεται η συντριπτική πλειοψηφία των επικουρικών». Τι ψέματα είναι αυτά; Ένα-ένα, λοιπόν. </w:t>
      </w:r>
    </w:p>
    <w:p w14:paraId="10B0C84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Ας αρχίσουμε από τους νέους συνταξιούχους που είναι τα μεγάλα θύματα. Ό,τι και</w:t>
      </w:r>
      <w:r>
        <w:rPr>
          <w:rFonts w:eastAsia="Times New Roman" w:cs="Times New Roman"/>
          <w:szCs w:val="24"/>
        </w:rPr>
        <w:t xml:space="preserve"> να πείτε, κύριε Υπουργέ, αυτά που είναι στο νομοσχέδιο και η ίδια η αναλογιστική μελέτη σας, νομίζω, σας διαψεύδουν. </w:t>
      </w:r>
      <w:r>
        <w:rPr>
          <w:rFonts w:eastAsia="Times New Roman" w:cs="Times New Roman"/>
          <w:szCs w:val="24"/>
        </w:rPr>
        <w:lastRenderedPageBreak/>
        <w:t xml:space="preserve">Όλες οι συντάξεις των ανθρώπων που θα βγουν μετά την ψήφιση αυτού του νόμου, περικόπτονται από 15% έως 35%. </w:t>
      </w:r>
    </w:p>
    <w:p w14:paraId="10B0C84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αυτό είναι έτσι, κυρίες κ</w:t>
      </w:r>
      <w:r>
        <w:rPr>
          <w:rFonts w:eastAsia="Times New Roman" w:cs="Times New Roman"/>
          <w:szCs w:val="24"/>
        </w:rPr>
        <w:t>αι κύριοι συνάδελφοι ό,τι και να πείτε, ό,τι και να μην πείτε. Ο κόσμος, δυστυχώς, θα το δει στην τσέπη του. Άλλο θα πάρει αυτός που βγήκε προχθές και θεμελίωσε, άλλο θα πάρει αυτός που θα βγει στη σύνταξη σε δύο βδομάδες από τώρα ή μετά το ΦΕΚ, σε δυο μέρ</w:t>
      </w:r>
      <w:r>
        <w:rPr>
          <w:rFonts w:eastAsia="Times New Roman" w:cs="Times New Roman"/>
          <w:szCs w:val="24"/>
        </w:rPr>
        <w:t xml:space="preserve">ες, αναλόγως πότε θα το βγάλετε το ΦΕΚ. </w:t>
      </w:r>
    </w:p>
    <w:p w14:paraId="10B0C84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έφερα δύο παραδείγματα και δεν θέλατε καθόλου να τα σχολιάσετε. Εγώ σας τα ξαναλέω, έτσι, για να τα ακούσουν οι συνάδελφοι εδώ στην Ολομέλεια -που τα είπαμε στην Επιτροπή- και να απαντήσετε επ’ αυτών, όχι να μας</w:t>
      </w:r>
      <w:r>
        <w:rPr>
          <w:rFonts w:eastAsia="Times New Roman" w:cs="Times New Roman"/>
          <w:szCs w:val="24"/>
        </w:rPr>
        <w:t xml:space="preserve"> πείτε πάλι ωραία λόγια. Είπα ότι, ένας εργαζόμενος με μισθό 1.500 ευρώ, που θα έπαιρνε 1.102 ευρώ σύνταξη, σήμερα θα πάρει 956 ευρώ. Θα έχει 13% μείωση. Αυτός είναι από αυτούς που </w:t>
      </w:r>
      <w:r>
        <w:rPr>
          <w:rFonts w:eastAsia="Times New Roman" w:cs="Times New Roman"/>
          <w:szCs w:val="24"/>
        </w:rPr>
        <w:t>η σύνταξή</w:t>
      </w:r>
      <w:r>
        <w:rPr>
          <w:rFonts w:eastAsia="Times New Roman" w:cs="Times New Roman"/>
          <w:szCs w:val="24"/>
        </w:rPr>
        <w:t xml:space="preserve"> τους μειώνεται λιγότερο. Ένας δημόσιος υπάλληλος ΠΕ με τριάντα πέ</w:t>
      </w:r>
      <w:r>
        <w:rPr>
          <w:rFonts w:eastAsia="Times New Roman" w:cs="Times New Roman"/>
          <w:szCs w:val="24"/>
        </w:rPr>
        <w:t xml:space="preserve">ντε έτη υπηρεσίας </w:t>
      </w:r>
      <w:r>
        <w:rPr>
          <w:rFonts w:eastAsia="Times New Roman" w:cs="Times New Roman"/>
          <w:szCs w:val="24"/>
        </w:rPr>
        <w:lastRenderedPageBreak/>
        <w:t xml:space="preserve">που θα έπαιρνε με το παλιό σύστημα 1.220 ευρώ, με το νέο σύστημα θα πάρει 886 ευρώ. Είναι 27,37% κάτω. Αυτού του μειώνεται λίγο παραπάνω. </w:t>
      </w:r>
    </w:p>
    <w:p w14:paraId="10B0C84F" w14:textId="77777777" w:rsidR="009F6C17" w:rsidRDefault="003C1E98">
      <w:pPr>
        <w:tabs>
          <w:tab w:val="left" w:pos="720"/>
          <w:tab w:val="left" w:pos="1440"/>
          <w:tab w:val="left" w:pos="2160"/>
          <w:tab w:val="left" w:pos="2880"/>
        </w:tabs>
        <w:spacing w:line="600" w:lineRule="auto"/>
        <w:ind w:firstLine="720"/>
        <w:jc w:val="both"/>
        <w:rPr>
          <w:rFonts w:eastAsia="Times New Roman" w:cs="Times New Roman"/>
          <w:szCs w:val="24"/>
        </w:rPr>
      </w:pPr>
      <w:r>
        <w:rPr>
          <w:rFonts w:eastAsia="Times New Roman" w:cs="Times New Roman"/>
          <w:szCs w:val="24"/>
        </w:rPr>
        <w:t>Και για πάμε και στους έρημους χαμηλοσυνταξιούχους</w:t>
      </w:r>
      <w:r>
        <w:rPr>
          <w:rFonts w:eastAsia="Times New Roman" w:cs="Times New Roman"/>
          <w:szCs w:val="24"/>
        </w:rPr>
        <w:t>!</w:t>
      </w:r>
      <w:r>
        <w:rPr>
          <w:rFonts w:eastAsia="Times New Roman" w:cs="Times New Roman"/>
          <w:szCs w:val="24"/>
        </w:rPr>
        <w:t xml:space="preserve"> Τι σανό είναι αυτό με το ΕΚΑΣ; Αφού και με το π</w:t>
      </w:r>
      <w:r>
        <w:rPr>
          <w:rFonts w:eastAsia="Times New Roman" w:cs="Times New Roman"/>
          <w:szCs w:val="24"/>
        </w:rPr>
        <w:t xml:space="preserve">ροηγούμενο σύστημα υπήρχε βασική σύνταξη. Εντάξει, τα βαφτίζετε. Τη βασική σύνταξη την είπατε εθνική, θα μας πείτε πάλι δεν είναι έτσι. Εντάξει, να σας ζήσουν τα βαφτίσια. </w:t>
      </w:r>
    </w:p>
    <w:p w14:paraId="10B0C85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Δεν μπορεί, λοιπόν, η βασική σύνταξη να αντικαταστήσει το ΕΚΑΣ, διότι είναι άλλη η </w:t>
      </w:r>
      <w:r>
        <w:rPr>
          <w:rFonts w:eastAsia="Times New Roman" w:cs="Times New Roman"/>
          <w:szCs w:val="24"/>
        </w:rPr>
        <w:t>λειτουργία του ΕΚΑΣ για τους χαμηλοσυνταξιούχους. Το καταργήσατε. Και μην μας πείτε, επειδή βάλαμε πλάτη στα αίσχη του καλοκαιριού και το κατρακύλισμα της χώρας, ότι τα ψηφίσαμε, αντί να μας πείτε κι ευχαριστώ. Ψηφίσαμε το τρίτο μνημόνιο Τσίπρα – Καμμένου,</w:t>
      </w:r>
      <w:r>
        <w:rPr>
          <w:rFonts w:eastAsia="Times New Roman" w:cs="Times New Roman"/>
          <w:szCs w:val="24"/>
        </w:rPr>
        <w:t xml:space="preserve"> για να μην φύγει η χώρα από το ευρώ, όταν είχε φύγει η μισή Κοινοβουλευτική Ομάδα του ΣΥΡΙΖΑ. Και τα ακούμε και από πάνω. Αν είναι δυνατόν! </w:t>
      </w:r>
    </w:p>
    <w:p w14:paraId="10B0C85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λοιπόν, στο ΕΚΑΣ. Ας πάρουμε για παράδειγμα έναν άνθρωπο, έναν συμπολίτη μας, ο οποίος έχει αποχωρήσει μετά </w:t>
      </w:r>
      <w:r>
        <w:rPr>
          <w:rFonts w:eastAsia="Times New Roman" w:cs="Times New Roman"/>
          <w:szCs w:val="24"/>
        </w:rPr>
        <w:t xml:space="preserve">το εξηκοστό πέμπτο έτος της ηλικίας του και είχε πλήρη σύνταξη, αλλά δεν είχε άλλα εισοδήματα, άρα παίρνει ΕΚΑΣ, παίρνει δηλαδή 716 ευρώ, κύρια, επικουρική και ΕΚΑΣ. </w:t>
      </w:r>
    </w:p>
    <w:p w14:paraId="10B0C85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Αυτός ο συνταξιούχος, κύριε Κατρούγκαλε, με το σύστημά σας θα πάει στα 514 ευρώ. Είναι η </w:t>
      </w:r>
      <w:r>
        <w:rPr>
          <w:rFonts w:eastAsia="Times New Roman" w:cs="Times New Roman"/>
          <w:szCs w:val="24"/>
        </w:rPr>
        <w:t>«πρώτη φορά αριστερά» πολιτική για τον χαμηλοσυνταξιούχο. Τα άλλα περί ποσοστών αναπλήρωσης όπου τσουβαλιάζετε μαζί την κύρια και την επικουρική είναι για να πείσετε ποιον; Ό,τι και να πείτε, μόλις αρχίσει η εφαρμογή του νομοσχεδίου, θα το νιώσει στην τσέπ</w:t>
      </w:r>
      <w:r>
        <w:rPr>
          <w:rFonts w:eastAsia="Times New Roman" w:cs="Times New Roman"/>
          <w:szCs w:val="24"/>
        </w:rPr>
        <w:t>η του. Δεν υπάρχει περίπτωση, θα το νιώσει στην τσέπη του.</w:t>
      </w:r>
    </w:p>
    <w:p w14:paraId="10B0C85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Συνεχίζω, λοιπόν, με το τελευταίο κεφάλαιο. Είπα ότι είναι αντιασφαλιστικό και αντεργατικό, διότι εκδικείται. Εκδικείται και με τις καταβαλλόμενες συντάξεις. Εκδικείται τον συνταξιούχο που τόσα χρό</w:t>
      </w:r>
      <w:r>
        <w:rPr>
          <w:rFonts w:eastAsia="Times New Roman" w:cs="Times New Roman"/>
          <w:szCs w:val="24"/>
        </w:rPr>
        <w:t>νια δούλευε κι έχει κάτι παραπάνω.</w:t>
      </w:r>
    </w:p>
    <w:p w14:paraId="10B0C85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Θα φέρω για παράδειγμα έναν άνθρωπο που δούλευε χρόνια στη χαλυβουργία και είχε βαρέα</w:t>
      </w:r>
      <w:r>
        <w:rPr>
          <w:rFonts w:eastAsia="Times New Roman" w:cs="Times New Roman"/>
          <w:szCs w:val="24"/>
        </w:rPr>
        <w:t xml:space="preserve"> ένσημα</w:t>
      </w:r>
      <w:r>
        <w:rPr>
          <w:rFonts w:eastAsia="Times New Roman" w:cs="Times New Roman"/>
          <w:szCs w:val="24"/>
        </w:rPr>
        <w:t>, έναν άνθρωπο ο οποίος δούλεψε σε μία ΔΕΚΟ πάρα πολλά χρόνια και πλήρωνε πάρα πολλές εισφορές -και αυτός και ο εργοδότης του- κα</w:t>
      </w:r>
      <w:r>
        <w:rPr>
          <w:rFonts w:eastAsia="Times New Roman" w:cs="Times New Roman"/>
          <w:szCs w:val="24"/>
        </w:rPr>
        <w:t>ι παίρνει μια καλή επικουρική σύνταξη. Αυτού του ανθρώπου με τον κόφτη των 1.300 ευρώ -που δεν είναι 1.300- φτάνει γύρω στα 1.200, δηλαδή 1.150, 1.170, διότι δεν συνυπολογίζονται οι εισφορές που πληρώνει για τα ταμεία υγείας. Άλλο τρικάκι, γιατί λέτε για 1</w:t>
      </w:r>
      <w:r>
        <w:rPr>
          <w:rFonts w:eastAsia="Times New Roman" w:cs="Times New Roman"/>
          <w:szCs w:val="24"/>
        </w:rPr>
        <w:t>.300 ευρώ, ενώ δεν είναι 1.300 ευρώ. Αυτού του ανθρώπου, λοιπόν, ή θα του κοπεί όλη η επικουρική ή θα του κοπεί το 90% της επικουρικής, κύριε Υπουργέ.</w:t>
      </w:r>
    </w:p>
    <w:p w14:paraId="10B0C85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Άρα, όλα αυτά που μας λέτε δεν έχουν βάση. Πάτε να τσακίσετε και αυτούς που ήδη έχουν πληρώσει και αυτούς</w:t>
      </w:r>
      <w:r>
        <w:rPr>
          <w:rFonts w:eastAsia="Times New Roman" w:cs="Times New Roman"/>
          <w:szCs w:val="24"/>
        </w:rPr>
        <w:t xml:space="preserve"> που σκέφτονται ότι πρέπει να μείνουν ασφαλισμένοι, διότι ένας άνθρωπος ο οποίος θέλει να έχει καλύτερη σύνταξη, έχει αντικίνητρο, κυρίες και κύριοι συνάδελφοι. Τελικά θα δουλεύει για πάρα πολλά χρόνια και δεν θα πάρει παρά 50 ευρώ παραπάνω από την εθνική </w:t>
      </w:r>
      <w:r>
        <w:rPr>
          <w:rFonts w:eastAsia="Times New Roman" w:cs="Times New Roman"/>
          <w:szCs w:val="24"/>
        </w:rPr>
        <w:t xml:space="preserve">σύνταξη, η οποία είναι στα 345 ευρώ -προσέξτε- με δεκαπέντε χρόνια ασφάλισης. Διαπραγματευθήκατε τόσο «σκληρά», μα τόσο «σκληρά» </w:t>
      </w:r>
      <w:r>
        <w:rPr>
          <w:rFonts w:eastAsia="Times New Roman" w:cs="Times New Roman"/>
          <w:szCs w:val="24"/>
        </w:rPr>
        <w:lastRenderedPageBreak/>
        <w:t xml:space="preserve">πια με τους </w:t>
      </w:r>
      <w:r>
        <w:rPr>
          <w:rFonts w:eastAsia="Times New Roman" w:cs="Times New Roman"/>
          <w:szCs w:val="24"/>
        </w:rPr>
        <w:t>θεσμούς</w:t>
      </w:r>
      <w:r>
        <w:rPr>
          <w:rFonts w:eastAsia="Times New Roman" w:cs="Times New Roman"/>
          <w:szCs w:val="24"/>
        </w:rPr>
        <w:t>-τρόικα, που έπρεπε να πάμε στην εικοσαετία για τα 384 ευρώ! Τα 384 ευρώ είναι ο δήθεν φερετζές της Κυβέρνησ</w:t>
      </w:r>
      <w:r>
        <w:rPr>
          <w:rFonts w:eastAsia="Times New Roman" w:cs="Times New Roman"/>
          <w:szCs w:val="24"/>
        </w:rPr>
        <w:t>ης, κυρίες και κύριοι συνάδελφοι. Μιλάμε για «μαδουροποίηση» κανονικά! Δεν θα σας αφήσουμε, όμως, να κάνετε την Ελλάδα Βενεζουέλα, θα αντισταθούμε.</w:t>
      </w:r>
    </w:p>
    <w:p w14:paraId="10B0C85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Δυστυχώς, οι αγρότες επίσης πληρώνουν το μάρμαρο. Και επειδή πολλά ψέματα είπατε για τον ΟΓΑ, εμείς ως Δημοκ</w:t>
      </w:r>
      <w:r>
        <w:rPr>
          <w:rFonts w:eastAsia="Times New Roman" w:cs="Times New Roman"/>
          <w:szCs w:val="24"/>
        </w:rPr>
        <w:t>ρατική Συμπαράταξη σας καταθέσαμε μία τροπολογία, κύριε Υπουργέ. Η τροπολογία μας λέει: «Πάρτε το πίσω». Ας είστε μία φορά σε αυτά που λέτε σωστός και φτιάξτε τον ΟΓΑ τώρα.</w:t>
      </w:r>
    </w:p>
    <w:p w14:paraId="10B0C85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r>
        <w:rPr>
          <w:rFonts w:eastAsia="Times New Roman" w:cs="Times New Roman"/>
          <w:szCs w:val="24"/>
        </w:rPr>
        <w:t>)</w:t>
      </w:r>
    </w:p>
    <w:p w14:paraId="10B0C85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Κυρία Πρόεδρε, θα ήθελα κι εγώ την ανοχή που δείξατε στους υπόλοιπους. Δεν ζητώ κάτι παραπάνω.</w:t>
      </w:r>
    </w:p>
    <w:p w14:paraId="10B0C85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Και παρακαλώ τα άλλα κόμματα να δουν την τροπολογία μας για τον ΟΓΑ, που έχει και μία μικρή παράγραφο για την επάνοδο των μικρών καφενείων των χωριών στην ασφά</w:t>
      </w:r>
      <w:r>
        <w:rPr>
          <w:rFonts w:eastAsia="Times New Roman" w:cs="Times New Roman"/>
          <w:szCs w:val="24"/>
        </w:rPr>
        <w:t>λιση του ΟΓΑ. Το μέτρο αυτό ίσχυε από το 1966 και ήρθαν ο ΣΥΡΙΖΑ και οι ΑΝΕΛ να το καταργήσουν και να κλείσουν τα καφενεία.</w:t>
      </w:r>
    </w:p>
    <w:p w14:paraId="10B0C85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ΠΑΝΑΓΙΩΤΑ ΚΟΖΟΜΠΟΛΗ – ΑΜΑΝΑΤΙΔΗ:</w:t>
      </w:r>
      <w:r>
        <w:rPr>
          <w:rFonts w:eastAsia="Times New Roman" w:cs="Times New Roman"/>
          <w:szCs w:val="24"/>
        </w:rPr>
        <w:t xml:space="preserve"> Ισχύει αυτό.</w:t>
      </w:r>
    </w:p>
    <w:p w14:paraId="10B0C85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Κυρίες και κύριοι συνάδελφοι, παρακαλώ θερμά, αυτήν την τρ</w:t>
      </w:r>
      <w:r>
        <w:rPr>
          <w:rFonts w:eastAsia="Times New Roman" w:cs="Times New Roman"/>
          <w:szCs w:val="24"/>
        </w:rPr>
        <w:t xml:space="preserve">οπολογία δείτε την και ψηφίστε την, γιατί έχει πολύ μεγάλη σημασία να διατηρήσουν οι αγρότες το ταμείο τους, διότι ήταν φενάκη ό,τι τους λέγατε. </w:t>
      </w:r>
    </w:p>
    <w:p w14:paraId="10B0C85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Όσον αφορά το πογκρόμ εναντίον των ελεύθερων επαγγελματιών και ειδικά στους επιστήμονες λέω το εξής: Θέλατε να</w:t>
      </w:r>
      <w:r>
        <w:rPr>
          <w:rFonts w:eastAsia="Times New Roman" w:cs="Times New Roman"/>
          <w:szCs w:val="24"/>
        </w:rPr>
        <w:t xml:space="preserve"> βάλετε εκπτώσεις για τέσσερα χρόνια. Μετά τα τέσσερα χρόνια αυτός ο άνθρωπος θα σταματήσει να δουλεύει; Γιατί; Έχουν να κάνουν με τον εκλογικό κύκλο οι εκπτώσεις; Αφού θέλετε, </w:t>
      </w:r>
      <w:r>
        <w:rPr>
          <w:rFonts w:eastAsia="Times New Roman" w:cs="Times New Roman"/>
          <w:szCs w:val="24"/>
        </w:rPr>
        <w:lastRenderedPageBreak/>
        <w:t>όμως, έστω αυτές τις πενιχρές εκπτώσεις για τέσσερα χρόνια, γιατί εξαιρείτε του</w:t>
      </w:r>
      <w:r>
        <w:rPr>
          <w:rFonts w:eastAsia="Times New Roman" w:cs="Times New Roman"/>
          <w:szCs w:val="24"/>
        </w:rPr>
        <w:t xml:space="preserve">ς εμπόρους, γιατί εξαιρείτε τους βιοτέχνες; Γιατί δεν έχουν και αυτοί εκπτώσεις; </w:t>
      </w:r>
    </w:p>
    <w:p w14:paraId="10B0C85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Εμείς, λοιπόν, καταθέσαμε τροπολογία και ζητάμε αυτήν την πενιχρή έκπτωση που κάνετε για τέσσερα χρόνια να την έχουν και οι έμποροι και οι βιοτέχνες, οι οποίοι αυτήν τη </w:t>
      </w:r>
      <w:r>
        <w:rPr>
          <w:rFonts w:eastAsia="Times New Roman" w:cs="Times New Roman"/>
          <w:szCs w:val="24"/>
        </w:rPr>
        <w:t>στιγμή είναι καταδικασμένοι στον Καιάδα, σε σχέση με τους άλλους, και φορολογικά και ασφαλιστικά.</w:t>
      </w:r>
    </w:p>
    <w:p w14:paraId="10B0C85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Άρα, κυρίες και κύριοι συνάδελφοι, καταλαβαίνετε ότι με αυτό το ασφαλιστικό δημιουργούνται ισχυρά κίνητρα φοροδιαφυγής και εισφοροδιαφυγής για πάρα πολλούς λό</w:t>
      </w:r>
      <w:r>
        <w:rPr>
          <w:rFonts w:eastAsia="Times New Roman" w:cs="Times New Roman"/>
          <w:szCs w:val="24"/>
        </w:rPr>
        <w:t xml:space="preserve">γους. Θα είναι πια αντικίνητρο να ασφαλίζεσαι, όταν πέραν της εθνικής σύνταξης, όπως είπα, η ανταποδοτικότητα των εισφορών σου θα είναι πενιχρή. </w:t>
      </w:r>
    </w:p>
    <w:p w14:paraId="10B0C85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Θεωρούμε, λοιπόν, ότι αυτό το ασφαλιστικό καταδικάζει τη νέα γενιά, που θα έπρεπε όλοι μαζί να κάνουμε κάτι γι</w:t>
      </w:r>
      <w:r>
        <w:rPr>
          <w:rFonts w:eastAsia="Times New Roman" w:cs="Times New Roman"/>
          <w:szCs w:val="24"/>
        </w:rPr>
        <w:t xml:space="preserve">α τις συντάξεις των νέων, να λέμε αλήθειες σ’ αυτό το Κοινοβούλιο. Έρχεται η Κυβέρνηση </w:t>
      </w:r>
      <w:r>
        <w:rPr>
          <w:rFonts w:eastAsia="Times New Roman" w:cs="Times New Roman"/>
          <w:szCs w:val="24"/>
        </w:rPr>
        <w:lastRenderedPageBreak/>
        <w:t>ΣΥΡΙΖΑ-ΑΝΕΛ, βάζει τον κόφτη στα μεσαία εισοδήματα, κάνει επιδρομή, φοροεπιδρομή και εισφοροεπιδρομή σε ό,τι πιο δημιουργικό έχει να κάνει με την ελληνική κοινωνία και τ</w:t>
      </w:r>
      <w:r>
        <w:rPr>
          <w:rFonts w:eastAsia="Times New Roman" w:cs="Times New Roman"/>
          <w:szCs w:val="24"/>
        </w:rPr>
        <w:t xml:space="preserve">ο θεωρεί αυτό μεταρρύθμιση. Μία λέξη: ώδινεν ΣΥΡΙΖΑ, έτεκεν τέρας! </w:t>
      </w:r>
    </w:p>
    <w:p w14:paraId="10B0C86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0B0C86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w:t>
      </w:r>
      <w:r>
        <w:rPr>
          <w:rFonts w:eastAsia="Times New Roman" w:cs="Times New Roman"/>
          <w:szCs w:val="24"/>
        </w:rPr>
        <w:t xml:space="preserve">ειδικός αγορητής </w:t>
      </w:r>
      <w:r>
        <w:rPr>
          <w:rFonts w:eastAsia="Times New Roman" w:cs="Times New Roman"/>
          <w:szCs w:val="24"/>
        </w:rPr>
        <w:t>του Κομμουνιστικού Κόμματος Ελλάδας,</w:t>
      </w:r>
      <w:r>
        <w:rPr>
          <w:rFonts w:eastAsia="Times New Roman" w:cs="Times New Roman"/>
          <w:szCs w:val="24"/>
        </w:rPr>
        <w:t xml:space="preserve"> κ. Χρήστος Κατσώτης.</w:t>
      </w:r>
    </w:p>
    <w:p w14:paraId="10B0C86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κυρία Πρόεδρε. </w:t>
      </w:r>
    </w:p>
    <w:p w14:paraId="10B0C86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Θέλουμε ως ΚΚΕ, από αυτό το Βήμα, να χαιρετήσουμε τους χιλιάδες εργαζόμενους που απήργησαν χθες, που απεργούν σήμερα και αύριο, όλους αυτούς που συμμετείχαν χθες και θα συμμετέχουν σήμερα, </w:t>
      </w:r>
      <w:r>
        <w:rPr>
          <w:rFonts w:eastAsia="Times New Roman" w:cs="Times New Roman"/>
          <w:szCs w:val="24"/>
        </w:rPr>
        <w:t xml:space="preserve">που θα κατέβουν από την υπόλοιπη Ελλάδα στην Αθήνα, που θα διαδηλώσουν, που θα διαμαρτυρηθούν </w:t>
      </w:r>
      <w:r>
        <w:rPr>
          <w:rFonts w:eastAsia="Times New Roman" w:cs="Times New Roman"/>
          <w:szCs w:val="24"/>
        </w:rPr>
        <w:lastRenderedPageBreak/>
        <w:t xml:space="preserve">ενάντια σε αυτόν τον νόμο-έγκλημα. Θέλουμε να χαιρετήσουμε τους αυτοαπασχολούμενους που κλείνουν αύριο τα μαγαζιά τους, όλους </w:t>
      </w:r>
      <w:r>
        <w:rPr>
          <w:rFonts w:eastAsia="Times New Roman" w:cs="Times New Roman"/>
          <w:szCs w:val="24"/>
        </w:rPr>
        <w:t xml:space="preserve">όσοι </w:t>
      </w:r>
      <w:r>
        <w:rPr>
          <w:rFonts w:eastAsia="Times New Roman" w:cs="Times New Roman"/>
          <w:szCs w:val="24"/>
        </w:rPr>
        <w:t>θα βρίσκονται αύριο από το πρωί</w:t>
      </w:r>
      <w:r>
        <w:rPr>
          <w:rFonts w:eastAsia="Times New Roman" w:cs="Times New Roman"/>
          <w:szCs w:val="24"/>
        </w:rPr>
        <w:t xml:space="preserve"> στις 10.</w:t>
      </w:r>
      <w:r>
        <w:rPr>
          <w:rFonts w:eastAsia="Times New Roman" w:cs="Times New Roman"/>
          <w:szCs w:val="24"/>
        </w:rPr>
        <w:t xml:space="preserve">00΄ </w:t>
      </w:r>
      <w:r>
        <w:rPr>
          <w:rFonts w:eastAsia="Times New Roman" w:cs="Times New Roman"/>
          <w:szCs w:val="24"/>
        </w:rPr>
        <w:t xml:space="preserve">στο Σύνταγμα. </w:t>
      </w:r>
    </w:p>
    <w:p w14:paraId="10B0C86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Τους καλούμε, με στεντόρεια φωνή, να απαιτήσουν για άλλη μια φορά να σταματήσει η Κυβέρνηση το έγκλημα. Τους καλούμε να μην νομιμοποιήσουν στη συνείδησή τους τη σφαγή των συντάξεων, των παροχών των ασφαλιστικών δικαιωμάτων, της </w:t>
      </w:r>
      <w:r>
        <w:rPr>
          <w:rFonts w:eastAsia="Times New Roman" w:cs="Times New Roman"/>
          <w:szCs w:val="24"/>
        </w:rPr>
        <w:t>φοροληστείας. Κανείς να μην λείψει από αυτούς τους αγώνες.</w:t>
      </w:r>
    </w:p>
    <w:p w14:paraId="10B0C86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Αυτό που θέλετε να εξασφαλίσετε όλοι σας -γιατί άκουσα προηγουμένως και την κ. Χριστοφιλοπούλου- δεν είναι το ασφαλιστικό, είναι οι ανάγκες του κεφαλαίου. Έχετε δώσει δείγματα γραφής. Αυτή είναι η </w:t>
      </w:r>
      <w:r>
        <w:rPr>
          <w:rFonts w:eastAsia="Times New Roman" w:cs="Times New Roman"/>
          <w:szCs w:val="24"/>
        </w:rPr>
        <w:t>πολιτική όλων σας. Η στρατηγική σας, παρά τις επιμέρους διαφορές, είναι ενιαία.</w:t>
      </w:r>
    </w:p>
    <w:p w14:paraId="10B0C86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Κανέναν αντεργατικό, αντιασφαλιστικό νόμο δεν </w:t>
      </w:r>
      <w:r>
        <w:rPr>
          <w:rFonts w:eastAsia="Times New Roman" w:cs="Times New Roman"/>
          <w:szCs w:val="24"/>
        </w:rPr>
        <w:t xml:space="preserve">κατάργησε </w:t>
      </w:r>
      <w:r>
        <w:rPr>
          <w:rFonts w:eastAsia="Times New Roman" w:cs="Times New Roman"/>
          <w:szCs w:val="24"/>
        </w:rPr>
        <w:t>ο ΣΥΡΙΖΑ. Πάνω στα δικά σας έρχεται να φορτώσει τα δικά του, με τα οποία και εσείς συμφωνείτε, αλλά λόγοι αντιπολιτευτικ</w:t>
      </w:r>
      <w:r>
        <w:rPr>
          <w:rFonts w:eastAsia="Times New Roman" w:cs="Times New Roman"/>
          <w:szCs w:val="24"/>
        </w:rPr>
        <w:t xml:space="preserve">οί δεν σας επιτρέπουν να πείτε «ναι» ή σας επιτρέπουν να λέτε «όχι». Πέρυσι, όμως, ενιαία ψηφίσατε με το τρίτο μνημόνιο όλα αυτά που φέρνει η Κυβέρνηση τώρα και όσα θα φέρει το επόμενο διάστημα γιατί δεν θα σταματήσει εδώ. </w:t>
      </w:r>
    </w:p>
    <w:p w14:paraId="10B0C86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εργαζόμενοι, τα λαϊκά στρώματ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χρειάζεται να βγάλουν συμπεράσματα από όλους σας και να μην γυρίσουν πίσω, να δουν μπροστά, να προχωρήσουν ανατρεπτικά, να συμπορευτούν με το ΚΚΕ, που δεν τους είπε ψέματα, που δεν τους πρόδωσε, που δεν φείδεται θυσιών στους αγώνες για τα λαϊκά συμφέρον</w:t>
      </w:r>
      <w:r>
        <w:rPr>
          <w:rFonts w:eastAsia="Times New Roman" w:cs="Times New Roman"/>
          <w:szCs w:val="24"/>
        </w:rPr>
        <w:t>τα.</w:t>
      </w:r>
    </w:p>
    <w:p w14:paraId="10B0C86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Το ΚΚΕ έχει χαρακτηρίσει αιτία πολέμου αυτήν τη νομοθετική ρύθμιση που φέρνει η Κυβέρνηση. Έχουμε χαρακτηρίσει αυτόν τον νόμο ως «νόμο-λαιμητόμο» για τα ασφαλιστικά δικαιώματα, για τις παροχές, τις συντάξεις των εργαζομένων και των συνταξιούχων. Μας επ</w:t>
      </w:r>
      <w:r>
        <w:rPr>
          <w:rFonts w:eastAsia="Times New Roman" w:cs="Times New Roman"/>
          <w:szCs w:val="24"/>
        </w:rPr>
        <w:t>ιβεβαίωσε πλήρως η Κυβέρνηση μ’ αυτό το νομοσχέδιο.</w:t>
      </w:r>
    </w:p>
    <w:p w14:paraId="10B0C86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Περιμένουμε να δούμε και τι θα προκύψει με τα 3,6 δισεκατομμύρια, γιατί έχει δεσμευτεί να φέρει ή συγκεκριμένα μέτρα ή τον μηχανισμό, όπως λέει, της αυτόματης αναπροσαρμογής, του αυτόματου κόφτη, όπως έχε</w:t>
      </w:r>
      <w:r>
        <w:rPr>
          <w:rFonts w:eastAsia="Times New Roman" w:cs="Times New Roman"/>
          <w:szCs w:val="24"/>
        </w:rPr>
        <w:t>ι ονομαστεί. Οι εργαζόμενοι ξέρουν πολύ καλά από ποιους θα κόψετε. Τα αντιλαϊκά μέτρα δεν έχουν τέλος. Τα μνημόνια θα είναι διαρκείας για τον λαό.</w:t>
      </w:r>
    </w:p>
    <w:p w14:paraId="10B0C86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Χθες ο Πρωθυπουργός</w:t>
      </w:r>
      <w:r>
        <w:rPr>
          <w:rFonts w:eastAsia="Times New Roman" w:cs="Times New Roman"/>
          <w:szCs w:val="24"/>
        </w:rPr>
        <w:t>,</w:t>
      </w:r>
      <w:r>
        <w:rPr>
          <w:rFonts w:eastAsia="Times New Roman" w:cs="Times New Roman"/>
          <w:szCs w:val="24"/>
        </w:rPr>
        <w:t xml:space="preserve"> στην ομιλία του στην Κοινοβουλευτική Ομάδα του ΣΥΡΙΖΑ</w:t>
      </w:r>
      <w:r>
        <w:rPr>
          <w:rFonts w:eastAsia="Times New Roman" w:cs="Times New Roman"/>
          <w:szCs w:val="24"/>
        </w:rPr>
        <w:t>,</w:t>
      </w:r>
      <w:r>
        <w:rPr>
          <w:rFonts w:eastAsia="Times New Roman" w:cs="Times New Roman"/>
          <w:szCs w:val="24"/>
        </w:rPr>
        <w:t xml:space="preserve"> έδωσε ρεσιτάλ ψευτιάς και υποκρισ</w:t>
      </w:r>
      <w:r>
        <w:rPr>
          <w:rFonts w:eastAsia="Times New Roman" w:cs="Times New Roman"/>
          <w:szCs w:val="24"/>
        </w:rPr>
        <w:t xml:space="preserve">ίας. </w:t>
      </w:r>
    </w:p>
    <w:p w14:paraId="10B0C86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Κύριε Πρωθυπουργέ, το ψέμα έχει κοντά ποδάρια, λέει ο λαός μας. Εσείς χθες παρουσιάσατε το κώνειο ως νέκταρ, τη μείωση των συντάξεων ως διασφάλιση, ακόμη και ως αύξηση. Κάποιος μπορεί να κοροϊδέψει μία και δύο φορές, αλλά όχι για πάντα.</w:t>
      </w:r>
    </w:p>
    <w:p w14:paraId="10B0C86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χαρακτηρισμ</w:t>
      </w:r>
      <w:r>
        <w:rPr>
          <w:rFonts w:eastAsia="Times New Roman" w:cs="Times New Roman"/>
          <w:szCs w:val="24"/>
        </w:rPr>
        <w:t xml:space="preserve">ός «Πινόκιο» ίσως και να μην αποδίδει την εξαπάτηση που κάνετε στους συνταξιούχους, τους εργαζόμενους και σε όλες τις άλλες ομάδες των ασφαλισμένων. </w:t>
      </w:r>
    </w:p>
    <w:p w14:paraId="10B0C86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Πρωθυπουργός χθες πρόβαλε το δίλημμα από τα παλιά: Ή το δικό μας νομοσχέδιο ή το κακό της Νέας Δημοκρατί</w:t>
      </w:r>
      <w:r>
        <w:rPr>
          <w:rFonts w:eastAsia="Times New Roman" w:cs="Times New Roman"/>
          <w:szCs w:val="24"/>
        </w:rPr>
        <w:t>ας. Όχι, ο λαός δεν θέλει ούτε το ένα ούτε το άλλο, θέλει να ικανοποιηθούν οι ανάγκες του, να πληρώσουν αυτοί που χρωστάνε, να σταματήσουν οι θυσίες για την πλουτοκρατία. Τον πήχη δεν θα τον βάλουν χαμηλά εκεί που τον καλείτε να συμβιβαστεί.</w:t>
      </w:r>
    </w:p>
    <w:p w14:paraId="10B0C86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εργαζόμενοι</w:t>
      </w:r>
      <w:r>
        <w:rPr>
          <w:rFonts w:eastAsia="Times New Roman" w:cs="Times New Roman"/>
          <w:szCs w:val="24"/>
        </w:rPr>
        <w:t xml:space="preserve"> στον ιδιωτικό και δημόσιο τομέα, οι αυτοαπασχολούμενοι, οι αγρότες, τα άτομα με ειδικές ανάγκες, οι γυναίκες, οι δικηγόροι, οι μηχανικοί, οι ένστολοι, οι νέοι και οι παλιοί συνταξιούχοι, με </w:t>
      </w:r>
      <w:r>
        <w:rPr>
          <w:rFonts w:eastAsia="Times New Roman" w:cs="Times New Roman"/>
          <w:szCs w:val="24"/>
        </w:rPr>
        <w:lastRenderedPageBreak/>
        <w:t xml:space="preserve">τα 115 άρθρα καλούνται να πληρώσουν και με τις περικοπές, από τη </w:t>
      </w:r>
      <w:r>
        <w:rPr>
          <w:rFonts w:eastAsia="Times New Roman" w:cs="Times New Roman"/>
          <w:szCs w:val="24"/>
        </w:rPr>
        <w:t xml:space="preserve">μία, και με τις υπέρογκες αυξήσεις των εισφορών, από την άλλη. </w:t>
      </w:r>
    </w:p>
    <w:p w14:paraId="10B0C86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ποσό αυτό δεν το λέμε εμείς, το λέει η έκθεση του Γενικού Λογιστηρίου του Κράτους. Είναι 8,234 δισεκατομμύρια ευρώ. Αυτά καλούνται να πληρώσουν όλοι αυτοί με αυτό το σχέδιο νόμου που φέρνει</w:t>
      </w:r>
      <w:r>
        <w:rPr>
          <w:rFonts w:eastAsia="Times New Roman" w:cs="Times New Roman"/>
          <w:szCs w:val="24"/>
        </w:rPr>
        <w:t xml:space="preserve"> σήμερα η Κυβέρνηση και λέει ότι διασφαλίζει τις συντάξεις.</w:t>
      </w:r>
    </w:p>
    <w:p w14:paraId="10B0C87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Καλούνται, επίσης, να πληρώσουν και 1,7 δισεκατομμύριο ευρώ με τη φοροληστεία που προβλέπεται στα τελευταία άρθρα, στο άρθρο 114, αλλά και με τη νέα τροπολογία για το αφορολόγητο που ο κ. Τσακαλώτ</w:t>
      </w:r>
      <w:r>
        <w:rPr>
          <w:rFonts w:eastAsia="Times New Roman" w:cs="Times New Roman"/>
          <w:szCs w:val="24"/>
        </w:rPr>
        <w:t>ος έλεγε ότι δεν θα δεχτεί να πάει κάτω από τα 9.100 ευρώ και τώρα πάει στα 8.663 ευρώ, αν δεν κάνω λάθος.</w:t>
      </w:r>
    </w:p>
    <w:p w14:paraId="10B0C87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Τα στοιχεία όλα αυτά απαντούν από μόνα τους στα όσα προβάλλετε, στα όσα λέτε ότι δήθεν δεν θα μειωθούν οι συντάξεις, δεν θίγονται οι συνταξιούχοι και</w:t>
      </w:r>
      <w:r>
        <w:rPr>
          <w:rFonts w:eastAsia="Times New Roman" w:cs="Times New Roman"/>
          <w:szCs w:val="24"/>
        </w:rPr>
        <w:t xml:space="preserve"> άλλα λόγια περί ισονομίας, περί προστασίας των αδυνάμων και άλλες τέτοιες αλχημείες.</w:t>
      </w:r>
    </w:p>
    <w:p w14:paraId="10B0C87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Διασπάτε την κατώτατη σύνταξη που μέχρι τώρα ήταν σε σύνδεση με το ημερομίσθιο του ανειδίκευτου εργάτη. Το ξέρετε πολύ καλά αυτό. Την αποσυνδέετε οριστικά και πλήρως. Ήτα</w:t>
      </w:r>
      <w:r>
        <w:rPr>
          <w:rFonts w:eastAsia="Times New Roman" w:cs="Times New Roman"/>
          <w:szCs w:val="24"/>
        </w:rPr>
        <w:t>ν 486 ευρώ. Η Κυβέρνησή σας την πήγε στα 392 ευρώ με την εγκύκλιο Χαϊκάλη, όπως χαρακτηρίστηκε. Τι ήταν αυτή η εγκύκλιος Χαϊκάλη; Πήγε στα δεκαπέντε ημερομίσθια του ανειδίκευτου εργάτη με τα 586 ευρώ</w:t>
      </w:r>
      <w:r>
        <w:rPr>
          <w:rFonts w:eastAsia="Times New Roman" w:cs="Times New Roman"/>
          <w:szCs w:val="24"/>
        </w:rPr>
        <w:t>,</w:t>
      </w:r>
      <w:r>
        <w:rPr>
          <w:rFonts w:eastAsia="Times New Roman" w:cs="Times New Roman"/>
          <w:szCs w:val="24"/>
        </w:rPr>
        <w:t xml:space="preserve"> που είχε θεσπίσει η Νέα Δημοκρατία.</w:t>
      </w:r>
    </w:p>
    <w:p w14:paraId="10B0C87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μπορούσε, βέβαια</w:t>
      </w:r>
      <w:r>
        <w:rPr>
          <w:rFonts w:eastAsia="Times New Roman" w:cs="Times New Roman"/>
          <w:szCs w:val="24"/>
        </w:rPr>
        <w:t xml:space="preserve">, ο ΣΥΡΙΖΑ, αν πράγματι υπεράσπιζε τα συμφέροντα των εργαζομένων και των συνταξιούχων, τα 586 ευρώ να τα πάει στα 751 ευρώ. Πού είναι ο κ. Σκουρλέτης; Εδώ σε αυτήν την </w:t>
      </w:r>
      <w:r>
        <w:rPr>
          <w:rFonts w:eastAsia="Times New Roman" w:cs="Times New Roman"/>
          <w:szCs w:val="24"/>
        </w:rPr>
        <w:lastRenderedPageBreak/>
        <w:t>Αίθουσα ορκιζόταν ότι το 751 θα έρθει. Και πήγατε, λοιπόν, και αποσυνδέετε τη σύνταξη απ</w:t>
      </w:r>
      <w:r>
        <w:rPr>
          <w:rFonts w:eastAsia="Times New Roman" w:cs="Times New Roman"/>
          <w:szCs w:val="24"/>
        </w:rPr>
        <w:t>ό τον ανειδίκευτο εργάτη με αυτό το νομοσχέδιο που φέρνετε σήμερα. Και τι κάνετε; Διασπάτε τη σύνταξη σε δύο μέρη, στην εθνική και την ανταποδοτική. Μέχρι τώρα, λοιπόν, ήταν 486 ευρώ η κατώτατη σύνταξη συν το ΕΚΑΣ, για τα δεκαπέντε χρόνια. Τώρα τι λέτε; Λέ</w:t>
      </w:r>
      <w:r>
        <w:rPr>
          <w:rFonts w:eastAsia="Times New Roman" w:cs="Times New Roman"/>
          <w:szCs w:val="24"/>
        </w:rPr>
        <w:t>τε ότι αυτοί που έχουν δεκαπέντε χρόνια -και είναι η μεγάλη πλειοψηφία των εργαζομένων, γιατί οι ευέλικτες μορφές απασχόλησης, η εργασιακή ζούγκλα που έχετε θεσπίσει, δεν επιτρέπουν παραπάνω ασφαλιστικές ημέρες- θα έχουν τώρα 345 ευρώ εθνική σύνταξη συν 63</w:t>
      </w:r>
      <w:r>
        <w:rPr>
          <w:rFonts w:eastAsia="Times New Roman" w:cs="Times New Roman"/>
          <w:szCs w:val="24"/>
        </w:rPr>
        <w:t xml:space="preserve"> ευρώ που βγαίνει η ανταποδοτική, με συντάξιμο μισθό 600 ευρώ. Για τα δεκαπέντε χρόνια θα έχουν 414 ευρώ.</w:t>
      </w:r>
    </w:p>
    <w:p w14:paraId="10B0C87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Σε ποιον λέτε ψέματα; Ο συνταξιούχος έπαιρνε μέχρι τώρα 486 ευρώ συν το ΕΚΑΣ ως κατώτατο όριο και τώρα παίρνει 414 ευρώ χωρίς το ΕΚΑΣ.</w:t>
      </w:r>
    </w:p>
    <w:p w14:paraId="10B0C87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lastRenderedPageBreak/>
        <w:t>Πού λέτε ψέματα</w:t>
      </w:r>
      <w:r>
        <w:rPr>
          <w:rFonts w:eastAsia="Times New Roman" w:cs="Times New Roman"/>
          <w:szCs w:val="24"/>
        </w:rPr>
        <w:t>; Δεν θα δουν οι συνταξιούχοι αύριο τη σύνταξή τους; Δεν θα σας φτύνουν όπου και αν σας βρίσκουν; Δεν θα σας παίρνουν ξοπίσω;</w:t>
      </w:r>
    </w:p>
    <w:p w14:paraId="10B0C87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Τι είναι αυτή; Διασφάλιση της σύνταξης; Αύξηση; Η κρατική χρηματοδότηση θα αφορά πλέον, λέει, μόνο την εθνική. Είπε εδώ ο Υπουργός</w:t>
      </w:r>
      <w:r>
        <w:rPr>
          <w:rFonts w:eastAsia="Times New Roman" w:cs="Times New Roman"/>
          <w:szCs w:val="24"/>
        </w:rPr>
        <w:t>,</w:t>
      </w:r>
      <w:r>
        <w:rPr>
          <w:rFonts w:eastAsia="Times New Roman" w:cs="Times New Roman"/>
          <w:szCs w:val="24"/>
        </w:rPr>
        <w:t xml:space="preserve"> προηγουμένως</w:t>
      </w:r>
      <w:r>
        <w:rPr>
          <w:rFonts w:eastAsia="Times New Roman" w:cs="Times New Roman"/>
          <w:szCs w:val="24"/>
        </w:rPr>
        <w:t>,</w:t>
      </w:r>
      <w:r>
        <w:rPr>
          <w:rFonts w:eastAsia="Times New Roman" w:cs="Times New Roman"/>
          <w:szCs w:val="24"/>
        </w:rPr>
        <w:t xml:space="preserve"> ότι 6,5% θα πάει επί του ΑΕΠ η χρηματοδότηση στο ασφαλιστικό από 17% που ήταν. Δηλαδή, αυτός είναι ο στόχος που μπαίνει, να μειωθεί επί του ΑΕΠ η κρατική χρηματοδότηση από το 17% στο 6,5%, καρατομώντας συνολικά ασφαλιστικά δικαιώματα, συντά</w:t>
      </w:r>
      <w:r>
        <w:rPr>
          <w:rFonts w:eastAsia="Times New Roman" w:cs="Times New Roman"/>
          <w:szCs w:val="24"/>
        </w:rPr>
        <w:t xml:space="preserve">ξεις, παροχές σε βάρος των εργαζομένων. Η εθνική σύνταξη, λοιπόν, από τον </w:t>
      </w:r>
      <w:r>
        <w:rPr>
          <w:rFonts w:eastAsia="Times New Roman" w:cs="Times New Roman"/>
          <w:szCs w:val="24"/>
        </w:rPr>
        <w:t>προϋπολογισμό</w:t>
      </w:r>
      <w:r>
        <w:rPr>
          <w:rFonts w:eastAsia="Times New Roman" w:cs="Times New Roman"/>
          <w:szCs w:val="24"/>
        </w:rPr>
        <w:t xml:space="preserve">. Μα, έτσι ορίζει και η Ευρωπαϊκή Ένωση στην </w:t>
      </w:r>
      <w:r>
        <w:rPr>
          <w:rFonts w:eastAsia="Times New Roman" w:cs="Times New Roman"/>
          <w:szCs w:val="24"/>
        </w:rPr>
        <w:t xml:space="preserve">οδηγία </w:t>
      </w:r>
      <w:r>
        <w:rPr>
          <w:rFonts w:eastAsia="Times New Roman" w:cs="Times New Roman"/>
          <w:szCs w:val="24"/>
        </w:rPr>
        <w:t xml:space="preserve">που έχει για τις μεταβολές στα ασφαλιστικά συστήματα. Αυτό ορίζει, να δημιουργηθούν οι προϋποθέσεις αυτές, έτσι ώστε </w:t>
      </w:r>
      <w:r>
        <w:rPr>
          <w:rFonts w:eastAsia="Times New Roman" w:cs="Times New Roman"/>
          <w:szCs w:val="24"/>
        </w:rPr>
        <w:t>να απαλλαγεί το κράτος και η εργοδοσία.</w:t>
      </w:r>
    </w:p>
    <w:p w14:paraId="10B0C877"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αυτός ένας πυλώνας και βεβαίως, από την άλλη, η ενίσχυση συνολικά του κεφαλαιοποιητικού συστήματος που κάνετε με την ανταποδοτική σύνταξη, όπου λέτε σύνδεση εισφορών-παροχών, </w:t>
      </w:r>
      <w:r>
        <w:rPr>
          <w:rFonts w:eastAsia="Times New Roman" w:cs="Times New Roman"/>
          <w:szCs w:val="24"/>
        </w:rPr>
        <w:lastRenderedPageBreak/>
        <w:t xml:space="preserve">όπου ο Κρατικός </w:t>
      </w:r>
      <w:r>
        <w:rPr>
          <w:rFonts w:eastAsia="Times New Roman" w:cs="Times New Roman"/>
          <w:szCs w:val="24"/>
        </w:rPr>
        <w:t>Προϋπολογισμός δεν θα συμμετέχει. Και χθες είχαμε μια συζήτηση πάνω σε αυτό. Πείτε μας, πού διασφαλίζεται η ανταποδοτική σύνταξη; Πουθενά δεν διασφαλίζεται μέσα από το σχέδιο νόμου. Και αυτά που λέτε για το άρθρο 2 είναι ευχολόγια, γιατί λέει ο νόμος καθαρ</w:t>
      </w:r>
      <w:r>
        <w:rPr>
          <w:rFonts w:eastAsia="Times New Roman" w:cs="Times New Roman"/>
          <w:szCs w:val="24"/>
        </w:rPr>
        <w:t>ά, αυτός που φέρνετε, ότι μόνο στην εθνική σύνταξη θα συμμετέχει ο Κρατικός Προϋπολογισμός, πουθενά αλλού.</w:t>
      </w:r>
    </w:p>
    <w:p w14:paraId="10B0C878"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Τι λέει, επίσης; Ότι μέσα από τις αναλογιστικές μελέτες, που θα γίνονται κάθε τρία χρόνια, αν δεν διασφαλίζεται η βιωσιμότητα του συστήματος, θα ανακ</w:t>
      </w:r>
      <w:r>
        <w:rPr>
          <w:rFonts w:eastAsia="Times New Roman" w:cs="Times New Roman"/>
          <w:szCs w:val="24"/>
        </w:rPr>
        <w:t>αθορίζονται οι συντάξεις, ακόμα και η εθνική σύνταξη, τα 384 ευρώ και όχι μόνο η ανταποδοτική, η οποία θα πάει στα τάρταρα.</w:t>
      </w:r>
    </w:p>
    <w:p w14:paraId="10B0C87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Τι ισχυρίζεστε, επίσης; Λέτε για τον τρόπο υπολογισμού, ότι η σύνταξη θα υπολογίζεται με βάση όλο</w:t>
      </w:r>
      <w:r>
        <w:rPr>
          <w:rFonts w:eastAsia="Times New Roman" w:cs="Times New Roman"/>
          <w:szCs w:val="24"/>
        </w:rPr>
        <w:t>ν</w:t>
      </w:r>
      <w:r>
        <w:rPr>
          <w:rFonts w:eastAsia="Times New Roman" w:cs="Times New Roman"/>
          <w:szCs w:val="24"/>
        </w:rPr>
        <w:t xml:space="preserve"> τον ασφαλιστικό βίο. Μέχρι τώρα ή</w:t>
      </w:r>
      <w:r>
        <w:rPr>
          <w:rFonts w:eastAsia="Times New Roman" w:cs="Times New Roman"/>
          <w:szCs w:val="24"/>
        </w:rPr>
        <w:t>ταν με βάση τα πέντε καλύτερα χρόνια των δέκα τελευταίων. Πάει σε όλο</w:t>
      </w:r>
      <w:r>
        <w:rPr>
          <w:rFonts w:eastAsia="Times New Roman" w:cs="Times New Roman"/>
          <w:szCs w:val="24"/>
        </w:rPr>
        <w:t>ν</w:t>
      </w:r>
      <w:r>
        <w:rPr>
          <w:rFonts w:eastAsia="Times New Roman" w:cs="Times New Roman"/>
          <w:szCs w:val="24"/>
        </w:rPr>
        <w:t xml:space="preserve"> τον ασφαλιστικό βίο. Λέτε και ισχυρίζεστε ότι αυτό δεν θα φέρει μείωση. Μα, τι συριζαίικα μαθηματικά είναι αυτά; Είναι σαν το «0+0=14». Το θυμάστε; Έτσι ακριβώς είναι και αυτό που λέτε.</w:t>
      </w:r>
      <w:r>
        <w:rPr>
          <w:rFonts w:eastAsia="Times New Roman" w:cs="Times New Roman"/>
          <w:szCs w:val="24"/>
        </w:rPr>
        <w:t xml:space="preserve"> Στα </w:t>
      </w:r>
      <w:r>
        <w:rPr>
          <w:rFonts w:eastAsia="Times New Roman" w:cs="Times New Roman"/>
          <w:szCs w:val="24"/>
        </w:rPr>
        <w:lastRenderedPageBreak/>
        <w:t>σαράντα χρόνια, δηλαδή, θα τα προσθέτουμε όλα, θα δούμε πόσο βγαίνει ο συντάξιμος μισθός και αυτός θα είναι ίσος με τα πέντε καλύτερα χρόνια στα δέκα τελευταία.</w:t>
      </w:r>
    </w:p>
    <w:p w14:paraId="10B0C87A"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Τι να σας πω; Θέλετε Νόμπελ εξαπάτησης, όχι μαθηματικών που είπα προχθές, αλλά Νόμπελ εξαπ</w:t>
      </w:r>
      <w:r>
        <w:rPr>
          <w:rFonts w:eastAsia="Times New Roman" w:cs="Times New Roman"/>
          <w:szCs w:val="24"/>
        </w:rPr>
        <w:t>άτησης!</w:t>
      </w:r>
    </w:p>
    <w:p w14:paraId="10B0C87B"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Το ποσοστό αναπλήρωσης μέχρι τώρα -και δεν τα λέμε για σας, αλλά τα λέμε για να μας ακούσουν έξω, που ακούν τα ψέματά σας- ήταν στα σαράντα χρόνια 70% και τώρα εσείς στα σαράντα χρόνια το κάνετε 40,7%.</w:t>
      </w:r>
    </w:p>
    <w:p w14:paraId="10B0C87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Είναι το ίδιο, αγαπητοί κύριοι; Είναι το μισό.</w:t>
      </w:r>
      <w:r>
        <w:rPr>
          <w:rFonts w:eastAsia="Times New Roman" w:cs="Times New Roman"/>
          <w:szCs w:val="24"/>
        </w:rPr>
        <w:t xml:space="preserve"> Πώς μπορεί με μισό ποσοστό αναπλήρωσης να μη μειώνεται η σύνταξη; Τι μαθηματικά είναι πάλι αυτά; Σε ποιον απευθύνεστε; Σε κουτούς;</w:t>
      </w:r>
    </w:p>
    <w:p w14:paraId="10B0C87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Ενταφιάζετε οριστικά τη δέκατη τρίτη σύνταξη που θα τη δίνατε -δεσμευθήκατε κιόλας- καθώς και τη δέκατη τέταρτη, για την οπο</w:t>
      </w:r>
      <w:r>
        <w:rPr>
          <w:rFonts w:eastAsia="Times New Roman" w:cs="Times New Roman"/>
          <w:szCs w:val="24"/>
        </w:rPr>
        <w:t xml:space="preserve">ία οι ασφαλισμένοι συνεχίζουν και τώρα να πληρώνουν εισφορές. Την ενταφιάζετε οριστικά, γιατί τι λέτε; Η σύνταξη θα καταβάλλεται κάθε μήνα άρα, δώδεκα μήνες τον χρόνο. Έτσι </w:t>
      </w:r>
      <w:r>
        <w:rPr>
          <w:rFonts w:eastAsia="Times New Roman" w:cs="Times New Roman"/>
          <w:szCs w:val="24"/>
        </w:rPr>
        <w:lastRenderedPageBreak/>
        <w:t>το είχατε πριν και επειδή σας έκραξαν συνδικάτα κ.λπ., το βάλατε κάθε μήνα, λες και</w:t>
      </w:r>
      <w:r>
        <w:rPr>
          <w:rFonts w:eastAsia="Times New Roman" w:cs="Times New Roman"/>
          <w:szCs w:val="24"/>
        </w:rPr>
        <w:t xml:space="preserve"> αυτοί τρώνε κουτόχορτο και δεν ξέρουν ότι το «κάθε μήνα» σημαίνει δώδεκα μήνες.</w:t>
      </w:r>
    </w:p>
    <w:p w14:paraId="10B0C87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Λέει στην πέμπτη παράγραφο ότι το κράτος έχει πλήρη εγγυητική υποχρέωση για το σύνολο των ασφαλιστικών παροχών και αμέσως παρακάτω αναιρείται αυτή η φράση με την επόμενη, που </w:t>
      </w:r>
      <w:r>
        <w:rPr>
          <w:rFonts w:eastAsia="Times New Roman" w:cs="Times New Roman"/>
          <w:szCs w:val="24"/>
        </w:rPr>
        <w:t>τι λέει; Οι ειδικές διατάξεις, οι σχετικές με την κρατική χρηματοδότηση του συστήματος καταργούνται.</w:t>
      </w:r>
    </w:p>
    <w:p w14:paraId="10B0C87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Είπαμε προηγουμένως τι κάνετε με την τριμερή χρηματοδότηση που ενώ είχε θεσπιστεί, οριστικά τελειώνει από το σύστημα. </w:t>
      </w:r>
    </w:p>
    <w:p w14:paraId="10B0C88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Όσον αφορά τη λεγόμενη «προσωπική δι</w:t>
      </w:r>
      <w:r>
        <w:rPr>
          <w:rFonts w:eastAsia="Times New Roman" w:cs="Times New Roman"/>
          <w:szCs w:val="24"/>
        </w:rPr>
        <w:t xml:space="preserve">αφορά», με βάση τους ενιαίους κανόνες που προβλέπονται για το 2016, αν είναι –λέει- έως 20%, τότε η περικοπή θα γίνει άμεσα. </w:t>
      </w:r>
    </w:p>
    <w:p w14:paraId="10B0C881"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προειδοποιητικά το κουδούνι λήξεως του χρόνου ομιλίας του κυρίου Βουλευτή)</w:t>
      </w:r>
    </w:p>
    <w:p w14:paraId="10B0C88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Το ποσοστό της μείωσης που θα </w:t>
      </w:r>
      <w:r>
        <w:rPr>
          <w:rFonts w:eastAsia="Times New Roman" w:cs="Times New Roman"/>
          <w:szCs w:val="24"/>
        </w:rPr>
        <w:t>είναι πάνω από το 20%, αυτό θα δοθεί μισό. Θα καταργηθεί το μισό σαν προσωπική διαφορά. Το λέω, για να το καταλάβει ο κόσμος.</w:t>
      </w:r>
    </w:p>
    <w:p w14:paraId="10B0C883"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ΔΗΜΗΤΡΙΟΣ ΚΥΡΙΑΖΙΔΗΣ: </w:t>
      </w:r>
      <w:r>
        <w:rPr>
          <w:rFonts w:eastAsia="Times New Roman" w:cs="Times New Roman"/>
          <w:szCs w:val="28"/>
        </w:rPr>
        <w:t>Και αν είναι 19%;</w:t>
      </w:r>
    </w:p>
    <w:p w14:paraId="10B0C884"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ΧΡΗΣΤΟΣ ΚΑΤΣΩΤΗΣ: </w:t>
      </w:r>
      <w:r>
        <w:rPr>
          <w:rFonts w:eastAsia="Times New Roman" w:cs="Times New Roman"/>
          <w:szCs w:val="28"/>
        </w:rPr>
        <w:t>Αν είναι μέχρι 20%, θα περικόπτεται η σύνταξη. Πάνω από το 20%, αν υπάρχ</w:t>
      </w:r>
      <w:r>
        <w:rPr>
          <w:rFonts w:eastAsia="Times New Roman" w:cs="Times New Roman"/>
          <w:szCs w:val="28"/>
        </w:rPr>
        <w:t>ει περικοπή…</w:t>
      </w:r>
    </w:p>
    <w:p w14:paraId="10B0C885"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ΓΕΩΡΓΙΟΣ ΚΑΤΡΟΥΓΚΑΛΟΣ (Υπουργός Εργασίας, Κοινωνικής Ασφάλισης και Κοινωνικής Αλληλεγγύης): </w:t>
      </w:r>
      <w:r>
        <w:rPr>
          <w:rFonts w:eastAsia="Times New Roman" w:cs="Times New Roman"/>
          <w:szCs w:val="28"/>
        </w:rPr>
        <w:t>Αν υπάρχει περικοπή…</w:t>
      </w:r>
    </w:p>
    <w:p w14:paraId="10B0C886"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ΧΡΗΣΤΟΣ ΚΑΤΣΩΤΗΣ: </w:t>
      </w:r>
      <w:r>
        <w:rPr>
          <w:rFonts w:eastAsia="Times New Roman" w:cs="Times New Roman"/>
          <w:szCs w:val="28"/>
        </w:rPr>
        <w:t xml:space="preserve">Αφήστε τα αυτά. Δείτε το νομοσχέδιο. Πάνω από το 20%, θα δίνεται το μισό για το 2016, το 1/3 για το 2017 και το </w:t>
      </w:r>
      <w:r>
        <w:rPr>
          <w:rFonts w:eastAsia="Times New Roman" w:cs="Times New Roman"/>
          <w:szCs w:val="28"/>
        </w:rPr>
        <w:t>1/4 για το 2018. Πού είναι τα ψέματα; Αυτό λέει ακριβώς η πρότασή σας.</w:t>
      </w:r>
    </w:p>
    <w:p w14:paraId="10B0C887"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8"/>
        </w:rPr>
        <w:t>Είναι γραμμένα αυτά.</w:t>
      </w:r>
    </w:p>
    <w:p w14:paraId="10B0C888"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ΧΡΗΣΤΟΣ ΚΑΤΣΩΤΗΣ: </w:t>
      </w:r>
      <w:r>
        <w:rPr>
          <w:rFonts w:eastAsia="Times New Roman" w:cs="Times New Roman"/>
          <w:szCs w:val="28"/>
        </w:rPr>
        <w:t>Είναι γραμμένα και ξέρουμε και να διαβάζουμε. Δεν διαβ</w:t>
      </w:r>
      <w:r>
        <w:rPr>
          <w:rFonts w:eastAsia="Times New Roman" w:cs="Times New Roman"/>
          <w:szCs w:val="28"/>
        </w:rPr>
        <w:t>άζουμε κινέζικα.</w:t>
      </w:r>
    </w:p>
    <w:p w14:paraId="10B0C889"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 χρόνου ομιλίας του κυρίου Βουλευτή)</w:t>
      </w:r>
    </w:p>
    <w:p w14:paraId="10B0C88A"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Καταργείτε το ΕΚΑΣ. Από ποιους; Λέτε ότι υπερασπίζεστε τους αδύναμους. Απ’ αυτούς τους αδύναμους που λέτε ότι προστατεύετε, κόβετε το ΕΚΑΣ. Το Γενικό Λογισ</w:t>
      </w:r>
      <w:r>
        <w:rPr>
          <w:rFonts w:eastAsia="Times New Roman" w:cs="Times New Roman"/>
          <w:szCs w:val="28"/>
        </w:rPr>
        <w:t>τήριο του Κράτους το αποτιμά 2.393.000.000 ευρώ. Αυτά τα αφαιρείτε απ’ αυτούς που είναι στα κατώτερα επίπεδα. Ποιον, λοιπόν, προστατεύετε; Ποιον αδύναμο προστατεύετε; Τι είναι αυτά που λέτε;</w:t>
      </w:r>
    </w:p>
    <w:p w14:paraId="10B0C88B"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Τι είπε τώρα εδώ ο κύριος Υπουργός; Κόβουμε το ΕΚΑΣ, αλλά θα δώσο</w:t>
      </w:r>
      <w:r>
        <w:rPr>
          <w:rFonts w:eastAsia="Times New Roman" w:cs="Times New Roman"/>
          <w:szCs w:val="28"/>
        </w:rPr>
        <w:t xml:space="preserve">υμε </w:t>
      </w:r>
      <w:r>
        <w:rPr>
          <w:rFonts w:eastAsia="Times New Roman" w:cs="Times New Roman"/>
          <w:szCs w:val="28"/>
        </w:rPr>
        <w:t>-</w:t>
      </w:r>
      <w:r>
        <w:rPr>
          <w:rFonts w:eastAsia="Times New Roman" w:cs="Times New Roman"/>
          <w:szCs w:val="28"/>
        </w:rPr>
        <w:t xml:space="preserve">λέει- την εθνική σύνταξη. Τι σημαίνει αυτό; Έπαιρνε, δηλαδή, αυτός που είχε το ΕΚΑΣ 460 ευρώ συν το ΕΚΑΣ και τώρα θα παίρνει </w:t>
      </w:r>
      <w:r>
        <w:rPr>
          <w:rFonts w:eastAsia="Times New Roman" w:cs="Times New Roman"/>
          <w:szCs w:val="28"/>
        </w:rPr>
        <w:lastRenderedPageBreak/>
        <w:t xml:space="preserve">345 ευρώ </w:t>
      </w:r>
      <w:r>
        <w:rPr>
          <w:rFonts w:eastAsia="Times New Roman" w:cs="Times New Roman"/>
          <w:szCs w:val="28"/>
        </w:rPr>
        <w:t>-</w:t>
      </w:r>
      <w:r>
        <w:rPr>
          <w:rFonts w:eastAsia="Times New Roman" w:cs="Times New Roman"/>
          <w:szCs w:val="28"/>
        </w:rPr>
        <w:t>γιατί συνήθως το ΕΚΑΣ το παίρνουν αυτοί που είναι στα κατώτερα επίπεδα- συν την ανταποδοτική, η οποία, όπως είπα, εί</w:t>
      </w:r>
      <w:r>
        <w:rPr>
          <w:rFonts w:eastAsia="Times New Roman" w:cs="Times New Roman"/>
          <w:szCs w:val="28"/>
        </w:rPr>
        <w:t xml:space="preserve">ναι πολύ μικρή. Μάλιστα, γι’ αυτούς θα είναι ακόμα μικρότερη κι από το ΕΚΑΣ. Διασφαλίζει </w:t>
      </w:r>
      <w:r>
        <w:rPr>
          <w:rFonts w:eastAsia="Times New Roman" w:cs="Times New Roman"/>
          <w:szCs w:val="28"/>
        </w:rPr>
        <w:t>-</w:t>
      </w:r>
      <w:r>
        <w:rPr>
          <w:rFonts w:eastAsia="Times New Roman" w:cs="Times New Roman"/>
          <w:szCs w:val="28"/>
        </w:rPr>
        <w:t>λέει- σ’ αυτούς αξιοπρεπή διαβίωση! Έλεος! Έλεος!</w:t>
      </w:r>
    </w:p>
    <w:p w14:paraId="10B0C88C"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Σε ό,τι αφορά τις συντάξεις θανάτου και χηρείας, αφήνετε αυτούς τους άτυχους ανθρώπους στο έλεος του Θεού, όπως λέει</w:t>
      </w:r>
      <w:r>
        <w:rPr>
          <w:rFonts w:eastAsia="Times New Roman" w:cs="Times New Roman"/>
          <w:szCs w:val="28"/>
        </w:rPr>
        <w:t xml:space="preserve"> ο κόσμος, που μένουν πίσω χωρίς κα</w:t>
      </w:r>
      <w:r>
        <w:rPr>
          <w:rFonts w:eastAsia="Times New Roman" w:cs="Times New Roman"/>
          <w:szCs w:val="28"/>
        </w:rPr>
        <w:t>μ</w:t>
      </w:r>
      <w:r>
        <w:rPr>
          <w:rFonts w:eastAsia="Times New Roman" w:cs="Times New Roman"/>
          <w:szCs w:val="28"/>
        </w:rPr>
        <w:t>μία προστασία. Και αν είχε πληρώσει για πολλά χρόνια εισφορές ο ασφαλισμένος που έχασε τη ζωή του, αυτός που έμεινε πίσω θα δικαιούται σύνταξη για τρία χρόνια, αν είναι κάτω των 55 ετών με βάση τη διόρθωση που κάνατε και</w:t>
      </w:r>
      <w:r>
        <w:rPr>
          <w:rFonts w:eastAsia="Times New Roman" w:cs="Times New Roman"/>
          <w:szCs w:val="28"/>
        </w:rPr>
        <w:t xml:space="preserve"> μετά θα διακόπτεται, μετά δηλαδή θα τρώει αέρα κοπανιστό, μέχρι να πάει ξανά στα 67 του χρόνια! </w:t>
      </w:r>
    </w:p>
    <w:p w14:paraId="10B0C88D"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Αυτά είναι άκρως απαράδεκτα πράγματα. Καταδικάζετε στην πείνα και την εξαθλίωση αυτές τις περιπτώσεις.</w:t>
      </w:r>
    </w:p>
    <w:p w14:paraId="10B0C88E"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lastRenderedPageBreak/>
        <w:t>Όσον αφορά τις επικουρικές συντάξεις, αυτές εκτός της α</w:t>
      </w:r>
      <w:r>
        <w:rPr>
          <w:rFonts w:eastAsia="Times New Roman" w:cs="Times New Roman"/>
          <w:szCs w:val="28"/>
        </w:rPr>
        <w:t>ύξησης των εισφορών, καρατομούνται. Η ρήτρα μηδενικού ελλείμματος έγινε ρήτρα βιωσιμότητας και λέτε ότι αυτόματη αναπροσαρμογή ή περικοπή θα προβλέπεται για τις επικουρικές συντάξεις. Ήδη, βέβαια, αυτές θα πάνε πολύ χαμηλά. Όμως, με το κόλπο που κάνετε, πο</w:t>
      </w:r>
      <w:r>
        <w:rPr>
          <w:rFonts w:eastAsia="Times New Roman" w:cs="Times New Roman"/>
          <w:szCs w:val="28"/>
        </w:rPr>
        <w:t>υ λέτε δηλαδή ότι αν οι κύριες και οι επικουρικές μαζί είναι 1.300 ευρώ, τότε εκεί η σφαγή θα είναι πολύ μεγάλη για όσους έχουν κύριες και επικουρικές μαζί 1.300 ευρώ.</w:t>
      </w:r>
    </w:p>
    <w:p w14:paraId="10B0C88F"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Οι συνολικές περικοπές, με βάση την έκθεση, είναι 1.026.000.000 ευρώ και 123 εκατομμύρια</w:t>
      </w:r>
      <w:r>
        <w:rPr>
          <w:rFonts w:eastAsia="Times New Roman" w:cs="Times New Roman"/>
          <w:szCs w:val="28"/>
        </w:rPr>
        <w:t xml:space="preserve"> ευρώ για τους νέους συνταξιούχους. </w:t>
      </w:r>
    </w:p>
    <w:p w14:paraId="10B0C890" w14:textId="77777777" w:rsidR="009F6C17" w:rsidRDefault="003C1E98">
      <w:pPr>
        <w:spacing w:line="600" w:lineRule="auto"/>
        <w:ind w:firstLine="720"/>
        <w:jc w:val="both"/>
        <w:rPr>
          <w:rFonts w:eastAsia="Times New Roman" w:cs="Times New Roman"/>
          <w:szCs w:val="24"/>
        </w:rPr>
      </w:pPr>
      <w:r>
        <w:rPr>
          <w:rFonts w:eastAsia="Times New Roman" w:cs="Times New Roman"/>
          <w:szCs w:val="28"/>
        </w:rPr>
        <w:t xml:space="preserve">Όσον αφορά το επίδομα των ανασφάλιστων υπερηλίκων από τον ΟΓΑ, θέτετε ως όρο να διαμένουν μόνιμα στην Ελλάδα για δεκαπέντε χρόνια από το </w:t>
      </w:r>
      <w:r>
        <w:rPr>
          <w:rFonts w:eastAsia="Times New Roman" w:cs="Times New Roman"/>
          <w:szCs w:val="28"/>
        </w:rPr>
        <w:t>17</w:t>
      </w:r>
      <w:r>
        <w:rPr>
          <w:rFonts w:eastAsia="Times New Roman" w:cs="Times New Roman"/>
          <w:szCs w:val="28"/>
          <w:vertAlign w:val="superscript"/>
        </w:rPr>
        <w:t xml:space="preserve">ο </w:t>
      </w:r>
      <w:r>
        <w:rPr>
          <w:rFonts w:eastAsia="Times New Roman" w:cs="Times New Roman"/>
          <w:szCs w:val="28"/>
        </w:rPr>
        <w:t xml:space="preserve"> </w:t>
      </w:r>
      <w:r>
        <w:rPr>
          <w:rFonts w:eastAsia="Times New Roman" w:cs="Times New Roman"/>
          <w:szCs w:val="28"/>
        </w:rPr>
        <w:t>έως το 67</w:t>
      </w:r>
      <w:r>
        <w:rPr>
          <w:rFonts w:eastAsia="Times New Roman" w:cs="Times New Roman"/>
          <w:szCs w:val="28"/>
          <w:vertAlign w:val="superscript"/>
        </w:rPr>
        <w:t>ο</w:t>
      </w:r>
      <w:r>
        <w:rPr>
          <w:rFonts w:eastAsia="Times New Roman" w:cs="Times New Roman"/>
          <w:szCs w:val="28"/>
        </w:rPr>
        <w:t xml:space="preserve"> έτος της ηλικίας τους. Στην αμέσως παρακάτω παράγραφο, για το ποσό</w:t>
      </w:r>
      <w:r>
        <w:rPr>
          <w:rFonts w:eastAsia="Times New Roman" w:cs="Times New Roman"/>
          <w:szCs w:val="28"/>
        </w:rPr>
        <w:t xml:space="preserve"> του επιδόματος βάζετε ως όρο να έχουν τριάντα πέντε χρόνια διαμονής, προκειμένου να το δικαιούνται ολόκληρο. Αλλιώς, θα μειώνονται κατά 1/35 για κάθε χρόνο που </w:t>
      </w:r>
      <w:r>
        <w:rPr>
          <w:rFonts w:eastAsia="Times New Roman" w:cs="Times New Roman"/>
          <w:szCs w:val="28"/>
        </w:rPr>
        <w:lastRenderedPageBreak/>
        <w:t>υπολείπεται. Αυτό σημαίνει ότι η μεγάλη πλειοψηφία των υπερήλικων, ιδιαίτερα παλιννοστούντων, θ</w:t>
      </w:r>
      <w:r>
        <w:rPr>
          <w:rFonts w:eastAsia="Times New Roman" w:cs="Times New Roman"/>
          <w:szCs w:val="28"/>
        </w:rPr>
        <w:t>α πάρει ένα πολύ πενιχρό επίδομα, γιατί στην Ελλάδα είναι πολύ λίγα χρόνια. Κι έχουμε πολλούς τέτοιους παλιννοστούντες, που δήθεν νοιάζεστε γι’ αυτούς και για την επιβίωσή τους.</w:t>
      </w:r>
    </w:p>
    <w:p w14:paraId="10B0C89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 ό,τι αφορά τα εφάπαξ, μιλάμε για «σφαγή». Εδώ ο νέος μαθηματικός τύπος φέρνει περικοπές έως και 35%. Μεγάλη περικοπή προβλέπεται, επίσης, στα μερίσματα των δημοσίων υπαλλήλων. Οι δημόσιοι υπάλληλοι θα χάσουν 832 εκατομμύρια ευρώ από τα μερίσματα, με βάσ</w:t>
      </w:r>
      <w:r>
        <w:rPr>
          <w:rFonts w:eastAsia="Times New Roman" w:cs="Times New Roman"/>
          <w:szCs w:val="24"/>
        </w:rPr>
        <w:t>η πάλι την έκθεση του Γενικού Λογιστηρίου του Κράτους. Οι απώλειες είναι πολύ μεγάλες και αφορούν τους πάντες.</w:t>
      </w:r>
    </w:p>
    <w:p w14:paraId="10B0C89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 ό,τι αφορά τους αγρότες, τριπλασιάζετε την εισφορά τους, ξεκληρίζοντας έτσι χιλιάδες από αυτούς. Τι σημαίνει; Και αυτός που θα έχει το καφενεί</w:t>
      </w:r>
      <w:r>
        <w:rPr>
          <w:rFonts w:eastAsia="Times New Roman" w:cs="Times New Roman"/>
          <w:szCs w:val="24"/>
        </w:rPr>
        <w:t>ο και θα πάει στον ΟΓΑ, δεν θα πληρώσει τις τριπλάσιες εισφορές που προσθέτετε μέσα από αυτό το σχέδιο νόμου;</w:t>
      </w:r>
    </w:p>
    <w:p w14:paraId="10B0C89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Κατσώτη, ολοκληρώστε.</w:t>
      </w:r>
    </w:p>
    <w:p w14:paraId="10B0C89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Ολοκληρώνω, κυρία Πρόεδρε.</w:t>
      </w:r>
    </w:p>
    <w:p w14:paraId="10B0C89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ελεύθεροι επαγγελματίες, ε</w:t>
      </w:r>
      <w:r>
        <w:rPr>
          <w:rFonts w:eastAsia="Times New Roman" w:cs="Times New Roman"/>
          <w:szCs w:val="24"/>
        </w:rPr>
        <w:t xml:space="preserve">πίσης, θα κλείσουν τα μαγαζιά τους, γιατί δεν θα αντέξουν τις μεγάλες εισφορές. Αυτό το σχέδιο νόμου θα οδηγήσει τη μεγάλη μάζα των συνταξιούχων σε εξαθλίωση και τη δουλειά μέχρι τα βαθιά γεράματα. </w:t>
      </w:r>
    </w:p>
    <w:p w14:paraId="10B0C89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Τέλος, σ' ό,τι μάς αφορά, καλούμε σε ξεσηκωμό -να το πω έ</w:t>
      </w:r>
      <w:r>
        <w:rPr>
          <w:rFonts w:eastAsia="Times New Roman" w:cs="Times New Roman"/>
          <w:szCs w:val="24"/>
        </w:rPr>
        <w:t xml:space="preserve">τσι- τους πάντες. Σήμερα και αύριο να βγουν όλοι στους δρόμους, να βουλιάξει η Αθήνα. Να πάρετε πίσω αυτό το έκτρωμα. Να μην συνεχίσετε αυτό το έγκλημα. Αυτό είναι που μπορούμε να πούμε. Βεβαίως, δεν χρειάζεται να πούμε ότι όχι μόνο δεν θα ψηφίσουμε, αλλά </w:t>
      </w:r>
      <w:r>
        <w:rPr>
          <w:rFonts w:eastAsia="Times New Roman" w:cs="Times New Roman"/>
          <w:szCs w:val="24"/>
        </w:rPr>
        <w:t>ακόμα και τώρα, την τελευταία στιγμή, λέμε να αποσύρετε αυτό το σχέδιο νόμου.</w:t>
      </w:r>
    </w:p>
    <w:p w14:paraId="10B0C89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τώρα ο ειδικός αγορητής από το Ποτάμι, ο κ. Κωνσταντίνος Μπαργιώτας. </w:t>
      </w:r>
    </w:p>
    <w:p w14:paraId="10B0C89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από τους ειδικούς αγορητές δεν έχει </w:t>
      </w:r>
      <w:r>
        <w:rPr>
          <w:rFonts w:eastAsia="Times New Roman" w:cs="Times New Roman"/>
          <w:szCs w:val="24"/>
        </w:rPr>
        <w:t>σεβαστεί κανένας τον χρόνο. Οπότε, το λαμβάνουμε υπ</w:t>
      </w:r>
      <w:r>
        <w:rPr>
          <w:rFonts w:eastAsia="Times New Roman" w:cs="Times New Roman"/>
          <w:szCs w:val="24"/>
        </w:rPr>
        <w:t>’ όψιν</w:t>
      </w:r>
      <w:r>
        <w:rPr>
          <w:rFonts w:eastAsia="Times New Roman" w:cs="Times New Roman"/>
          <w:szCs w:val="24"/>
        </w:rPr>
        <w:t xml:space="preserve"> για τα περαιτέρω.</w:t>
      </w:r>
    </w:p>
    <w:p w14:paraId="10B0C89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Ορίστε, κύριε Μπαργιώτα, έχετε τον λόγο.</w:t>
      </w:r>
    </w:p>
    <w:p w14:paraId="10B0C89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olor w:val="000000"/>
          <w:szCs w:val="24"/>
        </w:rPr>
        <w:t>Ευχαριστώ, κυρία Πρόεδρε.</w:t>
      </w:r>
      <w:r>
        <w:rPr>
          <w:rFonts w:eastAsia="Times New Roman" w:cs="Times New Roman"/>
          <w:szCs w:val="24"/>
        </w:rPr>
        <w:t xml:space="preserve"> Λυπάμαι που δεν μπορώ να σας διαβεβαιώσω ότι θα το κάνω εγώ πρώτος. Θα προσπαθήσω πάντως</w:t>
      </w:r>
      <w:r>
        <w:rPr>
          <w:rFonts w:eastAsia="Times New Roman" w:cs="Times New Roman"/>
          <w:szCs w:val="24"/>
        </w:rPr>
        <w:t>.</w:t>
      </w:r>
    </w:p>
    <w:p w14:paraId="10B0C89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Έχουμε σήμερα να μιλήσουμε για το ασφαλιστικό. Αναγκαστικά, όμως, θα ξεκινήσω με ένα σχόλιο για το φορολογικό, μιας και με άλλο κοιμηθήκαμε και άλλο ψηφίζουμε σήμερα. Ευχή θα ήταν να σταθεροποιηθεί η καθοδική τάση του αφορολόγητου και η ανοδική των συντε</w:t>
      </w:r>
      <w:r>
        <w:rPr>
          <w:rFonts w:eastAsia="Times New Roman" w:cs="Times New Roman"/>
          <w:szCs w:val="24"/>
        </w:rPr>
        <w:t xml:space="preserve">λεστών. Επίσης, σκόπιμο θα ήταν να έρθουν στη Βουλή κάποια στιγμή που θα έχουν σταθεροποιηθεί οι τάσεις, αλλιώς καλό θα ήταν να βάλουμε μια οθόνη απέναντι για να παρακολουθούμε </w:t>
      </w:r>
      <w:r>
        <w:rPr>
          <w:rFonts w:eastAsia="Times New Roman" w:cs="Times New Roman"/>
          <w:szCs w:val="24"/>
          <w:lang w:val="en-US"/>
        </w:rPr>
        <w:t>live</w:t>
      </w:r>
      <w:r>
        <w:rPr>
          <w:rFonts w:eastAsia="Times New Roman" w:cs="Times New Roman"/>
          <w:szCs w:val="24"/>
        </w:rPr>
        <w:t xml:space="preserve"> τις καμπύλες διακύμανσης, γιατί έχουν αρχίσει </w:t>
      </w:r>
      <w:r>
        <w:rPr>
          <w:rFonts w:eastAsia="Times New Roman" w:cs="Times New Roman"/>
          <w:szCs w:val="24"/>
        </w:rPr>
        <w:lastRenderedPageBreak/>
        <w:t xml:space="preserve">να παρουσιάζουν συμπεριφορά </w:t>
      </w:r>
      <w:r>
        <w:rPr>
          <w:rFonts w:eastAsia="Times New Roman" w:cs="Times New Roman"/>
          <w:szCs w:val="24"/>
        </w:rPr>
        <w:t xml:space="preserve">μετοχής στο Χρηματιστήριο τις τελευταίες λίγες ώρες. Δεν νομίζω ότι είναι ο κατάλληλος τρόπος αυτός για να συζητήσουμε για τη φορολογική μεταρρύθμιση. </w:t>
      </w:r>
    </w:p>
    <w:p w14:paraId="10B0C89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Όσον αφορά το ασφαλιστικό, ακούσαμε χθες και προχθές περιχαρή τον κύριο Υπουργό να λέει ότι το 90% των σ</w:t>
      </w:r>
      <w:r>
        <w:rPr>
          <w:rFonts w:eastAsia="Times New Roman" w:cs="Times New Roman"/>
          <w:szCs w:val="24"/>
        </w:rPr>
        <w:t>υνταξιούχων προστατεύεται με αυτή</w:t>
      </w:r>
      <w:r>
        <w:rPr>
          <w:rFonts w:eastAsia="Times New Roman" w:cs="Times New Roman"/>
          <w:szCs w:val="24"/>
        </w:rPr>
        <w:t>ν</w:t>
      </w:r>
      <w:r>
        <w:rPr>
          <w:rFonts w:eastAsia="Times New Roman" w:cs="Times New Roman"/>
          <w:szCs w:val="24"/>
        </w:rPr>
        <w:t xml:space="preserve"> τη μεταρρύθμιση. </w:t>
      </w:r>
    </w:p>
    <w:p w14:paraId="10B0C89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Ακούσαμε χθες, παρά την απεργία, επίσης, τον Πρωθυπουργό της χώρας να λέει ότι η μεταρρύθμιση στο ασφαλιστικό είναι μια ριζοσπαστική μεταρρύθμιση που επανάφερε στις ράγες το ασφαλιστικό, κάνοντάς το βιώσ</w:t>
      </w:r>
      <w:r>
        <w:rPr>
          <w:rFonts w:eastAsia="Times New Roman" w:cs="Times New Roman"/>
          <w:szCs w:val="24"/>
        </w:rPr>
        <w:t xml:space="preserve">ιμο, σώζοντας τις συντάξεις και περικόπτοντας 1,8 δισεκατομμύρια ευρώ. </w:t>
      </w:r>
    </w:p>
    <w:p w14:paraId="10B0C89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 δεν λέγεται ριζοσπαστικό, κύριοι συνάδελφοι, λέγεται μαγικό. Και δεν είναι νομοσχέδιο, είναι τρικ. Δεν γίνονται όλα μαζί. Είναι σαν την άνοδο του αφορολόγητου που πέφτει. Είναι μι</w:t>
      </w:r>
      <w:r>
        <w:rPr>
          <w:rFonts w:eastAsia="Times New Roman" w:cs="Times New Roman"/>
          <w:szCs w:val="24"/>
        </w:rPr>
        <w:t>α μαγική διαδικασία που μπορεί να την κάνει ο Χάρι Πότερ, δεν νομίζω ότι μπορεί να την κάνει Έλληνας πολιτικός, όμως!</w:t>
      </w:r>
    </w:p>
    <w:p w14:paraId="10B0C89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αλήθεια είναι ότι από αυτό το Βήμα -και όχι μόνο από αυτό το Βήμα- όλοι θα επιθυμούσαμε να λέμε στον ελληνικό λαό θετικά πράγματα, να μι</w:t>
      </w:r>
      <w:r>
        <w:rPr>
          <w:rFonts w:eastAsia="Times New Roman" w:cs="Times New Roman"/>
          <w:szCs w:val="24"/>
        </w:rPr>
        <w:t xml:space="preserve">λάμε για την επαναφορά των συντάξεων το 2009, να μιλάμε για μείωση των εισφορών, για αύξηση των συντάξεων. Δυστυχώς ή ευτυχώς, όμως, δεν είμαστε όλοι λαϊκιστές. Κάποιοι πρέπει να κάνουν τη βρώμικη δουλειά, να πουν την αλήθεια. </w:t>
      </w:r>
    </w:p>
    <w:p w14:paraId="10B0C8A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αλήθεια είναι, κύριοι συνά</w:t>
      </w:r>
      <w:r>
        <w:rPr>
          <w:rFonts w:eastAsia="Times New Roman" w:cs="Times New Roman"/>
          <w:szCs w:val="24"/>
        </w:rPr>
        <w:t xml:space="preserve">δελφοι, ότι δεν υπάρχουν εύκολες και ανώδυνες λύσεις στο ασφαλιστικό. Δεν υπάρχει και η πίτα σωστή και ο σκύλος χορτάτος. Είναι κάτι το οποίο δεν γίνεται. Υπάρχουν, όμως, δίκαιες και άδικες λύσεις, υπάρχουν βιώσιμες και θνησιγενείς ρυθμίσεις. </w:t>
      </w:r>
    </w:p>
    <w:p w14:paraId="10B0C8A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Κυβέρνηση </w:t>
      </w:r>
      <w:r>
        <w:rPr>
          <w:rFonts w:eastAsia="Times New Roman" w:cs="Times New Roman"/>
          <w:szCs w:val="24"/>
        </w:rPr>
        <w:t xml:space="preserve">προτίμησε τις κομματικά συμφέρουσες λύσεις </w:t>
      </w:r>
      <w:r>
        <w:rPr>
          <w:rFonts w:eastAsia="Times New Roman" w:cs="Times New Roman"/>
          <w:szCs w:val="24"/>
        </w:rPr>
        <w:t>-</w:t>
      </w:r>
      <w:r>
        <w:rPr>
          <w:rFonts w:eastAsia="Times New Roman" w:cs="Times New Roman"/>
          <w:szCs w:val="24"/>
        </w:rPr>
        <w:t>ως συνήθως!- αδιαφορώντας για το μακροπρόθεσμο αποτέλεσμα, το οποίο θα έπρεπε να είναι το ζητούμενο. Και θα έπρεπε να είναι το ζητούμενο γιατί -όπως πολύ σωστά παρατήρησε ο κύριος Υπουργός, που ξέρει καλά τα νούμ</w:t>
      </w:r>
      <w:r>
        <w:rPr>
          <w:rFonts w:eastAsia="Times New Roman" w:cs="Times New Roman"/>
          <w:szCs w:val="24"/>
        </w:rPr>
        <w:t xml:space="preserve">ερα- μιλώντας για το ασφαλιστικό, μιλάμε για την καρδιά του προβλήματος του χρέους στη χώρα. </w:t>
      </w:r>
    </w:p>
    <w:p w14:paraId="10B0C8A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αλήθεια ότι από το 2006 μέχρι το 2009 το 83% των δημοσιονομικών ελλειμάτων προερχόταν από το ασφαλιστικό. Κατευθύνθηκαν στις συντάξεις 169 δισεκατομμύρια ευ</w:t>
      </w:r>
      <w:r>
        <w:rPr>
          <w:rFonts w:eastAsia="Times New Roman" w:cs="Times New Roman"/>
          <w:szCs w:val="24"/>
        </w:rPr>
        <w:t>ρώ από τον προϋπολογισμό σε δεκαπέντε χρόνια, μέχρι το 2014. Η διαφορά που ξεχνάει ο κύριος Υπουργός είναι ότι εκείνη την εποχή ήταν στο πεζοδρόμιο, διεκδικώντας περισσότερα, γιατί αυτή είναι η αλήθεια.</w:t>
      </w:r>
    </w:p>
    <w:p w14:paraId="10B0C8A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Σε απλά ελληνικά, λοιπόν, με αυτά τα στοιχεία δεν θα </w:t>
      </w:r>
      <w:r>
        <w:rPr>
          <w:rFonts w:eastAsia="Times New Roman" w:cs="Times New Roman"/>
          <w:szCs w:val="24"/>
        </w:rPr>
        <w:t xml:space="preserve">είχαμε μνημόνιο αν δεν είχαμε ασφαλιστική κρίση, αν είχαμε μεταρρυθμίσει το ασφαλιστικό όταν έπρεπε. Όμως, και σε εκείνη την περίπτωση η Συμπολίτευση μαζί με το «σχεδόν όλον </w:t>
      </w:r>
      <w:r>
        <w:rPr>
          <w:rFonts w:eastAsia="Times New Roman"/>
          <w:szCs w:val="24"/>
        </w:rPr>
        <w:t>ΠΑΣΟΚ</w:t>
      </w:r>
      <w:r>
        <w:rPr>
          <w:rFonts w:eastAsia="Times New Roman" w:cs="Times New Roman"/>
          <w:szCs w:val="24"/>
        </w:rPr>
        <w:t>» και την Αξιωματική Αντιπολίτευση ήταν στον δρόμο ενάντια στην πρώτη απόπειρ</w:t>
      </w:r>
      <w:r>
        <w:rPr>
          <w:rFonts w:eastAsia="Times New Roman" w:cs="Times New Roman"/>
          <w:szCs w:val="24"/>
        </w:rPr>
        <w:t xml:space="preserve">α μεταρρύθμισης επί Γιαννίτση. </w:t>
      </w:r>
    </w:p>
    <w:p w14:paraId="10B0C8A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Βλέπετε, πέρα από το δημοσιονομικό, την ύφεση, την ανεργία και όλα αυτά που ξέρουμε και συζητάμε, το κύριο πρόβλημα σε σχέση με το ασφαλιστικό είναι ένα αναποτελεσματικό πολιτικό σύστημα που υπήρξε και το οποίο εξακολουθεί, </w:t>
      </w:r>
      <w:r>
        <w:rPr>
          <w:rFonts w:eastAsia="Times New Roman" w:cs="Times New Roman"/>
          <w:szCs w:val="24"/>
        </w:rPr>
        <w:t xml:space="preserve">δυστυχώς, να είναι κοντόφθαλμο, ρουσφετολογικό και ανεύθυνο. Μέχρι τον Μάιο του περασμένου χρόνου με την </w:t>
      </w:r>
      <w:r>
        <w:rPr>
          <w:rFonts w:eastAsia="Times New Roman"/>
          <w:szCs w:val="24"/>
        </w:rPr>
        <w:t>Κυβέρνηση</w:t>
      </w:r>
      <w:r>
        <w:rPr>
          <w:rFonts w:eastAsia="Times New Roman" w:cs="Times New Roman"/>
          <w:szCs w:val="24"/>
        </w:rPr>
        <w:t xml:space="preserve"> της Αριστεράς ψηφίζαμε εξαιρέσεις, πρόωρες συντάξεις με τον νόμο Στρατούλη, οι οποίες πάρθησαν πίσω μετά. </w:t>
      </w:r>
    </w:p>
    <w:p w14:paraId="10B0C8A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 που υπάρχει πάγια στο πολιτικ</w:t>
      </w:r>
      <w:r>
        <w:rPr>
          <w:rFonts w:eastAsia="Times New Roman" w:cs="Times New Roman"/>
          <w:szCs w:val="24"/>
        </w:rPr>
        <w:t xml:space="preserve">ό σύστημα είναι η άρνηση μακροπρόθεσμων μεταρρυθμίσεων. Κανένας δεν έχει όρεξη να αναλάβει το βάρος μιας μεγάλης μεταρρύθμισης. Θυμίζω ότι η ενοποίηση των ταμείων εκκρεμεί από την εποχή του Ελευθέριου Βενιζέλου. Δεν έγινε ποτέ. Είμαστε λίγο-πολύ στο ίδιο. </w:t>
      </w:r>
    </w:p>
    <w:p w14:paraId="10B0C8A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Σήμερα, λοιπόν, θα έπρεπε να είχαμε κλείσει ουσιαστικά τη συζήτηση για μια μεταρρύθμιση η οποία θα μπορούσε να εγγυηθεί όχι το ύψος της σύνταξης κάποιων στρωμάτων του πληθυσμού των συνταξιούχων, αλλά την ικανότητα του συστήματος και της ελληνικής οικονομί</w:t>
      </w:r>
      <w:r>
        <w:rPr>
          <w:rFonts w:eastAsia="Times New Roman" w:cs="Times New Roman"/>
          <w:szCs w:val="24"/>
        </w:rPr>
        <w:t>ας εν γένει να παρέχει συντάξεις για τα επόμενα είκοσι χρόνια, γιατί αυτό δεν είναι δεδομένο. Με την κρίση και το δημογραφικό να εξελίσσονται, η ικανότητα της ελληνικής οικονομίας να παρέχει συντάξεις τις επόμενες δεκαετίες δεν είναι δεδομένη.</w:t>
      </w:r>
    </w:p>
    <w:p w14:paraId="10B0C8A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έπρεπε, λ</w:t>
      </w:r>
      <w:r>
        <w:rPr>
          <w:rFonts w:eastAsia="Times New Roman" w:cs="Times New Roman"/>
          <w:szCs w:val="24"/>
        </w:rPr>
        <w:t>οιπόν, να συζητάμε για ένα βιώσιμο και σταθερό ασφαλιστικό σύστημα για τα επόμενα είκοσι πέντε με τριάντα χρόνια. Στην πραγματικότητα συζητάμε για μια δημοσιονομική προσαρμογή 1,8 δισεκατομμυρίων, η οποία ήρθε μεταμφιεσμένη σε μεταρρύθμιση για να περάσει π</w:t>
      </w:r>
      <w:r>
        <w:rPr>
          <w:rFonts w:eastAsia="Times New Roman" w:cs="Times New Roman"/>
          <w:szCs w:val="24"/>
        </w:rPr>
        <w:t xml:space="preserve">ιο γλυκά. </w:t>
      </w:r>
    </w:p>
    <w:p w14:paraId="10B0C8A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οδηγός είναι το άγχος του πολιτικού κόστους και η ψηφοθηρία -παλαιοκομματικά χαρακτηριστικά τα οποία επιβιώνουν και μεγαλώνουν μέσα στην κρίση- και επιδίωξη είναι η πρόσκαιρη μετάθεση της «καυτής πατάτας» στο μέλλον, όχι πολύ μακριά πλέον, στο</w:t>
      </w:r>
      <w:r>
        <w:rPr>
          <w:rFonts w:eastAsia="Times New Roman" w:cs="Times New Roman"/>
          <w:szCs w:val="24"/>
        </w:rPr>
        <w:t xml:space="preserve"> 2018. </w:t>
      </w:r>
    </w:p>
    <w:p w14:paraId="10B0C8A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ίδια η αναλογιστική μελέτη που έφερε κατόπιν εορτής ο κ. Κατρούγκαλος μαζί με τις διάφορες εργασίες και μελέτες λέει ότι έχει γίνει και έχει υπολογίσει τη δημοσιονομική ισορροπία του συστήματος χωρίς την προσωπική διαφορά που εγγυάται για τις ήδη</w:t>
      </w:r>
      <w:r>
        <w:rPr>
          <w:rFonts w:eastAsia="Times New Roman" w:cs="Times New Roman"/>
          <w:szCs w:val="24"/>
        </w:rPr>
        <w:t xml:space="preserve"> παρεχόμενες συντάξεις, πράγμα που σημαίνει ότι το 2018 τα νούμερα δεν θα βγαίνουν. Ο μηχανισμός δημιουργείται και όλες οι συντάξεις όντως υπολογίζονται με έναν ενιαίο τρόπο. Οι διαφορές το 2018 θα πρέπει να περικοπούν, ακόμα και σύμφωνα με την αναλογιστικ</w:t>
      </w:r>
      <w:r>
        <w:rPr>
          <w:rFonts w:eastAsia="Times New Roman" w:cs="Times New Roman"/>
          <w:szCs w:val="24"/>
        </w:rPr>
        <w:t xml:space="preserve">ή μελέτη την οποία παρουσίασε μετά ο κ. Κατρούγκαλος. </w:t>
      </w:r>
    </w:p>
    <w:p w14:paraId="10B0C8A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πρόβλημα όμως για τη βιωσιμότητα του ασφαλιστικού δεν είναι ότι δεν βγαίνουν τα νούμερα του ασφαλιστικού, αλλά ότι με αυτό το ασφαλιστικό δεν βγαίνουν τα νούμερα της οικονομίας. Ουσιαστικά με τον τρ</w:t>
      </w:r>
      <w:r>
        <w:rPr>
          <w:rFonts w:eastAsia="Times New Roman" w:cs="Times New Roman"/>
          <w:szCs w:val="24"/>
        </w:rPr>
        <w:t xml:space="preserve">όπο που πάμε να λύσουμε το ασφαλιστικό επιτείνεται και η ύφεση και τα οικονομικά προβλήματα. Απλώς η ελληνική οικονομία δεν μπορεί να αντέξει πλέον επιδοτήσεις στα επίπεδα που υπήρχαν και οι οποίες επιχειρείται να διατηρηθούν. </w:t>
      </w:r>
    </w:p>
    <w:p w14:paraId="10B0C8A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Παρά τις αντιπαραθέσεις και </w:t>
      </w:r>
      <w:r>
        <w:rPr>
          <w:rFonts w:eastAsia="Times New Roman" w:cs="Times New Roman"/>
          <w:szCs w:val="24"/>
        </w:rPr>
        <w:t>παρά τους ισχυρισμούς του κ. Κατρούγκαλου, δεν υπάρχει κα</w:t>
      </w:r>
      <w:r>
        <w:rPr>
          <w:rFonts w:eastAsia="Times New Roman" w:cs="Times New Roman"/>
          <w:szCs w:val="24"/>
        </w:rPr>
        <w:t>μ</w:t>
      </w:r>
      <w:r>
        <w:rPr>
          <w:rFonts w:eastAsia="Times New Roman" w:cs="Times New Roman"/>
          <w:szCs w:val="24"/>
        </w:rPr>
        <w:t>μιά καινούργια μεταρρύθμιση. Εδώ είναι η συνέχιση, η εμπέδωση και η εφαρμογή της μνημονιακής δέσμευσης που ανέλαβαν οι προηγούμενες κυβερνήσεις, ουσιαστικά είναι ακριβώς ο ίδιος νόμος σε επίπεδο λογ</w:t>
      </w:r>
      <w:r>
        <w:rPr>
          <w:rFonts w:eastAsia="Times New Roman" w:cs="Times New Roman"/>
          <w:szCs w:val="24"/>
        </w:rPr>
        <w:t xml:space="preserve">ικής. Μόνο που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των επιδόσεων της οικονομίας, οι μεταβατικές ζώνες εξαφανίζονται και η εφαρμογή έρχεται άμεσα. Εφαρμόζονται πλέον οι περικοπές στις συντάξεις των νέων από το 2016 και όχι από το 2030, ενώ με τον μαθηματικό τύπο </w:t>
      </w:r>
      <w:r>
        <w:rPr>
          <w:rFonts w:eastAsia="Times New Roman" w:cs="Times New Roman"/>
          <w:szCs w:val="24"/>
        </w:rPr>
        <w:t xml:space="preserve">που εφαρμόζεται σήμερα για την αναπλήρωση, οι περικοπές είναι μεγαλύτερες από αυτές που προέβλεπε ο προηγούμενος νόμος, μέχρι και 30%. </w:t>
      </w:r>
    </w:p>
    <w:p w14:paraId="10B0C8A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ο προηγούμενος νόμος υπήρξε στην πραγματικότητα πρακτικά ένας νόμος-φάντασμα, από την άποψη ότι δεν </w:t>
      </w:r>
      <w:r>
        <w:rPr>
          <w:rFonts w:eastAsia="Times New Roman" w:cs="Times New Roman"/>
          <w:szCs w:val="24"/>
        </w:rPr>
        <w:t>υπολογίστηκε ούτε μία σύνταξη με τον καινούργιο τρόπο. Έπρεπε να εφαρμοστεί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αλλά δεν υπήρχε η εγκύκλιος. Γιατί άραγε δεν είχε ετοιμαστεί η εγκύκλιος; Και η </w:t>
      </w:r>
      <w:r>
        <w:rPr>
          <w:rFonts w:eastAsia="Times New Roman"/>
          <w:szCs w:val="24"/>
        </w:rPr>
        <w:t>Κυβέρνηση</w:t>
      </w:r>
      <w:r>
        <w:rPr>
          <w:rFonts w:eastAsia="Times New Roman" w:cs="Times New Roman"/>
          <w:szCs w:val="24"/>
        </w:rPr>
        <w:t xml:space="preserve"> της Αριστεράς με πολύ μεγάλη χαρά ανέστειλε τη λειτουργία ελπίζοντας ή νομίζοντα</w:t>
      </w:r>
      <w:r>
        <w:rPr>
          <w:rFonts w:eastAsia="Times New Roman" w:cs="Times New Roman"/>
          <w:szCs w:val="24"/>
        </w:rPr>
        <w:t xml:space="preserve">ς ότι θα κάνει κάτι διαφορετικό. Στην πραγματικότητα επανέρχεται με κάτι παρόμοιο, το οποίο απλώς είναι πιο ακριβό για τους συνταξιούχους. </w:t>
      </w:r>
    </w:p>
    <w:p w14:paraId="10B0C8A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Έτσι, λοιπόν, αυτό που ήταν για το μέλλον, έρχεται σήμερα, οι συντάξεις περικόπτονται από σήμερα, προετοιμάζεται το έδαφος για περαιτέρω περικοπές το 2018, γιατί ψηφίζεται σήμερα ο μηχανισμός υπολογισμού των συντάξεων που αφήνει διαφορές που μπορούν να περ</w:t>
      </w:r>
      <w:r>
        <w:rPr>
          <w:rFonts w:eastAsia="Times New Roman" w:cs="Times New Roman"/>
          <w:szCs w:val="24"/>
        </w:rPr>
        <w:t xml:space="preserve">ικοπούν και απαντάει και στο πρόβλημα της συμμόρφωσης προς τις αποφάσεις του Συμβουλίου της Επικρατείας προς το παρόν, μια και τις σπρώχνει για το 2018 και αυτές. </w:t>
      </w:r>
    </w:p>
    <w:p w14:paraId="10B0C8A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γίνονται, κατά τη γνώμη μας, </w:t>
      </w:r>
      <w:r>
        <w:rPr>
          <w:rFonts w:eastAsia="Times New Roman" w:cs="Times New Roman"/>
          <w:szCs w:val="24"/>
        </w:rPr>
        <w:t xml:space="preserve">στο πλαίσιο </w:t>
      </w:r>
      <w:r>
        <w:rPr>
          <w:rFonts w:eastAsia="Times New Roman" w:cs="Times New Roman"/>
          <w:szCs w:val="24"/>
        </w:rPr>
        <w:t>μιας παρωχημένης φιλοσοφίας. Το συγκεκριμένο σχέδιο ληστεύει τους νέους σήμερα και ταυτόχρονα έχει την ιδιότητα ότι είναι αναχρονιστικό, όπως πολλές φορές είπαμε. Ουσιαστικά στοχεύει σε ένα σύστημα ασφαλιστικού το οποίο έχει χρεοκοπήσει στην Ευρώπη τα τελε</w:t>
      </w:r>
      <w:r>
        <w:rPr>
          <w:rFonts w:eastAsia="Times New Roman" w:cs="Times New Roman"/>
          <w:szCs w:val="24"/>
        </w:rPr>
        <w:t>υταία είκοσι χρόνια πολλές φορές.  Δεκάδες χώρες στον πλανήτη πλέον έχουν μεταρρυθμίσει τα συστήματα σαν αυτό, δηλαδή τα αμιγώς διανεμητικά συστήματα, -γιατί δεν έβγαιναν, όχι για κανέναν άλλο λόγο- με καινούργια. Αυτό που επιχειρείται εδώ είναι καθαρό</w:t>
      </w:r>
      <w:r>
        <w:rPr>
          <w:rFonts w:eastAsia="Times New Roman" w:cs="Times New Roman"/>
          <w:szCs w:val="24"/>
        </w:rPr>
        <w:t>:</w:t>
      </w:r>
      <w:r>
        <w:rPr>
          <w:rFonts w:eastAsia="Times New Roman" w:cs="Times New Roman"/>
          <w:szCs w:val="24"/>
        </w:rPr>
        <w:t xml:space="preserve"> εί</w:t>
      </w:r>
      <w:r>
        <w:rPr>
          <w:rFonts w:eastAsia="Times New Roman" w:cs="Times New Roman"/>
          <w:szCs w:val="24"/>
        </w:rPr>
        <w:t xml:space="preserve">ναι η διατήρηση για λίγα χρόνια ακόμα μίας χρεοκοπημένης λύσης, γιατί κανείς δεν έχει τη διάθεση να μπει στα βαθιά νερά. </w:t>
      </w:r>
    </w:p>
    <w:p w14:paraId="10B0C8A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Ζητάμε, λοιπόν, από τους εργαζόμενους να δουλέψουν περισσότερο, να πληρώσουν παραπάνω, για να πάρουν –αν θα πάρουν- πολύ λιγότερα σαν </w:t>
      </w:r>
      <w:r>
        <w:rPr>
          <w:rFonts w:eastAsia="Times New Roman" w:cs="Times New Roman"/>
          <w:szCs w:val="24"/>
        </w:rPr>
        <w:t>σύνταξη και ταυτόχρονα, εφαρμόζουμε οριζόντια μέτρα στους συνταξιούχους αγνοώντας στρεβλώσεις, αδικίες χρόνιες και διαφορές από ταμείο σε ταμείο, από εισφορά σε εισφορά, απωθώντας στην ουσία το πρόβλημα και τη λύση του για μετά το 2018.</w:t>
      </w:r>
    </w:p>
    <w:p w14:paraId="10B0C8B0"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Το άλλο για το οποί</w:t>
      </w:r>
      <w:r>
        <w:rPr>
          <w:rFonts w:eastAsia="Times New Roman" w:cs="Times New Roman"/>
          <w:szCs w:val="24"/>
        </w:rPr>
        <w:t>ο επαίρεται το Υπουργείο για το νομοσχέδιο είναι η εφαρμογή κοινών κανόνων, οι οποίοι όμως δυστυχώς υπάρχουν μόνο στις διακηρύξεις. Ούτε κοινοί κανόνες μεταξύ των γενεών και δικαιοσύνη μεταξύ των γενεών υφίσταται ούτε μεταξύ των μορφών εργασίας, δηλαδή μισ</w:t>
      </w:r>
      <w:r>
        <w:rPr>
          <w:rFonts w:eastAsia="Times New Roman" w:cs="Times New Roman"/>
          <w:szCs w:val="24"/>
        </w:rPr>
        <w:t>θωτών-αυτοαπασχολούμενων. Υπάρχουν οριζόντιες λύσεις, υπάρχουν «κόφτες», αυτό όμως δεν είναι ενιαίοι κανόνες.</w:t>
      </w:r>
    </w:p>
    <w:p w14:paraId="10B0C8B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Στις γενεές, ανάμεσα στους νέους συνταξιούχους και στους υφιστάμενους συνταξιούχους δημιουργούνται κατηγορίες διαφορετικών ταχυτήτων, που είναι τρ</w:t>
      </w:r>
      <w:r>
        <w:rPr>
          <w:rFonts w:eastAsia="Times New Roman" w:cs="Times New Roman"/>
          <w:szCs w:val="24"/>
        </w:rPr>
        <w:t>εις: Οι κατέχοντες, όσοι πρόλαβαν να πάρουν, ό,τι πήραν πήραν. Δεν ενοχλείται. Δεύτερον, στους δικαιούχους μίας ευνοϊκότερης ρύθμισης. Το 2016-2018 υπάρχει μία σταδιακή μείωση, η οποία θα οδηγήσει ξανά σε μία έκρηξη εξόδου από το Δημόσιο, όπως έγινε και τα</w:t>
      </w:r>
      <w:r>
        <w:rPr>
          <w:rFonts w:eastAsia="Times New Roman" w:cs="Times New Roman"/>
          <w:szCs w:val="24"/>
        </w:rPr>
        <w:t xml:space="preserve"> προηγούμενα χρόνια. Όπως πολύ σωστά είπε ο κύριος Υπουργός, ανεβαίνει η συνταξιοδοτική δαπάνη στη χώρα γιατί κόβονται οι συντάξεις, αλλά αυξάνονται οι συνταξιούχοι, ή -εάν θέλετε- αυξάνονται οι συνταξιούχοι και η μόνη λύση είναι να κόβονται οι συντάξεις. </w:t>
      </w:r>
      <w:r>
        <w:rPr>
          <w:rFonts w:eastAsia="Times New Roman" w:cs="Times New Roman"/>
          <w:szCs w:val="24"/>
        </w:rPr>
        <w:t>Το ίδιο θα γίνει και με αυτή</w:t>
      </w:r>
      <w:r>
        <w:rPr>
          <w:rFonts w:eastAsia="Times New Roman" w:cs="Times New Roman"/>
          <w:szCs w:val="24"/>
        </w:rPr>
        <w:t>ν</w:t>
      </w:r>
      <w:r>
        <w:rPr>
          <w:rFonts w:eastAsia="Times New Roman" w:cs="Times New Roman"/>
          <w:szCs w:val="24"/>
        </w:rPr>
        <w:t xml:space="preserve"> τη μεταβατική περίοδο. Ο κ. Φίλης του χρόνου θα ψάχνει πολύ περισσότερους καθηγητές από φέτος, γιατί όποιος μπορεί να φύγει θα φύγει φέτος και του χρόνου με αυτόν το νόμο. </w:t>
      </w:r>
    </w:p>
    <w:p w14:paraId="10B0C8B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Και κυρίως δημιουργεί ένα τεράστιο χάσμα γενεών ανάμε</w:t>
      </w:r>
      <w:r>
        <w:rPr>
          <w:rFonts w:eastAsia="Times New Roman" w:cs="Times New Roman"/>
          <w:szCs w:val="24"/>
        </w:rPr>
        <w:t>σα στους νέους που έχουν την ατυχία να συνταξιοδοτηθούν από το 2018 και μετά, οι οποίοι σήμερα θα πληρώσουν υπερβολικές εισφορές για να πάρουν πολύ χαμηλές συντάξεις. Αυτό είναι οι ενιαίοι κανόνες μεταξύ των γενεών.</w:t>
      </w:r>
    </w:p>
    <w:p w14:paraId="10B0C8B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εργασία δεν θα πω πολλά, νομίζω </w:t>
      </w:r>
      <w:r>
        <w:rPr>
          <w:rFonts w:eastAsia="Times New Roman" w:cs="Times New Roman"/>
          <w:szCs w:val="24"/>
        </w:rPr>
        <w:t>ότι έχουν ειπωθεί από πολλούς. Οι εισφορές δίκην φορολογικής επιβάρυνσης δεν είναι ενιαίος κανόνας, είναι κάτι εντελώς διαφορετικό. Από κατηγορία σε κατηγορία εργαζομένων υπάρχουν διαφορετικές ανάγκες και διαφορετικές ταχύτητες. Και σε κάθε περίπτωση, τα ν</w:t>
      </w:r>
      <w:r>
        <w:rPr>
          <w:rFonts w:eastAsia="Times New Roman" w:cs="Times New Roman"/>
          <w:szCs w:val="24"/>
        </w:rPr>
        <w:t xml:space="preserve">ούμερα πλέον είναι εξωπραγματικά: 55% συνολική επιβάρυνση –τόση ήταν μέχρι σήμερα, απομένει να δούμε τις σημερινές αλλαγές- επί του συνολικού εισοδήματος να πάει στο </w:t>
      </w:r>
      <w:r>
        <w:rPr>
          <w:rFonts w:eastAsia="Times New Roman" w:cs="Times New Roman"/>
          <w:szCs w:val="24"/>
        </w:rPr>
        <w:t xml:space="preserve">δημόσιο </w:t>
      </w:r>
      <w:r>
        <w:rPr>
          <w:rFonts w:eastAsia="Times New Roman" w:cs="Times New Roman"/>
          <w:szCs w:val="24"/>
        </w:rPr>
        <w:t>είναι απλώς εξωπραγματικό, είναι κάτι το οποίο δεν μπορεί να συμβεί, δεν μπορεί να</w:t>
      </w:r>
      <w:r>
        <w:rPr>
          <w:rFonts w:eastAsia="Times New Roman" w:cs="Times New Roman"/>
          <w:szCs w:val="24"/>
        </w:rPr>
        <w:t xml:space="preserve"> το πληρώσει κανένας. Και νομίζω ότι εδώ εδράζεται η επιμονή των δανειστών για καινούργια μέτρα που θα ψηφιστούν τώρα για το 2018, γιατί είναι ηλίου φαεινότερον ότι αυτά δεν θα βγουν.</w:t>
      </w:r>
    </w:p>
    <w:p w14:paraId="10B0C8B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Οριζόντια μέτρα και περικοπές, λοιπόν, κάνει το νομοσχέδιο. Αντί να ασχο</w:t>
      </w:r>
      <w:r>
        <w:rPr>
          <w:rFonts w:eastAsia="Times New Roman" w:cs="Times New Roman"/>
          <w:szCs w:val="24"/>
        </w:rPr>
        <w:t xml:space="preserve">ληθεί με τις στρεβλώσεις, όσον αφορά τους συνταξιούχους, βάζει «κόφτες». Εάν παίρνεις πάνω από 2.000 ευρώ, κόβεσαι. Εάν παίρνεις πάνω από 1.300 ευρώ, θα υποστείς περικοπές. Δεν εξετάζει ούτε ταμείο, ούτε εισφορές, ούτε τι έχει πληρώσει ποιος και πού, ούτε </w:t>
      </w:r>
      <w:r>
        <w:rPr>
          <w:rFonts w:eastAsia="Times New Roman" w:cs="Times New Roman"/>
          <w:szCs w:val="24"/>
        </w:rPr>
        <w:t>τίποτα. Δεν εξετάζει καν το γεγονός αυτό που ξέρουμε, ότι οι δώδεκα περίφημες περικοπές έχουν έως και 50% βλάψει τους συνταξιούχους πάνω από 1.100 ευρώ. Αυτοί είναι που πλήρωσαν τις δώδεκα προηγούμενες περικοπές, αυτοί θα πληρώσουν και τις καινούργιες, την</w:t>
      </w:r>
      <w:r>
        <w:rPr>
          <w:rFonts w:eastAsia="Times New Roman" w:cs="Times New Roman"/>
          <w:szCs w:val="24"/>
        </w:rPr>
        <w:t xml:space="preserve"> δέκατη τρίτη που γίνεται τώρα.</w:t>
      </w:r>
    </w:p>
    <w:p w14:paraId="10B0C8B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Αυτό ανατρέπει την αρχή της αναλογίας εισφορών-παροχών, ανατρέπει την εμπιστοσύνη που πρέπει να έχει ο εργαζόμενος απέναντι στο σύστημα. Είναι μία αδικία που οδηγεί στην αστοχία. Γιατί η βιώσιμη λύση στο ασφαλιστικό δεν είνα</w:t>
      </w:r>
      <w:r>
        <w:rPr>
          <w:rFonts w:eastAsia="Times New Roman" w:cs="Times New Roman"/>
          <w:szCs w:val="24"/>
        </w:rPr>
        <w:t>ι μόνο τα νούμερα, είναι κυρίως η εμπιστοσύνη και η έννοια της ανταποδοτικότητας. Ο εργαζόμενος πρέπει να πιστεύει ότι θα πάρει σύνταξη ανάλογα με αυτά που έδωσε, αλλιώς δεν οικοδομείται η απαραίτητη σχέση εμπιστοσύνης που οδηγεί στη λειτουργία του ασφαλισ</w:t>
      </w:r>
      <w:r>
        <w:rPr>
          <w:rFonts w:eastAsia="Times New Roman" w:cs="Times New Roman"/>
          <w:szCs w:val="24"/>
        </w:rPr>
        <w:t xml:space="preserve">τικού. </w:t>
      </w:r>
    </w:p>
    <w:p w14:paraId="10B0C8B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Αυτό που κάνει η Κυβέρνηση, με τον τρόπο που εφαρμόζει τις εισφορές, ουσιαστικά είναι ακριβώς το αντίθετο. Στην πράξη αποτελειώνει την ήδη κλονισμένη εμπιστοσύνη των νέων ασφαλιζόμενων προς το ασφαλιστικό σύστημα, το οποίο είναι μια παλιά ιστορία π</w:t>
      </w:r>
      <w:r>
        <w:rPr>
          <w:rFonts w:eastAsia="Times New Roman" w:cs="Times New Roman"/>
          <w:szCs w:val="24"/>
        </w:rPr>
        <w:t xml:space="preserve">ου εξελίσσεται. </w:t>
      </w:r>
    </w:p>
    <w:p w14:paraId="10B0C8B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Και τι κάνει; Επιτείνει την τάση για εισφοροδιαφυγή, τη συνδυάζει με τη φοροδιαφυγή </w:t>
      </w:r>
      <w:r>
        <w:rPr>
          <w:rFonts w:eastAsia="Times New Roman" w:cs="Times New Roman"/>
          <w:szCs w:val="24"/>
        </w:rPr>
        <w:t>-</w:t>
      </w:r>
      <w:r>
        <w:rPr>
          <w:rFonts w:eastAsia="Times New Roman" w:cs="Times New Roman"/>
          <w:szCs w:val="24"/>
        </w:rPr>
        <w:t>πλέον κάποιος έχει δυο κίνητρα για να φοροδιαφεύγει, κρύβοντας εισόδημα κρύβει εισφορές, άρα έχει διπλό κίνητρο για φοροδιαφυγή- οδηγεί στη «μαύρη εργασία</w:t>
      </w:r>
      <w:r>
        <w:rPr>
          <w:rFonts w:eastAsia="Times New Roman" w:cs="Times New Roman"/>
          <w:szCs w:val="24"/>
        </w:rPr>
        <w:t xml:space="preserve">» και τελικά, όποιος έχει να εισφέρει για σύνταξη και μπορεί να εισφοροδιαφύγει </w:t>
      </w:r>
      <w:r>
        <w:rPr>
          <w:rFonts w:eastAsia="Times New Roman" w:cs="Times New Roman"/>
          <w:szCs w:val="24"/>
        </w:rPr>
        <w:t>-</w:t>
      </w:r>
      <w:r>
        <w:rPr>
          <w:rFonts w:eastAsia="Times New Roman" w:cs="Times New Roman"/>
          <w:szCs w:val="24"/>
        </w:rPr>
        <w:t xml:space="preserve">ένα μεγάλο μέρος του πληθυσμού δηλαδή- θα πάει να αγοράσει ένα ιδιωτικό πακέτο που του εγγυάται την απόδοση στο τέλος, στο οποίο ο Υπουργός δεν μπορεί να παρεμβαίνει κάθε </w:t>
      </w:r>
      <w:r>
        <w:rPr>
          <w:rFonts w:eastAsia="Times New Roman" w:cs="Times New Roman"/>
          <w:szCs w:val="24"/>
        </w:rPr>
        <w:t>δύο</w:t>
      </w:r>
      <w:r>
        <w:rPr>
          <w:rFonts w:eastAsia="Times New Roman" w:cs="Times New Roman"/>
          <w:szCs w:val="24"/>
        </w:rPr>
        <w:t>-</w:t>
      </w:r>
      <w:r>
        <w:rPr>
          <w:rFonts w:eastAsia="Times New Roman" w:cs="Times New Roman"/>
          <w:szCs w:val="24"/>
        </w:rPr>
        <w:t xml:space="preserve">τρία χρόνια με τη χατζάρα, ανάλογα με την εξέλιξη των δημοσιονομικών προβλημάτων. </w:t>
      </w:r>
    </w:p>
    <w:p w14:paraId="10B0C8B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Ποτάμι προτείναμε ένα σύστημα τριών πυλώνων. Ανάλογο ήταν το σύστημα που πρότεινε η Επιτροπή Σοφών. Μας διένειμε ο Υπουργός και το πόρισμα</w:t>
      </w:r>
      <w:r>
        <w:rPr>
          <w:rFonts w:eastAsia="Times New Roman" w:cs="Times New Roman"/>
          <w:szCs w:val="24"/>
        </w:rPr>
        <w:t>,</w:t>
      </w:r>
      <w:r>
        <w:rPr>
          <w:rFonts w:eastAsia="Times New Roman" w:cs="Times New Roman"/>
          <w:szCs w:val="24"/>
        </w:rPr>
        <w:t xml:space="preserve"> το οποίο αγνόησε μεγαλοπρεπώς</w:t>
      </w:r>
      <w:r>
        <w:rPr>
          <w:rFonts w:eastAsia="Times New Roman" w:cs="Times New Roman"/>
          <w:szCs w:val="24"/>
        </w:rPr>
        <w:t xml:space="preserve"> μετά τη λήψη του. Όλος ο πλανήτης, όπως είπα προηγουμένως, πηγαίνει σε συστήματα τριών πυλώνων την τελευταία εικοσαετία. Δεν θα μιλήσω γι’ αυτό σήμερα, θα μιλήσω κυρίως αύριο πιο αναλυτικά, έχω μιλήσει ήδη στις επιτροπές. </w:t>
      </w:r>
    </w:p>
    <w:p w14:paraId="10B0C8B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να πω μόνο ότι όσον αφορά τ</w:t>
      </w:r>
      <w:r>
        <w:rPr>
          <w:rFonts w:eastAsia="Times New Roman" w:cs="Times New Roman"/>
          <w:szCs w:val="24"/>
        </w:rPr>
        <w:t>ον πρώτο πυλώνα, την κύρια σύνταξη, μια και το νομοσχέδιο εξαντλείται στον έναν πυλώνα, η σημαντική διαφορά της πρότασής μας με το υφιστάμενο είναι ο τρόπος υπολογισμού της αναλογιστικής σύνταξης. Αντί για μαθηματικό τύπο, ο οποίος υπόκειται σε πολιτικές σ</w:t>
      </w:r>
      <w:r>
        <w:rPr>
          <w:rFonts w:eastAsia="Times New Roman" w:cs="Times New Roman"/>
          <w:szCs w:val="24"/>
        </w:rPr>
        <w:t xml:space="preserve">κοπιμότητες, αναγκαιότητες, κ.λπ., εμείς προτείνουμε τη νοητή κεφαλαιοποίηση, η οποία υπολογίζει τη σύνταξη με βάση τις εισφορές. Κάθε εργαζόμενος ξεχωριστά δημιουργεί ένα νοητό κεφάλαιο, βάσει του οποίου παίρνει σύνταξη. Έτσι αποκαθίσταται η εμπιστοσύνη, </w:t>
      </w:r>
      <w:r>
        <w:rPr>
          <w:rFonts w:eastAsia="Times New Roman" w:cs="Times New Roman"/>
          <w:szCs w:val="24"/>
        </w:rPr>
        <w:t xml:space="preserve">η αναλογία εισφορών- σύνταξης και κυρίως δίνονται κίνητρα καταβολής των εισφορών και παραμονής του εργαζόμενου στην εργασία. Όσο αυξάνεται η εισφορά και ο εργασιακός βίος, αυξάνεται η σύνταξη κατ’ αναλογία. </w:t>
      </w:r>
    </w:p>
    <w:p w14:paraId="10B0C8B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χώρα όντως έχει ανάγκη από μια μεγάλη, μακροπρ</w:t>
      </w:r>
      <w:r>
        <w:rPr>
          <w:rFonts w:eastAsia="Times New Roman" w:cs="Times New Roman"/>
          <w:szCs w:val="24"/>
        </w:rPr>
        <w:t>όθεσμη μεταρρύθμιση, σε αυτό συμφωνούμε όλοι και ο κύριος Υπουργός την περιέγραψε μια χαρά. Το πρόβλημα είναι ότι δεν την κάνει. Και ακόμη και την αναλογία εισφορών -συντάξεως την ανέφερε, μόνο που δεν την κάνει. Κακά τα ψέματα, είναι ένα πολύ δύσκολο θέμα</w:t>
      </w:r>
      <w:r>
        <w:rPr>
          <w:rFonts w:eastAsia="Times New Roman" w:cs="Times New Roman"/>
          <w:szCs w:val="24"/>
        </w:rPr>
        <w:t xml:space="preserve">. Το έχω πει πολλές φορές και δεν θα κουραστώ να το λέω: Δεν νομίζω ότι υπάρχει πολιτικός φορέας ή κυβέρνηση 153 ή 165 Βουλευτών που μπορεί να εφαρμόσει ένα τέτοιο δύσκολο αντιδημοφιλές σύστημα. </w:t>
      </w:r>
    </w:p>
    <w:p w14:paraId="10B0C8B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αλήθεια, όμως, είναι ότι στην πραγματικότητα η μεταρρύθμισ</w:t>
      </w:r>
      <w:r>
        <w:rPr>
          <w:rFonts w:eastAsia="Times New Roman" w:cs="Times New Roman"/>
          <w:szCs w:val="24"/>
        </w:rPr>
        <w:t>η είναι ανεπιθύμητη και από τις προηγούμενες και δυστυχώς και από την παρούσα Κυβέρνηση. Είναι πέρα από τις επιδιώξεις και το βεληνεκές των κυβερνήσεων που είχαμε τα τελευταία χρόνια. Ο παλαιοκομματισμός έχει πολύ κοντούς ορίζοντες. Εξαντλείται στη δημοσιο</w:t>
      </w:r>
      <w:r>
        <w:rPr>
          <w:rFonts w:eastAsia="Times New Roman" w:cs="Times New Roman"/>
          <w:szCs w:val="24"/>
        </w:rPr>
        <w:t>νομική προσαρμογή με τις λιγότερες δυνατές απώλειες για το πελατειακό σύστημα</w:t>
      </w:r>
      <w:r>
        <w:rPr>
          <w:rFonts w:eastAsia="Times New Roman" w:cs="Times New Roman"/>
          <w:szCs w:val="24"/>
        </w:rPr>
        <w:t>,</w:t>
      </w:r>
      <w:r>
        <w:rPr>
          <w:rFonts w:eastAsia="Times New Roman" w:cs="Times New Roman"/>
          <w:szCs w:val="24"/>
        </w:rPr>
        <w:t xml:space="preserve"> στο οποίο στηρίζεται και το οποίο τρέφει. Δεν έχει κα</w:t>
      </w:r>
      <w:r>
        <w:rPr>
          <w:rFonts w:eastAsia="Times New Roman" w:cs="Times New Roman"/>
          <w:szCs w:val="24"/>
        </w:rPr>
        <w:t>μ</w:t>
      </w:r>
      <w:r>
        <w:rPr>
          <w:rFonts w:eastAsia="Times New Roman" w:cs="Times New Roman"/>
          <w:szCs w:val="24"/>
        </w:rPr>
        <w:t>μία φιλοδοξία παραπάνω. Έχει πολύ κοντούς ορίζοντες και χρονικά. Εδώ θα πρέπει να προσθέσουμε, δυστυχώς, και ιδεοληπτικές π</w:t>
      </w:r>
      <w:r>
        <w:rPr>
          <w:rFonts w:eastAsia="Times New Roman" w:cs="Times New Roman"/>
          <w:szCs w:val="24"/>
        </w:rPr>
        <w:t xml:space="preserve">αρωπίδες που δεν αφήνουν την Κυβέρνηση να δει ούτε το ευρωπαϊκό γίγνεσθαι ούτε τις εξελίξεις στον διεθνή τομέα, κολλημένη σε λύσεις, οι οποίες θυμίζουν, στην καλύτερη περίπτωση, τους </w:t>
      </w:r>
      <w:r>
        <w:rPr>
          <w:rFonts w:eastAsia="Times New Roman" w:cs="Times New Roman"/>
          <w:szCs w:val="24"/>
        </w:rPr>
        <w:t xml:space="preserve">εργατικούς </w:t>
      </w:r>
      <w:r>
        <w:rPr>
          <w:rFonts w:eastAsia="Times New Roman" w:cs="Times New Roman"/>
          <w:szCs w:val="24"/>
        </w:rPr>
        <w:t xml:space="preserve">της δεκαετίας του </w:t>
      </w:r>
      <w:r>
        <w:rPr>
          <w:rFonts w:eastAsia="Times New Roman" w:cs="Times New Roman"/>
          <w:szCs w:val="24"/>
        </w:rPr>
        <w:t>΄</w:t>
      </w:r>
      <w:r>
        <w:rPr>
          <w:rFonts w:eastAsia="Times New Roman" w:cs="Times New Roman"/>
          <w:szCs w:val="24"/>
        </w:rPr>
        <w:t xml:space="preserve">80 στην Αγγλία, της εποχής δηλαδή που τους </w:t>
      </w:r>
      <w:r>
        <w:rPr>
          <w:rFonts w:eastAsia="Times New Roman" w:cs="Times New Roman"/>
          <w:szCs w:val="24"/>
        </w:rPr>
        <w:t>συνέτριψε η Θάτσερ.</w:t>
      </w:r>
    </w:p>
    <w:p w14:paraId="10B0C8B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Ως Κυβέρνηση υιοθετεί αυτήν την κλασική πολιτικάντικη τακτική. Στέλνουμε το πρόβλημα μπροστά. Προσποιούμαστε τώρα ότι προστατεύουμε αυτό που για κάποιο λόγο θεωρείται προνομιακός ψηφοθηρικός στόχος, δηλαδή τους συνταξιούχους, ξέροντας π</w:t>
      </w:r>
      <w:r>
        <w:rPr>
          <w:rFonts w:eastAsia="Times New Roman" w:cs="Times New Roman"/>
          <w:szCs w:val="24"/>
        </w:rPr>
        <w:t xml:space="preserve">ολύ καλά ότι στην ουσία μεταθέτοντας το πρόβλημα στο μέλλον, αυξάνουμε τον κίνδυνο και υπονομεύουμε με πολύ χειρότερο τρόπο τις συντάξεις που λαμβάνουν ή που θα λαμβάνουν μετά από χρόνια. </w:t>
      </w:r>
    </w:p>
    <w:p w14:paraId="10B0C8B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διάλογος δυστυχώς τον οποίο όλοι επικαλείστε, το ξέρουμε όλοι καλ</w:t>
      </w:r>
      <w:r>
        <w:rPr>
          <w:rFonts w:eastAsia="Times New Roman" w:cs="Times New Roman"/>
          <w:szCs w:val="24"/>
        </w:rPr>
        <w:t>ά ότι ήταν προσχηματικός. Δεν έγινε. Δεν έγινε ούτε επί Κυβερνήσεως Σαμαρά-Βενιζέλου, γιατί η μισή Ελλάδα ήταν στο πεζοδρόμιο και όχι απλώς δεν συζητούσαν, αλλά πετούσαν πέτρες, και δεν έγινε και μετά, γιατί η Κυβέρνηση δεν τον επεδίωξε.</w:t>
      </w:r>
    </w:p>
    <w:p w14:paraId="10B0C8B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Θυμίζω ότι το προσ</w:t>
      </w:r>
      <w:r>
        <w:rPr>
          <w:rFonts w:eastAsia="Times New Roman" w:cs="Times New Roman"/>
          <w:szCs w:val="24"/>
        </w:rPr>
        <w:t>χέδιο εκδόθηκε, χορηγήθηκε στα κόμματα την ημέρα που πήγε και στην Τρόικα. Ουσιαστικά ήταν πολύ αργά για οποιαδήποτε συζήτηση. Θυμίζω, επίσης, ότι η καλή αρχή με την Επιτροπή των Σοφών διήρκησε μια μέρα. Στη συνέχεια ανακοινώθηκε ότι δεν συζητάμε σε 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 βάση και εμείς θα κάνουμε αυτό που θέλουμε. Δεν νομίζω ότι μπορεί να γίνει συζήτηση έτσι. Εμείς εξακολουθούμε να λέμε ότι δυστυχώς ούτε αυτό το νομοσχέδιο είναι η βάση για μια συζήτηση για τη νέα</w:t>
      </w:r>
      <w:r>
        <w:rPr>
          <w:rFonts w:eastAsia="Times New Roman" w:cs="Times New Roman"/>
          <w:b/>
          <w:szCs w:val="24"/>
        </w:rPr>
        <w:t xml:space="preserve"> </w:t>
      </w:r>
      <w:r>
        <w:rPr>
          <w:rFonts w:eastAsia="Times New Roman" w:cs="Times New Roman"/>
          <w:szCs w:val="24"/>
        </w:rPr>
        <w:t>μεταρρύθμιση που θα χρειαστεί στο μέλλον και που δεν κάνε</w:t>
      </w:r>
      <w:r>
        <w:rPr>
          <w:rFonts w:eastAsia="Times New Roman" w:cs="Times New Roman"/>
          <w:szCs w:val="24"/>
        </w:rPr>
        <w:t>ι αυτό το νομοσχέδιο, για τον απλούστατο λόγο ότι είναι αναχρονιστικό και σε λάθος ράγες. Έχει επιδιώξεις</w:t>
      </w:r>
      <w:r>
        <w:rPr>
          <w:rFonts w:eastAsia="Times New Roman" w:cs="Times New Roman"/>
          <w:szCs w:val="24"/>
        </w:rPr>
        <w:t>,</w:t>
      </w:r>
      <w:r>
        <w:rPr>
          <w:rFonts w:eastAsia="Times New Roman" w:cs="Times New Roman"/>
          <w:szCs w:val="24"/>
        </w:rPr>
        <w:t xml:space="preserve"> οι οποίες δεν πρόκειται ποτέ να επαληθευτούν από την εξέλιξη της οικονομίας. Από αύριο και κάθε μέρα θα βάζουμε τη θέση μας και την πρότασή μας σε έν</w:t>
      </w:r>
      <w:r>
        <w:rPr>
          <w:rFonts w:eastAsia="Times New Roman" w:cs="Times New Roman"/>
          <w:szCs w:val="24"/>
        </w:rPr>
        <w:t>αν διάλογο που εκτιμούμε ότι πρέπει να ανοίξει από σήμερα για τη μεταρρύθμιση που πρέπει να γίνει και αναγκαστικά θα γίνει το 2018 ξανά, γιατί δυστυχώς η παρούσα αλλαγή, το παρόν νομοσχέδιο απλώς επιχειρεί να ξεφύγει από το πρόβλημα.</w:t>
      </w:r>
    </w:p>
    <w:p w14:paraId="10B0C8B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0B0C8C0"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 του Ποταμιού)</w:t>
      </w:r>
    </w:p>
    <w:p w14:paraId="10B0C8C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ειδικός αγορητής των Ανεξαρτήτων Ελλήνων κ. Παπαχριστόπουλος. Κάνω έκκληση για τον χρόνο. </w:t>
      </w:r>
    </w:p>
    <w:p w14:paraId="10B0C8C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κυρία Πρόεδρε. </w:t>
      </w:r>
    </w:p>
    <w:p w14:paraId="10B0C8C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Φοβάμαι ό</w:t>
      </w:r>
      <w:r>
        <w:rPr>
          <w:rFonts w:eastAsia="Times New Roman" w:cs="Times New Roman"/>
          <w:szCs w:val="24"/>
        </w:rPr>
        <w:t>τι είμαι υποχρεωμένος</w:t>
      </w:r>
      <w:r>
        <w:rPr>
          <w:rFonts w:eastAsia="Times New Roman" w:cs="Times New Roman"/>
          <w:szCs w:val="24"/>
        </w:rPr>
        <w:t>,</w:t>
      </w:r>
      <w:r>
        <w:rPr>
          <w:rFonts w:eastAsia="Times New Roman" w:cs="Times New Roman"/>
          <w:szCs w:val="24"/>
        </w:rPr>
        <w:t xml:space="preserve"> για πολλοστή φορά</w:t>
      </w:r>
      <w:r>
        <w:rPr>
          <w:rFonts w:eastAsia="Times New Roman" w:cs="Times New Roman"/>
          <w:szCs w:val="24"/>
        </w:rPr>
        <w:t>,</w:t>
      </w:r>
      <w:r>
        <w:rPr>
          <w:rFonts w:eastAsia="Times New Roman" w:cs="Times New Roman"/>
          <w:szCs w:val="24"/>
        </w:rPr>
        <w:t xml:space="preserve"> να κάνω μία αναδρομή στο παρελθόν. Ειλικρινά, δεν τη θέλω, αλλά είμαι υποχρεωμένος να την κάνω την αναδρομή αυτή.</w:t>
      </w:r>
    </w:p>
    <w:p w14:paraId="10B0C8C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συνιστούσα σε κάποιους συναδέλφους, πολύ καλοπροαίρετα, να διαβάσουν τα άρθρα</w:t>
      </w:r>
      <w:r>
        <w:rPr>
          <w:rFonts w:eastAsia="Times New Roman" w:cs="Times New Roman"/>
          <w:szCs w:val="24"/>
        </w:rPr>
        <w:t>,</w:t>
      </w:r>
      <w:r>
        <w:rPr>
          <w:rFonts w:eastAsia="Times New Roman" w:cs="Times New Roman"/>
          <w:szCs w:val="24"/>
        </w:rPr>
        <w:t xml:space="preserve"> που είχε γράψει ο Τάσος Γιαννίτσης, που δεν έχει σχέση ούτε με τον ΣΥΡΙΖΑ, ούτε με εμάς, για το ασφαλιστικό. </w:t>
      </w:r>
    </w:p>
    <w:p w14:paraId="10B0C8C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βέβαιο ότι όταν η ανεργία είναι στο 16%, δηλαδή</w:t>
      </w:r>
      <w:r>
        <w:rPr>
          <w:rFonts w:eastAsia="Times New Roman" w:cs="Times New Roman"/>
          <w:szCs w:val="24"/>
        </w:rPr>
        <w:t>,</w:t>
      </w:r>
      <w:r>
        <w:rPr>
          <w:rFonts w:eastAsia="Times New Roman" w:cs="Times New Roman"/>
          <w:szCs w:val="24"/>
        </w:rPr>
        <w:t xml:space="preserve"> έχεις ενάμισι εκατομμύριο άνεργους, όταν το όριο της φτώχειας έχει φτάσει να πλήττ</w:t>
      </w:r>
      <w:r>
        <w:rPr>
          <w:rFonts w:eastAsia="Times New Roman" w:cs="Times New Roman"/>
          <w:szCs w:val="24"/>
        </w:rPr>
        <w:t>ει πάνω από ένα εκατομμύριο Έλληνες, όταν υπάρχουν εκατομμύρια ανασφάλιστοι κι όταν πάρα πολλά παιδιά έφυγαν στο εξωτερικό, κάτι για το οποίο μιλούν όλοι οι οικονομολόγοι, η περίφημη αναλογία 3 προς 1</w:t>
      </w:r>
      <w:r>
        <w:rPr>
          <w:rFonts w:eastAsia="Times New Roman" w:cs="Times New Roman"/>
          <w:szCs w:val="24"/>
        </w:rPr>
        <w:t>,</w:t>
      </w:r>
      <w:r>
        <w:rPr>
          <w:rFonts w:eastAsia="Times New Roman" w:cs="Times New Roman"/>
          <w:szCs w:val="24"/>
        </w:rPr>
        <w:t xml:space="preserve"> που ισχύει σε όλες τις χώρες τις Ευρώπης- και μάλιστα </w:t>
      </w:r>
      <w:r>
        <w:rPr>
          <w:rFonts w:eastAsia="Times New Roman" w:cs="Times New Roman"/>
          <w:szCs w:val="24"/>
        </w:rPr>
        <w:t xml:space="preserve">σε μερικές είναι 4 προς 1, τέσσερις δουλεύουν κι ένας βγαίνει στη σύνταξη- έχει ανατραπεί προ πολλού στη χώρα μας. Η αναλογία είναι σχεδόν 1 προς 1, δηλαδή, ένας εργάζεται, ένας συνταξιοδοτείται. </w:t>
      </w:r>
    </w:p>
    <w:p w14:paraId="10B0C8C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 υπάρχει έστω κι ένας οικονομολόγος στον πλανήτη</w:t>
      </w:r>
      <w:r>
        <w:rPr>
          <w:rFonts w:eastAsia="Times New Roman" w:cs="Times New Roman"/>
          <w:szCs w:val="24"/>
        </w:rPr>
        <w:t>,</w:t>
      </w:r>
      <w:r>
        <w:rPr>
          <w:rFonts w:eastAsia="Times New Roman" w:cs="Times New Roman"/>
          <w:szCs w:val="24"/>
        </w:rPr>
        <w:t xml:space="preserve"> που θα σας πει ότι ήταν βιώσιμο αυτό το ασφαλιστικό κάτω από τις συνθήκες και την πραγματικότητα</w:t>
      </w:r>
      <w:r>
        <w:rPr>
          <w:rFonts w:eastAsia="Times New Roman" w:cs="Times New Roman"/>
          <w:szCs w:val="24"/>
        </w:rPr>
        <w:t>,</w:t>
      </w:r>
      <w:r>
        <w:rPr>
          <w:rFonts w:eastAsia="Times New Roman" w:cs="Times New Roman"/>
          <w:szCs w:val="24"/>
        </w:rPr>
        <w:t xml:space="preserve"> που είναι σήμερα, να το δούμε. </w:t>
      </w:r>
    </w:p>
    <w:p w14:paraId="10B0C8C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είναι ώρα για να καταλογίσω ευθύνες, πώς έφτασε αυτό το 1 προς 1, πάντως είναι σίγουρο ότι τον Ιανουάριο του 2015 μια και</w:t>
      </w:r>
      <w:r>
        <w:rPr>
          <w:rFonts w:eastAsia="Times New Roman" w:cs="Times New Roman"/>
          <w:szCs w:val="24"/>
        </w:rPr>
        <w:t>νούρια Κυβέρνηση το βρήκε. Να ξεχάσουμε. Ωστόσο, αντί να κάνουμε</w:t>
      </w:r>
      <w:r>
        <w:rPr>
          <w:rFonts w:eastAsia="Times New Roman" w:cs="Times New Roman"/>
          <w:szCs w:val="24"/>
        </w:rPr>
        <w:t>,</w:t>
      </w:r>
      <w:r>
        <w:rPr>
          <w:rFonts w:eastAsia="Times New Roman" w:cs="Times New Roman"/>
          <w:szCs w:val="24"/>
        </w:rPr>
        <w:t xml:space="preserve"> έστω</w:t>
      </w:r>
      <w:r>
        <w:rPr>
          <w:rFonts w:eastAsia="Times New Roman" w:cs="Times New Roman"/>
          <w:szCs w:val="24"/>
        </w:rPr>
        <w:t>,</w:t>
      </w:r>
      <w:r>
        <w:rPr>
          <w:rFonts w:eastAsia="Times New Roman" w:cs="Times New Roman"/>
          <w:szCs w:val="24"/>
        </w:rPr>
        <w:t xml:space="preserve"> μια μικρή αναφορά στον παρελθόν,  ας κάνουμε και την αυτοκριτική μας. Διότι</w:t>
      </w:r>
      <w:r>
        <w:rPr>
          <w:rFonts w:eastAsia="Times New Roman" w:cs="Times New Roman"/>
          <w:szCs w:val="24"/>
        </w:rPr>
        <w:t>,</w:t>
      </w:r>
      <w:r>
        <w:rPr>
          <w:rFonts w:eastAsia="Times New Roman" w:cs="Times New Roman"/>
          <w:szCs w:val="24"/>
        </w:rPr>
        <w:t xml:space="preserve"> δεν κυβερνούσε ούτε ο ΣΥΡΙΖΑ ούτε οι Ανεξάρτητοι Έλληνες τα σαράντα τελευταία χρόνια. Πώς φτάσαμε εδώ; Αυτή</w:t>
      </w:r>
      <w:r>
        <w:rPr>
          <w:rFonts w:eastAsia="Times New Roman" w:cs="Times New Roman"/>
          <w:szCs w:val="24"/>
        </w:rPr>
        <w:t xml:space="preserve">ν την πραγματικότητα κλήθηκε να αντιμετωπίσει πρόσφατα αυτή η Κυβέρνηση. </w:t>
      </w:r>
    </w:p>
    <w:p w14:paraId="10B0C8C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επίσης να αναδείξω και να πω το εξής: Ακούω ακραίες εκφράσεις. Δεν θέλω να τις αναπαράξω. Ακούω απίστευτα πράγματα</w:t>
      </w:r>
      <w:r>
        <w:rPr>
          <w:rFonts w:eastAsia="Times New Roman" w:cs="Times New Roman"/>
          <w:szCs w:val="24"/>
        </w:rPr>
        <w:t>,</w:t>
      </w:r>
      <w:r>
        <w:rPr>
          <w:rFonts w:eastAsia="Times New Roman" w:cs="Times New Roman"/>
          <w:szCs w:val="24"/>
        </w:rPr>
        <w:t xml:space="preserve"> που η αισθητική μου δεν μου επιτρέπει να τα επαναλάβω. Τι τυχ</w:t>
      </w:r>
      <w:r>
        <w:rPr>
          <w:rFonts w:eastAsia="Times New Roman" w:cs="Times New Roman"/>
          <w:szCs w:val="24"/>
        </w:rPr>
        <w:t xml:space="preserve">οδιώκτης έχω ακούσει ότι είμαι, τι πολιτικός απατεώνας, τι για φοροκαταιγίδα έχω ακούσει, τι, τι! Τι φοβερά πράγματα! </w:t>
      </w:r>
    </w:p>
    <w:p w14:paraId="10B0C8C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Θα ξαναπώ, όπως είπα και στην </w:t>
      </w:r>
      <w:r>
        <w:rPr>
          <w:rFonts w:eastAsia="Times New Roman" w:cs="Times New Roman"/>
          <w:szCs w:val="24"/>
        </w:rPr>
        <w:t>ε</w:t>
      </w:r>
      <w:r>
        <w:rPr>
          <w:rFonts w:eastAsia="Times New Roman" w:cs="Times New Roman"/>
          <w:szCs w:val="24"/>
        </w:rPr>
        <w:t>πιτροπή, ότι κι εγώ θέλω τον ΦΠΑ στο 6%. Θέλω οι εργαζόμενοι να παίρνουν μισθούς πάνω από 1.000 ευρώ. Θέλω</w:t>
      </w:r>
      <w:r>
        <w:rPr>
          <w:rFonts w:eastAsia="Times New Roman" w:cs="Times New Roman"/>
          <w:szCs w:val="24"/>
        </w:rPr>
        <w:t xml:space="preserve"> να μην υπάρχει ο παραμικρός φόρος. Ερώτηση: Μπορώ; Αν έχει κάποιος πρόταση γι</w:t>
      </w:r>
      <w:r>
        <w:rPr>
          <w:rFonts w:eastAsia="Times New Roman" w:cs="Times New Roman"/>
          <w:szCs w:val="24"/>
        </w:rPr>
        <w:t>’</w:t>
      </w:r>
      <w:r>
        <w:rPr>
          <w:rFonts w:eastAsia="Times New Roman" w:cs="Times New Roman"/>
          <w:szCs w:val="24"/>
        </w:rPr>
        <w:t xml:space="preserve"> αυτό, να έρθει να μας την πει, να την παλέψουμε παρέα και να αναθεωρήσω τώρα ό,τι γίνεται. Όχι, κύριοι, δεν υπάρχει. </w:t>
      </w:r>
    </w:p>
    <w:p w14:paraId="10B0C8C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Να πω και κάτι άλλο, γιατί εγώ θέλω να είμαι ρεαλιστής: Εί</w:t>
      </w:r>
      <w:r>
        <w:rPr>
          <w:rFonts w:eastAsia="Times New Roman" w:cs="Times New Roman"/>
          <w:szCs w:val="24"/>
        </w:rPr>
        <w:t>τε το θέλουμε, είτε όχι, αυτήν τη στιγμή διαπραγματευόμαστε με κάποιους ανθρώπους που δεν θέλουν όλοι το καλό της χώρας μας. Κάποιοι μάλιστα, θα έλεγα ευθέως, θέλουν να συντριβεί η χώρα. Ο Τζιάνι Πιτέλα, ο άνθρωπος που εκπροσωπεί τους Ευρωσοσιαλιστές και τ</w:t>
      </w:r>
      <w:r>
        <w:rPr>
          <w:rFonts w:eastAsia="Times New Roman" w:cs="Times New Roman"/>
          <w:szCs w:val="24"/>
        </w:rPr>
        <w:t xml:space="preserve">ους Δημοκράτες στο Ευρωπαϊκό Κοινοβούλιο είναι ακραίος. Είναι ακραίος όχι με τη δική μου τη γνώμη. Κάποιοι θέλουν να συντρίψουν τη χώρα. </w:t>
      </w:r>
    </w:p>
    <w:p w14:paraId="10B0C8C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Ζήτησε να φύγετε από την Κυβέρνηση εσείς. </w:t>
      </w:r>
    </w:p>
    <w:p w14:paraId="10B0C8C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Είναι μια πραγματικότητα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ζούμε καθημερινά και που θα έπρεπε, αν μη τι άλλο, να μας κάνει λίγο πιο συγκρατημένους, γιατί η Δευτέρα </w:t>
      </w:r>
      <w:r>
        <w:rPr>
          <w:rFonts w:eastAsia="Times New Roman" w:cs="Times New Roman"/>
          <w:szCs w:val="24"/>
        </w:rPr>
        <w:t>,</w:t>
      </w:r>
      <w:r>
        <w:rPr>
          <w:rFonts w:eastAsia="Times New Roman" w:cs="Times New Roman"/>
          <w:szCs w:val="24"/>
        </w:rPr>
        <w:t>που έρχεται είναι ιστορική μέρα. Είναι η μέρα</w:t>
      </w:r>
      <w:r>
        <w:rPr>
          <w:rFonts w:eastAsia="Times New Roman" w:cs="Times New Roman"/>
          <w:szCs w:val="24"/>
        </w:rPr>
        <w:t>,</w:t>
      </w:r>
      <w:r>
        <w:rPr>
          <w:rFonts w:eastAsia="Times New Roman" w:cs="Times New Roman"/>
          <w:szCs w:val="24"/>
        </w:rPr>
        <w:t xml:space="preserve"> που πιστεύω ότι θα μπουν οι βάσεις για τουλάχιστον τις επόμενες δυο- τρεις βδομάδες να τελειώσει οριστ</w:t>
      </w:r>
      <w:r>
        <w:rPr>
          <w:rFonts w:eastAsia="Times New Roman" w:cs="Times New Roman"/>
          <w:szCs w:val="24"/>
        </w:rPr>
        <w:t xml:space="preserve">ικά η λέξη «αξιολόγηση», να φύγουμε από εκεί, να μπει το χρέος στο τραπέζι και να δούμε μια καινούρια μέρα. </w:t>
      </w:r>
    </w:p>
    <w:p w14:paraId="10B0C8C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περίμενε κανείς η κινδυνολογία να μην υπάρχει. Ναι, να γίνεται κριτική, κα</w:t>
      </w:r>
      <w:r>
        <w:rPr>
          <w:rFonts w:eastAsia="Times New Roman" w:cs="Times New Roman"/>
          <w:szCs w:val="24"/>
        </w:rPr>
        <w:t>μ</w:t>
      </w:r>
      <w:r>
        <w:rPr>
          <w:rFonts w:eastAsia="Times New Roman" w:cs="Times New Roman"/>
          <w:szCs w:val="24"/>
        </w:rPr>
        <w:t>μία αντίρρηση. Για όνομα του θεού! Είναι και το μεγαλείο της δημοκρατ</w:t>
      </w:r>
      <w:r>
        <w:rPr>
          <w:rFonts w:eastAsia="Times New Roman" w:cs="Times New Roman"/>
          <w:szCs w:val="24"/>
        </w:rPr>
        <w:t>ίας αυτό. Με αυτήν την κινδυνολογία όμως, γι</w:t>
      </w:r>
      <w:r>
        <w:rPr>
          <w:rFonts w:eastAsia="Times New Roman" w:cs="Times New Roman"/>
          <w:szCs w:val="24"/>
        </w:rPr>
        <w:t>’</w:t>
      </w:r>
      <w:r>
        <w:rPr>
          <w:rFonts w:eastAsia="Times New Roman" w:cs="Times New Roman"/>
          <w:szCs w:val="24"/>
        </w:rPr>
        <w:t xml:space="preserve"> αυτά που ακούω από το πρωί έως το βράδυ, διατριβή θα μπορούσε να κάνει κανείς. </w:t>
      </w:r>
    </w:p>
    <w:p w14:paraId="10B0C8CE"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 Θέλω να θυμίσω, επίσης, πόσο δηλητήριο χύθηκε -τόνοι, καντάρια δηλητήριο- για το μεταναστευτικό. Είχαν φτάσει οι ροές</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w:t>
      </w:r>
      <w:r>
        <w:rPr>
          <w:rFonts w:eastAsia="Times New Roman"/>
          <w:szCs w:val="24"/>
        </w:rPr>
        <w:t xml:space="preserve">να είναι τρεις και τρεισήμισι χιλιάδες. Έγινε η συμφωνία, δηλητήριο. Ήρθε το ΝΑΤΟ, δηλητήριο. Συμβαίνει να είναι και παρούσα τώρα η κυρία Πρόεδρος. Το τι είχε ακούσει αυτή η γυναίκα! Απίστευτα πράγματα. </w:t>
      </w:r>
    </w:p>
    <w:p w14:paraId="10B0C8CF"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Για όσους δεν ξέρουν, έχουμε πάρει συγχαρητήρια από </w:t>
      </w:r>
      <w:r>
        <w:rPr>
          <w:rFonts w:eastAsia="Times New Roman"/>
          <w:szCs w:val="24"/>
        </w:rPr>
        <w:t>τον Τίμερμανς. Ποιος είναι ο Τίμερμανς; Είναι Γερμανός και είναι Αντιπρόεδρος στην Ευρωπαϊκή Ένωση. Ο Πάπας εξήρε την αλληλεγγύη και το ήθος των Ελλήνων για τον τρόπο που αντιμετώπισαν το μεταναστευτικό. Ναι, δεν τους χτυπήσαμε, δεν τους βουλιάξαμε, δεν το</w:t>
      </w:r>
      <w:r>
        <w:rPr>
          <w:rFonts w:eastAsia="Times New Roman"/>
          <w:szCs w:val="24"/>
        </w:rPr>
        <w:t xml:space="preserve">υς πνίξαμε. </w:t>
      </w:r>
    </w:p>
    <w:p w14:paraId="10B0C8D0"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Και να ξέρετε κάτι, σήμερα</w:t>
      </w:r>
      <w:r>
        <w:rPr>
          <w:rFonts w:eastAsia="Times New Roman"/>
          <w:szCs w:val="24"/>
        </w:rPr>
        <w:t>,</w:t>
      </w:r>
      <w:r>
        <w:rPr>
          <w:rFonts w:eastAsia="Times New Roman"/>
          <w:szCs w:val="24"/>
        </w:rPr>
        <w:t xml:space="preserve"> που μιλάμε πέσαμε έξω δέκα μέρες ή ένα μήνα, ναι, αλλά λάθη δεν κάνει </w:t>
      </w:r>
      <w:r>
        <w:rPr>
          <w:rFonts w:eastAsia="Times New Roman"/>
          <w:szCs w:val="24"/>
        </w:rPr>
        <w:t>αυτός,</w:t>
      </w:r>
      <w:r>
        <w:rPr>
          <w:rFonts w:eastAsia="Times New Roman"/>
          <w:szCs w:val="24"/>
        </w:rPr>
        <w:t xml:space="preserve"> που δεν κάνει τίποτα. Η κριτική είναι εύκολη απέξω. Κυβέρνα και θα δούμε. </w:t>
      </w:r>
    </w:p>
    <w:p w14:paraId="10B0C8D1"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Σήμερα</w:t>
      </w:r>
      <w:r>
        <w:rPr>
          <w:rFonts w:eastAsia="Times New Roman"/>
          <w:szCs w:val="24"/>
        </w:rPr>
        <w:t>,</w:t>
      </w:r>
      <w:r>
        <w:rPr>
          <w:rFonts w:eastAsia="Times New Roman"/>
          <w:szCs w:val="24"/>
        </w:rPr>
        <w:t xml:space="preserve"> κιόλας</w:t>
      </w:r>
      <w:r>
        <w:rPr>
          <w:rFonts w:eastAsia="Times New Roman"/>
          <w:szCs w:val="24"/>
        </w:rPr>
        <w:t>,</w:t>
      </w:r>
      <w:r>
        <w:rPr>
          <w:rFonts w:eastAsia="Times New Roman"/>
          <w:szCs w:val="24"/>
        </w:rPr>
        <w:t xml:space="preserve"> η Βουλγαρία, που είχε εκείνο τον παλληκαρά</w:t>
      </w:r>
      <w:r>
        <w:rPr>
          <w:rFonts w:eastAsia="Times New Roman"/>
          <w:szCs w:val="24"/>
        </w:rPr>
        <w:t>,</w:t>
      </w:r>
      <w:r>
        <w:rPr>
          <w:rFonts w:eastAsia="Times New Roman"/>
          <w:szCs w:val="24"/>
        </w:rPr>
        <w:t xml:space="preserve"> που τριγύρναγε με τη γουρούνα και βίαζε, έκανε κι έρανε, δήλωσε ο Πρωθυπουργός: «Μας αναλογεί ένας αριθμός μεταναστών προσφύγων και θα τον πάρουμε». Ήδη αυτή τη στιγμή στην Ευρωπαϊκή Ένωση ακούγεται για πρόστιμο σε κάτι τσαμπουκάδες τύπου Ουγγαρίας και Σλ</w:t>
      </w:r>
      <w:r>
        <w:rPr>
          <w:rFonts w:eastAsia="Times New Roman"/>
          <w:szCs w:val="24"/>
        </w:rPr>
        <w:t>οβακίας, για 250 χιλιάρικα για κάθε άτομο</w:t>
      </w:r>
      <w:r>
        <w:rPr>
          <w:rFonts w:eastAsia="Times New Roman"/>
          <w:szCs w:val="24"/>
        </w:rPr>
        <w:t>,</w:t>
      </w:r>
      <w:r>
        <w:rPr>
          <w:rFonts w:eastAsia="Times New Roman"/>
          <w:szCs w:val="24"/>
        </w:rPr>
        <w:t xml:space="preserve"> που έχει δικαίωμα ασύλου πρόσφυγα και δεν τον παίρνουνε. </w:t>
      </w:r>
    </w:p>
    <w:p w14:paraId="10B0C8D2"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Τι θέλω να πω; Είναι διαχειρίσιμο το θέμα των προσφύγων και χαίρομαι γιατί δεν ακούγεται πια. Λυσσομανάγανε οι εφημερίδες με κατευθυνόμενη πληροφόρηση από </w:t>
      </w:r>
      <w:r>
        <w:rPr>
          <w:rFonts w:eastAsia="Times New Roman"/>
          <w:szCs w:val="24"/>
        </w:rPr>
        <w:t xml:space="preserve">το πρωί μέχρι το βράδυ. </w:t>
      </w:r>
    </w:p>
    <w:p w14:paraId="10B0C8D3"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Δεν άκουσα, επίσης, -και ευχάριστα- τίποτα σήμερα για τα 3,6 δισεκατομμύρια. Λυσσομάναγαν και οι εφημερίδες και τα κανάλια και δυστυχώς ένα μεγάλο κομμάτι του πολιτικού προσωπικού. Ξεκαθάρισε αυτή η Κυβέρνηση ότι προληπτικά μέτρα δ</w:t>
      </w:r>
      <w:r>
        <w:rPr>
          <w:rFonts w:eastAsia="Times New Roman"/>
          <w:szCs w:val="24"/>
        </w:rPr>
        <w:t>εν πρόκειται να ψηφίσει. Το είπε σε όλους τους τόνους. Το είπαν όλοι οι Βουλευτές, το είπε ο Πρωθυπουργός, το είπαν οι Υπουργοί. Ευτυχώς, σήμερα δεν το ακούω. Θέλω να πιστεύω ότι αυτή η ιστορική πραγματικότητα</w:t>
      </w:r>
      <w:r>
        <w:rPr>
          <w:rFonts w:eastAsia="Times New Roman"/>
          <w:szCs w:val="24"/>
        </w:rPr>
        <w:t>,</w:t>
      </w:r>
      <w:r>
        <w:rPr>
          <w:rFonts w:eastAsia="Times New Roman"/>
          <w:szCs w:val="24"/>
        </w:rPr>
        <w:t xml:space="preserve"> που ζούμε θα τελειώσει κάπως σωστά και καλά. </w:t>
      </w:r>
    </w:p>
    <w:p w14:paraId="10B0C8D4"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Θέλω</w:t>
      </w:r>
      <w:r>
        <w:rPr>
          <w:rFonts w:eastAsia="Times New Roman"/>
          <w:szCs w:val="24"/>
        </w:rPr>
        <w:t>,</w:t>
      </w:r>
      <w:r>
        <w:rPr>
          <w:rFonts w:eastAsia="Times New Roman"/>
          <w:szCs w:val="24"/>
        </w:rPr>
        <w:t xml:space="preserve"> ακόμη</w:t>
      </w:r>
      <w:r>
        <w:rPr>
          <w:rFonts w:eastAsia="Times New Roman"/>
          <w:szCs w:val="24"/>
        </w:rPr>
        <w:t>,</w:t>
      </w:r>
      <w:r>
        <w:rPr>
          <w:rFonts w:eastAsia="Times New Roman"/>
          <w:szCs w:val="24"/>
        </w:rPr>
        <w:t xml:space="preserve"> να θυμίσω, για να πάω πάλι στην απέναντι όχθη, ότι ένα μεγάλο κομμάτι των ασφαλιστικών ταμείων πήγε στράφι. Ένα εκατομμύριο πρόωρα συνταξιοδοτηθέντες ξέρετε πόσο στοιχίσανε στα ταμεία και ξέρετε ποιος τις έκανε; Να βλέπουμε ανθρώπους να παίζο</w:t>
      </w:r>
      <w:r>
        <w:rPr>
          <w:rFonts w:eastAsia="Times New Roman"/>
          <w:szCs w:val="24"/>
        </w:rPr>
        <w:t xml:space="preserve">υν μπιρίμπα στα σαράντα πέντε τους χρόνια; Ξέρετε τι σήμαιναν για την περιουσία των ταμείων πάνω από τριακόσιες χιλιάδες πλασματικές ημερομηνίες, όπως έγινε στην Ολυμπιακή; </w:t>
      </w:r>
    </w:p>
    <w:p w14:paraId="10B0C8D5"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Ξεχνάω εγώ τα χιλιοειπωμένα δομημένα ομόλογα, ξεχνάω το </w:t>
      </w:r>
      <w:r>
        <w:rPr>
          <w:rFonts w:eastAsia="Times New Roman"/>
          <w:szCs w:val="24"/>
          <w:lang w:val="en-US"/>
        </w:rPr>
        <w:t>PSI</w:t>
      </w:r>
      <w:r>
        <w:rPr>
          <w:rFonts w:eastAsia="Times New Roman"/>
          <w:szCs w:val="24"/>
        </w:rPr>
        <w:t>, ξεχνάω το Χρηματιστήρ</w:t>
      </w:r>
      <w:r>
        <w:rPr>
          <w:rFonts w:eastAsia="Times New Roman"/>
          <w:szCs w:val="24"/>
        </w:rPr>
        <w:t xml:space="preserve">ιο, τα ξεχνάω αυτά, το πού και πώς και το 1 προς 1, και να μας πει κάποιος αν σε δύο χρόνια θα έπαιρνε κάποιος σύνταξη αν δεν έκανε τίποτε αυτή η Κυβέρνηση. </w:t>
      </w:r>
    </w:p>
    <w:p w14:paraId="10B0C8D6"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Και να θυμίσω και το άλλο. Μιλάγαμε θυμάμαι πριν τέσσερις μήνες για ανθρώπους</w:t>
      </w:r>
      <w:r>
        <w:rPr>
          <w:rFonts w:eastAsia="Times New Roman"/>
          <w:szCs w:val="24"/>
        </w:rPr>
        <w:t>,</w:t>
      </w:r>
      <w:r>
        <w:rPr>
          <w:rFonts w:eastAsia="Times New Roman"/>
          <w:szCs w:val="24"/>
        </w:rPr>
        <w:t xml:space="preserve"> που πηγαίνουν και ζ</w:t>
      </w:r>
      <w:r>
        <w:rPr>
          <w:rFonts w:eastAsia="Times New Roman"/>
          <w:szCs w:val="24"/>
        </w:rPr>
        <w:t>ούνε στους κάδους των απορριμμάτων. Ναι, είναι 360 ευρώ το προνοιακό επίδομα</w:t>
      </w:r>
      <w:r w:rsidRPr="00CE41E9">
        <w:rPr>
          <w:rFonts w:eastAsia="Times New Roman"/>
          <w:szCs w:val="24"/>
        </w:rPr>
        <w:t>,</w:t>
      </w:r>
      <w:r>
        <w:rPr>
          <w:rFonts w:eastAsia="Times New Roman"/>
          <w:szCs w:val="24"/>
        </w:rPr>
        <w:t xml:space="preserve"> που θα παίρνει ένας ανασφάλιστος ηλικιωμένος, όχι μόνο οι μετανάστες, αυτοί</w:t>
      </w:r>
      <w:r w:rsidRPr="00CE41E9">
        <w:rPr>
          <w:rFonts w:eastAsia="Times New Roman"/>
          <w:szCs w:val="24"/>
        </w:rPr>
        <w:t>,</w:t>
      </w:r>
      <w:r>
        <w:rPr>
          <w:rFonts w:eastAsia="Times New Roman"/>
          <w:szCs w:val="24"/>
        </w:rPr>
        <w:t xml:space="preserve"> που έχουν έρθει από τον Πόντο, αλλά κι άλλοι. Χάρηκε μια κυρία όταν της είπα</w:t>
      </w:r>
      <w:r w:rsidRPr="00CE41E9">
        <w:rPr>
          <w:rFonts w:eastAsia="Times New Roman"/>
          <w:szCs w:val="24"/>
        </w:rPr>
        <w:t>,</w:t>
      </w:r>
      <w:r>
        <w:rPr>
          <w:rFonts w:eastAsia="Times New Roman"/>
          <w:szCs w:val="24"/>
        </w:rPr>
        <w:t xml:space="preserve"> στα εβδομήντα δύο της χ</w:t>
      </w:r>
      <w:r>
        <w:rPr>
          <w:rFonts w:eastAsia="Times New Roman"/>
          <w:szCs w:val="24"/>
        </w:rPr>
        <w:t>ρόνια</w:t>
      </w:r>
      <w:r w:rsidRPr="00CE41E9">
        <w:rPr>
          <w:rFonts w:eastAsia="Times New Roman"/>
          <w:szCs w:val="24"/>
        </w:rPr>
        <w:t>,</w:t>
      </w:r>
      <w:r>
        <w:rPr>
          <w:rFonts w:eastAsia="Times New Roman"/>
          <w:szCs w:val="24"/>
        </w:rPr>
        <w:t xml:space="preserve"> ότι δεν θα τη ζει πια η Εκκλησία ούτε τα συσσίτια των δήμων, αλλά θα μπορεί να πάρει κι αυτή 360 ευρώ. </w:t>
      </w:r>
    </w:p>
    <w:p w14:paraId="10B0C8D7"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Κάναμε υποχωρήσεις, ναι. Τα δεκαπέντε χρόνια</w:t>
      </w:r>
      <w:r w:rsidRPr="00CE41E9">
        <w:rPr>
          <w:rFonts w:eastAsia="Times New Roman"/>
          <w:szCs w:val="24"/>
        </w:rPr>
        <w:t>,</w:t>
      </w:r>
      <w:r>
        <w:rPr>
          <w:rFonts w:eastAsia="Times New Roman"/>
          <w:szCs w:val="24"/>
        </w:rPr>
        <w:t xml:space="preserve"> που λέγαμε έγιναν είκοσι. Κάναμε υποχωρήσεις στο αφορολόγητο. Μιλάγαμε για 9.500 ευρώ, πήγαμε στα 9</w:t>
      </w:r>
      <w:r>
        <w:rPr>
          <w:rFonts w:eastAsia="Times New Roman"/>
          <w:szCs w:val="24"/>
        </w:rPr>
        <w:t xml:space="preserve">.090 και κάναμε μια τελευταία υποχώρηση και πάει στα 8.700, όχι όμως γι’ αυτούς που έχουν παιδιά. </w:t>
      </w:r>
    </w:p>
    <w:p w14:paraId="10B0C8D8"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Και χτυπάμε τους μεγαλοσυνταξιούχους. Ένας από αυτούς ήμουν κι εγώ που ήμουν </w:t>
      </w:r>
      <w:r>
        <w:rPr>
          <w:rFonts w:eastAsia="Times New Roman"/>
          <w:szCs w:val="24"/>
        </w:rPr>
        <w:t>δ</w:t>
      </w:r>
      <w:r>
        <w:rPr>
          <w:rFonts w:eastAsia="Times New Roman"/>
          <w:szCs w:val="24"/>
        </w:rPr>
        <w:t>ιευθυντής στο Εθνικό Σύστημα Υγείας και μου ήρθε</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το χαρτί, γιατί έχω </w:t>
      </w:r>
      <w:r>
        <w:rPr>
          <w:rFonts w:eastAsia="Times New Roman"/>
          <w:szCs w:val="24"/>
        </w:rPr>
        <w:t xml:space="preserve">κάνει τα χαρτιά μου εδώ και ενάμιση χρόνο, και μου λέει ότι θα παίρνω 2.132 ευρώ. Με τις περικοπές του κ. Κατρούγκαλου θα παίρνω ακριβώς 86 ευρώ λιγότερα. Το «έγκλημα» του Κατρούγκαλου είναι ότι εγώ θα πάρω 86 ευρώ λιγότερα. </w:t>
      </w:r>
    </w:p>
    <w:p w14:paraId="10B0C8D9" w14:textId="77777777" w:rsidR="009F6C17" w:rsidRDefault="003C1E98">
      <w:pPr>
        <w:tabs>
          <w:tab w:val="left" w:pos="2820"/>
        </w:tabs>
        <w:spacing w:line="600" w:lineRule="auto"/>
        <w:ind w:firstLine="720"/>
        <w:jc w:val="both"/>
        <w:rPr>
          <w:rFonts w:eastAsia="UB-Helvetica" w:cs="Times New Roman"/>
          <w:szCs w:val="24"/>
        </w:rPr>
      </w:pPr>
      <w:r>
        <w:rPr>
          <w:rFonts w:eastAsia="Times New Roman"/>
          <w:szCs w:val="24"/>
        </w:rPr>
        <w:t>Από την άλλη, όμως, για να είμ</w:t>
      </w:r>
      <w:r>
        <w:rPr>
          <w:rFonts w:eastAsia="Times New Roman"/>
          <w:szCs w:val="24"/>
        </w:rPr>
        <w:t xml:space="preserve">αστε ειλικρινείς, υπάρχουν τα 1.000 ευρώ μπλοκάκι, οι ελεύθεροι επαγγελματίες κάτω από 12.000, επιστήμονες κάτω από 20.000. </w:t>
      </w:r>
      <w:r>
        <w:rPr>
          <w:rFonts w:eastAsia="UB-Helvetica" w:cs="Times New Roman"/>
          <w:szCs w:val="24"/>
        </w:rPr>
        <w:t>Όλοι όσοι παίρνουν σύνταξη καθαρή 1.170 δεν πειράζονται. Πόσο είναι αυτό το ποσοστό; Σας το είπε ο Υπουργός. Θα το βροντοφωνάξω. Είν</w:t>
      </w:r>
      <w:r>
        <w:rPr>
          <w:rFonts w:eastAsia="UB-Helvetica" w:cs="Times New Roman"/>
          <w:szCs w:val="24"/>
        </w:rPr>
        <w:t>αι το 90%. Αυτή είναι η αλήθεια. Εγώ σας λέω τι χάνω</w:t>
      </w:r>
      <w:r>
        <w:rPr>
          <w:rFonts w:eastAsia="UB-Helvetica" w:cs="Times New Roman"/>
          <w:szCs w:val="24"/>
        </w:rPr>
        <w:t>,</w:t>
      </w:r>
      <w:r>
        <w:rPr>
          <w:rFonts w:eastAsia="UB-Helvetica" w:cs="Times New Roman"/>
          <w:szCs w:val="24"/>
        </w:rPr>
        <w:t xml:space="preserve"> που δεν είμαι σ’ αυτό το 90%. Ναι, το εφάπαξ μου θα μειωθεί. Το ξέρω. Είναι άδικο. Τι να κάνω; Ναι, κάποιοι άνθρωποι</w:t>
      </w:r>
      <w:r>
        <w:rPr>
          <w:rFonts w:eastAsia="UB-Helvetica" w:cs="Times New Roman"/>
          <w:szCs w:val="24"/>
        </w:rPr>
        <w:t>,</w:t>
      </w:r>
      <w:r>
        <w:rPr>
          <w:rFonts w:eastAsia="UB-Helvetica" w:cs="Times New Roman"/>
          <w:szCs w:val="24"/>
        </w:rPr>
        <w:t xml:space="preserve"> πραγματικά</w:t>
      </w:r>
      <w:r>
        <w:rPr>
          <w:rFonts w:eastAsia="UB-Helvetica" w:cs="Times New Roman"/>
          <w:szCs w:val="24"/>
        </w:rPr>
        <w:t>,</w:t>
      </w:r>
      <w:r>
        <w:rPr>
          <w:rFonts w:eastAsia="UB-Helvetica" w:cs="Times New Roman"/>
          <w:szCs w:val="24"/>
        </w:rPr>
        <w:t xml:space="preserve"> δεν θα ευνοηθούν απ’ αυτήν τη ιστορία.</w:t>
      </w:r>
    </w:p>
    <w:p w14:paraId="10B0C8DA" w14:textId="77777777" w:rsidR="009F6C17" w:rsidRDefault="003C1E98">
      <w:pPr>
        <w:spacing w:line="600" w:lineRule="auto"/>
        <w:ind w:firstLine="720"/>
        <w:jc w:val="both"/>
        <w:rPr>
          <w:rFonts w:eastAsia="UB-Helvetica" w:cs="Times New Roman"/>
          <w:szCs w:val="24"/>
        </w:rPr>
      </w:pPr>
      <w:r>
        <w:rPr>
          <w:rFonts w:eastAsia="UB-Helvetica" w:cs="Times New Roman"/>
          <w:szCs w:val="24"/>
        </w:rPr>
        <w:t>Μπαίνει, όμως, για πρώτη φορά βάσ</w:t>
      </w:r>
      <w:r>
        <w:rPr>
          <w:rFonts w:eastAsia="UB-Helvetica" w:cs="Times New Roman"/>
          <w:szCs w:val="24"/>
        </w:rPr>
        <w:t xml:space="preserve">η, αναδιανομή. Έπρεπε να γίνει. Κάποιοι μου έκαναν κριτική. Με πήραν φίλοι γιατροί από το «Αμαλία Φλέμινγκ» και μου είπαν: «Εγώ δουλεύω, κάνω…». </w:t>
      </w:r>
    </w:p>
    <w:p w14:paraId="10B0C8DB" w14:textId="77777777" w:rsidR="009F6C17" w:rsidRDefault="003C1E98">
      <w:pPr>
        <w:spacing w:line="600" w:lineRule="auto"/>
        <w:ind w:firstLine="720"/>
        <w:jc w:val="both"/>
        <w:rPr>
          <w:rFonts w:eastAsia="UB-Helvetica" w:cs="Times New Roman"/>
          <w:szCs w:val="24"/>
        </w:rPr>
      </w:pPr>
      <w:r>
        <w:rPr>
          <w:rFonts w:eastAsia="UB-Helvetica" w:cs="Times New Roman"/>
          <w:szCs w:val="24"/>
        </w:rPr>
        <w:t>Εντάξει, φίλτατε, έχεις δίκιο. Ψάξε να βρεις πως λεηλατήθηκε η χώρα τα τελευταία σαράντα χρόνια. Πώς έφευγαν τ</w:t>
      </w:r>
      <w:r>
        <w:rPr>
          <w:rFonts w:eastAsia="UB-Helvetica" w:cs="Times New Roman"/>
          <w:szCs w:val="24"/>
        </w:rPr>
        <w:t xml:space="preserve">α χρήματα, τα δισεκατομμύρια, από τις τράπεζες και πηγαίναν σε λογαριασμούς; Στα </w:t>
      </w:r>
      <w:r>
        <w:rPr>
          <w:rFonts w:eastAsia="UB-Helvetica" w:cs="Times New Roman"/>
          <w:szCs w:val="24"/>
          <w:lang w:val="en-US"/>
        </w:rPr>
        <w:t>p</w:t>
      </w:r>
      <w:r>
        <w:rPr>
          <w:rFonts w:eastAsia="UB-Helvetica" w:cs="Times New Roman"/>
          <w:szCs w:val="24"/>
          <w:lang w:val="en-US"/>
        </w:rPr>
        <w:t>anamas</w:t>
      </w:r>
      <w:r>
        <w:rPr>
          <w:rFonts w:eastAsia="UB-Helvetica" w:cs="Times New Roman"/>
          <w:szCs w:val="24"/>
        </w:rPr>
        <w:t xml:space="preserve"> </w:t>
      </w:r>
      <w:r>
        <w:rPr>
          <w:rFonts w:eastAsia="UB-Helvetica" w:cs="Times New Roman"/>
          <w:szCs w:val="24"/>
          <w:lang w:val="en-US"/>
        </w:rPr>
        <w:t>p</w:t>
      </w:r>
      <w:r>
        <w:rPr>
          <w:rFonts w:eastAsia="UB-Helvetica" w:cs="Times New Roman"/>
          <w:szCs w:val="24"/>
          <w:lang w:val="en-US"/>
        </w:rPr>
        <w:t>apers</w:t>
      </w:r>
      <w:r>
        <w:rPr>
          <w:rFonts w:eastAsia="UB-Helvetica" w:cs="Times New Roman"/>
          <w:szCs w:val="24"/>
        </w:rPr>
        <w:t xml:space="preserve"> είναι σχεδόν όλο το φιλικό περιβάλλον του πρώην </w:t>
      </w:r>
      <w:r>
        <w:rPr>
          <w:rFonts w:eastAsia="UB-Helvetica" w:cs="Times New Roman"/>
          <w:szCs w:val="24"/>
        </w:rPr>
        <w:t>π</w:t>
      </w:r>
      <w:r>
        <w:rPr>
          <w:rFonts w:eastAsia="UB-Helvetica" w:cs="Times New Roman"/>
          <w:szCs w:val="24"/>
        </w:rPr>
        <w:t xml:space="preserve">ρωθυπουργού. Δεν το λέω εγώ. Δεν θέλω να πω τώρα ονόματα. Στη Λίστα Λαγκάρντ ποιο είναι το πρόβλημα; Επειδή η </w:t>
      </w:r>
      <w:r>
        <w:rPr>
          <w:rFonts w:eastAsia="UB-Helvetica" w:cs="Times New Roman"/>
          <w:szCs w:val="24"/>
        </w:rPr>
        <w:t>σημερινή Κυβέρνηση τα ψάχνει; Θέλετε να θυμηθώ τη μεγάλη κουβέντα του πρώην Προέδρου της Ελληνικής Δημοκρατίας, που έλεγε ότι είμαστε έθνος ανάδελφο; Ναι, αυτή η Κυβέρνηση είναι ανάδελφη και απέναντί της όλη η διαπλοκή -και οι εκφραστές της-ολόκληρη, σύσσω</w:t>
      </w:r>
      <w:r>
        <w:rPr>
          <w:rFonts w:eastAsia="UB-Helvetica" w:cs="Times New Roman"/>
          <w:szCs w:val="24"/>
        </w:rPr>
        <w:t>μη. Διαλέγεις και παίρνεις.</w:t>
      </w:r>
    </w:p>
    <w:p w14:paraId="10B0C8DC" w14:textId="77777777" w:rsidR="009F6C17" w:rsidRDefault="003C1E98">
      <w:pPr>
        <w:spacing w:line="600" w:lineRule="auto"/>
        <w:ind w:firstLine="720"/>
        <w:jc w:val="both"/>
        <w:rPr>
          <w:rFonts w:eastAsia="UB-Helvetica" w:cs="Times New Roman"/>
          <w:szCs w:val="24"/>
        </w:rPr>
      </w:pPr>
      <w:r>
        <w:rPr>
          <w:rFonts w:eastAsia="UB-Helvetica" w:cs="Times New Roman"/>
          <w:szCs w:val="24"/>
        </w:rPr>
        <w:t>Για μένα είναι τιμή, λοιπόν, που δεν είμαι απέναντι και είμαι εδώ. Ναι, όταν κυβερνάς, έχεις πολιτικό κόστος. Με πιάνουν στον δρόμο πολίτες και μου λένε: «Γιατρέ, δεν περνάω καλά. Υποφέρω. Η αγορά δεν κινείται». Το ξέρω. Πρώτη φ</w:t>
      </w:r>
      <w:r>
        <w:rPr>
          <w:rFonts w:eastAsia="UB-Helvetica" w:cs="Times New Roman"/>
          <w:szCs w:val="24"/>
        </w:rPr>
        <w:t>ορά, όμως, γίνεται μια έντιμη προσπάθεια -πραγματικά έντιμη προσπάθεια, επαναλαμβάνω-  να ξεφύγει η χώρα από τη διαπλοκή, από τη φοροδιαφυγή, από τη μιντιακή δικτατορία, οριστικά να μπει σε καθαρά νερά.</w:t>
      </w:r>
    </w:p>
    <w:p w14:paraId="10B0C8DD" w14:textId="77777777" w:rsidR="009F6C17" w:rsidRDefault="003C1E98">
      <w:pPr>
        <w:spacing w:line="600" w:lineRule="auto"/>
        <w:ind w:firstLine="720"/>
        <w:jc w:val="both"/>
        <w:rPr>
          <w:rFonts w:eastAsia="UB-Helvetica" w:cs="Times New Roman"/>
          <w:szCs w:val="24"/>
        </w:rPr>
      </w:pPr>
      <w:r>
        <w:rPr>
          <w:rFonts w:eastAsia="UB-Helvetica" w:cs="Times New Roman"/>
          <w:szCs w:val="24"/>
        </w:rPr>
        <w:t>Μπορώ να πω και κάτι άλλο; Αν είναι να πληρώσουμε πολ</w:t>
      </w:r>
      <w:r>
        <w:rPr>
          <w:rFonts w:eastAsia="UB-Helvetica" w:cs="Times New Roman"/>
          <w:szCs w:val="24"/>
        </w:rPr>
        <w:t xml:space="preserve">ιτικό κόστος, γιατί θέλουμε τη χώρα δίκαιη, τίμια, καθαρή, ας το πληρώσουμε. Δεν πειράζει. Δεν έχουμε κανένα πρόβλημα. Δεν είμαστε «θεσιθήρες». Δεν ήρθαμε για να κάτσουμε σε καρέκλες. Το έχει αποδείξει πολλές φορές αυτή η Κυβέρνηση. </w:t>
      </w:r>
    </w:p>
    <w:p w14:paraId="10B0C8DE" w14:textId="77777777" w:rsidR="009F6C17" w:rsidRDefault="003C1E98">
      <w:pPr>
        <w:spacing w:line="600" w:lineRule="auto"/>
        <w:ind w:firstLine="720"/>
        <w:jc w:val="both"/>
        <w:rPr>
          <w:rFonts w:eastAsia="UB-Helvetica" w:cs="Times New Roman"/>
          <w:szCs w:val="24"/>
        </w:rPr>
      </w:pPr>
      <w:r>
        <w:rPr>
          <w:rFonts w:eastAsia="UB-Helvetica" w:cs="Times New Roman"/>
          <w:szCs w:val="24"/>
        </w:rPr>
        <w:t>Δεν θα φάω άλλο χρόνο,</w:t>
      </w:r>
      <w:r>
        <w:rPr>
          <w:rFonts w:eastAsia="UB-Helvetica" w:cs="Times New Roman"/>
          <w:szCs w:val="24"/>
        </w:rPr>
        <w:t xml:space="preserve"> όπως δεν έφαγα και πριν, που μου έδωσαν πέντε λεπτά και χρησιμοποίησα μόνο τα δύο. Περίμενα να μου πει ένα «ευχαριστώ» ο κ. Κακλαμάνης. Με αδίκησε.</w:t>
      </w:r>
    </w:p>
    <w:p w14:paraId="10B0C8DF" w14:textId="77777777" w:rsidR="009F6C17" w:rsidRDefault="003C1E98">
      <w:pPr>
        <w:spacing w:line="600" w:lineRule="auto"/>
        <w:ind w:firstLine="720"/>
        <w:jc w:val="both"/>
        <w:rPr>
          <w:rFonts w:eastAsia="UB-Helvetica" w:cs="Times New Roman"/>
          <w:szCs w:val="24"/>
        </w:rPr>
      </w:pPr>
      <w:r>
        <w:rPr>
          <w:rFonts w:eastAsia="UB-Helvetica" w:cs="Times New Roman"/>
          <w:szCs w:val="24"/>
        </w:rPr>
        <w:t>Τελειώνοντας, λοιπόν, θέλω να πω το εξής: Δεν έχω στο μυαλό μου τίποτα άλλο από το οικονομικό επιτελείο της</w:t>
      </w:r>
      <w:r>
        <w:rPr>
          <w:rFonts w:eastAsia="UB-Helvetica" w:cs="Times New Roman"/>
          <w:szCs w:val="24"/>
        </w:rPr>
        <w:t xml:space="preserve"> Κυβέρνησης. Παλεύει με τα θηρία. Μπορεί να έχουμε τον Μοσκοβισί με το μέρος μας, τον Γιούνκερ με το μέρος μας. Μπορεί να έχουμε με το μέρος μας τον Ντράγκι, που προεξόφλησε την αξιολόγηση και είχε το θάρρος να κάνει δεκτά τα ελληνικά ομόλογα. Κάποιοι τα υ</w:t>
      </w:r>
      <w:r>
        <w:rPr>
          <w:rFonts w:eastAsia="UB-Helvetica" w:cs="Times New Roman"/>
          <w:szCs w:val="24"/>
        </w:rPr>
        <w:t xml:space="preserve">ποτίμησαν. Είναι 18,5 δισεκατομμύρια, λοιπόν. </w:t>
      </w:r>
    </w:p>
    <w:p w14:paraId="10B0C8E0" w14:textId="77777777" w:rsidR="009F6C17" w:rsidRDefault="003C1E98">
      <w:pPr>
        <w:spacing w:line="600" w:lineRule="auto"/>
        <w:ind w:firstLine="720"/>
        <w:jc w:val="both"/>
        <w:rPr>
          <w:rFonts w:eastAsia="UB-Helvetica" w:cs="Times New Roman"/>
          <w:szCs w:val="24"/>
        </w:rPr>
      </w:pPr>
      <w:r>
        <w:rPr>
          <w:rFonts w:eastAsia="UB-Helvetica" w:cs="Times New Roman"/>
          <w:szCs w:val="24"/>
        </w:rPr>
        <w:t>Κάποιοι δεν λένε ότι είχαν δώσει πλεονάσματα 2-2,5 ή 3,5-4,5%. Πόσα ήταν αυτά; Ήταν 20 δισεκατομμύρια. Τα έχουμε γλυτώσει. Δεν αναφέρει κανείς σ’ αυτήν την Αίθουσα ότι το ΕΣΠΑ πρώτη φορά δεν δίνεται σε πέντε οικογένειες και πηγαίνει εκεί που πρέπει και η α</w:t>
      </w:r>
      <w:r>
        <w:rPr>
          <w:rFonts w:eastAsia="UB-Helvetica" w:cs="Times New Roman"/>
          <w:szCs w:val="24"/>
        </w:rPr>
        <w:t xml:space="preserve">πορρόφησή του είναι 98%. Δεν μιλάει κανείς για το πακέτο του Γιούνκερ. Δεν λέει κανείς ότι ο τουρισμός δεν έχει πληγεί. Φρόντισαν κάποιοι να τον πλήξουν με καθημερινά δημοσιεύματα. Δεν το κατάφεραν. </w:t>
      </w:r>
    </w:p>
    <w:p w14:paraId="10B0C8E1" w14:textId="77777777" w:rsidR="009F6C17" w:rsidRDefault="003C1E98">
      <w:pPr>
        <w:spacing w:line="600" w:lineRule="auto"/>
        <w:ind w:firstLine="720"/>
        <w:jc w:val="both"/>
        <w:rPr>
          <w:rFonts w:eastAsia="UB-Helvetica" w:cs="Times New Roman"/>
          <w:szCs w:val="24"/>
        </w:rPr>
      </w:pPr>
      <w:r>
        <w:rPr>
          <w:rFonts w:eastAsia="UB-Helvetica" w:cs="Times New Roman"/>
          <w:szCs w:val="24"/>
        </w:rPr>
        <w:t>Το μυαλό μου αυτήν τη στιγμή είναι στο οικονομικό επιτελ</w:t>
      </w:r>
      <w:r>
        <w:rPr>
          <w:rFonts w:eastAsia="UB-Helvetica" w:cs="Times New Roman"/>
          <w:szCs w:val="24"/>
        </w:rPr>
        <w:t xml:space="preserve">είο και στην Κυβέρνηση. Δίνει μια μεγάλη μάχη. Ξέρουμε ότι το ΔΝΤ -έστω κι αν έχει μαλακώσει τις τελευταίες ημέρες- και ο Σόιμπλε είναι εκεί. Φτάνουν οι υπόλοιποι; Εγώ λέω «ναι». </w:t>
      </w:r>
    </w:p>
    <w:p w14:paraId="10B0C8E2" w14:textId="77777777" w:rsidR="009F6C17" w:rsidRDefault="003C1E98">
      <w:pPr>
        <w:spacing w:line="600" w:lineRule="auto"/>
        <w:ind w:firstLine="720"/>
        <w:jc w:val="both"/>
        <w:rPr>
          <w:rFonts w:eastAsia="UB-Helvetica" w:cs="Times New Roman"/>
          <w:szCs w:val="24"/>
        </w:rPr>
      </w:pPr>
      <w:r>
        <w:rPr>
          <w:rFonts w:eastAsia="UB-Helvetica" w:cs="Times New Roman"/>
          <w:szCs w:val="24"/>
        </w:rPr>
        <w:t>Σιγά-σιγά βλέπουμε ότι οι συσχετισμοί αλλάζουν στην Ευρώπη. Εκλογές έγιναν σ</w:t>
      </w:r>
      <w:r>
        <w:rPr>
          <w:rFonts w:eastAsia="UB-Helvetica" w:cs="Times New Roman"/>
          <w:szCs w:val="24"/>
        </w:rPr>
        <w:t>την Πορτογαλία και είναι σύμμαχή μας χώρα. Στην Ισπανία έχουμε εκλογές. Ο Ρέντζι έχει απασφαλίσει. Θέλω να πιστεύω ότι το μέλλον είναι μπροστά μας. Αυτή η Κυβέρνηση πρέπει να μείνει και να παλέψει.</w:t>
      </w:r>
    </w:p>
    <w:p w14:paraId="10B0C8E3" w14:textId="77777777" w:rsidR="009F6C17" w:rsidRDefault="003C1E98">
      <w:pPr>
        <w:spacing w:line="600" w:lineRule="auto"/>
        <w:ind w:firstLine="720"/>
        <w:jc w:val="both"/>
        <w:rPr>
          <w:rFonts w:eastAsia="UB-Helvetica" w:cs="Times New Roman"/>
          <w:szCs w:val="24"/>
        </w:rPr>
      </w:pPr>
      <w:r>
        <w:rPr>
          <w:rFonts w:eastAsia="UB-Helvetica" w:cs="Times New Roman"/>
          <w:szCs w:val="24"/>
        </w:rPr>
        <w:t>Ευχαριστώ και συγχωρήστε μου την ένταση.</w:t>
      </w:r>
    </w:p>
    <w:p w14:paraId="10B0C8E4" w14:textId="77777777" w:rsidR="009F6C17" w:rsidRDefault="003C1E98">
      <w:pPr>
        <w:spacing w:line="600" w:lineRule="auto"/>
        <w:ind w:firstLine="720"/>
        <w:jc w:val="center"/>
        <w:rPr>
          <w:rFonts w:eastAsia="UB-Helvetica" w:cs="Times New Roman"/>
          <w:szCs w:val="24"/>
        </w:rPr>
      </w:pPr>
      <w:r>
        <w:rPr>
          <w:rFonts w:eastAsia="UB-Helvetica" w:cs="Times New Roman"/>
          <w:szCs w:val="24"/>
        </w:rPr>
        <w:t>(Χειροκροτήματα α</w:t>
      </w:r>
      <w:r>
        <w:rPr>
          <w:rFonts w:eastAsia="UB-Helvetica" w:cs="Times New Roman"/>
          <w:szCs w:val="24"/>
        </w:rPr>
        <w:t>πό τις πτέρυγες του ΣΥΡΙΖΑ και των ΑΝΕΛ)</w:t>
      </w:r>
    </w:p>
    <w:p w14:paraId="10B0C8E5"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Ευχαριστούμε, κύριε Παπαχριστόπουλε. Είστε και ο μοναδικός που σεβαστήκατε τον χρόνο.</w:t>
      </w:r>
    </w:p>
    <w:p w14:paraId="10B0C8E6" w14:textId="77777777" w:rsidR="009F6C17" w:rsidRDefault="003C1E98">
      <w:pPr>
        <w:spacing w:line="600" w:lineRule="auto"/>
        <w:ind w:firstLine="720"/>
        <w:jc w:val="both"/>
        <w:rPr>
          <w:rFonts w:eastAsia="UB-Helvetica" w:cs="Times New Roman"/>
          <w:szCs w:val="24"/>
        </w:rPr>
      </w:pPr>
      <w:r>
        <w:rPr>
          <w:rFonts w:eastAsia="UB-Helvetica" w:cs="Times New Roman"/>
          <w:szCs w:val="24"/>
        </w:rPr>
        <w:t>Τώρα κλείνουμε με τους ειδικούς αγορητές, με τον κ. Μάριο Γεωργιάδη από την Ένωση Κεν</w:t>
      </w:r>
      <w:r>
        <w:rPr>
          <w:rFonts w:eastAsia="UB-Helvetica" w:cs="Times New Roman"/>
          <w:szCs w:val="24"/>
        </w:rPr>
        <w:t>τρώων. Ελπίζω κι εκείνος να σεβαστεί τον χρόνο.</w:t>
      </w:r>
    </w:p>
    <w:p w14:paraId="10B0C8E7"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ΜΑΡΙΟΣ ΓΕΩΡΓΙΑΔΗΣ:</w:t>
      </w:r>
      <w:r>
        <w:rPr>
          <w:rFonts w:eastAsia="UB-Helvetica" w:cs="Times New Roman"/>
          <w:szCs w:val="24"/>
        </w:rPr>
        <w:t xml:space="preserve"> Θα προσπαθήσω. Δεν υπόσχομαι.</w:t>
      </w:r>
    </w:p>
    <w:p w14:paraId="10B0C8E8"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Μετά αρχίζουμε με τον κατάλογο των Βουλευτών.</w:t>
      </w:r>
    </w:p>
    <w:p w14:paraId="10B0C8E9" w14:textId="77777777" w:rsidR="009F6C17" w:rsidRDefault="003C1E98">
      <w:pPr>
        <w:spacing w:line="600" w:lineRule="auto"/>
        <w:ind w:firstLine="720"/>
        <w:jc w:val="both"/>
        <w:rPr>
          <w:rFonts w:eastAsia="UB-Helvetica" w:cs="Times New Roman"/>
          <w:szCs w:val="24"/>
        </w:rPr>
      </w:pPr>
      <w:r>
        <w:rPr>
          <w:rFonts w:eastAsia="UB-Helvetica" w:cs="Times New Roman"/>
          <w:szCs w:val="24"/>
        </w:rPr>
        <w:t>Ορίστε, κύριε Γεωργιάδη, έχετε τον λόγο.</w:t>
      </w:r>
    </w:p>
    <w:p w14:paraId="10B0C8EA" w14:textId="77777777" w:rsidR="009F6C17" w:rsidRDefault="003C1E98">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Αγαπητοί </w:t>
      </w:r>
      <w:r>
        <w:rPr>
          <w:rFonts w:eastAsia="Times New Roman"/>
          <w:szCs w:val="24"/>
        </w:rPr>
        <w:t xml:space="preserve">συνάδελφοι, καλή σας μέρα. </w:t>
      </w:r>
    </w:p>
    <w:p w14:paraId="10B0C8EB" w14:textId="77777777" w:rsidR="009F6C17" w:rsidRDefault="003C1E98">
      <w:pPr>
        <w:spacing w:line="600" w:lineRule="auto"/>
        <w:ind w:firstLine="720"/>
        <w:jc w:val="both"/>
        <w:rPr>
          <w:rFonts w:eastAsia="Times New Roman"/>
          <w:szCs w:val="24"/>
        </w:rPr>
      </w:pPr>
      <w:r>
        <w:rPr>
          <w:rFonts w:eastAsia="Times New Roman"/>
          <w:szCs w:val="24"/>
        </w:rPr>
        <w:t>Θα ξεκινήσω με μια παρένθεση, λέγοντας ότι αυτό</w:t>
      </w:r>
      <w:r>
        <w:rPr>
          <w:rFonts w:eastAsia="Times New Roman"/>
          <w:szCs w:val="24"/>
        </w:rPr>
        <w:t>,</w:t>
      </w:r>
      <w:r>
        <w:rPr>
          <w:rFonts w:eastAsia="Times New Roman"/>
          <w:szCs w:val="24"/>
        </w:rPr>
        <w:t xml:space="preserve"> που συμβαίνει σήμερα για άλλη μια φορά</w:t>
      </w:r>
      <w:r>
        <w:rPr>
          <w:rFonts w:eastAsia="Times New Roman"/>
          <w:szCs w:val="24"/>
        </w:rPr>
        <w:t>,</w:t>
      </w:r>
      <w:r>
        <w:rPr>
          <w:rFonts w:eastAsia="Times New Roman"/>
          <w:szCs w:val="24"/>
        </w:rPr>
        <w:t xml:space="preserve"> είναι άνευ προηγουμένου. Φέρνετε άρον-άρον με μορφή κατεπείγοντος να ψηφίσουμε στην «τούρλα» του Σαββάτου το σημαντικότερο νομοσχέδιο των τ</w:t>
      </w:r>
      <w:r>
        <w:rPr>
          <w:rFonts w:eastAsia="Times New Roman"/>
          <w:szCs w:val="24"/>
        </w:rPr>
        <w:t>ελευταίων ετών</w:t>
      </w:r>
      <w:r>
        <w:rPr>
          <w:rFonts w:eastAsia="Times New Roman"/>
          <w:szCs w:val="24"/>
        </w:rPr>
        <w:t>,</w:t>
      </w:r>
      <w:r>
        <w:rPr>
          <w:rFonts w:eastAsia="Times New Roman"/>
          <w:szCs w:val="24"/>
        </w:rPr>
        <w:t xml:space="preserve"> που επηρεάζει τη ζωή όλων μας, με τη δικαιολογία ότι κλείστηκε ραντεβού με το </w:t>
      </w:r>
      <w:r>
        <w:rPr>
          <w:rFonts w:eastAsia="Times New Roman"/>
          <w:szCs w:val="24"/>
          <w:lang w:val="en-US"/>
        </w:rPr>
        <w:t>Eurogroup</w:t>
      </w:r>
      <w:r>
        <w:rPr>
          <w:rFonts w:eastAsia="Times New Roman"/>
          <w:szCs w:val="24"/>
        </w:rPr>
        <w:t xml:space="preserve"> και θέλετε –λέει- να το έχετε περάσει. </w:t>
      </w:r>
    </w:p>
    <w:p w14:paraId="10B0C8EC" w14:textId="77777777" w:rsidR="009F6C17" w:rsidRDefault="003C1E98">
      <w:pPr>
        <w:spacing w:line="600" w:lineRule="auto"/>
        <w:ind w:firstLine="720"/>
        <w:jc w:val="both"/>
        <w:rPr>
          <w:rFonts w:eastAsia="Times New Roman"/>
          <w:szCs w:val="24"/>
        </w:rPr>
      </w:pPr>
      <w:r>
        <w:rPr>
          <w:rFonts w:eastAsia="Times New Roman"/>
          <w:szCs w:val="24"/>
        </w:rPr>
        <w:t>Μα καλά, αυτό το ραντεβού το γνωρίζετε από τη Μεγάλη Τετάρτη. Περιμένατε την Πέμπτη του Πάσχα, για να μας το ανα</w:t>
      </w:r>
      <w:r>
        <w:rPr>
          <w:rFonts w:eastAsia="Times New Roman"/>
          <w:szCs w:val="24"/>
        </w:rPr>
        <w:t>κοινώσετε, δηλαδή</w:t>
      </w:r>
      <w:r>
        <w:rPr>
          <w:rFonts w:eastAsia="Times New Roman"/>
          <w:szCs w:val="24"/>
        </w:rPr>
        <w:t>,</w:t>
      </w:r>
      <w:r>
        <w:rPr>
          <w:rFonts w:eastAsia="Times New Roman"/>
          <w:szCs w:val="24"/>
        </w:rPr>
        <w:t xml:space="preserve"> να κάνετε πρώτα Πάσχα και μετά να μας ενημερώσετε; </w:t>
      </w:r>
    </w:p>
    <w:p w14:paraId="10B0C8ED" w14:textId="77777777" w:rsidR="009F6C17" w:rsidRDefault="003C1E98">
      <w:pPr>
        <w:spacing w:line="600" w:lineRule="auto"/>
        <w:ind w:firstLine="720"/>
        <w:jc w:val="both"/>
        <w:rPr>
          <w:rFonts w:eastAsia="Times New Roman"/>
          <w:szCs w:val="24"/>
        </w:rPr>
      </w:pPr>
      <w:r>
        <w:rPr>
          <w:rFonts w:eastAsia="Times New Roman"/>
          <w:szCs w:val="24"/>
        </w:rPr>
        <w:t>Και άντε αυτό να το προσπεράσουμε. Πώς να προσπεράσουμε το γεγονός ότι μας καλείτε την Πέμπτη στις τρεις η ώρα το μεσημέρι σε Διάσκεψη Προέδρων για να συζητήσουμε κάτι</w:t>
      </w:r>
      <w:r>
        <w:rPr>
          <w:rFonts w:eastAsia="Times New Roman"/>
          <w:szCs w:val="24"/>
        </w:rPr>
        <w:t>,</w:t>
      </w:r>
      <w:r>
        <w:rPr>
          <w:rFonts w:eastAsia="Times New Roman"/>
          <w:szCs w:val="24"/>
        </w:rPr>
        <w:t xml:space="preserve"> που ήδη έχει προ</w:t>
      </w:r>
      <w:r>
        <w:rPr>
          <w:rFonts w:eastAsia="Times New Roman"/>
          <w:szCs w:val="24"/>
        </w:rPr>
        <w:t xml:space="preserve">αποφασιστεί από το Μαξίμου και </w:t>
      </w:r>
      <w:r>
        <w:rPr>
          <w:rFonts w:eastAsia="Times New Roman"/>
          <w:szCs w:val="24"/>
        </w:rPr>
        <w:t>,</w:t>
      </w:r>
      <w:r>
        <w:rPr>
          <w:rFonts w:eastAsia="Times New Roman"/>
          <w:szCs w:val="24"/>
        </w:rPr>
        <w:t xml:space="preserve">μάλιστα, βάσει πληροφοριών, έχει διαρρεύσει και στον Τύπο της ίδιας ημέρας ότι έρχεται το κατεπείγον; Ειλικρινά, διακοσμητικούς μας θέλετε; Είναι –το λιγότερο- προσβλητικό για όλους μας και όλους σας. </w:t>
      </w:r>
    </w:p>
    <w:p w14:paraId="10B0C8EE" w14:textId="77777777" w:rsidR="009F6C17" w:rsidRDefault="003C1E98">
      <w:pPr>
        <w:spacing w:line="600" w:lineRule="auto"/>
        <w:ind w:firstLine="720"/>
        <w:jc w:val="both"/>
        <w:rPr>
          <w:rFonts w:eastAsia="Times New Roman"/>
          <w:szCs w:val="24"/>
        </w:rPr>
      </w:pPr>
      <w:r>
        <w:rPr>
          <w:rFonts w:eastAsia="Times New Roman"/>
          <w:szCs w:val="24"/>
        </w:rPr>
        <w:t>Επίσης, το ότι δεν είν</w:t>
      </w:r>
      <w:r>
        <w:rPr>
          <w:rFonts w:eastAsia="Times New Roman"/>
          <w:szCs w:val="24"/>
        </w:rPr>
        <w:t xml:space="preserve">αι προαπαιτούμενο για τη συζήτηση του </w:t>
      </w:r>
      <w:r>
        <w:rPr>
          <w:rFonts w:eastAsia="Times New Roman"/>
          <w:szCs w:val="24"/>
          <w:lang w:val="en-US"/>
        </w:rPr>
        <w:t>Eurogroup</w:t>
      </w:r>
      <w:r>
        <w:rPr>
          <w:rFonts w:eastAsia="Times New Roman"/>
          <w:szCs w:val="24"/>
        </w:rPr>
        <w:t xml:space="preserve"> δεν σας λέει κάτι; Δεν μπορούσε, δηλαδή, να γίνει η συνάντηση του </w:t>
      </w:r>
      <w:r>
        <w:rPr>
          <w:rFonts w:eastAsia="Times New Roman"/>
          <w:szCs w:val="24"/>
          <w:lang w:val="en-US"/>
        </w:rPr>
        <w:t>Eurogroup</w:t>
      </w:r>
      <w:r>
        <w:rPr>
          <w:rFonts w:eastAsia="Times New Roman"/>
          <w:szCs w:val="24"/>
        </w:rPr>
        <w:t xml:space="preserve"> και με την κανονική διαδικασία να ψηφιστεί μέσα στην επόμενη εβδομάδα; </w:t>
      </w:r>
    </w:p>
    <w:p w14:paraId="10B0C8EF" w14:textId="77777777" w:rsidR="009F6C17" w:rsidRDefault="003C1E98">
      <w:pPr>
        <w:spacing w:line="600" w:lineRule="auto"/>
        <w:ind w:firstLine="720"/>
        <w:jc w:val="both"/>
        <w:rPr>
          <w:rFonts w:eastAsia="Times New Roman"/>
          <w:szCs w:val="24"/>
        </w:rPr>
      </w:pPr>
      <w:r>
        <w:rPr>
          <w:rFonts w:eastAsia="Times New Roman"/>
          <w:szCs w:val="24"/>
        </w:rPr>
        <w:t xml:space="preserve">Προφανώς, η αλήθεια είναι ότι ο Υπουργός το θέλει στη </w:t>
      </w:r>
      <w:r>
        <w:rPr>
          <w:rFonts w:eastAsia="Times New Roman"/>
          <w:szCs w:val="24"/>
        </w:rPr>
        <w:t>βαλίτσα του για τη συζήτηση. Δεν μπορώ να καταλάβω πόση υποκρισία μπορούμε να αντέξουμε άλλο. Κλείνω την παρένθεση.</w:t>
      </w:r>
    </w:p>
    <w:p w14:paraId="10B0C8F0" w14:textId="77777777" w:rsidR="009F6C17" w:rsidRDefault="003C1E98">
      <w:pPr>
        <w:spacing w:line="600" w:lineRule="auto"/>
        <w:ind w:firstLine="720"/>
        <w:jc w:val="both"/>
        <w:rPr>
          <w:rFonts w:eastAsia="Times New Roman"/>
          <w:szCs w:val="24"/>
        </w:rPr>
      </w:pPr>
      <w:r>
        <w:rPr>
          <w:rFonts w:eastAsia="Times New Roman"/>
          <w:szCs w:val="24"/>
        </w:rPr>
        <w:t xml:space="preserve">Έχω να σας πω ότι στη συζήτηση στην </w:t>
      </w:r>
      <w:r>
        <w:rPr>
          <w:rFonts w:eastAsia="Times New Roman"/>
          <w:szCs w:val="24"/>
        </w:rPr>
        <w:t>ε</w:t>
      </w:r>
      <w:r>
        <w:rPr>
          <w:rFonts w:eastAsia="Times New Roman"/>
          <w:szCs w:val="24"/>
        </w:rPr>
        <w:t>πιτροπή αναφέρθηκα στον σκανδαλώδη τρόπο με τον οποίο επιβαρύνετε πραγματικά την αγορά και τον ιδιωτικό</w:t>
      </w:r>
      <w:r>
        <w:rPr>
          <w:rFonts w:eastAsia="Times New Roman"/>
          <w:szCs w:val="24"/>
        </w:rPr>
        <w:t xml:space="preserve"> τομέα με πρόσθετη φορολόγηση, με υπέρογκη προκαταβολή φόρου, με εισφορές αλληλεγγύης</w:t>
      </w:r>
      <w:r>
        <w:rPr>
          <w:rFonts w:eastAsia="Times New Roman"/>
          <w:szCs w:val="24"/>
        </w:rPr>
        <w:t>,</w:t>
      </w:r>
      <w:r>
        <w:rPr>
          <w:rFonts w:eastAsia="Times New Roman"/>
          <w:szCs w:val="24"/>
        </w:rPr>
        <w:t xml:space="preserve"> που ανεβαίνουν ανάλογα με το ύψος εισοδήματος, με τεράστιες ασφαλιστικές εισφορές ακόμα και σε μεσαία εισοδήματα. </w:t>
      </w:r>
    </w:p>
    <w:p w14:paraId="10B0C8F1" w14:textId="77777777" w:rsidR="009F6C17" w:rsidRDefault="003C1E98">
      <w:pPr>
        <w:spacing w:line="600" w:lineRule="auto"/>
        <w:ind w:firstLine="720"/>
        <w:jc w:val="both"/>
        <w:rPr>
          <w:rFonts w:eastAsia="Times New Roman"/>
          <w:szCs w:val="24"/>
        </w:rPr>
      </w:pPr>
      <w:r>
        <w:rPr>
          <w:rFonts w:eastAsia="Times New Roman"/>
          <w:szCs w:val="24"/>
        </w:rPr>
        <w:t>Θα ήθελα, λοιπόν, με τη σημερινή μου ομιλία να καταδεί</w:t>
      </w:r>
      <w:r>
        <w:rPr>
          <w:rFonts w:eastAsia="Times New Roman"/>
          <w:szCs w:val="24"/>
        </w:rPr>
        <w:t>ξω σε πολιτικό επίπεδο το μέγεθος της υποκρισίας της σημερινής Κυβέρνησης. Τόσ</w:t>
      </w:r>
      <w:r>
        <w:rPr>
          <w:rFonts w:eastAsia="Times New Roman"/>
          <w:szCs w:val="24"/>
        </w:rPr>
        <w:t>ε</w:t>
      </w:r>
      <w:r>
        <w:rPr>
          <w:rFonts w:eastAsia="Times New Roman"/>
          <w:szCs w:val="24"/>
        </w:rPr>
        <w:t>ς φορές σας έχουμε πει ότι με μεγάλους φόρους δεν έχουμε μεγάλα έσοδα. Λειτουργούν ως φορολογικό αντικίνητρο. Εσείς, όμως, μπακάλικα υπολογίζετε ότι «αν με άλφα οι εισπράξεις μο</w:t>
      </w:r>
      <w:r>
        <w:rPr>
          <w:rFonts w:eastAsia="Times New Roman"/>
          <w:szCs w:val="24"/>
        </w:rPr>
        <w:t xml:space="preserve">υ είναι δέκα, με δύο άλφα οι εισπράξεις μου θα είναι είκοσι». </w:t>
      </w:r>
    </w:p>
    <w:p w14:paraId="10B0C8F2" w14:textId="77777777" w:rsidR="009F6C17" w:rsidRDefault="003C1E98">
      <w:pPr>
        <w:spacing w:line="600" w:lineRule="auto"/>
        <w:ind w:firstLine="720"/>
        <w:jc w:val="both"/>
        <w:rPr>
          <w:rFonts w:eastAsia="Times New Roman"/>
          <w:szCs w:val="24"/>
        </w:rPr>
      </w:pPr>
      <w:r>
        <w:rPr>
          <w:rFonts w:eastAsia="Times New Roman"/>
          <w:szCs w:val="24"/>
        </w:rPr>
        <w:t>Δεν είναι έτσι, όμως. Όσο αυξάνετε τη φορολογία, τόσο θα μειώνονται τα φορολογικά έσοδα. Όσο κυνηγάτε με το μαστίγιο τον εργαζόμενο να πληρώσει, τόσο μεγαλύτερες «τρύπες» θα έχετε. Αυτό απέδειξ</w:t>
      </w:r>
      <w:r>
        <w:rPr>
          <w:rFonts w:eastAsia="Times New Roman"/>
          <w:szCs w:val="24"/>
        </w:rPr>
        <w:t>αν και τα πρόσφατα δεδομένα</w:t>
      </w:r>
      <w:r>
        <w:rPr>
          <w:rFonts w:eastAsia="Times New Roman"/>
          <w:szCs w:val="24"/>
        </w:rPr>
        <w:t>,</w:t>
      </w:r>
      <w:r>
        <w:rPr>
          <w:rFonts w:eastAsia="Times New Roman"/>
          <w:szCs w:val="24"/>
        </w:rPr>
        <w:t xml:space="preserve"> που προσκόμισε στην Επιτροπή Οικονομικών Υποθέσεων η Γενική Γραμματεία Εσόδων. Το σύνολο των εσόδων</w:t>
      </w:r>
      <w:r>
        <w:rPr>
          <w:rFonts w:eastAsia="Times New Roman"/>
          <w:szCs w:val="24"/>
        </w:rPr>
        <w:t>,</w:t>
      </w:r>
      <w:r>
        <w:rPr>
          <w:rFonts w:eastAsia="Times New Roman"/>
          <w:szCs w:val="24"/>
        </w:rPr>
        <w:t xml:space="preserve"> προ επιστροφών φόρων</w:t>
      </w:r>
      <w:r>
        <w:rPr>
          <w:rFonts w:eastAsia="Times New Roman"/>
          <w:szCs w:val="24"/>
        </w:rPr>
        <w:t>,</w:t>
      </w:r>
      <w:r>
        <w:rPr>
          <w:rFonts w:eastAsia="Times New Roman"/>
          <w:szCs w:val="24"/>
        </w:rPr>
        <w:t xml:space="preserve"> από ΔΟΥ και ελεγκτικά κέντρα ανήλθαν το 2015 σε 31,67 δισεκατομμύρια και</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παρουσιάζουν υστέρηση</w:t>
      </w:r>
      <w:r>
        <w:rPr>
          <w:rFonts w:eastAsia="Times New Roman"/>
          <w:szCs w:val="24"/>
        </w:rPr>
        <w:t xml:space="preserve"> 7,7% έναντι του ετήσιου στόχου των 34,4 δισεκατομμυρίων ευρώ. Αντιθέτως, ο αριθμός των ελέγχων</w:t>
      </w:r>
      <w:r>
        <w:rPr>
          <w:rFonts w:eastAsia="Times New Roman"/>
          <w:szCs w:val="24"/>
        </w:rPr>
        <w:t>,</w:t>
      </w:r>
      <w:r>
        <w:rPr>
          <w:rFonts w:eastAsia="Times New Roman"/>
          <w:szCs w:val="24"/>
        </w:rPr>
        <w:t xml:space="preserve"> που διενεργήθηκε ήταν υπερδιπλάσιος σε σχέση με την προηγούμενη χρονιά. </w:t>
      </w:r>
    </w:p>
    <w:p w14:paraId="10B0C8F3" w14:textId="77777777" w:rsidR="009F6C17" w:rsidRDefault="003C1E98">
      <w:pPr>
        <w:spacing w:line="600" w:lineRule="auto"/>
        <w:ind w:firstLine="720"/>
        <w:jc w:val="both"/>
        <w:rPr>
          <w:rFonts w:eastAsia="Times New Roman"/>
          <w:szCs w:val="24"/>
        </w:rPr>
      </w:pPr>
      <w:r>
        <w:rPr>
          <w:rFonts w:eastAsia="Times New Roman"/>
          <w:szCs w:val="24"/>
        </w:rPr>
        <w:t>Θέλει πολύ μυαλό για να καταλάβετε ότι όσο κακοποιείτε τον ιδιωτικό τομέα, τόσο λιγότε</w:t>
      </w:r>
      <w:r>
        <w:rPr>
          <w:rFonts w:eastAsia="Times New Roman"/>
          <w:szCs w:val="24"/>
        </w:rPr>
        <w:t>ρα έσοδα θα παίρνετε; Στύβετε μια λεμονόκουπα και πιστεύετε ότι η λύση για να βγάλει περισσότερο χυμό είναι να τη στύψετε ακόμα περισσότερο, αντί να βρείτε μία καινούργια. Αυτό ακριβώς κάνετε. Μ’ αυτά τα νομοσχέδια</w:t>
      </w:r>
      <w:r>
        <w:rPr>
          <w:rFonts w:eastAsia="Times New Roman"/>
          <w:szCs w:val="24"/>
        </w:rPr>
        <w:t>,</w:t>
      </w:r>
      <w:r>
        <w:rPr>
          <w:rFonts w:eastAsia="Times New Roman"/>
          <w:szCs w:val="24"/>
        </w:rPr>
        <w:t xml:space="preserve"> που θέλετε να περάσετε, αυτό θέλετε να σ</w:t>
      </w:r>
      <w:r>
        <w:rPr>
          <w:rFonts w:eastAsia="Times New Roman"/>
          <w:szCs w:val="24"/>
        </w:rPr>
        <w:t xml:space="preserve">υνεχίσετε και σαν πολιτική τα επόμενα χρόνια. </w:t>
      </w:r>
    </w:p>
    <w:p w14:paraId="10B0C8F4" w14:textId="77777777" w:rsidR="009F6C17" w:rsidRDefault="003C1E98">
      <w:pPr>
        <w:spacing w:line="600" w:lineRule="auto"/>
        <w:ind w:firstLine="720"/>
        <w:jc w:val="both"/>
        <w:rPr>
          <w:rFonts w:eastAsia="Times New Roman"/>
          <w:szCs w:val="24"/>
        </w:rPr>
      </w:pPr>
      <w:r>
        <w:rPr>
          <w:rFonts w:eastAsia="Times New Roman"/>
          <w:szCs w:val="24"/>
        </w:rPr>
        <w:t>Ποια είναι η δικαιολογία σας; Ότι το κακό ΔΝΤ σάς πιέζει να φορολογείτε και να εξαντλείτε την κοινωνία, γι’ αυτό θέλετε να το εκβιάσετε υποκλέπτοντας συνομιλίες, όπως μας είπε προχθές και κυβερνητικός Βουλευτή</w:t>
      </w:r>
      <w:r>
        <w:rPr>
          <w:rFonts w:eastAsia="Times New Roman"/>
          <w:szCs w:val="24"/>
        </w:rPr>
        <w:t xml:space="preserve">ς. </w:t>
      </w:r>
    </w:p>
    <w:p w14:paraId="10B0C8F5" w14:textId="77777777" w:rsidR="009F6C17" w:rsidRDefault="003C1E98">
      <w:pPr>
        <w:spacing w:line="600" w:lineRule="auto"/>
        <w:ind w:firstLine="720"/>
        <w:jc w:val="both"/>
        <w:rPr>
          <w:rFonts w:eastAsia="Times New Roman"/>
          <w:szCs w:val="24"/>
        </w:rPr>
      </w:pPr>
      <w:r>
        <w:rPr>
          <w:rFonts w:eastAsia="Times New Roman"/>
          <w:szCs w:val="24"/>
        </w:rPr>
        <w:t>Τι έγινε την Πέμπτη το βράδυ; Η κ. Λαγκάρντ, δηλαδή</w:t>
      </w:r>
      <w:r>
        <w:rPr>
          <w:rFonts w:eastAsia="Times New Roman"/>
          <w:szCs w:val="24"/>
        </w:rPr>
        <w:t>,</w:t>
      </w:r>
      <w:r>
        <w:rPr>
          <w:rFonts w:eastAsia="Times New Roman"/>
          <w:szCs w:val="24"/>
        </w:rPr>
        <w:t xml:space="preserve"> η κατεξοχήν αρμόδια από πλευράς ΔΝΤ, στέλνει μια επείγουσα επιστολή στους </w:t>
      </w:r>
      <w:r>
        <w:rPr>
          <w:rFonts w:eastAsia="Times New Roman"/>
          <w:szCs w:val="24"/>
        </w:rPr>
        <w:t>δεκαεννέα</w:t>
      </w:r>
      <w:r>
        <w:rPr>
          <w:rFonts w:eastAsia="Times New Roman"/>
          <w:szCs w:val="24"/>
        </w:rPr>
        <w:t xml:space="preserve"> Υπουργούς Οικονομικών της Ευρωζώνης. Τι έλεγε η επιστολή; Θα ήθελα, παρακαλώ, την προσοχή όλων σας και κυρίως όσων </w:t>
      </w:r>
      <w:r>
        <w:rPr>
          <w:rFonts w:eastAsia="Times New Roman"/>
          <w:szCs w:val="24"/>
        </w:rPr>
        <w:t xml:space="preserve">μας παρακολουθούν. </w:t>
      </w:r>
    </w:p>
    <w:p w14:paraId="10B0C8F6"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Λέει, λοιπόν, η κ. Λαγκάρντ, μεταξύ άλλων: «Δυστυχώς, ο μηχανισμός έκτακτης ανάγκης</w:t>
      </w:r>
      <w:r>
        <w:rPr>
          <w:rFonts w:eastAsia="Times New Roman"/>
          <w:szCs w:val="24"/>
        </w:rPr>
        <w:t>,</w:t>
      </w:r>
      <w:r>
        <w:rPr>
          <w:rFonts w:eastAsia="Times New Roman"/>
          <w:szCs w:val="24"/>
        </w:rPr>
        <w:t xml:space="preserve"> που η Ελλάδα έχει προτείνει δεν περιλαμβάνει συγκεκριμένες οικονομικές μεταρρυθμίσεις. Αντ’ αυτού, οι </w:t>
      </w:r>
      <w:r>
        <w:rPr>
          <w:rFonts w:eastAsia="Times New Roman"/>
          <w:szCs w:val="24"/>
        </w:rPr>
        <w:t>α</w:t>
      </w:r>
      <w:r>
        <w:rPr>
          <w:rFonts w:eastAsia="Times New Roman"/>
          <w:szCs w:val="24"/>
        </w:rPr>
        <w:t>ρχές πρότειναν να κάνουν βραχυπρόθεσμες οριζόντι</w:t>
      </w:r>
      <w:r>
        <w:rPr>
          <w:rFonts w:eastAsia="Times New Roman"/>
          <w:szCs w:val="24"/>
        </w:rPr>
        <w:t xml:space="preserve">ες περικοπές. Με βάση την προηγούμενη εμπειρία, τέτοια μέτρα δεν είναι πολύ αξιόπιστα, αλλά είναι επίσης ανεπιθύμητα, καθώς ενισχύουν την αβεβαιότητα και αδυνατούν να επιλύσουν τις υποκείμενες ανισορροπίες».  </w:t>
      </w:r>
    </w:p>
    <w:p w14:paraId="10B0C8F7"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 xml:space="preserve">Και τι άλλο μας λέει η κ. Λαγκάρντ στο γράμμα </w:t>
      </w:r>
      <w:r>
        <w:rPr>
          <w:rFonts w:eastAsia="Times New Roman"/>
          <w:szCs w:val="24"/>
        </w:rPr>
        <w:t>της; «Ότι πολλές φορές το ΔΝΤ έχει προτείνει να χαλαρώσουν τα μέτρα λιτότητας, αλλά η ελληνική Κυβέρνηση επιμένει να μην το θέλει». Κι επιπλέον τονίζει ότι «εσφαλμένα κατηγορείται το ΔΝΤ ότι δεν είναι ευέλικτο, πράγμα</w:t>
      </w:r>
      <w:r>
        <w:rPr>
          <w:rFonts w:eastAsia="Times New Roman"/>
          <w:szCs w:val="24"/>
        </w:rPr>
        <w:t>,</w:t>
      </w:r>
      <w:r>
        <w:rPr>
          <w:rFonts w:eastAsia="Times New Roman"/>
          <w:szCs w:val="24"/>
        </w:rPr>
        <w:t xml:space="preserve"> που οδηγεί σε διαπραγματευτικό αδιέξο</w:t>
      </w:r>
      <w:r>
        <w:rPr>
          <w:rFonts w:eastAsia="Times New Roman"/>
          <w:szCs w:val="24"/>
        </w:rPr>
        <w:t>δο».</w:t>
      </w:r>
    </w:p>
    <w:p w14:paraId="10B0C8F8"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Αυτά, αγαπητοί συνάδελφοι, δεν τα βγάζω από το κεφάλι μου. Είναι επίσημες δημοσιεύσεις και λεγόμενα</w:t>
      </w:r>
      <w:r>
        <w:rPr>
          <w:rFonts w:eastAsia="Times New Roman"/>
          <w:szCs w:val="24"/>
        </w:rPr>
        <w:t>,</w:t>
      </w:r>
      <w:r>
        <w:rPr>
          <w:rFonts w:eastAsia="Times New Roman"/>
          <w:szCs w:val="24"/>
        </w:rPr>
        <w:t xml:space="preserve"> που η ίδια η κ. Λαγκάρντ είπε προχθές και καταθέτω για τα Πρακτικά σχετικό δημοσίευμα της </w:t>
      </w:r>
      <w:r>
        <w:rPr>
          <w:rFonts w:eastAsia="Times New Roman"/>
          <w:szCs w:val="24"/>
        </w:rPr>
        <w:t>«</w:t>
      </w:r>
      <w:r>
        <w:rPr>
          <w:rFonts w:eastAsia="Times New Roman"/>
          <w:szCs w:val="24"/>
          <w:lang w:val="en-US"/>
        </w:rPr>
        <w:t>FINANCIAL</w:t>
      </w:r>
      <w:r>
        <w:rPr>
          <w:rFonts w:eastAsia="Times New Roman"/>
          <w:szCs w:val="24"/>
        </w:rPr>
        <w:t xml:space="preserve"> </w:t>
      </w:r>
      <w:r>
        <w:rPr>
          <w:rFonts w:eastAsia="Times New Roman"/>
          <w:szCs w:val="24"/>
          <w:lang w:val="en-US"/>
        </w:rPr>
        <w:t>TIMES</w:t>
      </w:r>
      <w:r>
        <w:rPr>
          <w:rFonts w:eastAsia="Times New Roman"/>
          <w:szCs w:val="24"/>
        </w:rPr>
        <w:t>»</w:t>
      </w:r>
      <w:r>
        <w:rPr>
          <w:rFonts w:eastAsia="Times New Roman"/>
          <w:szCs w:val="24"/>
        </w:rPr>
        <w:t>.</w:t>
      </w:r>
    </w:p>
    <w:p w14:paraId="10B0C8F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0B0C8FA"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szCs w:val="24"/>
        </w:rPr>
        <w:t>Εμείς, ως Ένωση Κεντρώων, από την πρώτη στιγμή</w:t>
      </w:r>
      <w:r>
        <w:rPr>
          <w:rFonts w:eastAsia="Times New Roman" w:cs="Times New Roman"/>
          <w:szCs w:val="24"/>
        </w:rPr>
        <w:t xml:space="preserve"> σας λέμε ότι πρέπει να προχωρήσουμε σε ένα οικειοθελές μνημόνιο</w:t>
      </w:r>
      <w:r>
        <w:rPr>
          <w:rFonts w:eastAsia="Times New Roman" w:cs="Times New Roman"/>
          <w:szCs w:val="24"/>
        </w:rPr>
        <w:t>,</w:t>
      </w:r>
      <w:r>
        <w:rPr>
          <w:rFonts w:eastAsia="Times New Roman" w:cs="Times New Roman"/>
          <w:szCs w:val="24"/>
        </w:rPr>
        <w:t xml:space="preserve"> με βασικό άξονα τις μεταρρυθμίσεις και όχι τις οριζόντιες περικοπές. Είχαμε πει ότι αν υποστηρίξουμε τέτοια πολιτική γραμμή, θα γίνουν δεκτά τα αιτήματά μας από τους δανειστές. Ορίστε, λοιπό</w:t>
      </w:r>
      <w:r>
        <w:rPr>
          <w:rFonts w:eastAsia="Times New Roman" w:cs="Times New Roman"/>
          <w:szCs w:val="24"/>
        </w:rPr>
        <w:t xml:space="preserve">ν, δεν υπάρχει πιο τρανταχτή απόδειξη. Οι δανειστές ομολογούν ότι η οδός των μεταρρυθμίσεων είναι η μοναδική αποδεκτή από αυτούς, ούτε υπερφορολόγηση ούτε άκριτες περικοπές στα συνήθη θύματα. </w:t>
      </w:r>
    </w:p>
    <w:p w14:paraId="10B0C8FB"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szCs w:val="24"/>
        </w:rPr>
        <w:t>Τι σας λέμε να κάνετε, δηλαδή, τόσους μήνες, από την πρώτη στιγ</w:t>
      </w:r>
      <w:r>
        <w:rPr>
          <w:rFonts w:eastAsia="Times New Roman" w:cs="Times New Roman"/>
          <w:szCs w:val="24"/>
        </w:rPr>
        <w:t>μή</w:t>
      </w:r>
      <w:r>
        <w:rPr>
          <w:rFonts w:eastAsia="Times New Roman" w:cs="Times New Roman"/>
          <w:szCs w:val="24"/>
        </w:rPr>
        <w:t>,</w:t>
      </w:r>
      <w:r>
        <w:rPr>
          <w:rFonts w:eastAsia="Times New Roman" w:cs="Times New Roman"/>
          <w:szCs w:val="24"/>
        </w:rPr>
        <w:t xml:space="preserve"> που μπήκαμε στο Κοινοβούλιο; Να κόψετε τις μεγάλες συντάξεις άνω των 1.500 ευρώ και να αναστείλετε –είναι σημαντικό αυτό που σας λέω, όχι να κόψετε- τις συντάξεις σε πλούσιους με εισοδήματα άνω των 3.000 ευρώ το μήνα, να κόψετε τις συντάξεις σε όλους τ</w:t>
      </w:r>
      <w:r>
        <w:rPr>
          <w:rFonts w:eastAsia="Times New Roman" w:cs="Times New Roman"/>
          <w:szCs w:val="24"/>
        </w:rPr>
        <w:t xml:space="preserve">ους αιρετούς, ανεξαρτήτως του πότε συνταξιοδοτήθηκαν. </w:t>
      </w:r>
    </w:p>
    <w:p w14:paraId="10B0C8FC"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szCs w:val="24"/>
        </w:rPr>
        <w:t xml:space="preserve">Η πολιτική, αγαπητοί συνάδελφοι, είναι λειτούργημα με αποζημίωση, όχι επάγγελμα με μισθό. </w:t>
      </w:r>
    </w:p>
    <w:p w14:paraId="10B0C8FD"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szCs w:val="24"/>
        </w:rPr>
        <w:t>Και ο κύριος Υπουργός, ο κ. Κατρούγκαλος, μας είπε προχθές ότι υπάρχουν Βουλευτές</w:t>
      </w:r>
      <w:r>
        <w:rPr>
          <w:rFonts w:eastAsia="Times New Roman" w:cs="Times New Roman"/>
          <w:szCs w:val="24"/>
        </w:rPr>
        <w:t>,</w:t>
      </w:r>
      <w:r>
        <w:rPr>
          <w:rFonts w:eastAsia="Times New Roman" w:cs="Times New Roman"/>
          <w:szCs w:val="24"/>
        </w:rPr>
        <w:t xml:space="preserve"> οι οποίοι δεν έχουν κολλήσει ένσημα και δεν παίρνουν σύνταξη από άλλο επάγγελμα. Να το δεχτούμε, κύριε Υπουργέ. Πολύ σωστά το λέτε. Να βρούμε κάποια λύση γι’ αυτούς τους ανθρώπους. Για ποιον λόγο, όμως, όλοι οι υπόλοιποι να παίρνουν διπλούς μισθούς και απ</w:t>
      </w:r>
      <w:r>
        <w:rPr>
          <w:rFonts w:eastAsia="Times New Roman" w:cs="Times New Roman"/>
          <w:szCs w:val="24"/>
        </w:rPr>
        <w:t xml:space="preserve">ό το ταμείο τους και βουλευτική σύνταξη; Αυτό δεν μπορούμε να το καταλάβουμε εμείς. </w:t>
      </w:r>
    </w:p>
    <w:p w14:paraId="10B0C8FE"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ΝΙΚΟΛΑΟΣ ΜΑΝΙΟΣ:</w:t>
      </w:r>
      <w:r>
        <w:rPr>
          <w:rFonts w:eastAsia="Times New Roman" w:cs="Times New Roman"/>
          <w:szCs w:val="24"/>
        </w:rPr>
        <w:t xml:space="preserve"> Δεν ισχύει αυτό που λέτε.</w:t>
      </w:r>
    </w:p>
    <w:p w14:paraId="10B0C8FF" w14:textId="77777777" w:rsidR="009F6C17" w:rsidRDefault="003C1E98">
      <w:pPr>
        <w:spacing w:line="600" w:lineRule="auto"/>
        <w:ind w:left="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10B0C900"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Λογικό είναι να διαμαρτύρεστε. Δεν σας συμφέρει αυτό. Είν</w:t>
      </w:r>
      <w:r>
        <w:rPr>
          <w:rFonts w:eastAsia="Times New Roman" w:cs="Times New Roman"/>
          <w:szCs w:val="24"/>
        </w:rPr>
        <w:t xml:space="preserve">αι λογικό να διαμαρτύρεστε. </w:t>
      </w:r>
    </w:p>
    <w:p w14:paraId="10B0C901"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ΝΙΚΟΛΑΟΣ ΜΑΝΙΟΣ:</w:t>
      </w:r>
      <w:r>
        <w:rPr>
          <w:rFonts w:eastAsia="Times New Roman" w:cs="Times New Roman"/>
          <w:szCs w:val="24"/>
        </w:rPr>
        <w:t xml:space="preserve"> Μα, δεν ισχύει αυτό.</w:t>
      </w:r>
    </w:p>
    <w:p w14:paraId="10B0C902"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Θέλετε να μου πείτε ότι δεν θα πάρετε βουλευτική σύνταξη και από το ταμείο σας…</w:t>
      </w:r>
    </w:p>
    <w:p w14:paraId="10B0C903" w14:textId="77777777" w:rsidR="009F6C17" w:rsidRDefault="003C1E98">
      <w:pPr>
        <w:tabs>
          <w:tab w:val="left" w:pos="947"/>
        </w:tabs>
        <w:spacing w:line="600" w:lineRule="auto"/>
        <w:ind w:firstLine="720"/>
        <w:jc w:val="both"/>
        <w:rPr>
          <w:rFonts w:eastAsia="Times New Roman" w:cs="Times New Roman"/>
          <w:b/>
          <w:szCs w:val="24"/>
        </w:rPr>
      </w:pPr>
      <w:r>
        <w:rPr>
          <w:rFonts w:eastAsia="Times New Roman" w:cs="Times New Roman"/>
          <w:b/>
          <w:szCs w:val="24"/>
        </w:rPr>
        <w:t>ΝΙΚΟΛΑΟΣ ΜΑΝΙΟΣ:</w:t>
      </w:r>
      <w:r>
        <w:rPr>
          <w:rFonts w:eastAsia="Times New Roman" w:cs="Times New Roman"/>
          <w:szCs w:val="24"/>
        </w:rPr>
        <w:t xml:space="preserve"> Όχι, βέβαια!</w:t>
      </w:r>
      <w:r>
        <w:rPr>
          <w:rFonts w:eastAsia="Times New Roman" w:cs="Times New Roman"/>
          <w:b/>
          <w:szCs w:val="24"/>
        </w:rPr>
        <w:t xml:space="preserve"> </w:t>
      </w:r>
    </w:p>
    <w:p w14:paraId="10B0C904"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Έχει καταργηθεί από το 2012.</w:t>
      </w:r>
    </w:p>
    <w:p w14:paraId="10B0C905"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ΣΩΚΡΑΤΗΣ ΦΑ</w:t>
      </w:r>
      <w:r>
        <w:rPr>
          <w:rFonts w:eastAsia="Times New Roman" w:cs="Times New Roman"/>
          <w:b/>
          <w:szCs w:val="24"/>
        </w:rPr>
        <w:t>ΜΕΛΛΟΣ:</w:t>
      </w:r>
      <w:r>
        <w:rPr>
          <w:rFonts w:eastAsia="Times New Roman" w:cs="Times New Roman"/>
          <w:szCs w:val="24"/>
        </w:rPr>
        <w:t xml:space="preserve"> Ούτε εσύ θα πάρεις. </w:t>
      </w:r>
    </w:p>
    <w:p w14:paraId="10B0C906"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Εγώ δεν θα πάρω έτσι κι αλλιώς.</w:t>
      </w:r>
    </w:p>
    <w:p w14:paraId="10B0C907"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Ούτε εμείς θα πάρουμε. Γιατί να πάρουμε;</w:t>
      </w:r>
    </w:p>
    <w:p w14:paraId="10B0C908"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Διότι εγώ εξελέγην μετά το 2012. Μιλάω για πριν από το 2012.</w:t>
      </w:r>
    </w:p>
    <w:p w14:paraId="10B0C909"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Ψεύδεσαι! Και </w:t>
      </w:r>
      <w:r>
        <w:rPr>
          <w:rFonts w:eastAsia="Times New Roman" w:cs="Times New Roman"/>
          <w:szCs w:val="24"/>
        </w:rPr>
        <w:t>ποιος θα πάρει; Ψεύδεσαι!</w:t>
      </w:r>
    </w:p>
    <w:p w14:paraId="10B0C90A"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Εσείς, αντιθέτως, κύριοι της Κυβέρνησης, όλον αυτόν τον καιρό μας λέτε τα ίδια και τα ίδια: Ότι, δηλαδή, οι κακοί δανειστές μας πίνουν το αίμα και ότι η κ. Βελκουλέσκου είναι κ. Δρακουλέσκου. Αυτό δήλωσε και Υπο</w:t>
      </w:r>
      <w:r>
        <w:rPr>
          <w:rFonts w:eastAsia="Times New Roman" w:cs="Times New Roman"/>
          <w:szCs w:val="24"/>
        </w:rPr>
        <w:t xml:space="preserve">υργός σας και ακόμη είναι στη θέση του. Ορίστε, λοιπόν, το ΔΝΤ λέει επισήμως ότι είναι δική σας επιλογή η επιβολή άμεσων οριζόντιων φορολογικών μέτρων και περικοπών. </w:t>
      </w:r>
    </w:p>
    <w:p w14:paraId="10B0C90B"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szCs w:val="24"/>
        </w:rPr>
        <w:t>Αυτή η επιλογή σας, μάλιστα, να υπερφορολογείτε τόσο βάναυσα και άκομψα, δεν έχει την έγκ</w:t>
      </w:r>
      <w:r>
        <w:rPr>
          <w:rFonts w:eastAsia="Times New Roman" w:cs="Times New Roman"/>
          <w:szCs w:val="24"/>
        </w:rPr>
        <w:t>ριση του ΔΝΤ. Αυτές οι οριζόντιες περικοπές που θέλετε είναι μονομερής ενέργεια δική σας.</w:t>
      </w:r>
    </w:p>
    <w:p w14:paraId="10B0C90C"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szCs w:val="24"/>
        </w:rPr>
        <w:t xml:space="preserve">Το ΔΝΤ σας ζήτησε ένα και μόνο πράγμα: Να κάνετε μεταρρυθμίσεις και μάλιστα μακροπρόθεσμες. Και τι εννοούμε μεταρρυθμίσεις; Θα επαναλάβω, για άλλη μια φορά, αυτά που </w:t>
      </w:r>
      <w:r>
        <w:rPr>
          <w:rFonts w:eastAsia="Times New Roman" w:cs="Times New Roman"/>
          <w:szCs w:val="24"/>
        </w:rPr>
        <w:t xml:space="preserve">σας λέμε τόσο καιρό. Να κόψετε την αργομισθία στον δημόσιο τομέα, να κόψετε τις τεράστιες ρουσφετολογικές συντάξεις, να σταματήσετε τους διορισμούς ημετέρων. </w:t>
      </w:r>
    </w:p>
    <w:p w14:paraId="10B0C90D" w14:textId="77777777" w:rsidR="009F6C17" w:rsidRDefault="003C1E98">
      <w:pPr>
        <w:tabs>
          <w:tab w:val="left" w:pos="947"/>
        </w:tabs>
        <w:spacing w:line="600" w:lineRule="auto"/>
        <w:ind w:firstLine="720"/>
        <w:jc w:val="both"/>
        <w:rPr>
          <w:rFonts w:eastAsia="Times New Roman" w:cs="Times New Roman"/>
          <w:szCs w:val="24"/>
        </w:rPr>
      </w:pPr>
      <w:r>
        <w:rPr>
          <w:rFonts w:eastAsia="Times New Roman" w:cs="Times New Roman"/>
          <w:szCs w:val="24"/>
        </w:rPr>
        <w:t>Αλλά, αυτοί βεβαίως, κυρίες και κύριοι, είναι πελάτες σας και δεν θέλετε να τους πειράξετε. Αυτοί</w:t>
      </w:r>
      <w:r>
        <w:rPr>
          <w:rFonts w:eastAsia="Times New Roman" w:cs="Times New Roman"/>
          <w:szCs w:val="24"/>
        </w:rPr>
        <w:t xml:space="preserve"> σας στηρίζουν στις εκλογές. </w:t>
      </w:r>
    </w:p>
    <w:p w14:paraId="10B0C90E" w14:textId="77777777" w:rsidR="009F6C17" w:rsidRDefault="003C1E98">
      <w:pPr>
        <w:tabs>
          <w:tab w:val="left" w:pos="947"/>
        </w:tabs>
        <w:spacing w:line="600" w:lineRule="auto"/>
        <w:ind w:firstLine="720"/>
        <w:jc w:val="both"/>
        <w:rPr>
          <w:rFonts w:eastAsia="Times New Roman"/>
          <w:szCs w:val="24"/>
        </w:rPr>
      </w:pPr>
      <w:r>
        <w:rPr>
          <w:rFonts w:eastAsia="Times New Roman" w:cs="Times New Roman"/>
          <w:szCs w:val="24"/>
        </w:rPr>
        <w:t>Επομένως, ποια είναι η δική σας λύση; Να επιβάλλετε</w:t>
      </w:r>
      <w:r>
        <w:rPr>
          <w:rFonts w:eastAsia="Times New Roman" w:cs="Times New Roman"/>
          <w:szCs w:val="24"/>
        </w:rPr>
        <w:t>,</w:t>
      </w:r>
      <w:r>
        <w:rPr>
          <w:rFonts w:eastAsia="Times New Roman" w:cs="Times New Roman"/>
          <w:szCs w:val="24"/>
        </w:rPr>
        <w:t xml:space="preserve"> επειγόντως</w:t>
      </w:r>
      <w:r>
        <w:rPr>
          <w:rFonts w:eastAsia="Times New Roman" w:cs="Times New Roman"/>
          <w:szCs w:val="24"/>
        </w:rPr>
        <w:t>,</w:t>
      </w:r>
      <w:r>
        <w:rPr>
          <w:rFonts w:eastAsia="Times New Roman" w:cs="Times New Roman"/>
          <w:szCs w:val="24"/>
        </w:rPr>
        <w:t xml:space="preserve"> όλα αυτά τα άμεσα μέτρα υπερφορολόγησης και οριζόντιων περικοπών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μέσα στο σαββατοκύριακο με απεργία των ΜΜΕ από τα συνδικαλιστικά όργανα</w:t>
      </w:r>
      <w:r>
        <w:rPr>
          <w:rFonts w:eastAsia="Times New Roman" w:cs="Times New Roman"/>
          <w:szCs w:val="24"/>
        </w:rPr>
        <w:t>,</w:t>
      </w:r>
      <w:r>
        <w:rPr>
          <w:rFonts w:eastAsia="Times New Roman" w:cs="Times New Roman"/>
          <w:szCs w:val="24"/>
        </w:rPr>
        <w:t xml:space="preserve"> που είναι, βέβαια, και φίλα προσκείμενα στη δική σας ιδεολογία. </w:t>
      </w:r>
    </w:p>
    <w:p w14:paraId="10B0C90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πού επιβάλλετε τελικώς μέτρα; Σε εκείνους</w:t>
      </w:r>
      <w:r>
        <w:rPr>
          <w:rFonts w:eastAsia="Times New Roman" w:cs="Times New Roman"/>
          <w:szCs w:val="24"/>
        </w:rPr>
        <w:t>,</w:t>
      </w:r>
      <w:r>
        <w:rPr>
          <w:rFonts w:eastAsia="Times New Roman" w:cs="Times New Roman"/>
          <w:szCs w:val="24"/>
        </w:rPr>
        <w:t xml:space="preserve"> που δεν είναι πελάτες σας, στον απρόσωπο ιδιωτικό τομέα. Και όχι μόνο αυτό, θα την πληρώσουν και εκείνοι οι δημόσιοι υπάλληλοι</w:t>
      </w:r>
      <w:r>
        <w:rPr>
          <w:rFonts w:eastAsia="Times New Roman" w:cs="Times New Roman"/>
          <w:szCs w:val="24"/>
        </w:rPr>
        <w:t>,</w:t>
      </w:r>
      <w:r>
        <w:rPr>
          <w:rFonts w:eastAsia="Times New Roman" w:cs="Times New Roman"/>
          <w:szCs w:val="24"/>
        </w:rPr>
        <w:t xml:space="preserve"> που φιλότιμα ερ</w:t>
      </w:r>
      <w:r>
        <w:rPr>
          <w:rFonts w:eastAsia="Times New Roman" w:cs="Times New Roman"/>
          <w:szCs w:val="24"/>
        </w:rPr>
        <w:t xml:space="preserve">γάζονται για το κράτος. Γιατί; Γιατί το ίδιο ακριβώς θα κοπεί ο μισθός και η σύνταξή τους με τον αργόμισθο δημόσιο υπάλληλο. Είναι πάρα πολύ δίκαιο αυτό! </w:t>
      </w:r>
    </w:p>
    <w:p w14:paraId="10B0C91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επειδή δεν έχετε καμμία πρόβλεψη για επιβράβευση του καλού και παραγωγικού δημοσίου υπαλλήλου, επειδή ακόμη και η αξιολόγηση που εισαγάγατε σαν νομοσχέδιο γίνεται μεταξύ του ίδιου του δημοσίου οργανισμού που αξιολογείται, αυτή είναι η τακτική σας και η</w:t>
      </w:r>
      <w:r>
        <w:rPr>
          <w:rFonts w:eastAsia="Times New Roman" w:cs="Times New Roman"/>
          <w:szCs w:val="24"/>
        </w:rPr>
        <w:t xml:space="preserve"> κοινωνική δικαιοσύνη που επαγγέλλεστε, να βρείτε έναν αποδιοπομπαίο τράγο, ένα βάρβαρο, έναν εξωτερικό εχθρό. Αυτή τη στιγμή λέγεται Διεθνές Νομισματικό Ταμείο, χθες λεγόταν Μέρκελ, αύριο θα λέγεται αλλιώς για εσάς. </w:t>
      </w:r>
    </w:p>
    <w:p w14:paraId="10B0C91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όταν τύχει η οποιαδήποτε κυρία Λαγ</w:t>
      </w:r>
      <w:r>
        <w:rPr>
          <w:rFonts w:eastAsia="Times New Roman" w:cs="Times New Roman"/>
          <w:szCs w:val="24"/>
        </w:rPr>
        <w:t>κάρντ να κάνει μία δημόσια δήλωση ή να στείλει μία επιστολή όπως η χθεσινή, τότε καταρρέει το ψέμα σας, τότε αναδεικνύεται η αλήθεια,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ελληνική Κυβέρνηση είναι αυτή που επιλέγει να βάλει φόρους αντί ουσιαστικών μεταρρυθμίσεων.</w:t>
      </w:r>
    </w:p>
    <w:p w14:paraId="10B0C91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κακοί δεν εί</w:t>
      </w:r>
      <w:r>
        <w:rPr>
          <w:rFonts w:eastAsia="Times New Roman" w:cs="Times New Roman"/>
          <w:szCs w:val="24"/>
        </w:rPr>
        <w:t xml:space="preserve">ναι οι εταίροι, αγαπητοί συνάδελφοι, ούτε το ΔΝΤ. Δεν επιβάλουν αυτοί φόρους, στόχους επιβάλουν. Αυτή είναι η διαφορά. Εσείς επιλέγετε τους φόρους και τις περικοπές, αντί να κάνετε μεταρρυθμίσεις για την επίτευξη αυτών των στόχων. </w:t>
      </w:r>
    </w:p>
    <w:p w14:paraId="10B0C91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Συνεχίζετε τις παθογένει</w:t>
      </w:r>
      <w:r>
        <w:rPr>
          <w:rFonts w:eastAsia="Times New Roman" w:cs="Times New Roman"/>
          <w:szCs w:val="24"/>
        </w:rPr>
        <w:t>ες δεκαετιών ακόμη και στο κατώφλι της πλήρους οικονομικής και κοινωνικής αποσύνθεσης. Αν από το 2009 –και απευθύνομαι σε όλες τις κυβερνήσεις όχι μόνο σε εσάς- είχατε εφαρμόσει σωστές μεταρρυθμίσεις, ήδη από το 2011 η χώρα θα ήταν εκτός μνημονίων. Τρανά π</w:t>
      </w:r>
      <w:r>
        <w:rPr>
          <w:rFonts w:eastAsia="Times New Roman" w:cs="Times New Roman"/>
          <w:szCs w:val="24"/>
        </w:rPr>
        <w:t xml:space="preserve">αραδείγματα η Κύπρος και η Ολλανδία. </w:t>
      </w:r>
    </w:p>
    <w:p w14:paraId="10B0C91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Αντί μεταρρυθμίσεων, όμως, το πολιτικό μας σύστημα υιοθέτησε κουτοπονηριές, περνούσε νόμους στη Βουλή όταν περίμενε να πάρει μία δόση και νομίζαμε ότι κοροϊδεύαμε τους ξένους, ενώ στην ουσία κοροϊδεύουμε με μνημόνια το</w:t>
      </w:r>
      <w:r>
        <w:rPr>
          <w:rFonts w:eastAsia="Times New Roman" w:cs="Times New Roman"/>
          <w:szCs w:val="24"/>
        </w:rPr>
        <w:t xml:space="preserve">ν ελληνικό λαό λέγοντας ότι τα σκίζουμε. </w:t>
      </w:r>
    </w:p>
    <w:p w14:paraId="10B0C91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μου λέτε; Γιατί εξακολουθούν ακόμη και σήμερα να υπάρχουν τετρακόσιοι φορείς στο δημόσιο που δεν έχουν απογραφεί; Γιατί υπάρχουν πολλαπλοσυνταξιούχοι των 3.000 ευρώ και άνω; Γιατί υπάρχουν πρόωρες προνομιακές σ</w:t>
      </w:r>
      <w:r>
        <w:rPr>
          <w:rFonts w:eastAsia="Times New Roman" w:cs="Times New Roman"/>
          <w:szCs w:val="24"/>
        </w:rPr>
        <w:t xml:space="preserve">υντάξεις; </w:t>
      </w:r>
    </w:p>
    <w:p w14:paraId="10B0C91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Γιατί έχουμε ακόμη τόσα κλειστά επαγγέλματα τη στιγμή</w:t>
      </w:r>
      <w:r>
        <w:rPr>
          <w:rFonts w:eastAsia="Times New Roman" w:cs="Times New Roman"/>
          <w:szCs w:val="24"/>
        </w:rPr>
        <w:t>,</w:t>
      </w:r>
      <w:r>
        <w:rPr>
          <w:rFonts w:eastAsia="Times New Roman" w:cs="Times New Roman"/>
          <w:szCs w:val="24"/>
        </w:rPr>
        <w:t xml:space="preserve"> που η ανεργία είναι στο 25%, ο αποπληθωρισμός ο χειρότερος στον κόσμο και τα φορολογικά έσοδα από νομικά πρόσωπα στον πάτο; Ο λόγος είναι προφανής και απλός, επειδή όλοι οι παραπάνω είναι ψη</w:t>
      </w:r>
      <w:r>
        <w:rPr>
          <w:rFonts w:eastAsia="Times New Roman" w:cs="Times New Roman"/>
          <w:szCs w:val="24"/>
        </w:rPr>
        <w:t>φοφόροι σας.</w:t>
      </w:r>
    </w:p>
    <w:p w14:paraId="10B0C91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Αυτή είναι η παθογένεια</w:t>
      </w:r>
      <w:r>
        <w:rPr>
          <w:rFonts w:eastAsia="Times New Roman" w:cs="Times New Roman"/>
          <w:szCs w:val="24"/>
        </w:rPr>
        <w:t>,</w:t>
      </w:r>
      <w:r>
        <w:rPr>
          <w:rFonts w:eastAsia="Times New Roman" w:cs="Times New Roman"/>
          <w:szCs w:val="24"/>
        </w:rPr>
        <w:t xml:space="preserve"> που σας στηρίζει. Ξέρετε ότι εάν κάνετε μεταρρυθμίσεις, όχι απλά θα είστε εκτός Κυβέρνησης, αλλά πολύ μεγάλη πιθανότητα υπάρχει να είστε και εκτός Βουλής. Επομένως, το βολικό είναι να συνεχίσετε να μιλάτε για κακούς ξέ</w:t>
      </w:r>
      <w:r>
        <w:rPr>
          <w:rFonts w:eastAsia="Times New Roman" w:cs="Times New Roman"/>
          <w:szCs w:val="24"/>
        </w:rPr>
        <w:t xml:space="preserve">νους και υπερατλαντικούς βαρβάρους. </w:t>
      </w:r>
    </w:p>
    <w:p w14:paraId="10B0C91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Στους </w:t>
      </w:r>
      <w:r>
        <w:rPr>
          <w:rFonts w:eastAsia="Times New Roman" w:cs="Times New Roman"/>
          <w:szCs w:val="24"/>
        </w:rPr>
        <w:t>«</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μάλιστα και σε όλα τα αξιόπιστα ειδησεογραφικά μέσα του κόσμου διαδίδεται από χθες η δήλωση του κ. Παπαχριστόπουλου στην </w:t>
      </w:r>
      <w:r>
        <w:rPr>
          <w:rFonts w:eastAsia="Times New Roman" w:cs="Times New Roman"/>
          <w:szCs w:val="24"/>
        </w:rPr>
        <w:t>ε</w:t>
      </w:r>
      <w:r>
        <w:rPr>
          <w:rFonts w:eastAsia="Times New Roman" w:cs="Times New Roman"/>
          <w:szCs w:val="24"/>
        </w:rPr>
        <w:t>πιτροπή, ότι η ίδια η Κυβέρνηση έκανε την υποκλοπή των συνομιλιών του ΔΝΤ</w:t>
      </w:r>
      <w:r>
        <w:rPr>
          <w:rFonts w:eastAsia="Times New Roman" w:cs="Times New Roman"/>
          <w:szCs w:val="24"/>
        </w:rPr>
        <w:t xml:space="preserve"> και όλος ο κόσμος μάς θεωρεί ως πολίτες ιθαγενείς ή ηλιθίους, ότι θεωρούμε εχθρό έναν παγκόσμιο θεσμό, ο οποίος προτείνει μεταρρυθμίσεις αντί για περικοπές και υπερφορολόγηση.</w:t>
      </w:r>
    </w:p>
    <w:p w14:paraId="10B0C91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Εσείς, δηλαδή, υπερασπίζεστε το ΔΝΤ και τη θέση του;</w:t>
      </w:r>
    </w:p>
    <w:p w14:paraId="10B0C91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 xml:space="preserve">ΓΕΩΡΓΙΑΔΗΣ: </w:t>
      </w:r>
      <w:r>
        <w:rPr>
          <w:rFonts w:eastAsia="Times New Roman" w:cs="Times New Roman"/>
          <w:szCs w:val="24"/>
        </w:rPr>
        <w:t>Όχι.</w:t>
      </w:r>
    </w:p>
    <w:p w14:paraId="10B0C91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Πάρτε θέση, κύριε Γεωργιάδη, για το ΔΝΤ.</w:t>
      </w:r>
    </w:p>
    <w:p w14:paraId="10B0C91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Εγώ σας είπα ότι η θέση είναι μεταρρυθμίσεις.</w:t>
      </w:r>
    </w:p>
    <w:p w14:paraId="10B0C91D" w14:textId="77777777" w:rsidR="009F6C17" w:rsidRDefault="003C1E98">
      <w:pPr>
        <w:spacing w:line="600" w:lineRule="auto"/>
        <w:ind w:firstLine="720"/>
        <w:jc w:val="both"/>
        <w:rPr>
          <w:rFonts w:eastAsia="Times New Roman" w:cs="Times New Roman"/>
          <w:b/>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Φάμελλε, δεν γίνεται διάλογος στην Αίθουσα.</w:t>
      </w:r>
      <w:r>
        <w:rPr>
          <w:rFonts w:eastAsia="Times New Roman" w:cs="Times New Roman"/>
          <w:b/>
          <w:szCs w:val="24"/>
        </w:rPr>
        <w:t xml:space="preserve"> </w:t>
      </w:r>
    </w:p>
    <w:p w14:paraId="10B0C91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Γιατί δεν παίρνετε θέση; Με τους Έλληνες είστε ή με το ΔΝΤ;</w:t>
      </w:r>
    </w:p>
    <w:p w14:paraId="10B0C91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Κύριε Φάμελλε, είστε ικανότατος…</w:t>
      </w:r>
    </w:p>
    <w:p w14:paraId="10B0C920" w14:textId="77777777" w:rsidR="009F6C17" w:rsidRDefault="003C1E98">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Ηρεμήστε, σας παρακαλώ!</w:t>
      </w:r>
    </w:p>
    <w:p w14:paraId="10B0C921" w14:textId="77777777" w:rsidR="009F6C17" w:rsidRDefault="003C1E98">
      <w:pPr>
        <w:spacing w:line="600" w:lineRule="auto"/>
        <w:ind w:firstLine="720"/>
        <w:jc w:val="both"/>
        <w:rPr>
          <w:rFonts w:eastAsia="Times New Roman" w:cs="Times New Roman"/>
          <w:szCs w:val="24"/>
        </w:rPr>
      </w:pPr>
      <w:r>
        <w:rPr>
          <w:rFonts w:eastAsia="Times New Roman" w:cs="Times New Roman"/>
          <w:b/>
        </w:rPr>
        <w:t>ΒΑΣΙΛ</w:t>
      </w:r>
      <w:r>
        <w:rPr>
          <w:rFonts w:eastAsia="Times New Roman" w:cs="Times New Roman"/>
          <w:b/>
        </w:rPr>
        <w:t>Η</w:t>
      </w:r>
      <w:r>
        <w:rPr>
          <w:rFonts w:eastAsia="Times New Roman" w:cs="Times New Roman"/>
          <w:b/>
        </w:rPr>
        <w:t>Σ ΛΕΒΕΝΤΗΣ (Πρόεδρος της Ένωσης Κεντρώων):</w:t>
      </w:r>
      <w:r>
        <w:rPr>
          <w:rFonts w:eastAsia="Times New Roman" w:cs="Times New Roman"/>
          <w:szCs w:val="24"/>
        </w:rPr>
        <w:t xml:space="preserve"> Κύριε Βούτση, τι δουλειά κά</w:t>
      </w:r>
      <w:r>
        <w:rPr>
          <w:rFonts w:eastAsia="Times New Roman" w:cs="Times New Roman"/>
          <w:szCs w:val="24"/>
        </w:rPr>
        <w:t>νει η κυρία Πρόεδρος; Δεν είναι συμπεριφορά αυτή!</w:t>
      </w:r>
    </w:p>
    <w:p w14:paraId="10B0C92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Έχουμε πάρει τόσες φορές θέση. Η θέση είναι μεταρρυθμίσεις, όχι επιβολές φόρων.</w:t>
      </w:r>
    </w:p>
    <w:p w14:paraId="10B0C92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Είστε υπέρ της κ. Λαγκάρντ;</w:t>
      </w:r>
    </w:p>
    <w:p w14:paraId="10B0C924" w14:textId="77777777" w:rsidR="009F6C17" w:rsidRDefault="003C1E98">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bCs/>
        </w:rPr>
        <w:t xml:space="preserve"> Κύριε Φάμελλε, μην παρεμβαίνετε. Δεν υπάρχει διάλογος σε αυτή τη διαδικασία. </w:t>
      </w:r>
    </w:p>
    <w:p w14:paraId="10B0C92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Όχι βέβαια. Είμαστε υπέρ των μεταρρυθμίσεων, όχι των υπέρογκων φόρων. Σας λέμε να κόψετε συντάξεις. </w:t>
      </w:r>
    </w:p>
    <w:p w14:paraId="10B0C92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Θα το κά</w:t>
      </w:r>
      <w:r>
        <w:rPr>
          <w:rFonts w:eastAsia="Times New Roman" w:cs="Times New Roman"/>
          <w:szCs w:val="24"/>
        </w:rPr>
        <w:t>νουμε εδώ μέσα ρινγκ;</w:t>
      </w:r>
    </w:p>
    <w:p w14:paraId="10B0C927"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0B0C92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Συνεχίστε, κύριε Γεωργιάδη.</w:t>
      </w:r>
    </w:p>
    <w:p w14:paraId="10B0C92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 κάνετε τη μεγαλύτερη σύνταξη στα 1.500 ευρώ για να μπορέσει να αυξηθεί και η κατώτατη σύνταξη. Γι’ αυτό και σε διάφορες χώρες, όπως η Αυστρία, αγαπητοί συνάδελφοι, κάποια </w:t>
      </w:r>
      <w:r>
        <w:rPr>
          <w:rFonts w:eastAsia="Times New Roman" w:cs="Times New Roman"/>
          <w:szCs w:val="24"/>
        </w:rPr>
        <w:t>κ</w:t>
      </w:r>
      <w:r>
        <w:rPr>
          <w:rFonts w:eastAsia="Times New Roman" w:cs="Times New Roman"/>
          <w:szCs w:val="24"/>
        </w:rPr>
        <w:t>όμματα στήριξαν την εκστρατεία τους ακριβώς πάνω σε αυτό, ότι τάχα ο Έλληνας είνα</w:t>
      </w:r>
      <w:r>
        <w:rPr>
          <w:rFonts w:eastAsia="Times New Roman" w:cs="Times New Roman"/>
          <w:szCs w:val="24"/>
        </w:rPr>
        <w:t xml:space="preserve">ι μπαταχτσής και απατεώνας, ότι θέλει μόνο να εισπράττει και όχι να κάνει μεταρρυθμίσεις. Το ακόμη χειρότερο είναι ότι αυτά τα </w:t>
      </w:r>
      <w:r>
        <w:rPr>
          <w:rFonts w:eastAsia="Times New Roman" w:cs="Times New Roman"/>
          <w:szCs w:val="24"/>
        </w:rPr>
        <w:t>κ</w:t>
      </w:r>
      <w:r>
        <w:rPr>
          <w:rFonts w:eastAsia="Times New Roman" w:cs="Times New Roman"/>
          <w:szCs w:val="24"/>
        </w:rPr>
        <w:t>όμματα, έστω και αν είναι ακραία, κέρδισαν τις τοπικές τους εκλογές βασισμένα στην προπαγάνδα εναντίον μας.</w:t>
      </w:r>
    </w:p>
    <w:p w14:paraId="10B0C92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Καταθέτω σχετική αφι</w:t>
      </w:r>
      <w:r>
        <w:rPr>
          <w:rFonts w:eastAsia="Times New Roman" w:cs="Times New Roman"/>
          <w:szCs w:val="24"/>
        </w:rPr>
        <w:t>σοκόλληση</w:t>
      </w:r>
      <w:r>
        <w:rPr>
          <w:rFonts w:eastAsia="Times New Roman" w:cs="Times New Roman"/>
          <w:szCs w:val="24"/>
        </w:rPr>
        <w:t>,</w:t>
      </w:r>
      <w:r>
        <w:rPr>
          <w:rFonts w:eastAsia="Times New Roman" w:cs="Times New Roman"/>
          <w:szCs w:val="24"/>
        </w:rPr>
        <w:t xml:space="preserve"> που υπάρχει κατά του Έλληνα σε όλους τους δρόμους της Αυστρίας.</w:t>
      </w:r>
    </w:p>
    <w:p w14:paraId="10B0C92B" w14:textId="77777777" w:rsidR="009F6C17" w:rsidRDefault="003C1E98">
      <w:pPr>
        <w:spacing w:line="600" w:lineRule="auto"/>
        <w:ind w:firstLine="720"/>
        <w:jc w:val="both"/>
        <w:rPr>
          <w:rFonts w:eastAsia="Times New Roman" w:cs="Times New Roman"/>
          <w:b/>
          <w:szCs w:val="24"/>
        </w:rPr>
      </w:pPr>
      <w:r>
        <w:rPr>
          <w:rFonts w:eastAsia="Times New Roman" w:cs="Times New Roman"/>
        </w:rPr>
        <w:t>(Στο σημείο αυτό ο Βουλευτής κ. Μάριος Γεωργιάδης καταθέτει για τα Πρακτικά τα προαναφερθέντα δημοσιεύματα, τα οποία βρίσκονται στο αρχείο του Τμήματος Γραμματείας της Διεύθυνσης Στ</w:t>
      </w:r>
      <w:r>
        <w:rPr>
          <w:rFonts w:eastAsia="Times New Roman" w:cs="Times New Roman"/>
        </w:rPr>
        <w:t>ενογραφίας και Πρακτικών της Βουλής)</w:t>
      </w:r>
    </w:p>
    <w:p w14:paraId="10B0C92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 λοιπόν, όχι δεν πάει άλλο αυτή η κατάσταση, κυρίες και κύριοι. Δεν είναι αυτή η εικόνα της χώρας μου. Δεν είμαι </w:t>
      </w:r>
      <w:r>
        <w:rPr>
          <w:rFonts w:eastAsia="Times New Roman" w:cs="Times New Roman"/>
          <w:szCs w:val="24"/>
        </w:rPr>
        <w:t>αυτός,</w:t>
      </w:r>
      <w:r>
        <w:rPr>
          <w:rFonts w:eastAsia="Times New Roman" w:cs="Times New Roman"/>
          <w:szCs w:val="24"/>
        </w:rPr>
        <w:t xml:space="preserve"> που εσείς λέτε ότι είμαι στο εξωτερικό. Δεν με αντιπροσωπεύετε. Εγώ είμαι υπερήφανος Έλληνας και </w:t>
      </w:r>
      <w:r>
        <w:rPr>
          <w:rFonts w:eastAsia="Times New Roman" w:cs="Times New Roman"/>
          <w:szCs w:val="24"/>
        </w:rPr>
        <w:t>είμαι υπερήφανος για την Ελλάδα. Εγώ ξέρω ότι ο Έλληνας εργάζεται και είναι δημιουργικός. Εσείς είστε</w:t>
      </w:r>
      <w:r>
        <w:rPr>
          <w:rFonts w:eastAsia="Times New Roman" w:cs="Times New Roman"/>
          <w:szCs w:val="24"/>
        </w:rPr>
        <w:t>,</w:t>
      </w:r>
      <w:r>
        <w:rPr>
          <w:rFonts w:eastAsia="Times New Roman" w:cs="Times New Roman"/>
          <w:szCs w:val="24"/>
        </w:rPr>
        <w:t xml:space="preserve"> που τον παρουσιάζετε σαν διεθνή ζητιάνο, που ζητάει συνέχεια δάνεια χωρίς ανταλλάγματα. Εσείς είστε</w:t>
      </w:r>
      <w:r>
        <w:rPr>
          <w:rFonts w:eastAsia="Times New Roman" w:cs="Times New Roman"/>
          <w:szCs w:val="24"/>
        </w:rPr>
        <w:t>,</w:t>
      </w:r>
      <w:r>
        <w:rPr>
          <w:rFonts w:eastAsia="Times New Roman" w:cs="Times New Roman"/>
          <w:szCs w:val="24"/>
        </w:rPr>
        <w:t xml:space="preserve"> που κάνετε τον Έλληνα καρικατούρα στους δρόμους της </w:t>
      </w:r>
      <w:r>
        <w:rPr>
          <w:rFonts w:eastAsia="Times New Roman" w:cs="Times New Roman"/>
          <w:szCs w:val="24"/>
        </w:rPr>
        <w:t>Αυστρίας. Εσείς τιμωρείτε με 100% προκαταβολή φόρου όποιον τολμήσει να γίνει λίγο δημιουργικός και να ανοίξει μια νέα επιχείρηση στην Ελλάδα. Θέλετε να τον οδηγήσετε και αυτόν να γίνει πελάτης του κομματικού σας στρατού, γιατί αυτό επιβάλλει ως μόνιμη λύση</w:t>
      </w:r>
      <w:r>
        <w:rPr>
          <w:rFonts w:eastAsia="Times New Roman" w:cs="Times New Roman"/>
          <w:szCs w:val="24"/>
        </w:rPr>
        <w:t xml:space="preserve"> η δική σας πλευρά. </w:t>
      </w:r>
    </w:p>
    <w:p w14:paraId="10B0C92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Όχι, κυρίες και κύριοι, δεν είμαστε συνένοχοι σε αυτό το έγκλημα. Ή θα κάνετε μεταρρυθμίσεις όπως το ζητάει όλος ο κόσμος ή θα φύγετε από την εξουσία ντροπιασμένοι και θα σας γράψει η ιστορία σαν μία θλιβερή παρένθεση της «πρώτη φορά </w:t>
      </w:r>
      <w:r>
        <w:rPr>
          <w:rFonts w:eastAsia="Times New Roman" w:cs="Times New Roman"/>
          <w:szCs w:val="24"/>
        </w:rPr>
        <w:t>α</w:t>
      </w:r>
      <w:r>
        <w:rPr>
          <w:rFonts w:eastAsia="Times New Roman" w:cs="Times New Roman"/>
          <w:szCs w:val="24"/>
        </w:rPr>
        <w:t>ριστερά». Ο καιρός τελειώνει και η υπομονή μας, επίσης. Καταψηφίζουμε, βεβαίως, επί της αρχής αυτό το νομοσχέδιο και όσον αφορά τα άρθρα, αύριο θα τα συζητήσουμε.</w:t>
      </w:r>
    </w:p>
    <w:p w14:paraId="10B0C92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0B0C92F"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Ένωση Κεντρώων)</w:t>
      </w:r>
    </w:p>
    <w:p w14:paraId="10B0C93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w:t>
      </w:r>
      <w:r>
        <w:rPr>
          <w:rFonts w:eastAsia="Times New Roman" w:cs="Times New Roman"/>
          <w:b/>
          <w:szCs w:val="24"/>
        </w:rPr>
        <w:t xml:space="preserve">λοπούλου): </w:t>
      </w:r>
      <w:r>
        <w:rPr>
          <w:rFonts w:eastAsia="Times New Roman" w:cs="Times New Roman"/>
          <w:szCs w:val="24"/>
        </w:rPr>
        <w:t>Αρχίζει τώρα ο κατάλογος των ομιλητών Βουλευτών με πρώτο τον κ. Συρμαλένιο από τον ΣΥΡΙΖΑ. Ο χρόνος είναι επτά λεπτά.</w:t>
      </w:r>
    </w:p>
    <w:p w14:paraId="10B0C93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Κυρία Πρόεδρε, θα ήθελα τον λόγο, σας παρακαλώ.</w:t>
      </w:r>
    </w:p>
    <w:p w14:paraId="10B0C93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w:t>
      </w:r>
      <w:r>
        <w:rPr>
          <w:rFonts w:eastAsia="Times New Roman" w:cs="Times New Roman"/>
          <w:b/>
          <w:szCs w:val="24"/>
        </w:rPr>
        <w:t xml:space="preserve">δουλοπούλου): </w:t>
      </w:r>
      <w:r>
        <w:rPr>
          <w:rFonts w:eastAsia="Times New Roman" w:cs="Times New Roman"/>
          <w:szCs w:val="24"/>
        </w:rPr>
        <w:t>Τι συμβαίνει;</w:t>
      </w:r>
    </w:p>
    <w:p w14:paraId="10B0C93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Εδώ στην Αίθουσα,</w:t>
      </w:r>
      <w:r>
        <w:rPr>
          <w:rFonts w:eastAsia="Times New Roman" w:cs="Times New Roman"/>
          <w:b/>
          <w:szCs w:val="24"/>
        </w:rPr>
        <w:t xml:space="preserve"> </w:t>
      </w:r>
      <w:r>
        <w:rPr>
          <w:rFonts w:eastAsia="Times New Roman" w:cs="Times New Roman"/>
          <w:szCs w:val="24"/>
        </w:rPr>
        <w:t>όταν μιλάω εγώ, όταν μιλάνε κάποιοι δικοί μου</w:t>
      </w:r>
      <w:r>
        <w:rPr>
          <w:rFonts w:eastAsia="Times New Roman" w:cs="Times New Roman"/>
          <w:szCs w:val="24"/>
        </w:rPr>
        <w:t>,</w:t>
      </w:r>
      <w:r>
        <w:rPr>
          <w:rFonts w:eastAsia="Times New Roman" w:cs="Times New Roman"/>
          <w:szCs w:val="24"/>
        </w:rPr>
        <w:t xml:space="preserve"> της Ένωσης Κεντρώων</w:t>
      </w:r>
      <w:r>
        <w:rPr>
          <w:rFonts w:eastAsia="Times New Roman" w:cs="Times New Roman"/>
          <w:szCs w:val="24"/>
        </w:rPr>
        <w:t>,</w:t>
      </w:r>
      <w:r>
        <w:rPr>
          <w:rFonts w:eastAsia="Times New Roman" w:cs="Times New Roman"/>
          <w:szCs w:val="24"/>
        </w:rPr>
        <w:t xml:space="preserve"> βγαίνουν κάποιοι ταραχοποιοί οι οποίοι κάνουν νοήματα, φωνάζουν.</w:t>
      </w:r>
    </w:p>
    <w:p w14:paraId="10B0C93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συνεχιστεί αυτό και εσείς</w:t>
      </w:r>
      <w:r>
        <w:rPr>
          <w:rFonts w:eastAsia="Times New Roman" w:cs="Times New Roman"/>
          <w:szCs w:val="24"/>
        </w:rPr>
        <w:t xml:space="preserve"> θα μένετε άφωνη;</w:t>
      </w:r>
    </w:p>
    <w:p w14:paraId="10B0C93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ήμουν άφωνη, κύριε Λεβέντη, παρενέβην. Δεν με ακούσατε.</w:t>
      </w:r>
    </w:p>
    <w:p w14:paraId="10B0C93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Περενέβητε εσείς; Το μόνο που δεν ακούσαμε…</w:t>
      </w:r>
    </w:p>
    <w:p w14:paraId="10B0C93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Διαμαρτυρηθήκατε στον Πρόεδρο. Να προσέχετε, για να μην κάνετε παρατηρήσεις άνευ λόγου.</w:t>
      </w:r>
    </w:p>
    <w:p w14:paraId="10B0C93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Να προσέχω εγώ;</w:t>
      </w:r>
    </w:p>
    <w:p w14:paraId="10B0C93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Ναι, βεβαίως.</w:t>
      </w:r>
    </w:p>
    <w:p w14:paraId="10B0C93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w:t>
      </w:r>
      <w:r>
        <w:rPr>
          <w:rFonts w:eastAsia="Times New Roman" w:cs="Times New Roman"/>
          <w:b/>
          <w:szCs w:val="24"/>
        </w:rPr>
        <w:t xml:space="preserve">ΑΣΙΛΗΣ ΛΕΒΕΝΤΗΣ (Πρόεδρος της Ένωσης Κεντρώων): </w:t>
      </w:r>
      <w:r>
        <w:rPr>
          <w:rFonts w:eastAsia="Times New Roman" w:cs="Times New Roman"/>
          <w:szCs w:val="24"/>
        </w:rPr>
        <w:t>Α, όχι εσείς;</w:t>
      </w:r>
    </w:p>
    <w:p w14:paraId="10B0C93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εγώ.</w:t>
      </w:r>
    </w:p>
    <w:p w14:paraId="10B0C93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Εγώ είμαι το πρόβλημα!</w:t>
      </w:r>
    </w:p>
    <w:p w14:paraId="10B0C93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Εγώ έκανα το χρέος μου. </w:t>
      </w:r>
    </w:p>
    <w:p w14:paraId="10B0C93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Κύριε Κατρούγκαλε, που σας έχω και σε εκτίμηση, θέλετε να περάσει το νομοσχέδιο χωρίς να μπορούμε να μιλάμε;</w:t>
      </w:r>
    </w:p>
    <w:p w14:paraId="10B0C93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Όχι, β</w:t>
      </w:r>
      <w:r>
        <w:rPr>
          <w:rFonts w:eastAsia="Times New Roman" w:cs="Times New Roman"/>
          <w:szCs w:val="24"/>
        </w:rPr>
        <w:t>έβαια</w:t>
      </w:r>
      <w:r>
        <w:rPr>
          <w:rFonts w:eastAsia="Times New Roman" w:cs="Times New Roman"/>
          <w:szCs w:val="24"/>
        </w:rPr>
        <w:t>, το διάλογο επιδιώκουμε</w:t>
      </w:r>
      <w:r>
        <w:rPr>
          <w:rFonts w:eastAsia="Times New Roman" w:cs="Times New Roman"/>
          <w:szCs w:val="24"/>
        </w:rPr>
        <w:t>.</w:t>
      </w:r>
    </w:p>
    <w:p w14:paraId="10B0C94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Ελάτε, κύριε Συρμαλένιε, έχετε επτά λεπτά.</w:t>
      </w:r>
    </w:p>
    <w:p w14:paraId="10B0C94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Ευχαριστώ, κυρία Πρόεδρε.</w:t>
      </w:r>
    </w:p>
    <w:p w14:paraId="10B0C94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Θα καταχραστώ λίγα δευτερόλεπτα, γιατί έχει ήδη αρχίσει και τρέχει ο χρόνος. </w:t>
      </w:r>
    </w:p>
    <w:p w14:paraId="10B0C94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κυρίες και κύριοι Υπουργοί, συζητάμε σήμερα ένα νομοσχέδιο, το ασφαλιστικό – «μίνι» φορολογικό νομοσχέδιο, το οποίο για πρώτη φορά είχε τεθεί επί τόσους μήνες προς διαβούλευση στον ελληνικό λαό. </w:t>
      </w:r>
    </w:p>
    <w:p w14:paraId="10B0C94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Κάποιοι από εσάς, βεβαίως, από την Αντι</w:t>
      </w:r>
      <w:r>
        <w:rPr>
          <w:rFonts w:eastAsia="Times New Roman" w:cs="Times New Roman"/>
          <w:szCs w:val="24"/>
        </w:rPr>
        <w:t>πολίτευση</w:t>
      </w:r>
      <w:r>
        <w:rPr>
          <w:rFonts w:eastAsia="Times New Roman" w:cs="Times New Roman"/>
          <w:szCs w:val="24"/>
        </w:rPr>
        <w:t>,</w:t>
      </w:r>
      <w:r>
        <w:rPr>
          <w:rFonts w:eastAsia="Times New Roman" w:cs="Times New Roman"/>
          <w:szCs w:val="24"/>
        </w:rPr>
        <w:t xml:space="preserve"> μάς λέτε ότι πρόκειται για αιφνιδιασμό και μάλιστα μέσα στο Σαββατοκύριακο. Εν πάση περιπτώσει, δεν υπήρξε ποτέ νομοσχέδιο</w:t>
      </w:r>
      <w:r>
        <w:rPr>
          <w:rFonts w:eastAsia="Times New Roman" w:cs="Times New Roman"/>
          <w:szCs w:val="24"/>
        </w:rPr>
        <w:t>,</w:t>
      </w:r>
      <w:r>
        <w:rPr>
          <w:rFonts w:eastAsia="Times New Roman" w:cs="Times New Roman"/>
          <w:szCs w:val="24"/>
        </w:rPr>
        <w:t xml:space="preserve"> που συζητήθηκε τόσο ευρέως και για τόσους μήνες.</w:t>
      </w:r>
    </w:p>
    <w:p w14:paraId="10B0C94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Δεύτερον, όταν το καταθέσαμε, μας λέγατε ότι είναι μονομερής ενέργεια. Τ</w:t>
      </w:r>
      <w:r>
        <w:rPr>
          <w:rFonts w:eastAsia="Times New Roman" w:cs="Times New Roman"/>
          <w:szCs w:val="24"/>
        </w:rPr>
        <w:t xml:space="preserve">ώρα κάποιοι από εσάς μας λέτε ότι είναι υποταγή στους δανειστές. Τι από τα δύο, επιτέλους, υποστηρίζετε; Διαλέξτε. Τι είναι; Υποταγή στους δανειστές ή μονομερής ενέργεια; </w:t>
      </w:r>
    </w:p>
    <w:p w14:paraId="10B0C94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Τρίτον, επαναλαμβάνετε ως Αντιπολίτευση μια εκδοχή χρεοκοπίας και καταστροφολογίας, </w:t>
      </w:r>
      <w:r>
        <w:rPr>
          <w:rFonts w:eastAsia="Times New Roman" w:cs="Times New Roman"/>
          <w:szCs w:val="24"/>
        </w:rPr>
        <w:t xml:space="preserve">γεμίζοντας τα δελτία ειδήσεων των συστημικών μέσων μαζικής ενημέρωσης με μαύρη προπαγάνδα και παραπληροφόρηση, στοχεύοντας στην κατατρομοκράτηση του λαού. </w:t>
      </w:r>
    </w:p>
    <w:p w14:paraId="10B0C94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πανηγυρίζουμε, βεβαίως, για τα θετικά στοιχεία της οικονομίας, τα οποία είδαμε ως στοιχεία και ό</w:t>
      </w:r>
      <w:r>
        <w:rPr>
          <w:rFonts w:eastAsia="Times New Roman" w:cs="Times New Roman"/>
          <w:szCs w:val="24"/>
        </w:rPr>
        <w:t>χι ως προβλέψεις</w:t>
      </w:r>
      <w:r>
        <w:rPr>
          <w:rFonts w:eastAsia="Times New Roman" w:cs="Times New Roman"/>
          <w:szCs w:val="24"/>
        </w:rPr>
        <w:t>,</w:t>
      </w:r>
      <w:r>
        <w:rPr>
          <w:rFonts w:eastAsia="Times New Roman" w:cs="Times New Roman"/>
          <w:szCs w:val="24"/>
        </w:rPr>
        <w:t xml:space="preserve"> που διαψεύδονται συνεχώς από το Διεθνές Νομισματικό Ταμείο ή και από άλλους οργανισμούς. Δεν πανηγυρίζουμε. Σε συνθήκες, όμως, δημοσιονομικής πρέσας, σας αναφέρω μόνο πέντε στοιχεία:</w:t>
      </w:r>
    </w:p>
    <w:p w14:paraId="10B0C94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Πρώτον, περισσότερα έσοδα και το 2015 και αρχές του 201</w:t>
      </w:r>
      <w:r>
        <w:rPr>
          <w:rFonts w:eastAsia="Times New Roman" w:cs="Times New Roman"/>
          <w:szCs w:val="24"/>
        </w:rPr>
        <w:t>6, πλεόνασμα έναντι πρόβλεψης ελλείμματος.</w:t>
      </w:r>
    </w:p>
    <w:p w14:paraId="10B0C94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Δεύτερον, ελάχιστη ύφεση το 2015 0,2% έναντι πρόβλεψης ύφεσης 2,7%.</w:t>
      </w:r>
    </w:p>
    <w:p w14:paraId="10B0C94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Τρίτον, πρωτιά στην απορρόφηση των κονδυλίων του ΕΣΠΑ, από όλες τις χώρες της Ευρωπαϊκής Ένωσης.</w:t>
      </w:r>
    </w:p>
    <w:p w14:paraId="10B0C94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Τέταρτον, μείωση των ληξιπρόθεσμων του δημοσίου </w:t>
      </w:r>
      <w:r>
        <w:rPr>
          <w:rFonts w:eastAsia="Times New Roman" w:cs="Times New Roman"/>
          <w:szCs w:val="24"/>
        </w:rPr>
        <w:t>προς τους ιδιώτες.</w:t>
      </w:r>
    </w:p>
    <w:p w14:paraId="10B0C94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Πέμπτον, μικρή μείωση της ανεργίας.</w:t>
      </w:r>
    </w:p>
    <w:p w14:paraId="10B0C94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πανηγυρίζουμε. Αυτά, όμως, είναι στοιχεία</w:t>
      </w:r>
      <w:r>
        <w:rPr>
          <w:rFonts w:eastAsia="Times New Roman" w:cs="Times New Roman"/>
          <w:szCs w:val="24"/>
        </w:rPr>
        <w:t>,</w:t>
      </w:r>
      <w:r>
        <w:rPr>
          <w:rFonts w:eastAsia="Times New Roman" w:cs="Times New Roman"/>
          <w:szCs w:val="24"/>
        </w:rPr>
        <w:t xml:space="preserve"> που δείχνουν τη συστηματική δουλειά και μια πορεία στην οποία έχουμε μπει. </w:t>
      </w:r>
    </w:p>
    <w:p w14:paraId="10B0C94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Επειδή μας λέτε δε</w:t>
      </w:r>
      <w:r>
        <w:rPr>
          <w:rFonts w:eastAsia="Times New Roman" w:cs="Times New Roman"/>
          <w:szCs w:val="24"/>
        </w:rPr>
        <w:t>,</w:t>
      </w:r>
      <w:r>
        <w:rPr>
          <w:rFonts w:eastAsia="Times New Roman" w:cs="Times New Roman"/>
          <w:szCs w:val="24"/>
        </w:rPr>
        <w:t xml:space="preserve"> συνεχώς</w:t>
      </w:r>
      <w:r>
        <w:rPr>
          <w:rFonts w:eastAsia="Times New Roman" w:cs="Times New Roman"/>
          <w:szCs w:val="24"/>
        </w:rPr>
        <w:t>,</w:t>
      </w:r>
      <w:r>
        <w:rPr>
          <w:rFonts w:eastAsia="Times New Roman" w:cs="Times New Roman"/>
          <w:szCs w:val="24"/>
        </w:rPr>
        <w:t xml:space="preserve"> ότι τα σκληρά δύσκολα μέτρα, τα οποία ψηφίσαμε απ</w:t>
      </w:r>
      <w:r>
        <w:rPr>
          <w:rFonts w:eastAsia="Times New Roman" w:cs="Times New Roman"/>
          <w:szCs w:val="24"/>
        </w:rPr>
        <w:t>ό τον Σεπτέμβριο μέχρι σήμερα και αυτά που ψηφίζουμε σήμερα, είναι αποκλειστικά δικής μας κοπής, της δικής μας Κυβέρνησης, κι επειδή ξεσκόνισα πάλι τον ν.4336/2015, δηλαδή</w:t>
      </w:r>
      <w:r>
        <w:rPr>
          <w:rFonts w:eastAsia="Times New Roman" w:cs="Times New Roman"/>
          <w:szCs w:val="24"/>
        </w:rPr>
        <w:t>,</w:t>
      </w:r>
      <w:r>
        <w:rPr>
          <w:rFonts w:eastAsia="Times New Roman" w:cs="Times New Roman"/>
          <w:szCs w:val="24"/>
        </w:rPr>
        <w:t xml:space="preserve"> τη συμφωνία, το </w:t>
      </w:r>
      <w:r>
        <w:rPr>
          <w:rFonts w:eastAsia="Times New Roman" w:cs="Times New Roman"/>
          <w:szCs w:val="24"/>
        </w:rPr>
        <w:t>μ</w:t>
      </w:r>
      <w:r>
        <w:rPr>
          <w:rFonts w:eastAsia="Times New Roman" w:cs="Times New Roman"/>
          <w:szCs w:val="24"/>
        </w:rPr>
        <w:t xml:space="preserve">νημόνιο 3, αν θέλετε, θα ήθελα να φρεσκάρω τη μνήμη του ελληνικού </w:t>
      </w:r>
      <w:r>
        <w:rPr>
          <w:rFonts w:eastAsia="Times New Roman" w:cs="Times New Roman"/>
          <w:szCs w:val="24"/>
        </w:rPr>
        <w:t>λαού για το τι ψηφίσαμε όλοι μαζί, διακόσιοι είκοσι ένας, εκτός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ΚΚΕ και Χρυσής Αυγής.</w:t>
      </w:r>
    </w:p>
    <w:p w14:paraId="10B0C94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θυμίζω λοιπόν εν συντομία τι περιέχεται στον ν.4336, γιατί δεν είναι ένα πουκάμισο αδειανό αυτός ο νόμος, έχει συγκεκριμένα σημεία:</w:t>
      </w:r>
    </w:p>
    <w:p w14:paraId="10B0C95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Πρώτον, ενοποίηση όλων </w:t>
      </w:r>
      <w:r>
        <w:rPr>
          <w:rFonts w:eastAsia="Times New Roman" w:cs="Times New Roman"/>
          <w:szCs w:val="24"/>
        </w:rPr>
        <w:t>των ταμείων κοινωνικής ασφάλισης σε μια ενιαία οντότητα, δηλαδή</w:t>
      </w:r>
      <w:r>
        <w:rPr>
          <w:rFonts w:eastAsia="Times New Roman" w:cs="Times New Roman"/>
          <w:szCs w:val="24"/>
        </w:rPr>
        <w:t>,</w:t>
      </w:r>
      <w:r>
        <w:rPr>
          <w:rFonts w:eastAsia="Times New Roman" w:cs="Times New Roman"/>
          <w:szCs w:val="24"/>
        </w:rPr>
        <w:t xml:space="preserve"> σε ένα ταμείο. </w:t>
      </w:r>
    </w:p>
    <w:p w14:paraId="10B0C95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Δεύτερον, σταδιακή κατάργηση του ΕΚΑΣ ως τον Δεκέμβριο του 2019. Ακούστε το καλά, γιατί μας λέτε ότι εμείς καταργούμε το ΕΚΑΣ. </w:t>
      </w:r>
    </w:p>
    <w:p w14:paraId="10B0C95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Τρίτον, κατάργηση επιστροφής ειδικού φόρου κατα</w:t>
      </w:r>
      <w:r>
        <w:rPr>
          <w:rFonts w:eastAsia="Times New Roman" w:cs="Times New Roman"/>
          <w:szCs w:val="24"/>
        </w:rPr>
        <w:t>νάλωσης προς τους αγρότες.</w:t>
      </w:r>
    </w:p>
    <w:p w14:paraId="10B0C95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Τέταρτον, συνέχιση της διαδικασίας είσπραξης του ΕΝΦΙΑ.</w:t>
      </w:r>
    </w:p>
    <w:p w14:paraId="10B0C95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Πέμπτον, σταδιακή κατάργηση της προτιμησιακής φορολογικής μεταχείρισης των αγροτών, δηλαδή φορολογία 20% για το 2016 και 26% για το 2017. Εμείς πετυχαίνουμε με αυτά που ψηφί</w:t>
      </w:r>
      <w:r>
        <w:rPr>
          <w:rFonts w:eastAsia="Times New Roman" w:cs="Times New Roman"/>
          <w:szCs w:val="24"/>
        </w:rPr>
        <w:t>ζουμε σήμερα πολύ καλύτερα αποτελέσματα από αυτά τα οποία είχαμε τότε ψηφίσει.</w:t>
      </w:r>
    </w:p>
    <w:p w14:paraId="10B0C95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Έκτον, αύξηση της φορολόγησης των ενοικίων ως 12.000 15% αντί 11%, 35% έναντι 33% για πάνω από 12.000 ευρώ. </w:t>
      </w:r>
    </w:p>
    <w:p w14:paraId="10B0C95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Έβδομον, μείωση κατά 50% των δαπανών για επιδότηση πετρελαίου θέρμαν</w:t>
      </w:r>
      <w:r>
        <w:rPr>
          <w:rFonts w:eastAsia="Times New Roman" w:cs="Times New Roman"/>
          <w:szCs w:val="24"/>
        </w:rPr>
        <w:t xml:space="preserve">σης στον προϋπολογισμό του 2016. </w:t>
      </w:r>
    </w:p>
    <w:p w14:paraId="10B0C95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Όγδοον, αναμόρφωση της εισφοράς αλληλεγγύης από το 2016. </w:t>
      </w:r>
    </w:p>
    <w:p w14:paraId="10B0C95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Ένατον, τρεις συντελεστές ΦΠΑ: 23%, 13%, 6%, με αύξηση πολλών ειδών και αγαθών στο 23%, ανάμεσά τους και στα εισιτήρια των μέσων μαζικής μεταφοράς. </w:t>
      </w:r>
    </w:p>
    <w:p w14:paraId="10B0C95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Δέκατον, αύξηση</w:t>
      </w:r>
      <w:r>
        <w:rPr>
          <w:rFonts w:eastAsia="Times New Roman" w:cs="Times New Roman"/>
          <w:szCs w:val="24"/>
        </w:rPr>
        <w:t xml:space="preserve"> συντελεστών στα ξενοδοχεία στο 13%. </w:t>
      </w:r>
    </w:p>
    <w:p w14:paraId="10B0C95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Ενδέκατον, αύξηση προκαταβολής φόρου από 55% στο 75% για ομόρρυθμες και ετερόρρυθμες εταιρείες.</w:t>
      </w:r>
    </w:p>
    <w:p w14:paraId="10B0C95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Δωδέκατον, κατάργηση του μειωμένου ΦΠΑ στα νησιά του Αιγαίου. </w:t>
      </w:r>
    </w:p>
    <w:p w14:paraId="10B0C95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Δέκατον τρίτον, μείωση της ασφαλιστικής δαπάνης κατά 1% του</w:t>
      </w:r>
      <w:r>
        <w:rPr>
          <w:rFonts w:eastAsia="Times New Roman" w:cs="Times New Roman"/>
          <w:szCs w:val="24"/>
        </w:rPr>
        <w:t xml:space="preserve"> ΑΕΠ, δηλαδή</w:t>
      </w:r>
      <w:r>
        <w:rPr>
          <w:rFonts w:eastAsia="Times New Roman" w:cs="Times New Roman"/>
          <w:szCs w:val="24"/>
        </w:rPr>
        <w:t>,</w:t>
      </w:r>
      <w:r>
        <w:rPr>
          <w:rFonts w:eastAsia="Times New Roman" w:cs="Times New Roman"/>
          <w:szCs w:val="24"/>
        </w:rPr>
        <w:t xml:space="preserve"> κατά 1,8 δισεκατομμύρια.</w:t>
      </w:r>
    </w:p>
    <w:p w14:paraId="10B0C95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Αυτά ψηφίσατε όλοι, αγαπητοί συνάδελφοι, και μην έρχεστε σήμερα και μας λέτε ότι είναι αποκλειστικά δικά μας μέτρα.</w:t>
      </w:r>
    </w:p>
    <w:p w14:paraId="10B0C95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Αγαπητοί συνάδελφοι, μετά από έντεκα μειώσεις των συντάξεων</w:t>
      </w:r>
      <w:r>
        <w:rPr>
          <w:rFonts w:eastAsia="Times New Roman" w:cs="Times New Roman"/>
          <w:szCs w:val="24"/>
        </w:rPr>
        <w:t>,</w:t>
      </w:r>
      <w:r>
        <w:rPr>
          <w:rFonts w:eastAsia="Times New Roman" w:cs="Times New Roman"/>
          <w:szCs w:val="24"/>
        </w:rPr>
        <w:t xml:space="preserve"> που έπεφταν κατά μέσο όρο από τα 1.200 ευρώ στα 800 ευρώ, που ακολούθησαν την κατάρρευση του ασφαλιστικού συστήματος, τα σκάνδαλα των δομημένων ομολόγων, του Χρηματιστηρίου, του </w:t>
      </w:r>
      <w:r>
        <w:rPr>
          <w:rFonts w:eastAsia="Times New Roman" w:cs="Times New Roman"/>
          <w:szCs w:val="24"/>
          <w:lang w:val="en-US"/>
        </w:rPr>
        <w:t>PSI</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την εξανέμιση δισεκατομμυρίων των αποθεματικών των ταμείων, τη μ</w:t>
      </w:r>
      <w:r>
        <w:rPr>
          <w:rFonts w:eastAsia="Times New Roman" w:cs="Times New Roman"/>
          <w:szCs w:val="24"/>
        </w:rPr>
        <w:t>είωση της ασφαλιστικής δαπάνης από 33 δισεκατομμύρια το 2010 στα 22 δισεκατομμύρια το 2014, τη μείωση της κρατικής επιχορήγησης από 18,9 δισεκατομμύρια το 2010 στα 8,6 δισεκατομμύρια το 2014, δηλαδή</w:t>
      </w:r>
      <w:r>
        <w:rPr>
          <w:rFonts w:eastAsia="Times New Roman" w:cs="Times New Roman"/>
          <w:szCs w:val="24"/>
        </w:rPr>
        <w:t>,</w:t>
      </w:r>
      <w:r>
        <w:rPr>
          <w:rFonts w:eastAsia="Times New Roman" w:cs="Times New Roman"/>
          <w:szCs w:val="24"/>
        </w:rPr>
        <w:t xml:space="preserve"> όταν μεσουρανούσαν οι κυβερνήσεις της Νέας Δημοκρατίας κ</w:t>
      </w:r>
      <w:r>
        <w:rPr>
          <w:rFonts w:eastAsia="Times New Roman" w:cs="Times New Roman"/>
          <w:szCs w:val="24"/>
        </w:rPr>
        <w:t>αι του ΠΑΣΟΚ, εμείς μετά από όλα αυτά, σε αυτές τις συνθήκες και σε ασφυκτικ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δημοσιονομικής πρέσας, θεσμοθετούμε ένα δημόσιο, καθολικό, αναδιανεμητικό ασφαλιστικό σύστημα</w:t>
      </w:r>
      <w:r>
        <w:rPr>
          <w:rFonts w:eastAsia="Times New Roman" w:cs="Times New Roman"/>
          <w:szCs w:val="24"/>
        </w:rPr>
        <w:t>,</w:t>
      </w:r>
      <w:r>
        <w:rPr>
          <w:rFonts w:eastAsia="Times New Roman" w:cs="Times New Roman"/>
          <w:szCs w:val="24"/>
        </w:rPr>
        <w:t xml:space="preserve"> που διασφαλίζει το κράτος, καθιερώνει ίσους κανόνες και ενοποιεί το μέχρι σ</w:t>
      </w:r>
      <w:r>
        <w:rPr>
          <w:rFonts w:eastAsia="Times New Roman" w:cs="Times New Roman"/>
          <w:szCs w:val="24"/>
        </w:rPr>
        <w:t>ήμερα άναρχο και ανορθολογικό σύστημα με τα δεκάδες ταμεία και τους εκατοντάδες διαφορετικούς τρόπους απονομής των συντάξεων.</w:t>
      </w:r>
    </w:p>
    <w:p w14:paraId="10B0C95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Διασφαλίζουμε τις κύριες συντάξεις και το 90% των επικουρικών. Εν πάση περιπτώσει, καθιερώνουμε την εθνική σύνταξη</w:t>
      </w:r>
      <w:r>
        <w:rPr>
          <w:rFonts w:eastAsia="Times New Roman" w:cs="Times New Roman"/>
          <w:szCs w:val="24"/>
        </w:rPr>
        <w:t>,</w:t>
      </w:r>
      <w:r>
        <w:rPr>
          <w:rFonts w:eastAsia="Times New Roman" w:cs="Times New Roman"/>
          <w:szCs w:val="24"/>
        </w:rPr>
        <w:t xml:space="preserve"> που βασίζεται </w:t>
      </w:r>
      <w:r>
        <w:rPr>
          <w:rFonts w:eastAsia="Times New Roman" w:cs="Times New Roman"/>
          <w:szCs w:val="24"/>
        </w:rPr>
        <w:t>σε ρήτρα ανάπτυξης, δηλαδή</w:t>
      </w:r>
      <w:r>
        <w:rPr>
          <w:rFonts w:eastAsia="Times New Roman" w:cs="Times New Roman"/>
          <w:szCs w:val="24"/>
        </w:rPr>
        <w:t>,</w:t>
      </w:r>
      <w:r>
        <w:rPr>
          <w:rFonts w:eastAsia="Times New Roman" w:cs="Times New Roman"/>
          <w:szCs w:val="24"/>
        </w:rPr>
        <w:t xml:space="preserve"> αν ήμασταν στο 2008, θα είχαμε 600 ευρώ και όχι 384 ευρώ.</w:t>
      </w:r>
    </w:p>
    <w:p w14:paraId="10B0C96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Επειδή δεν προλαβαίνω, γιατί θα χτυπήσει σε λίγο το κουδούνι, θέλω να πω το εξής. Υπάρχει ένα θέμα στο οποίο έχει γίνει πολ</w:t>
      </w:r>
      <w:r>
        <w:rPr>
          <w:rFonts w:eastAsia="Times New Roman" w:cs="Times New Roman"/>
          <w:szCs w:val="24"/>
        </w:rPr>
        <w:t>λή</w:t>
      </w:r>
      <w:r>
        <w:rPr>
          <w:rFonts w:eastAsia="Times New Roman" w:cs="Times New Roman"/>
          <w:szCs w:val="24"/>
        </w:rPr>
        <w:t xml:space="preserve"> σπέκουλα, το θέμα για τα χωριά κάτω των δύο </w:t>
      </w:r>
      <w:r>
        <w:rPr>
          <w:rFonts w:eastAsia="Times New Roman" w:cs="Times New Roman"/>
          <w:szCs w:val="24"/>
        </w:rPr>
        <w:t>χιλιάδων κατοίκων, το οποίο αφορά και πολλά νησιά και μικρούς επιχειρηματίες αυτών των χωριών που είναι ασφαλισμένοι στον ΟΓΑ.</w:t>
      </w:r>
    </w:p>
    <w:p w14:paraId="10B0C961" w14:textId="77777777" w:rsidR="009F6C17" w:rsidRDefault="003C1E98">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0B0C96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σας λέω ότι αυτοί οι άνθρωποι, αυτοί οι α</w:t>
      </w:r>
      <w:r>
        <w:rPr>
          <w:rFonts w:eastAsia="Times New Roman" w:cs="Times New Roman"/>
          <w:szCs w:val="24"/>
        </w:rPr>
        <w:t>σφαλισμένοι, όσοι είχαν αγροτική δραστηριότητα ή όσοι ήταν ασφαλισμένοι στον ΟΓΑ από άλλη δραστηριότητα εξακολουθούν βάσει του άρθρου 40 να είναι ασφαλισμένοι στον φορέα</w:t>
      </w:r>
      <w:r>
        <w:rPr>
          <w:rFonts w:eastAsia="Times New Roman" w:cs="Times New Roman"/>
          <w:szCs w:val="24"/>
        </w:rPr>
        <w:t>,</w:t>
      </w:r>
      <w:r>
        <w:rPr>
          <w:rFonts w:eastAsia="Times New Roman" w:cs="Times New Roman"/>
          <w:szCs w:val="24"/>
        </w:rPr>
        <w:t xml:space="preserve"> που θα ακολουθήσει τον ΟΓΑ, αλλά με προϋποθέσεις οι οποίες περιγράφονται στο άρθρο 40</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ουσιαστικά το κατώτατο ελάχιστο ασφαλιστήριο εισόδημα που είναι το 70% του μηνιαίου μισθού του ανειδίκευτου εργάτη, που σημαίνει με εισφορές για το 2017 57,4 ευρώ τον μήνα, 689 ευρώ τον χρόνο και μαζί με τον κλάδο υγείας, αν θέλετε, 934 ευρώ τον </w:t>
      </w:r>
      <w:r>
        <w:rPr>
          <w:rFonts w:eastAsia="Times New Roman" w:cs="Times New Roman"/>
          <w:szCs w:val="24"/>
        </w:rPr>
        <w:t xml:space="preserve">χρόνο. </w:t>
      </w:r>
    </w:p>
    <w:p w14:paraId="10B0C96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Αυτή είναι η καταστροφή</w:t>
      </w:r>
      <w:r>
        <w:rPr>
          <w:rFonts w:eastAsia="Times New Roman" w:cs="Times New Roman"/>
          <w:szCs w:val="24"/>
        </w:rPr>
        <w:t>,</w:t>
      </w:r>
      <w:r>
        <w:rPr>
          <w:rFonts w:eastAsia="Times New Roman" w:cs="Times New Roman"/>
          <w:szCs w:val="24"/>
        </w:rPr>
        <w:t xml:space="preserve"> που λέτε ότι φέρνει η Κυβέρνηση ΣΥΡΙΖΑ-Ανεξάρτητοι Έλληνες και Οικολόγοι Πράσινοι.</w:t>
      </w:r>
    </w:p>
    <w:p w14:paraId="10B0C96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απέναντι σε όλα αυτά, αγαπητοί συνάδελφοι, ποια είναι η πρόταση της Αντιπολίτευσης και ειδικά της Νέας Δημοκρατίας; </w:t>
      </w:r>
      <w:r>
        <w:rPr>
          <w:rFonts w:eastAsia="Times New Roman" w:cs="Times New Roman"/>
          <w:szCs w:val="24"/>
        </w:rPr>
        <w:t>Ιδιωτική ασφάλιση, συμψηφισμός επιδοτήσεων με τις εισφορές των αγροτών και ρήτρα μηδενικού ελλείμματος, δηλαδή</w:t>
      </w:r>
      <w:r>
        <w:rPr>
          <w:rFonts w:eastAsia="Times New Roman" w:cs="Times New Roman"/>
          <w:szCs w:val="24"/>
        </w:rPr>
        <w:t>,</w:t>
      </w:r>
      <w:r>
        <w:rPr>
          <w:rFonts w:eastAsia="Times New Roman" w:cs="Times New Roman"/>
          <w:szCs w:val="24"/>
        </w:rPr>
        <w:t xml:space="preserve"> ουσιαστικά κατάργηση των επικουρικών συντάξεων. Αυτές είναι οι προτάσεις σας, δεν έχετε άλλες προτάσεις.</w:t>
      </w:r>
    </w:p>
    <w:p w14:paraId="10B0C96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στο πλαίσιο μιας δύσκολης συγκυρ</w:t>
      </w:r>
      <w:r>
        <w:rPr>
          <w:rFonts w:eastAsia="Times New Roman" w:cs="Times New Roman"/>
          <w:szCs w:val="24"/>
        </w:rPr>
        <w:t>ίας, προχωρούμε σταθερά προς την αξιολόγηση και προς την ελάφρυνση του δημόσιου χρέους, προχωρούμε ανοδικά σε μια πορεία</w:t>
      </w:r>
      <w:r>
        <w:rPr>
          <w:rFonts w:eastAsia="Times New Roman" w:cs="Times New Roman"/>
          <w:szCs w:val="24"/>
        </w:rPr>
        <w:t>,</w:t>
      </w:r>
      <w:r>
        <w:rPr>
          <w:rFonts w:eastAsia="Times New Roman" w:cs="Times New Roman"/>
          <w:szCs w:val="24"/>
        </w:rPr>
        <w:t xml:space="preserve"> που θα τη διαδεχθεί η επανεκκίνηση και η ανάπτυξη της οικονομίας και από εκεί και πέρα, ελπίζουμε σε μια καλύτερη διαβίωση για τη μεγά</w:t>
      </w:r>
      <w:r>
        <w:rPr>
          <w:rFonts w:eastAsia="Times New Roman" w:cs="Times New Roman"/>
          <w:szCs w:val="24"/>
        </w:rPr>
        <w:t>λη πλειοψηφία του ελληνικού λαού.</w:t>
      </w:r>
    </w:p>
    <w:p w14:paraId="10B0C966" w14:textId="77777777" w:rsidR="009F6C17" w:rsidRDefault="003C1E98">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0B0C96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Συρμαλένιε.</w:t>
      </w:r>
    </w:p>
    <w:p w14:paraId="10B0C96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Αυτές είναι οι θέσεις μας, αυτές είναι οι</w:t>
      </w:r>
      <w:r>
        <w:rPr>
          <w:rFonts w:eastAsia="Times New Roman" w:cs="Times New Roman"/>
          <w:szCs w:val="24"/>
        </w:rPr>
        <w:t xml:space="preserve"> προτάσεις μας. Μακάρι να είχατε και εσείς κάποιες συγκεκριμένες προτάσεις να συζητούσαμε και όχι απλώς κραυγές και παραλήρημα, γιατί μετά την αξιολόγηση δεν θα έχετε και ρόλο ύπαρξης.</w:t>
      </w:r>
    </w:p>
    <w:p w14:paraId="10B0C96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B0C96A" w14:textId="77777777" w:rsidR="009F6C17" w:rsidRDefault="003C1E98">
      <w:pPr>
        <w:spacing w:line="600" w:lineRule="auto"/>
        <w:jc w:val="center"/>
        <w:rPr>
          <w:rFonts w:eastAsia="Times New Roman"/>
          <w:bCs/>
        </w:rPr>
      </w:pPr>
      <w:r>
        <w:rPr>
          <w:rFonts w:eastAsia="Times New Roman"/>
          <w:bCs/>
        </w:rPr>
        <w:t>(Χειροκροτήματα από την πτέρυγα του ΣΥΡΙΖΑ)</w:t>
      </w:r>
    </w:p>
    <w:p w14:paraId="10B0C96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Α (Αναστασία Χριστοδουλοπούλου):</w:t>
      </w:r>
      <w:r>
        <w:rPr>
          <w:rFonts w:eastAsia="Times New Roman" w:cs="Times New Roman"/>
          <w:szCs w:val="24"/>
        </w:rPr>
        <w:t xml:space="preserve"> Θέλω να απευθύνω ειδική έκκληση στους Βουλευτές. Επειδή είναι πάρα πολλοί συνάδελφοί </w:t>
      </w:r>
      <w:r>
        <w:rPr>
          <w:rFonts w:eastAsia="Times New Roman" w:cs="Times New Roman"/>
          <w:szCs w:val="24"/>
        </w:rPr>
        <w:t>τους,</w:t>
      </w:r>
      <w:r>
        <w:rPr>
          <w:rFonts w:eastAsia="Times New Roman" w:cs="Times New Roman"/>
          <w:szCs w:val="24"/>
        </w:rPr>
        <w:t xml:space="preserve"> που έχουν γραφτεί, έχουν μιλήσει ειδικοί αγορητές, </w:t>
      </w:r>
      <w:r>
        <w:rPr>
          <w:rFonts w:eastAsia="Times New Roman" w:cs="Times New Roman"/>
          <w:szCs w:val="24"/>
        </w:rPr>
        <w:t>είναι</w:t>
      </w:r>
      <w:r>
        <w:rPr>
          <w:rFonts w:eastAsia="Times New Roman" w:cs="Times New Roman"/>
          <w:szCs w:val="24"/>
        </w:rPr>
        <w:t xml:space="preserve"> Κοινοβουλευτικο</w:t>
      </w:r>
      <w:r>
        <w:rPr>
          <w:rFonts w:eastAsia="Times New Roman" w:cs="Times New Roman"/>
          <w:szCs w:val="24"/>
        </w:rPr>
        <w:t>ί</w:t>
      </w:r>
      <w:r>
        <w:rPr>
          <w:rFonts w:eastAsia="Times New Roman" w:cs="Times New Roman"/>
          <w:szCs w:val="24"/>
        </w:rPr>
        <w:t xml:space="preserve"> Εκπρ</w:t>
      </w:r>
      <w:r>
        <w:rPr>
          <w:rFonts w:eastAsia="Times New Roman" w:cs="Times New Roman"/>
          <w:szCs w:val="24"/>
        </w:rPr>
        <w:t>ό</w:t>
      </w:r>
      <w:r>
        <w:rPr>
          <w:rFonts w:eastAsia="Times New Roman" w:cs="Times New Roman"/>
          <w:szCs w:val="24"/>
        </w:rPr>
        <w:t>σ</w:t>
      </w:r>
      <w:r>
        <w:rPr>
          <w:rFonts w:eastAsia="Times New Roman" w:cs="Times New Roman"/>
          <w:szCs w:val="24"/>
        </w:rPr>
        <w:t>ωποι</w:t>
      </w:r>
      <w:r>
        <w:rPr>
          <w:rFonts w:eastAsia="Times New Roman" w:cs="Times New Roman"/>
          <w:szCs w:val="24"/>
        </w:rPr>
        <w:t>, Αρχηγ</w:t>
      </w:r>
      <w:r>
        <w:rPr>
          <w:rFonts w:eastAsia="Times New Roman" w:cs="Times New Roman"/>
          <w:szCs w:val="24"/>
        </w:rPr>
        <w:t>οί</w:t>
      </w:r>
      <w:r>
        <w:rPr>
          <w:rFonts w:eastAsia="Times New Roman" w:cs="Times New Roman"/>
          <w:szCs w:val="24"/>
        </w:rPr>
        <w:t>, συν</w:t>
      </w:r>
      <w:r>
        <w:rPr>
          <w:rFonts w:eastAsia="Times New Roman" w:cs="Times New Roman"/>
          <w:szCs w:val="24"/>
        </w:rPr>
        <w:t>ά</w:t>
      </w:r>
      <w:r>
        <w:rPr>
          <w:rFonts w:eastAsia="Times New Roman" w:cs="Times New Roman"/>
          <w:szCs w:val="24"/>
        </w:rPr>
        <w:t>δ</w:t>
      </w:r>
      <w:r>
        <w:rPr>
          <w:rFonts w:eastAsia="Times New Roman" w:cs="Times New Roman"/>
          <w:szCs w:val="24"/>
        </w:rPr>
        <w:t>ε</w:t>
      </w:r>
      <w:r>
        <w:rPr>
          <w:rFonts w:eastAsia="Times New Roman" w:cs="Times New Roman"/>
          <w:szCs w:val="24"/>
        </w:rPr>
        <w:t>λφο</w:t>
      </w:r>
      <w:r>
        <w:rPr>
          <w:rFonts w:eastAsia="Times New Roman" w:cs="Times New Roman"/>
          <w:szCs w:val="24"/>
        </w:rPr>
        <w:t>ι</w:t>
      </w:r>
      <w:r>
        <w:rPr>
          <w:rFonts w:eastAsia="Times New Roman" w:cs="Times New Roman"/>
          <w:szCs w:val="24"/>
        </w:rPr>
        <w:t>, μην παραβιάζουν και οι Βο</w:t>
      </w:r>
      <w:r>
        <w:rPr>
          <w:rFonts w:eastAsia="Times New Roman" w:cs="Times New Roman"/>
          <w:szCs w:val="24"/>
        </w:rPr>
        <w:t>υλευτές τον χρόνο! Στο τέλος δεν θα μιλήσει κανείς!</w:t>
      </w:r>
    </w:p>
    <w:p w14:paraId="10B0C96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λόγο έχει ο κ. Σταϊκούρας από τη Νέα Δημοκρατία.</w:t>
      </w:r>
    </w:p>
    <w:p w14:paraId="10B0C96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Σταϊκούρα, δεν θα κάνουμε συμψηφισμούς!</w:t>
      </w:r>
    </w:p>
    <w:p w14:paraId="10B0C96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Κυρίες και κύριοι συνάδελφοι, θα ξεκινήσω με μια προσωπική αναφορά. Χθες, η Κοινοβουλ</w:t>
      </w:r>
      <w:r>
        <w:rPr>
          <w:rFonts w:eastAsia="Times New Roman" w:cs="Times New Roman"/>
          <w:szCs w:val="24"/>
        </w:rPr>
        <w:t xml:space="preserve">ευτική Εκπρόσωπος του ΣΥΡΙΖΑ, η κ. Βάκη, έκανε μια ονομαστική αναφορά στο πρόσωπό μου για δήθεν περιστατικό στην </w:t>
      </w:r>
      <w:r>
        <w:rPr>
          <w:rFonts w:eastAsia="Times New Roman" w:cs="Times New Roman"/>
          <w:szCs w:val="24"/>
        </w:rPr>
        <w:t>ε</w:t>
      </w:r>
      <w:r>
        <w:rPr>
          <w:rFonts w:eastAsia="Times New Roman" w:cs="Times New Roman"/>
          <w:szCs w:val="24"/>
        </w:rPr>
        <w:t>πιτροπή. Τέτοιο περιστατικό δεν υπήρξε. Πρέπει όλοι μας να είμαστε απολύτως προσεκτικοί στη χρήση ονομάτων και περιστατικών.</w:t>
      </w:r>
    </w:p>
    <w:p w14:paraId="10B0C96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Θεωρώ ότι η κ. Βά</w:t>
      </w:r>
      <w:r>
        <w:rPr>
          <w:rFonts w:eastAsia="Times New Roman" w:cs="Times New Roman"/>
          <w:szCs w:val="24"/>
        </w:rPr>
        <w:t>κη, αναγνωρίζοντας το λάθος της, θα έχει την ευπρέπεια να αποκαταστήσει την αλήθεια εντός του Κοινοβουλίου, γραπτώς και προφορικώς.</w:t>
      </w:r>
    </w:p>
    <w:p w14:paraId="10B0C97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 διόρθωσε στα Πρακτικά.</w:t>
      </w:r>
    </w:p>
    <w:p w14:paraId="10B0C97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Κυρίες και κύριοι συνάδελφοι, συζητούμε το ασφαλιστικό και </w:t>
      </w:r>
      <w:r>
        <w:rPr>
          <w:rFonts w:eastAsia="Times New Roman" w:cs="Times New Roman"/>
          <w:szCs w:val="24"/>
        </w:rPr>
        <w:t>φορολογικό νομοσχέδιο σε ένα προβληματικό και αβέβαιο περιβάλλον. Θα επισημάνω πέντε σημεία για την κατάσταση και τη δυναμική του και αυτό είναι αναγκαίο, γιατί η ανερμάτιστη διακυβέρνηση της Αριστεράς, εγκλωβισμένη στα αδιέξοδα</w:t>
      </w:r>
      <w:r>
        <w:rPr>
          <w:rFonts w:eastAsia="Times New Roman" w:cs="Times New Roman"/>
          <w:szCs w:val="24"/>
        </w:rPr>
        <w:t>,</w:t>
      </w:r>
      <w:r>
        <w:rPr>
          <w:rFonts w:eastAsia="Times New Roman" w:cs="Times New Roman"/>
          <w:szCs w:val="24"/>
        </w:rPr>
        <w:t xml:space="preserve"> που η ίδια δημιούργησε, κα</w:t>
      </w:r>
      <w:r>
        <w:rPr>
          <w:rFonts w:eastAsia="Times New Roman" w:cs="Times New Roman"/>
          <w:szCs w:val="24"/>
        </w:rPr>
        <w:t>θυστερώντας την ολοκλήρωση της αξιολόγησης με δική της ευθύνη, ταλαντευόμενη</w:t>
      </w:r>
      <w:r>
        <w:rPr>
          <w:rFonts w:eastAsia="Times New Roman" w:cs="Times New Roman"/>
          <w:szCs w:val="24"/>
        </w:rPr>
        <w:t>,</w:t>
      </w:r>
      <w:r>
        <w:rPr>
          <w:rFonts w:eastAsia="Times New Roman" w:cs="Times New Roman"/>
          <w:szCs w:val="24"/>
        </w:rPr>
        <w:t xml:space="preserve"> συνεχώς</w:t>
      </w:r>
      <w:r>
        <w:rPr>
          <w:rFonts w:eastAsia="Times New Roman" w:cs="Times New Roman"/>
          <w:szCs w:val="24"/>
        </w:rPr>
        <w:t>,</w:t>
      </w:r>
      <w:r>
        <w:rPr>
          <w:rFonts w:eastAsia="Times New Roman" w:cs="Times New Roman"/>
          <w:szCs w:val="24"/>
        </w:rPr>
        <w:t xml:space="preserve"> μεταξύ της αριστερής ιδεοληψίας και της καρέκλας της εξουσίας, στρεψοδικεί ασύστολα, κατασκευάζοντας μια εικονική πραγματικότητα.</w:t>
      </w:r>
    </w:p>
    <w:p w14:paraId="10B0C97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Ας γίνω συγκεκριμένος. Πρώτη επισήμανση</w:t>
      </w:r>
      <w:r>
        <w:rPr>
          <w:rFonts w:eastAsia="Times New Roman" w:cs="Times New Roman"/>
          <w:szCs w:val="24"/>
        </w:rPr>
        <w:t>: Η Κυβέρνηση υποστηρίζει ότι η κατάσταση στην οικονομία έχει σταθεροποιηθεί. Η αλήθεια είναι ότι η χώρα από τις αρχές του 2015 λιμνάζει βυθιζόμενη. Η πραγματική οικονομία επέστρεψε στην ύφεση, όπου και παραμένει. Οι επιχειρηματικές προσδοκίες, η καταναλωτ</w:t>
      </w:r>
      <w:r>
        <w:rPr>
          <w:rFonts w:eastAsia="Times New Roman" w:cs="Times New Roman"/>
          <w:szCs w:val="24"/>
        </w:rPr>
        <w:t>ική εμπιστοσύνη κατέρρευσαν. Οι ληξιπρόθεσμες οφειλές ιδιωτών και κράτους διογκώθηκαν. Οι εξαγωγές αγαθών και υπηρεσιών, ο κύκλος εργασιών στη βιομηχανία, στις κατασκευές, στο χονδρικό και λιανικό εμπόριο, στις υπηρεσίες συρρικνώθηκαν. Τα λουκέτα στην αγορ</w:t>
      </w:r>
      <w:r>
        <w:rPr>
          <w:rFonts w:eastAsia="Times New Roman" w:cs="Times New Roman"/>
          <w:szCs w:val="24"/>
        </w:rPr>
        <w:t>ά πολλαπλασιάστηκαν.</w:t>
      </w:r>
    </w:p>
    <w:p w14:paraId="10B0C97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Συμπέρασμα; Η ανικανότητα της αριστερής διακυβέρνησης επέφερε τεράστιο κόστος στην οικονομία και την κοινωνία.</w:t>
      </w:r>
    </w:p>
    <w:p w14:paraId="10B0C97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Δεύτερη επισήμανση: Η Κυβέρνηση υποστηρίζει ότι κατάφερε να πετύχει πρωτογενές πλεόνασμα. Θυμίζω ότι λοιδορούσε την επίτευξη</w:t>
      </w:r>
      <w:r>
        <w:rPr>
          <w:rFonts w:eastAsia="Times New Roman" w:cs="Times New Roman"/>
          <w:szCs w:val="24"/>
        </w:rPr>
        <w:t xml:space="preserve"> πλεονασμάτων από την προηγούμενη κυβέρνηση, αλλά σήμερα θριαμβολογεί. Αλήθεια, δεν γνωρίζει ότι η όποια επίτευξη του αποτελέσματος οφείλεται στη στάση πληρωμών</w:t>
      </w:r>
      <w:r>
        <w:rPr>
          <w:rFonts w:eastAsia="Times New Roman" w:cs="Times New Roman"/>
          <w:szCs w:val="24"/>
        </w:rPr>
        <w:t>,</w:t>
      </w:r>
      <w:r>
        <w:rPr>
          <w:rFonts w:eastAsia="Times New Roman" w:cs="Times New Roman"/>
          <w:szCs w:val="24"/>
        </w:rPr>
        <w:t xml:space="preserve"> που έχει κηρύξει το κράτος; Δεν γνωρίζει ότι οφείλεται στη λήψη πρόσθετων μέτρων, όπως είναι η</w:t>
      </w:r>
      <w:r>
        <w:rPr>
          <w:rFonts w:eastAsia="Times New Roman" w:cs="Times New Roman"/>
          <w:szCs w:val="24"/>
        </w:rPr>
        <w:t xml:space="preserve"> αύξηση του ΦΠΑ, όπως είναι η περικοπή κύριων και επικουρικών συντάξεων ήδη από το 2015;</w:t>
      </w:r>
    </w:p>
    <w:p w14:paraId="10B0C97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κάτι ακόμα -προσέξτε το- το 2013 και το 2014 η χώρα επιτύγχανε πρωτογενή πλεονάσματα, μειώνοντας τις ληξιπρόθεσμες οφειλές του δημοσίου, μειώνοντας τους φορολογικο</w:t>
      </w:r>
      <w:r>
        <w:rPr>
          <w:rFonts w:eastAsia="Times New Roman" w:cs="Times New Roman"/>
          <w:szCs w:val="24"/>
        </w:rPr>
        <w:t>ύς συντελεστές και χορηγώντας σημαντικό ποσό για την αντιμετώπιση της ανθρωπιστικής κρίσης.</w:t>
      </w:r>
    </w:p>
    <w:p w14:paraId="10B0C97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Σήμερα η Κυβέρνηση επιτυγχάνει πρωτογενές πλεόνασμα, αυξάνοντας τις ληξιπρόθεσμες οφειλές, αυξάνοντας τους φόρους, περιορίζοντας στο ένα τέταρτο τους πόρους για την</w:t>
      </w:r>
      <w:r>
        <w:rPr>
          <w:rFonts w:eastAsia="Times New Roman" w:cs="Times New Roman"/>
          <w:szCs w:val="24"/>
        </w:rPr>
        <w:t xml:space="preserve"> ανθρωπιστική κρίση. Αυτό μόνο το πολιτικό θράσος του ΣΥΡΙΖΑ θα επέτρεπε να χαρακτηριστεί ως επιτυχία.</w:t>
      </w:r>
    </w:p>
    <w:p w14:paraId="10B0C977"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Η τρίτη επισήμανση είναι η εξής: Η Κυβέρνηση υποστηρίζει ότι για πρώτη φορά ανοίγει το θέμα του χρέους. Ποια; Η Κυβέρνηση, η οποία ευθύνεται για την </w:t>
      </w:r>
      <w:r>
        <w:rPr>
          <w:rFonts w:eastAsia="Times New Roman" w:cs="Times New Roman"/>
          <w:szCs w:val="28"/>
        </w:rPr>
        <w:t>επιβάρυνση της βιωσιμότητάς του, η Κυβέρνηση η οποία καλλιεργούσε ψευδαισθήσεις με ρεσιτάλ από τζάμπα παληκαριές για δήθεν «κούρεμα» του χρέους και που σήμερα, χωρίς πολιτική αιδώ, θεωρεί ως επιτυχία την εφαρμογή ρυθμίσεων που συζητούνταν από το 2012. Φυσι</w:t>
      </w:r>
      <w:r>
        <w:rPr>
          <w:rFonts w:eastAsia="Times New Roman" w:cs="Times New Roman"/>
          <w:szCs w:val="28"/>
        </w:rPr>
        <w:t>κά, αποσιωπά τη διπλή αναδιάρθρωση, με «κούρεμα»</w:t>
      </w:r>
      <w:r>
        <w:rPr>
          <w:rFonts w:eastAsia="Times New Roman" w:cs="Times New Roman"/>
          <w:szCs w:val="28"/>
        </w:rPr>
        <w:t>,</w:t>
      </w:r>
      <w:r>
        <w:rPr>
          <w:rFonts w:eastAsia="Times New Roman" w:cs="Times New Roman"/>
          <w:szCs w:val="28"/>
        </w:rPr>
        <w:t xml:space="preserve"> μάλιστα</w:t>
      </w:r>
      <w:r>
        <w:rPr>
          <w:rFonts w:eastAsia="Times New Roman" w:cs="Times New Roman"/>
          <w:szCs w:val="28"/>
        </w:rPr>
        <w:t>,</w:t>
      </w:r>
      <w:r>
        <w:rPr>
          <w:rFonts w:eastAsia="Times New Roman" w:cs="Times New Roman"/>
          <w:szCs w:val="28"/>
        </w:rPr>
        <w:t xml:space="preserve"> του χρέους, την επιμήκυνση της λήξης των ομολόγων, τη μείωση των επιτοκίων, τη μείωση των τόκων, που έγιναν τα προηγούμενα χρόνια. Είναι σαφές ότι τα ψεύδη αποτελούν δομικό στοιχείο του </w:t>
      </w:r>
      <w:r>
        <w:rPr>
          <w:rFonts w:eastAsia="Times New Roman" w:cs="Times New Roman"/>
          <w:szCs w:val="28"/>
          <w:lang w:val="en-US"/>
        </w:rPr>
        <w:t>DNA</w:t>
      </w:r>
      <w:r>
        <w:rPr>
          <w:rFonts w:eastAsia="Times New Roman" w:cs="Times New Roman"/>
          <w:szCs w:val="28"/>
        </w:rPr>
        <w:t xml:space="preserve"> του ΣΥΡ</w:t>
      </w:r>
      <w:r>
        <w:rPr>
          <w:rFonts w:eastAsia="Times New Roman" w:cs="Times New Roman"/>
          <w:szCs w:val="28"/>
        </w:rPr>
        <w:t>ΙΖΑ.</w:t>
      </w:r>
    </w:p>
    <w:p w14:paraId="10B0C978"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Η τέταρτη επισήμανση είναι η εξής: Η Κυβέρνηση υποστηρίζει ότι τα μέτρα είναι μόλις 5,4 δισεκατομμύρια ευρώ. Η αλήθεια είναι ότι τα μέτρα αθροίζονται τουλάχιστον στα 12 δισεκατομμύρια ευρώ. </w:t>
      </w:r>
    </w:p>
    <w:p w14:paraId="10B0C979"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Συγκεκριμένα, η Κυβέρνηση ήδη εφαρμόζει μέτρα 1,4 </w:t>
      </w:r>
      <w:r>
        <w:rPr>
          <w:rFonts w:eastAsia="Times New Roman" w:cs="Times New Roman"/>
          <w:szCs w:val="28"/>
        </w:rPr>
        <w:t>δισεκατομμύρια ευρώ για το 2015 και 2,2 δισεκατομμύρια ευρώ για το 2016</w:t>
      </w:r>
      <w:r>
        <w:rPr>
          <w:rFonts w:eastAsia="Times New Roman" w:cs="Times New Roman"/>
          <w:szCs w:val="28"/>
        </w:rPr>
        <w:t>,</w:t>
      </w:r>
      <w:r>
        <w:rPr>
          <w:rFonts w:eastAsia="Times New Roman" w:cs="Times New Roman"/>
          <w:szCs w:val="28"/>
        </w:rPr>
        <w:t xml:space="preserve"> που ψηφίστηκαν το 2015. Έχει συμφωνήσει στη λήψη νέων μέτρων 5,4 δισεκατομμυρίων ευρώ, αρκετά από τα οποία –όχι όλα- περιλαμβάνονται στο παρόν σχέδιο νόμου. Έχει συμφωνήσει, </w:t>
      </w:r>
      <w:r>
        <w:rPr>
          <w:rFonts w:eastAsia="Times New Roman" w:cs="Times New Roman"/>
          <w:szCs w:val="28"/>
        </w:rPr>
        <w:t>επίσης,</w:t>
      </w:r>
      <w:r>
        <w:rPr>
          <w:rFonts w:eastAsia="Times New Roman" w:cs="Times New Roman"/>
          <w:szCs w:val="28"/>
        </w:rPr>
        <w:t xml:space="preserve"> κ</w:t>
      </w:r>
      <w:r>
        <w:rPr>
          <w:rFonts w:eastAsia="Times New Roman" w:cs="Times New Roman"/>
          <w:szCs w:val="28"/>
        </w:rPr>
        <w:t>αι σε πρόσθετα προληπτικά μέτρα ύψους περίπου 3,5 δισεκατομμυρίων ευρώ.</w:t>
      </w:r>
    </w:p>
    <w:p w14:paraId="10B0C97A"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Αυτός είναι ο λογαριασμός της διακυβέρνησης ΣΥΡΙΖΑ-ΑΝΕΛ. Είναι ένας λογαριασμός πολύ υψηλότερος αυτού</w:t>
      </w:r>
      <w:r>
        <w:rPr>
          <w:rFonts w:eastAsia="Times New Roman" w:cs="Times New Roman"/>
          <w:szCs w:val="28"/>
        </w:rPr>
        <w:t>,</w:t>
      </w:r>
      <w:r>
        <w:rPr>
          <w:rFonts w:eastAsia="Times New Roman" w:cs="Times New Roman"/>
          <w:szCs w:val="28"/>
        </w:rPr>
        <w:t xml:space="preserve"> που ζητούσαν οι δανειστές πριν από ενάμιση χρόνο για την επίτευξη, μάλιστα, πολύ </w:t>
      </w:r>
      <w:r>
        <w:rPr>
          <w:rFonts w:eastAsia="Times New Roman" w:cs="Times New Roman"/>
          <w:szCs w:val="28"/>
        </w:rPr>
        <w:t>υψηλότερων στόχων. Είναι ένας λογαριασμός</w:t>
      </w:r>
      <w:r>
        <w:rPr>
          <w:rFonts w:eastAsia="Times New Roman" w:cs="Times New Roman"/>
          <w:szCs w:val="28"/>
        </w:rPr>
        <w:t>,</w:t>
      </w:r>
      <w:r>
        <w:rPr>
          <w:rFonts w:eastAsia="Times New Roman" w:cs="Times New Roman"/>
          <w:szCs w:val="28"/>
        </w:rPr>
        <w:t xml:space="preserve"> που έχει ήδη πάει πολύ πέραν της συμφωνίας του Αυγούστου, ακόμα και χωρίς τα πρόσθετα μέτρα, κατά 1,5 δισεκατομμύρια ευρώ.</w:t>
      </w:r>
    </w:p>
    <w:p w14:paraId="10B0C97B"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Αυτός ο λογαριασμός είναι ίσος με τον αντίστοιχο του δευτέρου μνημονίου. Προσέξτε, το 2012</w:t>
      </w:r>
      <w:r>
        <w:rPr>
          <w:rFonts w:eastAsia="Times New Roman" w:cs="Times New Roman"/>
          <w:szCs w:val="28"/>
        </w:rPr>
        <w:t xml:space="preserve"> ελήφθησαν μέτρα με την οικονομία σε βαθιά ύφεση -9%- και με μεγάλο πρωτογενές έλλειμμα. Σήμερα, η Κυβέρνηση λαμβάνει ίσου ύψους μέτρα, παρά το γεγονός ότι το 2014 η οικονομία είχε επιστρέψει σε θετικό ρυθμό ανάπτυξης και σε πρωτογενή πλεονάσματα. Αυτό είν</w:t>
      </w:r>
      <w:r>
        <w:rPr>
          <w:rFonts w:eastAsia="Times New Roman" w:cs="Times New Roman"/>
          <w:szCs w:val="28"/>
        </w:rPr>
        <w:t>αι το δημοσιονομικό αποτέλεσμα της ανευθυνότητας του ΣΥΡΙΖΑ.</w:t>
      </w:r>
    </w:p>
    <w:p w14:paraId="10B0C97C"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Η πέμπτη και τελευταία επισήμανση είναι η εξής: Η Κυβέρνηση υποστηρίζει ότι δεν θα χρειαστούν πρόσθετα προληπτικά μέτρα. Μα, αν είναι έτσι, γιατί τότε αυτά είναι ποσοτικοποιημένα; </w:t>
      </w:r>
    </w:p>
    <w:p w14:paraId="10B0C97D"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Για μας είναι </w:t>
      </w:r>
      <w:r>
        <w:rPr>
          <w:rFonts w:eastAsia="Times New Roman" w:cs="Times New Roman"/>
          <w:szCs w:val="28"/>
        </w:rPr>
        <w:t>σαφές ότι αυτό οφείλεται στο γεγονός της συγκεκριμένης σύνθεσης των δημοσιονομικών μέτρων ιδιοκτησίας της Κυβέρνησης και ιδιαίτερα στην αριστερή ιδεοληπτική εμμονή στην αύξηση της φορολόγησης όλων των πολιτών, νοικοκυριών και επιχειρήσεων, ελεύθερων επαγγε</w:t>
      </w:r>
      <w:r>
        <w:rPr>
          <w:rFonts w:eastAsia="Times New Roman" w:cs="Times New Roman"/>
          <w:szCs w:val="28"/>
        </w:rPr>
        <w:t xml:space="preserve">λματιών και αυτοαπασχολούμενων, νέων επιστημόνων, μισθωτών, συνταξιούχων, αγροτών, με τον περιορισμό του αφορολόγητου, σπάζοντας δήθεν «κόκκινες γραμμές» μέσα από τροπολογίες, με την αύξηση των φορολογικών συντελεστών στις κλίμακες φορολογίας εισοδήματος, </w:t>
      </w:r>
      <w:r>
        <w:rPr>
          <w:rFonts w:eastAsia="Times New Roman" w:cs="Times New Roman"/>
          <w:szCs w:val="28"/>
        </w:rPr>
        <w:t>με τη μονιμοποίηση και την αύξηση της εισφοράς αλληλεγγύης, με τη φορολόγηση των ενοικίων, με τη φορολόγηση των μερισμάτων, με την αύξηση των ασφαλιστικών εισφορών, με τη φορολόγηση –πάλι μέσα από τροπολογία- των αγροτικών επιδοτήσεων, με την περαιτέρω αύξ</w:t>
      </w:r>
      <w:r>
        <w:rPr>
          <w:rFonts w:eastAsia="Times New Roman" w:cs="Times New Roman"/>
          <w:szCs w:val="28"/>
        </w:rPr>
        <w:t>ηση –πάλι μέσα από τροπολογία- της φορολόγησης των κερδών από επιχειρηματική δραστηριότητα, με την αύξηση της έμμεσης φορολόγησης</w:t>
      </w:r>
      <w:r>
        <w:rPr>
          <w:rFonts w:eastAsia="Times New Roman" w:cs="Times New Roman"/>
          <w:szCs w:val="28"/>
        </w:rPr>
        <w:t>,</w:t>
      </w:r>
      <w:r>
        <w:rPr>
          <w:rFonts w:eastAsia="Times New Roman" w:cs="Times New Roman"/>
          <w:szCs w:val="28"/>
        </w:rPr>
        <w:t xml:space="preserve"> που ακόμα δεν την έχουμε δει και με ένα ασφαλιστικό νομοσχέδιο αντιαναπτυξιακό και αντιπαραγωγικό, κοινωνικά και γενεαλογικά </w:t>
      </w:r>
      <w:r>
        <w:rPr>
          <w:rFonts w:eastAsia="Times New Roman" w:cs="Times New Roman"/>
          <w:szCs w:val="28"/>
        </w:rPr>
        <w:t>άδικο, που καταργεί τις αρχές της ανταποδοτικότητας και της αναλογικότητας, που δεν μεταρρυθμίζει, αλλά αντίθετα απορρυθμίζει το σύστημα.</w:t>
      </w:r>
    </w:p>
    <w:p w14:paraId="10B0C97E"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Αυτό το μείγμα δημοσιονομικής πολιτικής έχει αποδειχθεί από το πρώτο μνημόνιο, το οποίο και το αντιγράφει, οικονομικά </w:t>
      </w:r>
      <w:r>
        <w:rPr>
          <w:rFonts w:eastAsia="Times New Roman" w:cs="Times New Roman"/>
          <w:szCs w:val="28"/>
        </w:rPr>
        <w:t>αναποτελεσματικό και κοινωνικά άδικο.</w:t>
      </w:r>
    </w:p>
    <w:p w14:paraId="10B0C97F"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10B0C980"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κλείνοντας, θα έλεγα ότι η αριστερή χρυσόσκονη</w:t>
      </w:r>
      <w:r>
        <w:rPr>
          <w:rFonts w:eastAsia="Times New Roman" w:cs="Times New Roman"/>
          <w:szCs w:val="28"/>
        </w:rPr>
        <w:t>,</w:t>
      </w:r>
      <w:r>
        <w:rPr>
          <w:rFonts w:eastAsia="Times New Roman" w:cs="Times New Roman"/>
          <w:szCs w:val="28"/>
        </w:rPr>
        <w:t xml:space="preserve"> που επιχειρεί και πάλι να ρίξει η Κυβέρνηση –απ’ όση της</w:t>
      </w:r>
      <w:r>
        <w:rPr>
          <w:rFonts w:eastAsia="Times New Roman" w:cs="Times New Roman"/>
          <w:szCs w:val="28"/>
        </w:rPr>
        <w:t xml:space="preserve"> έχει απομείνει- δεν πείθει πλέον τους πολίτες, οι οποίοι παρακολουθούν αμήχανα το θεατρικό έργο της δήθεν ηρωικής διαπραγμάτευσης σε σενάριο και σκηνοθεσία ΣΥΡΙΖΑ, βιώνουν επώδυνα την πορεία στο τέλμα και αναμένουν το επερχόμενο τσουνάμι των σκληρών μέτρω</w:t>
      </w:r>
      <w:r>
        <w:rPr>
          <w:rFonts w:eastAsia="Times New Roman" w:cs="Times New Roman"/>
          <w:szCs w:val="28"/>
        </w:rPr>
        <w:t>ν, βλέποντας ότι τα χειρότερα είναι μπροστά τους.</w:t>
      </w:r>
    </w:p>
    <w:p w14:paraId="10B0C981"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Γι’ αυτό, η χώρα χρειάζεται μια άλλη κυβέρνηση, με άλλες πολιτικές.</w:t>
      </w:r>
    </w:p>
    <w:p w14:paraId="10B0C982"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Σας ευχαριστώ πολύ.</w:t>
      </w:r>
    </w:p>
    <w:p w14:paraId="10B0C983" w14:textId="77777777" w:rsidR="009F6C17" w:rsidRDefault="003C1E98">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10B0C98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τώρα ο</w:t>
      </w:r>
      <w:r>
        <w:rPr>
          <w:rFonts w:eastAsia="Times New Roman" w:cs="Times New Roman"/>
          <w:szCs w:val="24"/>
        </w:rPr>
        <w:t xml:space="preserve"> κ. Σταύρος Αραχωβίτης, Βουλευτής του ΣΥΡΙΖΑ, για επτά λεπτά.</w:t>
      </w:r>
    </w:p>
    <w:p w14:paraId="10B0C98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olor w:val="000000"/>
          <w:szCs w:val="24"/>
        </w:rPr>
        <w:t>Ευχαριστώ, κυρία Πρόεδρε.</w:t>
      </w:r>
      <w:r>
        <w:rPr>
          <w:rFonts w:eastAsia="Times New Roman" w:cs="Times New Roman"/>
          <w:szCs w:val="24"/>
        </w:rPr>
        <w:t xml:space="preserve"> </w:t>
      </w:r>
    </w:p>
    <w:p w14:paraId="10B0C98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 σημερινή μου τοποθέτηση θέλω να επικεντρωθώ στα όσα προβλέπονται στο σχέδιο νόμου για τους αγρότες. Ξεκινώντας, ν</w:t>
      </w:r>
      <w:r>
        <w:rPr>
          <w:rFonts w:eastAsia="Times New Roman" w:cs="Times New Roman"/>
          <w:szCs w:val="24"/>
        </w:rPr>
        <w:t>α θυμίσω ότι ο ΟΓΑ έχει εξαιρεθεί από τη ρύθμιση του ν.3863, γεγονός</w:t>
      </w:r>
      <w:r>
        <w:rPr>
          <w:rFonts w:eastAsia="Times New Roman" w:cs="Times New Roman"/>
          <w:szCs w:val="24"/>
        </w:rPr>
        <w:t>,</w:t>
      </w:r>
      <w:r>
        <w:rPr>
          <w:rFonts w:eastAsia="Times New Roman" w:cs="Times New Roman"/>
          <w:szCs w:val="24"/>
        </w:rPr>
        <w:t xml:space="preserve"> που θα σήμαινε ότι οι αγρότες δεν θα λάμβαναν βασική παροχή, αφού αυτή έμπαινε μειούμενη σταδιακά ως το 2026, οπότε και θα καταργούνταν τελείως. </w:t>
      </w:r>
    </w:p>
    <w:p w14:paraId="10B0C98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το άρθρο 40</w:t>
      </w:r>
      <w:r>
        <w:rPr>
          <w:rFonts w:eastAsia="Times New Roman" w:cs="Times New Roman"/>
          <w:szCs w:val="24"/>
        </w:rPr>
        <w:t>,</w:t>
      </w:r>
      <w:r>
        <w:rPr>
          <w:rFonts w:eastAsia="Times New Roman" w:cs="Times New Roman"/>
          <w:szCs w:val="24"/>
        </w:rPr>
        <w:t xml:space="preserve"> του παρόντος</w:t>
      </w:r>
      <w:r>
        <w:rPr>
          <w:rFonts w:eastAsia="Times New Roman" w:cs="Times New Roman"/>
          <w:szCs w:val="24"/>
        </w:rPr>
        <w:t>,</w:t>
      </w:r>
      <w:r>
        <w:rPr>
          <w:rFonts w:eastAsia="Times New Roman" w:cs="Times New Roman"/>
          <w:szCs w:val="24"/>
        </w:rPr>
        <w:t xml:space="preserve"> οι ασφαλισμένοι</w:t>
      </w:r>
      <w:r>
        <w:rPr>
          <w:rFonts w:eastAsia="Times New Roman" w:cs="Times New Roman"/>
          <w:szCs w:val="24"/>
        </w:rPr>
        <w:t>,</w:t>
      </w:r>
      <w:r>
        <w:rPr>
          <w:rFonts w:eastAsia="Times New Roman" w:cs="Times New Roman"/>
          <w:szCs w:val="24"/>
        </w:rPr>
        <w:t xml:space="preserve"> που ασφαλίζονταν έως σήμερα στον κλάδο της κύριας ασφάλισης αγροτών, τον ΟΓΑ,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καταβάλλουν ως εισφορά στον κλάδο της κύριας σύνταξης ποσοστό επί τους εισοδήματός τους, όπως αυτό καθορίζεται με βάση το φορολογητέο τους εισό</w:t>
      </w:r>
      <w:r>
        <w:rPr>
          <w:rFonts w:eastAsia="Times New Roman" w:cs="Times New Roman"/>
          <w:szCs w:val="24"/>
        </w:rPr>
        <w:t xml:space="preserve">δημα από την ασκούμενη αγροτική δραστηριότητα. </w:t>
      </w:r>
    </w:p>
    <w:p w14:paraId="10B0C98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Επειδή, όμως, το αγροτικό εισόδημα κατά μέσο όρο είναι πολύ κατώτερο του μέσου αστικού, γίνεται μια πάγια ρύθμιση ότι το κατώτατο ασφαλιστέο εισόδημα για τους αγρότες θα είναι το ποσό που αναλογεί στο 70% του</w:t>
      </w:r>
      <w:r>
        <w:rPr>
          <w:rFonts w:eastAsia="Times New Roman" w:cs="Times New Roman"/>
          <w:szCs w:val="24"/>
        </w:rPr>
        <w:t xml:space="preserve"> μισθού του ανειδίκευτου εργάτη και όχι στο 100%, όπως ισχύει για τους υπόλοιπους αυτοαπασχολούμενους. Στην ίδια λογική βασίζεται και το ότι οι ασφαλιστικές εισφορές στον ΟΓΑ θα έχουν μεγαλύτερη μεταβατική περίοδο εναρμόνισής τους με τις υπόλοιπες εισφορές</w:t>
      </w:r>
      <w:r>
        <w:rPr>
          <w:rFonts w:eastAsia="Times New Roman" w:cs="Times New Roman"/>
          <w:szCs w:val="24"/>
        </w:rPr>
        <w:t xml:space="preserve"> ως το 2022.</w:t>
      </w:r>
    </w:p>
    <w:p w14:paraId="10B0C98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Επίσης, όταν υπάρχει οικογενειακή αγροτική εκμετάλλευση</w:t>
      </w:r>
      <w:r>
        <w:rPr>
          <w:rFonts w:eastAsia="Times New Roman" w:cs="Times New Roman"/>
          <w:szCs w:val="24"/>
        </w:rPr>
        <w:t>,</w:t>
      </w:r>
      <w:r>
        <w:rPr>
          <w:rFonts w:eastAsia="Times New Roman" w:cs="Times New Roman"/>
          <w:szCs w:val="24"/>
        </w:rPr>
        <w:t xml:space="preserve"> που απασχολούνται ο/η σύζυγος ή και τα ανήλικα τέκνα, το φορολογητέο εισόδημα διαιρείται διά τα μέλη της εκμετάλλευσης. Συνεπώς, αντίστοιχα μειώνεται η ασφαλιστική εισφορά για κάθε μέλος</w:t>
      </w:r>
      <w:r>
        <w:rPr>
          <w:rFonts w:eastAsia="Times New Roman" w:cs="Times New Roman"/>
          <w:szCs w:val="24"/>
        </w:rPr>
        <w:t>.</w:t>
      </w:r>
    </w:p>
    <w:p w14:paraId="10B0C98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μια βασική ακόμα τομή είναι το τι νοείται σαν φορολογητέο εισόδημα για τους αγρότες, που, όπως είπαμε, αποτελεί και τη βάση υπολογισμού των εισφορών. Εδώ αναφερόμαστε στο άρθρο 114 και τι θα νοείται σαν κέρδος από επιχειρηματική δραστηριότητα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και μετά για τους αγρότες. Έτσι, με τις παραγράφους 3 και 4 του άρθρου αυτού εξαιρούνται από το φορολογητέο εισόδημα και δεν νοούνται ως κέρδος για τους αγρότες και οι επιδοτήσεις του δεύτερου πυλώνα, αλλά και οι ενισχύσεις του πρώτου πυλώνα, πλην </w:t>
      </w:r>
      <w:r>
        <w:rPr>
          <w:rFonts w:eastAsia="Times New Roman" w:cs="Times New Roman"/>
          <w:szCs w:val="24"/>
        </w:rPr>
        <w:t xml:space="preserve">της βασικής. Η πράσινη ενίσχυση και οι συνδεδεμένες θεωρούνται ως φορολογητέο εισόδημα μόνο για το ποσό πάνω από τις 12.000 ευρώ. </w:t>
      </w:r>
    </w:p>
    <w:p w14:paraId="10B0C98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Εισάγεται, επίσης, για πρώτη φορά πραγματικό αφορολόγητο στο εισόδημα από τη δραστηριότητα, πέρα από αυτό που υπάρχει στις επ</w:t>
      </w:r>
      <w:r>
        <w:rPr>
          <w:rFonts w:eastAsia="Times New Roman" w:cs="Times New Roman"/>
          <w:szCs w:val="24"/>
        </w:rPr>
        <w:t>ιδοτήσεις. Έτσι, αίρεται η αναγκαστική –να το πούμε έτσι- ανισότητα του αφορολόγητου στις επιδοτήσεις, όπου αυτοί που δεν λάμβαναν επιδότηση δεν τύχαιναν αφορολόγητου.</w:t>
      </w:r>
    </w:p>
    <w:p w14:paraId="10B0C98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αφορολόγητο των 12.000 ευρώ στις επιδοτήσεις εισήχθη από αυτή τη Κυβέρνηση πέρσι τέτο</w:t>
      </w:r>
      <w:r>
        <w:rPr>
          <w:rFonts w:eastAsia="Times New Roman" w:cs="Times New Roman"/>
          <w:szCs w:val="24"/>
        </w:rPr>
        <w:t>ια εποχή για να προστατέψει τη φορολόγηση από το πρώτο ευρώ που προέβλεπε ο ν.4172/2013. Αρκεί να αναφέρω, λοιπόν, λίγα παραδείγματα για τη νέα κλίμακα φορολόγησης για τους αγρότες μας:</w:t>
      </w:r>
    </w:p>
    <w:p w14:paraId="10B0C98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βάση τα αγροτικά εισοδήματα που δηλώθηκαν το 2015 στις περσινές φορ</w:t>
      </w:r>
      <w:r>
        <w:rPr>
          <w:rFonts w:eastAsia="Times New Roman" w:cs="Times New Roman"/>
          <w:szCs w:val="24"/>
        </w:rPr>
        <w:t>ολογικές δηλώσεις, το 85% των αγροτών δήλωσαν αγροτικά εισοδήματα έως 5.000 ευρώ, χωρίς σε αυτά να περιλαμβάνονται οι επιδοτήσεις κάτω από τις 12.000 ευρώ</w:t>
      </w:r>
      <w:r>
        <w:rPr>
          <w:rFonts w:eastAsia="Times New Roman" w:cs="Times New Roman"/>
          <w:szCs w:val="24"/>
        </w:rPr>
        <w:t>,</w:t>
      </w:r>
      <w:r>
        <w:rPr>
          <w:rFonts w:eastAsia="Times New Roman" w:cs="Times New Roman"/>
          <w:szCs w:val="24"/>
        </w:rPr>
        <w:t xml:space="preserve"> που εξαιρέθηκαν με τη ρύθμιση της κ. Βαλαβάνη. Επίσης, το 90% των ΑΦΜ</w:t>
      </w:r>
      <w:r>
        <w:rPr>
          <w:rFonts w:eastAsia="Times New Roman" w:cs="Times New Roman"/>
          <w:szCs w:val="24"/>
        </w:rPr>
        <w:t>,</w:t>
      </w:r>
      <w:r>
        <w:rPr>
          <w:rFonts w:eastAsia="Times New Roman" w:cs="Times New Roman"/>
          <w:szCs w:val="24"/>
        </w:rPr>
        <w:t xml:space="preserve"> που δήλωσαν αγροτικό εισόδημα</w:t>
      </w:r>
      <w:r>
        <w:rPr>
          <w:rFonts w:eastAsia="Times New Roman" w:cs="Times New Roman"/>
          <w:szCs w:val="24"/>
        </w:rPr>
        <w:t xml:space="preserve"> δήλωσαν κάτω από 9.000 ευρώ. </w:t>
      </w:r>
    </w:p>
    <w:p w14:paraId="10B0C98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μόνο από αυτό το στοιχείο συνάγεται ότι το μεγαλύτερο μέρος των αγροτών δήλωσαν εισόδημα κάτω από το σημερινό αφορολόγητο, από το αφορολόγητο</w:t>
      </w:r>
      <w:r>
        <w:rPr>
          <w:rFonts w:eastAsia="Times New Roman" w:cs="Times New Roman"/>
          <w:szCs w:val="24"/>
        </w:rPr>
        <w:t>,</w:t>
      </w:r>
      <w:r>
        <w:rPr>
          <w:rFonts w:eastAsia="Times New Roman" w:cs="Times New Roman"/>
          <w:szCs w:val="24"/>
        </w:rPr>
        <w:t xml:space="preserve"> που εισάγεται σήμερα. Για όσους από αυτούς, λοιπόν, που δήλωσαν αγροτικό εισόδ</w:t>
      </w:r>
      <w:r>
        <w:rPr>
          <w:rFonts w:eastAsia="Times New Roman" w:cs="Times New Roman"/>
          <w:szCs w:val="24"/>
        </w:rPr>
        <w:t>ημα κάτω από 5.000 ευρώ οι ετήσιες ασφαλιστικές εισφορές για τα έτη από 2017, 2018 έως 2022 και μετά, θα βασιστούν στο εισόδημά τους και θα υπολογίζονται ως εξής: Για το 2017, 937 ευρώ. Για το 2018, 1.092 ευρώ για το 2019, 1.248 ευρώ και κλιμακώνεται μέχρι</w:t>
      </w:r>
      <w:r>
        <w:rPr>
          <w:rFonts w:eastAsia="Times New Roman" w:cs="Times New Roman"/>
          <w:szCs w:val="24"/>
        </w:rPr>
        <w:t xml:space="preserve"> το 2020 και μετά που θα φτάσει στα 1.338 ευρώ, όπως είπαμε για εισοδήματα 5.000 ευρώ.</w:t>
      </w:r>
    </w:p>
    <w:p w14:paraId="10B0C98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να είναι σωστή και η εικόνα στους συναδέλφους, αλλά και στον ελληνικό λαό και να μην λαϊκίζουμε, γιατί ο λαϊκισμός περισσεύει τούτες τις ημέρες, το 62% των ασφαλισμέ</w:t>
      </w:r>
      <w:r>
        <w:rPr>
          <w:rFonts w:eastAsia="Times New Roman" w:cs="Times New Roman"/>
          <w:szCs w:val="24"/>
        </w:rPr>
        <w:t>νων στον ΟΓΑ με τον παλιό, με τον ισχύοντα νόμο, το 2017 θα πλήρωνε 1.096 ευρώ, ενώ με το δικό μας νόμο θα πληρώσει 1.092 ευρώ.</w:t>
      </w:r>
    </w:p>
    <w:p w14:paraId="10B0C99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Συνεπώς και το 2017, αλλά και το 2018 οι εισφορές θα είναι μικρότερες. Και κάτι ακόμα. Με τα στοιχεία του Υπουργείου Οικονομικών</w:t>
      </w:r>
      <w:r>
        <w:rPr>
          <w:rFonts w:eastAsia="Times New Roman" w:cs="Times New Roman"/>
          <w:szCs w:val="24"/>
        </w:rPr>
        <w:t>, το 83% ανήκει πλέον σ’ αυτήν την κατηγορία και όχι το 62%</w:t>
      </w:r>
      <w:r>
        <w:rPr>
          <w:rFonts w:eastAsia="Times New Roman" w:cs="Times New Roman"/>
          <w:szCs w:val="24"/>
        </w:rPr>
        <w:t>,</w:t>
      </w:r>
      <w:r>
        <w:rPr>
          <w:rFonts w:eastAsia="Times New Roman" w:cs="Times New Roman"/>
          <w:szCs w:val="24"/>
        </w:rPr>
        <w:t xml:space="preserve"> που σήμερα ανήκει στην πολυπληθέστερη τρίτη κατηγορία. </w:t>
      </w:r>
    </w:p>
    <w:p w14:paraId="10B0C99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Εδώ όμως, κύριοι συνάδελφοι, επιτρέψτε μου να γυρίσω πίσω στο κοντινό παρελθόν, στο Νοέμβριο του 2014, όταν δεκαεπτά Βουλευτές της σημερινή</w:t>
      </w:r>
      <w:r>
        <w:rPr>
          <w:rFonts w:eastAsia="Times New Roman" w:cs="Times New Roman"/>
          <w:szCs w:val="24"/>
        </w:rPr>
        <w:t>ς Αξιωματικής Αντιπολίτευσης, της Νέας Δημοκρατίας, επιχείρησαν να περάσουν μια βουλευτική τροπολογία -κάτι παρόμοιο δηλαδή-</w:t>
      </w:r>
      <w:r>
        <w:rPr>
          <w:rFonts w:eastAsia="Times New Roman" w:cs="Times New Roman"/>
          <w:szCs w:val="24"/>
        </w:rPr>
        <w:t>,</w:t>
      </w:r>
      <w:r>
        <w:rPr>
          <w:rFonts w:eastAsia="Times New Roman" w:cs="Times New Roman"/>
          <w:szCs w:val="24"/>
        </w:rPr>
        <w:t xml:space="preserve"> για την εξαίρεση των κοινοτικών επιδοτήσεων και να εισαχθεί αφορολόγητο. Αυτή η τροπολογία δεν έγινε δεκτή από τον τότε Υπουργό με</w:t>
      </w:r>
      <w:r>
        <w:rPr>
          <w:rFonts w:eastAsia="Times New Roman" w:cs="Times New Roman"/>
          <w:szCs w:val="24"/>
        </w:rPr>
        <w:t xml:space="preserve"> την αιτιολογία της αδυναμίας εκτίμησης των επιπτώσεων. </w:t>
      </w:r>
    </w:p>
    <w:p w14:paraId="10B0C99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Αυτήν την τροπολογία μαζί με τον σχετικό Τύπο της εποχής θα ήθελα να καταθέσω στα Πρακτικά. </w:t>
      </w:r>
    </w:p>
    <w:p w14:paraId="10B0C99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Σταύρος Αραχωβίτης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0B0C99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συμφωνώντας και τότε με τους συναδέλ</w:t>
      </w:r>
      <w:r>
        <w:rPr>
          <w:rFonts w:eastAsia="Times New Roman" w:cs="Times New Roman"/>
          <w:szCs w:val="24"/>
        </w:rPr>
        <w:t>φους, θεσπίσαμε ήδη από πέρυσι το αφορολόγητο των 12.000 στις επιδοτήσεις και με το άρθρο 114 του σημερινού νομοσχεδίου εντάσσουμε εξειδικεύσεις πάνω σ’ αυτό το σημείο. Ελπίζω, λοιπόν, οι συνάδελφοι</w:t>
      </w:r>
      <w:r>
        <w:rPr>
          <w:rFonts w:eastAsia="Times New Roman" w:cs="Times New Roman"/>
          <w:szCs w:val="24"/>
        </w:rPr>
        <w:t>,</w:t>
      </w:r>
      <w:r>
        <w:rPr>
          <w:rFonts w:eastAsia="Times New Roman" w:cs="Times New Roman"/>
          <w:szCs w:val="24"/>
        </w:rPr>
        <w:t xml:space="preserve"> που είχαν υπογράψει τότε την τροπολογία, να το ψηφίσουν.</w:t>
      </w:r>
      <w:r>
        <w:rPr>
          <w:rFonts w:eastAsia="Times New Roman" w:cs="Times New Roman"/>
          <w:szCs w:val="24"/>
        </w:rPr>
        <w:t xml:space="preserve"> </w:t>
      </w:r>
    </w:p>
    <w:p w14:paraId="10B0C99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Οι φορολογικές ελαφρύνσεις με βάση το άρθρο 114 για τους αγρότες της χώρας μας είναι από μόνες τους πολύ σημαντικές. Αν συνδυαστούν και αυτές με τις αντίστοιχες ασφαλιστικές εισφορές, το αίσθημα δικαίου που εισάγουμε για τους αγρότες της χώρας μας είναι </w:t>
      </w:r>
      <w:r>
        <w:rPr>
          <w:rFonts w:eastAsia="Times New Roman" w:cs="Times New Roman"/>
          <w:szCs w:val="24"/>
        </w:rPr>
        <w:t xml:space="preserve">πρόδηλο. </w:t>
      </w:r>
    </w:p>
    <w:p w14:paraId="10B0C99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πως είναι προφανές ότι με αυτό το σχέδιο νόμου εξυπηρετείται ο στόχος της στήριξης της πρωτογενούς παραγωγής στη χώρας μας, κάτι που η </w:t>
      </w:r>
      <w:r>
        <w:rPr>
          <w:rFonts w:eastAsia="Times New Roman"/>
          <w:szCs w:val="24"/>
        </w:rPr>
        <w:t>Κυβέρνηση</w:t>
      </w:r>
      <w:r>
        <w:rPr>
          <w:rFonts w:eastAsia="Times New Roman" w:cs="Times New Roman"/>
          <w:szCs w:val="24"/>
        </w:rPr>
        <w:t xml:space="preserve"> επιδίωξε και επιδιώκει στο πλαίσιο της πραγματικής διαπραγμάτευσ</w:t>
      </w:r>
      <w:r>
        <w:rPr>
          <w:rFonts w:eastAsia="Times New Roman" w:cs="Times New Roman"/>
          <w:szCs w:val="24"/>
        </w:rPr>
        <w:t xml:space="preserve">ης και τους διαλόγους με τους παραγωγικούς φορείς. </w:t>
      </w:r>
    </w:p>
    <w:p w14:paraId="10B0C99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0B0C998"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999"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Κύριε Βουλευτά, σας ευχαριστούμε και για την τήρηση του χρόνου. </w:t>
      </w:r>
    </w:p>
    <w:p w14:paraId="10B0C99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για δώδεκα </w:t>
      </w:r>
      <w:r>
        <w:rPr>
          <w:rFonts w:eastAsia="Times New Roman" w:cs="Times New Roman"/>
          <w:szCs w:val="24"/>
        </w:rPr>
        <w:t xml:space="preserve">λεπτά ο Κοινοβουλευτικός Εκπρόσωπος της Δημοκρατικής Συμπαράταξης κ. Ανδρέας Λοβέρδος. </w:t>
      </w:r>
    </w:p>
    <w:p w14:paraId="10B0C99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το πρωί που καθορίζαμε τη διαδικασία, είχαμε συμφωνήσει με αυτό</w:t>
      </w:r>
      <w:r>
        <w:rPr>
          <w:rFonts w:eastAsia="Times New Roman" w:cs="Times New Roman"/>
          <w:szCs w:val="24"/>
        </w:rPr>
        <w:t>,</w:t>
      </w:r>
      <w:r>
        <w:rPr>
          <w:rFonts w:eastAsia="Times New Roman" w:cs="Times New Roman"/>
          <w:szCs w:val="24"/>
        </w:rPr>
        <w:t xml:space="preserve"> που εισηγήθηκε ο κ. Κατρούγκαλος, ο οποίος είχε πει ότι θα μιλούσε ο Υ</w:t>
      </w:r>
      <w:r>
        <w:rPr>
          <w:rFonts w:eastAsia="Times New Roman" w:cs="Times New Roman"/>
          <w:szCs w:val="24"/>
        </w:rPr>
        <w:t xml:space="preserve">φυπουργός. Ο Υφυπουργός, λοιπόν, θα μιλούσε μετά τους εισηγητές-αγορητές και μετά τους πρώτους ή μέρος των πρώτων Βουλευτών. Εγώ, λοιπόν, θέλω να μιλήσω μετά από αυτό. </w:t>
      </w:r>
    </w:p>
    <w:p w14:paraId="10B0C99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Αύριο θα μιλήσει ο κ. Πετρόπουλος. </w:t>
      </w:r>
    </w:p>
    <w:p w14:paraId="10B0C99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w:t>
      </w:r>
      <w:r>
        <w:rPr>
          <w:rFonts w:eastAsia="Times New Roman" w:cs="Times New Roman"/>
          <w:b/>
          <w:szCs w:val="24"/>
        </w:rPr>
        <w:t>ΕΡΔΟΣ:</w:t>
      </w:r>
      <w:r>
        <w:rPr>
          <w:rFonts w:eastAsia="Times New Roman" w:cs="Times New Roman"/>
          <w:szCs w:val="24"/>
        </w:rPr>
        <w:t xml:space="preserve"> Τότε θα μιλήσω εγώ τώρα. </w:t>
      </w:r>
    </w:p>
    <w:p w14:paraId="10B0C99E"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Ορίστε, κύριε Λοβέρδο, έχετε τον λόγο για δώδεκα λεπτά. </w:t>
      </w:r>
    </w:p>
    <w:p w14:paraId="10B0C99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για την παρούσα Πλειοψηφία της Βουλής ήρθε η ώρα αυτού</w:t>
      </w:r>
      <w:r>
        <w:rPr>
          <w:rFonts w:eastAsia="Times New Roman" w:cs="Times New Roman"/>
          <w:szCs w:val="24"/>
        </w:rPr>
        <w:t>,</w:t>
      </w:r>
      <w:r>
        <w:rPr>
          <w:rFonts w:eastAsia="Times New Roman" w:cs="Times New Roman"/>
          <w:szCs w:val="24"/>
        </w:rPr>
        <w:t xml:space="preserve"> που αποκαλέσατε φορολογικό-ασφαλιστικό, ήρθε δηλαδή η ώρα της αλήθειας. Ήρθε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εκείνη η ώρα</w:t>
      </w:r>
      <w:r>
        <w:rPr>
          <w:rFonts w:eastAsia="Times New Roman" w:cs="Times New Roman"/>
          <w:szCs w:val="24"/>
        </w:rPr>
        <w:t>,</w:t>
      </w:r>
      <w:r>
        <w:rPr>
          <w:rFonts w:eastAsia="Times New Roman" w:cs="Times New Roman"/>
          <w:szCs w:val="24"/>
        </w:rPr>
        <w:t xml:space="preserve"> που δεν χωρά εσάς της Πλειοψηφίας. Και δεν χωρά κανέναν από τους τρεις εαυτούς</w:t>
      </w:r>
      <w:r>
        <w:rPr>
          <w:rFonts w:eastAsia="Times New Roman" w:cs="Times New Roman"/>
          <w:szCs w:val="24"/>
        </w:rPr>
        <w:t>,</w:t>
      </w:r>
      <w:r>
        <w:rPr>
          <w:rFonts w:eastAsia="Times New Roman" w:cs="Times New Roman"/>
          <w:szCs w:val="24"/>
        </w:rPr>
        <w:t xml:space="preserve"> που μας έχετε παρουσιάσει. Δεν χωρά ούτε τον δημαγωγό και ψεύτη εαυτό σας π</w:t>
      </w:r>
      <w:r>
        <w:rPr>
          <w:rFonts w:eastAsia="Times New Roman" w:cs="Times New Roman"/>
          <w:szCs w:val="24"/>
        </w:rPr>
        <w:t xml:space="preserve">ρο των εκλογών του Ιανουαρίου του 2015 ούτε τον μετέπειτα εαυτό σας, με τις δημαγωγίες, τα ψεύδη και τα καραγκιοζιλίκια Βαρουφάκη και τους τυχοδιωκτισμούς που ξέσπασαν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σας εκδικήθηκαν με το τρίτο αχρείαστο μνημόνιο που φέρατε στη Β</w:t>
      </w:r>
      <w:r>
        <w:rPr>
          <w:rFonts w:eastAsia="Times New Roman" w:cs="Times New Roman"/>
          <w:szCs w:val="24"/>
        </w:rPr>
        <w:t xml:space="preserve">ουλή να ψηφιστεί. </w:t>
      </w:r>
    </w:p>
    <w:p w14:paraId="10B0C9A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Δεν χωρά, όμως, ούτε και τον μετά τις εκλογές του Σεπτεμβρίου ψευδομεταρρυθμιστή εαυτό </w:t>
      </w:r>
      <w:r>
        <w:rPr>
          <w:rFonts w:eastAsia="Times New Roman" w:cs="Times New Roman"/>
          <w:szCs w:val="24"/>
        </w:rPr>
        <w:t>σας,</w:t>
      </w:r>
      <w:r>
        <w:rPr>
          <w:rFonts w:eastAsia="Times New Roman" w:cs="Times New Roman"/>
          <w:szCs w:val="24"/>
        </w:rPr>
        <w:t xml:space="preserve"> που βαφτίζει ως «μεταρρύθμιση» στο φορολογικό και το ασφαλιστικό τα δισεκατομμύρια</w:t>
      </w:r>
      <w:r>
        <w:rPr>
          <w:rFonts w:eastAsia="Times New Roman" w:cs="Times New Roman"/>
          <w:szCs w:val="24"/>
        </w:rPr>
        <w:t>,</w:t>
      </w:r>
      <w:r>
        <w:rPr>
          <w:rFonts w:eastAsia="Times New Roman" w:cs="Times New Roman"/>
          <w:szCs w:val="24"/>
        </w:rPr>
        <w:t xml:space="preserve"> που παίρνετε από τους ανθρώπους και τους πολίτες με το σχέδιο</w:t>
      </w:r>
      <w:r>
        <w:rPr>
          <w:rFonts w:eastAsia="Times New Roman" w:cs="Times New Roman"/>
          <w:szCs w:val="24"/>
        </w:rPr>
        <w:t xml:space="preserve"> νόμου</w:t>
      </w:r>
      <w:r>
        <w:rPr>
          <w:rFonts w:eastAsia="Times New Roman" w:cs="Times New Roman"/>
          <w:szCs w:val="24"/>
        </w:rPr>
        <w:t>,</w:t>
      </w:r>
      <w:r>
        <w:rPr>
          <w:rFonts w:eastAsia="Times New Roman" w:cs="Times New Roman"/>
          <w:szCs w:val="24"/>
        </w:rPr>
        <w:t xml:space="preserve"> που έχετε καταθέσει σήμερα. Πρόκειται για ένα σχέδιο νόμου που επαληθεύει έναν χαρακτηρισμό για τον ΣΥΡΙΖΑ, τον οποίο έχουν δώσει πολλοί στην Εθνική Αντιπροσωπεία -και εμείς, αλλά και εγώ χθες και τον οποίο επαναλαμβάνω και σήμερα- αυτόν της μεταρρ</w:t>
      </w:r>
      <w:r>
        <w:rPr>
          <w:rFonts w:eastAsia="Times New Roman" w:cs="Times New Roman"/>
          <w:szCs w:val="24"/>
        </w:rPr>
        <w:t>ύθμισης μιας «ψευδοαριστεράς», «Αριστεράς Μαδούρο».</w:t>
      </w:r>
    </w:p>
    <w:p w14:paraId="10B0C9A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Αυτή η «μεταρρύθμιση» τι κάνει; Κυρίες και κύριοι Βουλευτές, με το παρόν σχέδιο νόμου και με το άρθρο 114 έπαιρνε μέχρι χθες το βράδυ 1,7 δισ. από φόρους πάσης μορφής και από χθες τα ξημερώματα, με τροπολ</w:t>
      </w:r>
      <w:r>
        <w:rPr>
          <w:rFonts w:eastAsia="Times New Roman" w:cs="Times New Roman"/>
          <w:szCs w:val="24"/>
        </w:rPr>
        <w:t>ογία ώρας μπουζουκίων, και άλλα 200 εκατομμύρια από τη μείωση του αφορολόγητου στις 8.636 ευρώ περίπου, 1,9 δισεκατομμύρια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εκεί, συν 3 δισεκατομμύρια 114 εκατομμύρια από αυτό που δήθεν αποκαλεί αλλαγή του ασφαλιστικού, και συγκεκριμένα: 337 εκ</w:t>
      </w:r>
      <w:r>
        <w:rPr>
          <w:rFonts w:eastAsia="Times New Roman" w:cs="Times New Roman"/>
          <w:szCs w:val="24"/>
        </w:rPr>
        <w:t>ατομμύρια από τις υφιστάμενες επικουρικές συντάξεις, 48 εκατομμύρια από τις νέες επικουρικές. Επαναλαμβάνω</w:t>
      </w:r>
      <w:r>
        <w:rPr>
          <w:rFonts w:eastAsia="Times New Roman" w:cs="Times New Roman"/>
          <w:szCs w:val="24"/>
        </w:rPr>
        <w:t>,</w:t>
      </w:r>
      <w:r>
        <w:rPr>
          <w:rFonts w:eastAsia="Times New Roman" w:cs="Times New Roman"/>
          <w:szCs w:val="24"/>
        </w:rPr>
        <w:t xml:space="preserve"> για να είμαι ακριβής: 337 εκατομμύρια από τις υφιστάμενες επικουρικές συντάξεις, 48 εκατομμύρια ευρώ από τις νέες επικουρικές, 900 εκατομμύρια –παρα</w:t>
      </w:r>
      <w:r>
        <w:rPr>
          <w:rFonts w:eastAsia="Times New Roman" w:cs="Times New Roman"/>
          <w:szCs w:val="24"/>
        </w:rPr>
        <w:t>καλώ- από την κατάργηση του ΕΚΑΣ, 345 εκατομμύρια από τη μείωση νέων συντάξεων, 117 εκατομμύρια απ’ τις συντάξεις χηρείας, 187 εκατομμύρια από μη καταβολή συντάξεων σε νυν συνταξιούχους, 133 εκατομμύρια από μείωση στα απλήρωτα εφάπαξ, 87 εκατομμύρια από συ</w:t>
      </w:r>
      <w:r>
        <w:rPr>
          <w:rFonts w:eastAsia="Times New Roman" w:cs="Times New Roman"/>
          <w:szCs w:val="24"/>
        </w:rPr>
        <w:t>μψηφισμό ατομικών διαφορών, 38 εκατομμύρια από το ανώτατο όριο συντάξεων και 21 εκατομμύρια ευρώ από μείωση οικογενειακών παροχών. Αυτά, συν 708 εκατομμύρια</w:t>
      </w:r>
      <w:r>
        <w:rPr>
          <w:rFonts w:eastAsia="Times New Roman" w:cs="Times New Roman"/>
          <w:szCs w:val="24"/>
        </w:rPr>
        <w:t>,</w:t>
      </w:r>
      <w:r>
        <w:rPr>
          <w:rFonts w:eastAsia="Times New Roman" w:cs="Times New Roman"/>
          <w:szCs w:val="24"/>
        </w:rPr>
        <w:t xml:space="preserve"> που σκοπεύετε να πάρετε από την αύξηση εισφορών, από πηγή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αβέβαιη, αφού με το άρθρο 41 κα</w:t>
      </w:r>
      <w:r>
        <w:rPr>
          <w:rFonts w:eastAsia="Times New Roman" w:cs="Times New Roman"/>
          <w:szCs w:val="24"/>
        </w:rPr>
        <w:t>ι επόμενα αυξάνονται με τρόπο δραματικό και αντισυνταγματικό –όπως το πρωί υπογραμμίσαμε-  αυξάνονται οι εισφορές και δημιουργείται η βεβαιότητα ότι αυτά τα χρήματα δεν θα τα πάρετε διότι, όπως είναι γνωστό στους παροικούντες την Ιερουσαλήμ, η αύξηση των ε</w:t>
      </w:r>
      <w:r>
        <w:rPr>
          <w:rFonts w:eastAsia="Times New Roman" w:cs="Times New Roman"/>
          <w:szCs w:val="24"/>
        </w:rPr>
        <w:t>ισφορών σημαίνει και αδήλωτη εργασία. Σύνολο από την ασφαλιστική σας αλλαγή 3 δισεκατομμύρια 114 εκατομμύρια ευρώ και τα 1,9 δισεκατομμύρια από το άρθρο 114 των φόρων πάσης μορφής, σύνολο 5,014 δισεκατομμύρια.</w:t>
      </w:r>
    </w:p>
    <w:p w14:paraId="10B0C9A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Έχετε δεσμευθεί, όπως το έχουν πει δεκάδες Βου</w:t>
      </w:r>
      <w:r>
        <w:rPr>
          <w:rFonts w:eastAsia="Times New Roman" w:cs="Times New Roman"/>
          <w:szCs w:val="24"/>
        </w:rPr>
        <w:t xml:space="preserve">λευτές και Υπουργοί σας, ότι η δέσμη των μέτρων είναι 5,4 δισ. Άρα, συνάδελφοι, κυρίες και κύριοι της Πλειοψηφίας, δεν τελειώσατε ακόμη. Σας το είχα πει και στην </w:t>
      </w:r>
      <w:r>
        <w:rPr>
          <w:rFonts w:eastAsia="Times New Roman" w:cs="Times New Roman"/>
          <w:szCs w:val="24"/>
        </w:rPr>
        <w:t>ε</w:t>
      </w:r>
      <w:r>
        <w:rPr>
          <w:rFonts w:eastAsia="Times New Roman" w:cs="Times New Roman"/>
          <w:szCs w:val="24"/>
        </w:rPr>
        <w:t>πιτροπή ότι ο λογαριασμός πηγαίνοντας προς την ψήφιση στην Ολομέλεια, αύριο βράδυ</w:t>
      </w:r>
      <w:r>
        <w:rPr>
          <w:rFonts w:eastAsia="Times New Roman" w:cs="Times New Roman"/>
          <w:szCs w:val="24"/>
        </w:rPr>
        <w:t>,</w:t>
      </w:r>
      <w:r>
        <w:rPr>
          <w:rFonts w:eastAsia="Times New Roman" w:cs="Times New Roman"/>
          <w:szCs w:val="24"/>
        </w:rPr>
        <w:t xml:space="preserve"> δηλαδή, θα</w:t>
      </w:r>
      <w:r>
        <w:rPr>
          <w:rFonts w:eastAsia="Times New Roman" w:cs="Times New Roman"/>
          <w:szCs w:val="24"/>
        </w:rPr>
        <w:t xml:space="preserve"> αυξάνεται σε βάρος του πολίτη και του ανθρώπου. </w:t>
      </w:r>
      <w:r>
        <w:rPr>
          <w:rFonts w:eastAsia="Times New Roman" w:cs="Times New Roman"/>
          <w:szCs w:val="24"/>
        </w:rPr>
        <w:t>Π</w:t>
      </w:r>
      <w:r>
        <w:rPr>
          <w:rFonts w:eastAsia="Times New Roman" w:cs="Times New Roman"/>
          <w:szCs w:val="24"/>
        </w:rPr>
        <w:t>ράγματι, η τροπολογία των μπουζουκίων</w:t>
      </w:r>
      <w:r>
        <w:rPr>
          <w:rFonts w:eastAsia="Times New Roman" w:cs="Times New Roman"/>
          <w:szCs w:val="24"/>
        </w:rPr>
        <w:t>,</w:t>
      </w:r>
      <w:r>
        <w:rPr>
          <w:rFonts w:eastAsia="Times New Roman" w:cs="Times New Roman"/>
          <w:szCs w:val="24"/>
        </w:rPr>
        <w:t xml:space="preserve"> η χθεσινοβραδινή</w:t>
      </w:r>
      <w:r>
        <w:rPr>
          <w:rFonts w:eastAsia="Times New Roman" w:cs="Times New Roman"/>
          <w:szCs w:val="24"/>
        </w:rPr>
        <w:t>,</w:t>
      </w:r>
      <w:r>
        <w:rPr>
          <w:rFonts w:eastAsia="Times New Roman" w:cs="Times New Roman"/>
          <w:szCs w:val="24"/>
        </w:rPr>
        <w:t xml:space="preserve"> τον αυξάνει κατά 200. Ίσως έπεται και συνέχεια μέχρι αύριο το βράδυ σε αυτό το σχέδιο νόμου, εάν τα υπόλοιπα δεν προκύψουν από επόμενη νομοθετική πρω</w:t>
      </w:r>
      <w:r>
        <w:rPr>
          <w:rFonts w:eastAsia="Times New Roman" w:cs="Times New Roman"/>
          <w:szCs w:val="24"/>
        </w:rPr>
        <w:t>τοβουλία της Κυβέρνησης, που αλλάζει το ασφαλιστικό -υποτίθεται- και αλλάζει το φορολογικό.</w:t>
      </w:r>
    </w:p>
    <w:p w14:paraId="10B0C9A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Έχετε προσπαθήσει –δεν το καταφέρατε- να μετατρέψετε τη συζήτηση αντί για μία ευθεία συζήτηση επ’ αυτών σε μία συζήτηση για τα μέτρα-«κάβα» των 3,6 δισεκατομμυρίων</w:t>
      </w:r>
      <w:r>
        <w:rPr>
          <w:rFonts w:eastAsia="Times New Roman" w:cs="Times New Roman"/>
          <w:szCs w:val="24"/>
        </w:rPr>
        <w:t>,</w:t>
      </w:r>
      <w:r>
        <w:rPr>
          <w:rFonts w:eastAsia="Times New Roman" w:cs="Times New Roman"/>
          <w:szCs w:val="24"/>
        </w:rPr>
        <w:t xml:space="preserve"> που προσπαθείτε να αποτρέψετε. Τι προσπαθείτε να αποτρέψετε υποτίθεται; Να ρυθμιστούν τώρα και να μη ρυθμιστούν κατά τη διάρκεια της εφαρμογής των πολιτικών σας, όταν θα προκύπτουν τα ελλείμματα. Αντί για «κάβα» λέτε να τα ψηφίζουμε τότε. </w:t>
      </w:r>
    </w:p>
    <w:p w14:paraId="10B0C9A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Η συζήτηση όμως</w:t>
      </w:r>
      <w:r>
        <w:rPr>
          <w:rFonts w:eastAsia="Times New Roman" w:cs="Times New Roman"/>
          <w:szCs w:val="24"/>
        </w:rPr>
        <w:t xml:space="preserve"> δεν μετατοπίστηκε, δεν σας πέρασε, γιατί ο κόσμος έχει αρκετές φορές κοροϊδευτεί από εσάς. Τώρα</w:t>
      </w:r>
      <w:r>
        <w:rPr>
          <w:rFonts w:eastAsia="Times New Roman" w:cs="Times New Roman"/>
          <w:szCs w:val="24"/>
        </w:rPr>
        <w:t>,</w:t>
      </w:r>
      <w:r>
        <w:rPr>
          <w:rFonts w:eastAsia="Times New Roman" w:cs="Times New Roman"/>
          <w:szCs w:val="24"/>
        </w:rPr>
        <w:t xml:space="preserve"> το Πάσχα</w:t>
      </w:r>
      <w:r>
        <w:rPr>
          <w:rFonts w:eastAsia="Times New Roman" w:cs="Times New Roman"/>
          <w:szCs w:val="24"/>
        </w:rPr>
        <w:t>,</w:t>
      </w:r>
      <w:r>
        <w:rPr>
          <w:rFonts w:eastAsia="Times New Roman" w:cs="Times New Roman"/>
          <w:szCs w:val="24"/>
        </w:rPr>
        <w:t xml:space="preserve"> το έλεγαν σε όλους μας, φαντάζομαι και σε εσάς, όποιοι άνθρωποι μάς συναντούσαν και ξέρουν και μας παρακολουθούν. Όσο και αν ορισμένες απεργίες δεν </w:t>
      </w:r>
      <w:r>
        <w:rPr>
          <w:rFonts w:eastAsia="Times New Roman" w:cs="Times New Roman"/>
          <w:szCs w:val="24"/>
        </w:rPr>
        <w:t>αφήνουν την αλήθεια να φτάσει σε κάθε σπίτι, τον ήχο της αλήθειας οι πολίτες τον έχουν πάρει, τον έχουν ακούσει και ξέρουν καλά τι έχετε φέρει εδώ.</w:t>
      </w:r>
    </w:p>
    <w:p w14:paraId="10B0C9A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lang w:val="en-US"/>
        </w:rPr>
        <w:t>Nova</w:t>
      </w:r>
      <w:r>
        <w:rPr>
          <w:rFonts w:eastAsia="Times New Roman" w:cs="Times New Roman"/>
          <w:szCs w:val="24"/>
        </w:rPr>
        <w:t xml:space="preserve"> </w:t>
      </w:r>
      <w:r>
        <w:rPr>
          <w:rFonts w:eastAsia="Times New Roman" w:cs="Times New Roman"/>
          <w:szCs w:val="24"/>
          <w:lang w:val="en-US"/>
        </w:rPr>
        <w:t>verba</w:t>
      </w:r>
      <w:r>
        <w:rPr>
          <w:rFonts w:eastAsia="Times New Roman" w:cs="Times New Roman"/>
          <w:szCs w:val="24"/>
        </w:rPr>
        <w:t xml:space="preserve">» σάς είπα στην </w:t>
      </w:r>
      <w:r>
        <w:rPr>
          <w:rFonts w:eastAsia="Times New Roman" w:cs="Times New Roman"/>
          <w:szCs w:val="24"/>
        </w:rPr>
        <w:t>ε</w:t>
      </w:r>
      <w:r>
        <w:rPr>
          <w:rFonts w:eastAsia="Times New Roman" w:cs="Times New Roman"/>
          <w:szCs w:val="24"/>
        </w:rPr>
        <w:t>πιτροπή, καινούργιες λέξεις, βαφτίσια. Αντί για περικοπές και βούτηγμα χρημάτων,</w:t>
      </w:r>
      <w:r>
        <w:rPr>
          <w:rFonts w:eastAsia="Times New Roman" w:cs="Times New Roman"/>
          <w:szCs w:val="24"/>
        </w:rPr>
        <w:t xml:space="preserve"> νέο ασφαλιστικό και μεταρρύθμιση, την ψευδομεταρρύθμιση. </w:t>
      </w:r>
      <w:r>
        <w:rPr>
          <w:rFonts w:eastAsia="Times New Roman" w:cs="Times New Roman"/>
          <w:szCs w:val="24"/>
        </w:rPr>
        <w:t>Αντί για τρόικα, λίγο παλαιότερα, θεσμοί. Αντί για βασική σύνταξη εδώ, εθνική σύνταξη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Σανό κανένας πολίτης, κανένας άνθρωπος δεν μασάει, γιατί τροφοδότες είστε εσείς, οι ειδήμονες του περιττο</w:t>
      </w:r>
      <w:r>
        <w:rPr>
          <w:rFonts w:eastAsia="Times New Roman" w:cs="Times New Roman"/>
          <w:szCs w:val="24"/>
        </w:rPr>
        <w:t>ύ και τα μαγνητόφωνα της δημαγωγίας και των ψεμάτων. Δεν σας πιστεύει και δεν σας ακούει κανείς και έχετε και το θράσος να μιλάτε και με απρέπεια εναντίον μας -ο  Υπουργός το πρωί ήταν απρεπής- έχοντας ευθεία σύνδεση με την εποχή</w:t>
      </w:r>
      <w:r>
        <w:rPr>
          <w:rFonts w:eastAsia="Times New Roman" w:cs="Times New Roman"/>
          <w:szCs w:val="24"/>
        </w:rPr>
        <w:t>,</w:t>
      </w:r>
      <w:r>
        <w:rPr>
          <w:rFonts w:eastAsia="Times New Roman" w:cs="Times New Roman"/>
          <w:szCs w:val="24"/>
        </w:rPr>
        <w:t xml:space="preserve"> που κάνατε πάρτι πάνω στα</w:t>
      </w:r>
      <w:r>
        <w:rPr>
          <w:rFonts w:eastAsia="Times New Roman" w:cs="Times New Roman"/>
          <w:szCs w:val="24"/>
        </w:rPr>
        <w:t xml:space="preserve"> σώματα και την εντιμότητά μας με αυτά που λέγατε, με την κραυγή του Αρχηγού σας τότε, Αρχηγού κόμματος της Αντιπολίτευσης, ότι δεν θα μας αφήνετε να βγαίνουμε από τα σπίτια μας. Με τους προπηλακισμούς και τους ξυλοδαρμούς κάνατε πάρτι πάνω στα σώματα και </w:t>
      </w:r>
      <w:r>
        <w:rPr>
          <w:rFonts w:eastAsia="Times New Roman" w:cs="Times New Roman"/>
          <w:szCs w:val="24"/>
        </w:rPr>
        <w:t>την εντιμότητά μας, εσείς τα μαγνητόφωνα του ψέματος.</w:t>
      </w:r>
    </w:p>
    <w:p w14:paraId="10B0C9A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Λένε κάποιοι ότι πείρα είναι η αποκάλυψη στον εαυτό σου για το πόσο πολιτικά ηλίθιος υπήρξες. Όμως επιμένετε. Αντί για αυτοκριτική επιμένετε. Επιμένετε στις απρέπειες και σήμερα. Αντί να είχατε προσπαθή</w:t>
      </w:r>
      <w:r>
        <w:rPr>
          <w:rFonts w:eastAsia="Times New Roman" w:cs="Times New Roman"/>
          <w:szCs w:val="24"/>
        </w:rPr>
        <w:t>σει ή σε κάποια φάση μετά τις εκλογές του Σεπτεμβρίου, βρε αδερφέ, να προσπαθούσατε να κάνετε κάτι από αυτά που θα μπορούσαν να γίνουν, όχι, αφήσατε τον χρόνο να περνάει.</w:t>
      </w:r>
    </w:p>
    <w:p w14:paraId="10B0C9A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Η υπερήφανη διαπραγμάτευση χρέωνε με δισεκατομμύρια τον Έλληνα πολίτη για κάθε μήνα</w:t>
      </w:r>
      <w:r>
        <w:rPr>
          <w:rFonts w:eastAsia="Times New Roman" w:cs="Times New Roman"/>
          <w:szCs w:val="24"/>
        </w:rPr>
        <w:t>,</w:t>
      </w:r>
      <w:r>
        <w:rPr>
          <w:rFonts w:eastAsia="Times New Roman" w:cs="Times New Roman"/>
          <w:szCs w:val="24"/>
        </w:rPr>
        <w:t xml:space="preserve"> που περνούσε. Και επειδή σας λέμε ότι όσο χάνετε χρόνο, τόσο αυτός ο χρόνος είναι χρήμα</w:t>
      </w:r>
      <w:r>
        <w:rPr>
          <w:rFonts w:eastAsia="Times New Roman" w:cs="Times New Roman"/>
          <w:szCs w:val="24"/>
        </w:rPr>
        <w:t>,</w:t>
      </w:r>
      <w:r>
        <w:rPr>
          <w:rFonts w:eastAsia="Times New Roman" w:cs="Times New Roman"/>
          <w:szCs w:val="24"/>
        </w:rPr>
        <w:t xml:space="preserve"> που βγαίνει από την τσέπη των ανθρώπων,  εσείς αντικρούατε τα επιχειρήματα αυτά -και σήμερα ακούστηκε αυτό- λέγοντας «τόσο κακό έκανε ο ΣΥΡΙΖΑ στον ενάμιση χρόνο, τώρ</w:t>
      </w:r>
      <w:r>
        <w:rPr>
          <w:rFonts w:eastAsia="Times New Roman" w:cs="Times New Roman"/>
          <w:szCs w:val="24"/>
        </w:rPr>
        <w:t>α γεννήθηκε το πρόβλημα; Τα προηγούμενα;» Τα προηγούμενα πληρώνουμε –λέτε- και προσπαθείτε να ψαρέψετε πάλι σε θολά νερά.</w:t>
      </w:r>
    </w:p>
    <w:p w14:paraId="10B0C9A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Συμπολίτευσης, λέγαμε προ των εκλογών του Ιανουαρίου, έχοντας συνείδηση του τι σημαίνει να κυβερνάς μία χώρα σε </w:t>
      </w:r>
      <w:r>
        <w:rPr>
          <w:rFonts w:eastAsia="Times New Roman" w:cs="Times New Roman"/>
          <w:szCs w:val="24"/>
        </w:rPr>
        <w:t>φάση κρίσης, ότι ένα σαββατοκύριακο και πέντε ημέρες αρκούν για να καταστρέψεις ό, τι προσπαθούσες να φτιάξεις σε τέσσερα και σε πέντε χρόνια. Επιτρέψτε μου να σας πω τι κάνατε αυτόν τον ενάμιση χρόνο που ανέβασε τόσο πολύ τον λογαριασμό για την Ελλάδα και</w:t>
      </w:r>
      <w:r>
        <w:rPr>
          <w:rFonts w:eastAsia="Times New Roman" w:cs="Times New Roman"/>
          <w:szCs w:val="24"/>
        </w:rPr>
        <w:t xml:space="preserve"> τους Έλληνες.</w:t>
      </w:r>
    </w:p>
    <w:p w14:paraId="10B0C9A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Επαναφέρατε τη χώρα σε ύφεση. Ξέρετε τι σημαίνει αυτό; Δεν θα υπολογίσω το έτος 2017. Θα μείνω στα έτη 2015 και 2016. Οι προβλέψεις της Ευρωπαϊκής Κεντρικής Τράπεζας, που πολλοί την επαινούν και από την Πλειοψηφία σήμερα, έλεγαν: 3% ανάπτυξη</w:t>
      </w:r>
      <w:r>
        <w:rPr>
          <w:rFonts w:eastAsia="Times New Roman" w:cs="Times New Roman"/>
          <w:szCs w:val="24"/>
        </w:rPr>
        <w:t xml:space="preserve"> το 2015 και 3,6% το 2016, σύνολο 6,6%. Αντ’ αυτής, ύφεση. Και θέμα σας είναι εάν η ύφεση είναι 0,3%, είναι 0,2% ή πόση να είναι η ύφεση; Αυτά, όμως, τα χρήματα</w:t>
      </w:r>
      <w:r>
        <w:rPr>
          <w:rFonts w:eastAsia="Times New Roman" w:cs="Times New Roman"/>
          <w:szCs w:val="24"/>
        </w:rPr>
        <w:t>,</w:t>
      </w:r>
      <w:r>
        <w:rPr>
          <w:rFonts w:eastAsia="Times New Roman" w:cs="Times New Roman"/>
          <w:szCs w:val="24"/>
        </w:rPr>
        <w:t xml:space="preserve"> που η ανάπτυξη –που την καταστρέψατε- δεν έφερε, κυρίες και κύριοι Βουλευτές, είναι χρήματα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θα έμπαιναν στο δημόσιο ταμείο, για να γίνουν πολιτικές και στα ασφαλιστικά ταμεία, για να γίνουν ιατροφαρμακευτική περίθαλψη και συντάξεις και δεν μπήκαν. Αντί της ανάπτυξης η ύφεση, άρα λιγότερα χρήματα για όλα αυτά. Και αφού λιγότερα χρήματα, τότε μέ</w:t>
      </w:r>
      <w:r>
        <w:rPr>
          <w:rFonts w:eastAsia="Times New Roman" w:cs="Times New Roman"/>
          <w:szCs w:val="24"/>
        </w:rPr>
        <w:t>τρα.</w:t>
      </w:r>
    </w:p>
    <w:p w14:paraId="10B0C9A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ακόμη κάνατε; Αφού κάνατε το προηγούμενο, η ανεργία δεν αποκλιμακώθηκε με τους προβλεφθέντες ρυθμούς, όχι από εμάς, από όλους τους διεθνείς οργανισμούς. Και αυτό πρόβλημα. Και αφού αυτά συνέβησαν, δεν προσπαθήσατε, τουλάχιστον, να μειώσετε την αδήλ</w:t>
      </w:r>
      <w:r>
        <w:rPr>
          <w:rFonts w:eastAsia="Times New Roman" w:cs="Times New Roman"/>
          <w:szCs w:val="24"/>
        </w:rPr>
        <w:t>ωτη εργασία.</w:t>
      </w:r>
    </w:p>
    <w:p w14:paraId="10B0C9A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Σωστό, σωστό. </w:t>
      </w:r>
    </w:p>
    <w:p w14:paraId="10B0C9A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Η αδήλωτη εργασία αυξήθηκε. Εγκαταλείφθηκαν προσπάθειες 2009-2014. Αυξήθηκε. Και αυτό τι σήμανε; Ακόμη λιγότερα έσοδα, άρα ακόμη περισσότερα μέτρα. </w:t>
      </w:r>
    </w:p>
    <w:p w14:paraId="10B0C9A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Τέταρτον, Σκουριές. Ο Υπουργός είναι εδώ. </w:t>
      </w:r>
      <w:r>
        <w:rPr>
          <w:rFonts w:eastAsia="Times New Roman" w:cs="Times New Roman"/>
          <w:szCs w:val="24"/>
        </w:rPr>
        <w:t>Ρόδος: Το τελευταίο φρικτό παράδειγμα με μία επένδυση</w:t>
      </w:r>
      <w:r>
        <w:rPr>
          <w:rFonts w:eastAsia="Times New Roman" w:cs="Times New Roman"/>
          <w:szCs w:val="24"/>
        </w:rPr>
        <w:t>,</w:t>
      </w:r>
      <w:r>
        <w:rPr>
          <w:rFonts w:eastAsia="Times New Roman" w:cs="Times New Roman"/>
          <w:szCs w:val="24"/>
        </w:rPr>
        <w:t xml:space="preserve"> που σταμάτησε πάνω στη γέννησή της. Το Ελληνικό.</w:t>
      </w:r>
    </w:p>
    <w:p w14:paraId="10B0C9AE" w14:textId="77777777" w:rsidR="009F6C17" w:rsidRDefault="003C1E98">
      <w:pPr>
        <w:tabs>
          <w:tab w:val="left" w:pos="2622"/>
        </w:tabs>
        <w:spacing w:line="600" w:lineRule="auto"/>
        <w:jc w:val="both"/>
        <w:rPr>
          <w:rFonts w:eastAsia="Times New Roman" w:cs="Times New Roman"/>
          <w:szCs w:val="24"/>
        </w:rPr>
      </w:pPr>
      <w:r>
        <w:rPr>
          <w:rFonts w:eastAsia="Times New Roman" w:cs="Times New Roman"/>
          <w:szCs w:val="24"/>
        </w:rPr>
        <w:t>Ημερομηνία για να ξεκινούσαν οι προσπάθειες; Ιούνιος του 2016. Νέα ημερομηνία; Ο Τσακαλώτος ήταν εδώ και ήμουν μπροστά: «Δεν έχω να σας πω». Δική μου εκ</w:t>
      </w:r>
      <w:r>
        <w:rPr>
          <w:rFonts w:eastAsia="Times New Roman" w:cs="Times New Roman"/>
          <w:szCs w:val="24"/>
        </w:rPr>
        <w:t xml:space="preserve">τίμηση; Το 2019 και βλέπουμε. </w:t>
      </w:r>
    </w:p>
    <w:p w14:paraId="10B0C9AF" w14:textId="77777777" w:rsidR="009F6C17" w:rsidRDefault="003C1E98">
      <w:pPr>
        <w:tabs>
          <w:tab w:val="left" w:pos="2622"/>
        </w:tabs>
        <w:spacing w:line="600" w:lineRule="auto"/>
        <w:ind w:firstLine="720"/>
        <w:jc w:val="both"/>
        <w:rPr>
          <w:rFonts w:eastAsia="Times New Roman" w:cs="Times New Roman"/>
          <w:szCs w:val="24"/>
        </w:rPr>
      </w:pPr>
      <w:r>
        <w:rPr>
          <w:rFonts w:eastAsia="Times New Roman" w:cs="Times New Roman"/>
          <w:szCs w:val="24"/>
        </w:rPr>
        <w:t>Δεν θα ξεχάσουμε, κυρίες και κύριοι Βουλευτές, ότι ανοίξατε το ασφαλιστικό ενώ δεν ήταν ανοιγμένο. Πώς το ανοίξατε; Παίρνοντας σειρά μέτρων ευνοϊκών για τους ασφαλισμένους –αλήθεια είναι-</w:t>
      </w:r>
      <w:r>
        <w:rPr>
          <w:rFonts w:eastAsia="Times New Roman" w:cs="Times New Roman"/>
          <w:szCs w:val="24"/>
        </w:rPr>
        <w:t>,</w:t>
      </w:r>
      <w:r>
        <w:rPr>
          <w:rFonts w:eastAsia="Times New Roman" w:cs="Times New Roman"/>
          <w:szCs w:val="24"/>
        </w:rPr>
        <w:t xml:space="preserve"> τα οποία ξεψηφίσατε. Αναλαμβάνοντάς </w:t>
      </w:r>
      <w:r>
        <w:rPr>
          <w:rFonts w:eastAsia="Times New Roman" w:cs="Times New Roman"/>
          <w:szCs w:val="24"/>
        </w:rPr>
        <w:t>τα, ανοίξατε το ασφαλιστικό εσείς για να το κάνετε καλύτερο και αποδεχθήκατε στο μνημόνιό σας με φαρδιές πλατιές κουβέντες ότι βάση επίλυσης του προβλήματος είναι ο ν.3863/2010. Απορώ πώς τα έχετε καλά με τον εαυτό σας. Αφήστε τον λαό και τους ψηφοφόρους σ</w:t>
      </w:r>
      <w:r>
        <w:rPr>
          <w:rFonts w:eastAsia="Times New Roman" w:cs="Times New Roman"/>
          <w:szCs w:val="24"/>
        </w:rPr>
        <w:t xml:space="preserve">ας. Πώς τα έχετε καλά με τον εαυτό σας; </w:t>
      </w:r>
    </w:p>
    <w:p w14:paraId="10B0C9B0" w14:textId="77777777" w:rsidR="009F6C17" w:rsidRDefault="003C1E98">
      <w:pPr>
        <w:tabs>
          <w:tab w:val="left" w:pos="2622"/>
        </w:tabs>
        <w:spacing w:line="600" w:lineRule="auto"/>
        <w:ind w:firstLine="720"/>
        <w:jc w:val="both"/>
        <w:rPr>
          <w:rFonts w:eastAsia="Times New Roman" w:cs="Times New Roman"/>
          <w:szCs w:val="24"/>
        </w:rPr>
      </w:pPr>
      <w:r>
        <w:rPr>
          <w:rFonts w:eastAsia="Times New Roman" w:cs="Times New Roman"/>
          <w:szCs w:val="24"/>
        </w:rPr>
        <w:t>Για να τελειώσω, κυρία Πρόεδρε, θέλω να μείνω σε ορισμένα μόνο από αυτά</w:t>
      </w:r>
      <w:r>
        <w:rPr>
          <w:rFonts w:eastAsia="Times New Roman" w:cs="Times New Roman"/>
          <w:szCs w:val="24"/>
        </w:rPr>
        <w:t>.</w:t>
      </w:r>
      <w:r>
        <w:rPr>
          <w:rFonts w:eastAsia="Times New Roman" w:cs="Times New Roman"/>
          <w:szCs w:val="24"/>
        </w:rPr>
        <w:t xml:space="preserve"> που με τίτλους έδωσα προηγουμένως, για να δούμε εσείς οι ψευδοφίλοι του λαού, εσείς που νοιάζεστε στα λόγια, ακόμα και σήμερα εδώ για τους πολ</w:t>
      </w:r>
      <w:r>
        <w:rPr>
          <w:rFonts w:eastAsia="Times New Roman" w:cs="Times New Roman"/>
          <w:szCs w:val="24"/>
        </w:rPr>
        <w:t xml:space="preserve">λούς πολίτες, τι είναι αυτά που εμπεριέχει το ασφαλιστικό σας. </w:t>
      </w:r>
    </w:p>
    <w:p w14:paraId="10B0C9B1" w14:textId="77777777" w:rsidR="009F6C17" w:rsidRDefault="003C1E98">
      <w:pPr>
        <w:tabs>
          <w:tab w:val="left" w:pos="2622"/>
        </w:tabs>
        <w:spacing w:line="600" w:lineRule="auto"/>
        <w:ind w:firstLine="720"/>
        <w:jc w:val="both"/>
        <w:rPr>
          <w:rFonts w:eastAsia="Times New Roman" w:cs="Times New Roman"/>
          <w:szCs w:val="24"/>
        </w:rPr>
      </w:pPr>
      <w:r>
        <w:rPr>
          <w:rFonts w:eastAsia="Times New Roman" w:cs="Times New Roman"/>
          <w:szCs w:val="24"/>
        </w:rPr>
        <w:t>Πρώτον και κύριο, καταργείτε το ΕΚΑΣ. Λέει ο Υπουργός: «Θα δίνουμε τη σύνταξη». Ίδιο είναι το επίδομα και ίδια είναι η σύνταξη; Η περικοπή των επιδομάτων σάς είναι άγνωστη; Τι είναι ευκολότερο</w:t>
      </w:r>
      <w:r>
        <w:rPr>
          <w:rFonts w:eastAsia="Times New Roman" w:cs="Times New Roman"/>
          <w:szCs w:val="24"/>
        </w:rPr>
        <w:t xml:space="preserve"> να γίνει στην πράξη; Και γιατί ή το ένα ή το άλλο; Δεν σας άρεσε</w:t>
      </w:r>
      <w:r>
        <w:rPr>
          <w:rFonts w:eastAsia="Times New Roman" w:cs="Times New Roman"/>
          <w:szCs w:val="24"/>
        </w:rPr>
        <w:t>,</w:t>
      </w:r>
      <w:r>
        <w:rPr>
          <w:rFonts w:eastAsia="Times New Roman" w:cs="Times New Roman"/>
          <w:szCs w:val="24"/>
        </w:rPr>
        <w:t xml:space="preserve"> που είχαμε και τα επιδόματα, αλλά και τις συντάξεις; Δεν σας άρεσε. Ήσασταν φίλοι του λαού. Τώρα εννιακόσια εκατομμύρια, όσοι σηκώσετε τα χέρια σας αύριο το βράδυ, φεύγουν από το ΕΚΑΣ. </w:t>
      </w:r>
    </w:p>
    <w:p w14:paraId="10B0C9B2" w14:textId="77777777" w:rsidR="009F6C17" w:rsidRDefault="003C1E98">
      <w:pPr>
        <w:tabs>
          <w:tab w:val="left" w:pos="2622"/>
        </w:tabs>
        <w:spacing w:line="600" w:lineRule="auto"/>
        <w:ind w:firstLine="720"/>
        <w:jc w:val="both"/>
        <w:rPr>
          <w:rFonts w:eastAsia="Times New Roman" w:cs="Times New Roman"/>
          <w:szCs w:val="24"/>
        </w:rPr>
      </w:pPr>
      <w:r>
        <w:rPr>
          <w:rFonts w:eastAsia="Times New Roman" w:cs="Times New Roman"/>
          <w:szCs w:val="24"/>
        </w:rPr>
        <w:t>Δεύ</w:t>
      </w:r>
      <w:r>
        <w:rPr>
          <w:rFonts w:eastAsia="Times New Roman" w:cs="Times New Roman"/>
          <w:szCs w:val="24"/>
        </w:rPr>
        <w:t>τερον: Ρε εσείς, –συγγνώμη για την οικειότητα, αλλά την εννοώ- από τις συντάξεις χηρείας; Αν είσαι μέχρι πενήντα πέντε ετών παίρνεις, αν είσαι επιζών σύζυγος, γυναίκα ή άνδρας, σταματάει να σου δίνεται η σύνταξη αυτή από τα πενήντα πέντε μέχρι τα εξήντα πέ</w:t>
      </w:r>
      <w:r>
        <w:rPr>
          <w:rFonts w:eastAsia="Times New Roman" w:cs="Times New Roman"/>
          <w:szCs w:val="24"/>
        </w:rPr>
        <w:t xml:space="preserve">ντε έτη και την ξαναπαίρνεις τότε; Να βγεις να εργαστείς; Πού να εργαστείς; Να εργαστείς στην κοινωνία της μη αποκλιμακούμενης ανεργίας; </w:t>
      </w:r>
    </w:p>
    <w:p w14:paraId="10B0C9B3" w14:textId="77777777" w:rsidR="009F6C17" w:rsidRDefault="003C1E98">
      <w:pPr>
        <w:tabs>
          <w:tab w:val="left" w:pos="2622"/>
        </w:tabs>
        <w:spacing w:line="600" w:lineRule="auto"/>
        <w:ind w:firstLine="720"/>
        <w:jc w:val="both"/>
        <w:rPr>
          <w:rFonts w:eastAsia="Times New Roman" w:cs="Times New Roman"/>
          <w:szCs w:val="24"/>
        </w:rPr>
      </w:pPr>
      <w:r>
        <w:rPr>
          <w:rFonts w:eastAsia="Times New Roman" w:cs="Times New Roman"/>
          <w:szCs w:val="24"/>
        </w:rPr>
        <w:t>Ακόμη, έχετε κανένα δικαίωμα -ειδικά αυτοί</w:t>
      </w:r>
      <w:r>
        <w:rPr>
          <w:rFonts w:eastAsia="Times New Roman" w:cs="Times New Roman"/>
          <w:szCs w:val="24"/>
        </w:rPr>
        <w:t>,</w:t>
      </w:r>
      <w:r>
        <w:rPr>
          <w:rFonts w:eastAsia="Times New Roman" w:cs="Times New Roman"/>
          <w:szCs w:val="24"/>
        </w:rPr>
        <w:t xml:space="preserve"> που είναι και δικηγόροι στα εργασιακά- να ανατρέπετε τα δεδομένα της αναπη</w:t>
      </w:r>
      <w:r>
        <w:rPr>
          <w:rFonts w:eastAsia="Times New Roman" w:cs="Times New Roman"/>
          <w:szCs w:val="24"/>
        </w:rPr>
        <w:t xml:space="preserve">ρίας; Επί δεκαετίες, συνάδελφοι όλων των πτερύγων, –όλοι όμως- ξέρετε και ξέρουμε ότι εάν έχεις άνω του 67% αναπηρία, έχεις τεράστια εργασιακό πρόβλημα και το σύστημα προστασίας σου επικεντρώνεται σε αυτό. Άνω του 80%; Ο ανάπηρος άνω του 80% -έχει πολλούς </w:t>
      </w:r>
      <w:r>
        <w:rPr>
          <w:rFonts w:eastAsia="Times New Roman" w:cs="Times New Roman"/>
          <w:szCs w:val="24"/>
        </w:rPr>
        <w:t xml:space="preserve">γιατρούς η Αίθουσα- είναι σχεδόν κατάκοιτος. </w:t>
      </w:r>
    </w:p>
    <w:p w14:paraId="10B0C9B4" w14:textId="77777777" w:rsidR="009F6C17" w:rsidRDefault="003C1E98">
      <w:pPr>
        <w:tabs>
          <w:tab w:val="left" w:pos="2622"/>
        </w:tabs>
        <w:spacing w:line="600" w:lineRule="auto"/>
        <w:ind w:firstLine="720"/>
        <w:jc w:val="both"/>
        <w:rPr>
          <w:rFonts w:eastAsia="Times New Roman" w:cs="Times New Roman"/>
          <w:szCs w:val="24"/>
        </w:rPr>
      </w:pPr>
      <w:r>
        <w:rPr>
          <w:rFonts w:eastAsia="Times New Roman" w:cs="Times New Roman"/>
          <w:szCs w:val="24"/>
        </w:rPr>
        <w:t xml:space="preserve">Είναι αυτό, κυρίες και κύριοι του ΣΥΡΙΖΑ, ευαισθησία; Προς ποιους; Και είναι αυτό μεταρρύθμιση του ασφαλιστικού; Βούτα στα χρήματα είναι, για να βγει το δημόσιο ταμείο του κ. Τσακαλώτου. </w:t>
      </w:r>
    </w:p>
    <w:p w14:paraId="10B0C9B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ΠΡΟΕΔΡΕΥΟΥΣΑ (Αναστασί</w:t>
      </w:r>
      <w:r>
        <w:rPr>
          <w:rFonts w:eastAsia="Times New Roman" w:cs="Times New Roman"/>
          <w:b/>
          <w:szCs w:val="24"/>
        </w:rPr>
        <w:t>α Χριστοδουλοπούλου):</w:t>
      </w:r>
      <w:r>
        <w:rPr>
          <w:rFonts w:eastAsia="Times New Roman" w:cs="Times New Roman"/>
          <w:szCs w:val="24"/>
        </w:rPr>
        <w:t xml:space="preserve"> Κύριε Λοβέρδο, έχετε υπερβεί κατά τρία λεπτά τον χρόνο. Έχετε προσεγγίσει το</w:t>
      </w:r>
      <w:r>
        <w:rPr>
          <w:rFonts w:eastAsia="Times New Roman" w:cs="Times New Roman"/>
          <w:szCs w:val="24"/>
        </w:rPr>
        <w:t>ν χρόνο των</w:t>
      </w:r>
      <w:r>
        <w:rPr>
          <w:rFonts w:eastAsia="Times New Roman" w:cs="Times New Roman"/>
          <w:szCs w:val="24"/>
        </w:rPr>
        <w:t xml:space="preserve"> αγορητ</w:t>
      </w:r>
      <w:r>
        <w:rPr>
          <w:rFonts w:eastAsia="Times New Roman" w:cs="Times New Roman"/>
          <w:szCs w:val="24"/>
        </w:rPr>
        <w:t>ών</w:t>
      </w:r>
      <w:r>
        <w:rPr>
          <w:rFonts w:eastAsia="Times New Roman" w:cs="Times New Roman"/>
          <w:szCs w:val="24"/>
        </w:rPr>
        <w:t xml:space="preserve">. </w:t>
      </w:r>
    </w:p>
    <w:p w14:paraId="10B0C9B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Λέω την τελευταία μου φράση. </w:t>
      </w:r>
    </w:p>
    <w:p w14:paraId="10B0C9B7" w14:textId="77777777" w:rsidR="009F6C17" w:rsidRDefault="003C1E98">
      <w:pPr>
        <w:tabs>
          <w:tab w:val="left" w:pos="2622"/>
        </w:tabs>
        <w:spacing w:line="600" w:lineRule="auto"/>
        <w:ind w:firstLine="720"/>
        <w:jc w:val="both"/>
        <w:rPr>
          <w:rFonts w:eastAsia="Times New Roman" w:cs="Times New Roman"/>
          <w:szCs w:val="24"/>
        </w:rPr>
      </w:pPr>
      <w:r>
        <w:rPr>
          <w:rFonts w:eastAsia="Times New Roman" w:cs="Times New Roman"/>
          <w:szCs w:val="24"/>
        </w:rPr>
        <w:t>Σας έδωσε κανένας το δικαίωμα, εσάς που κάνατε πάρτι στις δυσκολίες των προηγούμενων κυβερνήσεων, πάρτι πραγματικό, να ρυθμίζετε τις εισφορές όπως τις ρυθμίσατε; Δεν σας προβλημάτισε τεσσεράμισι μηνών απεργία δραματική, που εξάντλησε τα όρια επιβίωσης ενός</w:t>
      </w:r>
      <w:r>
        <w:rPr>
          <w:rFonts w:eastAsia="Times New Roman" w:cs="Times New Roman"/>
          <w:szCs w:val="24"/>
        </w:rPr>
        <w:t xml:space="preserve"> ολόκληρου κλάδου εργαζομένων, των δικηγόρων; Ακούσατε τι λένε εδώ απ’ έξω; Δεν ακούσατε. </w:t>
      </w:r>
    </w:p>
    <w:p w14:paraId="10B0C9B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 κ</w:t>
      </w:r>
      <w:r w:rsidRPr="00526EE5">
        <w:rPr>
          <w:rFonts w:eastAsia="Times New Roman" w:cs="Times New Roman"/>
          <w:b/>
          <w:szCs w:val="24"/>
        </w:rPr>
        <w:t>. ΓΕΩΡΓΙΟΣ ΛΑΜΠΡΟΥΛΗΣ</w:t>
      </w:r>
      <w:r>
        <w:rPr>
          <w:rFonts w:eastAsia="Times New Roman" w:cs="Times New Roman"/>
          <w:szCs w:val="24"/>
        </w:rPr>
        <w:t>)</w:t>
      </w:r>
    </w:p>
    <w:p w14:paraId="10B0C9B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Κλείνοντας, καταψηφίζουμε επί της αρχής και επί των άρθρων. Εί</w:t>
      </w:r>
      <w:r>
        <w:rPr>
          <w:rFonts w:eastAsia="Times New Roman" w:cs="Times New Roman"/>
          <w:szCs w:val="24"/>
        </w:rPr>
        <w:t xml:space="preserve">μαστε απέναντί σας και σας λέμε ότι με αυτά σας τα έργα και με το σύνολο των λόγων σας, προ της Κυβερνήσεώς σας και μετά απ’ αυτήν, είστε ξένο σώμα για το ελληνικό πολιτικό σύστημα. </w:t>
      </w:r>
    </w:p>
    <w:p w14:paraId="10B0C9B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έχετε αρχίσει και σήμερα και κάνετε την κύρια εργασία…</w:t>
      </w:r>
    </w:p>
    <w:p w14:paraId="10B0C9B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ΚΩΝΣΤΑΝΤΙΝΟΣ Μ</w:t>
      </w:r>
      <w:r>
        <w:rPr>
          <w:rFonts w:eastAsia="Times New Roman" w:cs="Times New Roman"/>
          <w:b/>
          <w:szCs w:val="24"/>
        </w:rPr>
        <w:t xml:space="preserve">ΠΑΡΚΑΣ: </w:t>
      </w:r>
      <w:r>
        <w:rPr>
          <w:rFonts w:eastAsia="Times New Roman" w:cs="Times New Roman"/>
          <w:szCs w:val="24"/>
        </w:rPr>
        <w:t>Ενώ εσείς είστε σώμα!</w:t>
      </w:r>
    </w:p>
    <w:p w14:paraId="10B0C9B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το δούμε στις επόμενες εκλογές. Σκάβετε τον πολιτικό σας λάκκο. Σας αξίζει η περιφρόνηση του ελληνικού λαού. </w:t>
      </w:r>
    </w:p>
    <w:p w14:paraId="10B0C9B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0B0C9B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ΑΝΑΣΤΑΣΙΟΣ ΠΕΤΡΟΠΟΥΛ</w:t>
      </w:r>
      <w:r>
        <w:rPr>
          <w:rFonts w:eastAsia="Times New Roman" w:cs="Times New Roman"/>
          <w:b/>
          <w:szCs w:val="24"/>
        </w:rPr>
        <w:t xml:space="preserve">ΟΣ (Υφυπουργός Εργασίας, Κοινωνικής Ασφάλισης και Κοινωνικής Αλληλεγγύης): </w:t>
      </w:r>
      <w:r>
        <w:rPr>
          <w:rFonts w:eastAsia="Times New Roman" w:cs="Times New Roman"/>
          <w:szCs w:val="24"/>
        </w:rPr>
        <w:t xml:space="preserve">Κύριε Πρόεδρε, θα ήθελα τον λόγο για </w:t>
      </w:r>
      <w:r>
        <w:rPr>
          <w:rFonts w:eastAsia="Times New Roman" w:cs="Times New Roman"/>
          <w:szCs w:val="24"/>
        </w:rPr>
        <w:t xml:space="preserve">μία </w:t>
      </w:r>
      <w:r>
        <w:rPr>
          <w:rFonts w:eastAsia="Times New Roman" w:cs="Times New Roman"/>
          <w:szCs w:val="24"/>
        </w:rPr>
        <w:t xml:space="preserve">διόρθωση, </w:t>
      </w:r>
      <w:r>
        <w:rPr>
          <w:rFonts w:eastAsia="Times New Roman" w:cs="Times New Roman"/>
          <w:szCs w:val="24"/>
        </w:rPr>
        <w:t xml:space="preserve">μία </w:t>
      </w:r>
      <w:r>
        <w:rPr>
          <w:rFonts w:eastAsia="Times New Roman" w:cs="Times New Roman"/>
          <w:szCs w:val="24"/>
        </w:rPr>
        <w:t>ουσιαστική γνωστοποίηση προς το Σώμα, για να μην επανέρχεται…</w:t>
      </w:r>
    </w:p>
    <w:p w14:paraId="10B0C9B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w:t>
      </w:r>
      <w:r>
        <w:rPr>
          <w:rFonts w:eastAsia="Times New Roman" w:cs="Times New Roman"/>
          <w:szCs w:val="24"/>
        </w:rPr>
        <w:t xml:space="preserve">για ένα λεπτό. </w:t>
      </w:r>
    </w:p>
    <w:p w14:paraId="10B0C9C0"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Α</w:t>
      </w:r>
      <w:r>
        <w:rPr>
          <w:rFonts w:eastAsia="Times New Roman"/>
          <w:b/>
          <w:szCs w:val="24"/>
        </w:rPr>
        <w:t>ΝΑΣΤΑΣΙΟΣ ΠΕΤΡΟΠΟΥΛΟΣ (Υφυπουργός Εργασίας, Κοινωνικής Ασφάλισης και Κοινωνικής Αλληλεγγύης):</w:t>
      </w:r>
      <w:r>
        <w:rPr>
          <w:rFonts w:eastAsia="Times New Roman"/>
          <w:szCs w:val="24"/>
        </w:rPr>
        <w:t xml:space="preserve"> Το έχουμε πει κατ’ επανάληψη: Όσα ποσοστά αναπηρίας υπήρχαν, τα ίδια διατηρούνται. Επανέρχεστε στο ίδιο ψέμα και δεν καταλαβαίνω γιατί το κάνετε.</w:t>
      </w:r>
      <w:r>
        <w:rPr>
          <w:rFonts w:eastAsia="Times New Roman"/>
          <w:szCs w:val="24"/>
        </w:rPr>
        <w:t xml:space="preserve"> Για να καταλήξετε,  δηλαδή…</w:t>
      </w:r>
    </w:p>
    <w:p w14:paraId="10B0C9C1"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Χωρίς την τροπολογία ή με την τροπολογία μας;</w:t>
      </w:r>
    </w:p>
    <w:p w14:paraId="10B0C9C2"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Αυτή είναι η θέση της Κυβέρνησης, αυτή υπάρχει στο νομοσχέδιο που </w:t>
      </w:r>
      <w:r>
        <w:rPr>
          <w:rFonts w:eastAsia="Times New Roman"/>
          <w:szCs w:val="24"/>
        </w:rPr>
        <w:t>επιτέλους πρέπει να διαβάσετε</w:t>
      </w:r>
      <w:r>
        <w:rPr>
          <w:rFonts w:eastAsia="Times New Roman"/>
          <w:szCs w:val="24"/>
        </w:rPr>
        <w:t xml:space="preserve">. Γιατί </w:t>
      </w:r>
      <w:r>
        <w:rPr>
          <w:rFonts w:eastAsia="Times New Roman"/>
          <w:szCs w:val="24"/>
        </w:rPr>
        <w:t xml:space="preserve">συνηθίζετε να μην διαβάζετε στην πτέρυγά </w:t>
      </w:r>
      <w:r>
        <w:rPr>
          <w:rFonts w:eastAsia="Times New Roman"/>
          <w:szCs w:val="24"/>
        </w:rPr>
        <w:t>σας.</w:t>
      </w:r>
      <w:r>
        <w:rPr>
          <w:rFonts w:eastAsia="Times New Roman"/>
          <w:szCs w:val="24"/>
        </w:rPr>
        <w:t xml:space="preserve"> </w:t>
      </w:r>
      <w:r>
        <w:rPr>
          <w:rFonts w:eastAsia="Times New Roman"/>
          <w:szCs w:val="24"/>
        </w:rPr>
        <w:t>Και αν</w:t>
      </w:r>
      <w:r>
        <w:rPr>
          <w:rFonts w:eastAsia="Times New Roman"/>
          <w:szCs w:val="24"/>
        </w:rPr>
        <w:t xml:space="preserve"> δείτε ότι υπάρχει αυτό μέσα να μας το πείτε. </w:t>
      </w:r>
    </w:p>
    <w:p w14:paraId="10B0C9C3"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Αφού δεν υπάρχει, γιατί το λέτε και το ξαναλέτε, κύριε Λοβέρδο; Για να πείτε ότι είμαστε εμείς ξένο σώμα, όταν εσείς όλα</w:t>
      </w:r>
      <w:r>
        <w:rPr>
          <w:rFonts w:eastAsia="Times New Roman"/>
          <w:szCs w:val="24"/>
        </w:rPr>
        <w:t xml:space="preserve"> αυτά τα χρόνια φέρατε την καταστροφή; Εμείς είμαστε το ξένο σώμα; </w:t>
      </w:r>
    </w:p>
    <w:p w14:paraId="10B0C9C4"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Επιτέλους, αποκαταστήστε την αλήθεια για να γίνει ουσιαστικός διάλογος για ένα κρίσιμο θέμα </w:t>
      </w:r>
      <w:r>
        <w:rPr>
          <w:rFonts w:eastAsia="Times New Roman"/>
          <w:szCs w:val="24"/>
        </w:rPr>
        <w:t xml:space="preserve">για τον λαό μας, </w:t>
      </w:r>
      <w:r>
        <w:rPr>
          <w:rFonts w:eastAsia="Times New Roman"/>
          <w:szCs w:val="24"/>
        </w:rPr>
        <w:t xml:space="preserve">που είναι η κοινωνική ασφάλιση. Δεν υπάρχει τέτοιο θέμα, το ξαναλέω άλλη </w:t>
      </w:r>
      <w:r>
        <w:rPr>
          <w:rFonts w:eastAsia="Times New Roman"/>
          <w:szCs w:val="24"/>
        </w:rPr>
        <w:t xml:space="preserve">μία </w:t>
      </w:r>
      <w:r>
        <w:rPr>
          <w:rFonts w:eastAsia="Times New Roman"/>
          <w:szCs w:val="24"/>
        </w:rPr>
        <w:t>φο</w:t>
      </w:r>
      <w:r>
        <w:rPr>
          <w:rFonts w:eastAsia="Times New Roman"/>
          <w:szCs w:val="24"/>
        </w:rPr>
        <w:t>ρά.</w:t>
      </w:r>
    </w:p>
    <w:p w14:paraId="10B0C9C5"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κύριο Υπουργό.</w:t>
      </w:r>
    </w:p>
    <w:p w14:paraId="10B0C9C6"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μου επιτρέπετε;</w:t>
      </w:r>
    </w:p>
    <w:p w14:paraId="10B0C9C7"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Όχι, κύριε Λοβέρδο. Σας παρακαλώ!</w:t>
      </w:r>
    </w:p>
    <w:p w14:paraId="10B0C9C8"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Με συγχωρείτε, αλλά μου απευθύνθηκε.</w:t>
      </w:r>
    </w:p>
    <w:p w14:paraId="10B0C9C9"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Υπάρχει ζήτημα προσωπικό; Όχι, κύριε Λοβέρδο!</w:t>
      </w:r>
    </w:p>
    <w:p w14:paraId="10B0C9CA"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Τον λόγο έχει ο κ. Λαγός από τη Χρυσή Αυγή.</w:t>
      </w:r>
    </w:p>
    <w:p w14:paraId="10B0C9CB"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Με συγχωρείτε, κύριε Πρόεδρε,…</w:t>
      </w:r>
    </w:p>
    <w:p w14:paraId="10B0C9CC"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Εμένα να με συγχωρείτε, αλλά σας παρακαλώ καθίστε</w:t>
      </w:r>
      <w:r>
        <w:rPr>
          <w:rFonts w:eastAsia="Times New Roman"/>
          <w:szCs w:val="24"/>
        </w:rPr>
        <w:t>.</w:t>
      </w:r>
    </w:p>
    <w:p w14:paraId="10B0C9CD"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Έχει αποδεχθεί η Κυβέρνηση την τροπολογία μας; Το έχει πει, αλλά την έχει αποδεχθεί;</w:t>
      </w:r>
    </w:p>
    <w:p w14:paraId="10B0C9CE"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Λοβέρδο, καθίστε σας παρακαλώ στη θέση σας. </w:t>
      </w:r>
    </w:p>
    <w:p w14:paraId="10B0C9CF"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Έχετε τον λόγο, κύριε Λαγέ.</w:t>
      </w:r>
    </w:p>
    <w:p w14:paraId="10B0C9D0"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Ευχαριστώ.</w:t>
      </w:r>
    </w:p>
    <w:p w14:paraId="10B0C9D1"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Βρισκόμαστε </w:t>
      </w:r>
      <w:r>
        <w:rPr>
          <w:rFonts w:eastAsia="Times New Roman"/>
          <w:szCs w:val="24"/>
        </w:rPr>
        <w:t>σήμερα εδώ να κάνουμε τη συζήτηση αυτή</w:t>
      </w:r>
      <w:r>
        <w:rPr>
          <w:rFonts w:eastAsia="Times New Roman"/>
          <w:szCs w:val="24"/>
        </w:rPr>
        <w:t>ν</w:t>
      </w:r>
      <w:r>
        <w:rPr>
          <w:rFonts w:eastAsia="Times New Roman"/>
          <w:szCs w:val="24"/>
        </w:rPr>
        <w:t xml:space="preserve"> για το ασφαλιστικό και ακούμε τώρα τις </w:t>
      </w:r>
      <w:r>
        <w:rPr>
          <w:rFonts w:eastAsia="Times New Roman"/>
          <w:szCs w:val="24"/>
        </w:rPr>
        <w:t xml:space="preserve">λεκτικές </w:t>
      </w:r>
      <w:r>
        <w:rPr>
          <w:rFonts w:eastAsia="Times New Roman"/>
          <w:szCs w:val="24"/>
        </w:rPr>
        <w:t xml:space="preserve">διαμάχες μεταξύ της σημερινής </w:t>
      </w:r>
      <w:r>
        <w:rPr>
          <w:rFonts w:eastAsia="Times New Roman"/>
          <w:szCs w:val="24"/>
        </w:rPr>
        <w:t xml:space="preserve">συγκυβέρνησης </w:t>
      </w:r>
      <w:r>
        <w:rPr>
          <w:rFonts w:eastAsia="Times New Roman"/>
          <w:szCs w:val="24"/>
        </w:rPr>
        <w:t>και όσων οδήγησαν την πατρίδα μας σε αυτή</w:t>
      </w:r>
      <w:r>
        <w:rPr>
          <w:rFonts w:eastAsia="Times New Roman"/>
          <w:szCs w:val="24"/>
        </w:rPr>
        <w:t>ν</w:t>
      </w:r>
      <w:r>
        <w:rPr>
          <w:rFonts w:eastAsia="Times New Roman"/>
          <w:szCs w:val="24"/>
        </w:rPr>
        <w:t xml:space="preserve"> την κατάσταση κυβερνώντας εδώ και σαράντα χρόνια. Και ακούμε λεκτικές αντιπαραθέσ</w:t>
      </w:r>
      <w:r>
        <w:rPr>
          <w:rFonts w:eastAsia="Times New Roman"/>
          <w:szCs w:val="24"/>
        </w:rPr>
        <w:t>εις, επαναλαμβάνω και πάλι, μόνο, γιατί επί της ουσίας δεν μπορεί να λεχθεί κάτι άλλο, δεν μπορεί να ειπωθεί και να στηριχθεί τίποτα. Γιατί έχετε δίκιο που η Κυβέρνηση κατηγορεί την Αντιπολίτευση για ψεύτες, όπως και η Αντιπολίτευση κατηγορεί την Κυβέρνηση</w:t>
      </w:r>
      <w:r>
        <w:rPr>
          <w:rFonts w:eastAsia="Times New Roman"/>
          <w:szCs w:val="24"/>
        </w:rPr>
        <w:t xml:space="preserve"> για ψεύτες. </w:t>
      </w:r>
    </w:p>
    <w:p w14:paraId="10B0C9D2"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Εμείς θα συμφωνήσουμε και με τους δύο. Είστε ψεύτες και οι μεν και οι δε. Απλώς αυτό που σας διαχωρίζει είναι ότι λέτε μερικές αλήθειες όταν είστε στα έδρανα της Αντιπολίτευσης και όταν έρχεται η σειρά σας να κάνετε τους κυβερνώντες, έρχεστε </w:t>
      </w:r>
      <w:r>
        <w:rPr>
          <w:rFonts w:eastAsia="Times New Roman"/>
          <w:szCs w:val="24"/>
        </w:rPr>
        <w:t xml:space="preserve">και κάνετε αυτά που κατηγορούσατε τους προηγούμενους και το παιχνίδι αυτό αλλάζει ανά εξάμηνο, ανά χρόνο, ανά δύο χρόνια. Το μοναδικό που δεν αλλάζει είναι η ρεμούλα και το κλέψιμο των χρημάτων του ελληνικού λαού. </w:t>
      </w:r>
    </w:p>
    <w:p w14:paraId="10B0C9D3"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Κι ερχόμαστε στη ρητορική ερώτηση που έχο</w:t>
      </w:r>
      <w:r>
        <w:rPr>
          <w:rFonts w:eastAsia="Times New Roman"/>
          <w:szCs w:val="24"/>
        </w:rPr>
        <w:t>υμε να κάνουμε</w:t>
      </w:r>
      <w:r>
        <w:rPr>
          <w:rFonts w:eastAsia="Times New Roman"/>
          <w:szCs w:val="24"/>
        </w:rPr>
        <w:t xml:space="preserve">. </w:t>
      </w:r>
      <w:r>
        <w:rPr>
          <w:rFonts w:eastAsia="Times New Roman"/>
          <w:szCs w:val="24"/>
        </w:rPr>
        <w:t xml:space="preserve">Ποιος σας δίνει το δικαίωμα να κλέβετε τις ασφαλιστικές εισφορές των Ελλήνων πολιτών; Ποιος σας δίνει το δικαίωμα τα χρήματα αυτά που έδωσε ο κάθε Έλληνας πολίτης εδώ και τόσα χρόνια, εσείς να τα πετσοκόβετε όπως θέλετε; Ποιος σας δίνει το </w:t>
      </w:r>
      <w:r>
        <w:rPr>
          <w:rFonts w:eastAsia="Times New Roman"/>
          <w:szCs w:val="24"/>
        </w:rPr>
        <w:t xml:space="preserve">δικαίωμα να πηγαίνετε τις συντάξεις –και μας το λέτε με μεγάλο καμάρι- στα 385 ευρώ και να μας λέτε με μεγάλη σας χαρά ότι είναι και επιτυχία αυτό που έχετε κάνει; </w:t>
      </w:r>
    </w:p>
    <w:p w14:paraId="10B0C9D4"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Για βγείτε έξω, δώστε τους </w:t>
      </w:r>
      <w:r>
        <w:rPr>
          <w:rFonts w:eastAsia="Times New Roman"/>
          <w:szCs w:val="24"/>
        </w:rPr>
        <w:t xml:space="preserve">δικούς σας </w:t>
      </w:r>
      <w:r>
        <w:rPr>
          <w:rFonts w:eastAsia="Times New Roman"/>
          <w:szCs w:val="24"/>
        </w:rPr>
        <w:t xml:space="preserve">μισθούς και τους δικούς μας που παίρνουμε </w:t>
      </w:r>
      <w:r>
        <w:rPr>
          <w:rFonts w:eastAsia="Times New Roman"/>
          <w:szCs w:val="24"/>
        </w:rPr>
        <w:t xml:space="preserve">ως </w:t>
      </w:r>
      <w:r>
        <w:rPr>
          <w:rFonts w:eastAsia="Times New Roman"/>
          <w:szCs w:val="24"/>
        </w:rPr>
        <w:t>Βουλευτέ</w:t>
      </w:r>
      <w:r>
        <w:rPr>
          <w:rFonts w:eastAsia="Times New Roman"/>
          <w:szCs w:val="24"/>
        </w:rPr>
        <w:t>ς και πάρτε 385 ευρώ και ζήστε εσείς δύο εβδομάδες, όχι παραπάνω. Αλλά μην έρχεστε εδώ πέρα να μας παριστάνετε τους έξυπνους η «Κυβέρνηση της Αριστεράς που θα φρόντιζε για τους Έλληνες πολίτες»!</w:t>
      </w:r>
    </w:p>
    <w:p w14:paraId="10B0C9D5"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Πόσο ειρωνικοί μπορεί να είστε απέναντι στον ελληνικό λαό και</w:t>
      </w:r>
      <w:r>
        <w:rPr>
          <w:rFonts w:eastAsia="Times New Roman"/>
          <w:szCs w:val="24"/>
        </w:rPr>
        <w:t xml:space="preserve"> πόσο μπορεί να σας ανεχτεί ο ελληνικός λαός ακόμα; Γιατί να είστε σίγουροι ότι δεν θα σας ανεχτεί για πάρα πολύ και είναι θέμα χρόνου το πότε θα ξεσπάσει κάποια στιγμή. Κι εκεί δεν θα χρειάζεται η προτροπή από κανέναν. Ο ελληνικός λαός δεν θα αντέξει. Εκε</w:t>
      </w:r>
      <w:r>
        <w:rPr>
          <w:rFonts w:eastAsia="Times New Roman"/>
          <w:szCs w:val="24"/>
        </w:rPr>
        <w:t xml:space="preserve">ί τον οδηγείτε. Και τα ψέματά σας είναι τόσα πολλά που πραγματικά απορώ πώς κοιτάζεστε ο ένας με τον άλλο. </w:t>
      </w:r>
    </w:p>
    <w:p w14:paraId="10B0C9D6"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Όταν εσείς οι ίδιοι φύγετε από τα υπουργικά έδρανα</w:t>
      </w:r>
      <w:r>
        <w:rPr>
          <w:rFonts w:eastAsia="Times New Roman"/>
          <w:szCs w:val="24"/>
        </w:rPr>
        <w:t xml:space="preserve"> -</w:t>
      </w:r>
      <w:r>
        <w:rPr>
          <w:rFonts w:eastAsia="Times New Roman"/>
          <w:szCs w:val="24"/>
        </w:rPr>
        <w:t>γιατί θα φύγετε πολύ σύντομα με αυτά που κάνετε</w:t>
      </w:r>
      <w:r>
        <w:rPr>
          <w:rFonts w:eastAsia="Times New Roman"/>
          <w:szCs w:val="24"/>
        </w:rPr>
        <w:t xml:space="preserve">- </w:t>
      </w:r>
      <w:r>
        <w:rPr>
          <w:rFonts w:eastAsia="Times New Roman"/>
          <w:szCs w:val="24"/>
        </w:rPr>
        <w:t>και πάτε στα έδρανα της Αξιωματικής Αντιπολίτευ</w:t>
      </w:r>
      <w:r>
        <w:rPr>
          <w:rFonts w:eastAsia="Times New Roman"/>
          <w:szCs w:val="24"/>
        </w:rPr>
        <w:t>σης, θα κατηγορείτε αυτούς τους νόμους που έχετε βάλει σήμερα εσείς και έχετε εφαρμόσει. Και η Αξιωματική Αντιπολίτευση ή η οποιαδήποτε αντιπολίτευση</w:t>
      </w:r>
      <w:r>
        <w:rPr>
          <w:rFonts w:eastAsia="Times New Roman"/>
          <w:szCs w:val="24"/>
        </w:rPr>
        <w:t xml:space="preserve"> -</w:t>
      </w:r>
      <w:r>
        <w:rPr>
          <w:rFonts w:eastAsia="Times New Roman"/>
          <w:szCs w:val="24"/>
        </w:rPr>
        <w:t>γιατί θα γίνουν διάφορες συγκυβερνήσεις</w:t>
      </w:r>
      <w:r>
        <w:rPr>
          <w:rFonts w:eastAsia="Times New Roman"/>
          <w:szCs w:val="24"/>
        </w:rPr>
        <w:t xml:space="preserve">-, </w:t>
      </w:r>
      <w:r>
        <w:rPr>
          <w:rFonts w:eastAsia="Times New Roman"/>
          <w:szCs w:val="24"/>
        </w:rPr>
        <w:t>όταν έρθει στα έδρανα αυτά, θα υπερασπίζεται αυτά που κάνετε εσ</w:t>
      </w:r>
      <w:r>
        <w:rPr>
          <w:rFonts w:eastAsia="Times New Roman"/>
          <w:szCs w:val="24"/>
        </w:rPr>
        <w:t>είς σήμερα.</w:t>
      </w:r>
    </w:p>
    <w:p w14:paraId="10B0C9D7"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Εγώ θα έκανα μια ερώτηση εδώ: Πώς τολμάνε και μιλάνε τα κόμματα της Αντιπολίτευσης, όταν οι ίδιοι 14 Αυγούστου του 2015 ψήφιζαν εδώ τα μέτρα; Οι ίδιοι τα ψηφίζατε, άλλοι τα ψήφιζαν; «Για να σωθεί η Ελλάδα», μας λέγατε τότε. Γιατί δεν σώθηκε η Ε</w:t>
      </w:r>
      <w:r>
        <w:rPr>
          <w:rFonts w:eastAsia="Times New Roman"/>
          <w:szCs w:val="24"/>
        </w:rPr>
        <w:t xml:space="preserve">λλάδα; </w:t>
      </w:r>
      <w:r>
        <w:rPr>
          <w:rFonts w:eastAsia="Times New Roman"/>
          <w:szCs w:val="24"/>
        </w:rPr>
        <w:t xml:space="preserve">Επειδή </w:t>
      </w:r>
      <w:r>
        <w:rPr>
          <w:rFonts w:eastAsia="Times New Roman"/>
          <w:szCs w:val="24"/>
        </w:rPr>
        <w:t xml:space="preserve">την ξεπουλάγατε την Ελλάδα και τότε και τώρα και θα συνεχίσετε να το κάνετε. </w:t>
      </w:r>
    </w:p>
    <w:p w14:paraId="10B0C9D8"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Αφού τη σώσατε, λοιπόν, την Ελλάδα με τις υπογραφές που βάζατε στις 14 Αυγούστου του 2015 και προηγουμένως φυσικά, γιατί σήμερα έρχεστε σε τόσο μεγάλη αντιπαράθεση;</w:t>
      </w:r>
      <w:r>
        <w:rPr>
          <w:rFonts w:eastAsia="Times New Roman"/>
          <w:szCs w:val="24"/>
        </w:rPr>
        <w:t xml:space="preserve"> </w:t>
      </w:r>
    </w:p>
    <w:p w14:paraId="10B0C9D9"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Επαναλαμβάνω: Ποιος σας δίνει το δικαίωμα να κλέβετε τα λεφτά του Έλληνα φορολογούμενου; Δεν σας τα χάρισε κανείς τα λεφτά αυτά και δεν σας τα έδωσε. Τα έχει πληρώσει ο Έλληνας ασφαλιζόμενος και πρέπει να αμειφθεί.</w:t>
      </w:r>
    </w:p>
    <w:p w14:paraId="10B0C9DA"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Εδώ θα κάνουμε άλλη μία επισήμανση και </w:t>
      </w:r>
      <w:r>
        <w:rPr>
          <w:rFonts w:eastAsia="Times New Roman"/>
          <w:szCs w:val="24"/>
        </w:rPr>
        <w:t>θα πούμε γιατί είσαστε ακριβώς το ίδιο πράγμα όλοι. Γιατί εχθές πήραμε στα χέρια μας μία λίστα, η οποία δεν θα ακουστεί από πουθενά αλλού μέσα στο ελληνικό Κοινοβούλιο.</w:t>
      </w:r>
    </w:p>
    <w:p w14:paraId="10B0C9DB" w14:textId="77777777" w:rsidR="009F6C17" w:rsidRDefault="003C1E98">
      <w:pPr>
        <w:tabs>
          <w:tab w:val="left" w:pos="2820"/>
        </w:tabs>
        <w:spacing w:line="600" w:lineRule="auto"/>
        <w:ind w:firstLine="720"/>
        <w:jc w:val="both"/>
        <w:rPr>
          <w:rFonts w:eastAsia="UB-Helvetica" w:cs="Times New Roman"/>
          <w:szCs w:val="24"/>
        </w:rPr>
      </w:pPr>
      <w:r>
        <w:rPr>
          <w:rFonts w:eastAsia="UB-Helvetica" w:cs="Times New Roman"/>
          <w:szCs w:val="24"/>
        </w:rPr>
        <w:t xml:space="preserve">Θα ακουστεί μόνο από τη Χρυσή Αυγή, γιατί έτσι έχουμε ταχθεί να κάνουμε για τον Έλληνα </w:t>
      </w:r>
      <w:r>
        <w:rPr>
          <w:rFonts w:eastAsia="UB-Helvetica" w:cs="Times New Roman"/>
          <w:szCs w:val="24"/>
        </w:rPr>
        <w:t xml:space="preserve">πολίτη και </w:t>
      </w:r>
      <w:r>
        <w:rPr>
          <w:rFonts w:eastAsia="UB-Helvetica" w:cs="Times New Roman"/>
          <w:szCs w:val="24"/>
        </w:rPr>
        <w:t xml:space="preserve">για </w:t>
      </w:r>
      <w:r>
        <w:rPr>
          <w:rFonts w:eastAsia="UB-Helvetica" w:cs="Times New Roman"/>
          <w:szCs w:val="24"/>
        </w:rPr>
        <w:t>αυτό υφιστάμεθα συνεχώς συνέπειες.</w:t>
      </w:r>
    </w:p>
    <w:p w14:paraId="10B0C9DC"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Ας δούμε, λοιπόν, τι έδωσαν οι συστημικές τράπεζες της Ελλάδος, αυτές για τις οποίες δανειζόμαστε συνεχώς, αυτές για τις οποίες ο ελληνικός λαός πληρώνει συνεχώς από την τσέπη του, για να τρέξετε εσείς στα </w:t>
      </w:r>
      <w:r>
        <w:rPr>
          <w:rFonts w:eastAsia="UB-Helvetica" w:cs="Times New Roman"/>
          <w:szCs w:val="24"/>
        </w:rPr>
        <w:t>τέσσερα παρακαλώντας τους τροϊκανούς να πάρουμε νέα δάνεια, νέες δόσεις για την ανακεφαλαιοποίηση των τραπεζών, οι οποίες δεν δίνουν τίποτα στον Έλληνα πολίτη.</w:t>
      </w:r>
    </w:p>
    <w:p w14:paraId="10B0C9DD" w14:textId="77777777" w:rsidR="009F6C17" w:rsidRDefault="003C1E98">
      <w:pPr>
        <w:spacing w:line="600" w:lineRule="auto"/>
        <w:ind w:firstLine="720"/>
        <w:jc w:val="both"/>
        <w:rPr>
          <w:rFonts w:eastAsia="UB-Helvetica" w:cs="Times New Roman"/>
          <w:szCs w:val="24"/>
        </w:rPr>
      </w:pPr>
      <w:r>
        <w:rPr>
          <w:rFonts w:eastAsia="UB-Helvetica" w:cs="Times New Roman"/>
          <w:szCs w:val="24"/>
        </w:rPr>
        <w:t>Όμως, ακούστε τι δίνουν στα μέσα μαζικής ενημέρωσης. Γιατί το παιχνίδι και το τρίπτυχο της διαφθ</w:t>
      </w:r>
      <w:r>
        <w:rPr>
          <w:rFonts w:eastAsia="UB-Helvetica" w:cs="Times New Roman"/>
          <w:szCs w:val="24"/>
        </w:rPr>
        <w:t>οράς που υπάρχει στην Ελλάδα είναι οι μεγαλοκαναλάρχες και μεγαλοεργολάβοι ταυτοχρόνως, οι μεγαλοπολιτικοί, οι οποίοι τόσα χρόνια παίζουν το παιχνίδι μαζί τους, τα μέσα μαζικής ενημέρωσης και οι συστημικές τράπεζες.</w:t>
      </w:r>
    </w:p>
    <w:p w14:paraId="10B0C9DE" w14:textId="77777777" w:rsidR="009F6C17" w:rsidRDefault="003C1E98">
      <w:pPr>
        <w:spacing w:line="600" w:lineRule="auto"/>
        <w:ind w:firstLine="720"/>
        <w:jc w:val="both"/>
        <w:rPr>
          <w:rFonts w:eastAsia="UB-Helvetica" w:cs="Times New Roman"/>
          <w:szCs w:val="24"/>
        </w:rPr>
      </w:pPr>
      <w:r>
        <w:rPr>
          <w:rFonts w:eastAsia="UB-Helvetica" w:cs="Times New Roman"/>
          <w:szCs w:val="24"/>
        </w:rPr>
        <w:t>Ακούστε, λοιπόν, τι παίρνουν από τις συσ</w:t>
      </w:r>
      <w:r>
        <w:rPr>
          <w:rFonts w:eastAsia="UB-Helvetica" w:cs="Times New Roman"/>
          <w:szCs w:val="24"/>
        </w:rPr>
        <w:t>τημικές τράπεζες για το έτος 2015 μόνο: «</w:t>
      </w:r>
      <w:r>
        <w:rPr>
          <w:rFonts w:eastAsia="UB-Helvetica" w:cs="Times New Roman"/>
          <w:szCs w:val="24"/>
        </w:rPr>
        <w:t>ΣΚΑΪ</w:t>
      </w:r>
      <w:r>
        <w:rPr>
          <w:rFonts w:eastAsia="UB-Helvetica" w:cs="Times New Roman"/>
          <w:szCs w:val="24"/>
        </w:rPr>
        <w:t>»-«</w:t>
      </w:r>
      <w:r>
        <w:rPr>
          <w:rFonts w:eastAsia="UB-Helvetica" w:cs="Times New Roman"/>
          <w:szCs w:val="24"/>
        </w:rPr>
        <w:t>ΚΑΘΗΜΕΡΙΝΗ</w:t>
      </w:r>
      <w:r>
        <w:rPr>
          <w:rFonts w:eastAsia="UB-Helvetica" w:cs="Times New Roman"/>
          <w:szCs w:val="24"/>
        </w:rPr>
        <w:t>» 3.357.000 ευρώ, ΔΟΛ «</w:t>
      </w:r>
      <w:r>
        <w:rPr>
          <w:rFonts w:eastAsia="UB-Helvetica" w:cs="Times New Roman"/>
          <w:szCs w:val="24"/>
        </w:rPr>
        <w:t>ΒΗΜΑ</w:t>
      </w:r>
      <w:r>
        <w:rPr>
          <w:rFonts w:eastAsia="UB-Helvetica" w:cs="Times New Roman"/>
          <w:szCs w:val="24"/>
        </w:rPr>
        <w:t>»-«</w:t>
      </w:r>
      <w:r>
        <w:rPr>
          <w:rFonts w:eastAsia="UB-Helvetica" w:cs="Times New Roman"/>
          <w:szCs w:val="24"/>
        </w:rPr>
        <w:t>ΝΕΑ</w:t>
      </w:r>
      <w:r>
        <w:rPr>
          <w:rFonts w:eastAsia="UB-Helvetica" w:cs="Times New Roman"/>
          <w:szCs w:val="24"/>
        </w:rPr>
        <w:t>» 2.827.000, «</w:t>
      </w:r>
      <w:r>
        <w:rPr>
          <w:rFonts w:eastAsia="UB-Helvetica" w:cs="Times New Roman"/>
          <w:szCs w:val="24"/>
        </w:rPr>
        <w:t>ΠΡΩΤΟ ΘΕΜΑ</w:t>
      </w:r>
      <w:r>
        <w:rPr>
          <w:rFonts w:eastAsia="UB-Helvetica" w:cs="Times New Roman"/>
          <w:szCs w:val="24"/>
        </w:rPr>
        <w:t>» 2.540.000, Μπόμπολας «</w:t>
      </w:r>
      <w:r>
        <w:rPr>
          <w:rFonts w:eastAsia="UB-Helvetica" w:cs="Times New Roman"/>
          <w:szCs w:val="24"/>
        </w:rPr>
        <w:t>ΕΘΝΟΣ</w:t>
      </w:r>
      <w:r>
        <w:rPr>
          <w:rFonts w:eastAsia="UB-Helvetica" w:cs="Times New Roman"/>
          <w:szCs w:val="24"/>
        </w:rPr>
        <w:t>»-«</w:t>
      </w:r>
      <w:r>
        <w:rPr>
          <w:rFonts w:eastAsia="UB-Helvetica" w:cs="Times New Roman"/>
          <w:szCs w:val="24"/>
        </w:rPr>
        <w:t>ΠΗΓΑΣΟΣ</w:t>
      </w:r>
      <w:r>
        <w:rPr>
          <w:rFonts w:eastAsia="UB-Helvetica" w:cs="Times New Roman"/>
          <w:szCs w:val="24"/>
        </w:rPr>
        <w:t xml:space="preserve">» </w:t>
      </w:r>
      <w:r>
        <w:rPr>
          <w:rFonts w:eastAsia="UB-Helvetica" w:cs="Times New Roman"/>
          <w:szCs w:val="24"/>
        </w:rPr>
        <w:t>και λοιπά</w:t>
      </w:r>
      <w:r>
        <w:rPr>
          <w:rFonts w:eastAsia="UB-Helvetica" w:cs="Times New Roman"/>
          <w:szCs w:val="24"/>
        </w:rPr>
        <w:t xml:space="preserve"> 2.462.000,  </w:t>
      </w:r>
      <w:r>
        <w:rPr>
          <w:rFonts w:eastAsia="UB-Helvetica" w:cs="Times New Roman"/>
          <w:szCs w:val="24"/>
        </w:rPr>
        <w:t>«</w:t>
      </w:r>
      <w:r>
        <w:rPr>
          <w:rFonts w:eastAsia="UB-Helvetica" w:cs="Times New Roman"/>
          <w:szCs w:val="24"/>
        </w:rPr>
        <w:t>ΑΝΤΕΝΝΑ</w:t>
      </w:r>
      <w:r>
        <w:rPr>
          <w:rFonts w:eastAsia="UB-Helvetica" w:cs="Times New Roman"/>
          <w:szCs w:val="24"/>
        </w:rPr>
        <w:t>»</w:t>
      </w:r>
      <w:r>
        <w:rPr>
          <w:rFonts w:eastAsia="UB-Helvetica" w:cs="Times New Roman"/>
          <w:szCs w:val="24"/>
        </w:rPr>
        <w:t xml:space="preserve"> 2.108.000, «</w:t>
      </w:r>
      <w:r>
        <w:rPr>
          <w:rFonts w:eastAsia="UB-Helvetica" w:cs="Times New Roman"/>
          <w:szCs w:val="24"/>
          <w:lang w:val="en-US"/>
        </w:rPr>
        <w:t>REAL</w:t>
      </w:r>
      <w:r>
        <w:rPr>
          <w:rFonts w:eastAsia="UB-Helvetica" w:cs="Times New Roman"/>
          <w:szCs w:val="24"/>
        </w:rPr>
        <w:t>», «</w:t>
      </w:r>
      <w:r>
        <w:rPr>
          <w:rFonts w:eastAsia="UB-Helvetica" w:cs="Times New Roman"/>
          <w:szCs w:val="24"/>
        </w:rPr>
        <w:t>ΕΝΙΚΟΣ</w:t>
      </w:r>
      <w:r>
        <w:rPr>
          <w:rFonts w:eastAsia="UB-Helvetica" w:cs="Times New Roman"/>
          <w:szCs w:val="24"/>
        </w:rPr>
        <w:t>» 2.071.000, «</w:t>
      </w:r>
      <w:r>
        <w:rPr>
          <w:rFonts w:eastAsia="UB-Helvetica" w:cs="Times New Roman"/>
          <w:szCs w:val="24"/>
          <w:lang w:val="en-US"/>
        </w:rPr>
        <w:t>ALPHA</w:t>
      </w:r>
      <w:r>
        <w:rPr>
          <w:rFonts w:eastAsia="UB-Helvetica" w:cs="Times New Roman"/>
          <w:szCs w:val="24"/>
        </w:rPr>
        <w:t>» 1.634.000, «</w:t>
      </w:r>
      <w:r>
        <w:rPr>
          <w:rFonts w:eastAsia="UB-Helvetica" w:cs="Times New Roman"/>
          <w:szCs w:val="24"/>
          <w:lang w:val="en-US"/>
        </w:rPr>
        <w:t>MEGA</w:t>
      </w:r>
      <w:r>
        <w:rPr>
          <w:rFonts w:eastAsia="UB-Helvetica" w:cs="Times New Roman"/>
          <w:szCs w:val="24"/>
        </w:rPr>
        <w:t>» 1.9</w:t>
      </w:r>
      <w:r>
        <w:rPr>
          <w:rFonts w:eastAsia="UB-Helvetica" w:cs="Times New Roman"/>
          <w:szCs w:val="24"/>
        </w:rPr>
        <w:t>76.000, «</w:t>
      </w:r>
      <w:r>
        <w:rPr>
          <w:rFonts w:eastAsia="UB-Helvetica" w:cs="Times New Roman"/>
          <w:szCs w:val="24"/>
        </w:rPr>
        <w:t>ΕΛΕΥΘΕΡΟΣ ΤΥΠΟΣ</w:t>
      </w:r>
      <w:r>
        <w:rPr>
          <w:rFonts w:eastAsia="UB-Helvetica" w:cs="Times New Roman"/>
          <w:szCs w:val="24"/>
        </w:rPr>
        <w:t>» 699.000, «</w:t>
      </w:r>
      <w:r>
        <w:rPr>
          <w:rFonts w:eastAsia="UB-Helvetica" w:cs="Times New Roman"/>
          <w:szCs w:val="24"/>
        </w:rPr>
        <w:t>ΑΥΓΗ</w:t>
      </w:r>
      <w:r>
        <w:rPr>
          <w:rFonts w:eastAsia="UB-Helvetica" w:cs="Times New Roman"/>
          <w:szCs w:val="24"/>
        </w:rPr>
        <w:t>» 490.000 - 500.000 περίπου, «</w:t>
      </w:r>
      <w:r>
        <w:rPr>
          <w:rFonts w:eastAsia="UB-Helvetica" w:cs="Times New Roman"/>
          <w:szCs w:val="24"/>
          <w:lang w:val="en-US"/>
        </w:rPr>
        <w:t>NEWSIT</w:t>
      </w:r>
      <w:r>
        <w:rPr>
          <w:rFonts w:eastAsia="UB-Helvetica" w:cs="Times New Roman"/>
          <w:szCs w:val="24"/>
        </w:rPr>
        <w:t>» 376.000, «</w:t>
      </w:r>
      <w:r>
        <w:rPr>
          <w:rFonts w:eastAsia="UB-Helvetica" w:cs="Times New Roman"/>
          <w:szCs w:val="24"/>
        </w:rPr>
        <w:t>ΕΦΗΜΕΡΙΔΑ ΤΩΝ ΣΥΝΤΑΚΤΩΝ</w:t>
      </w:r>
      <w:r>
        <w:rPr>
          <w:rFonts w:eastAsia="UB-Helvetica" w:cs="Times New Roman"/>
          <w:szCs w:val="24"/>
        </w:rPr>
        <w:t>» 310.000, «</w:t>
      </w:r>
      <w:r>
        <w:rPr>
          <w:rFonts w:eastAsia="UB-Helvetica" w:cs="Times New Roman"/>
          <w:szCs w:val="24"/>
        </w:rPr>
        <w:t>ΡΙΖΟΣΠΑΣΤΗΣ</w:t>
      </w:r>
      <w:r>
        <w:rPr>
          <w:rFonts w:eastAsia="UB-Helvetica" w:cs="Times New Roman"/>
          <w:szCs w:val="24"/>
        </w:rPr>
        <w:t xml:space="preserve">» 31.000. </w:t>
      </w:r>
    </w:p>
    <w:p w14:paraId="10B0C9DF"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Σε όλα αυτά η </w:t>
      </w:r>
      <w:r>
        <w:rPr>
          <w:rFonts w:eastAsia="UB-Helvetica" w:cs="Times New Roman"/>
          <w:szCs w:val="24"/>
          <w:lang w:val="en-US"/>
        </w:rPr>
        <w:t>A</w:t>
      </w:r>
      <w:r>
        <w:rPr>
          <w:rFonts w:eastAsia="UB-Helvetica" w:cs="Times New Roman"/>
          <w:szCs w:val="24"/>
          <w:lang w:val="en-US"/>
        </w:rPr>
        <w:t>lpha</w:t>
      </w:r>
      <w:r>
        <w:rPr>
          <w:rFonts w:eastAsia="UB-Helvetica" w:cs="Times New Roman"/>
          <w:szCs w:val="24"/>
        </w:rPr>
        <w:t xml:space="preserve"> </w:t>
      </w:r>
      <w:r>
        <w:rPr>
          <w:rFonts w:eastAsia="UB-Helvetica" w:cs="Times New Roman"/>
          <w:szCs w:val="24"/>
          <w:lang w:val="en-US"/>
        </w:rPr>
        <w:t>B</w:t>
      </w:r>
      <w:r>
        <w:rPr>
          <w:rFonts w:eastAsia="UB-Helvetica" w:cs="Times New Roman"/>
          <w:szCs w:val="24"/>
          <w:lang w:val="en-US"/>
        </w:rPr>
        <w:t>ank</w:t>
      </w:r>
      <w:r>
        <w:rPr>
          <w:rFonts w:eastAsia="UB-Helvetica" w:cs="Times New Roman"/>
          <w:szCs w:val="24"/>
        </w:rPr>
        <w:t xml:space="preserve"> έκανε και </w:t>
      </w:r>
      <w:r>
        <w:rPr>
          <w:rFonts w:eastAsia="UB-Helvetica" w:cs="Times New Roman"/>
          <w:szCs w:val="24"/>
        </w:rPr>
        <w:t xml:space="preserve">μία </w:t>
      </w:r>
      <w:r>
        <w:rPr>
          <w:rFonts w:eastAsia="UB-Helvetica" w:cs="Times New Roman"/>
          <w:szCs w:val="24"/>
        </w:rPr>
        <w:t xml:space="preserve">δωρεά για να στηρίξει λίγο τη </w:t>
      </w:r>
      <w:r>
        <w:rPr>
          <w:rFonts w:eastAsia="UB-Helvetica" w:cs="Times New Roman"/>
          <w:szCs w:val="24"/>
        </w:rPr>
        <w:t>μ</w:t>
      </w:r>
      <w:r>
        <w:rPr>
          <w:rFonts w:eastAsia="UB-Helvetica" w:cs="Times New Roman"/>
          <w:szCs w:val="24"/>
        </w:rPr>
        <w:t xml:space="preserve">η </w:t>
      </w:r>
      <w:r>
        <w:rPr>
          <w:rFonts w:eastAsia="UB-Helvetica" w:cs="Times New Roman"/>
          <w:szCs w:val="24"/>
        </w:rPr>
        <w:t>κ</w:t>
      </w:r>
      <w:r>
        <w:rPr>
          <w:rFonts w:eastAsia="UB-Helvetica" w:cs="Times New Roman"/>
          <w:szCs w:val="24"/>
        </w:rPr>
        <w:t xml:space="preserve">υβερνητική </w:t>
      </w:r>
      <w:r>
        <w:rPr>
          <w:rFonts w:eastAsia="UB-Helvetica" w:cs="Times New Roman"/>
          <w:szCs w:val="24"/>
        </w:rPr>
        <w:t>ο</w:t>
      </w:r>
      <w:r>
        <w:rPr>
          <w:rFonts w:eastAsia="UB-Helvetica" w:cs="Times New Roman"/>
          <w:szCs w:val="24"/>
        </w:rPr>
        <w:t>ργάνωση του Σόρος, που βρί</w:t>
      </w:r>
      <w:r>
        <w:rPr>
          <w:rFonts w:eastAsia="UB-Helvetica" w:cs="Times New Roman"/>
          <w:szCs w:val="24"/>
        </w:rPr>
        <w:t xml:space="preserve">σκεται στο λιμάνι του Πειραιά αυτήν τη στιγμή και καλωσορίζει και ταΐζει μετανάστες, λαθρομετανάστες βέβαια! Ας δώσουμε και </w:t>
      </w:r>
      <w:r>
        <w:rPr>
          <w:rFonts w:eastAsia="UB-Helvetica" w:cs="Times New Roman"/>
          <w:szCs w:val="24"/>
        </w:rPr>
        <w:t xml:space="preserve">μία </w:t>
      </w:r>
      <w:r>
        <w:rPr>
          <w:rFonts w:eastAsia="UB-Helvetica" w:cs="Times New Roman"/>
          <w:szCs w:val="24"/>
        </w:rPr>
        <w:t>βοήθεια εκεί, γιατί ο Σόρος ταλαιπωρείται ο άνθρωπος και δεν μπορεί να πληρώσει τις μη κυβερνητικές οργανώσεις που έχει!</w:t>
      </w:r>
    </w:p>
    <w:p w14:paraId="10B0C9E0" w14:textId="77777777" w:rsidR="009F6C17" w:rsidRDefault="003C1E98">
      <w:pPr>
        <w:spacing w:line="600" w:lineRule="auto"/>
        <w:ind w:firstLine="720"/>
        <w:jc w:val="both"/>
        <w:rPr>
          <w:rFonts w:eastAsia="UB-Helvetica" w:cs="Times New Roman"/>
          <w:szCs w:val="24"/>
        </w:rPr>
      </w:pPr>
      <w:r>
        <w:rPr>
          <w:rFonts w:eastAsia="UB-Helvetica" w:cs="Times New Roman"/>
          <w:szCs w:val="24"/>
        </w:rPr>
        <w:t>Αυτά εί</w:t>
      </w:r>
      <w:r>
        <w:rPr>
          <w:rFonts w:eastAsia="UB-Helvetica" w:cs="Times New Roman"/>
          <w:szCs w:val="24"/>
        </w:rPr>
        <w:t xml:space="preserve">ναι ο κατάλογος των σκανδάλων σας, είναι αυτό όπου είσαστε όλοι μαζί συνένοχοι. Και έρχεστε, λοιπόν, εσείς να πείτε στον ελληνικό λαό να κάνει αιματηρές θυσίες, αιματηρές οικονομίες, για να πάρετε λεφτά να τα δώσετε </w:t>
      </w:r>
      <w:r>
        <w:rPr>
          <w:rFonts w:eastAsia="UB-Helvetica" w:cs="Times New Roman"/>
          <w:szCs w:val="24"/>
        </w:rPr>
        <w:t xml:space="preserve">σε </w:t>
      </w:r>
      <w:r>
        <w:rPr>
          <w:rFonts w:eastAsia="UB-Helvetica" w:cs="Times New Roman"/>
          <w:szCs w:val="24"/>
        </w:rPr>
        <w:t>αυτούς τους αλήτες με τους οποίους τα</w:t>
      </w:r>
      <w:r>
        <w:rPr>
          <w:rFonts w:eastAsia="UB-Helvetica" w:cs="Times New Roman"/>
          <w:szCs w:val="24"/>
        </w:rPr>
        <w:t xml:space="preserve"> τρώτε μαζί τόσα χρόνια και με τους οποίους μαζί έχετε στήσει μια «δημοκρατική δικτατορία», η οποία κάνει ό,τι θέλει στην πατρίδα μας και όποιος τολμήσει να βγει, να αντισταθεί και να μιλήσει πάνω </w:t>
      </w:r>
      <w:r>
        <w:rPr>
          <w:rFonts w:eastAsia="UB-Helvetica" w:cs="Times New Roman"/>
          <w:szCs w:val="24"/>
        </w:rPr>
        <w:t xml:space="preserve">σε </w:t>
      </w:r>
      <w:r>
        <w:rPr>
          <w:rFonts w:eastAsia="UB-Helvetica" w:cs="Times New Roman"/>
          <w:szCs w:val="24"/>
        </w:rPr>
        <w:t>αυτά τον περιμένουν πολύ δύσκολες συνέπειες και τον περι</w:t>
      </w:r>
      <w:r>
        <w:rPr>
          <w:rFonts w:eastAsia="UB-Helvetica" w:cs="Times New Roman"/>
          <w:szCs w:val="24"/>
        </w:rPr>
        <w:t>μένουν δύσκολες μέρες.</w:t>
      </w:r>
    </w:p>
    <w:p w14:paraId="10B0C9E1" w14:textId="77777777" w:rsidR="009F6C17" w:rsidRDefault="003C1E98">
      <w:pPr>
        <w:spacing w:line="600" w:lineRule="auto"/>
        <w:ind w:firstLine="720"/>
        <w:jc w:val="both"/>
        <w:rPr>
          <w:rFonts w:eastAsia="UB-Helvetica" w:cs="Times New Roman"/>
          <w:szCs w:val="24"/>
        </w:rPr>
      </w:pPr>
      <w:r>
        <w:rPr>
          <w:rFonts w:eastAsia="UB-Helvetica" w:cs="Times New Roman"/>
          <w:szCs w:val="24"/>
        </w:rPr>
        <w:t>Όμως, επαναλαμβάνω ότι βρίσκεστε σε άσχημη θέση, γιατί βρέθηκε ένα λαϊκό εθνικιστικό κίνημα, βρέθηκε το κίνημα της Χρυσής Αυγής, το οποίο πίστευε και πιστεύει αυτά που κάνει και είναι εδώ για να υπερασπιστεί τον Έλληνα πολίτη, τον Έλ</w:t>
      </w:r>
      <w:r>
        <w:rPr>
          <w:rFonts w:eastAsia="UB-Helvetica" w:cs="Times New Roman"/>
          <w:szCs w:val="24"/>
        </w:rPr>
        <w:t>ληνα πολίτη που εσείς τον βάζετε να πένεται αυτήν τη στιγμή και να ψάχνει να βρει στα σκουπίδια τρόφιμα. Είναι ο Έλληνας πολίτης του οποίου έρχεστε εσείς να του «χρυσώσετε το χάπι» και του δίνετε ένα επίδομα 150-200 ευρώ.</w:t>
      </w:r>
    </w:p>
    <w:p w14:paraId="10B0C9E2"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Ποιος σας είπε ότι είναι ζήτουλας </w:t>
      </w:r>
      <w:r>
        <w:rPr>
          <w:rFonts w:eastAsia="UB-Helvetica" w:cs="Times New Roman"/>
          <w:szCs w:val="24"/>
        </w:rPr>
        <w:t>ο Έλληνας; Ποιος σας είπε εσάς ότι έχετε το δικαίωμα να γελοιοποιείτε και να εξευτελίζετε τον Έλληνα πολίτη δίνοντας 150 και 200 ευρώ επιδόματα; Δεν θέλει επιδόματα ο ελληνικός λαός. Ο ελληνικός λαός θέλει αυτά που δικαιούται. Ο ελληνικός λαός θέλει αυτά π</w:t>
      </w:r>
      <w:r>
        <w:rPr>
          <w:rFonts w:eastAsia="UB-Helvetica" w:cs="Times New Roman"/>
          <w:szCs w:val="24"/>
        </w:rPr>
        <w:t>ου έχει πληρώσει εδώ και τριάντα πέντε και σαράντα χρόνια και που εσείς μπήκατε στις τσέπες τους, στα πορτοφόλια τους και τους τα έχετε κλέψει, όταν εσείς δεν έχετε κα</w:t>
      </w:r>
      <w:r>
        <w:rPr>
          <w:rFonts w:eastAsia="UB-Helvetica" w:cs="Times New Roman"/>
          <w:szCs w:val="24"/>
        </w:rPr>
        <w:t>μ</w:t>
      </w:r>
      <w:r>
        <w:rPr>
          <w:rFonts w:eastAsia="UB-Helvetica" w:cs="Times New Roman"/>
          <w:szCs w:val="24"/>
        </w:rPr>
        <w:t xml:space="preserve">μία συνέπεια πάνω </w:t>
      </w:r>
      <w:r>
        <w:rPr>
          <w:rFonts w:eastAsia="UB-Helvetica" w:cs="Times New Roman"/>
          <w:szCs w:val="24"/>
        </w:rPr>
        <w:t xml:space="preserve">σε </w:t>
      </w:r>
      <w:r>
        <w:rPr>
          <w:rFonts w:eastAsia="UB-Helvetica" w:cs="Times New Roman"/>
          <w:szCs w:val="24"/>
        </w:rPr>
        <w:t>αυτό κι όταν εσείς έχετε καταθέσεις εκατοντάδων εκατομμυρίων ευρώ σ</w:t>
      </w:r>
      <w:r>
        <w:rPr>
          <w:rFonts w:eastAsia="UB-Helvetica" w:cs="Times New Roman"/>
          <w:szCs w:val="24"/>
        </w:rPr>
        <w:t xml:space="preserve">τις τράπεζες. </w:t>
      </w:r>
    </w:p>
    <w:p w14:paraId="10B0C9E3"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Αυτή είναι η αλήθεια και </w:t>
      </w:r>
      <w:r>
        <w:rPr>
          <w:rFonts w:eastAsia="UB-Helvetica" w:cs="Times New Roman"/>
          <w:szCs w:val="24"/>
        </w:rPr>
        <w:t xml:space="preserve">για </w:t>
      </w:r>
      <w:r>
        <w:rPr>
          <w:rFonts w:eastAsia="UB-Helvetica" w:cs="Times New Roman"/>
          <w:szCs w:val="24"/>
        </w:rPr>
        <w:t>αυτό</w:t>
      </w:r>
      <w:r>
        <w:rPr>
          <w:rFonts w:eastAsia="UB-Helvetica" w:cs="Times New Roman"/>
          <w:szCs w:val="24"/>
        </w:rPr>
        <w:t>,</w:t>
      </w:r>
      <w:r>
        <w:rPr>
          <w:rFonts w:eastAsia="UB-Helvetica" w:cs="Times New Roman"/>
          <w:szCs w:val="24"/>
        </w:rPr>
        <w:t xml:space="preserve"> βλέπετε</w:t>
      </w:r>
      <w:r>
        <w:rPr>
          <w:rFonts w:eastAsia="UB-Helvetica" w:cs="Times New Roman"/>
          <w:szCs w:val="24"/>
        </w:rPr>
        <w:t>,</w:t>
      </w:r>
      <w:r>
        <w:rPr>
          <w:rFonts w:eastAsia="UB-Helvetica" w:cs="Times New Roman"/>
          <w:szCs w:val="24"/>
        </w:rPr>
        <w:t xml:space="preserve"> μαζί όλα τα μέσα μαζικής ενημέρωσης αυτά κι όλοι οι μεγαλοπολιτικοί εδώ πέρα μας κυνηγάτε τόσο πολύ και φοβάστε τόσο πολύ την άποψη της Χρυσής Αυγής.</w:t>
      </w:r>
    </w:p>
    <w:p w14:paraId="10B0C9E4"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Για </w:t>
      </w:r>
      <w:r>
        <w:rPr>
          <w:rFonts w:eastAsia="UB-Helvetica" w:cs="Times New Roman"/>
          <w:szCs w:val="24"/>
        </w:rPr>
        <w:t xml:space="preserve">αυτό η Χρυσή Αυγή δεν βγαίνει ποτέ σε </w:t>
      </w:r>
      <w:r>
        <w:rPr>
          <w:rFonts w:eastAsia="UB-Helvetica" w:cs="Times New Roman"/>
          <w:szCs w:val="24"/>
        </w:rPr>
        <w:t>κανένα μεγάλο συστημικό κανάλι και σε καμμία εφημερίδα, γιατί τους τα είπαμε, τους τα λέμε και θα συνεχίσουμε να τους τα λέμε. Δεν πρόκειται να εξαγοραστούμε ούτε να κάνουμε πίσω στις απόψεις μας ποτέ.</w:t>
      </w:r>
    </w:p>
    <w:p w14:paraId="10B0C9E5" w14:textId="77777777" w:rsidR="009F6C17" w:rsidRDefault="003C1E98">
      <w:pPr>
        <w:spacing w:line="600" w:lineRule="auto"/>
        <w:ind w:firstLine="720"/>
        <w:jc w:val="both"/>
        <w:rPr>
          <w:rFonts w:eastAsia="UB-Helvetica" w:cs="Times New Roman"/>
          <w:szCs w:val="24"/>
        </w:rPr>
      </w:pPr>
      <w:r>
        <w:rPr>
          <w:rFonts w:eastAsia="UB-Helvetica" w:cs="Times New Roman"/>
          <w:szCs w:val="24"/>
        </w:rPr>
        <w:t>Ας τελειώσουμε λίγο, λέγοντας ότι αυτό που πρέπει να κ</w:t>
      </w:r>
      <w:r>
        <w:rPr>
          <w:rFonts w:eastAsia="UB-Helvetica" w:cs="Times New Roman"/>
          <w:szCs w:val="24"/>
        </w:rPr>
        <w:t>άνετε είναι να στηρίξετε την ελληνική οικογένεια, τον νέο Έλληνα πολίτη, τον νέο Έλληνα εργαζόμενο. Πρέπει να τον βοηθήσετε. Πρέπει να του δώσετε κίνητρα. Πρέπει να τον αγαπήσετε. Όμως, για να τον αγαπήσετε, πρέπει να αισθάνεστε Έλληνες, να αισθάνεστε πατρ</w:t>
      </w:r>
      <w:r>
        <w:rPr>
          <w:rFonts w:eastAsia="UB-Helvetica" w:cs="Times New Roman"/>
          <w:szCs w:val="24"/>
        </w:rPr>
        <w:t xml:space="preserve">ιώτες. Εσείς και μόνο </w:t>
      </w:r>
      <w:r>
        <w:rPr>
          <w:rFonts w:eastAsia="UB-Helvetica" w:cs="Times New Roman"/>
          <w:szCs w:val="24"/>
        </w:rPr>
        <w:t xml:space="preserve">σε </w:t>
      </w:r>
      <w:r>
        <w:rPr>
          <w:rFonts w:eastAsia="UB-Helvetica" w:cs="Times New Roman"/>
          <w:szCs w:val="24"/>
        </w:rPr>
        <w:t xml:space="preserve">αυτήν τη φράση βγάζετε καντήλες. Εσείς και μόνο ακούγοντας για πατρίδα, ακούγοντας για την Ελλάδα, τρελαίνεστε και λέτε ότι είστε </w:t>
      </w:r>
      <w:r>
        <w:rPr>
          <w:rFonts w:eastAsia="UB-Helvetica" w:cs="Times New Roman"/>
          <w:szCs w:val="24"/>
        </w:rPr>
        <w:t xml:space="preserve">μία </w:t>
      </w:r>
      <w:r>
        <w:rPr>
          <w:rFonts w:eastAsia="UB-Helvetica" w:cs="Times New Roman"/>
          <w:szCs w:val="24"/>
        </w:rPr>
        <w:t>πολυπολιτισμική κοινωνία, η οποία θα κάνει αυτά τα οποία κάνετε εδώ πέρα.</w:t>
      </w:r>
    </w:p>
    <w:p w14:paraId="10B0C9E6" w14:textId="77777777" w:rsidR="009F6C17" w:rsidRDefault="003C1E98">
      <w:pPr>
        <w:spacing w:line="600" w:lineRule="auto"/>
        <w:ind w:firstLine="720"/>
        <w:jc w:val="both"/>
        <w:rPr>
          <w:rFonts w:eastAsia="UB-Helvetica" w:cs="Times New Roman"/>
          <w:szCs w:val="24"/>
        </w:rPr>
      </w:pPr>
      <w:r>
        <w:rPr>
          <w:rFonts w:eastAsia="UB-Helvetica" w:cs="Times New Roman"/>
          <w:szCs w:val="24"/>
        </w:rPr>
        <w:t>Τα επιδόματα, λοιπόν, α</w:t>
      </w:r>
      <w:r>
        <w:rPr>
          <w:rFonts w:eastAsia="UB-Helvetica" w:cs="Times New Roman"/>
          <w:szCs w:val="24"/>
        </w:rPr>
        <w:t>ν θέλετε, αυτά που είναι στην τσέπη σας και όχι αυτά που ανήκουν στον ελληνικό λαό, να τα δώσετε από την τσέπη σας στους λαθρομετανάστες. Ο Έλληνας πολίτης, ο Έλληνας εργαζόμενος απαιτεί να πάρει αυτά που δικαιούται.</w:t>
      </w:r>
    </w:p>
    <w:p w14:paraId="10B0C9E7" w14:textId="77777777" w:rsidR="009F6C17" w:rsidRDefault="003C1E98">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Χρυ</w:t>
      </w:r>
      <w:r>
        <w:rPr>
          <w:rFonts w:eastAsia="UB-Helvetica" w:cs="Times New Roman"/>
          <w:szCs w:val="24"/>
        </w:rPr>
        <w:t>σής Αυγής)</w:t>
      </w:r>
    </w:p>
    <w:p w14:paraId="10B0C9E8"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Τον λόγο έχει ο κ. Παυλίδης από τον ΣΥΡΙΖΑ.</w:t>
      </w:r>
    </w:p>
    <w:p w14:paraId="10B0C9E9" w14:textId="77777777" w:rsidR="009F6C17" w:rsidRDefault="003C1E98">
      <w:pPr>
        <w:spacing w:line="600" w:lineRule="auto"/>
        <w:ind w:firstLine="720"/>
        <w:jc w:val="both"/>
        <w:rPr>
          <w:rFonts w:eastAsia="Times New Roman" w:cs="Times New Roman"/>
          <w:szCs w:val="24"/>
        </w:rPr>
      </w:pPr>
      <w:r>
        <w:rPr>
          <w:rFonts w:eastAsia="Times New Roman"/>
          <w:b/>
          <w:szCs w:val="24"/>
        </w:rPr>
        <w:t xml:space="preserve">ΚΩΝΣΤΑΝΤΙΝΟΣ ΠΑΥΛΙΔΗΣ: </w:t>
      </w:r>
      <w:r>
        <w:rPr>
          <w:rFonts w:eastAsia="Times New Roman" w:cs="Times New Roman"/>
          <w:szCs w:val="24"/>
        </w:rPr>
        <w:t xml:space="preserve">Κυρίες και κύριοι συνάδελφοι, από το 1950 η πολιτική που εφαρμόστηκε στο ασφαλιστικό σύστημα υπήρξε </w:t>
      </w:r>
      <w:r>
        <w:rPr>
          <w:rFonts w:eastAsia="Times New Roman" w:cs="Times New Roman"/>
          <w:szCs w:val="24"/>
        </w:rPr>
        <w:t xml:space="preserve">μία </w:t>
      </w:r>
      <w:r>
        <w:rPr>
          <w:rFonts w:eastAsia="Times New Roman" w:cs="Times New Roman"/>
          <w:szCs w:val="24"/>
        </w:rPr>
        <w:t>πολιτική πελατειακών σχέσεων δημιουργίας</w:t>
      </w:r>
      <w:r>
        <w:rPr>
          <w:rFonts w:eastAsia="Times New Roman" w:cs="Times New Roman"/>
          <w:szCs w:val="24"/>
        </w:rPr>
        <w:t xml:space="preserve"> εκλογικών δεξαμενών και συντεχνιακών φλερτ, πολιτική φωτογραφικών διατάξεων και εξυπηρέτησης ημετέρων. Δυστυχώς, ήρθε η ώρα να περάσει από το ταμείο και να πληρώσει τα λάθη της.</w:t>
      </w:r>
    </w:p>
    <w:p w14:paraId="10B0C9E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Εξήντα πέντε χρόνια τώρα το δημόσιο ασφαλιστικό σύστημα της χώρα πληρώνει τις</w:t>
      </w:r>
      <w:r>
        <w:rPr>
          <w:rFonts w:eastAsia="Times New Roman" w:cs="Times New Roman"/>
          <w:szCs w:val="24"/>
        </w:rPr>
        <w:t xml:space="preserve"> πολιτικές σας και τις πληρώνει πολύ ακριβά. Από τότε που ορίζατε επιτόκια κάτω από τα επιτόκια της αγοράς, από τότε που είχατε επιτόκια στα αποθεματικά των ταμείων χαμηλότερα από τον τρέχοντα πληθωρισμό, από τότε που ακολουθώντας μια καταστροφική πολιτική</w:t>
      </w:r>
      <w:r>
        <w:rPr>
          <w:rFonts w:eastAsia="Times New Roman" w:cs="Times New Roman"/>
          <w:szCs w:val="24"/>
        </w:rPr>
        <w:t xml:space="preserve"> για τα αποθεματικά ταμεία αποκλείατε τα ταμεία αυτά από την αγορά τίτλων του ελληνικού δημοσίου, τίτλο με ιδιαίτερα υψηλή απόδοση κεφαλαίου. </w:t>
      </w:r>
    </w:p>
    <w:p w14:paraId="10B0C9E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αποτέλεσμα ήταν τραγικό. Τα αποθεματικά κεφάλαια των ασφαλιστικών ταμείων κατέγραφαν σταθερά για χρόνια αρνητι</w:t>
      </w:r>
      <w:r>
        <w:rPr>
          <w:rFonts w:eastAsia="Times New Roman" w:cs="Times New Roman"/>
          <w:szCs w:val="24"/>
        </w:rPr>
        <w:t xml:space="preserve">κές αποδόσεις και μειώθηκε δραματικά η πραγματική αξία των καταθέσεών τους. </w:t>
      </w:r>
    </w:p>
    <w:p w14:paraId="10B0C9E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Μετά από σαράντα χρόνια εσωστρεφούς και καταστροφικής έλλειψης αξιοποίησης των αποθεματικών, όσα δυστυχώς έμειναν, αποφασίσατε στις αρχές της δεκαετίας του ’90 να εφαρμόσετε μια ε</w:t>
      </w:r>
      <w:r>
        <w:rPr>
          <w:rFonts w:eastAsia="Times New Roman" w:cs="Times New Roman"/>
          <w:szCs w:val="24"/>
        </w:rPr>
        <w:t xml:space="preserve">ξωστρεφή πολιτική επένδυσής τους. Αντί, όμως, να κάνετε </w:t>
      </w:r>
      <w:r>
        <w:rPr>
          <w:rFonts w:eastAsia="Times New Roman" w:cs="Times New Roman"/>
          <w:szCs w:val="24"/>
        </w:rPr>
        <w:t xml:space="preserve">μία </w:t>
      </w:r>
      <w:r>
        <w:rPr>
          <w:rFonts w:eastAsia="Times New Roman" w:cs="Times New Roman"/>
          <w:szCs w:val="24"/>
        </w:rPr>
        <w:t xml:space="preserve">σοβαρή, </w:t>
      </w:r>
      <w:r>
        <w:rPr>
          <w:rFonts w:eastAsia="Times New Roman" w:cs="Times New Roman"/>
          <w:szCs w:val="24"/>
        </w:rPr>
        <w:t xml:space="preserve">μία </w:t>
      </w:r>
      <w:r>
        <w:rPr>
          <w:rFonts w:eastAsia="Times New Roman" w:cs="Times New Roman"/>
          <w:szCs w:val="24"/>
        </w:rPr>
        <w:t xml:space="preserve">ενεργητική, διαχείριση των κεφαλαίων, καταντήσατε τα ταμεία τζογαδόρους, χωρίς προστασία, βουτώντας τα στη φούσκα του </w:t>
      </w:r>
      <w:r>
        <w:rPr>
          <w:rFonts w:eastAsia="Times New Roman" w:cs="Times New Roman"/>
          <w:szCs w:val="24"/>
        </w:rPr>
        <w:t xml:space="preserve">Χρηματιστηρίου </w:t>
      </w:r>
      <w:r>
        <w:rPr>
          <w:rFonts w:eastAsia="Times New Roman" w:cs="Times New Roman"/>
          <w:szCs w:val="24"/>
        </w:rPr>
        <w:t xml:space="preserve">με ανυπολόγιστες ζημιές. </w:t>
      </w:r>
    </w:p>
    <w:p w14:paraId="10B0C9E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Ελπίζω να θυμάστε. Είναι </w:t>
      </w:r>
      <w:r>
        <w:rPr>
          <w:rFonts w:eastAsia="Times New Roman" w:cs="Times New Roman"/>
          <w:szCs w:val="24"/>
        </w:rPr>
        <w:t>εκείνη η περίοδος –ξέρετε- που καταντήσατε την ελληνική κοινωνία μαζί με τον πρωινό καφέ της να διαβάζει τον «</w:t>
      </w:r>
      <w:r>
        <w:rPr>
          <w:rFonts w:eastAsia="Times New Roman" w:cs="Times New Roman"/>
          <w:szCs w:val="24"/>
        </w:rPr>
        <w:t>ΕΠΕΝΔΥΤΗ</w:t>
      </w:r>
      <w:r>
        <w:rPr>
          <w:rFonts w:eastAsia="Times New Roman" w:cs="Times New Roman"/>
          <w:szCs w:val="24"/>
        </w:rPr>
        <w:t>» κι άλλες οικονομικές εφημερίδες -ήξερε δεν ήξερε από οικονομία- για να δει αν θα επενδύσει στις μετοχές της ζάχαρης ή στο αλεύρι, που όλ</w:t>
      </w:r>
      <w:r>
        <w:rPr>
          <w:rFonts w:eastAsia="Times New Roman" w:cs="Times New Roman"/>
          <w:szCs w:val="24"/>
        </w:rPr>
        <w:t xml:space="preserve">η η Ελλάδα παρακολουθούσε καθημερινά τις τιμές του αργού πετρελαίου και αν δεν είχε λεφτά, οι τραπεζίτες σας παρείχαν, εύκολα, ζεστό χρήμα για να το ρίξουν στο Χρηματιστήριο. </w:t>
      </w:r>
    </w:p>
    <w:p w14:paraId="10B0C9E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Θυμάστε –υποθέτω- για πότε μιλάω, συνάδελφοι του ΠΑΣΟΚ. Ύστερα ήρθαν τα δομημένα</w:t>
      </w:r>
      <w:r>
        <w:rPr>
          <w:rFonts w:eastAsia="Times New Roman" w:cs="Times New Roman"/>
          <w:szCs w:val="24"/>
        </w:rPr>
        <w:t xml:space="preserve"> ομόλογα και το </w:t>
      </w:r>
      <w:r>
        <w:rPr>
          <w:rFonts w:eastAsia="Times New Roman" w:cs="Times New Roman"/>
          <w:szCs w:val="24"/>
          <w:lang w:val="en-US"/>
        </w:rPr>
        <w:t>PSI</w:t>
      </w:r>
      <w:r>
        <w:rPr>
          <w:rFonts w:eastAsia="Times New Roman" w:cs="Times New Roman"/>
          <w:szCs w:val="24"/>
        </w:rPr>
        <w:t xml:space="preserve">, εκεί, κοντά στην εποχή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κι έχασαν τα ασφαλιστικά ταμεία 13 δισ. ευρώ. Θυμάστε –νομίζω- συνάδελφοι της Νέας Δημοκρατίας και του ΠΑΣΟΚ, για ποια εποχή μιλάω.</w:t>
      </w:r>
    </w:p>
    <w:p w14:paraId="10B0C9E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Στην δεκαπενταετία από το 2000 έως το 2014, ο κρατικός προϋπολ</w:t>
      </w:r>
      <w:r>
        <w:rPr>
          <w:rFonts w:eastAsia="Times New Roman" w:cs="Times New Roman"/>
          <w:szCs w:val="24"/>
        </w:rPr>
        <w:t xml:space="preserve">ογισμός κάλυψε 156 δισεκατομμύρια ευρώ ελλείμματα ασφαλιστικών ταμείων. Τα 92 δισεκατομμύρια τη δεκαετία του 2000 και τα υπόλοιπα 64 δισεκατομμύρια την πενταετία 2010-2014. </w:t>
      </w:r>
    </w:p>
    <w:p w14:paraId="10B0C9F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Φυσικά, όμως, για σας, εμείς είμαστε η χειρότερη κυβέρνηση της Μεταπολίτευσης. Μας</w:t>
      </w:r>
      <w:r>
        <w:rPr>
          <w:rFonts w:eastAsia="Times New Roman" w:cs="Times New Roman"/>
          <w:szCs w:val="24"/>
        </w:rPr>
        <w:t xml:space="preserve"> καλείτε να φύγουμε, γιατί είμαστε επικίνδυνοι. Εσείς, μάλλον, να υποθέσω ότι πρέπει να είστε οι ακίνδυνοι. Εσείς πρέπει να είστε οι υπεύθυνοι που, αν εμείς σας κάνουμε τη χάρη να φύγουμε ως ανεύθυνοι, θα δώσετε τη λύση στο πρόβλημα που εσείς δημιουργήσατε</w:t>
      </w:r>
      <w:r>
        <w:rPr>
          <w:rFonts w:eastAsia="Times New Roman" w:cs="Times New Roman"/>
          <w:szCs w:val="24"/>
        </w:rPr>
        <w:t xml:space="preserve">, ανεξάρτητα αν είστε τα ίδια πρόσωπα, τα ίδια πρωτοκλασάτα κομματικά στελέχη, οι ίδιοι πρώην Υφυπουργοί και Υπουργοί, Αντιπρόεδροι Κυβερνήσεων, που ήσασταν μέχρι προχθές πολιτικοί διαχειριστές της τελευταίας εικοσαετίας. </w:t>
      </w:r>
    </w:p>
    <w:p w14:paraId="10B0C9F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ποια είναι η λύση; Καμμιά ουσ</w:t>
      </w:r>
      <w:r>
        <w:rPr>
          <w:rFonts w:eastAsia="Times New Roman" w:cs="Times New Roman"/>
          <w:szCs w:val="24"/>
        </w:rPr>
        <w:t xml:space="preserve">ιαστική πρόταση. Μόνο στείρα κριτική. Καμμιά ολοκληρωμένη αντιπρόταση που να απαντά στο πώς θα κάνουμε βιώσιμο ένα δημόσιο ασφαλιστικό σύστημα που έχει χάσει το 25% του πλούτου του, με έναν στους τέσσερις άνεργο και με μια συνταξιοδοτική δαπάνη που σχεδόν </w:t>
      </w:r>
      <w:r>
        <w:rPr>
          <w:rFonts w:eastAsia="Times New Roman" w:cs="Times New Roman"/>
          <w:szCs w:val="24"/>
        </w:rPr>
        <w:t>απορροφά το 1/3 του κρατικού προϋπολογισμού. Μόνο κραυγές.</w:t>
      </w:r>
    </w:p>
    <w:p w14:paraId="10B0C9F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Κι επειδή είπα για κραυγές, </w:t>
      </w:r>
      <w:r>
        <w:rPr>
          <w:rFonts w:eastAsia="Times New Roman" w:cs="Times New Roman"/>
          <w:szCs w:val="24"/>
        </w:rPr>
        <w:t xml:space="preserve">κ. </w:t>
      </w:r>
      <w:r>
        <w:rPr>
          <w:rFonts w:eastAsia="Times New Roman" w:cs="Times New Roman"/>
          <w:szCs w:val="24"/>
        </w:rPr>
        <w:t>Χριστοφιλοπούλου, οι μικρές επιχειρήσεις στην επαρχία, στις κοινότητες κάτω από δυο χιλιάδες κατοίκους και με εισοδήματα χαμηλά, καλύπτονται από τις διατάξεις του νόμ</w:t>
      </w:r>
      <w:r>
        <w:rPr>
          <w:rFonts w:eastAsia="Times New Roman" w:cs="Times New Roman"/>
          <w:szCs w:val="24"/>
        </w:rPr>
        <w:t>ου και περνάνε στο ευνοϊκό καθεστώς των ασφαλισμένων στον ΟΓΑ, το ίδιο και τα καταλύματα μεγέθους μέχρι πέντε δωματίων ή αν έχουν αγροτικές εκμεταλλεύσεις μεγέθους μέχρι δέκα δωματίων. Το αναφέρει μέσα ο νόμος. Τα λέτε τα ψέματα για ποιον λόγο; Για να φανε</w:t>
      </w:r>
      <w:r>
        <w:rPr>
          <w:rFonts w:eastAsia="Times New Roman" w:cs="Times New Roman"/>
          <w:szCs w:val="24"/>
        </w:rPr>
        <w:t xml:space="preserve">ίτε στην τηλεόραση, στα χωριά σας; Δεν το καταλαβαίνω. Υπάρχει διάταξη στον νόμο, ξεκάθαρη: άρθρο 40, </w:t>
      </w:r>
      <w:r>
        <w:rPr>
          <w:rFonts w:eastAsia="Times New Roman" w:cs="Times New Roman"/>
          <w:szCs w:val="24"/>
        </w:rPr>
        <w:t xml:space="preserve">παράγραφοι </w:t>
      </w:r>
      <w:r>
        <w:rPr>
          <w:rFonts w:eastAsia="Times New Roman" w:cs="Times New Roman"/>
          <w:szCs w:val="24"/>
        </w:rPr>
        <w:t xml:space="preserve">1 και 3. </w:t>
      </w:r>
    </w:p>
    <w:p w14:paraId="10B0C9F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Κατεβάστε, λοιπόν, το δάχτυλο. Αφήστε έξω από δω το θράσος και μην κρύβεστε πίσω από την φθηνή αυτοκριτική που κάνετε καιρό τώρα, ότι</w:t>
      </w:r>
      <w:r>
        <w:rPr>
          <w:rFonts w:eastAsia="Times New Roman" w:cs="Times New Roman"/>
          <w:szCs w:val="24"/>
        </w:rPr>
        <w:t xml:space="preserve"> η κοινωνία μάς τιμώρησε και μας έβαλε στην αντιπολίτευση. Ακόμα και η αντιπολίτευση, πόσω μάλλον όταν είναι και Αξιωματική, οφείλει να έχει τον δικό της ρόλο, να έχει τις δικές της ευθύνες σε μια τέτοιου χαρακτήρα ιστορική μεταρρύθμιση. Τέτοιας σημασίας μ</w:t>
      </w:r>
      <w:r>
        <w:rPr>
          <w:rFonts w:eastAsia="Times New Roman" w:cs="Times New Roman"/>
          <w:szCs w:val="24"/>
        </w:rPr>
        <w:t xml:space="preserve">εταρρύθμιση που δεν χωράει υποκρισία, παραπληροφόρηση, καταστροφολογία και θεωρίες Αρμαγεδδώνα. </w:t>
      </w:r>
    </w:p>
    <w:p w14:paraId="10B0C9F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Δυστυχώς, όμως, μαζί με σας είναι βουτηγμένοι στον ίδιο ρόλο θλιβεροί εκπρόσωποι της ενημέρωσης, συνδικαλιστικά σας κομματικά στελέχη και σωρεία επιστημόνων. Είναι απορίας άξιο πώς ανακαλύπτουν κάποιοι άνθρωποι μια νέα μαθηματική θεωρία η οποία υποστηρίζει</w:t>
      </w:r>
      <w:r>
        <w:rPr>
          <w:rFonts w:eastAsia="Times New Roman" w:cs="Times New Roman"/>
          <w:szCs w:val="24"/>
        </w:rPr>
        <w:t xml:space="preserve"> την αρχή «αν τα μαθηματικά, δεν συμφωνούν με την πολιτική μας, τόσο το χειρότερο για τα μαθηματικά». </w:t>
      </w:r>
    </w:p>
    <w:p w14:paraId="10B0C9F5" w14:textId="77777777" w:rsidR="009F6C17" w:rsidRDefault="003C1E98">
      <w:pPr>
        <w:spacing w:line="600" w:lineRule="auto"/>
        <w:ind w:firstLine="720"/>
        <w:jc w:val="both"/>
        <w:rPr>
          <w:rFonts w:eastAsia="Times New Roman"/>
          <w:szCs w:val="24"/>
        </w:rPr>
      </w:pPr>
      <w:r>
        <w:rPr>
          <w:rFonts w:eastAsia="Times New Roman" w:cs="Times New Roman"/>
          <w:szCs w:val="24"/>
        </w:rPr>
        <w:t>Άκουσα προχθές τον εισηγητή της Ένωσης Κεντρώων, τον κ. Γεωργιάδη, να λέει ότι από τα 70.000 θα πάρουμε τα 60.000 και θα μείνουν τα 10.000. Του εύχομαι τ</w:t>
      </w:r>
      <w:r>
        <w:rPr>
          <w:rFonts w:eastAsia="Times New Roman" w:cs="Times New Roman"/>
          <w:szCs w:val="24"/>
        </w:rPr>
        <w:t xml:space="preserve">ο επόμενο μαθηματικό του εγχείρημα να είναι να τετραγωνίσει τον κύκλο. </w:t>
      </w:r>
    </w:p>
    <w:p w14:paraId="10B0C9F6" w14:textId="77777777" w:rsidR="009F6C17" w:rsidRDefault="003C1E98">
      <w:pPr>
        <w:spacing w:line="600" w:lineRule="auto"/>
        <w:ind w:firstLine="720"/>
        <w:jc w:val="both"/>
        <w:rPr>
          <w:rFonts w:eastAsia="Times New Roman"/>
          <w:szCs w:val="24"/>
        </w:rPr>
      </w:pPr>
      <w:r>
        <w:rPr>
          <w:rFonts w:eastAsia="Times New Roman"/>
          <w:szCs w:val="24"/>
        </w:rPr>
        <w:t>Ποια</w:t>
      </w:r>
      <w:r>
        <w:rPr>
          <w:rFonts w:eastAsia="Times New Roman"/>
          <w:szCs w:val="24"/>
        </w:rPr>
        <w:t>,</w:t>
      </w:r>
      <w:r>
        <w:rPr>
          <w:rFonts w:eastAsia="Times New Roman"/>
          <w:szCs w:val="24"/>
        </w:rPr>
        <w:t xml:space="preserve"> </w:t>
      </w:r>
      <w:r>
        <w:rPr>
          <w:rFonts w:eastAsia="Times New Roman"/>
          <w:szCs w:val="24"/>
        </w:rPr>
        <w:t xml:space="preserve">στα </w:t>
      </w:r>
      <w:r>
        <w:rPr>
          <w:rFonts w:eastAsia="Times New Roman"/>
          <w:szCs w:val="24"/>
        </w:rPr>
        <w:t>αλήθεια</w:t>
      </w:r>
      <w:r>
        <w:rPr>
          <w:rFonts w:eastAsia="Times New Roman"/>
          <w:szCs w:val="24"/>
        </w:rPr>
        <w:t>,</w:t>
      </w:r>
      <w:r>
        <w:rPr>
          <w:rFonts w:eastAsia="Times New Roman"/>
          <w:szCs w:val="24"/>
        </w:rPr>
        <w:t xml:space="preserve"> είναι η πολιτική σας; Να πείσετε την κοινωνία με τα «παπαγαλάκια» σας ότι αυτή η ανάλγητη Κυβέρνηση δημεύει το 85% του εισοδήματος των μισθωτών και των επαγγελματιών; Άρα, πρέπει να βρείτε και την κατάλληλη επιστήμη </w:t>
      </w:r>
      <w:r>
        <w:rPr>
          <w:rFonts w:eastAsia="Times New Roman"/>
          <w:szCs w:val="24"/>
        </w:rPr>
        <w:t xml:space="preserve">για </w:t>
      </w:r>
      <w:r>
        <w:rPr>
          <w:rFonts w:eastAsia="Times New Roman"/>
          <w:szCs w:val="24"/>
        </w:rPr>
        <w:t>αυτό. Πώς το κάνετε; Τρεις το λάδι,</w:t>
      </w:r>
      <w:r>
        <w:rPr>
          <w:rFonts w:eastAsia="Times New Roman"/>
          <w:szCs w:val="24"/>
        </w:rPr>
        <w:t xml:space="preserve"> τρεις το ξύδι, έξι το λαδόξυδο. Πολιτική μπακαλόγατου. Τίποτε άλλο δεν είναι. </w:t>
      </w:r>
    </w:p>
    <w:p w14:paraId="10B0C9F7" w14:textId="77777777" w:rsidR="009F6C17" w:rsidRDefault="003C1E98">
      <w:pPr>
        <w:spacing w:line="600" w:lineRule="auto"/>
        <w:ind w:firstLine="720"/>
        <w:jc w:val="both"/>
        <w:rPr>
          <w:rFonts w:eastAsia="Times New Roman"/>
          <w:szCs w:val="24"/>
        </w:rPr>
      </w:pPr>
      <w:r>
        <w:rPr>
          <w:rFonts w:eastAsia="Times New Roman"/>
          <w:szCs w:val="24"/>
        </w:rPr>
        <w:t>Θα το πω πολύ συγκεκριμένα. Πώς βγάζετε τη δήμευση του 85%; Δηλαδή, 27% εισφορές, 45% φόροι υψηλού εισοδήματος, 9% εισφορά αλληλεγγύης και κάτι ψιλά. Αν δεν βγαίνει, βάζετε και</w:t>
      </w:r>
      <w:r>
        <w:rPr>
          <w:rFonts w:eastAsia="Times New Roman"/>
          <w:szCs w:val="24"/>
        </w:rPr>
        <w:t xml:space="preserve"> τον αριθμό του τηλεφώνου σας, βγαίνει στο 85% επί του μικτού εισοδήματος. </w:t>
      </w:r>
    </w:p>
    <w:p w14:paraId="10B0C9F8" w14:textId="77777777" w:rsidR="009F6C17" w:rsidRDefault="003C1E98">
      <w:pPr>
        <w:spacing w:line="600" w:lineRule="auto"/>
        <w:ind w:firstLine="720"/>
        <w:jc w:val="both"/>
        <w:rPr>
          <w:rFonts w:eastAsia="Times New Roman"/>
          <w:szCs w:val="24"/>
        </w:rPr>
      </w:pPr>
      <w:r>
        <w:rPr>
          <w:rFonts w:eastAsia="Times New Roman"/>
          <w:szCs w:val="24"/>
        </w:rPr>
        <w:t xml:space="preserve">Παρ’ όλα αυτά, όμως, πρώτο ψέμα: Το ποσοστό 27% των εισφορών υπολογίζεται στο καθαρό φορολογητέο εισόδημα και όχι στο μικτό εισόδημα, όχι στα μικτά κέρδη, </w:t>
      </w:r>
      <w:r>
        <w:rPr>
          <w:rFonts w:eastAsia="Times New Roman"/>
          <w:szCs w:val="24"/>
        </w:rPr>
        <w:t xml:space="preserve">σε </w:t>
      </w:r>
      <w:r>
        <w:rPr>
          <w:rFonts w:eastAsia="Times New Roman"/>
          <w:szCs w:val="24"/>
        </w:rPr>
        <w:t>αυτά δηλαδή που ο καθέ</w:t>
      </w:r>
      <w:r>
        <w:rPr>
          <w:rFonts w:eastAsia="Times New Roman"/>
          <w:szCs w:val="24"/>
        </w:rPr>
        <w:t xml:space="preserve">νας ξεκινάει και έχει βγάλει από την τσέπη του, από την επιχείρησή του, για να δει πώς θα πληρώσει πρώτα το κράτος, την εφορία και το ταμείο του. Άρα, το πραγματικό ποσοστό που βάζετε στην παραπάνω πρόσθεση είναι αισθητά μικρότερο. </w:t>
      </w:r>
    </w:p>
    <w:p w14:paraId="10B0C9F9" w14:textId="77777777" w:rsidR="009F6C17" w:rsidRDefault="003C1E98">
      <w:pPr>
        <w:spacing w:line="600" w:lineRule="auto"/>
        <w:ind w:firstLine="720"/>
        <w:jc w:val="both"/>
        <w:rPr>
          <w:rFonts w:eastAsia="Times New Roman"/>
          <w:szCs w:val="24"/>
        </w:rPr>
      </w:pPr>
      <w:r>
        <w:rPr>
          <w:rFonts w:eastAsia="Times New Roman"/>
          <w:szCs w:val="24"/>
        </w:rPr>
        <w:t>Έτσι, το ποσοστό των ει</w:t>
      </w:r>
      <w:r>
        <w:rPr>
          <w:rFonts w:eastAsia="Times New Roman"/>
          <w:szCs w:val="24"/>
        </w:rPr>
        <w:t>σφορών δεν είναι το 27% του μικτού εισοδήματος, αλλά το 21% στα εισοδήματα μέχρι 89.000 ευρώ. Εξαιτίας της «οροφής» στην ασφάλιση ως μέγιστη ασφάλιση τα 18.986, για εισοδήματα πάνω από 89.000, το 27% πέφτει στο 16% και πέφτει συνεχώς όσο ανεβαίνει το εισόδ</w:t>
      </w:r>
      <w:r>
        <w:rPr>
          <w:rFonts w:eastAsia="Times New Roman"/>
          <w:szCs w:val="24"/>
        </w:rPr>
        <w:t>ημα.</w:t>
      </w:r>
    </w:p>
    <w:p w14:paraId="10B0C9FA" w14:textId="77777777" w:rsidR="009F6C17" w:rsidRDefault="003C1E98">
      <w:pPr>
        <w:spacing w:line="600" w:lineRule="auto"/>
        <w:ind w:firstLine="720"/>
        <w:jc w:val="both"/>
        <w:rPr>
          <w:rFonts w:eastAsia="Times New Roman"/>
          <w:szCs w:val="24"/>
        </w:rPr>
      </w:pPr>
      <w:r>
        <w:rPr>
          <w:rFonts w:eastAsia="Times New Roman"/>
          <w:szCs w:val="24"/>
        </w:rPr>
        <w:t xml:space="preserve">Δεύτερο ψέμα: Ο φόρος υπολογίζεται στο καθαρό φορολογητέο εισόδημα, αφού δηλαδή έχουν αφαιρεθεί οι εισφορές. Άρα, το πραγματικό ποσοστό του φόρου επί του μικτού εισοδήματος είναι κι εδώ αισθητά μικρότερο. </w:t>
      </w:r>
    </w:p>
    <w:p w14:paraId="10B0C9FB" w14:textId="77777777" w:rsidR="009F6C17" w:rsidRDefault="003C1E98">
      <w:pPr>
        <w:spacing w:line="600" w:lineRule="auto"/>
        <w:ind w:firstLine="720"/>
        <w:jc w:val="both"/>
        <w:rPr>
          <w:rFonts w:eastAsia="Times New Roman"/>
          <w:szCs w:val="24"/>
        </w:rPr>
      </w:pPr>
      <w:r>
        <w:rPr>
          <w:rFonts w:eastAsia="Times New Roman"/>
          <w:szCs w:val="24"/>
        </w:rPr>
        <w:t>Τρίτο ψέμα: Λόγω των διαφορετικών συντελεστών</w:t>
      </w:r>
      <w:r>
        <w:rPr>
          <w:rFonts w:eastAsia="Times New Roman"/>
          <w:szCs w:val="24"/>
        </w:rPr>
        <w:t xml:space="preserve"> ανά κλίμακα εισοδήματος, το μέσο ποσοστό φορολογίας με το οποίο υπολογίζεται το ποσό του φόρου είναι πολύ μικρότερο από το ποσοστό του συντελεστή στον οποίον ανήκει το εισόδημα. Έτσι, το ποσοστό φόρου επί του μικτού από 22% γίνεται 17%.</w:t>
      </w:r>
    </w:p>
    <w:p w14:paraId="10B0C9FC" w14:textId="77777777" w:rsidR="009F6C17" w:rsidRDefault="003C1E98">
      <w:pPr>
        <w:spacing w:line="600" w:lineRule="auto"/>
        <w:ind w:firstLine="720"/>
        <w:jc w:val="both"/>
        <w:rPr>
          <w:rFonts w:eastAsia="Times New Roman"/>
          <w:szCs w:val="24"/>
        </w:rPr>
      </w:pPr>
      <w:r>
        <w:rPr>
          <w:rFonts w:eastAsia="Times New Roman"/>
          <w:szCs w:val="24"/>
        </w:rPr>
        <w:t>(Στο σημείο αυτό κ</w:t>
      </w:r>
      <w:r>
        <w:rPr>
          <w:rFonts w:eastAsia="Times New Roman"/>
          <w:szCs w:val="24"/>
        </w:rPr>
        <w:t>τυπάει το κουδούνι λήξεως του χρόνου ομιλίας του κυρίου Βουλευτή)</w:t>
      </w:r>
    </w:p>
    <w:p w14:paraId="10B0C9FD" w14:textId="77777777" w:rsidR="009F6C17" w:rsidRDefault="003C1E98">
      <w:pPr>
        <w:spacing w:line="600" w:lineRule="auto"/>
        <w:ind w:firstLine="720"/>
        <w:jc w:val="both"/>
        <w:rPr>
          <w:rFonts w:eastAsia="Times New Roman"/>
          <w:szCs w:val="24"/>
        </w:rPr>
      </w:pPr>
      <w:r>
        <w:rPr>
          <w:rFonts w:eastAsia="Times New Roman"/>
          <w:szCs w:val="24"/>
        </w:rPr>
        <w:t>Δεν θα αργήσω, κύριε Πρόεδρε.</w:t>
      </w:r>
    </w:p>
    <w:p w14:paraId="10B0C9FE" w14:textId="77777777" w:rsidR="009F6C17" w:rsidRDefault="003C1E98">
      <w:pPr>
        <w:spacing w:line="600" w:lineRule="auto"/>
        <w:ind w:firstLine="720"/>
        <w:jc w:val="both"/>
        <w:rPr>
          <w:rFonts w:eastAsia="Times New Roman"/>
          <w:szCs w:val="24"/>
        </w:rPr>
      </w:pPr>
      <w:r>
        <w:rPr>
          <w:rFonts w:eastAsia="Times New Roman"/>
          <w:szCs w:val="24"/>
        </w:rPr>
        <w:t xml:space="preserve">Από 29% γίνεται 19%, από 37% γίνεται 21,6% και από 45% γίνεται 24% και </w:t>
      </w:r>
      <w:r>
        <w:rPr>
          <w:rFonts w:eastAsia="Times New Roman"/>
          <w:szCs w:val="24"/>
        </w:rPr>
        <w:t xml:space="preserve">μειώνεται </w:t>
      </w:r>
      <w:r>
        <w:rPr>
          <w:rFonts w:eastAsia="Times New Roman"/>
          <w:szCs w:val="24"/>
        </w:rPr>
        <w:t xml:space="preserve">ανάλογα με το εισόδημα. Αντίστοιχα και η εισφορά αλληλεγγύης. </w:t>
      </w:r>
    </w:p>
    <w:p w14:paraId="10B0C9FF" w14:textId="77777777" w:rsidR="009F6C17" w:rsidRDefault="003C1E98">
      <w:pPr>
        <w:spacing w:line="600" w:lineRule="auto"/>
        <w:ind w:firstLine="720"/>
        <w:jc w:val="both"/>
        <w:rPr>
          <w:rFonts w:eastAsia="Times New Roman"/>
          <w:szCs w:val="24"/>
        </w:rPr>
      </w:pPr>
      <w:r>
        <w:rPr>
          <w:rFonts w:eastAsia="Times New Roman"/>
          <w:szCs w:val="24"/>
        </w:rPr>
        <w:t>Λόγω της προοδευ</w:t>
      </w:r>
      <w:r>
        <w:rPr>
          <w:rFonts w:eastAsia="Times New Roman"/>
          <w:szCs w:val="24"/>
        </w:rPr>
        <w:t>τικότητας της κλίμακας και του αφορολόγητου των 12.000 ευρώ, το ποσοστό από 2,2% γίνεται 0,69%, από 5% γίνεται 1,77% και από 9% γίνεται 4% με 5%, ανάλογα με το ύψος του εισοδήματος. Αυτά τα πραγματικά μεσοσταθμικά ποσοστά εισφορών και φόρων προσθέτουμε στη</w:t>
      </w:r>
      <w:r>
        <w:rPr>
          <w:rFonts w:eastAsia="Times New Roman"/>
          <w:szCs w:val="24"/>
        </w:rPr>
        <w:t xml:space="preserve">ν πρόσθεση, για να δούμε τι θα βγάλουμε από την τσέπη για να πληρώσουμε κράτος, εφορία και ταμεία και όχι τα ποσοστά της κατηγορίας στην οποία ανήκει το εισόδημα. </w:t>
      </w:r>
    </w:p>
    <w:p w14:paraId="10B0CA00" w14:textId="77777777" w:rsidR="009F6C17" w:rsidRDefault="003C1E98">
      <w:pPr>
        <w:spacing w:line="600" w:lineRule="auto"/>
        <w:ind w:firstLine="720"/>
        <w:jc w:val="both"/>
        <w:rPr>
          <w:rFonts w:eastAsia="Times New Roman"/>
          <w:szCs w:val="24"/>
        </w:rPr>
      </w:pPr>
      <w:r>
        <w:rPr>
          <w:rFonts w:eastAsia="Times New Roman"/>
          <w:szCs w:val="24"/>
        </w:rPr>
        <w:t>Έτσι, οι συνολικές υποχρεώσεις στα χαμηλά εισοδήματα δεν ξεπερνούν το 38% με 40%, στα μεσαία</w:t>
      </w:r>
      <w:r>
        <w:rPr>
          <w:rFonts w:eastAsia="Times New Roman"/>
          <w:szCs w:val="24"/>
        </w:rPr>
        <w:t xml:space="preserve"> είναι κοντά στο 45% και στα υψηλά εισοδήματα από 45% έως 55%, δηλαδή ανταποκρίνονται στον μέσο όρο των ευρωπαϊκών δεδομένων.</w:t>
      </w:r>
    </w:p>
    <w:p w14:paraId="10B0CA01" w14:textId="77777777" w:rsidR="009F6C17" w:rsidRDefault="003C1E98">
      <w:pPr>
        <w:spacing w:line="600" w:lineRule="auto"/>
        <w:ind w:firstLine="720"/>
        <w:jc w:val="both"/>
        <w:rPr>
          <w:rFonts w:eastAsia="Times New Roman"/>
          <w:szCs w:val="24"/>
        </w:rPr>
      </w:pPr>
      <w:r>
        <w:rPr>
          <w:rFonts w:eastAsia="Times New Roman"/>
          <w:szCs w:val="24"/>
        </w:rPr>
        <w:t>Έτσι, για παράδειγμα, οι ελεύθεροι επαγγελματίες θα πληρώσουν με το νέο…</w:t>
      </w:r>
    </w:p>
    <w:p w14:paraId="10B0CA02"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Παυλίδη, ολοκληρώ</w:t>
      </w:r>
      <w:r>
        <w:rPr>
          <w:rFonts w:eastAsia="Times New Roman"/>
          <w:szCs w:val="24"/>
        </w:rPr>
        <w:t>νετε.</w:t>
      </w:r>
    </w:p>
    <w:p w14:paraId="10B0CA03"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Δεν θα αργήσω, κύριε Πρόεδρε.</w:t>
      </w:r>
    </w:p>
    <w:p w14:paraId="10B0CA04"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Φτάσατε ήδη τα οκτώ λεπτά.</w:t>
      </w:r>
    </w:p>
    <w:p w14:paraId="10B0CA05"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Έτσι, για παράδειγμα, οι ελεύθεροι επαγγελματίες θα πληρώσουν με το νέο νομοσχέδιο δυόμισι χιλιάδες…</w:t>
      </w:r>
    </w:p>
    <w:p w14:paraId="10B0CA06" w14:textId="77777777" w:rsidR="009F6C17" w:rsidRDefault="003C1E98">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Γεώργιος Λαμπρούλης): </w:t>
      </w:r>
      <w:r>
        <w:rPr>
          <w:rFonts w:eastAsia="Times New Roman"/>
          <w:szCs w:val="24"/>
        </w:rPr>
        <w:t>Η ανοχή ήταν έως το οκτάλεπτο. Παρακαλώ πολύ να ολοκληρώνετε.</w:t>
      </w:r>
    </w:p>
    <w:p w14:paraId="10B0CA07"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Δεν θα αργήσω, κύριε Πρόεδρε.</w:t>
      </w:r>
    </w:p>
    <w:p w14:paraId="10B0CA08"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Δεν θα αργήσετε, δεν θα αργήσετε, αλλά ήδη υπερβήκατε τα οκτώ λεπτά. Δεν γίνεται έτσι</w:t>
      </w:r>
      <w:r>
        <w:rPr>
          <w:rFonts w:eastAsia="Times New Roman"/>
          <w:szCs w:val="24"/>
        </w:rPr>
        <w:t>. Μιλάτε σε βάρος επόμενων συναδέλφων. Αυτό είναι ξεκάθαρο.</w:t>
      </w:r>
    </w:p>
    <w:p w14:paraId="10B0CA09"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Είστε ο πρώτος που με παρατηρείτε γι’ αυτό.</w:t>
      </w:r>
    </w:p>
    <w:p w14:paraId="10B0CA0A"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Δεν το κατάλαβα. Παρατηρείτε εσείς το Προεδρείο, επειδή εσείς υπερβήκατε τον χρόνο ομιλίας σας;</w:t>
      </w:r>
      <w:r>
        <w:rPr>
          <w:rFonts w:eastAsia="Times New Roman"/>
          <w:szCs w:val="24"/>
        </w:rPr>
        <w:t xml:space="preserve"> Το έχετε αποφασίσει ήδη από το πρωί κι εσείς ο ίδιος; Με συγχωρείτε.</w:t>
      </w:r>
    </w:p>
    <w:p w14:paraId="10B0CA0B"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Όχι, κύριε Πρόεδρε. Θα τελειώσω. Δεν έχω βγει πολύ από τον χρόνο μου. Θα τελειώσω.</w:t>
      </w:r>
    </w:p>
    <w:p w14:paraId="10B0CA0C" w14:textId="77777777" w:rsidR="009F6C17" w:rsidRDefault="003C1E98">
      <w:pPr>
        <w:spacing w:line="600" w:lineRule="auto"/>
        <w:ind w:firstLine="720"/>
        <w:jc w:val="both"/>
        <w:rPr>
          <w:rFonts w:eastAsia="Times New Roman"/>
          <w:szCs w:val="24"/>
        </w:rPr>
      </w:pPr>
      <w:r>
        <w:rPr>
          <w:rFonts w:eastAsia="Times New Roman"/>
          <w:szCs w:val="24"/>
        </w:rPr>
        <w:t>Οι ελεύθεροι επαγγελματίες θα πληρώσουν με το νέο νομοσχέδιο δυόμισι χιλιάδες λι</w:t>
      </w:r>
      <w:r>
        <w:rPr>
          <w:rFonts w:eastAsia="Times New Roman"/>
          <w:szCs w:val="24"/>
        </w:rPr>
        <w:t>γότερα σε συνολικές υποχρεώσεις στο ύψος των δέκα χιλιάδων εισοδήματος, δύο χιλιάδες στις δεκαπέντε χιλιάδες, χίλια διακόσια λιγότερα στα εισοδήματα των είκοσι χιλιάδων ευρώ, οκτακόσια ευρώ λιγότερα στα είκοσι πέντε χιλιάρικα και θα έχουν μια ελάχιστη επιβ</w:t>
      </w:r>
      <w:r>
        <w:rPr>
          <w:rFonts w:eastAsia="Times New Roman"/>
          <w:szCs w:val="24"/>
        </w:rPr>
        <w:t>άρυνση μόλις εκατό ευρώ στα τριάντα χιλιάρικα. Η σημαντική προοδευτικότητα κλίμακας και ο εξορθολογισμός της φορολόγησης με εσωτερική μεταφορά των βαρών ενισχύει τα χαμηλά εισοδήματα.</w:t>
      </w:r>
    </w:p>
    <w:p w14:paraId="10B0CA0D" w14:textId="77777777" w:rsidR="009F6C17" w:rsidRDefault="003C1E98">
      <w:pPr>
        <w:spacing w:line="600" w:lineRule="auto"/>
        <w:ind w:firstLine="720"/>
        <w:jc w:val="both"/>
        <w:rPr>
          <w:rFonts w:eastAsia="Times New Roman"/>
          <w:szCs w:val="24"/>
        </w:rPr>
      </w:pPr>
      <w:r>
        <w:rPr>
          <w:rFonts w:eastAsia="Times New Roman"/>
          <w:szCs w:val="24"/>
        </w:rPr>
        <w:t>Εσείς, όμως, έχετε αλλεργία με την προοδευτικότητα στις φορολογικές κλίμ</w:t>
      </w:r>
      <w:r>
        <w:rPr>
          <w:rFonts w:eastAsia="Times New Roman"/>
          <w:szCs w:val="24"/>
        </w:rPr>
        <w:t>ακες. Φορολογούσατε με 26% και τα δέκα χιλιάρικα εισόδημα και τα εισοδήματα των πενήντα χιλιάδων. Ποια αντίληψη φορολογικής δικαιοσύνης και δίκαιης κατανομής των βαρών υπηρετούσε το σύστημά σας;</w:t>
      </w:r>
    </w:p>
    <w:p w14:paraId="10B0CA0E" w14:textId="77777777" w:rsidR="009F6C17" w:rsidRDefault="003C1E98">
      <w:pPr>
        <w:spacing w:line="600" w:lineRule="auto"/>
        <w:ind w:firstLine="720"/>
        <w:jc w:val="both"/>
        <w:rPr>
          <w:rFonts w:eastAsia="Times New Roman"/>
          <w:szCs w:val="24"/>
        </w:rPr>
      </w:pPr>
      <w:r>
        <w:rPr>
          <w:rFonts w:eastAsia="Times New Roman"/>
          <w:szCs w:val="24"/>
        </w:rPr>
        <w:t xml:space="preserve">Τελειώνω, κύριε Πρόεδρε, με </w:t>
      </w:r>
      <w:r>
        <w:rPr>
          <w:rFonts w:eastAsia="Times New Roman"/>
          <w:szCs w:val="24"/>
        </w:rPr>
        <w:t xml:space="preserve">μία </w:t>
      </w:r>
      <w:r>
        <w:rPr>
          <w:rFonts w:eastAsia="Times New Roman"/>
          <w:szCs w:val="24"/>
        </w:rPr>
        <w:t>φράση.</w:t>
      </w:r>
    </w:p>
    <w:p w14:paraId="10B0CA0F" w14:textId="77777777" w:rsidR="009F6C17" w:rsidRDefault="003C1E98">
      <w:pPr>
        <w:spacing w:line="600" w:lineRule="auto"/>
        <w:ind w:firstLine="720"/>
        <w:jc w:val="both"/>
        <w:rPr>
          <w:rFonts w:eastAsia="Times New Roman"/>
          <w:szCs w:val="24"/>
        </w:rPr>
      </w:pPr>
      <w:r>
        <w:rPr>
          <w:rFonts w:eastAsia="Times New Roman"/>
          <w:b/>
          <w:szCs w:val="24"/>
        </w:rPr>
        <w:t>ΠΡΟΕΔΡΕΥΩΝ (Γεώργιος Λ</w:t>
      </w:r>
      <w:r>
        <w:rPr>
          <w:rFonts w:eastAsia="Times New Roman"/>
          <w:b/>
          <w:szCs w:val="24"/>
        </w:rPr>
        <w:t xml:space="preserve">αμπρούλης): </w:t>
      </w:r>
      <w:r>
        <w:rPr>
          <w:rFonts w:eastAsia="Times New Roman"/>
          <w:szCs w:val="24"/>
        </w:rPr>
        <w:t>Λοιπόν, κύριε Παυλίδη…</w:t>
      </w:r>
    </w:p>
    <w:p w14:paraId="10B0CA10"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Τελειώνω με </w:t>
      </w:r>
      <w:r>
        <w:rPr>
          <w:rFonts w:eastAsia="Times New Roman"/>
          <w:szCs w:val="24"/>
        </w:rPr>
        <w:t xml:space="preserve">μία </w:t>
      </w:r>
      <w:r>
        <w:rPr>
          <w:rFonts w:eastAsia="Times New Roman"/>
          <w:szCs w:val="24"/>
        </w:rPr>
        <w:t>φράση.</w:t>
      </w:r>
    </w:p>
    <w:p w14:paraId="10B0CA11"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Όχι, καμμία φράση.</w:t>
      </w:r>
    </w:p>
    <w:p w14:paraId="10B0CA12"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Στον επίλογο είμαι, κύριε Πρόεδρε.</w:t>
      </w:r>
    </w:p>
    <w:p w14:paraId="10B0CA13"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Τελειώσατε εδώ. Σας παρακαλώ. </w:t>
      </w:r>
      <w:r>
        <w:rPr>
          <w:rFonts w:eastAsia="Times New Roman"/>
          <w:szCs w:val="24"/>
        </w:rPr>
        <w:t>Δεν έχετε επιπλέον χρόνο.</w:t>
      </w:r>
    </w:p>
    <w:p w14:paraId="10B0CA14"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Αφήστε με να τελειώσω.</w:t>
      </w:r>
    </w:p>
    <w:p w14:paraId="10B0CA15"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Να έλθει ο επόμενος ομιλητής, ο κ. Παναγιωτόπουλος.</w:t>
      </w:r>
    </w:p>
    <w:p w14:paraId="10B0CA16"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Να κάνω το κλείσιμό μου, κύριε Πρόεδρε. Σας παρακαλώ.</w:t>
      </w:r>
    </w:p>
    <w:p w14:paraId="10B0CA17"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 xml:space="preserve">Λαμπρούλης): </w:t>
      </w:r>
      <w:r>
        <w:rPr>
          <w:rFonts w:eastAsia="Times New Roman"/>
          <w:szCs w:val="24"/>
        </w:rPr>
        <w:t>Έτσι θα πάμε τώρα;</w:t>
      </w:r>
    </w:p>
    <w:p w14:paraId="10B0CA18"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Μου θυμίζετε, λοιπόν, μια φράση του Μπρεχτ, ότι οι χορτάτοι μιλούν για ψωμί πάνω από το τραπέζι των πεινασμένων. Δυστυχώς, δεν είστε αναλφάβητοι, είστε ανεύθυνοι </w:t>
      </w:r>
      <w:r>
        <w:rPr>
          <w:rFonts w:eastAsia="Times New Roman"/>
          <w:szCs w:val="24"/>
        </w:rPr>
        <w:t xml:space="preserve">με </w:t>
      </w:r>
      <w:r>
        <w:rPr>
          <w:rFonts w:eastAsia="Times New Roman"/>
          <w:szCs w:val="24"/>
        </w:rPr>
        <w:t>αυτά που λέτε. Δεν είστε αδαείς, είσ</w:t>
      </w:r>
      <w:r>
        <w:rPr>
          <w:rFonts w:eastAsia="Times New Roman"/>
          <w:szCs w:val="24"/>
        </w:rPr>
        <w:t xml:space="preserve">τε αναληθείς και επικίνδυνοι. Δεν είστε αμαθείς, είστε ανειλικρινείς και ψεύτες. </w:t>
      </w:r>
    </w:p>
    <w:p w14:paraId="10B0CA19" w14:textId="77777777" w:rsidR="009F6C17" w:rsidRDefault="003C1E98">
      <w:pPr>
        <w:spacing w:line="600" w:lineRule="auto"/>
        <w:ind w:firstLine="720"/>
        <w:jc w:val="both"/>
        <w:rPr>
          <w:rFonts w:eastAsia="Times New Roman"/>
          <w:szCs w:val="24"/>
        </w:rPr>
      </w:pPr>
      <w:r>
        <w:rPr>
          <w:rFonts w:eastAsia="Times New Roman"/>
          <w:szCs w:val="24"/>
        </w:rPr>
        <w:t xml:space="preserve">Για να μην σας αδικώ, επειδή μπορεί να κάνω και λάθος, θα σας πρότεινα για σιγουριά να μην κάνετε τις φορολογικές δηλώσεις μόνοι σας. Εμπιστευθείτε τον λογιστή της γειτονιάς </w:t>
      </w:r>
      <w:r>
        <w:rPr>
          <w:rFonts w:eastAsia="Times New Roman"/>
          <w:szCs w:val="24"/>
        </w:rPr>
        <w:t xml:space="preserve">σας. Έχει καταλάβει καλύτερα από σας </w:t>
      </w:r>
      <w:r>
        <w:rPr>
          <w:rFonts w:eastAsia="Times New Roman"/>
          <w:szCs w:val="24"/>
        </w:rPr>
        <w:t xml:space="preserve">πως </w:t>
      </w:r>
      <w:r>
        <w:rPr>
          <w:rFonts w:eastAsia="Times New Roman"/>
          <w:szCs w:val="24"/>
        </w:rPr>
        <w:t>βγαίνουν τα νούμερα, αλλιώς κινδυνεύετε να κάνετε μεγάλη ζημιά στις επιχειρήσεις σας.</w:t>
      </w:r>
    </w:p>
    <w:p w14:paraId="10B0CA1A" w14:textId="77777777" w:rsidR="009F6C17" w:rsidRDefault="003C1E9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0B0CA1B"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Παναγιωτόπουλος από τη Νέα Δημοκ</w:t>
      </w:r>
      <w:r>
        <w:rPr>
          <w:rFonts w:eastAsia="Times New Roman"/>
          <w:szCs w:val="24"/>
        </w:rPr>
        <w:t xml:space="preserve">ρατία. </w:t>
      </w:r>
    </w:p>
    <w:p w14:paraId="10B0CA1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τον λόγο επί προσωπικού.</w:t>
      </w:r>
    </w:p>
    <w:p w14:paraId="10B0CA1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Λοβέρδο, σας παρακαλώ καθίστε κάτω. </w:t>
      </w:r>
    </w:p>
    <w:p w14:paraId="10B0CA1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έχω σοβαρότατο προσωπικό θέμα. </w:t>
      </w:r>
    </w:p>
    <w:p w14:paraId="10B0CA1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Δεν ανέφερα το όνομά του.</w:t>
      </w:r>
      <w:r>
        <w:rPr>
          <w:rFonts w:eastAsia="Times New Roman" w:cs="Times New Roman"/>
          <w:szCs w:val="24"/>
        </w:rPr>
        <w:t xml:space="preserve"> </w:t>
      </w:r>
    </w:p>
    <w:p w14:paraId="10B0CA20"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Δεν κατάλαβα, κύριε Λοβέρδο, τι είσαστε εδώ μέσα; </w:t>
      </w:r>
    </w:p>
    <w:p w14:paraId="10B0CA2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Με συγχωρείτε, ξεκίνησα να μιλώ και διακόπτετε. Καθίστε κάτω!</w:t>
      </w:r>
    </w:p>
    <w:p w14:paraId="10B0CA2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Ζητώ τον λόγο, κύριε Πρόεδρε.</w:t>
      </w:r>
    </w:p>
    <w:p w14:paraId="10B0CA2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Δεν σας δίνω τον λόγο. </w:t>
      </w:r>
    </w:p>
    <w:p w14:paraId="10B0CA2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Α</w:t>
      </w:r>
      <w:r>
        <w:rPr>
          <w:rFonts w:eastAsia="Times New Roman" w:cs="Times New Roman"/>
          <w:b/>
          <w:szCs w:val="24"/>
        </w:rPr>
        <w:t xml:space="preserve">ΝΔΡΕΑΣ ΛΟΒΕΡΔΟΣ: </w:t>
      </w:r>
      <w:r>
        <w:rPr>
          <w:rFonts w:eastAsia="Times New Roman" w:cs="Times New Roman"/>
          <w:szCs w:val="24"/>
        </w:rPr>
        <w:t xml:space="preserve">Έχω θέμα προσωπικό. </w:t>
      </w:r>
    </w:p>
    <w:p w14:paraId="10B0CA2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Καθίστε σας παρακαλώ, σας το λέω με ήπιο τρόπο. Μην με αναγκάσετε να πάρω μέτρα. </w:t>
      </w:r>
    </w:p>
    <w:p w14:paraId="10B0CA2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Θα μιλήσει ο κ. Παναγιωτόπουλος και θα ακολουθήσει η κ. Γκαρά. Έχουμε ήδη συνεννοηθεί ότι θα μιλήσει μ</w:t>
      </w:r>
      <w:r>
        <w:rPr>
          <w:rFonts w:eastAsia="Times New Roman" w:cs="Times New Roman"/>
          <w:szCs w:val="24"/>
        </w:rPr>
        <w:t>ετά ο Κοινοβουλευτικός Εκπρόσωπος</w:t>
      </w:r>
      <w:r>
        <w:rPr>
          <w:rFonts w:eastAsia="Times New Roman" w:cs="Times New Roman"/>
          <w:szCs w:val="24"/>
        </w:rPr>
        <w:t xml:space="preserve"> </w:t>
      </w:r>
      <w:r>
        <w:rPr>
          <w:rFonts w:eastAsia="Times New Roman" w:cs="Times New Roman"/>
          <w:szCs w:val="24"/>
        </w:rPr>
        <w:t xml:space="preserve">κ. Δανέλλης από το Ποτάμι και θα ακολουθήσει ο κ. Μάρδας. </w:t>
      </w:r>
    </w:p>
    <w:p w14:paraId="10B0CA27"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ζητώ τον λόγο.</w:t>
      </w:r>
    </w:p>
    <w:p w14:paraId="10B0CA28"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Τι θέλετε, κύριε Λοβέρδο; </w:t>
      </w:r>
    </w:p>
    <w:p w14:paraId="10B0CA2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ήθελα τον λόγο επί προσωπικού.</w:t>
      </w:r>
    </w:p>
    <w:p w14:paraId="10B0CA2A"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Επί προσωπικού;</w:t>
      </w:r>
    </w:p>
    <w:p w14:paraId="10B0CA2B"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Σοβαρότατο προσωπικό.</w:t>
      </w:r>
    </w:p>
    <w:p w14:paraId="10B0CA2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Ας ακούσουμε σε τι συνίσταται το προσωπικό.</w:t>
      </w:r>
    </w:p>
    <w:p w14:paraId="10B0CA2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όσο και αν είναι έντονες οι συγκρούσεις μας στην </w:t>
      </w:r>
      <w:r>
        <w:rPr>
          <w:rFonts w:eastAsia="Times New Roman" w:cs="Times New Roman"/>
          <w:szCs w:val="24"/>
        </w:rPr>
        <w:t>Αίθουσα, όσο και αν είναι η αντιπαράθεσή μας προϊόν διαφορετικών πολιτικών προσεγγίσεων, ιδεολογικοπολιτικών, πρέπει να δημιουργούμε όρους σοβαρότητας σε ό,τι αφορά τις ρυθμίσεις που κατατέθηκαν στη Βουλή.</w:t>
      </w:r>
    </w:p>
    <w:p w14:paraId="10B0CA2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Με προσέβαλε με τρόπο ιταμό </w:t>
      </w:r>
      <w:r>
        <w:rPr>
          <w:rFonts w:eastAsia="Times New Roman" w:cs="Times New Roman"/>
          <w:szCs w:val="24"/>
        </w:rPr>
        <w:t>-</w:t>
      </w:r>
      <w:r>
        <w:rPr>
          <w:rFonts w:eastAsia="Times New Roman" w:cs="Times New Roman"/>
          <w:szCs w:val="24"/>
        </w:rPr>
        <w:t>και για τη δική μου α</w:t>
      </w:r>
      <w:r>
        <w:rPr>
          <w:rFonts w:eastAsia="Times New Roman" w:cs="Times New Roman"/>
          <w:szCs w:val="24"/>
        </w:rPr>
        <w:t>ξιοπρέπεια σοβαρότατο</w:t>
      </w:r>
      <w:r>
        <w:rPr>
          <w:rFonts w:eastAsia="Times New Roman" w:cs="Times New Roman"/>
          <w:szCs w:val="24"/>
        </w:rPr>
        <w:t>-</w:t>
      </w:r>
      <w:r>
        <w:rPr>
          <w:rFonts w:eastAsia="Times New Roman" w:cs="Times New Roman"/>
          <w:szCs w:val="24"/>
        </w:rPr>
        <w:t xml:space="preserve"> ο κύριος Υφυπουργός, συνιστώντας μου ειρωνικά να διαβάσω τις ρυθμίσεις του σχεδίου νόμου τις σχετικές με την αναπηρία.</w:t>
      </w:r>
    </w:p>
    <w:p w14:paraId="10B0CA2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στο άρθρο 7 παράγραφος 4, του σχεδίου που έχουμε τριακόσιοι Βουλευτές στα έδρανά μας, προβλέπονται </w:t>
      </w:r>
      <w:r>
        <w:rPr>
          <w:rFonts w:eastAsia="Times New Roman" w:cs="Times New Roman"/>
          <w:szCs w:val="24"/>
        </w:rPr>
        <w:t xml:space="preserve">οι περικοπές αναπηρίας στην εθνική σύνταξη με κριτήριο το ποσοστό της, όπως ακριβώς τα είπα. </w:t>
      </w:r>
    </w:p>
    <w:p w14:paraId="10B0CA30"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Σας ζητώ να ανακαλέσετε. Σας ζητώ να μου απευθύνεστε από την επόμενη φορά, όπως σας απευθύνομαι και εγώ, πολιτικά όσο έντονα και αν θέλετε. Όχι, όμως, να μου λέτε</w:t>
      </w:r>
      <w:r>
        <w:rPr>
          <w:rFonts w:eastAsia="Times New Roman" w:cs="Times New Roman"/>
          <w:szCs w:val="24"/>
        </w:rPr>
        <w:t xml:space="preserve"> ότι δεν ξέρω τη διάταξη την οποία επικρίνω. Και αν δεν ξέρετε τη νομοθετική πρωτοβουλία που ασκήσατε, είναι κακό δικό σας και του Πρωθυπουργού που σας έχει Υπουργό. </w:t>
      </w:r>
    </w:p>
    <w:p w14:paraId="10B0CA3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Παναγιωτόπουλε, έχετε τον λόγο.</w:t>
      </w:r>
    </w:p>
    <w:p w14:paraId="10B0CA3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w:t>
      </w:r>
      <w:r>
        <w:rPr>
          <w:rFonts w:eastAsia="Times New Roman" w:cs="Times New Roman"/>
          <w:b/>
          <w:szCs w:val="24"/>
        </w:rPr>
        <w:t xml:space="preserve">ΟΠΟΥΛΟΣ: </w:t>
      </w:r>
      <w:r>
        <w:rPr>
          <w:rFonts w:eastAsia="Times New Roman" w:cs="Times New Roman"/>
          <w:szCs w:val="24"/>
        </w:rPr>
        <w:t>Ευχαριστώ, κύριε Πρόεδρε.</w:t>
      </w:r>
    </w:p>
    <w:p w14:paraId="10B0CA3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Θέλω να πω ότι δεν βρίσκω παράλογο το ότι ο προλαλήσας εκλεκτός συνάδελφος μνημονεύει το βασικό εκφραστή του θεάτρου του παραλόγου, δηλαδή τον Μπρέχτ, για να δικαιολογήσει αυτά που νομοθετεί σήμερα.</w:t>
      </w:r>
    </w:p>
    <w:p w14:paraId="10B0CA3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b/>
          <w:szCs w:val="24"/>
        </w:rPr>
        <w:t xml:space="preserve"> </w:t>
      </w:r>
      <w:r>
        <w:rPr>
          <w:rFonts w:eastAsia="Times New Roman" w:cs="Times New Roman"/>
          <w:szCs w:val="24"/>
        </w:rPr>
        <w:t>Ο Ιονέσκο ήταν όχι ο Μπρέχτ.</w:t>
      </w:r>
    </w:p>
    <w:p w14:paraId="10B0CA3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Ήταν και αυτός, όμως. </w:t>
      </w:r>
    </w:p>
    <w:p w14:paraId="10B0CA3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Θα αντιπαρέλθω όλες τις συνηθισμένες πλέον παρατυπίες στη νομοθετική διαδικασία -ο Κανονισμός της Βουλής πλέον κάνει μόνο για πρες παπιε- ή το βολικό σιωπητήριο της ΕΣΗΕΑ που δε</w:t>
      </w:r>
      <w:r>
        <w:rPr>
          <w:rFonts w:eastAsia="Times New Roman" w:cs="Times New Roman"/>
          <w:szCs w:val="24"/>
        </w:rPr>
        <w:t>ν δίνει τη δυνατότητα στα συστημικά μέσα να ενημερώσουν το κοινό, που πραγματικά αγωνιά για αυτά που νομοθετούνται αυτή</w:t>
      </w:r>
      <w:r>
        <w:rPr>
          <w:rFonts w:eastAsia="Times New Roman" w:cs="Times New Roman"/>
          <w:szCs w:val="24"/>
        </w:rPr>
        <w:t>ν</w:t>
      </w:r>
      <w:r>
        <w:rPr>
          <w:rFonts w:eastAsia="Times New Roman" w:cs="Times New Roman"/>
          <w:szCs w:val="24"/>
        </w:rPr>
        <w:t xml:space="preserve"> τη στιγμή. </w:t>
      </w:r>
    </w:p>
    <w:p w14:paraId="10B0CA37"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Δεν μπορώ να αντιπαρέλθω, όμως, τις επαναλαμβανόμενες μομφές του Υπουργού Εργασίας προς την Αξιωματική Αντιπολίτευση για δη</w:t>
      </w:r>
      <w:r>
        <w:rPr>
          <w:rFonts w:eastAsia="Times New Roman" w:cs="Times New Roman"/>
          <w:szCs w:val="24"/>
        </w:rPr>
        <w:t>μαγωγία και υποκρισία. Έχει φύγει ο κ. Κατρούγκαλος. Ελπίζω να παρακολουθεί από κάπου αυτή</w:t>
      </w:r>
      <w:r>
        <w:rPr>
          <w:rFonts w:eastAsia="Times New Roman" w:cs="Times New Roman"/>
          <w:szCs w:val="24"/>
        </w:rPr>
        <w:t>ν</w:t>
      </w:r>
      <w:r>
        <w:rPr>
          <w:rFonts w:eastAsia="Times New Roman" w:cs="Times New Roman"/>
          <w:szCs w:val="24"/>
        </w:rPr>
        <w:t xml:space="preserve"> τη στιγμή.</w:t>
      </w:r>
    </w:p>
    <w:p w14:paraId="10B0CA38"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Είμαστε εμείς, κύριε Υπουργέ, δημαγωγοί και εσείς ειλικρινείς, που βρίσκεστε τώρα στα υπουργικά έδρανα να νομοθετείτε αυτά που νομοθετείτε, επειδή πριν α</w:t>
      </w:r>
      <w:r>
        <w:rPr>
          <w:rFonts w:eastAsia="Times New Roman" w:cs="Times New Roman"/>
          <w:szCs w:val="24"/>
        </w:rPr>
        <w:t xml:space="preserve">πό </w:t>
      </w:r>
      <w:r>
        <w:rPr>
          <w:rFonts w:eastAsia="Times New Roman" w:cs="Times New Roman"/>
          <w:szCs w:val="24"/>
        </w:rPr>
        <w:t xml:space="preserve">δύο </w:t>
      </w:r>
      <w:r>
        <w:rPr>
          <w:rFonts w:eastAsia="Times New Roman" w:cs="Times New Roman"/>
          <w:szCs w:val="24"/>
        </w:rPr>
        <w:t>χρόνια μεταξύ άλλων υποσχεθήκατε και καταβολή δέκατης τρίτης σύνταξης; Εσείς δεν δημαγωγήσατε καθόλου δηλαδή και δημαγωγούμε εμείς τώρα;</w:t>
      </w:r>
    </w:p>
    <w:p w14:paraId="10B0CA3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Είμαστε εμείς, κύριε Υπουργέ, υποκριτές και εσείς ειλικρινείς, εσείς προσωπικά, που ως δικηγόρος και ελεύθερος ε</w:t>
      </w:r>
      <w:r>
        <w:rPr>
          <w:rFonts w:eastAsia="Times New Roman" w:cs="Times New Roman"/>
          <w:szCs w:val="24"/>
        </w:rPr>
        <w:t xml:space="preserve">παγγελματίες τον Απρίλιο του 2014 –όχι πολύ παλιά- καταθέτατε αίτηση ακύρωσης στο Συμβούλιο της Επικρατείας επί υπουργικής απόφασης που προσδιόριζε τον τρόπο υπολογισμού εφάπαξ σε συνταξιούχους του δημοσίου, σε μια πολύ ηπιότερη μεταρρύθμιση από αυτές που </w:t>
      </w:r>
      <w:r>
        <w:rPr>
          <w:rFonts w:eastAsia="Times New Roman" w:cs="Times New Roman"/>
          <w:szCs w:val="24"/>
        </w:rPr>
        <w:t xml:space="preserve">φέρνετε σήμερα; </w:t>
      </w:r>
    </w:p>
    <w:p w14:paraId="10B0CA3A"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δηλαδή δεν έχετε κανένα στοιχείο υποκρισίας τώρα που ως Υπουργός έρχεστε και επιβάλλετε πολύ σκληρότερες, δραματικότερες μεταρρυθμίσεις σε </w:t>
      </w:r>
      <w:r>
        <w:rPr>
          <w:rFonts w:eastAsia="Times New Roman" w:cs="Times New Roman"/>
          <w:szCs w:val="24"/>
        </w:rPr>
        <w:t xml:space="preserve">αυτόν </w:t>
      </w:r>
      <w:r>
        <w:rPr>
          <w:rFonts w:eastAsia="Times New Roman" w:cs="Times New Roman"/>
          <w:szCs w:val="24"/>
        </w:rPr>
        <w:t>τον τομέα;</w:t>
      </w:r>
    </w:p>
    <w:p w14:paraId="10B0CA3B"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Και για του λόγου το αληθές καταθέτω στα Πρακτικά την τελευταία σελίδα του δ</w:t>
      </w:r>
      <w:r>
        <w:rPr>
          <w:rFonts w:eastAsia="Times New Roman" w:cs="Times New Roman"/>
          <w:szCs w:val="24"/>
        </w:rPr>
        <w:t xml:space="preserve">ικογράφου που φέρει φαρδιά-πλατιά την υπογραφή του Υπουργού. Εκλάβετέ την ως πραγματικό πιστοποιητικό υποκρισίας. </w:t>
      </w:r>
    </w:p>
    <w:p w14:paraId="10B0CA3C" w14:textId="77777777" w:rsidR="009F6C17" w:rsidRDefault="003C1E98">
      <w:pPr>
        <w:spacing w:line="600" w:lineRule="auto"/>
        <w:ind w:firstLine="720"/>
        <w:jc w:val="both"/>
        <w:rPr>
          <w:rFonts w:eastAsia="Times New Roman" w:cs="Times New Roman"/>
        </w:rPr>
      </w:pPr>
      <w:r>
        <w:rPr>
          <w:rFonts w:eastAsia="Times New Roman" w:cs="Times New Roman"/>
        </w:rPr>
        <w:t>(Στο σημείο αυτό ο Βουλευτής κ. Νικόλαος Παναγιωτόπουλος καταθέτει για τα Πρακτικά το προαναφερθέν δικόγραφο, το οποίο βρίσκεται στο αρχείο τ</w:t>
      </w:r>
      <w:r>
        <w:rPr>
          <w:rFonts w:eastAsia="Times New Roman" w:cs="Times New Roman"/>
        </w:rPr>
        <w:t>ου Τμήματος Γραμματείας της Διεύθυνσης Στενογραφίας και  Πρακτικών της Βουλής)</w:t>
      </w:r>
    </w:p>
    <w:p w14:paraId="10B0CA3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ομολογουμένως έκανα </w:t>
      </w:r>
      <w:r>
        <w:rPr>
          <w:rFonts w:eastAsia="Times New Roman" w:cs="Times New Roman"/>
          <w:szCs w:val="24"/>
        </w:rPr>
        <w:t xml:space="preserve">μία </w:t>
      </w:r>
      <w:r>
        <w:rPr>
          <w:rFonts w:eastAsia="Times New Roman" w:cs="Times New Roman"/>
          <w:szCs w:val="24"/>
        </w:rPr>
        <w:t xml:space="preserve">πολύ δύσκολη προσπάθεια για να βρω κάπου μέσα στο νομοσχέδιο </w:t>
      </w:r>
      <w:r>
        <w:rPr>
          <w:rFonts w:eastAsia="Times New Roman" w:cs="Times New Roman"/>
          <w:szCs w:val="24"/>
        </w:rPr>
        <w:t xml:space="preserve">μία </w:t>
      </w:r>
      <w:r>
        <w:rPr>
          <w:rFonts w:eastAsia="Times New Roman" w:cs="Times New Roman"/>
          <w:szCs w:val="24"/>
        </w:rPr>
        <w:t xml:space="preserve">κοινωνική ομάδα, </w:t>
      </w:r>
      <w:r>
        <w:rPr>
          <w:rFonts w:eastAsia="Times New Roman" w:cs="Times New Roman"/>
          <w:szCs w:val="24"/>
        </w:rPr>
        <w:t xml:space="preserve">μία </w:t>
      </w:r>
      <w:r>
        <w:rPr>
          <w:rFonts w:eastAsia="Times New Roman" w:cs="Times New Roman"/>
          <w:szCs w:val="24"/>
        </w:rPr>
        <w:t>τάξη που κερδίζει. Κερδίζουν άραγε οι νέοι ασφαλ</w:t>
      </w:r>
      <w:r>
        <w:rPr>
          <w:rFonts w:eastAsia="Times New Roman" w:cs="Times New Roman"/>
          <w:szCs w:val="24"/>
        </w:rPr>
        <w:t>ισμένοι; Κερδίζουν άραγε οι παλιοί εργαζόμενοι, που πλέον το μόνο κίνητρο που έχουν είναι να φύγουν στη σύνταξη; Κερδίζουν οι αγρότες στους οποίους προσωπικά ο Πρωθυπουργός υποσχέθηκε, μεταξύ άλλων, ότι θα διατηρήσει τον ΟΓΑ, μέσα σε τσίπουρα και χαλαρή ατ</w:t>
      </w:r>
      <w:r>
        <w:rPr>
          <w:rFonts w:eastAsia="Times New Roman" w:cs="Times New Roman"/>
          <w:szCs w:val="24"/>
        </w:rPr>
        <w:t>μόσφαιρα στο Μαξίμου;</w:t>
      </w:r>
    </w:p>
    <w:p w14:paraId="10B0CA3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Κερδίζουν οι μισθωτοί; Κερδίζουν οι ελεύθεροι επαγγελματίες; Ας μην μιλήσουμε καλύτερα </w:t>
      </w:r>
      <w:r>
        <w:rPr>
          <w:rFonts w:eastAsia="Times New Roman" w:cs="Times New Roman"/>
          <w:szCs w:val="24"/>
        </w:rPr>
        <w:t xml:space="preserve">για </w:t>
      </w:r>
      <w:r>
        <w:rPr>
          <w:rFonts w:eastAsia="Times New Roman" w:cs="Times New Roman"/>
          <w:szCs w:val="24"/>
        </w:rPr>
        <w:t>αυτούς. Κερδίζουν οι επιστήμονες αυτοαπασχολούμενοι γιατροί, δικηγόροι και μηχανικοί, που, για λόγους επιβίωσης πλέον, θα εισφοροδιαφεύγουν συσ</w:t>
      </w:r>
      <w:r>
        <w:rPr>
          <w:rFonts w:eastAsia="Times New Roman" w:cs="Times New Roman"/>
          <w:szCs w:val="24"/>
        </w:rPr>
        <w:t>τηματικά; Κερδίζουν οι δημόσιοι υπάλληλοι και οι ένστολοι στα εφάπαξ που θα πάρουν από εδώ και πέρα για παράδειγμα; Κερδίζουν τα άτομα με ειδικές ανάγκες, τα άτομα που φέρουν διάφορες μορφές αναπηρίας, μια τόσο δυνατή είναι η «κόκκινη» γραμμή σας; Κερδίζου</w:t>
      </w:r>
      <w:r>
        <w:rPr>
          <w:rFonts w:eastAsia="Times New Roman" w:cs="Times New Roman"/>
          <w:szCs w:val="24"/>
        </w:rPr>
        <w:t xml:space="preserve">ν οι χήρες; Κερδίζουν οι χαμηλοσυνταξιούχοι, για τους οποίους τόσο κόπτεσθε, που χάνουν το ΕΚΑΣ; </w:t>
      </w:r>
    </w:p>
    <w:p w14:paraId="10B0CA3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Όλοι χάνουν, κυρίες και κύριοι συνάδελφοι. Όλοι. Είτε λόγω μείωσης συντάξεων είτε λόγω μείωσης εφάπαξ και μερισμάτων είτε λόγω αύξησης εισφορών. Είτε αμέσως ε</w:t>
      </w:r>
      <w:r>
        <w:rPr>
          <w:rFonts w:eastAsia="Times New Roman" w:cs="Times New Roman"/>
          <w:szCs w:val="24"/>
        </w:rPr>
        <w:t>ίτε αργότερα είτε λιγότερο είτε περισσότερο, όλοι χάνουν. Και κάποιοι μάλιστα νιώθουν ότι εξοντώνονται. Πρόκειται για τα πλέον παραγωγικά στοιχεία της οικονομίας και της κοινωνίας που, όπως είπα, για να επιβιώσουν, θα οδηγηθούν σε συστηματική εισφοροδιαφυγ</w:t>
      </w:r>
      <w:r>
        <w:rPr>
          <w:rFonts w:eastAsia="Times New Roman" w:cs="Times New Roman"/>
          <w:szCs w:val="24"/>
        </w:rPr>
        <w:t xml:space="preserve">ή. </w:t>
      </w:r>
    </w:p>
    <w:p w14:paraId="10B0CA4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Στην πορεία, όμως, αυτές οι συμπεριφορές θα οδηγήσουν σε νέα ελλείμματα στο ασφαλιστικό σύστημα, έστω στο ένα ταμείο το οποίο σκοπεύετε να δημιουργήσετε</w:t>
      </w:r>
      <w:r>
        <w:rPr>
          <w:rFonts w:eastAsia="Times New Roman" w:cs="Times New Roman"/>
          <w:szCs w:val="24"/>
        </w:rPr>
        <w:t xml:space="preserve"> -</w:t>
      </w:r>
      <w:r>
        <w:rPr>
          <w:rFonts w:eastAsia="Times New Roman" w:cs="Times New Roman"/>
          <w:szCs w:val="24"/>
        </w:rPr>
        <w:t>αν και εγώ δεν ξέρω πώς</w:t>
      </w:r>
      <w:r>
        <w:rPr>
          <w:rFonts w:eastAsia="Times New Roman" w:cs="Times New Roman"/>
          <w:szCs w:val="24"/>
        </w:rPr>
        <w:t>-</w:t>
      </w:r>
      <w:r>
        <w:rPr>
          <w:rFonts w:eastAsia="Times New Roman" w:cs="Times New Roman"/>
          <w:szCs w:val="24"/>
        </w:rPr>
        <w:t>, δεδομένων όλων των θεσμικών, λογιστικών και νομοθετικών διευθετήσεων που</w:t>
      </w:r>
      <w:r>
        <w:rPr>
          <w:rFonts w:eastAsia="Times New Roman" w:cs="Times New Roman"/>
          <w:szCs w:val="24"/>
        </w:rPr>
        <w:t xml:space="preserve"> πρέπει να γίνουν σε ελάχιστο χρόνο.</w:t>
      </w:r>
    </w:p>
    <w:p w14:paraId="10B0CA4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Τα νέα ελλείμματα θα οδηγήσουν με μαθηματική βεβαιότητα σε νέα μέτρα. Αναρωτιέμαι μήπως αυτός είναι ο λόγος που οι δανειστές –ίσως επειδή και αυτοί δεν πιστεύουν ότι θα τελεσφορήσουν αυτά τα μέτρα- τώρα σας επιβάλλουν τ</w:t>
      </w:r>
      <w:r>
        <w:rPr>
          <w:rFonts w:eastAsia="Times New Roman" w:cs="Times New Roman"/>
          <w:szCs w:val="24"/>
        </w:rPr>
        <w:t>ην ψήφιση του λεγόμενου «προληπτικού πακέτου μέτρων</w:t>
      </w:r>
      <w:r>
        <w:rPr>
          <w:rFonts w:eastAsia="Times New Roman" w:cs="Times New Roman"/>
          <w:szCs w:val="24"/>
        </w:rPr>
        <w:t>»;</w:t>
      </w:r>
    </w:p>
    <w:p w14:paraId="10B0CA4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Εν κατακλείδι, όποιος σήμερα αναδιανέμει ελλείμματα, αύριο διανέμει περικοπές. Εσείς αυτό κάνετε και το βαφτίζετε «βιώσιμη μεταρρύθμιση του ασφαλιστικού συστήματος». Ούτε βιώσιμη είναι ούτε μεταρρύθμιση</w:t>
      </w:r>
      <w:r>
        <w:rPr>
          <w:rFonts w:eastAsia="Times New Roman" w:cs="Times New Roman"/>
          <w:szCs w:val="24"/>
        </w:rPr>
        <w:t xml:space="preserve"> είναι. Δεν υπάρχει κανένα στοιχείο αρχιτεκτονικής σε ένα έργο ισοπεδωτικής κατεδάφισης. </w:t>
      </w:r>
    </w:p>
    <w:p w14:paraId="10B0CA4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ασφαλιστικό σας δεν είναι παρά μία δημοσιονομικής φύσεως παρέμβαση, για να καλυφθεί ο λογαριασμός της δικής σας διαχειριστικής ανεπάρκειας, που ανέρχεται σε 3,1 δι</w:t>
      </w:r>
      <w:r>
        <w:rPr>
          <w:rFonts w:eastAsia="Times New Roman" w:cs="Times New Roman"/>
          <w:szCs w:val="24"/>
        </w:rPr>
        <w:t xml:space="preserve">σεκατομμύρια ευρώ τον χρόνο αυτό. Όχι ότι το σύστημα δεν είχε προβλήματα και παθογένειες και προηγουμένως. Ο εκτροχιασμός, όμως, έγινε στον χρόνο. </w:t>
      </w:r>
    </w:p>
    <w:p w14:paraId="10B0CA4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Στηρίζεται, βεβαίως, στη βασική ρύθμιση του άρθρου 11 του ν.3863/2010, σύμφωνα με την οποία το κράτος οφείλε</w:t>
      </w:r>
      <w:r>
        <w:rPr>
          <w:rFonts w:eastAsia="Times New Roman" w:cs="Times New Roman"/>
          <w:szCs w:val="24"/>
        </w:rPr>
        <w:t xml:space="preserve">ι να μην ξεπερνάει για την καταβολή δαπάνης </w:t>
      </w:r>
      <w:r>
        <w:rPr>
          <w:rFonts w:eastAsia="Times New Roman" w:cs="Times New Roman"/>
          <w:szCs w:val="24"/>
        </w:rPr>
        <w:t>συντάξεων</w:t>
      </w:r>
      <w:r>
        <w:rPr>
          <w:rFonts w:eastAsia="Times New Roman" w:cs="Times New Roman"/>
          <w:szCs w:val="24"/>
        </w:rPr>
        <w:t xml:space="preserve"> </w:t>
      </w:r>
      <w:r>
        <w:rPr>
          <w:rFonts w:eastAsia="Times New Roman" w:cs="Times New Roman"/>
          <w:szCs w:val="24"/>
        </w:rPr>
        <w:t xml:space="preserve">κύριων </w:t>
      </w:r>
      <w:r>
        <w:rPr>
          <w:rFonts w:eastAsia="Times New Roman" w:cs="Times New Roman"/>
          <w:szCs w:val="24"/>
        </w:rPr>
        <w:t xml:space="preserve">και </w:t>
      </w:r>
      <w:r>
        <w:rPr>
          <w:rFonts w:eastAsia="Times New Roman" w:cs="Times New Roman"/>
          <w:szCs w:val="24"/>
        </w:rPr>
        <w:t xml:space="preserve">επικουρικών </w:t>
      </w:r>
      <w:r>
        <w:rPr>
          <w:rFonts w:eastAsia="Times New Roman" w:cs="Times New Roman"/>
          <w:szCs w:val="24"/>
        </w:rPr>
        <w:t xml:space="preserve">το 15,5% του ΑΕΠ. Αυτή είναι η βασική σας παραδοχή. Άρα, συνεχίζετε </w:t>
      </w:r>
      <w:r>
        <w:rPr>
          <w:rFonts w:eastAsia="Times New Roman" w:cs="Times New Roman"/>
          <w:szCs w:val="24"/>
        </w:rPr>
        <w:t xml:space="preserve">σε αυτήν </w:t>
      </w:r>
      <w:r>
        <w:rPr>
          <w:rFonts w:eastAsia="Times New Roman" w:cs="Times New Roman"/>
          <w:szCs w:val="24"/>
        </w:rPr>
        <w:t>τη βάση τη νομοθέτησή σας.</w:t>
      </w:r>
    </w:p>
    <w:p w14:paraId="10B0CA4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Στην ουσία είναι επιβολή φόρων με κοινωνικοασφαλιστικό μανδύα. Μόνο έτσι </w:t>
      </w:r>
      <w:r>
        <w:rPr>
          <w:rFonts w:eastAsia="Times New Roman" w:cs="Times New Roman"/>
          <w:szCs w:val="24"/>
        </w:rPr>
        <w:t>μπορεί να ερμηνευθεί η εισφορά που προσδιορίζεται σε ποσοστό επί του εισοδήματος. Φόρος είναι στην ουσία και σε συνδυασμό με τις άλλες υψηλές φορολογικές επιβαρύνσεις</w:t>
      </w:r>
      <w:r>
        <w:rPr>
          <w:rFonts w:eastAsia="Times New Roman" w:cs="Times New Roman"/>
          <w:szCs w:val="24"/>
        </w:rPr>
        <w:t xml:space="preserve"> -</w:t>
      </w:r>
      <w:r>
        <w:rPr>
          <w:rFonts w:eastAsia="Times New Roman" w:cs="Times New Roman"/>
          <w:szCs w:val="24"/>
        </w:rPr>
        <w:t>χωρίς να μιλήσω για τους έμμεσους φόρους που έρχονται</w:t>
      </w:r>
      <w:r>
        <w:rPr>
          <w:rFonts w:eastAsia="Times New Roman" w:cs="Times New Roman"/>
          <w:szCs w:val="24"/>
        </w:rPr>
        <w:t>-</w:t>
      </w:r>
      <w:r>
        <w:rPr>
          <w:rFonts w:eastAsia="Times New Roman" w:cs="Times New Roman"/>
          <w:szCs w:val="24"/>
        </w:rPr>
        <w:t xml:space="preserve">, οδηγούν στο να δοθεί στην ουσία </w:t>
      </w:r>
      <w:r>
        <w:rPr>
          <w:rFonts w:eastAsia="Times New Roman" w:cs="Times New Roman"/>
          <w:szCs w:val="24"/>
        </w:rPr>
        <w:t xml:space="preserve">στο κράτος το 60%, περίπου, του εισοδήματος των πολιτών. Όχι το 80%. Υποθέτω, όμως, κύριοι συνάδελφοι, ότι δεν είναι και λίγο να δίνεις πάνω από το μισό αυτού που βγάζεις στο κράτος, επειδή το κράτος συντηρεί αυτόν τον υψηλό δείκτη δαπανών. </w:t>
      </w:r>
    </w:p>
    <w:p w14:paraId="10B0CA4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Βέβαια, υπάρχε</w:t>
      </w:r>
      <w:r>
        <w:rPr>
          <w:rFonts w:eastAsia="Times New Roman" w:cs="Times New Roman"/>
          <w:szCs w:val="24"/>
        </w:rPr>
        <w:t xml:space="preserve">ι και η αναπόφευκτη εισφορά στην αυξημένη κοινωνική ευαισθησία σας, να προστατευθούν οι αδύναμοι έναντι των προνομιούχων. Άλλο ένα παραμύθι εδώ. </w:t>
      </w:r>
    </w:p>
    <w:p w14:paraId="10B0CA4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Στην προσέγγισή σας ταυτίζετε τις υψηλές συντάξεις με τους προνομιούχους και τις χαμηλές με τους μη προνομιούχ</w:t>
      </w:r>
      <w:r>
        <w:rPr>
          <w:rFonts w:eastAsia="Times New Roman" w:cs="Times New Roman"/>
          <w:szCs w:val="24"/>
        </w:rPr>
        <w:t xml:space="preserve">ους, για τους οποίους «μεριμνάτε». Βγάζω έξω τη «μέριμνά» σας για το ΕΚΑΣ. </w:t>
      </w:r>
    </w:p>
    <w:p w14:paraId="10B0CA4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οι υψηλές συντάξεις μπορούν κάλλιστα να συνδέονται με τις υψηλές εισφορές που καταβλήθηκαν ή </w:t>
      </w:r>
      <w:r>
        <w:rPr>
          <w:rFonts w:eastAsia="Times New Roman" w:cs="Times New Roman"/>
          <w:szCs w:val="24"/>
        </w:rPr>
        <w:t xml:space="preserve">τα </w:t>
      </w:r>
      <w:r>
        <w:rPr>
          <w:rFonts w:eastAsia="Times New Roman" w:cs="Times New Roman"/>
          <w:szCs w:val="24"/>
        </w:rPr>
        <w:t>πολλά χρόνια ασφάλισης, δηλαδή πολλή και σκληρή δουλειά, ενώ οι</w:t>
      </w:r>
      <w:r>
        <w:rPr>
          <w:rFonts w:eastAsia="Times New Roman" w:cs="Times New Roman"/>
          <w:szCs w:val="24"/>
        </w:rPr>
        <w:t xml:space="preserve"> χαμηλές συντάξεις μπορεί να συνδέονται και με περιπτώσεις πρόωρης συνταξιοδότησης –οι παλιές στρεβλώσεις του συστήματος, τις οποίες, όταν κάποιος κάποια στιγμή προσπαθούσε να μεταρρυθμίσει, εσείς δεν συνδράματε, μάλλον απέναντι ήσασταν διαχρονικά ως </w:t>
      </w:r>
      <w:r>
        <w:rPr>
          <w:rFonts w:eastAsia="Times New Roman" w:cs="Times New Roman"/>
          <w:szCs w:val="24"/>
        </w:rPr>
        <w:t>αντιπ</w:t>
      </w:r>
      <w:r>
        <w:rPr>
          <w:rFonts w:eastAsia="Times New Roman" w:cs="Times New Roman"/>
          <w:szCs w:val="24"/>
        </w:rPr>
        <w:t>ολίτευση</w:t>
      </w:r>
      <w:r>
        <w:rPr>
          <w:rFonts w:eastAsia="Times New Roman" w:cs="Times New Roman"/>
          <w:szCs w:val="24"/>
        </w:rPr>
        <w:t xml:space="preserve">-, μπορεί να συνδέονται με περιπτώσεις λίγων ετών ασφάλισης, ακόμα και με περιπτώσεις άδηλης απασχόλησης. </w:t>
      </w:r>
    </w:p>
    <w:p w14:paraId="10B0CA4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10B0CA4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 για την ανοχή σας, κύριε Πρόεδρε. Σε μισό λεπτ</w:t>
      </w:r>
      <w:r>
        <w:rPr>
          <w:rFonts w:eastAsia="Times New Roman" w:cs="Times New Roman"/>
          <w:szCs w:val="24"/>
        </w:rPr>
        <w:t xml:space="preserve">ό τελειώνω. </w:t>
      </w:r>
    </w:p>
    <w:p w14:paraId="10B0CA4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Κοιτάξτε, να το ξεκαθαρίσουμε: Εμείς δεν ήρθαμε εδώ για να παρουσιάσουμε τη δική μας μεταρρύθμιση του ασφαλιστικού. Εσείς νομοθετείτε. Δικό σας νομοσχέδιο συζητούμε. Επ’ αυτών τοποθετούμαστε. Όταν έρθει η ώρα, θα έχουμε πραγματικά πολλά να πού</w:t>
      </w:r>
      <w:r>
        <w:rPr>
          <w:rFonts w:eastAsia="Times New Roman" w:cs="Times New Roman"/>
          <w:szCs w:val="24"/>
        </w:rPr>
        <w:t xml:space="preserve">με. Έχουμε άλλωστε ήδη ξεκινήσει </w:t>
      </w:r>
      <w:r>
        <w:rPr>
          <w:rFonts w:eastAsia="Times New Roman" w:cs="Times New Roman"/>
          <w:szCs w:val="24"/>
        </w:rPr>
        <w:t xml:space="preserve">μία </w:t>
      </w:r>
      <w:r>
        <w:rPr>
          <w:rFonts w:eastAsia="Times New Roman" w:cs="Times New Roman"/>
          <w:szCs w:val="24"/>
        </w:rPr>
        <w:t xml:space="preserve">μεγάλη ανοιχτή συζήτηση όχι μόνο για </w:t>
      </w:r>
      <w:r>
        <w:rPr>
          <w:rFonts w:eastAsia="Times New Roman" w:cs="Times New Roman"/>
          <w:szCs w:val="24"/>
        </w:rPr>
        <w:t xml:space="preserve">μία </w:t>
      </w:r>
      <w:r>
        <w:rPr>
          <w:rFonts w:eastAsia="Times New Roman" w:cs="Times New Roman"/>
          <w:szCs w:val="24"/>
        </w:rPr>
        <w:t>πραγματικά βιώσιμη μεταρρύθμιση του ασφαλιστικού, αλλά για ένα λειτουργικό κοινωνικό κράτος και μάλιστα ένα νέο μοντέλο ενεργητικού κοινωνικού κράτους.</w:t>
      </w:r>
    </w:p>
    <w:p w14:paraId="10B0CA4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w:t>
      </w:r>
      <w:r>
        <w:rPr>
          <w:rFonts w:eastAsia="Times New Roman" w:cs="Times New Roman"/>
          <w:szCs w:val="24"/>
        </w:rPr>
        <w:t>Θα ολοκληρώσω, κύριε Πρόεδρε.</w:t>
      </w:r>
    </w:p>
    <w:p w14:paraId="10B0CA4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Απαντήσεις σε βασικά ερωτήματα. Πώς θα συνεχίσει το σύστημα να καταβάλλει συντάξεις; Πώς θα κατανεμηθεί το εισόδημα ανάμεσα σε αυτούς που παράγουν και δίνουν εισφορές στο σύστημα και σε αυτούς που δεν παράγουν, αλλά έχουν αποκ</w:t>
      </w:r>
      <w:r>
        <w:rPr>
          <w:rFonts w:eastAsia="Times New Roman" w:cs="Times New Roman"/>
          <w:szCs w:val="24"/>
        </w:rPr>
        <w:t xml:space="preserve">τήσει δικαίωμα μέσω συνταξιοδότησής τους; Αρκούν, άραγε, οι παραμετρικές αλλαγές στο σύστημα, για παράδειγμα ο τρόπος υπολογισμού συντάξεων, εισφορών, χρόνοι </w:t>
      </w:r>
      <w:r>
        <w:rPr>
          <w:rFonts w:eastAsia="Times New Roman" w:cs="Times New Roman"/>
          <w:szCs w:val="24"/>
        </w:rPr>
        <w:t>και λοιπά</w:t>
      </w:r>
      <w:r>
        <w:rPr>
          <w:rFonts w:eastAsia="Times New Roman" w:cs="Times New Roman"/>
          <w:szCs w:val="24"/>
        </w:rPr>
        <w:t xml:space="preserve"> ή πρέπει να εξεταστεί και η αλλαγή του παραδείγματος ή  μέρος της αλλαγής σε αυτούς;</w:t>
      </w:r>
    </w:p>
    <w:p w14:paraId="10B0CA4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Ξέρ</w:t>
      </w:r>
      <w:r>
        <w:rPr>
          <w:rFonts w:eastAsia="Times New Roman" w:cs="Times New Roman"/>
          <w:szCs w:val="24"/>
        </w:rPr>
        <w:t xml:space="preserve">ουμε τις διεθνείς τάσεις και προς τα πού οδηγούν, σε ποιους πυλώνες. Μπορεί να εξεταστεί το ασφαλιστικό αποκλειστικά με ασφαλιστικά εργαλεία ή πρέπει να εξεταστεί </w:t>
      </w:r>
      <w:r>
        <w:rPr>
          <w:rFonts w:eastAsia="Times New Roman" w:cs="Times New Roman"/>
          <w:szCs w:val="24"/>
        </w:rPr>
        <w:t xml:space="preserve">στο πλαίσιο μίας </w:t>
      </w:r>
      <w:r>
        <w:rPr>
          <w:rFonts w:eastAsia="Times New Roman" w:cs="Times New Roman"/>
          <w:szCs w:val="24"/>
        </w:rPr>
        <w:t>συνολικότερης πολιτικής για την οικονομία; Υπάρχουν και εξυπηρετούνται θεμελ</w:t>
      </w:r>
      <w:r>
        <w:rPr>
          <w:rFonts w:eastAsia="Times New Roman" w:cs="Times New Roman"/>
          <w:szCs w:val="24"/>
        </w:rPr>
        <w:t xml:space="preserve">ιώδεις αρχές ισότητας, ανταποδοτικότητας, αλληλεγγύης των γενεών και η συνέργεια στους τρεις πυλώνες; Υπάρχει κοινωνική συναίνεση; Προφανώς, όχι. </w:t>
      </w:r>
    </w:p>
    <w:p w14:paraId="10B0CA4F"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Παναγιωτόπουλε, ήδη μιλάτε για οκτώμισι λεπτά. Πόσο ακόμα;</w:t>
      </w:r>
    </w:p>
    <w:p w14:paraId="10B0CA5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ΠΑΝΑΓΙΩΤΟΠΟΥΛΟΣ:</w:t>
      </w:r>
      <w:r>
        <w:rPr>
          <w:rFonts w:eastAsia="Times New Roman" w:cs="Times New Roman"/>
          <w:szCs w:val="24"/>
        </w:rPr>
        <w:t xml:space="preserve"> Είκοσι δευτερόλεπτα ακόμη. </w:t>
      </w:r>
    </w:p>
    <w:p w14:paraId="10B0CA5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Υπάρχουν βασικά κείμενα πολιτικής, όπως ο ευρωπαϊκός πυλώνας των κοινωνικών δικαιωμάτων και οι σημαντικές πρωτοβουλίες της Ευρωπαϊκής Επιτροπής, από τη συζήτηση των οποίων εσείς απουσιάζετε. Υπάρχει, όντως, το σ</w:t>
      </w:r>
      <w:r>
        <w:rPr>
          <w:rFonts w:eastAsia="Times New Roman" w:cs="Times New Roman"/>
          <w:szCs w:val="24"/>
        </w:rPr>
        <w:t xml:space="preserve">τοιχείο της αναλογιστικής μελέτης που μας το δημοσιοποιήσατε μόλις δύο ημέρες πριν από τη συζήτηση στην Ολομέλεια; </w:t>
      </w:r>
    </w:p>
    <w:p w14:paraId="10B0CA5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Και τέλος, απαντάτε στο ερώτημα της μεγαλύτερης μεταρρύθμισης με την παραδοχή ότι το ασφαλιστικό συνδέεται άμεσα με την συνολική πορεία της </w:t>
      </w:r>
      <w:r>
        <w:rPr>
          <w:rFonts w:eastAsia="Times New Roman" w:cs="Times New Roman"/>
          <w:szCs w:val="24"/>
        </w:rPr>
        <w:t xml:space="preserve">οικονομίας κι επομένως, ότι η μεγάλη πρόκλησή της είναι η επαναφορά της οικονομίας σε θετικούς ρυθμούς ανάπτυξης; </w:t>
      </w:r>
    </w:p>
    <w:p w14:paraId="10B0CA5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Διότι το ασφαλιστικό στηρίζει την απασχόληση. Η απασχόληση ενισχύεται μέσα από την ανάπτυξη. Η ανάπτυξη θα προκύψει μόνο από την απελευθέρωση</w:t>
      </w:r>
      <w:r>
        <w:rPr>
          <w:rFonts w:eastAsia="Times New Roman" w:cs="Times New Roman"/>
          <w:szCs w:val="24"/>
        </w:rPr>
        <w:t xml:space="preserve"> των δημιουργικών δυνάμεων της ιδιωτικής οικονομίας και της επιχειρηματικότητας και με αυτούς δεν τα έχετε πολύ καλά.</w:t>
      </w:r>
    </w:p>
    <w:p w14:paraId="10B0CA54" w14:textId="77777777" w:rsidR="009F6C17" w:rsidRDefault="003C1E98">
      <w:pPr>
        <w:spacing w:line="600" w:lineRule="auto"/>
        <w:ind w:firstLine="720"/>
        <w:jc w:val="both"/>
        <w:rPr>
          <w:rFonts w:eastAsia="Times New Roman" w:cs="Times New Roman"/>
          <w:szCs w:val="24"/>
        </w:rPr>
      </w:pPr>
      <w:r>
        <w:rPr>
          <w:rFonts w:eastAsia="Times New Roman"/>
          <w:b/>
          <w:bCs/>
        </w:rPr>
        <w:t xml:space="preserve">ΠΡΟΕΔΡΕΥΩΝ (Γεώργιος Λαμπρούλης): </w:t>
      </w:r>
      <w:r>
        <w:rPr>
          <w:rFonts w:eastAsia="Times New Roman"/>
          <w:bCs/>
        </w:rPr>
        <w:t>Κ</w:t>
      </w:r>
      <w:r>
        <w:rPr>
          <w:rFonts w:eastAsia="Times New Roman" w:cs="Times New Roman"/>
          <w:szCs w:val="24"/>
        </w:rPr>
        <w:t>λείνετε, κύριε Παναγιωτόπουλε.</w:t>
      </w:r>
    </w:p>
    <w:p w14:paraId="10B0CA5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Δεν μπορείτε να φέρετε σε πέρας αυτή τη δουλειά.</w:t>
      </w:r>
    </w:p>
    <w:p w14:paraId="10B0CA56"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Παναγιωτόπουλε, κλείνουμε. Ήδη περάσατε και τα εννέα λεπτά. Δεν γίνεται άλλο. </w:t>
      </w:r>
    </w:p>
    <w:p w14:paraId="10B0CA5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Φρονώ ότι εμείς μπορούμε καλύτερα. Δεν ξέρω πότε ακριβώς θα κ</w:t>
      </w:r>
      <w:r>
        <w:rPr>
          <w:rFonts w:eastAsia="Times New Roman" w:cs="Times New Roman"/>
          <w:szCs w:val="24"/>
        </w:rPr>
        <w:t>ληθούμε να το αποδείξουμε. Γνωρίζω, όμως, ότι η ώρα θα έρθει. Αν έρθει συντομότερα ή αργότερα, δεν έχει σημασία. Γεγονός είναι ότι, όταν θα έρθει, θα έχει να κάνει μόνο με το μέγεθος της ζημιάς που θα κληθούμε να διαχειριστούμε.</w:t>
      </w:r>
    </w:p>
    <w:p w14:paraId="10B0CA5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ευχαριστώ.</w:t>
      </w:r>
    </w:p>
    <w:p w14:paraId="10B0CA59" w14:textId="77777777" w:rsidR="009F6C17" w:rsidRDefault="003C1E98">
      <w:pPr>
        <w:spacing w:line="600" w:lineRule="auto"/>
        <w:ind w:firstLine="720"/>
        <w:jc w:val="center"/>
        <w:rPr>
          <w:rFonts w:eastAsia="Times New Roman"/>
          <w:bCs/>
        </w:rPr>
      </w:pPr>
      <w:r>
        <w:rPr>
          <w:rFonts w:eastAsia="Times New Roman"/>
          <w:bCs/>
        </w:rPr>
        <w:t>(Χειροκροτήμ</w:t>
      </w:r>
      <w:r>
        <w:rPr>
          <w:rFonts w:eastAsia="Times New Roman"/>
          <w:bCs/>
        </w:rPr>
        <w:t>ατα από την πτέρυγα της Νέας Δημοκρατίας)</w:t>
      </w:r>
    </w:p>
    <w:p w14:paraId="10B0CA5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Λαμπρούλης):</w:t>
      </w:r>
      <w:r>
        <w:rPr>
          <w:rFonts w:eastAsia="Times New Roman" w:cs="Times New Roman"/>
          <w:szCs w:val="24"/>
        </w:rPr>
        <w:t xml:space="preserve"> Πριν δώσω τον λόγο στην κ. Γκαρά, ζήτησε τον λόγο, για ένα λεπτό, ο κ. Πετρόπουλος. </w:t>
      </w:r>
    </w:p>
    <w:p w14:paraId="10B0CA5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Ελάτε, κύριε Υφυπουργέ.</w:t>
      </w:r>
    </w:p>
    <w:p w14:paraId="10B0CA5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w:t>
      </w:r>
      <w:r>
        <w:rPr>
          <w:rFonts w:eastAsia="Times New Roman" w:cs="Times New Roman"/>
          <w:b/>
          <w:szCs w:val="24"/>
        </w:rPr>
        <w:t>Κοινωνικής Αλληλεγγύης):</w:t>
      </w:r>
      <w:r>
        <w:rPr>
          <w:rFonts w:eastAsia="Times New Roman" w:cs="Times New Roman"/>
          <w:szCs w:val="24"/>
        </w:rPr>
        <w:t xml:space="preserve"> Κύριε Πρόεδρε, σέβομαι πάντα την κοινοβουλευτική διαδικασία με απόλυτο τρόπο, αλλά πρέπει, επειδή κλήθηκα από τον κ. Λοβέρδο να του ζητήσω συγγνώμη και δεν ξέρω τι άλλο, να διαβάσω τις διατάξεις του δικού του νόμου, που φέρει τη δι</w:t>
      </w:r>
      <w:r>
        <w:rPr>
          <w:rFonts w:eastAsia="Times New Roman" w:cs="Times New Roman"/>
          <w:szCs w:val="24"/>
        </w:rPr>
        <w:t>κή του υπογραφή, κυρίως γιατί είπε να με καθαιρέσει ο Πρωθυπουργός, διότι δεν ξέρω τι μου γίνεται.</w:t>
      </w:r>
    </w:p>
    <w:p w14:paraId="10B0CA5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Λέει η διάταξη του κ. Λοβέρδου: «Για τους συνταξιούχους που λαμβάνουν μειωμένη σύνταξη λόγω αναπηρίας με ποσοστό 67% έως και 79,99% χορηγείται το 75% της βασ</w:t>
      </w:r>
      <w:r>
        <w:rPr>
          <w:rFonts w:eastAsia="Times New Roman" w:cs="Times New Roman"/>
          <w:szCs w:val="24"/>
        </w:rPr>
        <w:t xml:space="preserve">ικής σύνταξης» -μειωμένη, δηλαδή- «και με ποσοστό από 50% ως 66,99% χορηγείται το 50% αυτής». </w:t>
      </w:r>
    </w:p>
    <w:p w14:paraId="10B0CA5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είπα τίποτε άλλο. Είπα ότι διατηρούμε τις διατάξεις που υπήρχαν. Αυτές ακριβώς. Και πράγματι, κάτω από 80% αναπηρία είναι μειωμένη κατά το ποσοστό που εσείς,</w:t>
      </w:r>
      <w:r>
        <w:rPr>
          <w:rFonts w:eastAsia="Times New Roman" w:cs="Times New Roman"/>
          <w:szCs w:val="24"/>
        </w:rPr>
        <w:t xml:space="preserve"> κύριε Λοβέρδο, θέσατε. Για ποιο ακριβώς πράγμα με μαλώνετε; Εκτός αν δεν θέλετε </w:t>
      </w:r>
      <w:r>
        <w:rPr>
          <w:rFonts w:eastAsia="Times New Roman" w:cs="Times New Roman"/>
          <w:szCs w:val="24"/>
        </w:rPr>
        <w:t xml:space="preserve">κάποιος </w:t>
      </w:r>
      <w:r>
        <w:rPr>
          <w:rFonts w:eastAsia="Times New Roman" w:cs="Times New Roman"/>
          <w:szCs w:val="24"/>
        </w:rPr>
        <w:t>άλλος να μιλάει εδώ, παρά μόνο εσείς. Κι επειδή δεν είμαι και παλιός, όπως εσείς, μπορείτε να λέτε ό,τι θέλετε!</w:t>
      </w:r>
    </w:p>
    <w:p w14:paraId="10B0CA5F"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Δόθηκε η εξήγηση από τον Υπουργό. </w:t>
      </w:r>
    </w:p>
    <w:p w14:paraId="10B0CA6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Ελάτε, κυρία Γκαρά, έχετε τον λόγο.</w:t>
      </w:r>
    </w:p>
    <w:p w14:paraId="10B0CA6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συγχωρείτε, κύριε Πρόεδρε!</w:t>
      </w:r>
    </w:p>
    <w:p w14:paraId="10B0CA62"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 πτέρυγα του ΣΥΡΙΖΑ)</w:t>
      </w:r>
    </w:p>
    <w:p w14:paraId="10B0CA63"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Τον λόγο έχει η κ. Γκαρά από τον ΣΥΡΙΖΑ. Θα ακολουθήσ</w:t>
      </w:r>
      <w:r>
        <w:rPr>
          <w:rFonts w:eastAsia="Times New Roman" w:cs="Times New Roman"/>
          <w:szCs w:val="24"/>
        </w:rPr>
        <w:t>ει ο κ. Μανιάτης, ο κ. Δανέλλης, ως Κοινοβουλευτικός Εκπρόσωπος από το Ποτάμι, και ο Υπουργός κ. Μάρδας.</w:t>
      </w:r>
    </w:p>
    <w:p w14:paraId="10B0CA6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έχει εφαρμοστεί ποτέ αυτό, κύριε Πετρόπουλε!</w:t>
      </w:r>
    </w:p>
    <w:p w14:paraId="10B0CA65"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Παρακαλώ, ησυχία!</w:t>
      </w:r>
    </w:p>
    <w:p w14:paraId="10B0CA6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κ</w:t>
      </w:r>
      <w:r>
        <w:rPr>
          <w:rFonts w:eastAsia="Times New Roman" w:cs="Times New Roman"/>
          <w:szCs w:val="24"/>
        </w:rPr>
        <w:t>αταλάβατε;</w:t>
      </w:r>
    </w:p>
    <w:p w14:paraId="10B0CA67"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Παρακαλώ, ησυχία! Σεβαστείτε τον ομιλητή που είναι στο Βήμα, αν όχι το Προεδρείο.</w:t>
      </w:r>
    </w:p>
    <w:p w14:paraId="10B0CA68" w14:textId="77777777" w:rsidR="009F6C17" w:rsidRDefault="003C1E98">
      <w:pPr>
        <w:spacing w:line="600" w:lineRule="auto"/>
        <w:ind w:firstLine="720"/>
        <w:jc w:val="center"/>
        <w:rPr>
          <w:rFonts w:eastAsia="Times New Roman"/>
          <w:bCs/>
        </w:rPr>
      </w:pPr>
      <w:r>
        <w:rPr>
          <w:rFonts w:eastAsia="Times New Roman"/>
          <w:bCs/>
        </w:rPr>
        <w:t>(Θόρυβος στην Αίθουσα)</w:t>
      </w:r>
    </w:p>
    <w:p w14:paraId="10B0CA6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Μπορώ να ξεκινήσω; Μου επιτρέπετε;</w:t>
      </w:r>
    </w:p>
    <w:p w14:paraId="10B0CA6A" w14:textId="77777777" w:rsidR="009F6C17" w:rsidRDefault="003C1E98">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Ξεκινήστε, κυρία Γκα</w:t>
      </w:r>
      <w:r>
        <w:rPr>
          <w:rFonts w:eastAsia="Times New Roman" w:cs="Times New Roman"/>
          <w:szCs w:val="24"/>
        </w:rPr>
        <w:t xml:space="preserve">ρά. </w:t>
      </w:r>
    </w:p>
    <w:p w14:paraId="10B0CA6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Κυρίες και κύριοι Βουλευτές, με την ευκαιρία συζήτησης της ασφαλιστικής αναδιάρθρωσης, σε </w:t>
      </w:r>
      <w:r>
        <w:rPr>
          <w:rFonts w:eastAsia="Times New Roman" w:cs="Times New Roman"/>
          <w:szCs w:val="24"/>
        </w:rPr>
        <w:t xml:space="preserve">μία </w:t>
      </w:r>
      <w:r>
        <w:rPr>
          <w:rFonts w:eastAsia="Times New Roman" w:cs="Times New Roman"/>
          <w:szCs w:val="24"/>
        </w:rPr>
        <w:t>ιδιαίτερα κρίσιμη συγκυρία για τη χώρα μας, θα μου επιτρέψετε να αναφερθώ σε ένα ζήτημα που σπάνια ή και στοχευμένα δεν συζητείται και αφορά</w:t>
      </w:r>
      <w:r>
        <w:rPr>
          <w:rFonts w:eastAsia="Times New Roman" w:cs="Times New Roman"/>
          <w:szCs w:val="24"/>
        </w:rPr>
        <w:t xml:space="preserve"> στους νέους αυτής της χώρας.</w:t>
      </w:r>
    </w:p>
    <w:p w14:paraId="10B0CA6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Όταν </w:t>
      </w:r>
      <w:r>
        <w:rPr>
          <w:rFonts w:eastAsia="Times New Roman" w:cs="Times New Roman"/>
          <w:szCs w:val="24"/>
        </w:rPr>
        <w:t>μπήκαμε</w:t>
      </w:r>
      <w:r>
        <w:rPr>
          <w:rFonts w:eastAsia="Times New Roman" w:cs="Times New Roman"/>
          <w:szCs w:val="24"/>
        </w:rPr>
        <w:t xml:space="preserve"> εμείς</w:t>
      </w:r>
      <w:r>
        <w:rPr>
          <w:rFonts w:eastAsia="Times New Roman" w:cs="Times New Roman"/>
          <w:szCs w:val="24"/>
        </w:rPr>
        <w:t xml:space="preserve"> στις σχολές μας, μπήκαμε με όνειρα να δημιουργήσουμε, να δουλέψουμε, να αυτονομηθούμε, να εξελιχθούμε. Και τα πρώτα χρόνια –συγκεκριμένα σε εμένα, κατά τον δεύτερο χρόνο των σπουδών μου- γίναμε η γενιά των 7</w:t>
      </w:r>
      <w:r>
        <w:rPr>
          <w:rFonts w:eastAsia="Times New Roman" w:cs="Times New Roman"/>
          <w:szCs w:val="24"/>
        </w:rPr>
        <w:t>00 ευρώ. Μετά από λίγα χρόνια, τάχιστα, γίναμε η γενιά των 500 ευρώ. Και τα χρόνια των μνημονίων σας γίναμε η γενιά των 300 ευρώ.</w:t>
      </w:r>
    </w:p>
    <w:p w14:paraId="10B0CA6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Και μάλιστα, ήμασταν η γενιά της επισφάλειας, της ανασφάλειας, των </w:t>
      </w:r>
      <w:r>
        <w:rPr>
          <w:rFonts w:eastAsia="Times New Roman" w:cs="Times New Roman"/>
          <w:szCs w:val="24"/>
          <w:lang w:val="en-US"/>
        </w:rPr>
        <w:t>stage</w:t>
      </w:r>
      <w:r>
        <w:rPr>
          <w:rFonts w:eastAsia="Times New Roman" w:cs="Times New Roman"/>
          <w:szCs w:val="24"/>
        </w:rPr>
        <w:t xml:space="preserve">, της μαύρης εργασίας, της εκμετάλλευσης και της μετανάστευσης. Μία γενιά χωρίς δικαιώματα, </w:t>
      </w:r>
      <w:r>
        <w:rPr>
          <w:rFonts w:eastAsia="Times New Roman" w:cs="Times New Roman"/>
          <w:szCs w:val="24"/>
        </w:rPr>
        <w:t xml:space="preserve">μία </w:t>
      </w:r>
      <w:r>
        <w:rPr>
          <w:rFonts w:eastAsia="Times New Roman" w:cs="Times New Roman"/>
          <w:szCs w:val="24"/>
        </w:rPr>
        <w:t xml:space="preserve">γενιά αναλώσιμη, </w:t>
      </w:r>
      <w:r>
        <w:rPr>
          <w:rFonts w:eastAsia="Times New Roman" w:cs="Times New Roman"/>
          <w:szCs w:val="24"/>
        </w:rPr>
        <w:t xml:space="preserve">μία </w:t>
      </w:r>
      <w:r>
        <w:rPr>
          <w:rFonts w:eastAsia="Times New Roman" w:cs="Times New Roman"/>
          <w:szCs w:val="24"/>
        </w:rPr>
        <w:t xml:space="preserve">γενιά που παλεύει μόνο για την επιβίωση και </w:t>
      </w:r>
      <w:r>
        <w:rPr>
          <w:rFonts w:eastAsia="Times New Roman" w:cs="Times New Roman"/>
          <w:szCs w:val="24"/>
        </w:rPr>
        <w:t xml:space="preserve">μία </w:t>
      </w:r>
      <w:r>
        <w:rPr>
          <w:rFonts w:eastAsia="Times New Roman" w:cs="Times New Roman"/>
          <w:szCs w:val="24"/>
        </w:rPr>
        <w:t>γενιά που επλήγη από την αναξιοκρατία και το «μέσον», που εσείς ζητούσατε για να βρούμε εμε</w:t>
      </w:r>
      <w:r>
        <w:rPr>
          <w:rFonts w:eastAsia="Times New Roman" w:cs="Times New Roman"/>
          <w:szCs w:val="24"/>
        </w:rPr>
        <w:t>ίς δουλειά.</w:t>
      </w:r>
    </w:p>
    <w:p w14:paraId="10B0CA6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Ήμασταν και είμαστε μια αόρατη γενιά. Στις παρέες των νέων σπάνια υπάρχει κάποιος ασφαλισμένος. Αν βρεις δουλειά με 500 ευρώ, θεωρείται </w:t>
      </w:r>
      <w:r>
        <w:rPr>
          <w:rFonts w:eastAsia="Times New Roman" w:cs="Times New Roman"/>
          <w:szCs w:val="24"/>
        </w:rPr>
        <w:t xml:space="preserve">μία </w:t>
      </w:r>
      <w:r>
        <w:rPr>
          <w:rFonts w:eastAsia="Times New Roman" w:cs="Times New Roman"/>
          <w:szCs w:val="24"/>
        </w:rPr>
        <w:t xml:space="preserve">πολύ καλή δουλειά και αν έχεις ασφάλιση, είσαι </w:t>
      </w:r>
      <w:r>
        <w:rPr>
          <w:rFonts w:eastAsia="Times New Roman" w:cs="Times New Roman"/>
          <w:szCs w:val="24"/>
        </w:rPr>
        <w:t xml:space="preserve">μία </w:t>
      </w:r>
      <w:r>
        <w:rPr>
          <w:rFonts w:eastAsia="Times New Roman" w:cs="Times New Roman"/>
          <w:szCs w:val="24"/>
        </w:rPr>
        <w:t>χαρά και μην παραπονιέσαι. Για σύνταξη δε, δεν συζητά</w:t>
      </w:r>
      <w:r>
        <w:rPr>
          <w:rFonts w:eastAsia="Times New Roman" w:cs="Times New Roman"/>
          <w:szCs w:val="24"/>
        </w:rPr>
        <w:t xml:space="preserve"> </w:t>
      </w:r>
      <w:r>
        <w:rPr>
          <w:rFonts w:eastAsia="Times New Roman" w:cs="Times New Roman"/>
          <w:szCs w:val="24"/>
        </w:rPr>
        <w:t xml:space="preserve">κανένας </w:t>
      </w:r>
      <w:r>
        <w:rPr>
          <w:rFonts w:eastAsia="Times New Roman" w:cs="Times New Roman"/>
          <w:szCs w:val="24"/>
        </w:rPr>
        <w:t xml:space="preserve">και δεν ενδιαφέρεται </w:t>
      </w:r>
      <w:r>
        <w:rPr>
          <w:rFonts w:eastAsia="Times New Roman" w:cs="Times New Roman"/>
          <w:szCs w:val="24"/>
        </w:rPr>
        <w:t xml:space="preserve">κανένας </w:t>
      </w:r>
      <w:r>
        <w:rPr>
          <w:rFonts w:eastAsia="Times New Roman" w:cs="Times New Roman"/>
          <w:szCs w:val="24"/>
        </w:rPr>
        <w:t>νέος, ακριβώς διότι γνωρίζουμε πως, αν συνεχιστεί αυτό το σύστημα, δεν θα πάρουμε ποτέ σύνταξη, γιατί τα ταμεία καταρρέουν και η δική μας σειρά δεν θα φτάσει ποτέ.</w:t>
      </w:r>
    </w:p>
    <w:p w14:paraId="10B0CA6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Όλη αυτή η κατάσταση, όμως, που περιγράφω δεν δημιουργ</w:t>
      </w:r>
      <w:r>
        <w:rPr>
          <w:rFonts w:eastAsia="Times New Roman" w:cs="Times New Roman"/>
          <w:szCs w:val="24"/>
        </w:rPr>
        <w:t xml:space="preserve">ήθηκε τυχαία. Έχει αιτίες και πίσω από αυτές κρύβονται συγκεκριμένες πολιτικές, τις οποίες εσείς εφαρμόσατε. Εσείς τις εφαρμόσατε, το τονίζω ξανά. Μου κάνει εντύπωση στη συζήτηση όλων αυτών των μηνών για το ασφαλιστικό σύστημα το θράσος που έχετε. Αντί να </w:t>
      </w:r>
      <w:r>
        <w:rPr>
          <w:rFonts w:eastAsia="Times New Roman" w:cs="Times New Roman"/>
          <w:szCs w:val="24"/>
        </w:rPr>
        <w:t xml:space="preserve">απολογηθείτε σε όλους αυτούς τους νέους ανθρώπους που τους κλέψατε τα όνειρα, που τους κάνατε αναλώσιμους, ακολουθείτε έναν δρόμο ψεύδους. Λέτε ψέματα, ψέματα, ψέματα από το πρωί </w:t>
      </w:r>
      <w:r>
        <w:rPr>
          <w:rFonts w:eastAsia="Times New Roman" w:cs="Times New Roman"/>
          <w:szCs w:val="24"/>
        </w:rPr>
        <w:t xml:space="preserve">έως </w:t>
      </w:r>
      <w:r>
        <w:rPr>
          <w:rFonts w:eastAsia="Times New Roman" w:cs="Times New Roman"/>
          <w:szCs w:val="24"/>
        </w:rPr>
        <w:t>το βράδυ.</w:t>
      </w:r>
    </w:p>
    <w:p w14:paraId="10B0CA70"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Είναι θράσος, λοιπόν, να μιλάτε εσείς που καταστρέψατε το ασφαλ</w:t>
      </w:r>
      <w:r>
        <w:rPr>
          <w:rFonts w:eastAsia="Times New Roman" w:cs="Times New Roman"/>
          <w:szCs w:val="24"/>
        </w:rPr>
        <w:t xml:space="preserve">ιστικό σύστημα, που παίξατε στον τζόγο τα αποθεματικά των ασφαλιστικών ταμείων, εσείς που εφαρμόσατε </w:t>
      </w:r>
      <w:r>
        <w:rPr>
          <w:rFonts w:eastAsia="Times New Roman" w:cs="Times New Roman"/>
          <w:szCs w:val="24"/>
          <w:lang w:val="en-US"/>
        </w:rPr>
        <w:t>PSI</w:t>
      </w:r>
      <w:r>
        <w:rPr>
          <w:rFonts w:eastAsia="Times New Roman" w:cs="Times New Roman"/>
          <w:szCs w:val="24"/>
        </w:rPr>
        <w:t xml:space="preserve"> και εξαερώσατε τα αποθεματικά, εσείς που παίξατε στο στοίχημα τις δικές μας συντάξεις, εσείς που ασελγήσατε πάνω στο ασφαλιστικό και εργασιακό σύστημα,</w:t>
      </w:r>
      <w:r>
        <w:rPr>
          <w:rFonts w:eastAsia="Times New Roman" w:cs="Times New Roman"/>
          <w:szCs w:val="24"/>
        </w:rPr>
        <w:t xml:space="preserve"> εσείς που κατακλέψατε τη χώρα, που λειτουργήσατε συντεχνιακά και πελατειακά εις βάρος των εργαζομένων και των συνταξιούχων, εσείς που καταργήσατε τις συλλογικές συμβάσεις, που υπογράψατε χιλιάδες απολύσεις, που αφήσατε </w:t>
      </w:r>
      <w:r>
        <w:rPr>
          <w:rFonts w:eastAsia="Times New Roman" w:cs="Times New Roman"/>
          <w:szCs w:val="24"/>
        </w:rPr>
        <w:t xml:space="preserve">ξεκρέμαστη μία </w:t>
      </w:r>
      <w:r>
        <w:rPr>
          <w:rFonts w:eastAsia="Times New Roman" w:cs="Times New Roman"/>
          <w:szCs w:val="24"/>
        </w:rPr>
        <w:t xml:space="preserve">ολόκληρη γενιά χωρίς </w:t>
      </w:r>
      <w:r>
        <w:rPr>
          <w:rFonts w:eastAsia="Times New Roman" w:cs="Times New Roman"/>
          <w:szCs w:val="24"/>
        </w:rPr>
        <w:t>δικαιώματα, ακολουθείτε αναχρονιστικές ιδέες, δεν θέλετε να αλλάξει τίποτα, ακόμη και αν καταρρέει το υπάρχον σύστημα. Γιατί; Διότι εξυπηρετείτε συγκεκριμένα συμφέροντα. Δημιουργήσατε φθηνούς εργαζόμενους και αδύναμους, βορά στα συμφέροντα των μεγάλων εται</w:t>
      </w:r>
      <w:r>
        <w:rPr>
          <w:rFonts w:eastAsia="Times New Roman" w:cs="Times New Roman"/>
          <w:szCs w:val="24"/>
        </w:rPr>
        <w:t>ρειών. Έχετε το θράσος, λοιπόν και κα</w:t>
      </w:r>
      <w:r>
        <w:rPr>
          <w:rFonts w:eastAsia="Times New Roman" w:cs="Times New Roman"/>
          <w:szCs w:val="24"/>
        </w:rPr>
        <w:t>μ</w:t>
      </w:r>
      <w:r>
        <w:rPr>
          <w:rFonts w:eastAsia="Times New Roman" w:cs="Times New Roman"/>
          <w:szCs w:val="24"/>
        </w:rPr>
        <w:t>μία ντροπή και είστε υπόλογοι απέναντι σε όλους αυτούς τους νέους.</w:t>
      </w:r>
    </w:p>
    <w:p w14:paraId="10B0CA7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της Αντιπολίτευσης, ζητάτε εκλογές ή οικουμενικές κυβερνήσεις, γιατί σας λείπουν οι καρέκλες ή γιατί δεν έχετε κάτι άλλο να</w:t>
      </w:r>
      <w:r>
        <w:rPr>
          <w:rFonts w:eastAsia="Times New Roman" w:cs="Times New Roman"/>
          <w:szCs w:val="24"/>
        </w:rPr>
        <w:t xml:space="preserve"> προτείνετε; Ρωτήσατε, άραγε, τους συνταξιούχους αν δέχονται την εφαρμογή της ρήτρας μηδενικού ελλείμματος; Ρωτήσατε τους αγρότες αν δέχονται να παρακρατούνται οι επιδοτήσεις τους για την ασφάλισή τους; Ρωτήσατε αν μπορούν να πληρώνουν ιδιωτική ασφάλιση; Ρ</w:t>
      </w:r>
      <w:r>
        <w:rPr>
          <w:rFonts w:eastAsia="Times New Roman" w:cs="Times New Roman"/>
          <w:szCs w:val="24"/>
        </w:rPr>
        <w:t>ωτήσατε έναν νέο επιστήμονα αν μπορεί από τον πρώτο χρόνο να πληρώνει 500 ευρώ τον μήνα για την ασφάλισή του; Ρωτήσατε έναν ελεύθερο επαγγελματία, που μειώθηκε δραματικά το εισόδημά του, αν μπορεί να συνεχίσει να πληρώνει τον ΟΑΕΕ, είτε έχει δουλειά είτε ό</w:t>
      </w:r>
      <w:r>
        <w:rPr>
          <w:rFonts w:eastAsia="Times New Roman" w:cs="Times New Roman"/>
          <w:szCs w:val="24"/>
        </w:rPr>
        <w:t>χι; Ξέρετε ποιος πληρώνει τα μπλοκάκια, άραγε; Έχετε επαφή με την κοινωνία ή με την πραγματικότητα ή το μόνο που σας ενδιαφέρει είναι η καταστροφή αυτής της χώρας;</w:t>
      </w:r>
    </w:p>
    <w:p w14:paraId="10B0CA7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Ξέρω, σας χαλάμε τα σχέδια, προφανώς, διότι πλέον ελέγχονται οι ευνοημένοι σας μεγαλοκαναλάρ</w:t>
      </w:r>
      <w:r>
        <w:rPr>
          <w:rFonts w:eastAsia="Times New Roman" w:cs="Times New Roman"/>
          <w:szCs w:val="24"/>
        </w:rPr>
        <w:t>χες, μεγαλοεργολάβοι, μεγαλοεκδότες, μεγαλοεπιχειρηματίες, τραπεζίτες, ενώ εσείς κάνετε μποτιλιάρισμα στις λίστες της διαπλοκής.</w:t>
      </w:r>
    </w:p>
    <w:p w14:paraId="10B0CA7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Αντί, λοιπόν, να στηρίξετε την κοινωνία, έστω και την τελευταία στιγμή, που επί χρόνια δοκιμάζεται από τις πολιτικές σας και τη</w:t>
      </w:r>
      <w:r>
        <w:rPr>
          <w:rFonts w:eastAsia="Times New Roman" w:cs="Times New Roman"/>
          <w:szCs w:val="24"/>
        </w:rPr>
        <w:t xml:space="preserve"> λαμογιά σας, διαδίδετε μόνο ψεύδη. Στοχευμένα παραποιείτε την πραγματικότητα, δημιουργώντας ένα κλίμα απογοήτευσης, αποσταθεροποίησης, κατάθλιψης, αποθαρρύνοντας όλους τους νέους να ξεκινήσουν </w:t>
      </w:r>
      <w:r>
        <w:rPr>
          <w:rFonts w:eastAsia="Times New Roman" w:cs="Times New Roman"/>
          <w:szCs w:val="24"/>
        </w:rPr>
        <w:t xml:space="preserve">μία </w:t>
      </w:r>
      <w:r>
        <w:rPr>
          <w:rFonts w:eastAsia="Times New Roman" w:cs="Times New Roman"/>
          <w:szCs w:val="24"/>
        </w:rPr>
        <w:t>νέα δουλειά. Θλίβεσθε με τα θετικά που συμβαίνουν στη χώρα</w:t>
      </w:r>
      <w:r>
        <w:rPr>
          <w:rFonts w:eastAsia="Times New Roman" w:cs="Times New Roman"/>
          <w:szCs w:val="24"/>
        </w:rPr>
        <w:t xml:space="preserve"> και χρησιμοποιείτε όλα τα αθέμιτα μέσα για να επιτείνετε την κρίση που εσείς δημιουργήσατε, εσείς, που πουλήσατε ουσιαστικά την πατρίδα μας και ξεφτιλίσατε </w:t>
      </w:r>
      <w:r>
        <w:rPr>
          <w:rFonts w:eastAsia="Times New Roman" w:cs="Times New Roman"/>
          <w:szCs w:val="24"/>
        </w:rPr>
        <w:t xml:space="preserve">μία </w:t>
      </w:r>
      <w:r>
        <w:rPr>
          <w:rFonts w:eastAsia="Times New Roman" w:cs="Times New Roman"/>
          <w:szCs w:val="24"/>
        </w:rPr>
        <w:t>ολόκληρη γενιά. Ένα είναι το συμπέρασμα: Είστε εχθροί της χώρας και της ελληνικής κοινωνίας.</w:t>
      </w:r>
    </w:p>
    <w:p w14:paraId="10B0CA74"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ρίες και κύριοι συνάδελφοι, γνωρίζουμε ότι η κατάσταση στη χώρα είναι πάρα πολύ δύσκολη. Δυστυχώς, μαγικά ραβδάκια ευημερίας δεν υπάρχουν για να αλλάξουν όλα σε μία μέρα. Όμως, καταβάλλουμε τεράστιες προσπάθειες, τόσο για να βάλουμε τάξη στην ασυδοσία του </w:t>
      </w:r>
      <w:r>
        <w:rPr>
          <w:rFonts w:eastAsia="Times New Roman" w:cs="Times New Roman"/>
          <w:szCs w:val="24"/>
        </w:rPr>
        <w:t xml:space="preserve">κράτους, να ελέγξουμε τη διαπλοκή όσο και για να προστατέψουμε τα πιο αδύναμα στρώματα της κοινωνίας και να θέσουμε ισχυρές βάσεις για να περάσουμε σε </w:t>
      </w:r>
      <w:r>
        <w:rPr>
          <w:rFonts w:eastAsia="Times New Roman" w:cs="Times New Roman"/>
          <w:szCs w:val="24"/>
        </w:rPr>
        <w:t xml:space="preserve">μία </w:t>
      </w:r>
      <w:r>
        <w:rPr>
          <w:rFonts w:eastAsia="Times New Roman" w:cs="Times New Roman"/>
          <w:szCs w:val="24"/>
        </w:rPr>
        <w:t>εποχή εκσυγχρονισμού και ανάπτυξης.</w:t>
      </w:r>
    </w:p>
    <w:p w14:paraId="10B0CA75"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Η νέα αναδιάρθρωση του ασφαλιστικού συστήματος εισάγει την έννοια</w:t>
      </w:r>
      <w:r>
        <w:rPr>
          <w:rFonts w:eastAsia="Times New Roman" w:cs="Times New Roman"/>
          <w:szCs w:val="24"/>
        </w:rPr>
        <w:t xml:space="preserve"> της δικαιοσύνης και της αναλογικότητας, ενώ προβλέπει τη βιωσιμότητά του, ώστε ακόμα και αυτή η νέα γενιά των 500 ευρώ να δικαιούται σύνταξης. Αντικρίζει τις πραγματικές ανάγκες και δυνατότητες, καθώς συνδέει την ασφαλιστική εισφορά με το εισόδημα, ακόμα </w:t>
      </w:r>
      <w:r>
        <w:rPr>
          <w:rFonts w:eastAsia="Times New Roman" w:cs="Times New Roman"/>
          <w:szCs w:val="24"/>
        </w:rPr>
        <w:t xml:space="preserve">και αν </w:t>
      </w:r>
      <w:r>
        <w:rPr>
          <w:rFonts w:eastAsia="Times New Roman" w:cs="Times New Roman"/>
          <w:szCs w:val="24"/>
        </w:rPr>
        <w:t xml:space="preserve">αυτό το πλαίσιο </w:t>
      </w:r>
      <w:r>
        <w:rPr>
          <w:rFonts w:eastAsia="Times New Roman" w:cs="Times New Roman"/>
          <w:szCs w:val="24"/>
        </w:rPr>
        <w:t xml:space="preserve">είναι ιδιαίτερα </w:t>
      </w:r>
      <w:r>
        <w:rPr>
          <w:rFonts w:eastAsia="Times New Roman" w:cs="Times New Roman"/>
          <w:szCs w:val="24"/>
        </w:rPr>
        <w:t>ασφυκτικό</w:t>
      </w:r>
      <w:r>
        <w:rPr>
          <w:rFonts w:eastAsia="Times New Roman" w:cs="Times New Roman"/>
          <w:szCs w:val="24"/>
        </w:rPr>
        <w:t>. Παράλληλα, έχει ειδικές ρυθμίσεις προστασίας τόσο για τους νέους επιστήμονες όσο και για τους αγρότες, ακόμα και αν εσείς δεν θέλετε να το δείτε.</w:t>
      </w:r>
    </w:p>
    <w:p w14:paraId="10B0CA76"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Βουλευτές, μας κατηγορείτε ότι </w:t>
      </w:r>
      <w:r>
        <w:rPr>
          <w:rFonts w:eastAsia="Times New Roman" w:cs="Times New Roman"/>
          <w:szCs w:val="24"/>
        </w:rPr>
        <w:t>έχουμε ιδεοληψίες και πάμε τη χώρα πίσω. Ναι, εγώ παραδέχομαι ότι έχουμε και ιδέες και ιδεοληψίες. Έχουμε την ιδεοληψία να προστατεύουμε τους πιο αδύναμους, να φορολογούμε τον πλούτο, να κατανέμουμε αναλογικά τα βάρη στην κοινωνία. Έχουμε την ιδεοληψία της</w:t>
      </w:r>
      <w:r>
        <w:rPr>
          <w:rFonts w:eastAsia="Times New Roman" w:cs="Times New Roman"/>
          <w:szCs w:val="24"/>
        </w:rPr>
        <w:t xml:space="preserve"> αξιοκρατίας και της καθαρότητας. Έχουμε ιδεοληψίες που σιχαίνονται την ασυδοσία και τη διαπλοκή σας. Αν </w:t>
      </w:r>
      <w:r>
        <w:rPr>
          <w:rFonts w:eastAsia="Times New Roman" w:cs="Times New Roman"/>
          <w:szCs w:val="24"/>
        </w:rPr>
        <w:t xml:space="preserve">για </w:t>
      </w:r>
      <w:r>
        <w:rPr>
          <w:rFonts w:eastAsia="Times New Roman" w:cs="Times New Roman"/>
          <w:szCs w:val="24"/>
        </w:rPr>
        <w:t>αυτές τις ιδεοληψίες μάς κατηγορείτε, είμαστε περήφανοι που έχουμε αυτές τις αξίες.</w:t>
      </w:r>
    </w:p>
    <w:p w14:paraId="10B0CA77"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τονίζω ξανά ότι μαγικά ραβδάκια δ</w:t>
      </w:r>
      <w:r>
        <w:rPr>
          <w:rFonts w:eastAsia="Times New Roman" w:cs="Times New Roman"/>
          <w:szCs w:val="28"/>
        </w:rPr>
        <w:t xml:space="preserve">εν υπάρχουν. Όμως, με σταθερά βήματα και πολύ σκληρή δουλειά, είμαστε βέβαιοι και αποφασισμένοι να βγάλουμε τη χώρα από την κρίση και να προχωρήσουμε σε </w:t>
      </w:r>
      <w:r>
        <w:rPr>
          <w:rFonts w:eastAsia="Times New Roman" w:cs="Times New Roman"/>
          <w:szCs w:val="28"/>
        </w:rPr>
        <w:t xml:space="preserve">μία </w:t>
      </w:r>
      <w:r>
        <w:rPr>
          <w:rFonts w:eastAsia="Times New Roman" w:cs="Times New Roman"/>
          <w:szCs w:val="28"/>
        </w:rPr>
        <w:t>άλλη εποχή. Όσο δύσκολο και αν φαντάζει, όσο δύσκολο και αν είναι, εμείς θα το πετύχουμε. Θα το πετ</w:t>
      </w:r>
      <w:r>
        <w:rPr>
          <w:rFonts w:eastAsia="Times New Roman" w:cs="Times New Roman"/>
          <w:szCs w:val="28"/>
        </w:rPr>
        <w:t xml:space="preserve">ύχουμε με συμμάχους την κοινωνία, τους εργαζόμενους, τους συνταξιούχους και τους νέους. Θα το πετύχουμε με τους νέους κυρίως, αυτήν την αόρατη γενιά που έχει γνώσεις, προσόντα και δυναμική, </w:t>
      </w:r>
      <w:r>
        <w:rPr>
          <w:rFonts w:eastAsia="Times New Roman" w:cs="Times New Roman"/>
          <w:szCs w:val="28"/>
        </w:rPr>
        <w:t xml:space="preserve">με </w:t>
      </w:r>
      <w:r>
        <w:rPr>
          <w:rFonts w:eastAsia="Times New Roman" w:cs="Times New Roman"/>
          <w:szCs w:val="28"/>
        </w:rPr>
        <w:t>αυτή</w:t>
      </w:r>
      <w:r>
        <w:rPr>
          <w:rFonts w:eastAsia="Times New Roman" w:cs="Times New Roman"/>
          <w:szCs w:val="28"/>
        </w:rPr>
        <w:t>ν</w:t>
      </w:r>
      <w:r>
        <w:rPr>
          <w:rFonts w:eastAsia="Times New Roman" w:cs="Times New Roman"/>
          <w:szCs w:val="28"/>
        </w:rPr>
        <w:t xml:space="preserve"> τη γενιά που εσείς τους κλέψατε τα όνειρα</w:t>
      </w:r>
      <w:r>
        <w:rPr>
          <w:rFonts w:eastAsia="Times New Roman" w:cs="Times New Roman"/>
          <w:szCs w:val="28"/>
        </w:rPr>
        <w:t>,</w:t>
      </w:r>
      <w:r>
        <w:rPr>
          <w:rFonts w:eastAsia="Times New Roman" w:cs="Times New Roman"/>
          <w:szCs w:val="28"/>
        </w:rPr>
        <w:t xml:space="preserve"> αλλά επιμένουν</w:t>
      </w:r>
      <w:r>
        <w:rPr>
          <w:rFonts w:eastAsia="Times New Roman" w:cs="Times New Roman"/>
          <w:szCs w:val="28"/>
        </w:rPr>
        <w:t xml:space="preserve"> να παλεύουν, </w:t>
      </w:r>
      <w:r>
        <w:rPr>
          <w:rFonts w:eastAsia="Times New Roman" w:cs="Times New Roman"/>
          <w:szCs w:val="28"/>
        </w:rPr>
        <w:t xml:space="preserve">με </w:t>
      </w:r>
      <w:r>
        <w:rPr>
          <w:rFonts w:eastAsia="Times New Roman" w:cs="Times New Roman"/>
          <w:szCs w:val="28"/>
        </w:rPr>
        <w:t>αυτή</w:t>
      </w:r>
      <w:r>
        <w:rPr>
          <w:rFonts w:eastAsia="Times New Roman" w:cs="Times New Roman"/>
          <w:szCs w:val="28"/>
        </w:rPr>
        <w:t>ν</w:t>
      </w:r>
      <w:r>
        <w:rPr>
          <w:rFonts w:eastAsia="Times New Roman" w:cs="Times New Roman"/>
          <w:szCs w:val="28"/>
        </w:rPr>
        <w:t xml:space="preserve"> τη γενιά που χρειάζεται κίνητρα, προστασία, ασφάλεια, ασφάλιση και σταθερό περιβάλλον, μία γενιά που δικαιούται και σύνταξη.</w:t>
      </w:r>
    </w:p>
    <w:p w14:paraId="10B0CA78"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 χρόνου ομιλίας της κυρίας Βουλευτού)</w:t>
      </w:r>
    </w:p>
    <w:p w14:paraId="10B0CA79"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Ολοκληρώνοντας, θέλω να πω ότι χρωστάμε </w:t>
      </w:r>
      <w:r>
        <w:rPr>
          <w:rFonts w:eastAsia="Times New Roman" w:cs="Times New Roman"/>
          <w:szCs w:val="28"/>
        </w:rPr>
        <w:t xml:space="preserve">σε </w:t>
      </w:r>
      <w:r>
        <w:rPr>
          <w:rFonts w:eastAsia="Times New Roman" w:cs="Times New Roman"/>
          <w:szCs w:val="28"/>
        </w:rPr>
        <w:t xml:space="preserve">αυτούς τους νέους καλύτερες συνθήκες εργασίας και δημιουργίας. Χρωστάμε το πεδίο που θα ανοίξουν τα φτερά τους. Εσείς χρωστάτε απλώς </w:t>
      </w:r>
      <w:r>
        <w:rPr>
          <w:rFonts w:eastAsia="Times New Roman" w:cs="Times New Roman"/>
          <w:szCs w:val="28"/>
        </w:rPr>
        <w:t xml:space="preserve">μία </w:t>
      </w:r>
      <w:r>
        <w:rPr>
          <w:rFonts w:eastAsia="Times New Roman" w:cs="Times New Roman"/>
          <w:szCs w:val="28"/>
        </w:rPr>
        <w:t>συγγνώμη.</w:t>
      </w:r>
    </w:p>
    <w:p w14:paraId="10B0CA7A"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Ευχαριστώ.</w:t>
      </w:r>
    </w:p>
    <w:p w14:paraId="10B0CA7B" w14:textId="77777777" w:rsidR="009F6C17" w:rsidRDefault="003C1E98">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0B0CA7C"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ΠΡΟΕΔΡΕΥΩΝ </w:t>
      </w:r>
      <w:r>
        <w:rPr>
          <w:rFonts w:eastAsia="Times New Roman" w:cs="Times New Roman"/>
          <w:b/>
          <w:szCs w:val="28"/>
        </w:rPr>
        <w:t xml:space="preserve">(Γεώργιος Λαμπρούλης):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λόγο έχει ο κ. Μανιάτης από τη Δημοκρατική Συμπαράταξη.</w:t>
      </w:r>
    </w:p>
    <w:p w14:paraId="10B0CA7D"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ΙΩΑΝΝΗΣ ΜΑΝΙΑΤΗΣ: </w:t>
      </w:r>
      <w:r>
        <w:rPr>
          <w:rFonts w:eastAsia="Times New Roman" w:cs="Times New Roman"/>
          <w:szCs w:val="28"/>
        </w:rPr>
        <w:t xml:space="preserve">Αγαπητοί συνάδελφοι, επειδή «τα στερνά τιμούν τα πρώτα», θυμάμαι ότι όταν ο ΣΥΡΙΖΑ ανέβηκε στην </w:t>
      </w:r>
      <w:r>
        <w:rPr>
          <w:rFonts w:eastAsia="Times New Roman" w:cs="Times New Roman"/>
          <w:szCs w:val="28"/>
        </w:rPr>
        <w:t>Κ</w:t>
      </w:r>
      <w:r>
        <w:rPr>
          <w:rFonts w:eastAsia="Times New Roman" w:cs="Times New Roman"/>
          <w:szCs w:val="28"/>
        </w:rPr>
        <w:t>υβέρνηση, είπε ότι θα βγάλει τα κάγκελα από την Πλατεία Συ</w:t>
      </w:r>
      <w:r>
        <w:rPr>
          <w:rFonts w:eastAsia="Times New Roman" w:cs="Times New Roman"/>
          <w:szCs w:val="28"/>
        </w:rPr>
        <w:t xml:space="preserve">ντάγματος, γιατί δεν φοβάται τους πολίτες που διαδηλώνουν. Δεν ξέρω αν βγήκαν τα κάγκελα, αλλά σήμερα το πρωί διάβασα </w:t>
      </w:r>
      <w:r>
        <w:rPr>
          <w:rFonts w:eastAsia="Times New Roman" w:cs="Times New Roman"/>
          <w:szCs w:val="28"/>
        </w:rPr>
        <w:t xml:space="preserve">μία </w:t>
      </w:r>
      <w:r>
        <w:rPr>
          <w:rFonts w:eastAsia="Times New Roman" w:cs="Times New Roman"/>
          <w:szCs w:val="28"/>
        </w:rPr>
        <w:t>είδηση που δεν ξέρω αν είναι αληθινή. Διάβασα ότι έκλεισαν οι πόρτες του Εθνικού Κήπου που βλέπουν προς το Μαξίμου, για να μην περάσου</w:t>
      </w:r>
      <w:r>
        <w:rPr>
          <w:rFonts w:eastAsia="Times New Roman" w:cs="Times New Roman"/>
          <w:szCs w:val="28"/>
        </w:rPr>
        <w:t>ν κάποιοι.</w:t>
      </w:r>
    </w:p>
    <w:p w14:paraId="10B0CA7E"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ΧΡΗΣΤΟΣ ΜΑΝΤΑΣ: </w:t>
      </w:r>
      <w:r>
        <w:rPr>
          <w:rFonts w:eastAsia="Times New Roman" w:cs="Times New Roman"/>
          <w:szCs w:val="28"/>
        </w:rPr>
        <w:t>Αφού απεργούν τα μέσα μαζικής ενημέρωσης.</w:t>
      </w:r>
    </w:p>
    <w:p w14:paraId="10B0CA7F"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ΙΩΑΝΝΗΣ ΜΑΝΙΑΤΗΣ: </w:t>
      </w:r>
      <w:r>
        <w:rPr>
          <w:rFonts w:eastAsia="Times New Roman" w:cs="Times New Roman"/>
          <w:szCs w:val="28"/>
        </w:rPr>
        <w:t>Μα, στον Εθνικό Κήπο, αν δεν κάνω λάθος, υπάρχουν μόνο παγώνια και πάπιες που κρώζουν…</w:t>
      </w:r>
    </w:p>
    <w:p w14:paraId="10B0CA80" w14:textId="77777777" w:rsidR="009F6C17" w:rsidRDefault="003C1E98">
      <w:pPr>
        <w:spacing w:line="600" w:lineRule="auto"/>
        <w:ind w:firstLine="720"/>
        <w:jc w:val="center"/>
        <w:rPr>
          <w:rFonts w:eastAsia="Times New Roman" w:cs="Times New Roman"/>
          <w:szCs w:val="28"/>
        </w:rPr>
      </w:pPr>
      <w:r>
        <w:rPr>
          <w:rFonts w:eastAsia="Times New Roman" w:cs="Times New Roman"/>
          <w:szCs w:val="28"/>
        </w:rPr>
        <w:t>(Γέλωτες από την πτέρυγα της Νέας Δημοκρατίας)</w:t>
      </w:r>
    </w:p>
    <w:p w14:paraId="10B0CA81"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…αλλά κρώζουν τα άλλα παγώνια και τ</w:t>
      </w:r>
      <w:r>
        <w:rPr>
          <w:rFonts w:eastAsia="Times New Roman" w:cs="Times New Roman"/>
          <w:szCs w:val="28"/>
        </w:rPr>
        <w:t xml:space="preserve">ις άλλες πάπιες. Δεν κρώζουν ούτε Πρωθυπουργούς ούτε Υπουργούς που μένουν στο Μαξίμου. Προς τι, λοιπόν, το κλείσιμο των θυρών του Εθνικού Κήπου προς το Μαξίμου; </w:t>
      </w:r>
    </w:p>
    <w:p w14:paraId="10B0CA82"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Επειδή, μάλιστα, ένας πανικόβλητος ηγέτης των ψεμάτων, ο κ. Τσίπρας, αυτός που θα έσωζε την Ευ</w:t>
      </w:r>
      <w:r>
        <w:rPr>
          <w:rFonts w:eastAsia="Times New Roman" w:cs="Times New Roman"/>
          <w:szCs w:val="28"/>
        </w:rPr>
        <w:t>ρώπη, ο χειρότερος διαπραγματευτής του κόσμου σύμφωνα με το καλύτερο πανεπιστήμιο, το Χάρβαρντ, ο θαυμαστής του Μαδούρο της χρεωκοπημένης Βενεζουέλας, όπου οι μανάδες τσακώνονται μεταξύ τους για ένα ποτήρι γάλα για τα παιδιά τους…</w:t>
      </w:r>
    </w:p>
    <w:p w14:paraId="10B0CA83"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ΣΠΥΡΙΔΩΝ</w:t>
      </w:r>
      <w:r>
        <w:rPr>
          <w:rFonts w:eastAsia="Times New Roman" w:cs="Times New Roman"/>
          <w:b/>
          <w:szCs w:val="28"/>
        </w:rPr>
        <w:t>ΑΣ</w:t>
      </w:r>
      <w:r>
        <w:rPr>
          <w:rFonts w:eastAsia="Times New Roman" w:cs="Times New Roman"/>
          <w:b/>
          <w:szCs w:val="28"/>
        </w:rPr>
        <w:t xml:space="preserve"> ΛΑΠΠΑΣ: </w:t>
      </w:r>
      <w:r>
        <w:rPr>
          <w:rFonts w:eastAsia="Times New Roman" w:cs="Times New Roman"/>
          <w:szCs w:val="28"/>
        </w:rPr>
        <w:t xml:space="preserve">Και </w:t>
      </w:r>
      <w:r>
        <w:rPr>
          <w:rFonts w:eastAsia="Times New Roman" w:cs="Times New Roman"/>
          <w:szCs w:val="28"/>
        </w:rPr>
        <w:t>γι</w:t>
      </w:r>
      <w:r>
        <w:rPr>
          <w:rFonts w:eastAsia="Times New Roman" w:cs="Times New Roman"/>
          <w:szCs w:val="28"/>
        </w:rPr>
        <w:t xml:space="preserve">α </w:t>
      </w:r>
      <w:r>
        <w:rPr>
          <w:rFonts w:eastAsia="Times New Roman" w:cs="Times New Roman"/>
          <w:szCs w:val="28"/>
        </w:rPr>
        <w:t>αυτό ο ΣΥΡΙΖΑ φταίει;</w:t>
      </w:r>
    </w:p>
    <w:p w14:paraId="10B0CA84"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 xml:space="preserve">ΙΩΑΝΝΗΣ ΜΑΝΙΑΤΗΣ: </w:t>
      </w:r>
      <w:r>
        <w:rPr>
          <w:rFonts w:eastAsia="Times New Roman" w:cs="Times New Roman"/>
          <w:szCs w:val="28"/>
        </w:rPr>
        <w:t>…καταρρέει μαζί με τον αγαπημένο του συνέταιρο κ. Καμμένο, είναι καιρός να προσγειωθούμε στην πραγματικότητα.</w:t>
      </w:r>
    </w:p>
    <w:p w14:paraId="10B0CA85"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Όσον αφορά </w:t>
      </w:r>
      <w:r>
        <w:rPr>
          <w:rFonts w:eastAsia="Times New Roman" w:cs="Times New Roman"/>
          <w:szCs w:val="28"/>
        </w:rPr>
        <w:t>σ</w:t>
      </w:r>
      <w:r>
        <w:rPr>
          <w:rFonts w:eastAsia="Times New Roman" w:cs="Times New Roman"/>
          <w:szCs w:val="28"/>
        </w:rPr>
        <w:t>τις ασφαλιστικές εισφορές των αγροτών, αυτές από 7% που ήταν πηγαίνουν στο 27%, η φορολόγηση</w:t>
      </w:r>
      <w:r>
        <w:rPr>
          <w:rFonts w:eastAsia="Times New Roman" w:cs="Times New Roman"/>
          <w:szCs w:val="28"/>
        </w:rPr>
        <w:t xml:space="preserve"> από 13% έως 22% που ήταν, πηγαίνει στο 22% έως 49%. </w:t>
      </w:r>
    </w:p>
    <w:p w14:paraId="10B0CA86"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Αγρότης με μέσο εισόδημα 1.000 ευρώ το μήνα και με γυναίκα θα πληρώσει για τον ίδιο και για τη γυναίκα του εισφορές και φόρους 5.400 ευρώ. Βεβαίως, οι καφετζήδες, οι μπακάληδες και οι μανάβηδες στα χωρι</w:t>
      </w:r>
      <w:r>
        <w:rPr>
          <w:rFonts w:eastAsia="Times New Roman" w:cs="Times New Roman"/>
          <w:szCs w:val="28"/>
        </w:rPr>
        <w:t xml:space="preserve">ά κάτω των δύο χιλιάδων κατοίκων θα κλείσουν, γιατί προφανώς πια δεν βολεύει την Κυβέρνηση στα χωριά να μαζεύονται οι άνθρωποι και να συζητούν τα προβλήματά τους. </w:t>
      </w:r>
    </w:p>
    <w:p w14:paraId="10B0CA87"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Επιστήμονας –και μάλιστα νέος- που παλεύει να βγάλει 15.000 ευρώ το χρόνο, θα πληρώσει εισφο</w:t>
      </w:r>
      <w:r>
        <w:rPr>
          <w:rFonts w:eastAsia="Times New Roman" w:cs="Times New Roman"/>
          <w:szCs w:val="28"/>
        </w:rPr>
        <w:t>ρές 5.700 ευρώ. Με όλα μαζί που θα δώσει στο συνέταιρό του κ. Τσακαλώτο και κ. Κατρούγκαλο, θα του μείνουν μόλις 6.500 ευρώ. Η Κυβέρνηση είναι ο χρυσός χορηγός των ιδιωτικών ασφαλιστικών εταιρειών.</w:t>
      </w:r>
    </w:p>
    <w:p w14:paraId="10B0CA88"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Όμως, επειδή προκληθήκαμε από κάποιους συναδέλφους να κατα</w:t>
      </w:r>
      <w:r>
        <w:rPr>
          <w:rFonts w:eastAsia="Times New Roman" w:cs="Times New Roman"/>
          <w:szCs w:val="28"/>
        </w:rPr>
        <w:t xml:space="preserve">θέσουμε προτάσεις, εμείς ως Δημοκρατική Συμπαράταξη, στο πλαίσιο αυτού που εμείς ονομάζουμε «προοδευτικό πατριωτισμό» θα καταθέσουμε πέντε προτάσεις με τίτλους. Επειδή, μάλιστα, «πατριωτισμός» σημαίνει Ελλάδα με αυτοπεποίθηση, εξωστρέφεια, δημιουργικότητα </w:t>
      </w:r>
      <w:r>
        <w:rPr>
          <w:rFonts w:eastAsia="Times New Roman" w:cs="Times New Roman"/>
          <w:szCs w:val="28"/>
        </w:rPr>
        <w:t xml:space="preserve">και καινοτομία και επειδή «προοδευτικός πατριωτισμός» σημαίνει μεταρρυθμίσεις με προοδευτικό πολιτικό πρόσημο, θα ξεκινήσουμε με τις προτάσεις μας. </w:t>
      </w:r>
    </w:p>
    <w:p w14:paraId="10B0CA8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Πρόταση πρώτη, τίτλος: «Τσίπρας χωρίς τσίπα». Στις 17 Μαΐου, σε δέκα μέρες από σήμερα, ο Πρωθυπουργός της χ</w:t>
      </w:r>
      <w:r>
        <w:rPr>
          <w:rFonts w:eastAsia="Times New Roman" w:cs="Times New Roman"/>
          <w:szCs w:val="24"/>
        </w:rPr>
        <w:t xml:space="preserve">ώρας θα εγκαινιάσει στη Θεσσαλονίκη το μεγαλύτερο έργο της νοτιοανατολικής Ευρώπης, τον αγωγό φυσικού αερίου </w:t>
      </w:r>
      <w:r>
        <w:rPr>
          <w:rFonts w:eastAsia="Times New Roman" w:cs="Times New Roman"/>
          <w:szCs w:val="24"/>
          <w:lang w:val="en-US"/>
        </w:rPr>
        <w:t>TAP</w:t>
      </w:r>
      <w:r>
        <w:rPr>
          <w:rFonts w:eastAsia="Times New Roman" w:cs="Times New Roman"/>
          <w:szCs w:val="24"/>
        </w:rPr>
        <w:t xml:space="preserve">, 1,5 </w:t>
      </w:r>
      <w:r>
        <w:rPr>
          <w:rFonts w:eastAsia="Times New Roman" w:cs="Times New Roman"/>
          <w:szCs w:val="24"/>
        </w:rPr>
        <w:t xml:space="preserve">δισεκατομμύριο </w:t>
      </w:r>
      <w:r>
        <w:rPr>
          <w:rFonts w:eastAsia="Times New Roman" w:cs="Times New Roman"/>
          <w:szCs w:val="24"/>
        </w:rPr>
        <w:t xml:space="preserve">ευρώ προϋπολογισμός, δέκα χιλιάδες θέσεις εργασίας. </w:t>
      </w:r>
    </w:p>
    <w:p w14:paraId="10B0CA8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Εμείς τον παλέψαμε. Εμείς τον διαπραγματευθήκαμε. Εμείς τον κάναμε νόμο. Εμείς τον φέραμε στη Βουλή. Εμείς τον υπερψηφίσαμε και εσείς τον καταψηφίσατε. Έχετε το θράσος να πανηγυρίσετε για ένα έργο που δεν έχετε βάλει </w:t>
      </w:r>
      <w:r>
        <w:rPr>
          <w:rFonts w:eastAsia="Times New Roman" w:cs="Times New Roman"/>
          <w:szCs w:val="24"/>
        </w:rPr>
        <w:t xml:space="preserve">μία </w:t>
      </w:r>
      <w:r>
        <w:rPr>
          <w:rFonts w:eastAsia="Times New Roman" w:cs="Times New Roman"/>
          <w:szCs w:val="24"/>
        </w:rPr>
        <w:t>πενιά. Για ένα έργο που το καταψηφί</w:t>
      </w:r>
      <w:r>
        <w:rPr>
          <w:rFonts w:eastAsia="Times New Roman" w:cs="Times New Roman"/>
          <w:szCs w:val="24"/>
        </w:rPr>
        <w:t>σατε</w:t>
      </w:r>
      <w:r>
        <w:rPr>
          <w:rFonts w:eastAsia="Times New Roman" w:cs="Times New Roman"/>
          <w:szCs w:val="24"/>
        </w:rPr>
        <w:t>,</w:t>
      </w:r>
      <w:r>
        <w:rPr>
          <w:rFonts w:eastAsia="Times New Roman" w:cs="Times New Roman"/>
          <w:szCs w:val="24"/>
        </w:rPr>
        <w:t xml:space="preserve"> σε δέκα μέρες θα κοκορεύεται ο Πρωθυπουργός ότι αυτό το έργο μπορεί να είναι δικό του;</w:t>
      </w:r>
    </w:p>
    <w:p w14:paraId="10B0CA8B" w14:textId="77777777" w:rsidR="009F6C17" w:rsidRDefault="003C1E98">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10B0CA8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Δεύτερη πρόταση: Οι χαμένες ευκαιρίες. Καταθέτω για τα Πρακτικά κατάλογο με εκατόν πέντ</w:t>
      </w:r>
      <w:r>
        <w:rPr>
          <w:rFonts w:eastAsia="Times New Roman" w:cs="Times New Roman"/>
          <w:szCs w:val="24"/>
        </w:rPr>
        <w:t xml:space="preserve">ε μεγάλες επενδύσεις συνολικού προϋπολογισμού 6,1 δισεκατομμύρια ευρώ που είχαν εγκριθεί όταν τον Γενάρη του 2015 ανέλαβε η </w:t>
      </w:r>
      <w:r>
        <w:rPr>
          <w:rFonts w:eastAsia="Times New Roman" w:cs="Times New Roman"/>
          <w:szCs w:val="24"/>
        </w:rPr>
        <w:t xml:space="preserve">κυβέρνηση </w:t>
      </w:r>
      <w:r>
        <w:rPr>
          <w:rFonts w:eastAsia="Times New Roman" w:cs="Times New Roman"/>
          <w:szCs w:val="24"/>
        </w:rPr>
        <w:t xml:space="preserve">ΣΥΡΙΖΑ-ΑΝΕΛ. </w:t>
      </w:r>
    </w:p>
    <w:p w14:paraId="10B0CA8D" w14:textId="77777777" w:rsidR="009F6C17" w:rsidRDefault="003C1E98">
      <w:pPr>
        <w:spacing w:line="600" w:lineRule="auto"/>
        <w:ind w:firstLine="720"/>
        <w:jc w:val="both"/>
        <w:rPr>
          <w:rFonts w:eastAsia="Times New Roman" w:cs="Times New Roman"/>
        </w:rPr>
      </w:pPr>
      <w:r>
        <w:rPr>
          <w:rFonts w:eastAsia="Times New Roman" w:cs="Times New Roman"/>
        </w:rPr>
        <w:t>(Στο σημείο αυτό ο Βουλευτής κ. Ιωάννης Μανιάτης καταθέτει για τα Πρακτικά το προαναφερθέν έγγραφο, το οποίο</w:t>
      </w:r>
      <w:r>
        <w:rPr>
          <w:rFonts w:eastAsia="Times New Roman" w:cs="Times New Roman"/>
        </w:rPr>
        <w:t xml:space="preserve"> βρίσκεται στο αρχείο του Τμήματος Γραμματείας της Διεύθυνσης Στενογραφίας και Πρακτικών της Βουλής)</w:t>
      </w:r>
    </w:p>
    <w:p w14:paraId="10B0CA8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οι εκατόν πέντε επενδύσεις των 6,1 δισεκατομμυρίων ευρώ και των οκτώ χιλιάδων θέσεων εργασίας στο «ψυγείο», κα</w:t>
      </w:r>
      <w:r>
        <w:rPr>
          <w:rFonts w:eastAsia="Times New Roman" w:cs="Times New Roman"/>
          <w:szCs w:val="24"/>
        </w:rPr>
        <w:t>μ</w:t>
      </w:r>
      <w:r>
        <w:rPr>
          <w:rFonts w:eastAsia="Times New Roman" w:cs="Times New Roman"/>
          <w:szCs w:val="24"/>
        </w:rPr>
        <w:t xml:space="preserve">μία δεν έχει υλοποιηθεί. Αυτές είναι οι </w:t>
      </w:r>
      <w:r>
        <w:rPr>
          <w:rFonts w:eastAsia="Times New Roman" w:cs="Times New Roman"/>
          <w:szCs w:val="24"/>
        </w:rPr>
        <w:t>απαντήσεις στην επίλυση του προβλήματος του ασφαλιστικού.</w:t>
      </w:r>
    </w:p>
    <w:p w14:paraId="10B0CA8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Τρίτη πρόταση, τίτλος: «Το πακέτο που χάνεται». Δώσαμε, ρίξαμε στην οικοδομή 500 εκατομμύρια ευρώ, για το «Εξοικονομώ». Είχαμε προτείνει στον Γιούνκερ 2,5 δισεκατομμύρια ευρώ για εξοικονόμηση σε κατ</w:t>
      </w:r>
      <w:r>
        <w:rPr>
          <w:rFonts w:eastAsia="Times New Roman" w:cs="Times New Roman"/>
          <w:szCs w:val="24"/>
        </w:rPr>
        <w:t xml:space="preserve">οικίες, δημόσια κτήρια και ιδιωτικές επενδύσεις. </w:t>
      </w:r>
    </w:p>
    <w:p w14:paraId="10B0CA9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 εξώφυλλο και τη σελίδα 16 της έκθεσης της Ευρωπαϊκής Επιτροπής που δημοσιεύθηκε πριν από έναν μήνα και που χαρακτηρίζει το ελληνικό πρόγραμμα «Εξοικονομώ» ως το δεύτερο καλύτερο </w:t>
      </w:r>
      <w:r>
        <w:rPr>
          <w:rFonts w:eastAsia="Times New Roman" w:cs="Times New Roman"/>
          <w:szCs w:val="24"/>
        </w:rPr>
        <w:t>της Ευρώπης, πολύ καλύτερο από το γερμανικό, από το αγγλικό, από το γαλλικό. Το δεύτερο καλύτερο! Μιλάμε για 2,5 δισεκατομμύρια ευρώ στον Γιούνκερ! Δεν κάνετε τίποτε!</w:t>
      </w:r>
    </w:p>
    <w:p w14:paraId="10B0CA91" w14:textId="77777777" w:rsidR="009F6C17" w:rsidRDefault="003C1E98">
      <w:pPr>
        <w:spacing w:line="600" w:lineRule="auto"/>
        <w:ind w:firstLine="720"/>
        <w:jc w:val="both"/>
        <w:rPr>
          <w:rFonts w:eastAsia="Times New Roman" w:cs="Times New Roman"/>
        </w:rPr>
      </w:pPr>
      <w:r>
        <w:rPr>
          <w:rFonts w:eastAsia="Times New Roman" w:cs="Times New Roman"/>
        </w:rPr>
        <w:t>(Στο σημείο αυτό ο Βουλευτής κ. Ιωάννης Μανιάτης καταθέτει για τα Πρακτικά τα προαναφερθέ</w:t>
      </w:r>
      <w:r>
        <w:rPr>
          <w:rFonts w:eastAsia="Times New Roman" w:cs="Times New Roman"/>
        </w:rPr>
        <w:t>ντα έγγραφα, τα οποία βρίσκονται στο αρχείο του Τμήματος Γραμματείας της Διεύθυνσης Στενογραφίας και Πρακτικών της Βουλής)</w:t>
      </w:r>
    </w:p>
    <w:p w14:paraId="10B0CA9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Τέταρτη πρόταση: Η καταστροφή της δημιουργίας, Ειδομένη. Η κύρια σιδηροδρομική γραμμή της χώρας -εισαγωγικό, εξαγωγικό εμπόριο- είναι εδώ και πενήντα μέρες κλειστή. Οι Υπουργοί πίνουν φραπεδάκι στο καφενείο, αντί να παραιτούνται ή να τους παραιτήσει ο Πρωθ</w:t>
      </w:r>
      <w:r>
        <w:rPr>
          <w:rFonts w:eastAsia="Times New Roman" w:cs="Times New Roman"/>
          <w:szCs w:val="24"/>
        </w:rPr>
        <w:t xml:space="preserve">υπουργός της χώρας. </w:t>
      </w:r>
    </w:p>
    <w:p w14:paraId="10B0CA9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Θα τελειώσω με την πέμπτη πρόταση, η οποία έχει τίτλο βαρύ και θέλω να βάλω ερωτηματικό. Έχει τίτλο «Εθνική μειοδοσία». Την βάζω με ερωτηματικό. </w:t>
      </w:r>
    </w:p>
    <w:p w14:paraId="10B0CA9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Πλειοψηφίας, σας θυμίζω τον ν.4162/2013 που καταψηφίσατε</w:t>
      </w:r>
      <w:r>
        <w:rPr>
          <w:rFonts w:eastAsia="Times New Roman" w:cs="Times New Roman"/>
          <w:szCs w:val="24"/>
        </w:rPr>
        <w:t xml:space="preserve"> και που, παρά τη λυσσαλέα αντίδραση της τρόικας, εμείς ψηφίσαμε στη Βουλή των Ελλήνων. Είναι ο νόμος για το Εθνικό Ταμείο Κοινωνικής Αλληλεγγύης Γενεών. Είναι ο νόμος που, όπως έχει κάνει η Νορβηγία, η Αυστραλία, ο Καναδάς, η Μεγάλη Βρετανία, δημιουργεί α</w:t>
      </w:r>
      <w:r>
        <w:rPr>
          <w:rFonts w:eastAsia="Times New Roman" w:cs="Times New Roman"/>
          <w:szCs w:val="24"/>
        </w:rPr>
        <w:t xml:space="preserve">πό τα έσοδα της αξιοποίησης του ορυκτού πλούτου και των υδρογονανθράκων ένα μεγάλο δίκτυ ασφαλείας για το ασφαλιστικό σύστημα της χώρας. Θα τολμήσετε αυτόν τον νόμο του 2013 να τον καταργήσετε; Θα υποκύψετε στην τρόικα ή θα σταθείτε όρθιοι; </w:t>
      </w:r>
    </w:p>
    <w:p w14:paraId="10B0CA9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Επειδή σύντομα</w:t>
      </w:r>
      <w:r>
        <w:rPr>
          <w:rFonts w:eastAsia="Times New Roman" w:cs="Times New Roman"/>
          <w:szCs w:val="24"/>
        </w:rPr>
        <w:t xml:space="preserve"> θα λογοδοτήσετε για την ανεπάρκεια και την ανευθυνότητά σας, σας λέω ότι η ιστορία σάς έχει καταδικάσει. Κοντός ψαλμός αλληλούια, θα σας καταδικάσει και ο ελληνικός λαός.</w:t>
      </w:r>
    </w:p>
    <w:p w14:paraId="10B0CA96" w14:textId="77777777" w:rsidR="009F6C17" w:rsidRDefault="003C1E98">
      <w:pPr>
        <w:spacing w:line="600" w:lineRule="auto"/>
        <w:ind w:firstLine="720"/>
        <w:jc w:val="both"/>
        <w:rPr>
          <w:rFonts w:eastAsia="Times New Roman"/>
          <w:color w:val="000000"/>
          <w:szCs w:val="24"/>
        </w:rPr>
      </w:pPr>
      <w:r>
        <w:rPr>
          <w:rFonts w:eastAsia="Times New Roman"/>
          <w:color w:val="000000"/>
          <w:szCs w:val="24"/>
        </w:rPr>
        <w:t>Ευχαριστώ πολύ.</w:t>
      </w:r>
    </w:p>
    <w:p w14:paraId="10B0CA97" w14:textId="77777777" w:rsidR="009F6C17" w:rsidRDefault="003C1E98">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ΔΗΜΑΡ)</w:t>
      </w:r>
    </w:p>
    <w:p w14:paraId="10B0CA9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Κύριε Πρόεδρε, μπορώ να έχω τον λόγο για ένα λεπτό.</w:t>
      </w:r>
    </w:p>
    <w:p w14:paraId="10B0CA9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κύριε Υπουργέ. Τι θέλετε;</w:t>
      </w:r>
    </w:p>
    <w:p w14:paraId="10B0CA9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από το Ποτάμι κ. Δ</w:t>
      </w:r>
      <w:r>
        <w:rPr>
          <w:rFonts w:eastAsia="Times New Roman" w:cs="Times New Roman"/>
          <w:szCs w:val="24"/>
        </w:rPr>
        <w:t>ανέλλης.</w:t>
      </w:r>
    </w:p>
    <w:p w14:paraId="10B0CA9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Για ένα λεπτό μόνο θα ήθελα τον λόγο. </w:t>
      </w:r>
    </w:p>
    <w:p w14:paraId="10B0CA9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σας δίνω κανένα λεπτό, κύριε Σκουρλέτη.</w:t>
      </w:r>
    </w:p>
    <w:p w14:paraId="10B0CA9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συγγνώμη! </w:t>
      </w:r>
    </w:p>
    <w:p w14:paraId="10B0CA9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Υπουργέ, σ</w:t>
      </w:r>
      <w:r>
        <w:rPr>
          <w:rFonts w:eastAsia="Times New Roman" w:cs="Times New Roman"/>
          <w:szCs w:val="24"/>
        </w:rPr>
        <w:t>υγγνώμη! Δεν είναι προσωπικό για εσάς. Όμως, εάν σε κάθε ομιλητή τοποθετούνται Υπουργοί, δεν θα φτάσει ο χρόνος. Γίνανε τρεις παρεμβάσεις. Δεν γίνεται αυτό!</w:t>
      </w:r>
    </w:p>
    <w:p w14:paraId="10B0CA9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Ακούστε. Το ξέρετε πολύ καλά όλοι σε αυτή</w:t>
      </w:r>
      <w:r>
        <w:rPr>
          <w:rFonts w:eastAsia="Times New Roman" w:cs="Times New Roman"/>
          <w:szCs w:val="24"/>
        </w:rPr>
        <w:t>ν</w:t>
      </w:r>
      <w:r>
        <w:rPr>
          <w:rFonts w:eastAsia="Times New Roman" w:cs="Times New Roman"/>
          <w:szCs w:val="24"/>
        </w:rPr>
        <w:t xml:space="preserve"> την Αίθουσα ότι από το</w:t>
      </w:r>
      <w:r>
        <w:rPr>
          <w:rFonts w:eastAsia="Times New Roman" w:cs="Times New Roman"/>
          <w:szCs w:val="24"/>
        </w:rPr>
        <w:t xml:space="preserve"> πρωί έχει επισημανθεί επανειλημμένως ότι δεν θα επαρκέσει ο χρόνος για να καλυφθούν οι ανάγκες του καταλόγου με βάση τους ομιλητές που έχουν εγγραφεί. Δεν γίνεται, λοιπόν, μετά από δύο ή από έναν ομιλητή κάποιος Υπουργός να θέλει να παρεμβαίνει για ένα κα</w:t>
      </w:r>
      <w:r>
        <w:rPr>
          <w:rFonts w:eastAsia="Times New Roman" w:cs="Times New Roman"/>
          <w:szCs w:val="24"/>
        </w:rPr>
        <w:t>ι για δύο λεπτά. Μαζέψτε αυτά που θέλετε από αυτά που ακούτε και όταν θα έρθει η ώρα της ομιλίας σας, μπορείτε να απαντήσετε, ευχαρίστως, εκείνη την ώρα.</w:t>
      </w:r>
    </w:p>
    <w:p w14:paraId="10B0CAA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Ωραία, αυτό θέλω να κάνω.</w:t>
      </w:r>
    </w:p>
    <w:p w14:paraId="10B0CAA1"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Όχι, ό</w:t>
      </w:r>
      <w:r>
        <w:rPr>
          <w:rFonts w:eastAsia="Times New Roman" w:cs="Times New Roman"/>
          <w:szCs w:val="24"/>
        </w:rPr>
        <w:t xml:space="preserve">ταν έρθει η ώρα της ομιλίας σας, μπορείτε ευχαρίστως να απαντήσετε εκείνη την ώρα. </w:t>
      </w:r>
    </w:p>
    <w:p w14:paraId="10B0CAA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Δανέλλης. </w:t>
      </w:r>
    </w:p>
    <w:p w14:paraId="10B0CAA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 παρέμβει για να απαντήσουμε, κύριε Πρόεδρε! </w:t>
      </w:r>
    </w:p>
    <w:p w14:paraId="10B0CAA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παρέμβει ο κύρι</w:t>
      </w:r>
      <w:r>
        <w:rPr>
          <w:rFonts w:eastAsia="Times New Roman" w:cs="Times New Roman"/>
          <w:szCs w:val="24"/>
        </w:rPr>
        <w:t>ος Υπουργός, κύριε Πρόεδρε!</w:t>
      </w:r>
    </w:p>
    <w:p w14:paraId="10B0CAA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(Θόρυβος από την πτέρυγα της Δημοκρατικής Συμπαράταξης </w:t>
      </w:r>
      <w:r>
        <w:rPr>
          <w:rFonts w:eastAsia="Times New Roman"/>
          <w:szCs w:val="24"/>
        </w:rPr>
        <w:t>ΠΑΣΟΚ</w:t>
      </w:r>
      <w:r>
        <w:rPr>
          <w:rFonts w:eastAsia="Times New Roman" w:cs="Times New Roman"/>
          <w:szCs w:val="24"/>
        </w:rPr>
        <w:t>-ΔΗΜΑΡ)</w:t>
      </w:r>
    </w:p>
    <w:p w14:paraId="10B0CAA6" w14:textId="77777777" w:rsidR="009F6C17" w:rsidRDefault="003C1E98">
      <w:pPr>
        <w:spacing w:line="600" w:lineRule="auto"/>
        <w:ind w:firstLine="720"/>
        <w:jc w:val="both"/>
        <w:rPr>
          <w:rFonts w:eastAsia="Times New Roman" w:cs="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r>
        <w:rPr>
          <w:rFonts w:eastAsia="Times New Roman" w:cs="Times New Roman"/>
          <w:szCs w:val="24"/>
        </w:rPr>
        <w:t xml:space="preserve">Αμέσως μετά μπορώ να έχω τον λόγο, κύριε Πρόεδρε; </w:t>
      </w:r>
    </w:p>
    <w:p w14:paraId="10B0CAA7"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Κύριε</w:t>
      </w:r>
      <w:r>
        <w:rPr>
          <w:rFonts w:eastAsia="Times New Roman" w:cs="Times New Roman"/>
          <w:szCs w:val="24"/>
        </w:rPr>
        <w:t xml:space="preserve"> Λοβέρδο, αναφέρομαι σε εσάς προσωπικά. Ή μάλλον θα το πω αλλιώς: Πλακίτσες όχι εδώ! Βγείτε έξω και κάντε όση πλάκα θέλετε! Εντάξει; Δεν είναι προσωπικό. Αναφέρομαι σε όλη την Κοινοβουλευτική Ομάδα </w:t>
      </w:r>
      <w:r>
        <w:rPr>
          <w:rFonts w:eastAsia="Times New Roman" w:cs="Times New Roman"/>
          <w:szCs w:val="24"/>
        </w:rPr>
        <w:t xml:space="preserve">σας </w:t>
      </w:r>
      <w:r>
        <w:rPr>
          <w:rFonts w:eastAsia="Times New Roman" w:cs="Times New Roman"/>
          <w:szCs w:val="24"/>
        </w:rPr>
        <w:t>που μόλις πριν από λίγα δευτερόλεπτα έκαναν αυτά που έ</w:t>
      </w:r>
      <w:r>
        <w:rPr>
          <w:rFonts w:eastAsia="Times New Roman" w:cs="Times New Roman"/>
          <w:szCs w:val="24"/>
        </w:rPr>
        <w:t xml:space="preserve">καναν! Σας παρακαλώ πολύ! Σεβαστείτε, λοιπόν, και τον ομιλητή, και το Προεδρείο, αλλά και τους υπόλοιπους Βουλευτές. </w:t>
      </w:r>
    </w:p>
    <w:p w14:paraId="10B0CAA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Τι κάναμε, κύριε Πρόεδρε!</w:t>
      </w:r>
    </w:p>
    <w:p w14:paraId="10B0CAA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Τι κάναμε, κύριε Πρόεδρε; </w:t>
      </w:r>
    </w:p>
    <w:p w14:paraId="10B0CAAA"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szCs w:val="24"/>
        </w:rPr>
        <w:t>Κύριε Κεγκέρογλου, κ</w:t>
      </w:r>
      <w:r>
        <w:rPr>
          <w:rFonts w:eastAsia="Times New Roman" w:cs="Times New Roman"/>
          <w:szCs w:val="24"/>
        </w:rPr>
        <w:t xml:space="preserve">αθίστε κάτω! </w:t>
      </w:r>
    </w:p>
    <w:p w14:paraId="10B0CAA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να προσέχετε όταν αναφέρεστε στην Κοινοβουλευτική Ομάδα</w:t>
      </w:r>
      <w:r w:rsidRPr="00A175D8">
        <w:rPr>
          <w:rFonts w:eastAsia="Times New Roman" w:cs="Times New Roman"/>
          <w:szCs w:val="24"/>
        </w:rPr>
        <w:t xml:space="preserve"> </w:t>
      </w:r>
      <w:r>
        <w:rPr>
          <w:rFonts w:eastAsia="Times New Roman" w:cs="Times New Roman"/>
          <w:szCs w:val="24"/>
        </w:rPr>
        <w:t>μας</w:t>
      </w:r>
      <w:r>
        <w:rPr>
          <w:rFonts w:eastAsia="Times New Roman" w:cs="Times New Roman"/>
          <w:szCs w:val="24"/>
        </w:rPr>
        <w:t>!</w:t>
      </w:r>
    </w:p>
    <w:p w14:paraId="10B0CAAC"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Κύριε Κεγκέρογλου, καθίστε κάτω! </w:t>
      </w:r>
    </w:p>
    <w:p w14:paraId="10B0CAA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Ευχαριστούμε πάρα πολύ! </w:t>
      </w:r>
    </w:p>
    <w:p w14:paraId="10B0CAAE"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Καθίστε κάτω! </w:t>
      </w:r>
      <w:r>
        <w:rPr>
          <w:rFonts w:eastAsia="Times New Roman" w:cs="Times New Roman"/>
          <w:szCs w:val="24"/>
        </w:rPr>
        <w:t xml:space="preserve">Αφήστε τα αυτά τώρα! Κάνετε τώρα εντυπωσιασμούς και προσπαθείτε να προκαλέσετε από το τίποτα. </w:t>
      </w:r>
    </w:p>
    <w:p w14:paraId="10B0CAA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Ευχαριστούμε πολύ. </w:t>
      </w:r>
    </w:p>
    <w:p w14:paraId="10B0CAB0"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Σας παρακαλώ! Δεν έχετε τον λόγο!</w:t>
      </w:r>
    </w:p>
    <w:p w14:paraId="10B0CAB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w:t>
      </w:r>
      <w:r>
        <w:rPr>
          <w:rFonts w:eastAsia="Times New Roman" w:cs="Times New Roman"/>
          <w:b/>
          <w:szCs w:val="24"/>
        </w:rPr>
        <w:t>ΣΙΛΕΙΟΣ ΚΕΓΚΕΡΟΓΛΟΥ:</w:t>
      </w:r>
      <w:r>
        <w:rPr>
          <w:rFonts w:eastAsia="Times New Roman" w:cs="Times New Roman"/>
          <w:szCs w:val="24"/>
        </w:rPr>
        <w:t xml:space="preserve"> Μα, δεν τον ζητάω, κύριε Πρόεδρε!</w:t>
      </w:r>
    </w:p>
    <w:p w14:paraId="10B0CAB2" w14:textId="77777777" w:rsidR="009F6C17" w:rsidRDefault="003C1E98">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Δεν έχετε τον λόγο! Σταματήστε να μιλάτε!</w:t>
      </w:r>
    </w:p>
    <w:p w14:paraId="10B0CAB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Ορίστε, κύριε Δανέλλη, έχετε τον λόγο. </w:t>
      </w:r>
    </w:p>
    <w:p w14:paraId="10B0CAB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p>
    <w:p w14:paraId="10B0CAB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σχετί</w:t>
      </w:r>
      <w:r>
        <w:rPr>
          <w:rFonts w:eastAsia="Times New Roman" w:cs="Times New Roman"/>
          <w:szCs w:val="24"/>
        </w:rPr>
        <w:t xml:space="preserve">ζεται άραγε η συζήτηση και η ψήφιση του νομοσχεδίου αυτού με το </w:t>
      </w:r>
      <w:r>
        <w:rPr>
          <w:rFonts w:eastAsia="Times New Roman" w:cs="Times New Roman"/>
          <w:szCs w:val="24"/>
          <w:lang w:val="en-US"/>
        </w:rPr>
        <w:t>Eurogroup</w:t>
      </w:r>
      <w:r>
        <w:rPr>
          <w:rFonts w:eastAsia="Times New Roman" w:cs="Times New Roman"/>
          <w:szCs w:val="24"/>
        </w:rPr>
        <w:t xml:space="preserve"> της Δευτέρας και την επιδιωκόμενη συμφωνία που προφανώς όλοι μας ευχόμαστε; </w:t>
      </w:r>
    </w:p>
    <w:p w14:paraId="10B0CAB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w:t>
      </w:r>
      <w:r w:rsidRPr="00306C16">
        <w:rPr>
          <w:rFonts w:eastAsia="Times New Roman" w:cs="Times New Roman"/>
          <w:szCs w:val="24"/>
          <w:lang w:val="en-US"/>
        </w:rPr>
        <w:t xml:space="preserve"> </w:t>
      </w:r>
      <w:r>
        <w:rPr>
          <w:rFonts w:eastAsia="Times New Roman" w:cs="Times New Roman"/>
          <w:szCs w:val="24"/>
        </w:rPr>
        <w:t>κ</w:t>
      </w:r>
      <w:r w:rsidRPr="00E96063">
        <w:rPr>
          <w:rFonts w:eastAsia="Times New Roman" w:cs="Times New Roman"/>
          <w:szCs w:val="24"/>
          <w:lang w:val="en-US"/>
        </w:rPr>
        <w:t>.</w:t>
      </w:r>
      <w:r w:rsidRPr="00306C16">
        <w:rPr>
          <w:rFonts w:eastAsia="Times New Roman" w:cs="Times New Roman"/>
          <w:szCs w:val="24"/>
          <w:lang w:val="en-US"/>
        </w:rPr>
        <w:t xml:space="preserve"> </w:t>
      </w:r>
      <w:r>
        <w:rPr>
          <w:rFonts w:eastAsia="Times New Roman" w:cs="Times New Roman"/>
          <w:szCs w:val="24"/>
        </w:rPr>
        <w:t>Λαγκάρντ</w:t>
      </w:r>
      <w:r w:rsidRPr="00A175D8">
        <w:rPr>
          <w:rFonts w:eastAsia="Times New Roman" w:cs="Times New Roman"/>
          <w:szCs w:val="24"/>
          <w:lang w:val="en-US"/>
        </w:rPr>
        <w:t xml:space="preserve"> </w:t>
      </w:r>
      <w:r>
        <w:rPr>
          <w:rFonts w:eastAsia="Times New Roman" w:cs="Times New Roman"/>
          <w:szCs w:val="24"/>
        </w:rPr>
        <w:t>πριν</w:t>
      </w:r>
      <w:r w:rsidRPr="00A175D8">
        <w:rPr>
          <w:rFonts w:eastAsia="Times New Roman" w:cs="Times New Roman"/>
          <w:szCs w:val="24"/>
          <w:lang w:val="en-US"/>
        </w:rPr>
        <w:t xml:space="preserve"> </w:t>
      </w:r>
      <w:r>
        <w:rPr>
          <w:rFonts w:eastAsia="Times New Roman" w:cs="Times New Roman"/>
          <w:szCs w:val="24"/>
        </w:rPr>
        <w:t>λίγες</w:t>
      </w:r>
      <w:r w:rsidRPr="00A175D8">
        <w:rPr>
          <w:rFonts w:eastAsia="Times New Roman" w:cs="Times New Roman"/>
          <w:szCs w:val="24"/>
          <w:lang w:val="en-US"/>
        </w:rPr>
        <w:t xml:space="preserve"> </w:t>
      </w:r>
      <w:r>
        <w:rPr>
          <w:rFonts w:eastAsia="Times New Roman" w:cs="Times New Roman"/>
          <w:szCs w:val="24"/>
        </w:rPr>
        <w:t>η</w:t>
      </w:r>
      <w:r>
        <w:rPr>
          <w:rFonts w:eastAsia="Times New Roman" w:cs="Times New Roman"/>
          <w:szCs w:val="24"/>
        </w:rPr>
        <w:t>μέρες</w:t>
      </w:r>
      <w:r w:rsidRPr="00A175D8">
        <w:rPr>
          <w:rFonts w:eastAsia="Times New Roman" w:cs="Times New Roman"/>
          <w:szCs w:val="24"/>
          <w:lang w:val="en-US"/>
        </w:rPr>
        <w:t xml:space="preserve"> </w:t>
      </w:r>
      <w:r>
        <w:rPr>
          <w:rFonts w:eastAsia="Times New Roman" w:cs="Times New Roman"/>
          <w:szCs w:val="24"/>
        </w:rPr>
        <w:t>είπε</w:t>
      </w:r>
      <w:r w:rsidRPr="00A175D8">
        <w:rPr>
          <w:rFonts w:eastAsia="Times New Roman" w:cs="Times New Roman"/>
          <w:szCs w:val="24"/>
          <w:lang w:val="en-US"/>
        </w:rPr>
        <w:t xml:space="preserve"> «</w:t>
      </w:r>
      <w:r>
        <w:rPr>
          <w:rFonts w:eastAsia="Times New Roman" w:cs="Times New Roman"/>
          <w:szCs w:val="24"/>
          <w:lang w:val="en-US"/>
        </w:rPr>
        <w:t>nothing</w:t>
      </w:r>
      <w:r w:rsidRPr="00A175D8">
        <w:rPr>
          <w:rFonts w:eastAsia="Times New Roman" w:cs="Times New Roman"/>
          <w:szCs w:val="24"/>
          <w:lang w:val="en-US"/>
        </w:rPr>
        <w:t xml:space="preserve"> </w:t>
      </w:r>
      <w:r>
        <w:rPr>
          <w:rFonts w:eastAsia="Times New Roman" w:cs="Times New Roman"/>
          <w:szCs w:val="24"/>
          <w:lang w:val="en-US"/>
        </w:rPr>
        <w:t>is</w:t>
      </w:r>
      <w:r w:rsidRPr="00A175D8">
        <w:rPr>
          <w:rFonts w:eastAsia="Times New Roman" w:cs="Times New Roman"/>
          <w:szCs w:val="24"/>
          <w:lang w:val="en-US"/>
        </w:rPr>
        <w:t xml:space="preserve"> </w:t>
      </w:r>
      <w:r>
        <w:rPr>
          <w:rFonts w:eastAsia="Times New Roman" w:cs="Times New Roman"/>
          <w:szCs w:val="24"/>
          <w:lang w:val="en-US"/>
        </w:rPr>
        <w:t>agreed</w:t>
      </w:r>
      <w:r w:rsidRPr="00A175D8">
        <w:rPr>
          <w:rFonts w:eastAsia="Times New Roman" w:cs="Times New Roman"/>
          <w:szCs w:val="24"/>
          <w:lang w:val="en-US"/>
        </w:rPr>
        <w:t xml:space="preserve">, </w:t>
      </w:r>
      <w:r>
        <w:rPr>
          <w:rFonts w:eastAsia="Times New Roman" w:cs="Times New Roman"/>
          <w:szCs w:val="24"/>
          <w:lang w:val="en-US"/>
        </w:rPr>
        <w:t>until</w:t>
      </w:r>
      <w:r w:rsidRPr="00A175D8">
        <w:rPr>
          <w:rFonts w:eastAsia="Times New Roman" w:cs="Times New Roman"/>
          <w:szCs w:val="24"/>
          <w:lang w:val="en-US"/>
        </w:rPr>
        <w:t xml:space="preserve"> </w:t>
      </w:r>
      <w:r>
        <w:rPr>
          <w:rFonts w:eastAsia="Times New Roman" w:cs="Times New Roman"/>
          <w:szCs w:val="24"/>
          <w:lang w:val="en-US"/>
        </w:rPr>
        <w:t>everything</w:t>
      </w:r>
      <w:r w:rsidRPr="00A175D8">
        <w:rPr>
          <w:rFonts w:eastAsia="Times New Roman" w:cs="Times New Roman"/>
          <w:szCs w:val="24"/>
          <w:lang w:val="en-US"/>
        </w:rPr>
        <w:t xml:space="preserve"> </w:t>
      </w:r>
      <w:r>
        <w:rPr>
          <w:rFonts w:eastAsia="Times New Roman" w:cs="Times New Roman"/>
          <w:szCs w:val="24"/>
          <w:lang w:val="en-US"/>
        </w:rPr>
        <w:t>is</w:t>
      </w:r>
      <w:r w:rsidRPr="00A175D8">
        <w:rPr>
          <w:rFonts w:eastAsia="Times New Roman" w:cs="Times New Roman"/>
          <w:szCs w:val="24"/>
          <w:lang w:val="en-US"/>
        </w:rPr>
        <w:t xml:space="preserve"> </w:t>
      </w:r>
      <w:r>
        <w:rPr>
          <w:rFonts w:eastAsia="Times New Roman" w:cs="Times New Roman"/>
          <w:szCs w:val="24"/>
          <w:lang w:val="en-US"/>
        </w:rPr>
        <w:t>agreed</w:t>
      </w:r>
      <w:r w:rsidRPr="00A175D8">
        <w:rPr>
          <w:rFonts w:eastAsia="Times New Roman" w:cs="Times New Roman"/>
          <w:szCs w:val="24"/>
          <w:lang w:val="en-US"/>
        </w:rPr>
        <w:t xml:space="preserve">». </w:t>
      </w:r>
      <w:r>
        <w:rPr>
          <w:rFonts w:eastAsia="Times New Roman" w:cs="Times New Roman"/>
          <w:szCs w:val="24"/>
        </w:rPr>
        <w:t xml:space="preserve">Αυτό σημαίνει πως τίποτα δεν κλείνει, αν δεν υπάρξει </w:t>
      </w:r>
      <w:r>
        <w:rPr>
          <w:rFonts w:eastAsia="Times New Roman" w:cs="Times New Roman"/>
          <w:szCs w:val="24"/>
        </w:rPr>
        <w:t xml:space="preserve">μία </w:t>
      </w:r>
      <w:r>
        <w:rPr>
          <w:rFonts w:eastAsia="Times New Roman" w:cs="Times New Roman"/>
          <w:szCs w:val="24"/>
        </w:rPr>
        <w:t xml:space="preserve">συμφωνία ολοκληρωμένη για όλα. Και φοβάμαι πάρα πολύ ότι λίγα πράγματα έχουν μείνει και εναπόκεινται στην ελληνική </w:t>
      </w:r>
      <w:r>
        <w:rPr>
          <w:rFonts w:eastAsia="Times New Roman"/>
          <w:szCs w:val="24"/>
        </w:rPr>
        <w:t>Κυβέρνηση</w:t>
      </w:r>
      <w:r>
        <w:rPr>
          <w:rFonts w:eastAsia="Times New Roman" w:cs="Times New Roman"/>
          <w:szCs w:val="24"/>
        </w:rPr>
        <w:t xml:space="preserve">. </w:t>
      </w:r>
    </w:p>
    <w:p w14:paraId="10B0CAB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συλλογικό μας ασυνείδητο αποτελεί σχεδ</w:t>
      </w:r>
      <w:r>
        <w:rPr>
          <w:rFonts w:eastAsia="Times New Roman" w:cs="Times New Roman"/>
          <w:szCs w:val="24"/>
        </w:rPr>
        <w:t xml:space="preserve">όν αξίωμα </w:t>
      </w:r>
      <w:r>
        <w:rPr>
          <w:rFonts w:eastAsia="Times New Roman" w:cs="Times New Roman"/>
          <w:szCs w:val="24"/>
        </w:rPr>
        <w:t xml:space="preserve">ότι </w:t>
      </w:r>
      <w:r>
        <w:rPr>
          <w:rFonts w:eastAsia="Times New Roman" w:cs="Times New Roman"/>
          <w:szCs w:val="24"/>
        </w:rPr>
        <w:t>ο Έλληνας γονιός αγαπά παθολογικά και θυσιάζεται για τα παιδιά του. Μύθος! Απόδειξη; Το ασφαλιστικό νομοσχέδιο που συζητούμε σήμερα. Είναι νομοσχέδιο άδικο και μεσοπρόθεσμα μη βιώσιμο. Είναι ένα νομοσχέδιο που επιχειρεί να κρύψει τον διαχρονι</w:t>
      </w:r>
      <w:r>
        <w:rPr>
          <w:rFonts w:eastAsia="Times New Roman" w:cs="Times New Roman"/>
          <w:szCs w:val="24"/>
        </w:rPr>
        <w:t xml:space="preserve">κό κυνισμό του πολιτικού συστήματος, αλλά και τον κυνισμό των πελατών αυτού του συστήματος από τις επόμενες γενιές. </w:t>
      </w:r>
    </w:p>
    <w:p w14:paraId="10B0CAB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Μιλάμε για νέους ανθρώπους που ήδη δοκιμάζονται από την κακοπληρωμένη εργασία και τις χαλαρές εργασιακές σχέσεις ή τη μετανάστευση ή βεβαίω</w:t>
      </w:r>
      <w:r>
        <w:rPr>
          <w:rFonts w:eastAsia="Times New Roman" w:cs="Times New Roman"/>
          <w:szCs w:val="24"/>
        </w:rPr>
        <w:t xml:space="preserve">ς ακόμα χειρότερα την ανεργία. </w:t>
      </w:r>
    </w:p>
    <w:p w14:paraId="10B0CAB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Μιλάμε για νέους ανθρώπους που ως εργαζόμενοι αναγκάζονται να πληρώνουν αυξημένους φόρους και ασφαλιστικές εισφορές που εξαφανίζουν το ήδη μειωμένο εισόδημά τους. Πρόκειται για νέους που στην πιο παραγωγική τους ηλικία ζουν </w:t>
      </w:r>
      <w:r>
        <w:rPr>
          <w:rFonts w:eastAsia="Times New Roman" w:cs="Times New Roman"/>
          <w:szCs w:val="24"/>
        </w:rPr>
        <w:t>καθημερινά τον εξευτελισμό της ελεημοσύνης των δικών τους, ανθρώπων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σε πολλές περιπτώσεις παίρνουν μεγαλύτερες συντάξεις από τους μισθούς που έπαιρναν όταν εργάζονταν. Πρόκειται για μηδενική ενσυνείδηση διαγενεακής δικαιοσύνης. Μας διέκρινε πά</w:t>
      </w:r>
      <w:r>
        <w:rPr>
          <w:rFonts w:eastAsia="Times New Roman" w:cs="Times New Roman"/>
          <w:szCs w:val="24"/>
        </w:rPr>
        <w:t xml:space="preserve">ντα, μας διακρίνει και σήμερα. </w:t>
      </w:r>
    </w:p>
    <w:p w14:paraId="10B0CAB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Αυτός ο στρεβλωτικός φακός με τον οποίο οι περασμένες γενιές έχουν επιλέξει να βλέπουν την πραγματικότητα αναδεικνύει και ένα από τα παράδοξα της Μεταπολίτευσης, ένα παράδοξο που έγκειται στην εμμονή της υποστήριξης κοινωνικ</w:t>
      </w:r>
      <w:r>
        <w:rPr>
          <w:rFonts w:eastAsia="Times New Roman" w:cs="Times New Roman"/>
          <w:szCs w:val="24"/>
        </w:rPr>
        <w:t xml:space="preserve">ών κατακτήσεων του παρελθόντος, που όμως όταν λιμνάζουν και δεν ακολουθούν τις παγκόσμιες οικονομικές και κοινωνικές εξελίξεις, μετατρέπονται σε κατάφωρες αδικίες. </w:t>
      </w:r>
    </w:p>
    <w:p w14:paraId="10B0CAB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δημογραφικό πρόβλημα έγινε ανάγλυφα ορατό σε όλη τη δραματική του εξέλιξη ήδη από το 200</w:t>
      </w:r>
      <w:r>
        <w:rPr>
          <w:rFonts w:eastAsia="Times New Roman" w:cs="Times New Roman"/>
          <w:szCs w:val="24"/>
        </w:rPr>
        <w:t>0. Η σχέση εργαζομένων προς συνταξιούχους ήταν από τότε προβληματική με τάσεις σοβαρότατης επιδείνωσης. Είναι θέμα μεγεθών. Από τη μ</w:t>
      </w:r>
      <w:r>
        <w:rPr>
          <w:rFonts w:eastAsia="Times New Roman" w:cs="Times New Roman"/>
          <w:szCs w:val="24"/>
        </w:rPr>
        <w:t>ί</w:t>
      </w:r>
      <w:r>
        <w:rPr>
          <w:rFonts w:eastAsia="Times New Roman" w:cs="Times New Roman"/>
          <w:szCs w:val="24"/>
        </w:rPr>
        <w:t>α ολοένα λιγότεροι εργαζόμενοι και από την άλλη κατασπατάληση του δημοσίου πλούτου, του δημοσίου χρήματος. Και βεβαίως, μην</w:t>
      </w:r>
      <w:r>
        <w:rPr>
          <w:rFonts w:eastAsia="Times New Roman" w:cs="Times New Roman"/>
          <w:szCs w:val="24"/>
        </w:rPr>
        <w:t xml:space="preserve"> ξεχνάμε πως το ασφαλιστικό και το αναπτυξιακό, η ανάπτυξη, πηγαίνουν μαζί. </w:t>
      </w:r>
    </w:p>
    <w:p w14:paraId="10B0CAB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ασφαλιστικό σύστημα που ισχύει σήμερα είναι ένα σύστημα που ούτε δίκαιο ούτε βιώσιμο είναι. Κόστισε στον Έλληνα φορολογούμενο πολίτη τα τελευταία δεκαέξι χρόνια περί τα 200 δισ</w:t>
      </w:r>
      <w:r>
        <w:rPr>
          <w:rFonts w:eastAsia="Times New Roman" w:cs="Times New Roman"/>
          <w:szCs w:val="24"/>
        </w:rPr>
        <w:t xml:space="preserve">εκατομμύρια ευρώ. Και για να έχουμε </w:t>
      </w:r>
      <w:r>
        <w:rPr>
          <w:rFonts w:eastAsia="Times New Roman" w:cs="Times New Roman"/>
          <w:szCs w:val="24"/>
        </w:rPr>
        <w:t xml:space="preserve">μία </w:t>
      </w:r>
      <w:r>
        <w:rPr>
          <w:rFonts w:eastAsia="Times New Roman" w:cs="Times New Roman"/>
          <w:szCs w:val="24"/>
        </w:rPr>
        <w:t xml:space="preserve">εικόνα των μεγεθών, να θυμίσω ότι το σύνολο του δημοσίου χρέους είναι περίπου 300 δισεκατομμύρια ευρώ. </w:t>
      </w:r>
    </w:p>
    <w:p w14:paraId="10B0CAB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Μία </w:t>
      </w:r>
      <w:r>
        <w:rPr>
          <w:rFonts w:eastAsia="Times New Roman" w:cs="Times New Roman"/>
          <w:szCs w:val="24"/>
        </w:rPr>
        <w:t>από τις αιτίες της κακοδαιμονίας του ασφαλιστικού είναι και ο κατακερματισμός της ελληνικής κοινωνίας, που β</w:t>
      </w:r>
      <w:r>
        <w:rPr>
          <w:rFonts w:eastAsia="Times New Roman" w:cs="Times New Roman"/>
          <w:szCs w:val="24"/>
        </w:rPr>
        <w:t>εβαίως εμφανίζεται και στο ασφαλιστικό σύστημα. Ομάδες συμφερόντων, ομάδες επιρροής, συντεχνίες, συνδέονταν μεταξύ τους από την πελατειακή εξάρτησή τους από το κομματικό κράτος. Πρόκειται για πολιτικές εξαρτήσεις που στηρίζονταν σε σχέσεις πολιτικής αντιπα</w:t>
      </w:r>
      <w:r>
        <w:rPr>
          <w:rFonts w:eastAsia="Times New Roman" w:cs="Times New Roman"/>
          <w:szCs w:val="24"/>
        </w:rPr>
        <w:t xml:space="preserve">ροχής, όπου το εκάστοτε κυβερνών κόμμα διαμοίραζε ως φέουδό του τη δημόσια περιουσία. </w:t>
      </w:r>
    </w:p>
    <w:p w14:paraId="10B0CAB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Εικόνα αυτής της συνταγής χρεωκοπίας αποτελούν και οι άπειροι φορείς που εμπλέκονται στο ασφαλιστικό, φύλακες που μάχονται ο ένας τον άλλον αδιαφορώντας για το μέλλον τω</w:t>
      </w:r>
      <w:r>
        <w:rPr>
          <w:rFonts w:eastAsia="Times New Roman" w:cs="Times New Roman"/>
          <w:szCs w:val="24"/>
        </w:rPr>
        <w:t xml:space="preserve">ν άλλων, γαντζωμένοι στο στενό μικρόθωρό τους συμφέρον, φύλακες που ζούσαν σε έναν πραγματικό λήθαργο επιφανειακής ευμάρειας αντιμετωπίζοντας την οικονομική κρίση σαν </w:t>
      </w:r>
      <w:r>
        <w:rPr>
          <w:rFonts w:eastAsia="Times New Roman" w:cs="Times New Roman"/>
          <w:szCs w:val="24"/>
        </w:rPr>
        <w:t xml:space="preserve">μία </w:t>
      </w:r>
      <w:r>
        <w:rPr>
          <w:rFonts w:eastAsia="Times New Roman" w:cs="Times New Roman"/>
          <w:szCs w:val="24"/>
        </w:rPr>
        <w:t>επίθεση των ξένων στον περιούσιο λαό. Έβλεπαν παντού κακόβουλες δυνάμεις που συνωμοτο</w:t>
      </w:r>
      <w:r>
        <w:rPr>
          <w:rFonts w:eastAsia="Times New Roman" w:cs="Times New Roman"/>
          <w:szCs w:val="24"/>
        </w:rPr>
        <w:t xml:space="preserve">ύσαν συνεχώς, έχοντας στόχο την περικοπή εισοδημάτων, συντάξεων και θέσεων εργασίας. </w:t>
      </w:r>
    </w:p>
    <w:p w14:paraId="10B0CAB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συνειδητοποιήσαμε όμως ποτέ πως ο δημοσιονομικός εκτροχιασμός κυρίως μέσω του ασφαλιστικού είναι αυτός που οδήγησε και στην κατάρρευσή του. Το κράτος αναγκαζόταν να σ</w:t>
      </w:r>
      <w:r>
        <w:rPr>
          <w:rFonts w:eastAsia="Times New Roman" w:cs="Times New Roman"/>
          <w:szCs w:val="24"/>
        </w:rPr>
        <w:t>υνεισφέρει ολοένα και μεγαλύτερα ποσά στα ελλειμματικά ασφαλιστικά ταμεία, τα οποία συνεχώς συσσώρευαν και περισσότερους συνταξιούχους. Το 2009 η συνεισφορά του κράτους ήταν 17 δισεκατομμύρια από τα περίπου 45 δισεκατομμύρια που εισέπραξε από άμεση και έμμ</w:t>
      </w:r>
      <w:r>
        <w:rPr>
          <w:rFonts w:eastAsia="Times New Roman" w:cs="Times New Roman"/>
          <w:szCs w:val="24"/>
        </w:rPr>
        <w:t xml:space="preserve">εση φορολογία. </w:t>
      </w:r>
    </w:p>
    <w:p w14:paraId="10B0CAC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Ένα από τα παράδοξα της κρίσης είναι το γεγονός ότι, παρά τις περικοπές, η συνταξιοδοτική δαπάνη μειώθηκε μόνο ελάχιστα. Παρ</w:t>
      </w:r>
      <w:r>
        <w:rPr>
          <w:rFonts w:eastAsia="Times New Roman" w:cs="Times New Roman"/>
          <w:szCs w:val="24"/>
        </w:rPr>
        <w:t xml:space="preserve">’ </w:t>
      </w:r>
      <w:r>
        <w:rPr>
          <w:rFonts w:eastAsia="Times New Roman" w:cs="Times New Roman"/>
          <w:szCs w:val="24"/>
        </w:rPr>
        <w:t xml:space="preserve">ότι στο πλαίσιο του μνημονίου έγιναν τεράστιες περικοπές σε μεγάλες ομάδες συνταξιούχων, η συνταξιοδοτική δαπάνη παρέμεινε σταθερά υψηλή, αφού το πολιτικό σύστημα </w:t>
      </w:r>
      <w:r>
        <w:rPr>
          <w:rFonts w:eastAsia="Times New Roman" w:cs="Times New Roman"/>
          <w:szCs w:val="24"/>
        </w:rPr>
        <w:t>-</w:t>
      </w:r>
      <w:r>
        <w:rPr>
          <w:rFonts w:eastAsia="Times New Roman" w:cs="Times New Roman"/>
          <w:szCs w:val="24"/>
        </w:rPr>
        <w:t>σε πλήρη αλληλεξάρτηση από τους πελάτες του</w:t>
      </w:r>
      <w:r>
        <w:rPr>
          <w:rFonts w:eastAsia="Times New Roman" w:cs="Times New Roman"/>
          <w:szCs w:val="24"/>
        </w:rPr>
        <w:t>-</w:t>
      </w:r>
      <w:r>
        <w:rPr>
          <w:rFonts w:eastAsia="Times New Roman" w:cs="Times New Roman"/>
          <w:szCs w:val="24"/>
        </w:rPr>
        <w:t xml:space="preserve"> επέλεξε με χαριστικές ρυθμίσεις να αυξήσει τους</w:t>
      </w:r>
      <w:r>
        <w:rPr>
          <w:rFonts w:eastAsia="Times New Roman" w:cs="Times New Roman"/>
          <w:szCs w:val="24"/>
        </w:rPr>
        <w:t xml:space="preserve"> πρόωρα συνταξιοδοτηθέντες, αντί να προχωρήσει σε </w:t>
      </w:r>
      <w:r>
        <w:rPr>
          <w:rFonts w:eastAsia="Times New Roman" w:cs="Times New Roman"/>
          <w:szCs w:val="24"/>
        </w:rPr>
        <w:t xml:space="preserve">μία </w:t>
      </w:r>
      <w:r>
        <w:rPr>
          <w:rFonts w:eastAsia="Times New Roman" w:cs="Times New Roman"/>
          <w:szCs w:val="24"/>
        </w:rPr>
        <w:t>ουσιαστική ασφαλιστική μεταρρύθμιση. Ακόμη και το 2012, μετά από τόσες μειώσεις στις συντάξεις και μετά από τρία χρόνια περικοπών, η χώρα μας δαπάνησε για συντάξεις το 17,7% του ΑΕΠ, έχοντας το πιο δαπα</w:t>
      </w:r>
      <w:r>
        <w:rPr>
          <w:rFonts w:eastAsia="Times New Roman" w:cs="Times New Roman"/>
          <w:szCs w:val="24"/>
        </w:rPr>
        <w:t>νηρό συνταξιοδοτικό σύστημα στην Ευρώπη, που παράλληλα ήταν και άδικο.</w:t>
      </w:r>
    </w:p>
    <w:p w14:paraId="10B0CAC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προφανές ότι επιβάλλεται αλλαγή παραδείγματος και αυτό το παράδειγμα δεν μπορεί να στηρίζεται πλέον στην υπερφορολόγηση των μικρών και των μεσαίων ει</w:t>
      </w:r>
      <w:r>
        <w:rPr>
          <w:rFonts w:eastAsia="Times New Roman" w:cs="Times New Roman"/>
          <w:szCs w:val="24"/>
        </w:rPr>
        <w:t>σοδημάτων. Το γεγονός ότι στο συζητούμενο νομοσχέδιο, παρ</w:t>
      </w:r>
      <w:r>
        <w:rPr>
          <w:rFonts w:eastAsia="Times New Roman" w:cs="Times New Roman"/>
          <w:szCs w:val="24"/>
        </w:rPr>
        <w:t xml:space="preserve">’ </w:t>
      </w:r>
      <w:r>
        <w:rPr>
          <w:rFonts w:eastAsia="Times New Roman" w:cs="Times New Roman"/>
          <w:szCs w:val="24"/>
        </w:rPr>
        <w:t>ότι εμπεριέχει και φορολογικές διατάξεις, δεν γίνεται κα</w:t>
      </w:r>
      <w:r>
        <w:rPr>
          <w:rFonts w:eastAsia="Times New Roman" w:cs="Times New Roman"/>
          <w:szCs w:val="24"/>
        </w:rPr>
        <w:t>μ</w:t>
      </w:r>
      <w:r>
        <w:rPr>
          <w:rFonts w:eastAsia="Times New Roman" w:cs="Times New Roman"/>
          <w:szCs w:val="24"/>
        </w:rPr>
        <w:t>μία κουβέντα για την πάταξη της μεγάλης φοροδιαφυγής και εισφοροδιαφυγής αποκαλύπτει την προχειρότητα και την ευκολία με την οποία νομοθετεί</w:t>
      </w:r>
      <w:r>
        <w:rPr>
          <w:rFonts w:eastAsia="Times New Roman" w:cs="Times New Roman"/>
          <w:szCs w:val="24"/>
        </w:rPr>
        <w:t xml:space="preserve">τε. Και όμως, είναι γνωστό ότι η πάταξη της φοροδιαφυγής είναι ο καλύτερος φίλος του κράτους πρόνοιας. </w:t>
      </w:r>
    </w:p>
    <w:p w14:paraId="10B0CAC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Χτυπάτε πάλι τα συνήθη υποζύγια, γιατί στην πραγματικότητα δεν έχετε επεξεργασμένες λύσεις και δεν ξέρετε πώς να εφαρμόσετε τα όσα με αμετροέπεια υποσχό</w:t>
      </w:r>
      <w:r>
        <w:rPr>
          <w:rFonts w:eastAsia="Times New Roman" w:cs="Times New Roman"/>
          <w:szCs w:val="24"/>
        </w:rPr>
        <w:t xml:space="preserve">σασταν λίγο πριν. Να ξεκαθαρίσουμε πρώτα </w:t>
      </w:r>
      <w:r>
        <w:rPr>
          <w:rFonts w:eastAsia="Times New Roman" w:cs="Times New Roman"/>
          <w:szCs w:val="24"/>
        </w:rPr>
        <w:t xml:space="preserve">από </w:t>
      </w:r>
      <w:r>
        <w:rPr>
          <w:rFonts w:eastAsia="Times New Roman" w:cs="Times New Roman"/>
          <w:szCs w:val="24"/>
        </w:rPr>
        <w:t xml:space="preserve">όλα </w:t>
      </w:r>
      <w:r>
        <w:rPr>
          <w:rFonts w:eastAsia="Times New Roman" w:cs="Times New Roman"/>
          <w:szCs w:val="24"/>
        </w:rPr>
        <w:t xml:space="preserve">ότι </w:t>
      </w:r>
      <w:r>
        <w:rPr>
          <w:rFonts w:eastAsia="Times New Roman" w:cs="Times New Roman"/>
          <w:szCs w:val="24"/>
        </w:rPr>
        <w:t>η αντιμετώπιση της κρίσης περνάει σαφώς μέσα από την ασφαλιστική μεταρρύθμιση, αλλά όχι με αυτή</w:t>
      </w:r>
      <w:r>
        <w:rPr>
          <w:rFonts w:eastAsia="Times New Roman" w:cs="Times New Roman"/>
          <w:szCs w:val="24"/>
        </w:rPr>
        <w:t>ν</w:t>
      </w:r>
      <w:r>
        <w:rPr>
          <w:rFonts w:eastAsia="Times New Roman" w:cs="Times New Roman"/>
          <w:szCs w:val="24"/>
        </w:rPr>
        <w:t xml:space="preserve"> τη μεταρρύθμιση που φέρατε ούτε με τον τρόπο που την προτείνατε. </w:t>
      </w:r>
    </w:p>
    <w:p w14:paraId="10B0CAC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Δυστυχώς, η Κυβέρνηση σκότωσε τη συζήτησ</w:t>
      </w:r>
      <w:r>
        <w:rPr>
          <w:rFonts w:eastAsia="Times New Roman" w:cs="Times New Roman"/>
          <w:szCs w:val="24"/>
        </w:rPr>
        <w:t>η για το ασφαλιστικό χωρίς καν να έχει αρχίσει η ουσιαστική συζήτηση με την κοινωνία και με το σύνολο των πολιτικών δυνάμεων. Το σχέδιο που συζητάμε σήμερα επιχειρεί στην πραγματικότητα να διατηρήσει βραχυπρόθεσμα ένα χρεωκοπημένο διανεμητικό σύστημα συντά</w:t>
      </w:r>
      <w:r>
        <w:rPr>
          <w:rFonts w:eastAsia="Times New Roman" w:cs="Times New Roman"/>
          <w:szCs w:val="24"/>
        </w:rPr>
        <w:t>ξεων, το οποίο θα επιβαρύνει υπέρμετρα τους σημερινούς λιγοστούς δυστυχώς εργαζόμενους, υπονομεύοντας παράλληλα τα συνταξιοδοτικά τους δικαιώματα. Δεν κατανοείτε πως δημιουργείτε κίνητρα περαιτέρω εισφοροδιαφυγής, αφού κανένας δεν θα θέλει να πληρώνει εισφ</w:t>
      </w:r>
      <w:r>
        <w:rPr>
          <w:rFonts w:eastAsia="Times New Roman" w:cs="Times New Roman"/>
          <w:szCs w:val="24"/>
        </w:rPr>
        <w:t>ορές -εξαιρετικά επιβαρυμένες μάλιστα- για μια αβέβαιη σύνταξη στο μέλλον, όπως και αντικίνητρα επιχειρηματικότητας εξαιτίας της υπέρμετρης επιβάρυνσης του εργασιακού κόστους, ό,τι ακριβώς και οι προηγούμενοι μέχρι σήμερα; Είναι η παλιά δοκιμασμένη συνταγή</w:t>
      </w:r>
      <w:r>
        <w:rPr>
          <w:rFonts w:eastAsia="Times New Roman" w:cs="Times New Roman"/>
          <w:szCs w:val="24"/>
        </w:rPr>
        <w:t>, κρύβουμε πάλι το πρόβλημα κάτω από το χαλί για να το καθαρίσουν οι επόμενοι. Αυτό, βεβαίως, δεν συνιστά μεταρρύθμιση, λέγεται μετάθεση ευθυνών και διαιώνιση της μιζέριας στο διηνεκές, που βεβαίως συνεχώς επιβαρύνεται ως χρεωκοπία βέβαιη και θα μας απασχο</w:t>
      </w:r>
      <w:r>
        <w:rPr>
          <w:rFonts w:eastAsia="Times New Roman" w:cs="Times New Roman"/>
          <w:szCs w:val="24"/>
        </w:rPr>
        <w:t xml:space="preserve">λήσει αύριο. </w:t>
      </w:r>
    </w:p>
    <w:p w14:paraId="10B0CAC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Μια πραγματική ασφαλιστική μεταρρύθμιση θα όφειλε να έχει το βλέμμα στο μέλλον</w:t>
      </w:r>
      <w:r>
        <w:rPr>
          <w:rFonts w:eastAsia="Times New Roman" w:cs="Times New Roman"/>
          <w:szCs w:val="24"/>
        </w:rPr>
        <w:t>. Κ</w:t>
      </w:r>
      <w:r>
        <w:rPr>
          <w:rFonts w:eastAsia="Times New Roman" w:cs="Times New Roman"/>
          <w:szCs w:val="24"/>
        </w:rPr>
        <w:t>υρίως στο μέλλον. Δεν είναι αυτοσκοπός, πόσο μάλλον η μεταρρύθμιση και η πρόβλεψη ακόμη ενός μεταβατικού σταδίου που θα είναι διετίας, τριετίας, ο κόσμος όλος. Ε</w:t>
      </w:r>
      <w:r>
        <w:rPr>
          <w:rFonts w:eastAsia="Times New Roman" w:cs="Times New Roman"/>
          <w:szCs w:val="24"/>
        </w:rPr>
        <w:t xml:space="preserve">ίναι επανάληψη μιας αποτυχημένης συνταγής, αυτό που πληρώνουμε σήμερα. </w:t>
      </w:r>
    </w:p>
    <w:p w14:paraId="10B0CAC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Για να έχουμε </w:t>
      </w:r>
      <w:r>
        <w:rPr>
          <w:rFonts w:eastAsia="Times New Roman" w:cs="Times New Roman"/>
          <w:szCs w:val="24"/>
        </w:rPr>
        <w:t xml:space="preserve">μία </w:t>
      </w:r>
      <w:r>
        <w:rPr>
          <w:rFonts w:eastAsia="Times New Roman" w:cs="Times New Roman"/>
          <w:szCs w:val="24"/>
        </w:rPr>
        <w:t xml:space="preserve">σταθερή λύση, είναι πια παραπάνω από προφανές </w:t>
      </w:r>
      <w:r>
        <w:rPr>
          <w:rFonts w:eastAsia="Times New Roman" w:cs="Times New Roman"/>
          <w:szCs w:val="24"/>
        </w:rPr>
        <w:t xml:space="preserve">ότι </w:t>
      </w:r>
      <w:r>
        <w:rPr>
          <w:rFonts w:eastAsia="Times New Roman" w:cs="Times New Roman"/>
          <w:szCs w:val="24"/>
        </w:rPr>
        <w:t xml:space="preserve">απαιτείται ένα νέο κοινωνικό συμβόλαιο, </w:t>
      </w:r>
      <w:r>
        <w:rPr>
          <w:rFonts w:eastAsia="Times New Roman" w:cs="Times New Roman"/>
          <w:szCs w:val="24"/>
        </w:rPr>
        <w:t xml:space="preserve">μία </w:t>
      </w:r>
      <w:r>
        <w:rPr>
          <w:rFonts w:eastAsia="Times New Roman" w:cs="Times New Roman"/>
          <w:szCs w:val="24"/>
        </w:rPr>
        <w:t>νέα κοινωνική συμφωνία μεταξύ του συνόλου του πολιτικού συστήματος και τ</w:t>
      </w:r>
      <w:r>
        <w:rPr>
          <w:rFonts w:eastAsia="Times New Roman" w:cs="Times New Roman"/>
          <w:szCs w:val="24"/>
        </w:rPr>
        <w:t>ου συνόλου της κοινωνίας. Στην πραγματικότητα όμως φοβόμαστε να συνομιλήσουμε με την ελληνική κοινωνία που πρέπει και θα δοκιμαστεί, όταν της τεθούν σοβαρά τα ερωτήματα.</w:t>
      </w:r>
    </w:p>
    <w:p w14:paraId="10B0CAC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κοινωνία πρέπει πια να είναι έτοιμη να περάσει όχι μόνο σε </w:t>
      </w:r>
      <w:r>
        <w:rPr>
          <w:rFonts w:eastAsia="Times New Roman" w:cs="Times New Roman"/>
          <w:szCs w:val="24"/>
        </w:rPr>
        <w:t xml:space="preserve">μία </w:t>
      </w:r>
      <w:r>
        <w:rPr>
          <w:rFonts w:eastAsia="Times New Roman" w:cs="Times New Roman"/>
          <w:szCs w:val="24"/>
        </w:rPr>
        <w:t xml:space="preserve">συλλογική αναγνώριση </w:t>
      </w:r>
      <w:r>
        <w:rPr>
          <w:rFonts w:eastAsia="Times New Roman" w:cs="Times New Roman"/>
          <w:szCs w:val="24"/>
        </w:rPr>
        <w:t>λαθών</w:t>
      </w:r>
      <w:r>
        <w:rPr>
          <w:rFonts w:eastAsia="Times New Roman" w:cs="Times New Roman"/>
          <w:szCs w:val="24"/>
        </w:rPr>
        <w:t>,</w:t>
      </w:r>
      <w:r>
        <w:rPr>
          <w:rFonts w:eastAsia="Times New Roman" w:cs="Times New Roman"/>
          <w:szCs w:val="24"/>
        </w:rPr>
        <w:t xml:space="preserve"> αλλά και σε μία συλλογική ανάληψη ευθυνών. Το γεγονός πως η συζήτηση αυτή με την κοινωνία δεν έχει γίνει και ως εκ τούτου, δεν ψηφίζουμε ένα βιώσιμο ασφαλιστικό σύστημα, καταδεικνύει και την απουσία οράματος.</w:t>
      </w:r>
    </w:p>
    <w:p w14:paraId="10B0CAC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Εμείς προτείνουμε ένα σύστημα τριών πυλ</w:t>
      </w:r>
      <w:r>
        <w:rPr>
          <w:rFonts w:eastAsia="Times New Roman" w:cs="Times New Roman"/>
          <w:szCs w:val="24"/>
        </w:rPr>
        <w:t>ώνων, όπως εφαρμόζεται ήδη στη Σκανδιναβία, στην Ιταλία, σε διάφορες άλλες χώρες.</w:t>
      </w:r>
    </w:p>
    <w:p w14:paraId="10B0CAC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πρώτος πυλώνας πληρώνεται από όσους εργάζονται προς όσους είναι σήμερα συνταξιούχοι. Σε αυτόν τον πρώτο πυλώνα περιλαμβάνεται μία εθνική σύνταξη προνοιακού χαρακτήρα για όλ</w:t>
      </w:r>
      <w:r>
        <w:rPr>
          <w:rFonts w:eastAsia="Times New Roman" w:cs="Times New Roman"/>
          <w:szCs w:val="24"/>
        </w:rPr>
        <w:t>ους, η οποία θα συμπληρώνεται από μία διανεμητική σύνταξη, ανάλογα με τα ένσημα του καθενός.</w:t>
      </w:r>
    </w:p>
    <w:p w14:paraId="10B0CAC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δεύτερος πυλώνας θα αποτελείται από επαγγελματικά ταμεία που θα συμπληρώνουν την κύρια σύνταξη, μέσω πραγματικών επενδύσεων στις οποίες τα ίδια θα προβαίνουν, εν</w:t>
      </w:r>
      <w:r>
        <w:rPr>
          <w:rFonts w:eastAsia="Times New Roman" w:cs="Times New Roman"/>
          <w:szCs w:val="24"/>
        </w:rPr>
        <w:t>ώ τα κέρδη τους θα καταλήγουν πάλι στους ασφαλισμένους τους.</w:t>
      </w:r>
    </w:p>
    <w:p w14:paraId="10B0CAC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ο τρίτος πυλώνας εδράζεται κυρίως στην ιδιωτική ασφάλιση με απόλυτη ανταποδοτικότητα.</w:t>
      </w:r>
    </w:p>
    <w:p w14:paraId="10B0CAC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Μέσα σε ένα πλέγμα φορολογικών κινήτρων πριμοδοτούνται όλοι όσοι έχουν τη δυνατότητα να επενδύσουν σε ένα</w:t>
      </w:r>
      <w:r>
        <w:rPr>
          <w:rFonts w:eastAsia="Times New Roman" w:cs="Times New Roman"/>
          <w:szCs w:val="24"/>
        </w:rPr>
        <w:t xml:space="preserve"> ατομικό συνταξιοδοτικό πρόγραμμα μέρος του εισοδήματός τους, έτσι ώστε βεβαίως βοηθούν και με τον τρόπο αυτό την εθνική αποταμίευση.</w:t>
      </w:r>
    </w:p>
    <w:p w14:paraId="10B0CAC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Πρέπει να δώσουμε τη δυνατότητα ευελιξίας, ειδικά για τους ελεύθερους επαγγελματίες και τους αυτοαπασχολούμενους, ως προς </w:t>
      </w:r>
      <w:r>
        <w:rPr>
          <w:rFonts w:eastAsia="Times New Roman" w:cs="Times New Roman"/>
          <w:szCs w:val="24"/>
        </w:rPr>
        <w:t>το ύψος της εισφοράς που θα καταβάλλουν. Μόνο με αυτόν τον τρόπο, κυρίες και κύριοι συνάδελφοι, θα δώσουμε κίνητρα σε νέους ανθρώπους να πραγματοποιήσουν το επιχειρηματικό τους σχέδιο, που θα είναι και αυτό που θα τους βγάλει από την ανεργία.</w:t>
      </w:r>
    </w:p>
    <w:p w14:paraId="10B0CAC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 xml:space="preserve">ριοι της Κυβέρνησης, ήρθατε στην εξουσία υποστηριζόμενοι σε πολύ μεγάλο ποσοστό από τη γενιά που σήμερα καταδικάζεται με αυτό το νομοσχέδιο, </w:t>
      </w:r>
      <w:r>
        <w:rPr>
          <w:rFonts w:eastAsia="Times New Roman" w:cs="Times New Roman"/>
          <w:szCs w:val="24"/>
        </w:rPr>
        <w:t xml:space="preserve">μία </w:t>
      </w:r>
      <w:r>
        <w:rPr>
          <w:rFonts w:eastAsia="Times New Roman" w:cs="Times New Roman"/>
          <w:szCs w:val="24"/>
        </w:rPr>
        <w:t xml:space="preserve">γενιά που είναι εγκλωβισμένη σε </w:t>
      </w:r>
      <w:r>
        <w:rPr>
          <w:rFonts w:eastAsia="Times New Roman" w:cs="Times New Roman"/>
          <w:szCs w:val="24"/>
        </w:rPr>
        <w:t xml:space="preserve">μία </w:t>
      </w:r>
      <w:r>
        <w:rPr>
          <w:rFonts w:eastAsia="Times New Roman" w:cs="Times New Roman"/>
          <w:szCs w:val="24"/>
        </w:rPr>
        <w:t xml:space="preserve">κρίση χρέους που υπονομεύει το μέλλον της και καθιστά ορατή </w:t>
      </w:r>
      <w:r>
        <w:rPr>
          <w:rFonts w:eastAsia="Times New Roman" w:cs="Times New Roman"/>
          <w:szCs w:val="24"/>
        </w:rPr>
        <w:t xml:space="preserve">μία </w:t>
      </w:r>
      <w:r>
        <w:rPr>
          <w:rFonts w:eastAsia="Times New Roman" w:cs="Times New Roman"/>
          <w:szCs w:val="24"/>
        </w:rPr>
        <w:t>δραματική δ</w:t>
      </w:r>
      <w:r>
        <w:rPr>
          <w:rFonts w:eastAsia="Times New Roman" w:cs="Times New Roman"/>
          <w:szCs w:val="24"/>
        </w:rPr>
        <w:t xml:space="preserve">ιαγενεακή ανισορροπία. </w:t>
      </w:r>
    </w:p>
    <w:p w14:paraId="10B0CAC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Αναδιανομή εισοδήματος, κυρίες και κύριοι συνάδελφοι, κάνεις μέσω του φορολογικού συστήματος, όχι μέσω του ασφαλιστικού. Ασφαλιστικό δίχως ανταποδοτικότητα δεν νοείται. Και βέβαια, θα πρέπει να ξεκαθαρίσουμε ότι είναι άλλο πρόνοια κ</w:t>
      </w:r>
      <w:r>
        <w:rPr>
          <w:rFonts w:eastAsia="Times New Roman" w:cs="Times New Roman"/>
          <w:szCs w:val="24"/>
        </w:rPr>
        <w:t>αι άλλο ασφάλιση.</w:t>
      </w:r>
    </w:p>
    <w:p w14:paraId="10B0CAC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ευχαριστώ.</w:t>
      </w:r>
    </w:p>
    <w:p w14:paraId="10B0CAD0"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0B0CAD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Δανέλλη.</w:t>
      </w:r>
    </w:p>
    <w:p w14:paraId="10B0CAD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λόγο έχει ο Υφυπουργός Εξωτερικών, κ. Μάρδας.</w:t>
      </w:r>
    </w:p>
    <w:p w14:paraId="10B0CAD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ΔΗΜΗΤΡΙΟΣ ΜΑΡΔΑΣ (Υφυπουργός Εξωτερικών):</w:t>
      </w:r>
      <w:r>
        <w:rPr>
          <w:rFonts w:eastAsia="Times New Roman" w:cs="Times New Roman"/>
          <w:szCs w:val="24"/>
        </w:rPr>
        <w:t xml:space="preserve"> Ευχαριστώ, κύριε Πρόεδ</w:t>
      </w:r>
      <w:r>
        <w:rPr>
          <w:rFonts w:eastAsia="Times New Roman" w:cs="Times New Roman"/>
          <w:szCs w:val="24"/>
        </w:rPr>
        <w:t>ρε.</w:t>
      </w:r>
    </w:p>
    <w:p w14:paraId="10B0CAD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γίνεται μία συζήτηση σήμερα για τη βιωσιμότητα του ασφαλιστικού μας συστήματος. Έως τώρα είχαμε περικοπές συντάξεων και εκ του αποτελέσματος κρίνεται ότι τα όσα εφαρμόστηκαν δεν οδηγούσαν σε ένα βιώσιμο σύστημα. Επιδιώ</w:t>
      </w:r>
      <w:r>
        <w:rPr>
          <w:rFonts w:eastAsia="Times New Roman" w:cs="Times New Roman"/>
          <w:szCs w:val="24"/>
        </w:rPr>
        <w:t xml:space="preserve">κεται ένα σύστημα και με τα στοιχεία που έχουμε βλέπουμε ότι μπορεί να είναι βιώσιμο. Δεν πρέπει να ξεχνάμε το παρελθόν και πρέπει κάποια ώρα να βλέπουμε ποια ήταν εκείνα τα στοιχεία που μας οδήγησαν εδώ που </w:t>
      </w:r>
      <w:r>
        <w:rPr>
          <w:rFonts w:eastAsia="Times New Roman" w:cs="Times New Roman"/>
          <w:szCs w:val="24"/>
        </w:rPr>
        <w:t>φτάσαμε</w:t>
      </w:r>
      <w:r>
        <w:rPr>
          <w:rFonts w:eastAsia="Times New Roman" w:cs="Times New Roman"/>
          <w:szCs w:val="24"/>
        </w:rPr>
        <w:t xml:space="preserve">. Έγιναν λάθη, πολλά λάθη και θα έρθω σε </w:t>
      </w:r>
      <w:r>
        <w:rPr>
          <w:rFonts w:eastAsia="Times New Roman" w:cs="Times New Roman"/>
          <w:szCs w:val="24"/>
        </w:rPr>
        <w:t xml:space="preserve">ένα, το οποίο ίσως για πρώτη φορά συζητήθηκε εδώ στο πλαίσιο </w:t>
      </w:r>
      <w:r>
        <w:rPr>
          <w:rFonts w:eastAsia="Times New Roman" w:cs="Times New Roman"/>
          <w:szCs w:val="24"/>
        </w:rPr>
        <w:t xml:space="preserve">μίας </w:t>
      </w:r>
      <w:r>
        <w:rPr>
          <w:rFonts w:eastAsia="Times New Roman" w:cs="Times New Roman"/>
          <w:szCs w:val="24"/>
        </w:rPr>
        <w:t xml:space="preserve">άλλης προσέγγισης τον Δεκέμβριο, κατά την ώρα του προϋπολογισμού. Ήταν το </w:t>
      </w:r>
      <w:r>
        <w:rPr>
          <w:rFonts w:eastAsia="Times New Roman" w:cs="Times New Roman"/>
          <w:szCs w:val="24"/>
          <w:lang w:val="en-GB"/>
        </w:rPr>
        <w:t>PSI</w:t>
      </w:r>
      <w:r>
        <w:rPr>
          <w:rFonts w:eastAsia="Times New Roman" w:cs="Times New Roman"/>
          <w:szCs w:val="24"/>
        </w:rPr>
        <w:t xml:space="preserve">. Και ποιο πράγματι ήταν αυτό το </w:t>
      </w:r>
      <w:r>
        <w:rPr>
          <w:rFonts w:eastAsia="Times New Roman" w:cs="Times New Roman"/>
          <w:szCs w:val="24"/>
          <w:lang w:val="en-GB"/>
        </w:rPr>
        <w:t>PSI</w:t>
      </w:r>
      <w:r>
        <w:rPr>
          <w:rFonts w:eastAsia="Times New Roman" w:cs="Times New Roman"/>
          <w:szCs w:val="24"/>
        </w:rPr>
        <w:t xml:space="preserve">; Τι πράγματι ήταν η εξοικονόμηση που έγινε σε όρους χρέους στην Ελλάδα; </w:t>
      </w:r>
    </w:p>
    <w:p w14:paraId="10B0CAD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Εκεί, αναφερόμενος σε μία έκθεση της Τράπεζας της Ελλάδας που δεν είναι η μόνη -υπάρχουν και άλλα τέτοια στοιχεία- ανέφερα ότι το καθαρό «κούρεμα» ήταν 52,1 δισεκατομμύρια και όχι 137,9 μαζί με την επαναγορά του χρέους, το οποίο ακουγόταν. Εκεί ακούστηκαν </w:t>
      </w:r>
      <w:r>
        <w:rPr>
          <w:rFonts w:eastAsia="Times New Roman" w:cs="Times New Roman"/>
          <w:szCs w:val="24"/>
        </w:rPr>
        <w:t>διάφορες φραστικές ακρότητες, οι οποίες δεν με ενδιαφέρουν και ούτε απάντησα εκείνη την περίοδο, απλά και μόνο ακούστηκε και το εξής, ότι δεν ξέρουμε να διαβάζουμε τα διάφορα στοιχεία τα οποία δίνονται στη  δημοσιότητα.</w:t>
      </w:r>
    </w:p>
    <w:p w14:paraId="10B0CAD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Επτά μέρες μετά, το Διεθνές Νομισματ</w:t>
      </w:r>
      <w:r>
        <w:rPr>
          <w:rFonts w:eastAsia="Times New Roman" w:cs="Times New Roman"/>
          <w:szCs w:val="24"/>
        </w:rPr>
        <w:t xml:space="preserve">ικό Ταμείο, στην ετήσιά του έκθεση, έγραφε ότι η αναδιάρθρωση του χρέους της Ελλάδας, όταν έγινε και όχι όταν αποφασίστηκε, ήταν όχι απλώς πολύ λίγη, πάρα πολύ λίγη. Στην ουσία, με άλλα λόγια, επιβεβαιώνονται όσα είχαμε πει εμείς  τότε και τα όσα έγραφε η </w:t>
      </w:r>
      <w:r>
        <w:rPr>
          <w:rFonts w:eastAsia="Times New Roman" w:cs="Times New Roman"/>
          <w:szCs w:val="24"/>
        </w:rPr>
        <w:t xml:space="preserve">Τράπεζα της Ελλάδος και διάφοροι άλλοι αναλυτές. </w:t>
      </w:r>
      <w:r>
        <w:rPr>
          <w:rFonts w:eastAsia="Times New Roman" w:cs="Times New Roman"/>
          <w:szCs w:val="24"/>
        </w:rPr>
        <w:t>Η</w:t>
      </w:r>
      <w:r>
        <w:rPr>
          <w:rFonts w:eastAsia="Times New Roman" w:cs="Times New Roman"/>
          <w:szCs w:val="24"/>
        </w:rPr>
        <w:t xml:space="preserve"> ερώτηση είναι: Και αυτοί δεν ξέρουν να διαβάζουν; Δηλαδή, κανένας δεν ξέρει να διαβάζει τα νούμερα;</w:t>
      </w:r>
    </w:p>
    <w:p w14:paraId="10B0CAD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Ας δούμε τι ακριβώς έγινε. </w:t>
      </w:r>
    </w:p>
    <w:p w14:paraId="10B0CAD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Καταθέτω, βέβαια, το μέρος της </w:t>
      </w:r>
      <w:r>
        <w:rPr>
          <w:rFonts w:eastAsia="Times New Roman" w:cs="Times New Roman"/>
          <w:szCs w:val="24"/>
        </w:rPr>
        <w:t>έ</w:t>
      </w:r>
      <w:r>
        <w:rPr>
          <w:rFonts w:eastAsia="Times New Roman" w:cs="Times New Roman"/>
          <w:szCs w:val="24"/>
        </w:rPr>
        <w:t xml:space="preserve">κθεσης του Διεθνούς Νομισματικού Ταμείου. </w:t>
      </w:r>
    </w:p>
    <w:p w14:paraId="10B0CAD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ο Υφυπουργός Εξωτερικών κ. Δημήτριος Μάρδας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0B0CAD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Από εκεί και πέρα άρχισε ένας διάλογ</w:t>
      </w:r>
      <w:r>
        <w:rPr>
          <w:rFonts w:eastAsia="Times New Roman" w:cs="Times New Roman"/>
          <w:szCs w:val="24"/>
        </w:rPr>
        <w:t xml:space="preserve">ος με γραπτά κείμενα που μπορώ να σας πω ότι έχει ενδιαφέρον. </w:t>
      </w:r>
    </w:p>
    <w:p w14:paraId="10B0CAD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Καταθέτω δύο στοιχεία αυτού του διαλόγου, όπου κάθε μέρος προσπαθούσε να αποδείξει αν είχε δίκιο και πόσο δίκιο είχε. </w:t>
      </w:r>
    </w:p>
    <w:p w14:paraId="10B0CAD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Εξωτερικών κ. Δημήτριος Μάρδας καταθέτει για</w:t>
      </w:r>
      <w:r>
        <w:rPr>
          <w:rFonts w:eastAsia="Times New Roman" w:cs="Times New Roman"/>
          <w:szCs w:val="24"/>
        </w:rPr>
        <w:t xml:space="preserve">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0B0CAD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ερώτημα είναι ότι με το τέλος αυτού του διαλόγου και με τα ερωτήματα τα οποία θέσαμε τότε δεν πήραμε απ</w:t>
      </w:r>
      <w:r>
        <w:rPr>
          <w:rFonts w:eastAsia="Times New Roman" w:cs="Times New Roman"/>
          <w:szCs w:val="24"/>
        </w:rPr>
        <w:t xml:space="preserve">άντηση από τους υποστηρικτές εκείνους οι οποίοι θεωρούν ότι το «κούρεμα» ήταν της τάξης των 137 περίπου δισεκατομμυρίων. </w:t>
      </w:r>
    </w:p>
    <w:p w14:paraId="10B0CAD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Βέβαια, το ερώτημα το οποίο τίθεται, αφού αφήσουμε το δέντρο και δούμε το δάσος, είναι το εξής: Ποιος τελικά ωφελήθηκε από όλη εκείνη </w:t>
      </w:r>
      <w:r>
        <w:rPr>
          <w:rFonts w:eastAsia="Times New Roman" w:cs="Times New Roman"/>
          <w:szCs w:val="24"/>
        </w:rPr>
        <w:t>τη διαδικασία; Αυτό είναι το ερώτημα που τέθηκε στο τελευταίο άρθρο το οποίο δημοσίευσα ως αποτέλεσμα απάντησης προηγούμενων άρθρων, τα οποία είχαν, μπορώ να πω, ενδιαφέρον, γιατί προσπαθούσαν να θεμελιώσουν μ</w:t>
      </w:r>
      <w:r>
        <w:rPr>
          <w:rFonts w:eastAsia="Times New Roman" w:cs="Times New Roman"/>
          <w:szCs w:val="24"/>
        </w:rPr>
        <w:t>ί</w:t>
      </w:r>
      <w:r>
        <w:rPr>
          <w:rFonts w:eastAsia="Times New Roman" w:cs="Times New Roman"/>
          <w:szCs w:val="24"/>
        </w:rPr>
        <w:t>α άποψη, την οποία όμως είχε καταρρίψει και το</w:t>
      </w:r>
      <w:r>
        <w:rPr>
          <w:rFonts w:eastAsia="Times New Roman" w:cs="Times New Roman"/>
          <w:szCs w:val="24"/>
        </w:rPr>
        <w:t xml:space="preserve"> Διεθνές Νομισματικό Ταμείο. Και δεν είναι βέβαια το ότι καταρρίπτουν οι εκθέσεις, αλλά είναι τα αποτελέσματα τα οποία έχουμε. </w:t>
      </w:r>
    </w:p>
    <w:p w14:paraId="10B0CAD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χρέος μας, όπως ξέρετε, τόσο σε ονομαστικούς όρους, όσο και ως ποσοστό του ΑΕΠ αυξήθηκε από τότε και μετά και φτάσαμε σε ένα </w:t>
      </w:r>
      <w:r>
        <w:rPr>
          <w:rFonts w:eastAsia="Times New Roman" w:cs="Times New Roman"/>
          <w:szCs w:val="24"/>
        </w:rPr>
        <w:t xml:space="preserve">σημείο τελικά να βλέπουμε ότι αυτό το </w:t>
      </w:r>
      <w:r>
        <w:rPr>
          <w:rFonts w:eastAsia="Times New Roman" w:cs="Times New Roman"/>
          <w:szCs w:val="24"/>
          <w:lang w:val="en-US"/>
        </w:rPr>
        <w:t>PSI</w:t>
      </w:r>
      <w:r>
        <w:rPr>
          <w:rFonts w:eastAsia="Times New Roman" w:cs="Times New Roman"/>
          <w:szCs w:val="24"/>
        </w:rPr>
        <w:t xml:space="preserve"> των 137 δισεκατομμυρίων ήταν στην ουσία ανύπαρκτο. </w:t>
      </w:r>
    </w:p>
    <w:p w14:paraId="10B0CAE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Κλείνοντας, θα αναφερθώ και σε ένα άλλο τεχνικό σημείο, το οποίο ακούστηκε κατ’ επανάληψη, ότι σύμφωνα με τη μέθοδο της καθαράς παρούσης αξίας το όλο εγχείρημα ήτ</w:t>
      </w:r>
      <w:r>
        <w:rPr>
          <w:rFonts w:eastAsia="Times New Roman" w:cs="Times New Roman"/>
          <w:szCs w:val="24"/>
        </w:rPr>
        <w:t>αν ένα πετυχημένο εγχείρημα. Δεν θα σας μπλέξω με τεχνικές αναλύσεις και με το τι ακριβώς είναι αυτή η μέθοδος της καθαράς παρούσης αξίας. Απλά και μόνο, για όποιον θέλει, καταθέτω ένα ακόμα έγγραφο, στο οποίο μπορείτε να δείτε πώς λειτουργεί αυτή η μέθοδο</w:t>
      </w:r>
      <w:r>
        <w:rPr>
          <w:rFonts w:eastAsia="Times New Roman" w:cs="Times New Roman"/>
          <w:szCs w:val="24"/>
        </w:rPr>
        <w:t>ς της καθαράς παρούσης αξίας. Βέβαια, δεν αναφέρεται στα χρηματοοικονομικά. Είναι από ένα δικό μου βιβλίο, που αναφέρεται στα δημόσια οικονομικά. Ο τύπος όμως, η μαθηματική φόρμουλα και η λογική είναι ακριβώς η ίδια. Μπορείτε να διαβάσετε για να καταλάβετε</w:t>
      </w:r>
      <w:r>
        <w:rPr>
          <w:rFonts w:eastAsia="Times New Roman" w:cs="Times New Roman"/>
          <w:szCs w:val="24"/>
        </w:rPr>
        <w:t xml:space="preserve"> τι σημαίνει αυτή η μέθοδος. </w:t>
      </w:r>
    </w:p>
    <w:p w14:paraId="10B0CAE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Εξωτερικών κ. Δημήτριος Μάρδας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0B0CAE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κτυπάει το κουδούνι λήξεως του χρόνου ομιλίας του κυρίου Υφυπουργού)</w:t>
      </w:r>
    </w:p>
    <w:p w14:paraId="10B0CAE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Εδώ, έχουμε το εξής μεθοδολογικό λάθος. Πρώτον, ένας τύπος δεν οδηγεί σε επιτυχημένες πολιτικές. Αυτό να το έχουμε καλά στο μυαλό μας. Κι όταν ένας τύπος βασίζεται σε υποθέσει</w:t>
      </w:r>
      <w:r>
        <w:rPr>
          <w:rFonts w:eastAsia="Times New Roman" w:cs="Times New Roman"/>
          <w:szCs w:val="24"/>
        </w:rPr>
        <w:t xml:space="preserve">ς οι οποίες μπορούν να παραβιαστούν, τότε ακόμα περισσότερο η όποια επιτυχία της πολιτικής τίθεται υπό αμφισβήτηση. </w:t>
      </w:r>
    </w:p>
    <w:p w14:paraId="10B0CAE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0B0CAE5"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AE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Θεωνάς από τον ΣΥΡΙΖΑ. </w:t>
      </w:r>
    </w:p>
    <w:p w14:paraId="10B0CAE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Ευχαριστώ, κύριε Πρόεδρε. </w:t>
      </w:r>
    </w:p>
    <w:p w14:paraId="10B0CAE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κάνω ένα μικρό σχόλιο για το ξεκίνημα που είχαμε το πρωί και την αντιπαράθεση που υπήρξε γύρω από την αντισυνταγματικότητα του νομοσχεδίου, που οφειλόταν κυρίως στην ασφάλ</w:t>
      </w:r>
      <w:r>
        <w:rPr>
          <w:rFonts w:eastAsia="Times New Roman" w:cs="Times New Roman"/>
          <w:szCs w:val="24"/>
        </w:rPr>
        <w:t>ιση διαφορετικών κατηγοριών εργαζομένων, των εργαζομένων του δημοσίου και των εργαζομένων του ιδιωτικού τομέα, στο ίδιο ασφαλιστικό ταμείο. Ειπώθηκαν και πράγματα μέσα στο Κοινοβούλιο τα οποία ήταν ιδιαίτερα βαριά και ιδιαίτερα υβριστικά και τα οποία θεωρώ</w:t>
      </w:r>
      <w:r>
        <w:rPr>
          <w:rFonts w:eastAsia="Times New Roman" w:cs="Times New Roman"/>
          <w:szCs w:val="24"/>
        </w:rPr>
        <w:t xml:space="preserve"> ότι δεν τιμούν τη συζήτησή μας και το επίπεδο του διαλόγου που πρέπει να γίνεται. </w:t>
      </w:r>
    </w:p>
    <w:p w14:paraId="10B0CAE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Εδώ, όμως, έχω ένα ερώτημα: Γιατί οι κύριοι συνάδελφοι που έβαλαν αυτό το θέμα άφησαν ακάλυπτο τον συμπατριώτη μου, τον συγχωριανό μου τον Γιάννη Βρούτση που σαν Υπουργός Ε</w:t>
      </w:r>
      <w:r>
        <w:rPr>
          <w:rFonts w:eastAsia="Times New Roman" w:cs="Times New Roman"/>
          <w:szCs w:val="24"/>
        </w:rPr>
        <w:t xml:space="preserve">ργασίας θεσμοθέτησε οι νέοι δημόσιοι υπάλληλοι να ασφαλίζονται στο ΙΚΑ; </w:t>
      </w:r>
    </w:p>
    <w:p w14:paraId="10B0CAE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ΙΚΑ λοιπόν αυτή</w:t>
      </w:r>
      <w:r>
        <w:rPr>
          <w:rFonts w:eastAsia="Times New Roman" w:cs="Times New Roman"/>
          <w:szCs w:val="24"/>
        </w:rPr>
        <w:t>ν</w:t>
      </w:r>
      <w:r>
        <w:rPr>
          <w:rFonts w:eastAsia="Times New Roman" w:cs="Times New Roman"/>
          <w:szCs w:val="24"/>
        </w:rPr>
        <w:t xml:space="preserve"> τη στιγμή –σας το λέω με πλήρη ευθύνη- έχει ασφαλισμένους που είναι και μισθωτοί του δημοσίου και μισθωτοί του ιδιωτικού τομέα. Αυτό είναι παραβίαση που γεννάει κα</w:t>
      </w:r>
      <w:r>
        <w:rPr>
          <w:rFonts w:eastAsia="Times New Roman" w:cs="Times New Roman"/>
          <w:szCs w:val="24"/>
        </w:rPr>
        <w:t>ι ποινικές ευθύνες, όπως απειλήθηκαν κάποια στιγμή, για τους ανθρώπους που νομοθετούν και δημιουργούν τέτοιες συνθέσεις των ασφαλισμένων σε ασφαλιστικά ταμεία</w:t>
      </w:r>
      <w:r>
        <w:rPr>
          <w:rFonts w:eastAsia="Times New Roman" w:cs="Times New Roman"/>
          <w:szCs w:val="24"/>
        </w:rPr>
        <w:t>.</w:t>
      </w:r>
      <w:r>
        <w:rPr>
          <w:rFonts w:eastAsia="Times New Roman" w:cs="Times New Roman"/>
          <w:szCs w:val="24"/>
        </w:rPr>
        <w:t xml:space="preserve"> </w:t>
      </w:r>
    </w:p>
    <w:p w14:paraId="10B0CAEB"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Θεωρώ ότι τον αφήσαν ακάλυπτο το Γιάννη. Νομίζω ότι πρέπει να καλυφθεί, διότι δεν έκανε κανένα </w:t>
      </w:r>
      <w:r>
        <w:rPr>
          <w:rFonts w:eastAsia="Times New Roman"/>
          <w:szCs w:val="24"/>
        </w:rPr>
        <w:t>έγκλημα ο άνθρωπος. Νομίζω ότι πρέπει να εγκριθεί και μ’ αυτό το νομοσχέδιο και είναι και σωστό.</w:t>
      </w:r>
    </w:p>
    <w:p w14:paraId="10B0CAEC"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Το δεύτερο σημείο που θέλω να θίξω είναι το εξής: Εγώ, συνάδελφοι και συναδέλφισσες, κάθε φορά που παρακολουθώ -και νομίζω ότι αρκετοί ξέρουν ότι είμαι πολύ συ</w:t>
      </w:r>
      <w:r>
        <w:rPr>
          <w:rFonts w:eastAsia="Times New Roman"/>
          <w:szCs w:val="24"/>
        </w:rPr>
        <w:t>νεπής στην παρακολούθηση των διαδικασιών του Κοινοβουλίου μας, της Βουλής μας- απογοητεύομαι περισσότερο επειδή το επίπεδο του πολιτικού λόγου δεν τιμά όλους εμάς ούτε ως πρόσωπα και κυρίως ούτε ως κοινοβουλευτικούς ανθρώπους. Εδώ πρωταγωνιστεί η βρισιά, π</w:t>
      </w:r>
      <w:r>
        <w:rPr>
          <w:rFonts w:eastAsia="Times New Roman"/>
          <w:szCs w:val="24"/>
        </w:rPr>
        <w:t xml:space="preserve">ρωταγωνιστούν οι χυδαίες εκφράσεις σε βάρος του ενός και του άλλου. Θεωρώ ότι η τακτική είναι απαράδεκτη και δεν μας τιμά καθόλου και κάποια στιγμή πρέπει να μπει και κάποιος φραγμός. </w:t>
      </w:r>
    </w:p>
    <w:p w14:paraId="10B0CAED"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Θέλω να αναφερθώ, γιατί χθες άκουσα έναν άνθρωπο που εγώ τον εκτιμώ ιδι</w:t>
      </w:r>
      <w:r>
        <w:rPr>
          <w:rFonts w:eastAsia="Times New Roman"/>
          <w:szCs w:val="24"/>
        </w:rPr>
        <w:t xml:space="preserve">αίτερα και τον σέβομαι, τον Γεράσιμο Γιακουμάτο, να μιλάει με κριτική και λίγο αρνητική διάθεση για τις ρυθμίσεις των εκατό δόσεων. Ως άνθρωπος που ήμουν εκείνη την περίοδο </w:t>
      </w:r>
      <w:r>
        <w:rPr>
          <w:rFonts w:eastAsia="Times New Roman"/>
          <w:szCs w:val="24"/>
        </w:rPr>
        <w:t>δ</w:t>
      </w:r>
      <w:r>
        <w:rPr>
          <w:rFonts w:eastAsia="Times New Roman"/>
          <w:szCs w:val="24"/>
        </w:rPr>
        <w:t xml:space="preserve">ιοικητής του ΙΚΑ θέλω να διαβεβαιώσω πρώτα από όλα τον συνάδελφο Γιακουμάτο, αλλά </w:t>
      </w:r>
      <w:r>
        <w:rPr>
          <w:rFonts w:eastAsia="Times New Roman"/>
          <w:szCs w:val="24"/>
        </w:rPr>
        <w:t>και την ίδια τη Βουλή, ότι το μέτρο αυτό ήταν από τα καλύτερα που έχουν ληφθεί ποτέ στη χώρα μας, γιατί έδωσε βαθιές ανάσες σε όλα τα ταμεία. Ένα νούμερο μόνο θα σας πω, δεν θα σας μπερδέψω με πολλά νούμερα. Το συνολικό ποσό που δηλώθηκε για ρύθμιση, συνολ</w:t>
      </w:r>
      <w:r>
        <w:rPr>
          <w:rFonts w:eastAsia="Times New Roman"/>
          <w:szCs w:val="24"/>
        </w:rPr>
        <w:t>ικά από όλα τα ταμεία, προσέγγιζε τα 6 δισεκατομμύρια ευρώ. Έδωσε βαθιές ανάσες στα ταμεία, αλλά έδωσε και ανάσες στους ίδιους τους οφειλέτες, γιατί αποτέλεσε μ</w:t>
      </w:r>
      <w:r>
        <w:rPr>
          <w:rFonts w:eastAsia="Times New Roman"/>
          <w:szCs w:val="24"/>
        </w:rPr>
        <w:t>ί</w:t>
      </w:r>
      <w:r>
        <w:rPr>
          <w:rFonts w:eastAsia="Times New Roman"/>
          <w:szCs w:val="24"/>
        </w:rPr>
        <w:t>α διαδικασία που τους διευκόλυνε να απαλλαγούν από τις οφειλές που έχουν και αυτό νομίζω ότι γι</w:t>
      </w:r>
      <w:r>
        <w:rPr>
          <w:rFonts w:eastAsia="Times New Roman"/>
          <w:szCs w:val="24"/>
        </w:rPr>
        <w:t xml:space="preserve">α τον καθέναν που χρωστάει είναι πάρα πολύ σημαντικό. </w:t>
      </w:r>
    </w:p>
    <w:p w14:paraId="10B0CAEE"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 xml:space="preserve">Τώρα, ο Γεράσιμος ζήτησε να καταργηθεί. Εγώ λέω ότι οι δανειστές μας ζητούν την κατάργησή του. Εγώ, απευθυνόμενος στους Υπουργούς και Εργασίας και Οικονομικών, εκείνο που θέλω να υπογραμμίσω είναι ότι </w:t>
      </w:r>
      <w:r>
        <w:rPr>
          <w:rFonts w:eastAsia="Times New Roman"/>
          <w:szCs w:val="24"/>
        </w:rPr>
        <w:t>μάλλον πρέπει αυτή</w:t>
      </w:r>
      <w:r>
        <w:rPr>
          <w:rFonts w:eastAsia="Times New Roman"/>
          <w:szCs w:val="24"/>
        </w:rPr>
        <w:t>ν</w:t>
      </w:r>
      <w:r>
        <w:rPr>
          <w:rFonts w:eastAsia="Times New Roman"/>
          <w:szCs w:val="24"/>
        </w:rPr>
        <w:t xml:space="preserve"> τη στιγμή να επανέλθουν οι ρυθμίσεις που είχαν γίνει και διακόπηκαν γιατί, ειδικά για τις οφειλές προς τα ταμεία, ο οφειλέτης δεν πλήρωσε ούτε μία δόση. </w:t>
      </w:r>
    </w:p>
    <w:p w14:paraId="10B0CAEF"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Αυτό είπε χθες ο Γιακουμάτος. Ήμουν κι εγώ παρών. Ακριβώς αυ</w:t>
      </w:r>
      <w:r>
        <w:rPr>
          <w:rFonts w:eastAsia="Times New Roman"/>
          <w:szCs w:val="24"/>
        </w:rPr>
        <w:t>τό που λέτε.</w:t>
      </w:r>
    </w:p>
    <w:p w14:paraId="10B0CAF0" w14:textId="77777777" w:rsidR="009F6C17" w:rsidRDefault="003C1E98">
      <w:pPr>
        <w:tabs>
          <w:tab w:val="left" w:pos="2820"/>
        </w:tabs>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Άμα το είπε, συμφωνώ απόλυτα και θεωρώ ότι αυτό πρέπει να γίνει γιατί εξυπηρετεί. Εγώ σας λέω: Αυτά τα δισεκατομμύρια πώς και πότε θα πληρωθούν αν δεν γίνει αυτή η ρύθμιση που πραγματικά θα βοηθήσει τον κόσμο;</w:t>
      </w:r>
    </w:p>
    <w:p w14:paraId="10B0CAF1"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Τέλος, βγήκανε κα</w:t>
      </w:r>
      <w:r>
        <w:rPr>
          <w:rFonts w:eastAsia="Times New Roman"/>
          <w:szCs w:val="24"/>
        </w:rPr>
        <w:t>ι πάρα πολλοί συνταγματολόγοι σήμερα εδώ στη συζήτησή μας, αναδείχθηκαν αρκετοί συνταγματολόγοι, αλλά και αυτοί δεν σέβονται τον πολιτικό λόγο που πρέπει να</w:t>
      </w:r>
      <w:r>
        <w:rPr>
          <w:rFonts w:eastAsia="Times New Roman"/>
          <w:szCs w:val="24"/>
        </w:rPr>
        <w:t xml:space="preserve"> είναι</w:t>
      </w:r>
      <w:r>
        <w:rPr>
          <w:rFonts w:eastAsia="Times New Roman"/>
          <w:szCs w:val="24"/>
        </w:rPr>
        <w:t xml:space="preserve"> πολιτικός και όχι υβριστικός. Εν πάση περιπτώσει, θα τους το συγχωρήσουμε. </w:t>
      </w:r>
    </w:p>
    <w:p w14:paraId="10B0CAF2" w14:textId="77777777" w:rsidR="009F6C17" w:rsidRDefault="003C1E98">
      <w:pPr>
        <w:tabs>
          <w:tab w:val="left" w:pos="2820"/>
        </w:tabs>
        <w:spacing w:line="600" w:lineRule="auto"/>
        <w:ind w:firstLine="720"/>
        <w:jc w:val="both"/>
        <w:rPr>
          <w:rFonts w:eastAsia="Times New Roman"/>
          <w:szCs w:val="24"/>
        </w:rPr>
      </w:pPr>
      <w:r>
        <w:rPr>
          <w:rFonts w:eastAsia="Times New Roman"/>
          <w:szCs w:val="24"/>
        </w:rPr>
        <w:t>Θέλω στα δύο λεπτ</w:t>
      </w:r>
      <w:r>
        <w:rPr>
          <w:rFonts w:eastAsia="Times New Roman"/>
          <w:szCs w:val="24"/>
        </w:rPr>
        <w:t>ά που έχω να πω δ</w:t>
      </w:r>
      <w:r>
        <w:rPr>
          <w:rFonts w:eastAsia="Times New Roman"/>
          <w:szCs w:val="24"/>
        </w:rPr>
        <w:t>ύ</w:t>
      </w:r>
      <w:r>
        <w:rPr>
          <w:rFonts w:eastAsia="Times New Roman"/>
          <w:szCs w:val="24"/>
        </w:rPr>
        <w:t xml:space="preserve">ο κουβέντες για τα επαγγελματικά ταμεία, αγαπητοί συνάδελφοι και συναδέλφισσες. Αν πάρετε και διαβάσετε την </w:t>
      </w:r>
      <w:r>
        <w:rPr>
          <w:rFonts w:eastAsia="Times New Roman"/>
          <w:szCs w:val="24"/>
        </w:rPr>
        <w:t>ο</w:t>
      </w:r>
      <w:r>
        <w:rPr>
          <w:rFonts w:eastAsia="Times New Roman"/>
          <w:szCs w:val="24"/>
        </w:rPr>
        <w:t>δηγία της Κομισιόν του 2002, θα δείτε ότι βάζει αρκετά πράγματα. Κατά τη δική μου άποψη και γι’ αυτό και ανησυχώ και ιδιαίτερα, ε</w:t>
      </w:r>
      <w:r>
        <w:rPr>
          <w:rFonts w:eastAsia="Times New Roman"/>
          <w:szCs w:val="24"/>
        </w:rPr>
        <w:t xml:space="preserve">ίναι γεγονός ότι το τριφασικό σύστημα που δοκιμάστηκε για πρώτη φορά στη Χιλή του Πινοσέτ, ανοίγει διάπλατα τον δρόμο, όχι μόνο τις πόρτες αλλά και τα παράθυρα, για να περάσουμε στην ιδιωτική ασφάλιση. </w:t>
      </w:r>
      <w:r>
        <w:rPr>
          <w:rFonts w:eastAsia="Times New Roman"/>
          <w:szCs w:val="24"/>
        </w:rPr>
        <w:t>Κι αυτό, επειδή</w:t>
      </w:r>
      <w:r>
        <w:rPr>
          <w:rFonts w:eastAsia="Times New Roman"/>
          <w:szCs w:val="24"/>
        </w:rPr>
        <w:t xml:space="preserve"> προωθούν το σύστημα της κεφαλαιοποίηση</w:t>
      </w:r>
      <w:r>
        <w:rPr>
          <w:rFonts w:eastAsia="Times New Roman"/>
          <w:szCs w:val="24"/>
        </w:rPr>
        <w:t>ς για την απόδοση των επικουρικών συντάξεων, που κυρίως εκεί αναπτύσσεται αυτή η διαδικασία.</w:t>
      </w:r>
    </w:p>
    <w:p w14:paraId="10B0CAF3"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Δεύτερον, αν θέλετε, ας δούμε τις συνθήκες που έχουν διαμορφωθεί. Το 1994 η τότε Κυβέρνηση του Κωνσταντίνου Μητσοτάκη μέσα σ’ ελάχιστο χρονικό διάστημα πήρε ιδέες </w:t>
      </w:r>
      <w:r>
        <w:rPr>
          <w:rFonts w:eastAsia="UB-Helvetica" w:cs="Times New Roman"/>
          <w:szCs w:val="24"/>
        </w:rPr>
        <w:t>από τη Λευκή Βίβλο του Ντελόρ και πέρασε στο ελληνικό Εργατικό Δίκαιο την ελαστική απασχόληση, τη μερική απασχόληση και τις άτυπες μορφές απασχόλησης. Αν μ’ αυτές τις συνθήκες θα χρειάζεται ο εργαζόμενος ογδόντα-εκατό χρόνια για να πάρει σύνταξη, καταλαβαί</w:t>
      </w:r>
      <w:r>
        <w:rPr>
          <w:rFonts w:eastAsia="UB-Helvetica" w:cs="Times New Roman"/>
          <w:szCs w:val="24"/>
        </w:rPr>
        <w:t>νετε ότι οι ιδιωτικές ασφαλιστικές εταιρείες, που σήμερα ήδη παρεμβαίνουν, θα έχουν τη δυνατότητα να πάνε στον ασφαλισμένο, στον εργαζόμενο, να του πούνε: «Πόσο πληρώνεις τον μήνα;» «Τόσα» «Πλήρωνέ μου εμένα τόσα τον μήνα και σε δέκα-δεκαπέντε χρόνια, θα π</w:t>
      </w:r>
      <w:r>
        <w:rPr>
          <w:rFonts w:eastAsia="UB-Helvetica" w:cs="Times New Roman"/>
          <w:szCs w:val="24"/>
        </w:rPr>
        <w:t>άρεις αυτό, εκείνο κι εκείνο».</w:t>
      </w:r>
    </w:p>
    <w:p w14:paraId="10B0CAF4" w14:textId="77777777" w:rsidR="009F6C17" w:rsidRDefault="003C1E98">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10B0CAF5" w14:textId="77777777" w:rsidR="009F6C17" w:rsidRDefault="003C1E98">
      <w:pPr>
        <w:spacing w:line="600" w:lineRule="auto"/>
        <w:ind w:firstLine="720"/>
        <w:jc w:val="both"/>
        <w:rPr>
          <w:rFonts w:eastAsia="UB-Helvetica" w:cs="Times New Roman"/>
          <w:szCs w:val="24"/>
        </w:rPr>
      </w:pPr>
      <w:r>
        <w:rPr>
          <w:rFonts w:eastAsia="UB-Helvetica" w:cs="Times New Roman"/>
          <w:szCs w:val="24"/>
        </w:rPr>
        <w:t>Δευτερόλεπτα θα χρειαστώ και τελειώνω, κύριε Πρόεδρε.</w:t>
      </w:r>
    </w:p>
    <w:p w14:paraId="10B0CAF6" w14:textId="77777777" w:rsidR="009F6C17" w:rsidRDefault="003C1E98">
      <w:pPr>
        <w:spacing w:line="600" w:lineRule="auto"/>
        <w:ind w:firstLine="720"/>
        <w:jc w:val="both"/>
        <w:rPr>
          <w:rFonts w:eastAsia="UB-Helvetica" w:cs="Times New Roman"/>
          <w:szCs w:val="24"/>
        </w:rPr>
      </w:pPr>
      <w:r>
        <w:rPr>
          <w:rFonts w:eastAsia="UB-Helvetica" w:cs="Times New Roman"/>
          <w:szCs w:val="24"/>
        </w:rPr>
        <w:t>Έτσι, θα τον πάρει από το δημόσιο σύστημα ασφάλισης, που πρέπει να επιμείνουμε να είναι</w:t>
      </w:r>
      <w:r>
        <w:rPr>
          <w:rFonts w:eastAsia="UB-Helvetica" w:cs="Times New Roman"/>
          <w:szCs w:val="24"/>
        </w:rPr>
        <w:t xml:space="preserve"> δημόσιο, καθολικό και αναδιανεμητικό και αυτό προωθεί το νομοσχέδιο που συζητάμε. Θα πρέπει, λοιπόν, να το υποστηρίξουμε, γιατί αλλιώς θα ανοίξει ο δρόμος για την ιδιωτική ασφάλιση.</w:t>
      </w:r>
    </w:p>
    <w:p w14:paraId="10B0CAF7" w14:textId="77777777" w:rsidR="009F6C17" w:rsidRDefault="003C1E98">
      <w:pPr>
        <w:spacing w:line="600" w:lineRule="auto"/>
        <w:ind w:firstLine="720"/>
        <w:jc w:val="both"/>
        <w:rPr>
          <w:rFonts w:eastAsia="UB-Helvetica" w:cs="Times New Roman"/>
          <w:szCs w:val="24"/>
        </w:rPr>
      </w:pPr>
      <w:r>
        <w:rPr>
          <w:rFonts w:eastAsia="UB-Helvetica" w:cs="Times New Roman"/>
          <w:szCs w:val="24"/>
        </w:rPr>
        <w:t>Ευχαριστώ πολύ.</w:t>
      </w:r>
    </w:p>
    <w:p w14:paraId="10B0CAF8" w14:textId="77777777" w:rsidR="009F6C17" w:rsidRDefault="003C1E98">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10B0CAF9"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Τον λόγο έχει ο κ. Τσιάρας από τη Νέα Δημοκρατία.</w:t>
      </w:r>
    </w:p>
    <w:p w14:paraId="10B0CAFA" w14:textId="77777777" w:rsidR="009F6C17" w:rsidRDefault="003C1E98">
      <w:pPr>
        <w:spacing w:line="600" w:lineRule="auto"/>
        <w:ind w:firstLine="720"/>
        <w:jc w:val="both"/>
        <w:rPr>
          <w:rFonts w:eastAsia="UB-Helvetica" w:cs="Times New Roman"/>
          <w:szCs w:val="24"/>
        </w:rPr>
      </w:pPr>
      <w:r>
        <w:rPr>
          <w:rFonts w:eastAsia="UB-Helvetica" w:cs="Times New Roman"/>
          <w:b/>
          <w:szCs w:val="24"/>
        </w:rPr>
        <w:t>ΚΩΝΣΤΑΝΤΙΝΟΣ ΤΣΙΑΡΑΣ:</w:t>
      </w:r>
      <w:r>
        <w:rPr>
          <w:rFonts w:eastAsia="UB-Helvetica" w:cs="Times New Roman"/>
          <w:szCs w:val="24"/>
        </w:rPr>
        <w:t xml:space="preserve"> Κύριε Πρόεδρε, κύριε Υπουργοί, κυρίες και κύριοι συνάδελφοι, αν πρέπει να κάνω ένα σχόλιο για τον μόλις κατελθόντα του Βήματος αξιότιμο κύριο συνάδελ</w:t>
      </w:r>
      <w:r>
        <w:rPr>
          <w:rFonts w:eastAsia="UB-Helvetica" w:cs="Times New Roman"/>
          <w:szCs w:val="24"/>
        </w:rPr>
        <w:t>φο, θα πω ότι όντως υπάρχει πλέον ένα πολύ σοβαρό και καταγεγραμμένο πρόβλημα στη λειτουργία του ελληνικού Κοινοβουλίου, που αφορά στον τρόπο με τον οποίο και οι συνάδελφοι εκφράζονται, αλλά και γενικότερα διεξάγεται η κοινοβουλευτική συζήτηση. Όμως, πρέπε</w:t>
      </w:r>
      <w:r>
        <w:rPr>
          <w:rFonts w:eastAsia="UB-Helvetica" w:cs="Times New Roman"/>
          <w:szCs w:val="24"/>
        </w:rPr>
        <w:t>ι να επισημάνουμε ότι αυτό το πρόβλημα προφανώς έχει αρχίσει να παίρνει τεράστιες διαστάσεις το τελευταίο διάστημα, σ’ αυτήν την κοινοβουλευτική περίοδο.</w:t>
      </w:r>
    </w:p>
    <w:p w14:paraId="10B0CAFB" w14:textId="77777777" w:rsidR="009F6C17" w:rsidRDefault="003C1E98">
      <w:pPr>
        <w:spacing w:line="600" w:lineRule="auto"/>
        <w:ind w:firstLine="720"/>
        <w:jc w:val="both"/>
        <w:rPr>
          <w:rFonts w:eastAsia="UB-Helvetica" w:cs="Times New Roman"/>
          <w:szCs w:val="24"/>
        </w:rPr>
      </w:pPr>
      <w:r>
        <w:rPr>
          <w:rFonts w:eastAsia="UB-Helvetica" w:cs="Times New Roman"/>
          <w:szCs w:val="24"/>
        </w:rPr>
        <w:t>Άρα αν πρέπει να αναζητήσουμε ευθύνες και, ενδεχομένως, τον σοβαρό λόγο για να αλλάξουμε αυτήν την κακ</w:t>
      </w:r>
      <w:r>
        <w:rPr>
          <w:rFonts w:eastAsia="UB-Helvetica" w:cs="Times New Roman"/>
          <w:szCs w:val="24"/>
        </w:rPr>
        <w:t>ή πραγματικότητα, πρέπει πρώτα απ’ όλα να κάνουμε μια έκκληση και στο Προεδρείο, κύριε Πρόεδρε -θα μου επιτρέψετε- αλλά βεβαίως και στους παριστάμενους Υπουργούς και γενικότερα στην Κυβέρνηση, ένας τέτοιος διάλογος να μη συνεχίζει να λαμβάνει χώρα σ’ αυτήν</w:t>
      </w:r>
      <w:r>
        <w:rPr>
          <w:rFonts w:eastAsia="UB-Helvetica" w:cs="Times New Roman"/>
          <w:szCs w:val="24"/>
        </w:rPr>
        <w:t xml:space="preserve"> την Αίθουσα, αλλά αντίθετα, μ’ έναν τρόπο που προφανώς θα αποτελεί παιδαγωγικό παράδειγμα για την κοινωνία, να στεκόμαστε με αξιοπρέπεια στην όποια δυνατότητα πολιτικής αντιπαράθεσης και πολιτικού αντιλόγου.</w:t>
      </w:r>
    </w:p>
    <w:p w14:paraId="10B0CAFC" w14:textId="77777777" w:rsidR="009F6C17" w:rsidRDefault="003C1E98">
      <w:pPr>
        <w:spacing w:line="600" w:lineRule="auto"/>
        <w:ind w:firstLine="720"/>
        <w:jc w:val="both"/>
        <w:rPr>
          <w:rFonts w:eastAsia="UB-Helvetica" w:cs="Times New Roman"/>
          <w:szCs w:val="24"/>
        </w:rPr>
      </w:pPr>
      <w:r>
        <w:rPr>
          <w:rFonts w:eastAsia="UB-Helvetica" w:cs="Times New Roman"/>
          <w:szCs w:val="24"/>
        </w:rPr>
        <w:t>Θέλω αρχίζοντας να σταθώ στην καταστρατήγηση τω</w:t>
      </w:r>
      <w:r>
        <w:rPr>
          <w:rFonts w:eastAsia="UB-Helvetica" w:cs="Times New Roman"/>
          <w:szCs w:val="24"/>
        </w:rPr>
        <w:t>ν κοινοβουλευτικών διαδικασιών, του πνεύματος και του γράμματος του Κανονισμού της Βουλής από την κυβερνητική Πλειοψηφία, προκειμένου να φέρει εσπευσμένα μέσα στο Σαββατοκύριακο τη συζήτηση για το ασφαλιστικό νομοσχέδιο.</w:t>
      </w:r>
    </w:p>
    <w:p w14:paraId="10B0CAFD"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Προσωπικά τοποθετήθηκα επ’ αυτού </w:t>
      </w:r>
      <w:r>
        <w:rPr>
          <w:rFonts w:eastAsia="UB-Helvetica" w:cs="Times New Roman"/>
          <w:szCs w:val="24"/>
        </w:rPr>
        <w:t>στη Διάσκεψη των Προέδρων με σαφήνεια. Το ζήτημα, άλλωστε, βαραίνει την κοινοβουλευτική συνείδηση της Πλειοψηφίας και στην Ολομέλεια αλλά και στη Διάσκεψη των Προέδρων, που υποτάσσει για μ</w:t>
      </w:r>
      <w:r>
        <w:rPr>
          <w:rFonts w:eastAsia="UB-Helvetica" w:cs="Times New Roman"/>
          <w:szCs w:val="24"/>
        </w:rPr>
        <w:t>ί</w:t>
      </w:r>
      <w:r>
        <w:rPr>
          <w:rFonts w:eastAsia="UB-Helvetica" w:cs="Times New Roman"/>
          <w:szCs w:val="24"/>
        </w:rPr>
        <w:t>α ακόμη φορά τον θεσμό του Κοινοβουλίου στις κυβερνητικές επιδιώξει</w:t>
      </w:r>
      <w:r>
        <w:rPr>
          <w:rFonts w:eastAsia="UB-Helvetica" w:cs="Times New Roman"/>
          <w:szCs w:val="24"/>
        </w:rPr>
        <w:t>ς.</w:t>
      </w:r>
    </w:p>
    <w:p w14:paraId="10B0CAFE" w14:textId="77777777" w:rsidR="009F6C17" w:rsidRDefault="003C1E98">
      <w:pPr>
        <w:spacing w:line="600" w:lineRule="auto"/>
        <w:ind w:firstLine="720"/>
        <w:jc w:val="both"/>
        <w:rPr>
          <w:rFonts w:eastAsia="UB-Helvetica" w:cs="Times New Roman"/>
          <w:szCs w:val="24"/>
        </w:rPr>
      </w:pPr>
      <w:r>
        <w:rPr>
          <w:rFonts w:eastAsia="UB-Helvetica" w:cs="Times New Roman"/>
          <w:szCs w:val="24"/>
        </w:rPr>
        <w:t>Όσον αφορά εμάς, τη Νέα Δημοκρατία, σας διαβεβαιώνω ότι δεν μας αιφνιδίασε. Αιφνιδίασε, όμως, την ελληνική κοινωνία, που είδε για άλλη μ</w:t>
      </w:r>
      <w:r>
        <w:rPr>
          <w:rFonts w:eastAsia="UB-Helvetica" w:cs="Times New Roman"/>
          <w:szCs w:val="24"/>
        </w:rPr>
        <w:t>ί</w:t>
      </w:r>
      <w:r>
        <w:rPr>
          <w:rFonts w:eastAsia="UB-Helvetica" w:cs="Times New Roman"/>
          <w:szCs w:val="24"/>
        </w:rPr>
        <w:t>α φορά τις ελπίδες της να διαψεύδονται μέσα από ένα απαράδεκτο νομοθετικό πόνημα.</w:t>
      </w:r>
    </w:p>
    <w:p w14:paraId="10B0CAFF" w14:textId="77777777" w:rsidR="009F6C17" w:rsidRDefault="003C1E98">
      <w:pPr>
        <w:spacing w:line="600" w:lineRule="auto"/>
        <w:ind w:firstLine="720"/>
        <w:jc w:val="both"/>
        <w:rPr>
          <w:rFonts w:eastAsia="UB-Helvetica" w:cs="Times New Roman"/>
          <w:szCs w:val="24"/>
        </w:rPr>
      </w:pPr>
      <w:r>
        <w:rPr>
          <w:rFonts w:eastAsia="UB-Helvetica" w:cs="Times New Roman"/>
          <w:szCs w:val="24"/>
        </w:rPr>
        <w:t>Κύριε Υπουργέ, θα αποφύγω τον πειρ</w:t>
      </w:r>
      <w:r>
        <w:rPr>
          <w:rFonts w:eastAsia="UB-Helvetica" w:cs="Times New Roman"/>
          <w:szCs w:val="24"/>
        </w:rPr>
        <w:t>ασμό να αναφερθώ στα αποτελέσματα της διαπραγμάτευσης της Κυβέρνησής σας, μιας αποτυχημένης διαβούλευσης με τους Θεσμούς, που φόρτωσε στις πλάτες των Ελλήνων μέσα σε δεκαπέντε μήνες 12,5 δισεκατομμύρια ευρώ νέους φόρους και νέα μέτρα, δηλαδή 8,5 δισεκατομμ</w:t>
      </w:r>
      <w:r>
        <w:rPr>
          <w:rFonts w:eastAsia="UB-Helvetica" w:cs="Times New Roman"/>
          <w:szCs w:val="24"/>
        </w:rPr>
        <w:t>ύρια ευρώ περισσότερα μέτρα απ’ όσα είχατε πει τον περασμένο Οκτώβριο. Βεβαίως, μπορείτε να πείτε οτιδήποτε, αλλά οι αριθμοί σ’ αυτήν την περίπτωση νομίζω ότι είναι αδιάψευστοι μάρτυρες.</w:t>
      </w:r>
    </w:p>
    <w:p w14:paraId="10B0CB00"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Βεβαίως, θα αποφύγω και τον πειρασμό να επιρρίψω ευθύνες για το κενό </w:t>
      </w:r>
      <w:r>
        <w:rPr>
          <w:rFonts w:eastAsia="UB-Helvetica" w:cs="Times New Roman"/>
          <w:szCs w:val="24"/>
        </w:rPr>
        <w:t>μεταξύ των περικοπών των 300 εκατομμυρίων ευρώ, που προέβλεπε η αναλογιστική μελέτη της Νέας Δημοκρατίας -το θυμάται χαρακτηριστικά ο κ. Βρούτσης- μέχρι τις περικοπές των 3 δισεκατομμυρίων ευρώ, που προβλέπει αυτό που ονομάζετε εσείς αναλογιστική μελέτη, α</w:t>
      </w:r>
      <w:r>
        <w:rPr>
          <w:rFonts w:eastAsia="UB-Helvetica" w:cs="Times New Roman"/>
          <w:szCs w:val="24"/>
        </w:rPr>
        <w:t>υτή η προβολή, τέλος πάντων, την οποία βέβαια φέρατε κυριολεκτικά στο «παρά πέντε» στη Βουλή.</w:t>
      </w:r>
    </w:p>
    <w:p w14:paraId="10B0CB01" w14:textId="77777777" w:rsidR="009F6C17" w:rsidRDefault="003C1E98">
      <w:pPr>
        <w:spacing w:line="600" w:lineRule="auto"/>
        <w:ind w:firstLine="720"/>
        <w:jc w:val="both"/>
        <w:rPr>
          <w:rFonts w:eastAsia="UB-Helvetica" w:cs="Times New Roman"/>
          <w:szCs w:val="24"/>
        </w:rPr>
      </w:pPr>
      <w:r>
        <w:rPr>
          <w:rFonts w:eastAsia="UB-Helvetica" w:cs="Times New Roman"/>
          <w:szCs w:val="24"/>
        </w:rPr>
        <w:t xml:space="preserve">Άκουσα με πολύ μεγάλη προσοχή τον κύριο Υπουργό και τον </w:t>
      </w:r>
      <w:r>
        <w:rPr>
          <w:rFonts w:eastAsia="UB-Helvetica" w:cs="Times New Roman"/>
          <w:szCs w:val="24"/>
        </w:rPr>
        <w:t>ε</w:t>
      </w:r>
      <w:r>
        <w:rPr>
          <w:rFonts w:eastAsia="UB-Helvetica" w:cs="Times New Roman"/>
          <w:szCs w:val="24"/>
        </w:rPr>
        <w:t>ισηγητή της Πλειοψηφίας, αλλά ακόμη και τον ίδιον τον Πρωθυπουργό στις όποιες ομιλίες έκανε σχετικά με το</w:t>
      </w:r>
      <w:r>
        <w:rPr>
          <w:rFonts w:eastAsia="UB-Helvetica" w:cs="Times New Roman"/>
          <w:szCs w:val="24"/>
        </w:rPr>
        <w:t xml:space="preserve"> ασφαλιστικό, να αναφέρεται σ’ αυτό σαν ένα νομοσχέδιο, ένα νομοθέτημα, που θα εισάγει τη δικαιοσύνη στο ασφαλιστικό μας σύστημα.</w:t>
      </w:r>
    </w:p>
    <w:p w14:paraId="10B0CB02" w14:textId="77777777" w:rsidR="009F6C17" w:rsidRDefault="003C1E98">
      <w:pPr>
        <w:spacing w:line="600" w:lineRule="auto"/>
        <w:ind w:firstLine="720"/>
        <w:jc w:val="both"/>
        <w:rPr>
          <w:rFonts w:eastAsia="Times New Roman"/>
          <w:szCs w:val="24"/>
        </w:rPr>
      </w:pPr>
      <w:r>
        <w:rPr>
          <w:rFonts w:eastAsia="Times New Roman"/>
          <w:szCs w:val="24"/>
        </w:rPr>
        <w:t>Κύριοι συνάδελφοι του ΣΥΡΙΖΑ, αλήθεια πιστεύετε ότι μπορεί να υπάρχει δικαιοσύνη στη διανομή της φτώχειας; Ξέρουμε πάρα πολύ κ</w:t>
      </w:r>
      <w:r>
        <w:rPr>
          <w:rFonts w:eastAsia="Times New Roman"/>
          <w:szCs w:val="24"/>
        </w:rPr>
        <w:t>αλά ότι αυτό το νομοσχέδιο επεκτείνει και διαχέει τη φτώχεια σε όλους, στους ένστολους, στους μισθωτούς, στους ελεύθερους επαγγελματίες, στους αυτοαπασχολούμενους, στους νέους επιστήμονες, στους αγρότες και διαρρηγνύει το ύστατο κοινωνικό δίχτυ ασφαλείας γ</w:t>
      </w:r>
      <w:r>
        <w:rPr>
          <w:rFonts w:eastAsia="Times New Roman"/>
          <w:szCs w:val="24"/>
        </w:rPr>
        <w:t>ια τους πλέον αδύναμους, σφαγιάζοντας στην πραγματικότητα τις συντάξεις χηρείας, τις αναπηρικές συντάξεις και βεβαίως το οικογενειακό επίδομα.</w:t>
      </w:r>
    </w:p>
    <w:p w14:paraId="10B0CB03"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το ασφαλιστικό νομοσχέδιο της Συγκυβέρνησης αποτελεί μνημείο πολιτικής ασυνέπειας γ</w:t>
      </w:r>
      <w:r>
        <w:rPr>
          <w:rFonts w:eastAsia="Times New Roman"/>
          <w:szCs w:val="24"/>
        </w:rPr>
        <w:t>ιατί αναιρεί μέσα σε δύο μήνες όλα όσα υποσχέθηκε ο ίδιος ο Πρωθυπουργός στους αγρότες και έρχεται να βάλει και τα δύο χέρια βαθιά στην τσέπη των Ελλήνων αγροτών. Όσα δεν τους τα παίρνει από την αριστερή τσέπη με τους φορολογικούς συντελεστές, τους τα παίρ</w:t>
      </w:r>
      <w:r>
        <w:rPr>
          <w:rFonts w:eastAsia="Times New Roman"/>
          <w:szCs w:val="24"/>
        </w:rPr>
        <w:t>νει πολλαπλάσια από τη δεξιά με την εκτόξευση των ασφαλιστικών εισφορών, εισφορές που σκαρφαλώνουν σταδιακά χρόνο με τον χρόνο στο 20% του εισοδήματός τους.</w:t>
      </w:r>
    </w:p>
    <w:p w14:paraId="10B0CB04" w14:textId="77777777" w:rsidR="009F6C17" w:rsidRDefault="003C1E98">
      <w:pPr>
        <w:spacing w:line="600" w:lineRule="auto"/>
        <w:ind w:firstLine="720"/>
        <w:jc w:val="both"/>
        <w:rPr>
          <w:rFonts w:eastAsia="Times New Roman"/>
          <w:szCs w:val="24"/>
        </w:rPr>
      </w:pPr>
      <w:r>
        <w:rPr>
          <w:rFonts w:eastAsia="Times New Roman"/>
          <w:szCs w:val="24"/>
        </w:rPr>
        <w:t>Αντιλαμβάνεστε όλοι τι συνεπάγεται αυτή η επιβάρυνση, ειδικά για τα χαμηλά αγροτικά εισοδήματα όπου η φορολογική επιβάρυνση –πλέον το γνωρίζουν όλοι- υπολογίζεται όχι με τον πραγματικό τρόπο, αλλά με το λεγόμενο τεκμαρτό εισόδημα των αγροτών. Με αυξήσεις π</w:t>
      </w:r>
      <w:r>
        <w:rPr>
          <w:rFonts w:eastAsia="Times New Roman"/>
          <w:szCs w:val="24"/>
        </w:rPr>
        <w:t>ου ξεπερνούν το 272% στις ασφαλιστικές εισφορές, με τη γη των αγροτών υποθηκευμένη και με το καθεστώς των κόκκινων δανείων, η Κυβέρνηση δεν φτωχοποιεί οριστικά απλά τους Έλληνες αγρότες, αλλά στην πραγματικότητα τους μετατρέπει σε κολίγους στην ίδια τους τ</w:t>
      </w:r>
      <w:r>
        <w:rPr>
          <w:rFonts w:eastAsia="Times New Roman"/>
          <w:szCs w:val="24"/>
        </w:rPr>
        <w:t>η γη. Καταργεί μέσα σε μ</w:t>
      </w:r>
      <w:r>
        <w:rPr>
          <w:rFonts w:eastAsia="Times New Roman"/>
          <w:szCs w:val="24"/>
        </w:rPr>
        <w:t>ί</w:t>
      </w:r>
      <w:r>
        <w:rPr>
          <w:rFonts w:eastAsia="Times New Roman"/>
          <w:szCs w:val="24"/>
        </w:rPr>
        <w:t>α νύχτα όχι μόνο τις ασφαλιστικές κατηγορίες των αγροτών, αλλά και τον ίδιο τον ασφαλιστικό φορέα-στήριγμα της ελληνικής αγροτιάς, τον ΟΓΑ. Συμπαρασύρει ταυτόχρονα στην άβυσσο όσες μικρές επιχειρήσεις της περιφέρειας λειτουργούν σε</w:t>
      </w:r>
      <w:r>
        <w:rPr>
          <w:rFonts w:eastAsia="Times New Roman"/>
          <w:szCs w:val="24"/>
        </w:rPr>
        <w:t xml:space="preserve"> χωριά και κωμοπόλεις με λιγότερους από δ</w:t>
      </w:r>
      <w:r>
        <w:rPr>
          <w:rFonts w:eastAsia="Times New Roman"/>
          <w:szCs w:val="24"/>
        </w:rPr>
        <w:t>ύ</w:t>
      </w:r>
      <w:r>
        <w:rPr>
          <w:rFonts w:eastAsia="Times New Roman"/>
          <w:szCs w:val="24"/>
        </w:rPr>
        <w:t>ο χιλιάδες κατοίκους που ασφαλίζονταν –το ξέρουμε- με μεγάλη προσπάθεια όλων των προηγούμενων κυβερνήσεων μέχρι σήμερα στον ΟΓΑ, αφού τους υποχρεώνει πλέον να επωμιστούν τις υπέρογκες επιβαρύνσεις του τεκμαρτού εισ</w:t>
      </w:r>
      <w:r>
        <w:rPr>
          <w:rFonts w:eastAsia="Times New Roman"/>
          <w:szCs w:val="24"/>
        </w:rPr>
        <w:t xml:space="preserve">οδήματος. </w:t>
      </w:r>
    </w:p>
    <w:p w14:paraId="10B0CB05" w14:textId="77777777" w:rsidR="009F6C17" w:rsidRDefault="003C1E98">
      <w:pPr>
        <w:spacing w:line="600" w:lineRule="auto"/>
        <w:ind w:firstLine="720"/>
        <w:jc w:val="both"/>
        <w:rPr>
          <w:rFonts w:eastAsia="Times New Roman"/>
          <w:szCs w:val="24"/>
        </w:rPr>
      </w:pPr>
      <w:r>
        <w:rPr>
          <w:rFonts w:eastAsia="Times New Roman"/>
          <w:szCs w:val="24"/>
        </w:rPr>
        <w:t>Το ασφαλιστικό σύστημα, κύριε Υπουργέ, για το οποίο αυτάρεσκα δηλώνετε υπερήφανος, θα ερημοποιήσει την ελληνική περιφέρεια. Αυτό πρέπει να το καταλάβουμε όλοι μας, κυρίες και κύριοι συνάδελφοι, και θα είναι μ</w:t>
      </w:r>
      <w:r>
        <w:rPr>
          <w:rFonts w:eastAsia="Times New Roman"/>
          <w:szCs w:val="24"/>
        </w:rPr>
        <w:t>ί</w:t>
      </w:r>
      <w:r>
        <w:rPr>
          <w:rFonts w:eastAsia="Times New Roman"/>
          <w:szCs w:val="24"/>
        </w:rPr>
        <w:t>α συνέπεια την οποία θα τη ζήσουμε –</w:t>
      </w:r>
      <w:r>
        <w:rPr>
          <w:rFonts w:eastAsia="Times New Roman"/>
          <w:szCs w:val="24"/>
        </w:rPr>
        <w:t xml:space="preserve">πιστεύω- όλοι στον χρόνο της επόμενης κοντινής χρονικά δικής μας ζωής. </w:t>
      </w:r>
    </w:p>
    <w:p w14:paraId="10B0CB06"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το ασφαλιστικό νομοσχέδιο της Συγκυβέρνησης ΣΥΡΙΖΑ-ΑΝΕΛ έρχεται να βάλει και τα δ</w:t>
      </w:r>
      <w:r>
        <w:rPr>
          <w:rFonts w:eastAsia="Times New Roman"/>
          <w:szCs w:val="24"/>
        </w:rPr>
        <w:t>ύ</w:t>
      </w:r>
      <w:r>
        <w:rPr>
          <w:rFonts w:eastAsia="Times New Roman"/>
          <w:szCs w:val="24"/>
        </w:rPr>
        <w:t>ο χέρια βαθιά στην τσέπη των επιστημόνων, νέων και παλιών, του πιο παραγ</w:t>
      </w:r>
      <w:r>
        <w:rPr>
          <w:rFonts w:eastAsia="Times New Roman"/>
          <w:szCs w:val="24"/>
        </w:rPr>
        <w:t>ωγικού και ελπιδοφόρου τμήματος της ελληνικής κοινωνίας. Όσα δεν τα παίρνει με τους φορολογικούς συντελεστές από την αριστερή τσέπη –επιμένω- τα παίρνει πολλαπλάσια από τη δεξιά. Ακόμη και οι φαινομενικά ευνοϊκές ρυθμίσεις στις εισφορές για μια πενταετία σ</w:t>
      </w:r>
      <w:r>
        <w:rPr>
          <w:rFonts w:eastAsia="Times New Roman"/>
          <w:szCs w:val="24"/>
        </w:rPr>
        <w:t>τους νέους επιστήμονες καταντούν ανέκδοτο έτσι όπως έχουν παρουσιαστεί, διότι επιστρέφονται πίσω στο κράτος στο τέλος του ασφαλιστικού βίου και μάλιστα εντόκως ή τιμαριθμικά προσαρμοσμένες, όπως αρέσκεται να λέει χαρακτηριστικά ο κύριος Υπουργός.</w:t>
      </w:r>
    </w:p>
    <w:p w14:paraId="10B0CB07" w14:textId="77777777" w:rsidR="009F6C17" w:rsidRDefault="003C1E98">
      <w:pPr>
        <w:spacing w:line="600" w:lineRule="auto"/>
        <w:ind w:firstLine="720"/>
        <w:jc w:val="both"/>
        <w:rPr>
          <w:rFonts w:eastAsia="Times New Roman"/>
          <w:szCs w:val="24"/>
        </w:rPr>
      </w:pPr>
      <w:r>
        <w:rPr>
          <w:rFonts w:eastAsia="Times New Roman"/>
          <w:szCs w:val="24"/>
        </w:rPr>
        <w:t>Επειδή όλ</w:t>
      </w:r>
      <w:r>
        <w:rPr>
          <w:rFonts w:eastAsia="Times New Roman"/>
          <w:szCs w:val="24"/>
        </w:rPr>
        <w:t xml:space="preserve">α αυτά έχουν μία πολύ συγκεκριμένη –αν θέλετε- συνέπεια στο σύνολο της ελληνικής κοινωνίας –το ανέφεραν πάρα πολλοί εκ των προηγούμενων ομιλητών- πρέπει να σας επισημάνω ότι αυτό το οποίο ευαγγελιστήκατε και που ήταν η ελπίδα, καταφέρατε να το μετατρέψετε </w:t>
      </w:r>
      <w:r>
        <w:rPr>
          <w:rFonts w:eastAsia="Times New Roman"/>
          <w:szCs w:val="24"/>
        </w:rPr>
        <w:t>σε απελπισία για ολόκληρη την ελληνική κοινωνία.</w:t>
      </w:r>
    </w:p>
    <w:p w14:paraId="10B0CB08" w14:textId="77777777" w:rsidR="009F6C17" w:rsidRDefault="003C1E98">
      <w:pPr>
        <w:spacing w:line="600" w:lineRule="auto"/>
        <w:ind w:firstLine="720"/>
        <w:jc w:val="both"/>
        <w:rPr>
          <w:rFonts w:eastAsia="Times New Roman"/>
          <w:szCs w:val="24"/>
        </w:rPr>
      </w:pPr>
      <w:r>
        <w:rPr>
          <w:rFonts w:eastAsia="Times New Roman"/>
          <w:szCs w:val="24"/>
        </w:rPr>
        <w:t>Εμείς καταψηφίζουμε το παρόν νομοσχέδιο όχι μόνο γιατί επιφέρει άδικα βάρη σ’ όλους τους πολίτες. Το καταψηφίζουμε γιατί είναι αναποτελεσματικό, γιατί είναι ατελέσφορο, γιατί οδηγεί στη ρήξη των γενεών και ό</w:t>
      </w:r>
      <w:r>
        <w:rPr>
          <w:rFonts w:eastAsia="Times New Roman"/>
          <w:szCs w:val="24"/>
        </w:rPr>
        <w:t>χι στην αλληλεγγύη, όπως νομίζετε, γιατί είναι αντιαναπτυξιακό και αντιπαραγωγικό, γιατί δεν μεταρρυθμίζει το ασφαλιστικό, αλλά το απορρυθμίζει πλήρως, γιατί εξωθεί τους εργαζόμενους και τους εργοδότες –θα το δείτε στο προσεχές διάστημα- στην εισφοροαποφυγ</w:t>
      </w:r>
      <w:r>
        <w:rPr>
          <w:rFonts w:eastAsia="Times New Roman"/>
          <w:szCs w:val="24"/>
        </w:rPr>
        <w:t xml:space="preserve">ή και στην εισφοροδιαφυγή, γιατί θα οδηγήσει νομοτελειακά σε νέα ελλείμματα, σε νέες «μαύρες τρύπες» και πιθανότατα στο τέλος σ’ ένα νέο επώδυνο ασφαλιστικό. </w:t>
      </w:r>
    </w:p>
    <w:p w14:paraId="10B0CB09" w14:textId="77777777" w:rsidR="009F6C17" w:rsidRDefault="003C1E98">
      <w:pPr>
        <w:spacing w:line="600" w:lineRule="auto"/>
        <w:ind w:firstLine="720"/>
        <w:jc w:val="both"/>
        <w:rPr>
          <w:rFonts w:eastAsia="Times New Roman"/>
          <w:szCs w:val="24"/>
        </w:rPr>
      </w:pPr>
      <w:r>
        <w:rPr>
          <w:rFonts w:eastAsia="Times New Roman"/>
          <w:szCs w:val="24"/>
        </w:rPr>
        <w:t xml:space="preserve">Κυρίες και κύριοι συνάδελφοι ειδικά της Πλειοψηφίας, η καραμέλα που αναμασάτε ότι για όλα φταίει </w:t>
      </w:r>
      <w:r>
        <w:rPr>
          <w:rFonts w:eastAsia="Times New Roman"/>
          <w:szCs w:val="24"/>
        </w:rPr>
        <w:t xml:space="preserve">δήθεν το κακό παρελθόν, πρέπει να καταλάβετε ότι έλιωσε, τελείωσε. Έχετε κι εσείς το δικό σας πλέον παρελθόν στη διακυβέρνηση, ένα παρελθόν μιας δεκαπεντάμηνης καταστροφικής διακυβέρνησης που πολλαπλασιάζει τα αδιέξοδα και τα δεινά για τους πολίτες. </w:t>
      </w:r>
    </w:p>
    <w:p w14:paraId="10B0CB0A" w14:textId="77777777" w:rsidR="009F6C17" w:rsidRDefault="003C1E98">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σημείο αυτό κτυπάει το κουδούνι λήξεως του χρόνου ομιλίας του κυρίου Βουλευτή)</w:t>
      </w:r>
    </w:p>
    <w:p w14:paraId="10B0CB0B" w14:textId="77777777" w:rsidR="009F6C17" w:rsidRDefault="003C1E98">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Τσιάρα, ολοκληρώστε.</w:t>
      </w:r>
    </w:p>
    <w:p w14:paraId="10B0CB0C"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w:t>
      </w:r>
      <w:r>
        <w:rPr>
          <w:rFonts w:eastAsia="Times New Roman"/>
          <w:szCs w:val="24"/>
        </w:rPr>
        <w:t>Ολοκληρώνω, κύριε Πρόεδρε.</w:t>
      </w:r>
    </w:p>
    <w:p w14:paraId="10B0CB0D"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Καταφέρατε μέσα σε δεκαπέντε μήνες να διαλύσετε σχεδόν όλες τις ελπ</w:t>
      </w:r>
      <w:r>
        <w:rPr>
          <w:rFonts w:eastAsia="Times New Roman"/>
          <w:szCs w:val="24"/>
        </w:rPr>
        <w:t>ίδες που σας εμπιστεύτηκε ο ελληνικός λαός, οι χιλιάδες εκπρόσωποι της παραγωγικής Ελλάδας, η πλατιά συμμαχία των κατηρτισμένων υπαλλήλων που υπερασπίζονται ένα σύγχρονο και παραγωγικό δημόσιο τομέα, οι δημιουργικές δυνάμεις του τόπου, η υγιής επιχειρηματι</w:t>
      </w:r>
      <w:r>
        <w:rPr>
          <w:rFonts w:eastAsia="Times New Roman"/>
          <w:szCs w:val="24"/>
        </w:rPr>
        <w:t xml:space="preserve">κότητα, ο ιδιωτικός τομέας που δίνουν την ύστατη μάχη της επιβίωσης και που είναι τελικά η μόνη «αγελάδα» που μπορεί να παραγάγει γάλα για ένα ακόμη και σήμερα αδηφάγο δημόσιο. </w:t>
      </w:r>
    </w:p>
    <w:p w14:paraId="10B0CB0E"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Έχουμε μ</w:t>
      </w:r>
      <w:r>
        <w:rPr>
          <w:rFonts w:eastAsia="Times New Roman"/>
          <w:szCs w:val="24"/>
        </w:rPr>
        <w:t>ί</w:t>
      </w:r>
      <w:r>
        <w:rPr>
          <w:rFonts w:eastAsia="Times New Roman"/>
          <w:szCs w:val="24"/>
        </w:rPr>
        <w:t>α και μόνη ελπίδα: Να φύγετε.</w:t>
      </w:r>
    </w:p>
    <w:p w14:paraId="10B0CB0F"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w:t>
      </w:r>
      <w:r>
        <w:rPr>
          <w:rFonts w:eastAsia="Times New Roman"/>
          <w:szCs w:val="24"/>
        </w:rPr>
        <w:t xml:space="preserve"> Τσιάρα, σας παρακαλώ, ολοκληρώνετε.</w:t>
      </w:r>
    </w:p>
    <w:p w14:paraId="10B0CB10"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w:t>
      </w:r>
      <w:r>
        <w:rPr>
          <w:rFonts w:eastAsia="Times New Roman"/>
          <w:szCs w:val="24"/>
        </w:rPr>
        <w:t>Τ</w:t>
      </w:r>
      <w:r>
        <w:rPr>
          <w:rFonts w:eastAsia="Times New Roman"/>
          <w:szCs w:val="24"/>
        </w:rPr>
        <w:t xml:space="preserve">ο λέω αυτό, διότι ο μόνος τρόπος να αντιμετωπίσει κανείς αυτήν την πραγματικότητα, πλέον, βρίσκεται στην απόλυτη κρίση των Ελλήνων πολιτών και της ελληνικής κοινωνίας. </w:t>
      </w:r>
    </w:p>
    <w:p w14:paraId="10B0CB11"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Αν θέλουμε να προσδοκούμε σ</w:t>
      </w:r>
      <w:r>
        <w:rPr>
          <w:rFonts w:eastAsia="Times New Roman"/>
          <w:szCs w:val="24"/>
        </w:rPr>
        <w:t xml:space="preserve">την πραγματική ανάταξη και ανάπτυξη της πατρίδας μας, το ξέρετε κι εσείς, αγαπητοί κύριοι συνάδελφοι, ότι δεν θα περάσει μέσα από αυτόν τον δρόμο και μέσα από αυτές τις επιλογές. </w:t>
      </w:r>
    </w:p>
    <w:p w14:paraId="10B0CB12"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Σας ευχαριστώ.</w:t>
      </w:r>
    </w:p>
    <w:p w14:paraId="10B0CB13" w14:textId="77777777" w:rsidR="009F6C17" w:rsidRDefault="003C1E98">
      <w:pPr>
        <w:tabs>
          <w:tab w:val="left" w:pos="720"/>
          <w:tab w:val="left" w:pos="1440"/>
          <w:tab w:val="left" w:pos="2160"/>
          <w:tab w:val="left" w:pos="288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0B0CB14"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Καραθανασόπουλος από το Κομμουνιστικό Κόμμα Ελλάδας.</w:t>
      </w:r>
    </w:p>
    <w:p w14:paraId="10B0CB15"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κύριε Πρόεδρε.</w:t>
      </w:r>
    </w:p>
    <w:p w14:paraId="10B0CB16"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Ξεκινώντας την ομιλία του ο Υπουργός Εργασίας, ο κ. Κατρούγκαλος, δήλωσε περήφανος ότι με το συγκ</w:t>
      </w:r>
      <w:r>
        <w:rPr>
          <w:rFonts w:eastAsia="Times New Roman"/>
          <w:szCs w:val="24"/>
        </w:rPr>
        <w:t>εκριμένο νομοσχέδιο προωθεί μ</w:t>
      </w:r>
      <w:r>
        <w:rPr>
          <w:rFonts w:eastAsia="Times New Roman"/>
          <w:szCs w:val="24"/>
        </w:rPr>
        <w:t>ί</w:t>
      </w:r>
      <w:r>
        <w:rPr>
          <w:rFonts w:eastAsia="Times New Roman"/>
          <w:szCs w:val="24"/>
        </w:rPr>
        <w:t>α μεταρρυθμιστική τομή. Έτσι ακριβώς είναι. Προωθεί, όντως, μ</w:t>
      </w:r>
      <w:r>
        <w:rPr>
          <w:rFonts w:eastAsia="Times New Roman"/>
          <w:szCs w:val="24"/>
        </w:rPr>
        <w:t>ί</w:t>
      </w:r>
      <w:r>
        <w:rPr>
          <w:rFonts w:eastAsia="Times New Roman"/>
          <w:szCs w:val="24"/>
        </w:rPr>
        <w:t xml:space="preserve">α μεταρρυθμιστική τομή. Ποια είναι αυτή; Είναι το ξήλωμα και η οριστική κατεδάφιση του κοινωνικού χαρακτήρα της ασφάλισης. Δηλαδή, είναι η ολοκλήρωση του έργου που </w:t>
      </w:r>
      <w:r>
        <w:rPr>
          <w:rFonts w:eastAsia="Times New Roman"/>
          <w:szCs w:val="24"/>
        </w:rPr>
        <w:t xml:space="preserve">είχαν αφήσει στη μέση η Νέα Δημοκρατία και το ΠΑΣΟΚ, ενός έργου που είχε ξεκινήσει από τις αρχές της δεκαετίας του ’90, για να επιτευχθεί, για να υλοποιηθεί, η στρατηγική επιδίωξη κατά της αστικής τάξης. </w:t>
      </w:r>
    </w:p>
    <w:p w14:paraId="10B0CB17"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Ποια δηλαδή; Για έναν εργαζόμενο πολύ φθηνό χωρίς σ</w:t>
      </w:r>
      <w:r>
        <w:rPr>
          <w:rFonts w:eastAsia="Times New Roman"/>
          <w:szCs w:val="24"/>
        </w:rPr>
        <w:t xml:space="preserve">υγκροτημένα εργασιακά και ασφαλιστικά δικαιώματα και επειδή την αγορά εργασίας οι προηγούμενες κυβερνήσεις την είχαν οδηγήσει στη ζούγκλα, σήμερα, ήρθατε εσείς να κατεδαφίσετε το σύστημα της κοινωνικής ασφάλισης. </w:t>
      </w:r>
      <w:r>
        <w:rPr>
          <w:rFonts w:eastAsia="Times New Roman"/>
          <w:szCs w:val="24"/>
        </w:rPr>
        <w:t>Μ</w:t>
      </w:r>
      <w:r>
        <w:rPr>
          <w:rFonts w:eastAsia="Times New Roman"/>
          <w:szCs w:val="24"/>
        </w:rPr>
        <w:t>άλιστα, δεν πήγατε μόνο να κατεδαφίσετε το</w:t>
      </w:r>
      <w:r>
        <w:rPr>
          <w:rFonts w:eastAsia="Times New Roman"/>
          <w:szCs w:val="24"/>
        </w:rPr>
        <w:t xml:space="preserve"> σύστημα της κοινωνικής ασφάλισης, αλλά αξιοποιείτε και το σύνολο των επιχειρημάτων της καταστροφολογίας που χρησιμοποιούσαν οι υποτιθέμενοι πολιτικοί σας αντίπαλοι. </w:t>
      </w:r>
    </w:p>
    <w:p w14:paraId="10B0CB18"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Βγήκε χωρίς αιδώ ο κύριος Υπουργός -και το επανέλαβε και ο κ. Μάρδας- και τι είπε; Ότι τα</w:t>
      </w:r>
      <w:r>
        <w:rPr>
          <w:rFonts w:eastAsia="Times New Roman"/>
          <w:szCs w:val="24"/>
        </w:rPr>
        <w:t xml:space="preserve"> 2/3, λέει, του χρέους αφορούν τη χρηματοδότηση της κοινωνικής ασφάλισης. Δεν ντρέπεστε; Το χρέος το κρατικό το έκαναν τα ασφαλιστικά ταμεία και οι συνταξιούχοι; Σε αυτό το σημείο φτάσατε; Να λέτε αυτά τα πράγματα; Αυτά που λέγανε όσοι ήθελαν τα προηγούμεν</w:t>
      </w:r>
      <w:r>
        <w:rPr>
          <w:rFonts w:eastAsia="Times New Roman"/>
          <w:szCs w:val="24"/>
        </w:rPr>
        <w:t xml:space="preserve">α χρόνια να ξεμπερδεύουν με την κοινωνική ασφάλιση, τώρα τα λέτε κι εσείς; Δηλαδή, επαναλαμβάνετε την επιχειρηματολογία τους σε αυτήν εδώ την Αίθουσα; Βέβαια, είναι λογικό να την επαναλάβετε την επιχειρηματολογία τους, από τη στιγμή που τα έργα σας βοούν. </w:t>
      </w:r>
    </w:p>
    <w:p w14:paraId="10B0CB19"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 xml:space="preserve">Τι κάνατε; Μετατρέπετε τη σύνταξη σε προνοιακό επίδομα. Εθνική σύνταξη την ονομάζετε τώρα. Και όχι μόνο αυτό, αλλά προχωράτε στη λογική της ανταποδοτικότητας, δηλαδή, στην εξατομίκευση του συστήματος της κοινωνικής ασφάλισης και στον κεφαλαιοποιητικό του </w:t>
      </w:r>
      <w:r>
        <w:rPr>
          <w:rFonts w:eastAsia="Times New Roman"/>
          <w:szCs w:val="24"/>
        </w:rPr>
        <w:t>χαρακτήρα. Γι’ αυτόν, ακριβώς, τον λόγο και επιδιώκετε να στηρίξετε με κάθε τρόπο την ασφάλιση κεφαλαιοποιητικού χαρακτήρα που είναι τα ταμεία επαγγελματικής ασφάλισης και οι ιδιωτικές ασφαλιστικές εταιρείες. Δηλαδή, ο ιδιωτικός πυλώνας της ασφάλισης του τ</w:t>
      </w:r>
      <w:r>
        <w:rPr>
          <w:rFonts w:eastAsia="Times New Roman"/>
          <w:szCs w:val="24"/>
        </w:rPr>
        <w:t xml:space="preserve">ριαξονικού συστήματος που με ευλάβεια εφαρμόζετε κι εδώ. </w:t>
      </w:r>
    </w:p>
    <w:p w14:paraId="10B0CB1A"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Μ</w:t>
      </w:r>
      <w:r>
        <w:rPr>
          <w:rFonts w:eastAsia="Times New Roman"/>
          <w:szCs w:val="24"/>
        </w:rPr>
        <w:t xml:space="preserve">ε το νομοσχέδιο αυτό που φέρνετε τώρα καταργείτε επί της ουσίας την κρατική συμμετοχή, καταργείτε την τριμερή συμμετοχή, την τριμερή χρηματοδότηση στο ασφαλιστικό σύστημα, δηλαδή, τη συμμετοχή του </w:t>
      </w:r>
      <w:r>
        <w:rPr>
          <w:rFonts w:eastAsia="Times New Roman"/>
          <w:szCs w:val="24"/>
        </w:rPr>
        <w:t xml:space="preserve">κράτους. Προχωράτε στην αύξηση του εργάσιμου βίου για να μπορέσει να πάρει κάποιος την κατώτερη ή την εθνική -όπως την λέτε τώρα- σύνταξη από τα δεκαπέντε στα είκοσι χρόνια. </w:t>
      </w:r>
    </w:p>
    <w:p w14:paraId="10B0CB1B"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Σε τι συνθήκες; Αυτές τις αγοράς εργασίας όπου για να βάλει κάποιος ένσημα πρέπει</w:t>
      </w:r>
      <w:r>
        <w:rPr>
          <w:rFonts w:eastAsia="Times New Roman"/>
          <w:szCs w:val="24"/>
        </w:rPr>
        <w:t xml:space="preserve"> να έχει μπάρμπα στην Κορώνη, όπου υπάρχει 25% η επίσημη ανεργία, η μαύρη και ανασφάλιστη εργασία; Πότε θα συμπληρώσει αυτά τα ένσημα της εικοσαετίας ένας νέος σήμερα δεκαοκτώ χρονών, είκοσι, είκοσι πέντε; Πόσα χρόνια χρειάζεται; Έχετε υπολογίσει; Ποτέ! Πρ</w:t>
      </w:r>
      <w:r>
        <w:rPr>
          <w:rFonts w:eastAsia="Times New Roman"/>
          <w:szCs w:val="24"/>
        </w:rPr>
        <w:t xml:space="preserve">έπει να ζήσει τρεις ζωές για να μπορέσει να συμπληρώσει τα συγκεκριμένα ένσημα και μάλιστα με πρόσχημα την ανεργία συνεχίζετε να προχωράτε σε ακόμη περισσότερα μέτρα. </w:t>
      </w:r>
    </w:p>
    <w:p w14:paraId="10B0CB1C" w14:textId="77777777" w:rsidR="009F6C17" w:rsidRDefault="003C1E98">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Αυξάνετε τις εισφορές, μειώνετε τις συντάξεις, υπολογίζετε τη σύνταξη στο σύνολο του εργ</w:t>
      </w:r>
      <w:r>
        <w:rPr>
          <w:rFonts w:eastAsia="Times New Roman"/>
          <w:szCs w:val="24"/>
        </w:rPr>
        <w:t>άσιμου βίου που αυτός ο τρόπος υπολογισμού οδηγεί στην καταβαράθρωση του ποσοστού αναπλήρωσης και βγαίνει χωρίς ντροπή και τσίπα ο κύριος Υπουργός και λέει ότι θα αυξηθεί το ποσοστό αναπλήρωσης. Μα, ο δίπλα παρακαθήμενός σας Υπουργός, ο κ. Τσακαλώτος, χθες</w:t>
      </w:r>
      <w:r>
        <w:rPr>
          <w:rFonts w:eastAsia="Times New Roman"/>
          <w:szCs w:val="24"/>
        </w:rPr>
        <w:t xml:space="preserve"> το βράδυ έστειλε μ</w:t>
      </w:r>
      <w:r>
        <w:rPr>
          <w:rFonts w:eastAsia="Times New Roman"/>
          <w:szCs w:val="24"/>
        </w:rPr>
        <w:t>ί</w:t>
      </w:r>
      <w:r>
        <w:rPr>
          <w:rFonts w:eastAsia="Times New Roman"/>
          <w:szCs w:val="24"/>
        </w:rPr>
        <w:t>α επιστολή στους ομολόγους του.</w:t>
      </w:r>
    </w:p>
    <w:p w14:paraId="10B0CB1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λέει σε αυτήν την επιστολή, έτσι όπως δημοσιεύτηκε τουλάχιστον; Λέει ότι «πέρα από όλα αυτά τα οποία έχουμε κάνει, προχωρούμε στη μεταρρύθμιση του ασφαλιστικού συστήματος, προσφέροντας ίδιους κανόνες για όλους τους συνταξιούχους και μειώνοντας τα ποσοστ</w:t>
      </w:r>
      <w:r>
        <w:rPr>
          <w:rFonts w:eastAsia="Times New Roman" w:cs="Times New Roman"/>
          <w:szCs w:val="24"/>
        </w:rPr>
        <w:t xml:space="preserve">ά αναπλήρωσης». Το γράφει ο κ. Τσακαλώτος στην επιστολή του. </w:t>
      </w:r>
    </w:p>
    <w:p w14:paraId="10B0CB1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Ποιος από τους δυο σας λέει αλήθεια; Μάλλον ο κ. Τσακαλώτος λέει αλήθεια. Αυτή είναι η πολύ λογική. Αυτή, λοιπόν, η λογική αποτελεί τον ορισμό του πολιτικού καιροσκοπισμού.</w:t>
      </w:r>
    </w:p>
    <w:p w14:paraId="10B0CB1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χθεσινή ομιλία του </w:t>
      </w:r>
      <w:r>
        <w:rPr>
          <w:rFonts w:eastAsia="Times New Roman" w:cs="Times New Roman"/>
          <w:szCs w:val="24"/>
        </w:rPr>
        <w:t xml:space="preserve">κυρίου Πρωθυπουργού στην Κοινοβουλευτική Ομάδα αποτελεί το απαύγασμα του πολιτικού καιροσκοπισμού, γιατί ήταν γεμάτη ψέματα. </w:t>
      </w:r>
    </w:p>
    <w:p w14:paraId="10B0CB2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είπε, για παράδειγμα, ο κ. Τσίπρας; «Δεσμευτήκαμε τον Σεπτέμβριο να προστατέψουμε τις συντάξεις και τους μισθούς.» Για τις συντ</w:t>
      </w:r>
      <w:r>
        <w:rPr>
          <w:rFonts w:eastAsia="Times New Roman" w:cs="Times New Roman"/>
          <w:szCs w:val="24"/>
        </w:rPr>
        <w:t>άξεις και τους μισθούς είπατε λίγο πριν. Άρα και την πρώτη κατοικία των δανειοληπτών.</w:t>
      </w:r>
    </w:p>
    <w:p w14:paraId="10B0CB2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Στην ίδια επιστολή τι λέει ο κ. Τσακαλώτος λίγο παρακάτω; Τι ισχυρίζεται προς τους εταίρους, προς τους ομολόγους του; Λέει ότι οι τελευταίες διατάξεις περιλαμβάνουν το άν</w:t>
      </w:r>
      <w:r>
        <w:rPr>
          <w:rFonts w:eastAsia="Times New Roman" w:cs="Times New Roman"/>
          <w:szCs w:val="24"/>
        </w:rPr>
        <w:t xml:space="preserve">οιγμα του συνόλου της αγοράς των νυν εξυπηρετούμενων δανείων, εκτός από κάποια προσωρινή προστασία των δανείων, που σχετίζονται με την πρώτη κατοικία. </w:t>
      </w:r>
    </w:p>
    <w:p w14:paraId="10B0CB2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Έτσι την προστατεύετε την πρώτη κατοικία; Με αυτά τα «προσωρινά»; Έτσι, λοιπόν, με αυτήν τη λογική, με α</w:t>
      </w:r>
      <w:r>
        <w:rPr>
          <w:rFonts w:eastAsia="Times New Roman" w:cs="Times New Roman"/>
          <w:szCs w:val="24"/>
        </w:rPr>
        <w:t xml:space="preserve">υτήν την πολιτική κλιμακώνετε την αντιλαϊκή επίθεση. </w:t>
      </w:r>
    </w:p>
    <w:p w14:paraId="10B0CB2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Αυτός ο χαρακτήρας της ταξικής σας πολιτικής φαίνεται και στο φορολογικό πακέτο, κύριοι Υπουργοί. Βεβαίως, πρόκειται για ένα φορολογικό πακέτο που δεν ήταν συνολικό. Από τα 5,6 δισεκατομμύρια, το 1,8 δι</w:t>
      </w:r>
      <w:r>
        <w:rPr>
          <w:rFonts w:eastAsia="Times New Roman" w:cs="Times New Roman"/>
          <w:szCs w:val="24"/>
        </w:rPr>
        <w:t xml:space="preserve">σεκατομμύρια ήταν ασφαλιστικό και τα 3,6 δισεκατομμύρια ήταν φορολογικά μέτρα. Τώρα φέρνετε ένα κομμάτι από αυτά τα 3,6 δισεκατομμύρια. Δεν αναφέρομαι στα μέτρα – «κάβα». Μιλάω για τα μέτρα που πρέπει να υλοποιήσετε, στα οποία δεν περιλαμβάνονται τα πλέον </w:t>
      </w:r>
      <w:r>
        <w:rPr>
          <w:rFonts w:eastAsia="Times New Roman" w:cs="Times New Roman"/>
          <w:szCs w:val="24"/>
        </w:rPr>
        <w:t>αντιλαϊκά μέτρα, που σχετίζονται με την έμμεση φορολογία, την αύξηση του συντελεστή ΦΠΑ στο 24%, όπως έχει γραφτεί, την αύξηση του ειδικού φόρου κατανάλωσης στη βενζίνη, την αύξηση του ειδικού φόρου κατανάλωσης στο φυσικό αέριο, μόνο για τη λαϊκή κατανάλωσ</w:t>
      </w:r>
      <w:r>
        <w:rPr>
          <w:rFonts w:eastAsia="Times New Roman" w:cs="Times New Roman"/>
          <w:szCs w:val="24"/>
        </w:rPr>
        <w:t xml:space="preserve">η, γιατί είχατε αποδεχθεί μία τροπολογία νύχτας από Βουλευτές του ΣΥΡΙΖΑ να απαλλαγούν οι βιομήχανοι από τον φόρο κατανάλωσης στο φυσικό αέριο. Αυτός είναι ο ταξικός χαρακτήρας. </w:t>
      </w:r>
    </w:p>
    <w:p w14:paraId="10B0CB2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οιος, αλήθεια, θα πληρώσει αυτά τα 3,6 δισεκατομμύρια φορολογικά μέτρα; Τα λ</w:t>
      </w:r>
      <w:r>
        <w:rPr>
          <w:rFonts w:eastAsia="Times New Roman" w:cs="Times New Roman"/>
          <w:szCs w:val="24"/>
        </w:rPr>
        <w:t>αϊκά στρώματα θα τα πληρώσουν. Μ</w:t>
      </w:r>
      <w:r>
        <w:rPr>
          <w:rFonts w:eastAsia="Times New Roman" w:cs="Times New Roman"/>
          <w:szCs w:val="24"/>
        </w:rPr>
        <w:t>ί</w:t>
      </w:r>
      <w:r>
        <w:rPr>
          <w:rFonts w:eastAsia="Times New Roman" w:cs="Times New Roman"/>
          <w:szCs w:val="24"/>
        </w:rPr>
        <w:t>α αναδιανομή ανάμεσα στις λαϊκές οικογένειες κάνετε και προσθέτετε νέα οικονομικά βάρη στα όσα είχε φέρει η Νέα Δημοκρατία και το ΠΑΣΟΚ τα προηγούμενα χρόνια.</w:t>
      </w:r>
    </w:p>
    <w:p w14:paraId="10B0CB2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ου κυρίου Βουλευτού)</w:t>
      </w:r>
    </w:p>
    <w:p w14:paraId="10B0CB2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0B0CB2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Από αυτήν την άποψη και μέσα από τη μείωση του αφορολόγητου σε ακόμη χαμηλότερο επίπεδο –και 650 ευρώ μισθό να έχει κάποιος, θα πληρώνει φόρο-, αλλά και μέσα από την τροπολογία που φέρατε, με την οποία αυξάνε</w:t>
      </w:r>
      <w:r>
        <w:rPr>
          <w:rFonts w:eastAsia="Times New Roman" w:cs="Times New Roman"/>
          <w:szCs w:val="24"/>
        </w:rPr>
        <w:t>τε τον συντελεστή για τις προσωπικού χαρακτήρα επιχειρήσεις, γι’ αυτούς που έχουν απλογραφικά στοιχεία, από το 26% που ήταν σήμερα στο 29% γι’ αυτούς που είχαν εισοδήματα από τέτοιες επιχειρήσεις έως 50.000 ευρώ και μειώνετε τη φορολογία σε αυτούς που είχα</w:t>
      </w:r>
      <w:r>
        <w:rPr>
          <w:rFonts w:eastAsia="Times New Roman" w:cs="Times New Roman"/>
          <w:szCs w:val="24"/>
        </w:rPr>
        <w:t>ν πάνω από 50.000 ευρώ που ήταν 33%, είναι φανερός  ο ταξικός χαρακτήρας της πολιτικής σας.</w:t>
      </w:r>
    </w:p>
    <w:p w14:paraId="10B0CB2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ωρίς ντροπή βγαίνει εχθές ο κ. Τσίπρας και λέει –το επανέλαβε σήμερα και ο εισηγητής του ΣΥΡΙΖΑ- ότι σε χιλιάδες περιπτώσεις και με εισοδήματα έως 22.000 ευρώ είνα</w:t>
      </w:r>
      <w:r>
        <w:rPr>
          <w:rFonts w:eastAsia="Times New Roman" w:cs="Times New Roman"/>
          <w:szCs w:val="24"/>
        </w:rPr>
        <w:t xml:space="preserve">ι μικρή η φορολογική επιβάρυνση και δεν ξεπερνά κατά μέσο όρο τα 100 ευρώ. </w:t>
      </w:r>
    </w:p>
    <w:p w14:paraId="10B0CB2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 xml:space="preserve">ΔΡΕΥΩΝ (Γεώργιος Λαμπρούλης): </w:t>
      </w:r>
      <w:r>
        <w:rPr>
          <w:rFonts w:eastAsia="Times New Roman" w:cs="Times New Roman"/>
          <w:szCs w:val="24"/>
        </w:rPr>
        <w:t>Κύριε Καραθανασόπουλε, ολοκληρώστε παρακαλώ.</w:t>
      </w:r>
    </w:p>
    <w:p w14:paraId="10B0CB2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Ολοκληρώνω, κύριε Πρόεδρε.</w:t>
      </w:r>
    </w:p>
    <w:p w14:paraId="10B0CB2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Φορολογική επιβάρυνση είναι που έρχεται να προσ</w:t>
      </w:r>
      <w:r>
        <w:rPr>
          <w:rFonts w:eastAsia="Times New Roman" w:cs="Times New Roman"/>
          <w:szCs w:val="24"/>
        </w:rPr>
        <w:t xml:space="preserve">τεθεί στα προηγούμενα φορολογικά μέτρα και ισχυρίζεστε ότι είναι μικρή αυτή η φορολογική επιβάρυνση; Αντί να απαλλάξετε τη λαϊκή οικογένεια από τη φορολογική επιβάρυνση και να προσπαθήσετε, να παλέψετε να πληρώσει το κεφάλαιο, έχετε αφήσει τους εφοπλιστές </w:t>
      </w:r>
      <w:r>
        <w:rPr>
          <w:rFonts w:eastAsia="Times New Roman" w:cs="Times New Roman"/>
          <w:szCs w:val="24"/>
        </w:rPr>
        <w:t xml:space="preserve">στο αφορολόγητο, τους υπόλοιπους επιχειρηματικούς ομίλους επίσης, το σχέδιο που έδωσε στη διαβούλευση για τον αναπτυξιακό νόμο ο κ. Σταθάκης προβλέπει σταθερό φορολογικό σύστημα και νέα φορολογικά προνόμια για τους επιχειρηματίες, χαμηλότερους συντελεστές </w:t>
      </w:r>
      <w:r>
        <w:rPr>
          <w:rFonts w:eastAsia="Times New Roman" w:cs="Times New Roman"/>
          <w:szCs w:val="24"/>
        </w:rPr>
        <w:t>για τις νέες επενδύσεις, αλλοδαπές και εγχώριες.</w:t>
      </w:r>
    </w:p>
    <w:p w14:paraId="10B0CB2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Από αυτήν την άποψη, ολοκληρώνοντας, κύριε Πρόεδρε, να πω ότι βεβαίως, για την Κυβέρνηση, είναι πολύ εύκολος αντίπαλος η Νέα Δημοκρατία και το ΠΑΣΟΚ. Γιατί, όμως, ο λαός να επιλέξει ανάμεσα στη Σκύλλα και τη</w:t>
      </w:r>
      <w:r>
        <w:rPr>
          <w:rFonts w:eastAsia="Times New Roman" w:cs="Times New Roman"/>
          <w:szCs w:val="24"/>
        </w:rPr>
        <w:t xml:space="preserve"> Χάρυβδη; </w:t>
      </w:r>
    </w:p>
    <w:p w14:paraId="10B0CB2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Ποιος κάνει τη μεγαλύτερη καταστροφή στην ικανοποίηση των λαϊκών αναγκών; Εμείς λέμε ότι στο επίκεντρο πρέπει να μπουν οι ανάγκες του λαού. Με αυτές πρέπει να αντιπαρατεθεί και τη διεκδίκηση αυτών πρέπει να ικανοποιήσει. Αυτό σήμερα είναι δυνατό</w:t>
      </w:r>
      <w:r>
        <w:rPr>
          <w:rFonts w:eastAsia="Times New Roman" w:cs="Times New Roman"/>
          <w:szCs w:val="24"/>
        </w:rPr>
        <w:t xml:space="preserve"> να γίνει οργανώνοντας την πάλη για γενικότερες ρήξεις, αλλαγές και ανατροπές, αυτές που είναι σήμερα αναγκαίες για την εργατική τάξη και τα άλλα λαϊκά εισοδήματα. </w:t>
      </w:r>
    </w:p>
    <w:p w14:paraId="10B0CB2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0B0CB2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Λυκούδης από το Ποτάμι.</w:t>
      </w:r>
    </w:p>
    <w:p w14:paraId="10B0CB3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Κυρίες και κύριοι συνάδελφοι, κάθε φορά που έχουμε μία μεγάλη συζήτηση στη Βουλή, η οποία εξ αντικειμένου επεκτείνεται σε γενικότερες πολιτικές παρατηρήσεις, κρίσεις, εκτιμήσεις ακόμα και σε ψι</w:t>
      </w:r>
      <w:r>
        <w:rPr>
          <w:rFonts w:eastAsia="Times New Roman" w:cs="Times New Roman"/>
          <w:szCs w:val="24"/>
        </w:rPr>
        <w:t>λοκαυγάδες, έχω πάντα την αίσθηση ότι εξακολουθούμε να ζούμε ένα φτιαχτό όνειρο σε κάποια δική μας Νεφελοκοκκυγία -τη θυμόσαστε;- σε κάποια φωλιά κούκων στα σύννεφα, γυρίζοντας την πλάτη στην πεζή πραγματικότητα, όχι γιατί δεν την ξέρουμε, αλλά γιατί δεν θ</w:t>
      </w:r>
      <w:r>
        <w:rPr>
          <w:rFonts w:eastAsia="Times New Roman" w:cs="Times New Roman"/>
          <w:szCs w:val="24"/>
        </w:rPr>
        <w:t xml:space="preserve">έλουμε να την αντικρύσουμε κατάματα. </w:t>
      </w:r>
    </w:p>
    <w:p w14:paraId="10B0CB3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συνάδελφοι της Πλειοψηφίας, και η κατάρρευση και η διάψευση επήλθαν με τη βεβαιότητα φυσικού φαινομένου. Διάφοροι πονηροί Πισθέταιροι εμφανίστηκαν ως φορείς ελπίδας και προπαγανδιστές κάποια</w:t>
      </w:r>
      <w:r>
        <w:rPr>
          <w:rFonts w:eastAsia="Times New Roman" w:cs="Times New Roman"/>
          <w:szCs w:val="24"/>
        </w:rPr>
        <w:t>ς νέας κατάστασης, που μόνο στη φαντασία τους υπήρχε, αχθοφόροι, δυστυχώς, πολιτικών ψευδών, για να αποκαλυφθούν και να αποδειχθούν τάχιστα, πριν αλέκτωρ λαλήσαι, ως καιροσκόποι, που ενώ υποτίθεται ότι ήρθαν για να σώσουν τους άλλους, εργάζονται συστηματικ</w:t>
      </w:r>
      <w:r>
        <w:rPr>
          <w:rFonts w:eastAsia="Times New Roman" w:cs="Times New Roman"/>
          <w:szCs w:val="24"/>
        </w:rPr>
        <w:t xml:space="preserve">ά μόνο για το δικό τους κομματικό όφελος και το δικό τους καθεστώς. </w:t>
      </w:r>
    </w:p>
    <w:p w14:paraId="10B0CB3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προς το φορολογικό σκέλος του νομοσχεδίου, εφ’ όσον δεν έχω τον χρόνο να υπεισέλθω σε λεπτομερείς αναλύσεις, αρκούμαι απλώς να υπογραμμίσω ότι κάθε φορά π</w:t>
      </w:r>
      <w:r>
        <w:rPr>
          <w:rFonts w:eastAsia="Times New Roman" w:cs="Times New Roman"/>
          <w:szCs w:val="24"/>
        </w:rPr>
        <w:t>ου προπαγανδίζεται η δακρύβρεχτη σκληρή διαπραγμάτευση, οι φόροι αυξάνονται. Πρόκειται για πραγματική έννομη ληστεία, όταν επί παραδείγματι ελεύθεροι επαγγελματίες, επιστήμονες και αγρότες καλούνται να καταβάλλουν σε φόρους και εισφορές το 55% του εισοδήμα</w:t>
      </w:r>
      <w:r>
        <w:rPr>
          <w:rFonts w:eastAsia="Times New Roman" w:cs="Times New Roman"/>
          <w:szCs w:val="24"/>
        </w:rPr>
        <w:t xml:space="preserve">τός τους. </w:t>
      </w:r>
    </w:p>
    <w:p w14:paraId="10B0CB3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ταξικοί αποστάτες μας ηδονίζονται με την καταστροφή των μικρομεσαίων τάξεων, ενώ οι φτωχοί γίνονται ακόμα φτωχότεροι και η κοινωνία εξαθλιώνεται και με δική τους ευθύνη. Ισοπέδωση αντί για ισότιμη μεταχείριση, καταστροφή και φαύλος κύκλος, αυ</w:t>
      </w:r>
      <w:r>
        <w:rPr>
          <w:rFonts w:eastAsia="Times New Roman" w:cs="Times New Roman"/>
          <w:szCs w:val="24"/>
        </w:rPr>
        <w:t xml:space="preserve">τά είναι μεταξύ άλλων τα επιτεύγματα της Κυβέρνησης που, δυστυχώς, ταύτισε στην κοινή γνώμη τη δική της αποτυχία με την αποτυχία της αριστερής πολιτικής. </w:t>
      </w:r>
    </w:p>
    <w:p w14:paraId="10B0CB3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Εγώ μιλάω από μ</w:t>
      </w:r>
      <w:r>
        <w:rPr>
          <w:rFonts w:eastAsia="Times New Roman" w:cs="Times New Roman"/>
          <w:szCs w:val="24"/>
        </w:rPr>
        <w:t>ί</w:t>
      </w:r>
      <w:r>
        <w:rPr>
          <w:rFonts w:eastAsia="Times New Roman" w:cs="Times New Roman"/>
          <w:szCs w:val="24"/>
        </w:rPr>
        <w:t>α σκοπιά που πιστεύω ότι αρκετοί αντιλαμβάνεστε ότι είναι και η προσωπική μου. Ταύτισ</w:t>
      </w:r>
      <w:r>
        <w:rPr>
          <w:rFonts w:eastAsia="Times New Roman" w:cs="Times New Roman"/>
          <w:szCs w:val="24"/>
        </w:rPr>
        <w:t>ε την αποτυχία του ΣΥΡΙΖΑ με την αποτυχία της αριστερής πολιτικής και αυτό είναι ιστορικά άδικο, εξαιρετικά άδικο για την αξία και τα οράματα της Αριστεράς.</w:t>
      </w:r>
    </w:p>
    <w:p w14:paraId="10B0CB3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ακόμη και απολαμβάνουμε μακαρίως τους μύθους μας. Μύθος πρώτος </w:t>
      </w:r>
      <w:r>
        <w:rPr>
          <w:rFonts w:eastAsia="Times New Roman" w:cs="Times New Roman"/>
          <w:szCs w:val="24"/>
        </w:rPr>
        <w:t xml:space="preserve">και γενεσιουργός: Τα μνημόνια δημιούργησαν την κρίση, ενώ ισχύει –το έχουμε πει εκατό φορές- ακριβώς και απολύτως το αντίθετο. Ο δημοσιονομικός εκτροχιασμός, με τις ευλογίες όλων σε συνθήκες παγκόσμιας οικονομικής κρίσης, έφερε τα μνημόνια. </w:t>
      </w:r>
    </w:p>
    <w:p w14:paraId="10B0CB3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Πρέπει να συνε</w:t>
      </w:r>
      <w:r>
        <w:rPr>
          <w:rFonts w:eastAsia="Times New Roman" w:cs="Times New Roman"/>
          <w:szCs w:val="24"/>
        </w:rPr>
        <w:t>ιδητοποιήσουμε το καθοριστικό μέγεθος και των δικών μας λαθών και ευθυνών. Τότε μόνο θα πάψουμε να είμαστε ικέτες και επαίτες, όπως σήμερα. Μόνο η αυτοκριτική και η αυτογνωσία θα μας οδηγήσουν στην ανάκτηση της χαμένης εθνικής αξιοπρέπειας.</w:t>
      </w:r>
    </w:p>
    <w:p w14:paraId="10B0CB3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Μύθος δεύτερος,</w:t>
      </w:r>
      <w:r>
        <w:rPr>
          <w:rFonts w:eastAsia="Times New Roman" w:cs="Times New Roman"/>
          <w:szCs w:val="24"/>
        </w:rPr>
        <w:t xml:space="preserve"> σαφής και παραδειγματικός: Η κρίση και τα καταραμένα μνημόνια οδήγησαν το ασφαλιστικό στα σημερινά αδιέξοδα ή μήπως το ασφαλιστικό αποτέλεσε καθοριστικό παράγοντα της κρίσης;</w:t>
      </w:r>
    </w:p>
    <w:p w14:paraId="10B0CB3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μπορείτε να αντιληφθείτε δυστυχώς ότι είναι άλ</w:t>
      </w:r>
      <w:r>
        <w:rPr>
          <w:rFonts w:eastAsia="Times New Roman" w:cs="Times New Roman"/>
          <w:szCs w:val="24"/>
        </w:rPr>
        <w:t>λο πράγμα η περισσότερο από ποτέ αναγκαία ασφαλιστική μεταρρύθμιση σε αυτό τον τόπο και άλλο πράγμα τα μεταβατικά στάδια των ρυθμίσεων. Εσείς φέρνετε ως ασφαλιστική μεταρρύθμιση ρυθμίσεις μεταβατικού χαρακτήρα που, έστω και αυτές, θα μπορούσε κάλλιστα κάπο</w:t>
      </w:r>
      <w:r>
        <w:rPr>
          <w:rFonts w:eastAsia="Times New Roman" w:cs="Times New Roman"/>
          <w:szCs w:val="24"/>
        </w:rPr>
        <w:t xml:space="preserve">ιος να τις συζητήσει και καλοπροαίρετα, αν δεν ήταν απολύτως αδιέξοδες, αναποτελεσματικές και εγκληματικές για τις γενιές που έρχονται. Ποιον κοροϊδεύουμε; </w:t>
      </w:r>
    </w:p>
    <w:p w14:paraId="10B0CB3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ως πότε θα συγκαλύπτεται το γεγονός ότι τα αθροιστικά ελλείμματα και </w:t>
      </w:r>
      <w:r>
        <w:rPr>
          <w:rFonts w:eastAsia="Times New Roman" w:cs="Times New Roman"/>
          <w:szCs w:val="24"/>
        </w:rPr>
        <w:t>οι συνολικές δημόσιες δαπάνες μόνο για το ασφαλιστικό ανέρχονταν στο 80% με 83% των αθροιστικών δημοσίων ελλειμμάτων την περίοδο 2006-2009, ότι τα αθροιστικά ελλείμματα του ασφαλιστικού που καλύφθηκαν από κρατική χρηματοδότηση, από τον κρατικό προϋπολογισμ</w:t>
      </w:r>
      <w:r>
        <w:rPr>
          <w:rFonts w:eastAsia="Times New Roman" w:cs="Times New Roman"/>
          <w:szCs w:val="24"/>
        </w:rPr>
        <w:t>ό, αντιπροσώπευαν το 83% περίπου της αύξησης του δημοσίου χρέους στην περίοδο 2000-2009, ότι, με άλλα λόγια, το ασφαλιστικό ευθύνεται για τα δύο τρίτα και πλέον του υπέρογκου χρέους που μας οδήγησε στην κρίση και στην ουσιαστική χρεωκοπία, ότι πριν από την</w:t>
      </w:r>
      <w:r>
        <w:rPr>
          <w:rFonts w:eastAsia="Times New Roman" w:cs="Times New Roman"/>
          <w:szCs w:val="24"/>
        </w:rPr>
        <w:t xml:space="preserve"> κρίση το ποσοστό αναπλήρωσης των συντάξεων ανερχόταν στο 100% ή και στο 110% ή και περισσότερο;</w:t>
      </w:r>
    </w:p>
    <w:p w14:paraId="10B0CB3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Πόσες φωνές κριτικής εντός και εκτός αυτής Αιθούσης υψώθηκαν; Πόσους ενοχλούσε το όργιο αυτών των ανενδοίαστων αλλά ευπρόσδεκτων πελατειακών πρακτικών, υπό το </w:t>
      </w:r>
      <w:r>
        <w:rPr>
          <w:rFonts w:eastAsia="Times New Roman" w:cs="Times New Roman"/>
          <w:szCs w:val="24"/>
        </w:rPr>
        <w:t xml:space="preserve">χειροκρότημα και την πλειοδοσία και της αντιπολίτευσης τότε –μιλάω συνολικά για έναν πολιτικό κόσμο που ανεχόταν αυτό το έγκλημα, διότι περί εγκλήματος επρόκειτο- συνδικαλιστικών συντεχνιών, «ευγενών» ταμείων κ.λπ., και άλλων φορέων ων ουκ έστιν αριθμός; </w:t>
      </w:r>
    </w:p>
    <w:p w14:paraId="10B0CB3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Πόσοι ήταν πρόθυμοι να ακούσουν τις λιγοστές φωνές που εις μάτην προειδοποιούσαν για τα επερχόμενα αδιέξοδα; Ακόμη και μέσα στην περίοδο της κρίσης, συγκεκριμένα στην περίοδο 2008-2015, συνταξιοδοτήθηκαν πεντακόσιες πενήντα χιλιάδες άτομα, ενώ άλλες τριακό</w:t>
      </w:r>
      <w:r>
        <w:rPr>
          <w:rFonts w:eastAsia="Times New Roman" w:cs="Times New Roman"/>
          <w:szCs w:val="24"/>
        </w:rPr>
        <w:t xml:space="preserve">σιες χιλιάδες έχουν κάνει τις αιτήσεις τους και βρίσκονται σε ουρά αναμονής για χρόνια. Σύνολο: οκτακόσιες πενήντα χιλιάδες περίπου μέσα σε οκτώ μόλις χρόνια. Ποιος είναι ο μέσος όρος ηλικίας συνταξιοδότησης των ατόμων αυτών; </w:t>
      </w:r>
    </w:p>
    <w:p w14:paraId="10B0CB3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δεν έχει νόημα να προστρέξει κανείς σε περισσότερα στοιχεία. Απλώς, ένα σύστημα όπου οι αμοιβές από εργασία εκπροσωπούν το 25% του ΑΕΠ και των συντάξεων το 16% με 16,5%,</w:t>
      </w:r>
      <w:r>
        <w:rPr>
          <w:rFonts w:eastAsia="Times New Roman"/>
          <w:szCs w:val="24"/>
        </w:rPr>
        <w:t>∙</w:t>
      </w:r>
      <w:r>
        <w:rPr>
          <w:rFonts w:eastAsia="Times New Roman" w:cs="Times New Roman"/>
          <w:szCs w:val="24"/>
        </w:rPr>
        <w:t>ένα σύστημα που το ποσό που καταλήγει στους μισθούς μειώθηκε κατά 27%, ενώ το ποσό πο</w:t>
      </w:r>
      <w:r>
        <w:rPr>
          <w:rFonts w:eastAsia="Times New Roman" w:cs="Times New Roman"/>
          <w:szCs w:val="24"/>
        </w:rPr>
        <w:t>υ καταλήγει σε συντάξεις αυξήθηκε κατά 13%</w:t>
      </w:r>
      <w:r>
        <w:rPr>
          <w:rFonts w:eastAsia="Times New Roman"/>
          <w:szCs w:val="24"/>
        </w:rPr>
        <w:t xml:space="preserve">, </w:t>
      </w:r>
      <w:r>
        <w:rPr>
          <w:rFonts w:eastAsia="Times New Roman" w:cs="Times New Roman"/>
          <w:szCs w:val="24"/>
        </w:rPr>
        <w:t>ένα σύστημα όπου η αναλογία εργαζομένων και συνταξιούχων από 1/77 το 2000 έφθασε στο 1/27 το 2013, απλώς, ένα τέτοιο σύστημα έχει πάψει προ πολλού να είναι βιώσιμο.</w:t>
      </w:r>
    </w:p>
    <w:p w14:paraId="10B0CB3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 αυτό και δικαίως χαρακτηρίσαμε το παρόν </w:t>
      </w:r>
      <w:r>
        <w:rPr>
          <w:rFonts w:eastAsia="Times New Roman" w:cs="Times New Roman"/>
          <w:szCs w:val="24"/>
        </w:rPr>
        <w:t>νομοσχέδιο αναχρονιστικό, ακατάλληλο και αδιέξοδο. Δεν αποτελεί παρά σπασμωδική αντίδραση για την κάλυψη του δημοσιονομικού κενού.</w:t>
      </w:r>
    </w:p>
    <w:p w14:paraId="10B0CB3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ρυθμίσεις δεν αποσκοπούν παρά να εξυπηρετήσουν κάποια πολιτική πελατεία εν γνώσει του γεγονότος ότι και οι κύριες συντάξει</w:t>
      </w:r>
      <w:r>
        <w:rPr>
          <w:rFonts w:eastAsia="Times New Roman" w:cs="Times New Roman"/>
          <w:szCs w:val="24"/>
        </w:rPr>
        <w:t xml:space="preserve">ς προβλέπεται να μειωθούν, να συμπέσουν δηλαδή με έναν υποτιθέμενο πολιτικό κύκλο. Αυτή είναι οι εμφανείς μικροκομματικοί υπολογισμοί όλων υμών, κυρίες και κύριοι συνάδελφοι του ΣΥΡΙΖΑ, που θα δίνατε, σκίζοντας τα μνημόνια, τη δέκατη τρίτη σύνταξη. </w:t>
      </w:r>
    </w:p>
    <w:p w14:paraId="10B0CB3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η συζήτησή μας έχει ένα τεράστιο κενό. Στην Αίθουσα αυτή υπάρχει ένας μεγάλος απών. Συζητάμε και αποφασίζουμε ερήμην του. Πρόκειται για τις νέες γενιές, τις εργαζόμενες αλλά και τις άνεργες, και αυτές που σχεδιάζουν απογοητευμένες κ</w:t>
      </w:r>
      <w:r>
        <w:rPr>
          <w:rFonts w:eastAsia="Times New Roman" w:cs="Times New Roman"/>
          <w:szCs w:val="24"/>
        </w:rPr>
        <w:t>αι αποθαρρημένες να εγκαταλείψουν τη χώρα στην οποία γεννήθηκαν και μεγάλωσαν, για να αναζητήσουν τις ευκαιρίες και την τύχη τους αλλού.</w:t>
      </w:r>
    </w:p>
    <w:p w14:paraId="10B0CB4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πιστεύω ακράδαντα ότι μόνο η συλλογική αυτογνωσία θα μας οδηγήσει στη συλλογική ευθύνη. Χ</w:t>
      </w:r>
      <w:r>
        <w:rPr>
          <w:rFonts w:eastAsia="Times New Roman" w:cs="Times New Roman"/>
          <w:szCs w:val="24"/>
        </w:rPr>
        <w:t xml:space="preserve">ρειαζόμαστε λύσεις σε βάθος δεκαπέντε με είκοσι ετών. Έχει ειπωθεί ότι η κυκλοφορία της εμπιστοσύνης είναι προτιμότερη από την κυκλοφορία του χρήματος. </w:t>
      </w:r>
    </w:p>
    <w:p w14:paraId="10B0CB4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Αυτή η Κυβέρνηση όχι μόνο έχει λιγοστέψει την κυκλοφορία του χρήματος, αλλά, νομίζω, δυστυχώς, ότι στερ</w:t>
      </w:r>
      <w:r>
        <w:rPr>
          <w:rFonts w:eastAsia="Times New Roman" w:cs="Times New Roman"/>
          <w:szCs w:val="24"/>
        </w:rPr>
        <w:t>είται πλέον και της εμπιστοσύνης των πολιτών. Είναι μ</w:t>
      </w:r>
      <w:r>
        <w:rPr>
          <w:rFonts w:eastAsia="Times New Roman" w:cs="Times New Roman"/>
          <w:szCs w:val="24"/>
        </w:rPr>
        <w:t>ί</w:t>
      </w:r>
      <w:r>
        <w:rPr>
          <w:rFonts w:eastAsia="Times New Roman" w:cs="Times New Roman"/>
          <w:szCs w:val="24"/>
        </w:rPr>
        <w:t xml:space="preserve">α Κυβέρνηση μη αξιόπιστη. </w:t>
      </w:r>
    </w:p>
    <w:p w14:paraId="10B0CB4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εικόνα του νομοσχεδίου, με δ</w:t>
      </w:r>
      <w:r>
        <w:rPr>
          <w:rFonts w:eastAsia="Times New Roman" w:cs="Times New Roman"/>
          <w:szCs w:val="24"/>
        </w:rPr>
        <w:t>ύ</w:t>
      </w:r>
      <w:r>
        <w:rPr>
          <w:rFonts w:eastAsia="Times New Roman" w:cs="Times New Roman"/>
          <w:szCs w:val="24"/>
        </w:rPr>
        <w:t xml:space="preserve">ο λόγια -και γι’ αυτό θα το καταψηφίσω- είναι ληστεία στο φορολογικό και ισοπέδωση χωρίς μέλλον στο ασφαλιστικό. </w:t>
      </w:r>
      <w:r>
        <w:rPr>
          <w:rFonts w:eastAsia="Times New Roman" w:cs="Times New Roman"/>
          <w:szCs w:val="24"/>
        </w:rPr>
        <w:t>Π</w:t>
      </w:r>
      <w:r>
        <w:rPr>
          <w:rFonts w:eastAsia="Times New Roman" w:cs="Times New Roman"/>
          <w:szCs w:val="24"/>
        </w:rPr>
        <w:t>ρέπει να τελειώνουμε, κυρίες κ</w:t>
      </w:r>
      <w:r>
        <w:rPr>
          <w:rFonts w:eastAsia="Times New Roman" w:cs="Times New Roman"/>
          <w:szCs w:val="24"/>
        </w:rPr>
        <w:t>αι κύριοι συνάδελφοι, με τις παραπλανήσεις, να εγκαταλειφθεί η δημαγωγία και η πλειοδοσία στο ψέμα, για να μην θρηνήσουμε χειρότερα.</w:t>
      </w:r>
    </w:p>
    <w:p w14:paraId="10B0CB4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B0CB44" w14:textId="77777777" w:rsidR="009F6C17" w:rsidRDefault="003C1E98">
      <w:pPr>
        <w:spacing w:line="600" w:lineRule="auto"/>
        <w:ind w:firstLine="720"/>
        <w:jc w:val="center"/>
        <w:rPr>
          <w:rFonts w:eastAsia="Times New Roman"/>
          <w:bCs/>
        </w:rPr>
      </w:pPr>
      <w:r>
        <w:rPr>
          <w:rFonts w:eastAsia="Times New Roman"/>
          <w:bCs/>
        </w:rPr>
        <w:t>(Χειροκροτήματα από την πτέρυγα του Ποταμιού)</w:t>
      </w:r>
    </w:p>
    <w:p w14:paraId="10B0CB45" w14:textId="77777777" w:rsidR="009F6C17" w:rsidRDefault="003C1E98">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Ευχαριστούμε, κύριε Λυκούδη.</w:t>
      </w:r>
    </w:p>
    <w:p w14:paraId="10B0CB46" w14:textId="77777777" w:rsidR="009F6C17" w:rsidRDefault="003C1E98">
      <w:pPr>
        <w:spacing w:line="600" w:lineRule="auto"/>
        <w:ind w:firstLine="720"/>
        <w:jc w:val="both"/>
        <w:rPr>
          <w:rFonts w:eastAsia="Times New Roman"/>
          <w:bCs/>
        </w:rPr>
      </w:pPr>
      <w:r>
        <w:rPr>
          <w:rFonts w:eastAsia="Times New Roman"/>
          <w:bCs/>
        </w:rPr>
        <w:t>Το</w:t>
      </w:r>
      <w:r>
        <w:rPr>
          <w:rFonts w:eastAsia="Times New Roman"/>
          <w:bCs/>
        </w:rPr>
        <w:t>ν λόγο έχει ο κ. Κατσιαντώνης από την Ένωση Κεντρώων.</w:t>
      </w:r>
    </w:p>
    <w:p w14:paraId="10B0CB47" w14:textId="77777777" w:rsidR="009F6C17" w:rsidRDefault="003C1E98">
      <w:pPr>
        <w:spacing w:line="600" w:lineRule="auto"/>
        <w:ind w:firstLine="720"/>
        <w:jc w:val="both"/>
        <w:rPr>
          <w:rFonts w:eastAsia="Times New Roman" w:cs="Times New Roman"/>
          <w:szCs w:val="24"/>
        </w:rPr>
      </w:pPr>
      <w:r>
        <w:rPr>
          <w:rFonts w:eastAsia="Times New Roman"/>
          <w:b/>
          <w:bCs/>
        </w:rPr>
        <w:t>ΓΕΩΡΓΙΟΣ ΚΑΤΣΙΑΝΤΩΝΗΣ:</w:t>
      </w:r>
      <w:r>
        <w:rPr>
          <w:rFonts w:eastAsia="Times New Roman"/>
          <w:bCs/>
        </w:rPr>
        <w:t xml:space="preserve"> Κυρίες και κύριοι συνάδελφοι, είναι πραγματικά οξύμωρο να βλέπουμε σήμερα τους ανθρώπους που πριν από δύο χρόνια υποκινούσαν τον κόσμο σε απεργιακές κινητοποιήσεις, σήμερα να στοχ</w:t>
      </w:r>
      <w:r>
        <w:rPr>
          <w:rFonts w:eastAsia="Times New Roman"/>
          <w:bCs/>
        </w:rPr>
        <w:t>οποιούνται για αντιλαϊκά μέτρα.</w:t>
      </w:r>
      <w:r>
        <w:rPr>
          <w:rFonts w:eastAsia="Times New Roman" w:cs="Times New Roman"/>
          <w:szCs w:val="24"/>
        </w:rPr>
        <w:t xml:space="preserve"> </w:t>
      </w:r>
    </w:p>
    <w:p w14:paraId="10B0CB48"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Τουλάχιστον, ελπίζω, έστω και αυτή</w:t>
      </w:r>
      <w:r>
        <w:rPr>
          <w:rFonts w:eastAsia="Times New Roman" w:cs="Times New Roman"/>
          <w:szCs w:val="24"/>
        </w:rPr>
        <w:t>ν</w:t>
      </w:r>
      <w:r>
        <w:rPr>
          <w:rFonts w:eastAsia="Times New Roman" w:cs="Times New Roman"/>
          <w:szCs w:val="24"/>
        </w:rPr>
        <w:t xml:space="preserve"> την ύστατη στιγμή, ο κόσμος να καταλάβει ότι η δημαγωγία και ο λαϊκισμός του παρελθόντος πρέπει επιτέλους σε αυτή</w:t>
      </w:r>
      <w:r>
        <w:rPr>
          <w:rFonts w:eastAsia="Times New Roman" w:cs="Times New Roman"/>
          <w:szCs w:val="24"/>
        </w:rPr>
        <w:t>ν</w:t>
      </w:r>
      <w:r>
        <w:rPr>
          <w:rFonts w:eastAsia="Times New Roman" w:cs="Times New Roman"/>
          <w:szCs w:val="24"/>
        </w:rPr>
        <w:t xml:space="preserve"> τη χώρα να τελειώσουν, γιατί απλά εύκολες λύσεις δεν υπάρχουν. Οι περισσότεροι πολιτικοί και Βουλευτές, δυστυχώς, έχουν κτίσει καριέρες, υποσχόμενοι τις εύκολες λύσεις.</w:t>
      </w:r>
    </w:p>
    <w:p w14:paraId="10B0CB49"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ακολουθήσουμε τον δρόμο των μεταρρυθμίσεων, όπως επιτακτικά ζητάει η </w:t>
      </w:r>
      <w:r>
        <w:rPr>
          <w:rFonts w:eastAsia="Times New Roman" w:cs="Times New Roman"/>
          <w:szCs w:val="24"/>
        </w:rPr>
        <w:t>Ένωση Κεντρώων από την πρώτη μέρα κιόλας που μπήκαμε στη Βουλή, γινόμαστε μάρτυρες της διάσωσης του παλαιοκομματισμού.</w:t>
      </w:r>
    </w:p>
    <w:p w14:paraId="10B0CB4A"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Το νομοσχέδιο που κατεπειγόντως καταθέτετε στη Βουλή για να προλάβετε τις διεθνείς εξελίξεις προστατεύει τα αγαπημένα παιδιά του συστήματ</w:t>
      </w:r>
      <w:r>
        <w:rPr>
          <w:rFonts w:eastAsia="Times New Roman" w:cs="Times New Roman"/>
          <w:szCs w:val="24"/>
        </w:rPr>
        <w:t>ος, εκείνους, για παράδειγμα, που παίρνουν πολλαπλές συντάξεις μέχρι και 3.000 ευρώ τον μήνα, εκείνους που δικαιούνται προσωπικές διαφορές και προνομιακές μεταχειρίσεις.</w:t>
      </w:r>
    </w:p>
    <w:p w14:paraId="10B0CB4B"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Αλήθεια, ποιος, ας πούμε, ασφαλισμένος του ΟΑΕΕ, δηλαδή του ΤΕΒΕ, γνωρίζει τι εστί προ</w:t>
      </w:r>
      <w:r>
        <w:rPr>
          <w:rFonts w:eastAsia="Times New Roman" w:cs="Times New Roman"/>
          <w:szCs w:val="24"/>
        </w:rPr>
        <w:t>σωπική διαφορά; Προσπαθήσατε ποτέ να του το εξηγήσετε; Ποιος από αυτούς έστω ξέρει τι είναι το εφάπαξ; Ποιος εποχιακός απασχολούμενος στον κλάδο των οικοδομών μπορεί να καταλάβει για ποιον λόγο ένας πενηνταπεντάρης συνταξιούχος ΔΕΚΟ παίρνει περίπου 2.000 ε</w:t>
      </w:r>
      <w:r>
        <w:rPr>
          <w:rFonts w:eastAsia="Times New Roman" w:cs="Times New Roman"/>
          <w:szCs w:val="24"/>
        </w:rPr>
        <w:t>υρώ τον μήνα; Μπορείτε να τον κοιτάξετε στα μάτια και να του πείτε ότι αυτός ο εποχιακός εργάτης, όταν συμπληρώσει με το ζόρι δεκαπέντε χρόνια υπηρεσίας, θα πάρει εθνική σύνταξη μόνο 384 ευρώ τον μήνα;</w:t>
      </w:r>
    </w:p>
    <w:p w14:paraId="10B0CB4C"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Είδαμε ακόμη και τον Πρόεδρο της Βουλής να ανεβαίνει π</w:t>
      </w:r>
      <w:r>
        <w:rPr>
          <w:rFonts w:eastAsia="Times New Roman" w:cs="Times New Roman"/>
          <w:szCs w:val="24"/>
        </w:rPr>
        <w:t>άνω σε αυτό εδώ το Βήμα και να υποστηρίζει ότι οι πρώην Βουλευτές, οι οποίοι συνταξιοδοτήθηκαν πριν το 2012, δεν μπορούν να ζήσουν με τη σύνταξη που θα πάρουν. Επομένως, να μην τους την κόψουμε.</w:t>
      </w:r>
    </w:p>
    <w:p w14:paraId="10B0CB4D"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Αν δεν μπορούν να ζήσουν αυτοί με τη σύνταξη που θα πάρουν, κ</w:t>
      </w:r>
      <w:r>
        <w:rPr>
          <w:rFonts w:eastAsia="Times New Roman" w:cs="Times New Roman"/>
          <w:szCs w:val="24"/>
        </w:rPr>
        <w:t>άποιος που παίρνει μόνο το ένα τρίτο από αυτούς, πώς θα μπορέσει να ζήσει; Έχει γενικότερα, δηλαδή, αυτός που θα πάρει την εθνική σύνταξη λιγότερες ανάγκες; Στο κάτω</w:t>
      </w:r>
      <w:r>
        <w:rPr>
          <w:rFonts w:eastAsia="Times New Roman" w:cs="Times New Roman"/>
          <w:szCs w:val="24"/>
        </w:rPr>
        <w:t xml:space="preserve"> </w:t>
      </w:r>
      <w:r>
        <w:rPr>
          <w:rFonts w:eastAsia="Times New Roman" w:cs="Times New Roman"/>
          <w:szCs w:val="24"/>
        </w:rPr>
        <w:t>κάτω, γιατί οι πρώην Βουλευτές και γενικότερα, οι πρώην αιρετοί δεν μπορούν να ζήσουν, αφο</w:t>
      </w:r>
      <w:r>
        <w:rPr>
          <w:rFonts w:eastAsia="Times New Roman" w:cs="Times New Roman"/>
          <w:szCs w:val="24"/>
        </w:rPr>
        <w:t>ύ τους έχετε εξασφαλίσει την ελάχιστη εγγυημένη εθνική σύνταξη, αφού μας λέτε ότι αρκεί αυτή η σύνταξη για να εγγυηθεί την επιβίωση των πολιτών.</w:t>
      </w:r>
    </w:p>
    <w:p w14:paraId="10B0CB4E"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Ας πάρουν αυτοί τα 384 ευρώ, αν έχουν συμπληρώσει είκοσι χρόνια πολιτικής θητείας. Εμείς, ως Ένωση Κεντρώων, υπ</w:t>
      </w:r>
      <w:r>
        <w:rPr>
          <w:rFonts w:eastAsia="Times New Roman" w:cs="Times New Roman"/>
          <w:szCs w:val="24"/>
        </w:rPr>
        <w:t>οστηρίζουμε ότι οι πρώην αιρετοί -είτε Βουλευτές, είτε νομάρχες, είτε δήμαρχοι, είτε οτιδήποτε αφορά αιρετό δημόσιο αξίωμα- δεν πρέπει να παίρνουν καμμία σύνταξη η οποία θα στηρίζεται στην πολιτική τους υπηρεσία, γιατί απλά αποτελεί λειτούργημα και όχι επά</w:t>
      </w:r>
      <w:r>
        <w:rPr>
          <w:rFonts w:eastAsia="Times New Roman" w:cs="Times New Roman"/>
          <w:szCs w:val="24"/>
        </w:rPr>
        <w:t>γγελμα.</w:t>
      </w:r>
    </w:p>
    <w:p w14:paraId="10B0CB4F"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ντροπή και πρόκληση για όλους είναι να προβλέπετε στο ασφαλιστικό νομοσχέδιο πολλαπλούς συνταξιούχους των 3.000 ευρώ. Είναι πρόκληση πάνω απ’ όλα για εκείνους από τους οποίους θέλετε να πάρετε εισφορές. Σας θυμίζω τον διανεμητικό χαρακτήρα </w:t>
      </w:r>
      <w:r>
        <w:rPr>
          <w:rFonts w:eastAsia="Times New Roman" w:cs="Times New Roman"/>
          <w:szCs w:val="24"/>
        </w:rPr>
        <w:t>του συνταξιοδοτικού μας συστήματος, δηλαδή οι τρέχοντες εργαζόμενοι πληρώνουν εκείνους που βρίσκονται στη σύνταξη αυτή</w:t>
      </w:r>
      <w:r>
        <w:rPr>
          <w:rFonts w:eastAsia="Times New Roman" w:cs="Times New Roman"/>
          <w:szCs w:val="24"/>
        </w:rPr>
        <w:t>ν</w:t>
      </w:r>
      <w:r>
        <w:rPr>
          <w:rFonts w:eastAsia="Times New Roman" w:cs="Times New Roman"/>
          <w:szCs w:val="24"/>
        </w:rPr>
        <w:t xml:space="preserve"> τη στιγμή.</w:t>
      </w:r>
    </w:p>
    <w:p w14:paraId="10B0CB50"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Πώς θα πείσετε, λοιπόν, κάποιον μικρομεσαίο επιχειρηματία να πληρώνει τις τεράστιες εισφορές του ΤΕΒΕ 20% επί του καθαρού του</w:t>
      </w:r>
      <w:r>
        <w:rPr>
          <w:rFonts w:eastAsia="Times New Roman" w:cs="Times New Roman"/>
          <w:szCs w:val="24"/>
        </w:rPr>
        <w:t>ς εισοδήματος; Πώς θα πείσετε κάποιον που διατηρεί μ</w:t>
      </w:r>
      <w:r>
        <w:rPr>
          <w:rFonts w:eastAsia="Times New Roman" w:cs="Times New Roman"/>
          <w:szCs w:val="24"/>
        </w:rPr>
        <w:t>ί</w:t>
      </w:r>
      <w:r>
        <w:rPr>
          <w:rFonts w:eastAsia="Times New Roman" w:cs="Times New Roman"/>
          <w:szCs w:val="24"/>
        </w:rPr>
        <w:t>α οικογενειακή επιχείρηση ότι θα πρέπει να μειώσει τα ψώνια του στο σο</w:t>
      </w:r>
      <w:r>
        <w:rPr>
          <w:rFonts w:eastAsia="Times New Roman" w:cs="Times New Roman"/>
          <w:szCs w:val="24"/>
        </w:rPr>
        <w:t>υ</w:t>
      </w:r>
      <w:r>
        <w:rPr>
          <w:rFonts w:eastAsia="Times New Roman" w:cs="Times New Roman"/>
          <w:szCs w:val="24"/>
        </w:rPr>
        <w:t>περμάρκετ για να παίρνει πολλαπλή σύνταξη των 3.000 ευρώ ένας τέως υπάλληλος ΔΕΚΟ; Εάν δεν είναι αυτό παθογένεια και αιτία αναξιοπισ</w:t>
      </w:r>
      <w:r>
        <w:rPr>
          <w:rFonts w:eastAsia="Times New Roman" w:cs="Times New Roman"/>
          <w:szCs w:val="24"/>
        </w:rPr>
        <w:t>τίας του κράτους, τότε τι είναι;</w:t>
      </w:r>
    </w:p>
    <w:p w14:paraId="10B0CB51"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Κατά βάθος, γνωρίζετε το κακό που έχετε κάνει στην κοινωνία. Όπως ανέφερε και ο συνάδελφος της ΔΗΜΑΡ νωρίτερα, κλείσατε χθες μέχρι και τον Εθνικό Κήπο, καθώς φοβάστε για έκτροπα και μάλιστα, με κλειστά τα μέσα μαζικής ενημέ</w:t>
      </w:r>
      <w:r>
        <w:rPr>
          <w:rFonts w:eastAsia="Times New Roman" w:cs="Times New Roman"/>
          <w:szCs w:val="24"/>
        </w:rPr>
        <w:t>ρωσης. Μία ερώτηση θέλω να κάνω: Μήπως θέλετε να μετατρέψετε τον Εθνικό Κήπο σε «Βασιλικό» πάλι;</w:t>
      </w:r>
    </w:p>
    <w:p w14:paraId="10B0CB52"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Ο κ. Κατρούγκαλος, που μόλις έφυγε, δήλωσε επί λέξει ότι η ασφαλιστική και φορολογική μεταρρύθμιση επιβαρύνει τον ελεύθερο επαγγελματία των 25.000 ευρώ κατά </w:t>
      </w:r>
      <w:r>
        <w:rPr>
          <w:rFonts w:eastAsia="Times New Roman" w:cs="Times New Roman"/>
          <w:szCs w:val="24"/>
        </w:rPr>
        <w:t>170 ευρώ τον χρόνο και για όλες τις άλλες περιπτώσεις, για οποιονδήποτε έχει κάτω από 25.000 ευρώ εισόδημα υπάρχει ελάφρυνση. Το διαθέσιμο εισόδημα, δηλαδή, που μένει στην τσέπη του είναι μεγαλύτερο.</w:t>
      </w:r>
    </w:p>
    <w:p w14:paraId="10B0CB53" w14:textId="77777777" w:rsidR="009F6C17" w:rsidRDefault="003C1E98">
      <w:pPr>
        <w:spacing w:line="600" w:lineRule="auto"/>
        <w:ind w:firstLine="720"/>
        <w:contextualSpacing/>
        <w:jc w:val="both"/>
        <w:rPr>
          <w:rFonts w:eastAsia="Times New Roman" w:cs="Times New Roman"/>
          <w:szCs w:val="24"/>
        </w:rPr>
      </w:pPr>
      <w:r>
        <w:rPr>
          <w:rFonts w:eastAsia="Times New Roman" w:cs="Times New Roman"/>
          <w:szCs w:val="24"/>
        </w:rPr>
        <w:t xml:space="preserve">Μα, δεν καταλαβαίνετε, κύριοι, ότι η ανεργία θα μειωθεί </w:t>
      </w:r>
      <w:r>
        <w:rPr>
          <w:rFonts w:eastAsia="Times New Roman" w:cs="Times New Roman"/>
          <w:szCs w:val="24"/>
        </w:rPr>
        <w:t>μόνο όταν η μικρομεσαία επιχείρηση βγάλει περισσότερα χρήματα; Οι ίδιοι αποδέχεσθε ότι κάποιος ιδιώτης που βγάζει πάνω από 25.000 ευρώ είναι ο χαμένος του νέου ασφαλιστικού νομοσχεδίου. Αυτός ο άνθρωπος, όμως, που εσείς στοχοποιείτε σήμερα, θα ήταν εκείνος</w:t>
      </w:r>
      <w:r>
        <w:rPr>
          <w:rFonts w:eastAsia="Times New Roman" w:cs="Times New Roman"/>
          <w:szCs w:val="24"/>
        </w:rPr>
        <w:t xml:space="preserve"> που θα άνοιγε θέσεις εργασίας.</w:t>
      </w:r>
    </w:p>
    <w:p w14:paraId="10B0CB54"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Τώρα όχι μόνο δεν θα ανοίξει θέσεις εργασίας, όχι μόνο δεν θα αυξήσει τα έσοδα του κράτους μέσω των ασφαλιστικών εισφορών, αλλά θα απολύσει και κόσμο, γιατί απλώς ο λογαριασμός του δεν βγαίνει. Με ποσοστιαία τέλη επιτηδεύματ</w:t>
      </w:r>
      <w:r>
        <w:rPr>
          <w:rFonts w:eastAsia="Times New Roman" w:cs="Times New Roman"/>
          <w:szCs w:val="28"/>
        </w:rPr>
        <w:t>ος, με 100% προκαταβολές φόρου, με τερατώδη κλίμακα φορολογίας 45% στα υψηλά εισοδήματα, ο άνθρωπος στον πρώτο χρόνο λειτουργίας του «μπαίνει μέσα». Όχι μόνο δεν θα έχει περιθώριο για προσλήψεις, αλλά δεν θα μπορεί να εξασφαλίσει ούτε τα προς ζην για την ο</w:t>
      </w:r>
      <w:r>
        <w:rPr>
          <w:rFonts w:eastAsia="Times New Roman" w:cs="Times New Roman"/>
          <w:szCs w:val="28"/>
        </w:rPr>
        <w:t xml:space="preserve">ικογένειά του. </w:t>
      </w:r>
    </w:p>
    <w:p w14:paraId="10B0CB55"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Αυτόν τον ίδιο άνθρωπο, αν δεν δηλώσει 2.000 ευρώ στη φορολογική του δήλωση, για να μπορέσει, για παράδειγμα, να πληρώσει το φροντιστήριο των παιδιών του, θα τον πείτε «φοροφυγά», θα τον διαπομπεύσετε και θα του στείλετε προσωπικό έλεγχο γι</w:t>
      </w:r>
      <w:r>
        <w:rPr>
          <w:rFonts w:eastAsia="Times New Roman" w:cs="Times New Roman"/>
          <w:szCs w:val="28"/>
        </w:rPr>
        <w:t>α να του κλείσετε την επιχείρηση.</w:t>
      </w:r>
    </w:p>
    <w:p w14:paraId="10B0CB56"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Εμείς, ως Ένωση Κεντρώων, στηρίζουμε τους ανθρώπους που παράγουν, είτε είναι στο </w:t>
      </w:r>
      <w:r>
        <w:rPr>
          <w:rFonts w:eastAsia="Times New Roman" w:cs="Times New Roman"/>
          <w:szCs w:val="28"/>
        </w:rPr>
        <w:t>δ</w:t>
      </w:r>
      <w:r>
        <w:rPr>
          <w:rFonts w:eastAsia="Times New Roman" w:cs="Times New Roman"/>
          <w:szCs w:val="28"/>
        </w:rPr>
        <w:t>ημόσιο είτε είναι στον ιδιωτικό τομέα. Δεν ανεχόμαστε, όμως, να συνεχίζετε τις παθογένειες του παρελθόντος και υποστηρίζουμε ότι μέσα στο τρ</w:t>
      </w:r>
      <w:r>
        <w:rPr>
          <w:rFonts w:eastAsia="Times New Roman" w:cs="Times New Roman"/>
          <w:szCs w:val="28"/>
        </w:rPr>
        <w:t xml:space="preserve">έχον νομοσχέδιο βάζετε σε πολυετή γύψο τη χώρα και υποθηκεύετε το μέλλον των παιδιών μας. </w:t>
      </w:r>
    </w:p>
    <w:p w14:paraId="10B0CB57"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Δεν θα μας βρείτε συμμάχους, λοιπόν, σ’ αυτήν την απαράδεκτη κατεύθυνση. Καταψηφίζουμε επί της αρχής και θα τοποθετηθούμε στα άρθρα αύριο.</w:t>
      </w:r>
    </w:p>
    <w:p w14:paraId="10B0CB58" w14:textId="77777777" w:rsidR="009F6C17" w:rsidRDefault="003C1E98">
      <w:pPr>
        <w:spacing w:line="600" w:lineRule="auto"/>
        <w:ind w:firstLine="720"/>
        <w:jc w:val="center"/>
        <w:rPr>
          <w:rFonts w:eastAsia="Times New Roman" w:cs="Times New Roman"/>
          <w:szCs w:val="28"/>
        </w:rPr>
      </w:pPr>
      <w:r>
        <w:rPr>
          <w:rFonts w:eastAsia="Times New Roman" w:cs="Times New Roman"/>
          <w:szCs w:val="28"/>
        </w:rPr>
        <w:t>(Χειροκροτήματα από την πτ</w:t>
      </w:r>
      <w:r>
        <w:rPr>
          <w:rFonts w:eastAsia="Times New Roman" w:cs="Times New Roman"/>
          <w:szCs w:val="28"/>
        </w:rPr>
        <w:t>έρυγα της Ένωσης Κεντρώων)</w:t>
      </w:r>
    </w:p>
    <w:p w14:paraId="10B0CB59"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ΠΡΟΕΔΡΕΥΩΝ (Γεώργιος Λαμπρούλης):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λόγο έχει ο κ. Θεοχάρης ως Ανεξάρτητος Βουλευτής.</w:t>
      </w:r>
    </w:p>
    <w:p w14:paraId="10B0CB5A" w14:textId="77777777" w:rsidR="009F6C17" w:rsidRDefault="003C1E98">
      <w:pPr>
        <w:spacing w:line="600" w:lineRule="auto"/>
        <w:ind w:firstLine="720"/>
        <w:jc w:val="both"/>
        <w:rPr>
          <w:rFonts w:eastAsia="Times New Roman" w:cs="Times New Roman"/>
          <w:szCs w:val="28"/>
        </w:rPr>
      </w:pPr>
      <w:r>
        <w:rPr>
          <w:rFonts w:eastAsia="Times New Roman" w:cs="Times New Roman"/>
          <w:b/>
          <w:szCs w:val="28"/>
        </w:rPr>
        <w:t>ΘΕΟΧΑΡΗΣ (ΧΑΡΗΣ) ΘΕΟΧΑΡΗΣ:</w:t>
      </w:r>
      <w:r>
        <w:rPr>
          <w:rFonts w:eastAsia="Times New Roman" w:cs="Times New Roman"/>
          <w:szCs w:val="28"/>
        </w:rPr>
        <w:t xml:space="preserve"> Σας ευχαριστώ, κύριε Πρόεδρε.</w:t>
      </w:r>
    </w:p>
    <w:p w14:paraId="10B0CB5B"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κάποιος πρέπει να σας πει πως το νομοσχέδιο είναι δικ</w:t>
      </w:r>
      <w:r>
        <w:rPr>
          <w:rFonts w:eastAsia="Times New Roman" w:cs="Times New Roman"/>
          <w:szCs w:val="28"/>
        </w:rPr>
        <w:t xml:space="preserve">ό σας. Άκουσα προηγουμένως την κ. Γκαρά και δεν πίστευα στα αυτιά μου. Το αποδόμησε εντελώς. Μίλησε για τους νέους, τους ελεύθερους επαγγελματίες. Το κατακρεούργησε. </w:t>
      </w:r>
    </w:p>
    <w:p w14:paraId="10B0CB5C"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Κάποιος δεν πρέπει να σας πει ότι είναι δικό σας νομοσχέδιο; Αφού δεν μπορείτε να το στηρ</w:t>
      </w:r>
      <w:r>
        <w:rPr>
          <w:rFonts w:eastAsia="Times New Roman" w:cs="Times New Roman"/>
          <w:szCs w:val="28"/>
        </w:rPr>
        <w:t>ίξετε, κάντε τουλάχιστον ό,τι έκαναν οι πολιτικά δειλοί, οι ΑΝΕΛ, που δεν τολμά να σηκωθεί ένας να μιλήσει. Ούτε ένας δεν έχει γραφτεί να μιλήσει από τους ΑΝΕΛ, γιατί δεν μπορούν να το στηρίξουν. Όμως, θα ψηφίσουν. Ο ελληνικός λαός την πολιτική δειλία θα τ</w:t>
      </w:r>
      <w:r>
        <w:rPr>
          <w:rFonts w:eastAsia="Times New Roman" w:cs="Times New Roman"/>
          <w:szCs w:val="28"/>
        </w:rPr>
        <w:t>ην ανταμείψει το ίδιο με την ψήφιση της καταστροφής που φέρνουν.</w:t>
      </w:r>
    </w:p>
    <w:p w14:paraId="10B0CB5D"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Έχουμε μπροστά μας το νομοσχέδιο που θα οδηγήσει στην πτώση σας. Ευτυχώς! Πρέπει να φύγετε. Μ’ αυτό το νομοσχέδιο ολοκληρώνεται το έγκλημα εις βάρος των αδυνάμων, εις βάρος της Ελλάδας που πα</w:t>
      </w:r>
      <w:r>
        <w:rPr>
          <w:rFonts w:eastAsia="Times New Roman" w:cs="Times New Roman"/>
          <w:szCs w:val="28"/>
        </w:rPr>
        <w:t>ράγει, εις βάρος της ελπίδας όσων σας πίστεψαν. Το 29% είναι το νέο επεισόδιο στην ταινία τρόμου που παράγετε. Όποιος έχει ίχνος αξιοπρέπειας, ίχνος ευαισθησίας, ίχνος ενσυναίσθησης, δεν μπορεί να ψηφίσει αυτό το νομοσχέδιο.</w:t>
      </w:r>
    </w:p>
    <w:p w14:paraId="10B0CB5E"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Εγώ δεν θα το κάνω. Το οφείλω σ</w:t>
      </w:r>
      <w:r>
        <w:rPr>
          <w:rFonts w:eastAsia="Times New Roman" w:cs="Times New Roman"/>
          <w:szCs w:val="28"/>
        </w:rPr>
        <w:t>τη συνείδησή μου. Το οφείλω στους πολίτες που με ψήφισαν. Το οφείλω, κυρίως, στις νέες γενιές που δεν έχουν ακόμα δικαίωμα ψήφου.</w:t>
      </w:r>
    </w:p>
    <w:p w14:paraId="10B0CB5F"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Το ασφαλιστικό που φέρνετε – μας το λένε οι μελέτες που κατέθεσε ο ίδιος ο κ. Κατρούγκαλος στην </w:t>
      </w:r>
      <w:r>
        <w:rPr>
          <w:rFonts w:eastAsia="Times New Roman" w:cs="Times New Roman"/>
          <w:szCs w:val="28"/>
        </w:rPr>
        <w:t>ε</w:t>
      </w:r>
      <w:r>
        <w:rPr>
          <w:rFonts w:eastAsia="Times New Roman" w:cs="Times New Roman"/>
          <w:szCs w:val="28"/>
        </w:rPr>
        <w:t>πιτροπή- δεν λύνει το πρόβλημ</w:t>
      </w:r>
      <w:r>
        <w:rPr>
          <w:rFonts w:eastAsia="Times New Roman" w:cs="Times New Roman"/>
          <w:szCs w:val="28"/>
        </w:rPr>
        <w:t xml:space="preserve">α. Η δαπάνη, αλλά και οι επιχορηγήσεις από τον </w:t>
      </w:r>
      <w:r>
        <w:rPr>
          <w:rFonts w:eastAsia="Times New Roman" w:cs="Times New Roman"/>
          <w:szCs w:val="28"/>
        </w:rPr>
        <w:t>κ</w:t>
      </w:r>
      <w:r>
        <w:rPr>
          <w:rFonts w:eastAsia="Times New Roman" w:cs="Times New Roman"/>
          <w:szCs w:val="28"/>
        </w:rPr>
        <w:t xml:space="preserve">ρατικό </w:t>
      </w:r>
      <w:r>
        <w:rPr>
          <w:rFonts w:eastAsia="Times New Roman" w:cs="Times New Roman"/>
          <w:szCs w:val="28"/>
        </w:rPr>
        <w:t>π</w:t>
      </w:r>
      <w:r>
        <w:rPr>
          <w:rFonts w:eastAsia="Times New Roman" w:cs="Times New Roman"/>
          <w:szCs w:val="28"/>
        </w:rPr>
        <w:t>ροϋπολογισμό θα συνεχίσουν να αυξάνονται σε απόλυτο αριθμό και θα μειώνονται μόνο ως ποσοστό του ΑΕΠ από το 2017 και μετά.</w:t>
      </w:r>
    </w:p>
    <w:p w14:paraId="10B0CB60"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Όμως και αυτό είναι ψέμα. Με αναγωγή –διότι δεν το λέτε ευθέως- βλέπουμε την </w:t>
      </w:r>
      <w:r>
        <w:rPr>
          <w:rFonts w:eastAsia="Times New Roman" w:cs="Times New Roman"/>
          <w:szCs w:val="28"/>
        </w:rPr>
        <w:t xml:space="preserve">αύξηση του ΑΕΠ που περιμένετε, που έχετε βάλει στους υπολογισμούς σας. Είναι 3,3% για το 2017, 4,1% για το 2018 και 4,2% για το 2019. Θυμίζω πως μόλις πριν από λίγες ημέρες η Ευρωπαϊκή Επιτροπή με τις εαρινές εκτιμήσεις μίλησε για 2,7% αύξηση για το 2017. </w:t>
      </w:r>
      <w:r>
        <w:rPr>
          <w:rFonts w:eastAsia="Times New Roman" w:cs="Times New Roman"/>
          <w:szCs w:val="28"/>
        </w:rPr>
        <w:t xml:space="preserve">Συνεπώς, μιλάμε για συνειδητή παραπλάνηση του λαού. </w:t>
      </w:r>
    </w:p>
    <w:p w14:paraId="10B0CB61"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Πρέπει να φύγετε άμεσα. Επιμένετε να φέρνετε ένα ασφαλιστικό που δεν θέλει ο λαός.</w:t>
      </w:r>
    </w:p>
    <w:p w14:paraId="10B0CB62"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Πρώτον, δημόσιο. Δηλαδή, η σύνταξή μου στον ίδιο κουβά με τη μίζα σας. </w:t>
      </w:r>
    </w:p>
    <w:p w14:paraId="10B0CB63"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 xml:space="preserve">Όχι, κύριοι της Κυβέρνησης, δεν θα πάρω. Προτιμώ να μην είναι η σύνταξή μου στα χέρια των πολιτικών. Αυτό λένε οι πολίτες. Η σύνταξη του κόσμου έχανε πάντα, γιατί πάντα νικούσε η σπατάλη και η διαφθορά. Το σύστημα θα πρέπει να απομονωθεί από τον </w:t>
      </w:r>
      <w:r>
        <w:rPr>
          <w:rFonts w:eastAsia="Times New Roman" w:cs="Times New Roman"/>
          <w:szCs w:val="28"/>
        </w:rPr>
        <w:t>κ</w:t>
      </w:r>
      <w:r>
        <w:rPr>
          <w:rFonts w:eastAsia="Times New Roman" w:cs="Times New Roman"/>
          <w:szCs w:val="28"/>
        </w:rPr>
        <w:t xml:space="preserve">ρατικό </w:t>
      </w:r>
      <w:r>
        <w:rPr>
          <w:rFonts w:eastAsia="Times New Roman" w:cs="Times New Roman"/>
          <w:szCs w:val="28"/>
        </w:rPr>
        <w:t>π</w:t>
      </w:r>
      <w:r>
        <w:rPr>
          <w:rFonts w:eastAsia="Times New Roman" w:cs="Times New Roman"/>
          <w:szCs w:val="28"/>
        </w:rPr>
        <w:t>ρ</w:t>
      </w:r>
      <w:r>
        <w:rPr>
          <w:rFonts w:eastAsia="Times New Roman" w:cs="Times New Roman"/>
          <w:szCs w:val="28"/>
        </w:rPr>
        <w:t>οϋπολογισμό και το πολιτικό κατεστημένο.</w:t>
      </w:r>
    </w:p>
    <w:p w14:paraId="10B0CB64"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Δεύτερον, είναι άδικο και άνισο. Άλλες συντάξεις θα παίρνουν οι τωρινοί συνταξιούχοι, άλλες οι επόμενοι. Άλλες εισφορές θα έχουν οι σημερινοί εργαζόμενοι, μεγαλύτερες απ’ αυτές των προηγούμενων.</w:t>
      </w:r>
    </w:p>
    <w:p w14:paraId="10B0CB65" w14:textId="77777777" w:rsidR="009F6C17" w:rsidRDefault="003C1E98">
      <w:pPr>
        <w:spacing w:line="600" w:lineRule="auto"/>
        <w:ind w:firstLine="720"/>
        <w:jc w:val="both"/>
        <w:rPr>
          <w:rFonts w:eastAsia="Times New Roman" w:cs="Times New Roman"/>
          <w:szCs w:val="28"/>
        </w:rPr>
      </w:pPr>
      <w:r>
        <w:rPr>
          <w:rFonts w:eastAsia="Times New Roman" w:cs="Times New Roman"/>
          <w:szCs w:val="28"/>
        </w:rPr>
        <w:t>Όχι, κύριοι της Κυβέ</w:t>
      </w:r>
      <w:r>
        <w:rPr>
          <w:rFonts w:eastAsia="Times New Roman" w:cs="Times New Roman"/>
          <w:szCs w:val="28"/>
        </w:rPr>
        <w:t>ρνησης, δεν θα πάρω. Προτιμώ δικαιοσύνη.</w:t>
      </w:r>
    </w:p>
    <w:p w14:paraId="10B0CB6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Τρίτον είναι το διανεμητικό το οποίο μας το λέτε αναδιανεμητικό, δηλαδή τα λεφτά μου τα κλέβετε και δεν πάνε στη σύνταξή μου. Πάνε σε μ</w:t>
      </w:r>
      <w:r>
        <w:rPr>
          <w:rFonts w:eastAsia="Times New Roman" w:cs="Times New Roman"/>
          <w:szCs w:val="24"/>
        </w:rPr>
        <w:t>ί</w:t>
      </w:r>
      <w:r>
        <w:rPr>
          <w:rFonts w:eastAsia="Times New Roman" w:cs="Times New Roman"/>
          <w:szCs w:val="24"/>
        </w:rPr>
        <w:t xml:space="preserve">α μαύρη τρύπα για να παίρνουν οι πρόωρα συνταξιοδοτημένοι και οι ευνοημένοι. </w:t>
      </w:r>
    </w:p>
    <w:p w14:paraId="10B0CB6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χι, κύριοι της Κυβέρνησης, δεν θα πάρω. Προτιμώ τη μαύρη εργασία. Το μόνο σωστό που κάνετε είναι η ενοποίηση των ταμείων. Όσοι σας αντιπολιτεύονται για αυτό σκέφτονται μόνο τους πελάτες τους. </w:t>
      </w:r>
    </w:p>
    <w:p w14:paraId="10B0CB6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Φέρνετε μια τρύπα στο νερό. Μεγαλώνετε τις τρύπες και θα χρειασ</w:t>
      </w:r>
      <w:r>
        <w:rPr>
          <w:rFonts w:eastAsia="Times New Roman" w:cs="Times New Roman"/>
          <w:szCs w:val="24"/>
        </w:rPr>
        <w:t xml:space="preserve">τεί νέο ασφαλιστικό πριν το 2018. Γι’ αυτό δεν θα το ψηφίσω. Γι’ αυτό πρέπει να φύγετε άμεσα, τώρα, πριν να είναι αργά για τη χώρα. </w:t>
      </w:r>
    </w:p>
    <w:p w14:paraId="10B0CB6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φορολογικό κάνετε τα ίδια: κατακρεούργηση χωρίς λογική. Ένα παράδειγμα αρκεί. Ξαναφέρνετε το θεσμό του διαφορετικού αφο</w:t>
      </w:r>
      <w:r>
        <w:rPr>
          <w:rFonts w:eastAsia="Times New Roman" w:cs="Times New Roman"/>
          <w:szCs w:val="24"/>
        </w:rPr>
        <w:t xml:space="preserve">ρολόγητου ανάλογα με τα τέκνα. Δίνετε 50 ευρώ για το πρώτο παιδί ακόμα και σε αυτόν που βγάζει 1 εκατομμύριο ευρώ. Πότε θα μάθετε; </w:t>
      </w:r>
    </w:p>
    <w:p w14:paraId="10B0CB6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Σύγχρονη κοινωνική πολιτική κάνετε με τα επιδόματα. Ναι, το αφορολόγητο αλλάζει ανάλογα με τα τέκνα, άλλο χωρίς τέκνα και άλ</w:t>
      </w:r>
      <w:r>
        <w:rPr>
          <w:rFonts w:eastAsia="Times New Roman" w:cs="Times New Roman"/>
          <w:szCs w:val="24"/>
        </w:rPr>
        <w:t>λο με τέκνα. Δώστε 50 ευρώ και παραπάνω σε αύξηση του επιδόματος τέκνων και θα σας κοστίσει το ίδιο –πάνω από 50 ευρώ θα σας κοστίσει- και θα το πάρει αυτό το επίδομα και αυτός που βγάζει 5.000 ευρώ που τώρα δεν παίρνει τίποτα από το αφορολόγητό σας. Δηλαδ</w:t>
      </w:r>
      <w:r>
        <w:rPr>
          <w:rFonts w:eastAsia="Times New Roman" w:cs="Times New Roman"/>
          <w:szCs w:val="24"/>
        </w:rPr>
        <w:t xml:space="preserve">ή, δεν κάνετε ούτε καν σωστή πολιτική σύμφωνα με τους διακηρυγμένους στόχους σας. Πρέπει να φύγετε άμεσα και να μην ξανάρθετε. </w:t>
      </w:r>
    </w:p>
    <w:p w14:paraId="10B0CB6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αγρότες ξεχνάνε τις αφορολόγητες επιδοτήσεις. Φορολογείτε από το πρώτο ευρώ. Το επόμενό σας θύμα θα είναι οι δημόσιοι υπάλληλ</w:t>
      </w:r>
      <w:r>
        <w:rPr>
          <w:rFonts w:eastAsia="Times New Roman" w:cs="Times New Roman"/>
          <w:szCs w:val="24"/>
        </w:rPr>
        <w:t xml:space="preserve">οι. Μας αποκάλυψε η εαρινή έκθεση πως συμφωνήσατε μείωση του μισθολογίου των δημοσίων υπαλλήλων. </w:t>
      </w:r>
    </w:p>
    <w:p w14:paraId="10B0CB6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δεν θα φτάσει αυτό. Όταν θα φέρετε νέα ελλείματα –και θα φέρετε νέα ελλείματα, ήδη ο ΦΠΑ είναι εκτός στόχων κατά 156 εκατομμύρια ευρώ στο πρώτο τρίμηνο-</w:t>
      </w:r>
      <w:r>
        <w:rPr>
          <w:rFonts w:eastAsia="Times New Roman" w:cs="Times New Roman"/>
          <w:szCs w:val="24"/>
        </w:rPr>
        <w:t xml:space="preserve"> τότε δεν θα αυξήσετε άλλο τους φόρους. Τότε θα απολύσετε δημοσίους υπαλλήλους. Να το ξαναπώ. Άλλοι μπορεί να το κάνουν από ιδεολογία, εσείς θα το κάνετε από ανικανότητα. Θα κλαίτε καθώς το κάνετε, κατά το πρότυπο του κ. Σπίρτζη. Βεβαίως. Δεν θα θέλετε, αλ</w:t>
      </w:r>
      <w:r>
        <w:rPr>
          <w:rFonts w:eastAsia="Times New Roman" w:cs="Times New Roman"/>
          <w:szCs w:val="24"/>
        </w:rPr>
        <w:t xml:space="preserve">λά θα το κάνετε. Θα απολύσετε δημοσίους υπαλλήλους ή δεν θα έχετε λεφτά να τους πληρώσετε και θα τους αφήσετε στο έλεος του Θεού. Είστε οι κυριότεροι εχθροί των δημοσίων υπαλλήλων τώρα πια. </w:t>
      </w:r>
    </w:p>
    <w:p w14:paraId="10B0CB6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 αυτό σας στηρίζουν και οι φίλοι σας από το εξωτερικό, για να </w:t>
      </w:r>
      <w:r>
        <w:rPr>
          <w:rFonts w:eastAsia="Times New Roman" w:cs="Times New Roman"/>
          <w:szCs w:val="24"/>
        </w:rPr>
        <w:t>σπάσετε και αυτό το ταμπού στη χώρα. Γελοιοποιήσατε τους αντιμνημονιακούς, θάψατε το κούρεμα τους χρέους, ξεφτιλίσατε τις προεκλογικές υποσχέσεις, κονιορτιοποιήσατε την έννοια της Αριστεράς. Ένα πράγμα μένει και μετά θα σας πετάξουν έξω: να απολύσετε δημοσ</w:t>
      </w:r>
      <w:r>
        <w:rPr>
          <w:rFonts w:eastAsia="Times New Roman" w:cs="Times New Roman"/>
          <w:szCs w:val="24"/>
        </w:rPr>
        <w:t xml:space="preserve">ίους υπαλλήλους. Θα το κάνετε. Πρέπει να φύγετε όσο είναι καιρός και να μην ξανάρθετε. </w:t>
      </w:r>
    </w:p>
    <w:p w14:paraId="10B0CB6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τολμήσω και θα πω, έστω και αν είμαι ο μόνος πολιτικός που το λέει: Το Διεθνές Νομισματικό Ταμείο είναι σήμερα με τον ελληνικό λαό. Ζητάει να τα βάλετε με τους πελάτ</w:t>
      </w:r>
      <w:r>
        <w:rPr>
          <w:rFonts w:eastAsia="Times New Roman" w:cs="Times New Roman"/>
          <w:szCs w:val="24"/>
        </w:rPr>
        <w:t xml:space="preserve">ες σας, δημοσίους υπαλλήλους και συνταξιούχους, όπως ζητούσε στους προηγούμενους να τα βάλει με τους δικούς τους πελάτες, αγρότες και ένστολους και πιο πριν με τους συνδικαλιστές για τα εργασιακά. Ζητάει και από τους Ευρωπαίους να κουρέψουν το χρέος. </w:t>
      </w:r>
    </w:p>
    <w:p w14:paraId="10B0CB6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Εσείς δεν θέλετε να τα βάλετε με τους πελάτες σας όπως και οι προηγούμενοι δεν το ήθελαν. Πηγαίνετε, λοιπόν, σε πολιτική διαπραγμάτευση. Τότε, όμως, η Μέρκελ και ο Ολάντ βάζουν τις δικές τους πολιτικές ευαισθησίες «όχι στο κούρεμα του χρέους, όχι τώρα, τώρ</w:t>
      </w:r>
      <w:r>
        <w:rPr>
          <w:rFonts w:eastAsia="Times New Roman" w:cs="Times New Roman"/>
          <w:szCs w:val="24"/>
        </w:rPr>
        <w:t>α έχω εκλογές, από το 2017 θα συζητήσουμε» κ.λπ.</w:t>
      </w:r>
      <w:r>
        <w:rPr>
          <w:rFonts w:eastAsia="Times New Roman" w:cs="Times New Roman"/>
          <w:szCs w:val="24"/>
        </w:rPr>
        <w:t>.</w:t>
      </w:r>
      <w:r>
        <w:rPr>
          <w:rFonts w:eastAsia="Times New Roman" w:cs="Times New Roman"/>
          <w:szCs w:val="24"/>
        </w:rPr>
        <w:t xml:space="preserve"> Μας τα είπε πάλι ο κ. Σόιμπλε και το </w:t>
      </w:r>
      <w:r>
        <w:rPr>
          <w:rFonts w:eastAsia="Times New Roman" w:cs="Times New Roman"/>
          <w:szCs w:val="24"/>
          <w:lang w:val="en-US"/>
        </w:rPr>
        <w:t>Grexit</w:t>
      </w:r>
      <w:r>
        <w:rPr>
          <w:rFonts w:eastAsia="Times New Roman" w:cs="Times New Roman"/>
          <w:szCs w:val="24"/>
        </w:rPr>
        <w:t xml:space="preserve"> πάλι στο τραπέζι: εννιά υπέρ αυτών, ένα υπέρ ημών. Ένα στα δέκα, αλλά και αυτό το ένα όχι υπέρ της χώρας, αλλά υπέρ του φαύλου πολιτικού συστήματος. </w:t>
      </w:r>
    </w:p>
    <w:p w14:paraId="10B0CB7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Αυτή είναι π</w:t>
      </w:r>
      <w:r>
        <w:rPr>
          <w:rFonts w:eastAsia="Times New Roman" w:cs="Times New Roman"/>
          <w:szCs w:val="24"/>
        </w:rPr>
        <w:t xml:space="preserve">ερήφανη πολιτική σας διαπραγμάτευση. Είστε μια νίκη του σκότους, της πολιτικής φαυλότητας απέναντι στο φως των συμφερόντων της χώρας και των πολιτών. Είστε, όμως, -είμαι σίγουρος- προσωρινή νίκη. Θα φύγετε και ελπίζω να μην ξανάρθετε. </w:t>
      </w:r>
    </w:p>
    <w:p w14:paraId="10B0CB7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B0CB7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Ποταμιού και της Δημοκρατικής Συμπαράταξης ΠΑΣΟΚ-ΔΗΜΑΡ)</w:t>
      </w:r>
    </w:p>
    <w:p w14:paraId="10B0CB7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Με τον κ. Θεοχάρη ολοκληρώθηκε ο πρώτος κύκλος ομιλητών. </w:t>
      </w:r>
    </w:p>
    <w:p w14:paraId="10B0CB7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Πριν περάσουμε στο δεύτερο κύκλο ομιλητών ο οποίος ξεκινά με τον κ. Σαντορινιό, </w:t>
      </w:r>
      <w:r>
        <w:rPr>
          <w:rFonts w:eastAsia="Times New Roman" w:cs="Times New Roman"/>
          <w:szCs w:val="24"/>
        </w:rPr>
        <w:t>να σας ενημερώσω ότι στο Βήμα θα ακολουθήσει η κ. Κεφαλογιάννη και θα συνεχίσει ο Υπουργός Οικονομικών κ. Τσακαλώτος.</w:t>
      </w:r>
    </w:p>
    <w:p w14:paraId="10B0CB7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κ. Παπαρήγα ήδη έχει ζητήσει το</w:t>
      </w:r>
      <w:r>
        <w:rPr>
          <w:rFonts w:eastAsia="Times New Roman" w:cs="Times New Roman"/>
          <w:szCs w:val="24"/>
        </w:rPr>
        <w:t>ν</w:t>
      </w:r>
      <w:r>
        <w:rPr>
          <w:rFonts w:eastAsia="Times New Roman" w:cs="Times New Roman"/>
          <w:szCs w:val="24"/>
        </w:rPr>
        <w:t xml:space="preserve"> λόγο και μετά την κ. Παπαρήγα θα μιλήσει ο Κοινοβουλευτικός Εκπρόσωπος της Ένωσης Κεντρώων, ο κ. Καρράς</w:t>
      </w:r>
      <w:r>
        <w:rPr>
          <w:rFonts w:eastAsia="Times New Roman" w:cs="Times New Roman"/>
          <w:szCs w:val="24"/>
        </w:rPr>
        <w:t>.</w:t>
      </w:r>
    </w:p>
    <w:p w14:paraId="10B0CB7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Κύριε Σαντορινιέ, έχετε τον λόγο. </w:t>
      </w:r>
    </w:p>
    <w:p w14:paraId="10B0CB7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Ευχαριστώ, κύριε Πρόεδρε.</w:t>
      </w:r>
    </w:p>
    <w:p w14:paraId="10B0CB7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να ξεκινήσω από κάτι από το οποίο δεν θα ξεκινούσα.</w:t>
      </w:r>
    </w:p>
    <w:p w14:paraId="10B0CB7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Θεοχάρη, ακόμα και στην τροπολογία που έχει έρθει, το αφορολόγητο</w:t>
      </w:r>
      <w:r>
        <w:rPr>
          <w:rFonts w:eastAsia="Times New Roman" w:cs="Times New Roman"/>
          <w:szCs w:val="24"/>
        </w:rPr>
        <w:t xml:space="preserve"> είναι μέχρι τις 20.000. Μετά δεν υπάρχει αφορολόγητο. Δεν ξέρω αν το έχετε πάρει χαμπάρι. Ήσασταν και Γενικός Γραμματέας Δημοσίων Εσόδων. Πάμε παρακάτω. </w:t>
      </w:r>
    </w:p>
    <w:p w14:paraId="10B0CB7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Συζητάμε, λοιπόν, σήμερα το νομοσχέδιο που έχει γραφτεί από την ελληνική κυβέρνηση για την ασφαλιστικ</w:t>
      </w:r>
      <w:r>
        <w:rPr>
          <w:rFonts w:eastAsia="Times New Roman" w:cs="Times New Roman"/>
          <w:szCs w:val="24"/>
        </w:rPr>
        <w:t>ή και φορολογική μεταρρύθμιση στο πλαίσιο της συμφωνίας του καλοκαιριού. Είναι ένα νομοσχέδιο που έχει προκαλέσει αντιδράσεις. Είναι αλήθεια. Όμως θα μου επιτρέψετε να πω ότι σε μεγάλο βαθμό είναι αντιδράσεις ενός συστήματος βολεμένων που είχαν συνηθίσει σ</w:t>
      </w:r>
      <w:r>
        <w:rPr>
          <w:rFonts w:eastAsia="Times New Roman" w:cs="Times New Roman"/>
          <w:szCs w:val="24"/>
        </w:rPr>
        <w:t xml:space="preserve">τα χρόνια της κρίσης αλλά και στα χρόνια της Μεταπολίτευσης να στέλνουν το λογαριασμό στα συνήθη υποζύγια, τους μισθωτούς, τους συνταξιούχους, τους μικρομεσαίους. </w:t>
      </w:r>
    </w:p>
    <w:p w14:paraId="10B0CB7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ένα νομοσχέδιο που πολλοί από εσάς εδώ μέσα λέγατε ότι είναι μονομερής ενέργεια και χα</w:t>
      </w:r>
      <w:r>
        <w:rPr>
          <w:rFonts w:eastAsia="Times New Roman" w:cs="Times New Roman"/>
          <w:szCs w:val="24"/>
        </w:rPr>
        <w:t>ιρόσασταν κιόλας γιατί δεν μπορούσατε να πιστέψετε ότι η Κυβέρνηση ΣΥΡΙΖΑ-ΑΝΕΛ θα κατάφερνε τελικά να προστατέψει τα χαμηλά και μεσαία εισοδήματα, χωρίς να την μπλοκάρουν οι θεσμοί. Γιατί εσείς είχατε συνηθίσει να σας στέλνουν τα νομοσχέδια, να τα μεταφράζ</w:t>
      </w:r>
      <w:r>
        <w:rPr>
          <w:rFonts w:eastAsia="Times New Roman" w:cs="Times New Roman"/>
          <w:szCs w:val="24"/>
        </w:rPr>
        <w:t xml:space="preserve">ετε και μετά να τα ψηφίζετε. Δεν μπορείτε να διανοηθείτε τι σημαίνουν οι όροι «διαπραγμάτευση» και κόκκινες γραμμές. Άλλωστε, σας φέρνει αλλεργία το κόκκινο. Το ξέχασα αυτό. </w:t>
      </w:r>
    </w:p>
    <w:p w14:paraId="10B0CB7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Λοιπόν, είμαστε σήμερα εδώ για να ψηφίσουμε δύο μεταρρυθμίσεις, που στον πυρήνα τ</w:t>
      </w:r>
      <w:r>
        <w:rPr>
          <w:rFonts w:eastAsia="Times New Roman" w:cs="Times New Roman"/>
          <w:szCs w:val="24"/>
        </w:rPr>
        <w:t>ους όμως έχουν κοινά χαρακτηριστικά: την αναδιανομή, την προστασία των χαμηλών και μεσαίων εισοδημάτων, την κοινωνική δικαιοσύνη. Η ασφαλιστική μεταρρύθμιση χαρακτηρίζεται επιπλέον από το χαρακτηριστικό της διαγενεακής δικαιοσύνης και της ισονομίας όλων, χ</w:t>
      </w:r>
      <w:r>
        <w:rPr>
          <w:rFonts w:eastAsia="Times New Roman" w:cs="Times New Roman"/>
          <w:szCs w:val="24"/>
        </w:rPr>
        <w:t>ωρίς πατρίκιους και πληβείους, χωρίς ευνοημένους και αδικημένους. Ξενίζει πιθανώς το γεγονός ότι δεν καταφύγαμε στον εύκολο τρόπο μιας οριζόντιας περικοπής συντάξεων, της δωδέκατης αν δεν κάνω λάθος –έτσι δεν είναι;- όπως είχατε κάνει εσείς, έντεκα φορές τ</w:t>
      </w:r>
      <w:r>
        <w:rPr>
          <w:rFonts w:eastAsia="Times New Roman" w:cs="Times New Roman"/>
          <w:szCs w:val="24"/>
        </w:rPr>
        <w:t xml:space="preserve">α προηγούμενα χρόνια. </w:t>
      </w:r>
    </w:p>
    <w:p w14:paraId="10B0CB7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Προφανώς, σας φαίνεται αδιανόητο ότι στο ασφαλιστικό σύστημα πρέπει ο καθένας να συμβάλλει σύμφωνα με την πραγματική του οικονομική δυνατότητα. Δεν μπορείτε να κατανοήσετε, για παράδειγμα, ότι ένας μηχανικός, ένας συνάδελφός μου, που εξαιτίας των δικών σας</w:t>
      </w:r>
      <w:r>
        <w:rPr>
          <w:rFonts w:eastAsia="Times New Roman" w:cs="Times New Roman"/>
          <w:szCs w:val="24"/>
        </w:rPr>
        <w:t xml:space="preserve"> πολιτικών δεν μπορεί να έχει ένα αξιοπρεπές εισόδημα, μέχρι τώρα δεν είχε τη δυνατότητα να πληρώνει τις εισφορές που κάποιοι λίγοι, πάλι μηχανικοί, με πολύ μεγαλύτερα εισοδήματα πλήρωναν με ευκολία. </w:t>
      </w:r>
    </w:p>
    <w:p w14:paraId="10B0CB7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Ίσως αυτοί οι λίγοι, οι ευνοημένοι και οι υπάλληλοι των</w:t>
      </w:r>
      <w:r>
        <w:rPr>
          <w:rFonts w:eastAsia="Times New Roman" w:cs="Times New Roman"/>
          <w:szCs w:val="24"/>
        </w:rPr>
        <w:t xml:space="preserve"> υπουργικών γραφείων της Νέας Δημοκρατίας μάς απειλούν σήμερα ότι θα μας διαγράψουν από το ΤΕΕ. Τους ενημερώνουμε ότι υπερασπιζόμασταν και υπερασπιζόμαστε αυτούς τους μηχανικούς που οι κυβερνήσεις του ΠΑΣΟΚ και της Νέας Δημοκρατίας οδήγησαν στην ανέχεια. </w:t>
      </w:r>
    </w:p>
    <w:p w14:paraId="10B0CB7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 αυτό το</w:t>
      </w:r>
      <w:r>
        <w:rPr>
          <w:rFonts w:eastAsia="Times New Roman" w:cs="Times New Roman"/>
          <w:szCs w:val="24"/>
        </w:rPr>
        <w:t>ν</w:t>
      </w:r>
      <w:r>
        <w:rPr>
          <w:rFonts w:eastAsia="Times New Roman" w:cs="Times New Roman"/>
          <w:szCs w:val="24"/>
        </w:rPr>
        <w:t xml:space="preserve"> λόγο, κυρίες και κύριοι συνάδελφοι, έχουν εκτοξευθεί τα χρέη προς τα ασφαλιστικά ταμεία των αυτοαπασχολουμένων, γιατί όλοι καλούνται να πληρώσουν το ίδιο ασφάλιστρο ανεξάρτητα από το ύψος των εισοδημάτων τους. </w:t>
      </w:r>
    </w:p>
    <w:p w14:paraId="10B0CB8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τις προτεινόμενες ρυθμίσεις ο</w:t>
      </w:r>
      <w:r>
        <w:rPr>
          <w:rFonts w:eastAsia="Times New Roman" w:cs="Times New Roman"/>
          <w:szCs w:val="24"/>
        </w:rPr>
        <w:t>ι συνάδελφοί μου μηχανικοί που είδαν το εισόδημά τους τα τελευταία χρόνια να εκμηδενίζεται, πλέον έχουν τη δυνατότητα να πληρώνουν σημαντικά μικρότερες εισφορές, οι οποίες ιδιαίτερα για τα εισοδήματα από 7.000 μέχρι και 13.000 είναι μειωμένες επιπλέον κατά</w:t>
      </w:r>
      <w:r>
        <w:rPr>
          <w:rFonts w:eastAsia="Times New Roman" w:cs="Times New Roman"/>
          <w:szCs w:val="24"/>
        </w:rPr>
        <w:t xml:space="preserve"> 50%, ενώ για εισοδήματα πάνω απ’ αυτά η έκπτωση μειώνεται κατά 1% για κάθε επιπλέον 1.000 ευρώ καθαρού εισοδήματος. </w:t>
      </w:r>
    </w:p>
    <w:p w14:paraId="10B0CB8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Αποτέλεσμα αυτού είναι η συντριπτική πλειοψηφία των επιστημόνων και ελευθέρων επαγγελματικών να καλείται να πληρώσει λιγότερες ασφαλιστικέ</w:t>
      </w:r>
      <w:r>
        <w:rPr>
          <w:rFonts w:eastAsia="Times New Roman" w:cs="Times New Roman"/>
          <w:szCs w:val="24"/>
        </w:rPr>
        <w:t xml:space="preserve">ς εισφορές. </w:t>
      </w:r>
    </w:p>
    <w:p w14:paraId="10B0CB8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Αλήθεια, κυρίες και κύριοι συνάδελφοι, πόσοι μηχανικοί νομίζετε ότι έχουν μείνει με καθαρά εισοδήματα άνω των 20.000 ευρώ; Η ύφεση που προκαλέσατε στη χώρα έπληξε πρώτα τους εργαζόμενους του κατασκευαστικού κλάδου. Με τις πολιτικές σας οδηγήσα</w:t>
      </w:r>
      <w:r>
        <w:rPr>
          <w:rFonts w:eastAsia="Times New Roman" w:cs="Times New Roman"/>
          <w:szCs w:val="24"/>
        </w:rPr>
        <w:t xml:space="preserve">τε τους νέους συναδέλφους μηχανικούς να εκλιπαρούν για ένα κομμάτι ψωμί με τη χειρότερη μορφή ελαστικής εργασίας που εργασιακού μεσαίωνα που επιβάλλατε: της απασχόλησης με μπλοκάκι. </w:t>
      </w:r>
    </w:p>
    <w:p w14:paraId="10B0CB83"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Αυτούς τους μηχανικούς και εν γένει –εντός εισαγωγικών- «ελεύθερους επαγγ</w:t>
      </w:r>
      <w:r>
        <w:rPr>
          <w:rFonts w:eastAsia="Times New Roman" w:cs="Times New Roman"/>
          <w:szCs w:val="24"/>
        </w:rPr>
        <w:t>ελματίες» επιστήμονες υπερασπίζεται το σημερινό νομοσχέδιο με την καθιέρωση της υποχρέωσης του εργοδότη να πληρώνει τις εργοδοτικές εισφορές.</w:t>
      </w:r>
    </w:p>
    <w:p w14:paraId="10B0CB84" w14:textId="77777777" w:rsidR="009F6C17" w:rsidRDefault="003C1E98">
      <w:pPr>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Διπλά. </w:t>
      </w:r>
    </w:p>
    <w:p w14:paraId="10B0CB85" w14:textId="77777777" w:rsidR="009F6C17" w:rsidRDefault="003C1E98">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Γιατί; Εντάξει, εντάξει. </w:t>
      </w:r>
    </w:p>
    <w:p w14:paraId="10B0CB86"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Επίσης και φορολογικά οι ελεύθεροι ε</w:t>
      </w:r>
      <w:r>
        <w:rPr>
          <w:rFonts w:eastAsia="Times New Roman" w:cs="Times New Roman"/>
          <w:szCs w:val="24"/>
        </w:rPr>
        <w:t xml:space="preserve">παγγελματίες, με καθαρά εισοδήματα κάτω των 32.000 ευρώ, αφαιρουμένων των ασφαλιστικών εισφορών, που το ξεχνάτε περιέργως –δεν έχω καταλάβει γιατί- θα κληθούν να πληρώσουν σαφώς χαμηλότερο άθροισμα φόρων. </w:t>
      </w:r>
    </w:p>
    <w:p w14:paraId="10B0CB87"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Είναι χαρακτηριστικό ότι το 92% των φορολογουμένων</w:t>
      </w:r>
      <w:r>
        <w:rPr>
          <w:rFonts w:eastAsia="Times New Roman" w:cs="Times New Roman"/>
          <w:szCs w:val="24"/>
        </w:rPr>
        <w:t xml:space="preserve"> με εισόδημα μόνο από επιχειρηματική δραστηριότητα θα πληρώσει λιγότερο φόρο. </w:t>
      </w:r>
    </w:p>
    <w:p w14:paraId="10B0CB88"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Το συμπέρασμα από όσα ανέφερα είναι ότι με τη διπλή μεταρρύθμιση που προτείνουμε σήμερα προσπαθούμε να μεταφέρουμε τα ασφαλιστικά και φορολογικά βάρη από τα χαμηλά και μεσαία ει</w:t>
      </w:r>
      <w:r>
        <w:rPr>
          <w:rFonts w:eastAsia="Times New Roman" w:cs="Times New Roman"/>
          <w:szCs w:val="24"/>
        </w:rPr>
        <w:t xml:space="preserve">σοδήματα στα υψηλά εισοδήματα, που τόσα χρόνια έμεναν αλώβητα. </w:t>
      </w:r>
    </w:p>
    <w:p w14:paraId="10B0CB89"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ένα ασφαλιστικό σύστημα, το οποίο δεν οδηγήθηκε στην καταστροφή τώρα. Καταληστεύτηκε από τα θαλασσοδάνεια που δίνατε στους κολλητούς σας. Τα θυμάστε; </w:t>
      </w:r>
    </w:p>
    <w:p w14:paraId="10B0CB8A"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Κατα</w:t>
      </w:r>
      <w:r>
        <w:rPr>
          <w:rFonts w:eastAsia="Times New Roman" w:cs="Times New Roman"/>
          <w:szCs w:val="24"/>
        </w:rPr>
        <w:t>ληστεύτηκε από τον τζόγο στο χρηματιστήριο, τότε που βάζατε τα ταμεία να τζογάρουν μαζί με τους απλούς πολίτες, τότε που ο Πρωθυπουργός και οι Υπουργοί μάς καλούσαν να παίξουμε στο χρηματιστήριο.</w:t>
      </w:r>
    </w:p>
    <w:p w14:paraId="10B0CB8B"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Καταληστεύτηκε από τα δομημένα ομόλογα και δέχτηκε τη χαριστ</w:t>
      </w:r>
      <w:r>
        <w:rPr>
          <w:rFonts w:eastAsia="Times New Roman" w:cs="Times New Roman"/>
          <w:szCs w:val="24"/>
        </w:rPr>
        <w:t xml:space="preserve">ική βολή από το καταστροφικό </w:t>
      </w:r>
      <w:r>
        <w:rPr>
          <w:rFonts w:eastAsia="Times New Roman" w:cs="Times New Roman"/>
          <w:szCs w:val="24"/>
          <w:lang w:val="en-US"/>
        </w:rPr>
        <w:t>PSI</w:t>
      </w:r>
      <w:r>
        <w:rPr>
          <w:rFonts w:eastAsia="Times New Roman" w:cs="Times New Roman"/>
          <w:szCs w:val="24"/>
        </w:rPr>
        <w:t xml:space="preserve"> των 13 δισεκατομμυρίων.</w:t>
      </w:r>
    </w:p>
    <w:p w14:paraId="10B0CB8C"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Αυτό το ασφαλιστικό σύστημα δεν ήταν βιώσιμο και τούτο διότι οι πολιτικές που ασκήθηκαν τα τελευταία χρόνια ήταν πολιτικές που οδήγησαν την ανεργία από το 12% στο 25%. Εσείς φέρατε την ανεργία στο 25</w:t>
      </w:r>
      <w:r>
        <w:rPr>
          <w:rFonts w:eastAsia="Times New Roman" w:cs="Times New Roman"/>
          <w:szCs w:val="24"/>
        </w:rPr>
        <w:t xml:space="preserve">% με τις πολιτικές που ασκήσατε. </w:t>
      </w:r>
    </w:p>
    <w:p w14:paraId="10B0CB8D"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Επειδή δεν έχω πολύ χρόνο και δεν θέλω να τον καταχραστώ, θέλω να αναφερθώ σε δύο σημαντικές ρυθμίσεις που υπάρχουν μέσα στο νομοσχέδιο αυτό, οι οποίες έχουν περάσει και οι δύο στα ψιλά.</w:t>
      </w:r>
    </w:p>
    <w:p w14:paraId="10B0CB8E"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Η πρώτη είναι για την πάταξη της φο</w:t>
      </w:r>
      <w:r>
        <w:rPr>
          <w:rFonts w:eastAsia="Times New Roman" w:cs="Times New Roman"/>
          <w:szCs w:val="24"/>
        </w:rPr>
        <w:t xml:space="preserve">ροδιαφυγής και της μαύρης εργασίας. Είναι η διάταξη για τον αντικειμενικό προσδιορισμό των ασφαλιστικών εισφορών που πρέπει να πληρώνει κάθε επιχείρηση με βάση τον όγκο και την ένταση εργασίας. </w:t>
      </w:r>
    </w:p>
    <w:p w14:paraId="10B0CB8F" w14:textId="77777777" w:rsidR="009F6C17" w:rsidRDefault="003C1E98">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χρόνου </w:t>
      </w:r>
      <w:r>
        <w:rPr>
          <w:rFonts w:eastAsia="Times New Roman"/>
          <w:bCs/>
        </w:rPr>
        <w:t>ομιλίας του κυρίου Βουλευτή)</w:t>
      </w:r>
    </w:p>
    <w:p w14:paraId="10B0CB90"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0B0CB91"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Η δεύτερη, η οποία υπήρχε μέσα στον ν. 3863/2010, αλλά δεν εφαρμόστηκε ποτέ γιατί δεν βγήκαν οι κοινές υπουργικές αποφάσεις, είναι η εξής: Επιτέλους, επιβάλλεται σε όλον τον ιδιωτικό τομέα οι μισθοί να</w:t>
      </w:r>
      <w:r>
        <w:rPr>
          <w:rFonts w:eastAsia="Times New Roman" w:cs="Times New Roman"/>
          <w:szCs w:val="24"/>
        </w:rPr>
        <w:t xml:space="preserve"> πληρώνονται ηλεκτρονικά. Πιστεύω ότι αυτό είναι ένα μέτρο που θα συμβάλλει στη μείωση της μαύρης και ανασφάλιστης εργασίας, αλλά και στην πάταξη του φαινομένου της μη πληρωμής των εργαζομένων από πολλές επιχειρήσεις. </w:t>
      </w:r>
    </w:p>
    <w:p w14:paraId="10B0CB92"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w:t>
      </w:r>
      <w:r>
        <w:rPr>
          <w:rFonts w:eastAsia="Times New Roman" w:cs="Times New Roman"/>
          <w:szCs w:val="24"/>
        </w:rPr>
        <w:t>φοι, είναι αλήθεια ότι κάνετε φιλότιμες προσπάθειες τόσο εσείς όσο και τα συστημικά μέσα, που γι’ αυτό άλλωστε στενοχωριέστε που είναι κλειστά αυτές τις μέρες -αλλά μην ανησυχείτε, αύριο θα ανοίξουν- να πείσετε τους μισθωτούς, τους συνταξιούχους και τους μ</w:t>
      </w:r>
      <w:r>
        <w:rPr>
          <w:rFonts w:eastAsia="Times New Roman" w:cs="Times New Roman"/>
          <w:szCs w:val="24"/>
        </w:rPr>
        <w:t>ικρομεσαίους ότι τα μέτρα που προτείνουμε είναι αντιλαϊκά. Όμως, να είστε σίγουροι ότι μόλις ξεκινήσει η εφαρμογή τους, οι πολίτες θα αντιληφθούν την πολιτική σας απάτη.</w:t>
      </w:r>
    </w:p>
    <w:p w14:paraId="10B0CB93"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0B0CB94" w14:textId="77777777" w:rsidR="009F6C17" w:rsidRDefault="003C1E98">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10B0CB95" w14:textId="77777777" w:rsidR="009F6C17" w:rsidRDefault="003C1E9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w:t>
      </w:r>
      <w:r>
        <w:rPr>
          <w:rFonts w:eastAsia="Times New Roman" w:cs="Times New Roman"/>
          <w:b/>
          <w:szCs w:val="24"/>
        </w:rPr>
        <w:t>ς):</w:t>
      </w:r>
      <w:r>
        <w:rPr>
          <w:rFonts w:eastAsia="Times New Roman" w:cs="Times New Roman"/>
          <w:szCs w:val="24"/>
        </w:rPr>
        <w:t xml:space="preserve"> Η κ. Κεφαλογιάννη από τη Νέα Δημοκρατία έχει τον λόγο. </w:t>
      </w:r>
    </w:p>
    <w:p w14:paraId="10B0CB96" w14:textId="77777777" w:rsidR="009F6C17" w:rsidRDefault="003C1E98">
      <w:pPr>
        <w:spacing w:after="0"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Κυρίες και κύριοι συνάδελφοι, συζητάμε σήμερα μέσα σε μ</w:t>
      </w:r>
      <w:r>
        <w:rPr>
          <w:rFonts w:eastAsia="Times New Roman" w:cs="Times New Roman"/>
          <w:szCs w:val="24"/>
        </w:rPr>
        <w:t>ί</w:t>
      </w:r>
      <w:r>
        <w:rPr>
          <w:rFonts w:eastAsia="Times New Roman" w:cs="Times New Roman"/>
          <w:szCs w:val="24"/>
        </w:rPr>
        <w:t>α βροχή από τροπολογίες, που δημιουργούν μ</w:t>
      </w:r>
      <w:r>
        <w:rPr>
          <w:rFonts w:eastAsia="Times New Roman" w:cs="Times New Roman"/>
          <w:szCs w:val="24"/>
        </w:rPr>
        <w:t>ί</w:t>
      </w:r>
      <w:r>
        <w:rPr>
          <w:rFonts w:eastAsia="Times New Roman" w:cs="Times New Roman"/>
          <w:szCs w:val="24"/>
        </w:rPr>
        <w:t>α χαοτική κοινοβουλευτική κατάσταση σε μ</w:t>
      </w:r>
      <w:r>
        <w:rPr>
          <w:rFonts w:eastAsia="Times New Roman" w:cs="Times New Roman"/>
          <w:szCs w:val="24"/>
        </w:rPr>
        <w:t>ί</w:t>
      </w:r>
      <w:r>
        <w:rPr>
          <w:rFonts w:eastAsia="Times New Roman" w:cs="Times New Roman"/>
          <w:szCs w:val="24"/>
        </w:rPr>
        <w:t>α διαδικασία που υποβαθμίζει -με δική</w:t>
      </w:r>
      <w:r>
        <w:rPr>
          <w:rFonts w:eastAsia="Times New Roman" w:cs="Times New Roman"/>
          <w:szCs w:val="24"/>
        </w:rPr>
        <w:t xml:space="preserve"> σας ευθύνη- ακόμα περισσότερο τον κοινοβουλευτισμό μας, το σχέδιο νόμου για το ενιαίο σύστημα κοινωνικής ασφάλισης, τη μεταρρύθμιση του ασφαλιστικού και του συνταξιοδοτικού συστήματος, καθώς και τις ρυθμίσεις φορολογίας εισοδήματος.</w:t>
      </w:r>
    </w:p>
    <w:p w14:paraId="10B0CB97"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Πρόκειται για μ</w:t>
      </w:r>
      <w:r>
        <w:rPr>
          <w:rFonts w:eastAsia="Times New Roman" w:cs="Times New Roman"/>
          <w:szCs w:val="24"/>
        </w:rPr>
        <w:t>ί</w:t>
      </w:r>
      <w:r>
        <w:rPr>
          <w:rFonts w:eastAsia="Times New Roman" w:cs="Times New Roman"/>
          <w:szCs w:val="24"/>
        </w:rPr>
        <w:t>α πραγ</w:t>
      </w:r>
      <w:r>
        <w:rPr>
          <w:rFonts w:eastAsia="Times New Roman" w:cs="Times New Roman"/>
          <w:szCs w:val="24"/>
        </w:rPr>
        <w:t>ματική φορολογική λαιμητόμο, μ</w:t>
      </w:r>
      <w:r>
        <w:rPr>
          <w:rFonts w:eastAsia="Times New Roman" w:cs="Times New Roman"/>
          <w:szCs w:val="24"/>
        </w:rPr>
        <w:t>ί</w:t>
      </w:r>
      <w:r>
        <w:rPr>
          <w:rFonts w:eastAsia="Times New Roman" w:cs="Times New Roman"/>
          <w:szCs w:val="24"/>
        </w:rPr>
        <w:t>α χαοτική συρραφή άδικων εισπρακτικών μέτρων, ένα συνονθύλευμα άμεσων ή έμμεσων φόρων, που δημιουργούν ένα πρωτοφανές ασφυκτικό φορολογικό πλαίσιο που στραγγαλίζει τους Έλληνες πολίτες και δυστυχώς δίνει τη χαριστική βολή στη</w:t>
      </w:r>
      <w:r>
        <w:rPr>
          <w:rFonts w:eastAsia="Times New Roman" w:cs="Times New Roman"/>
          <w:szCs w:val="24"/>
        </w:rPr>
        <w:t xml:space="preserve"> μεσαία τάξη και τα ελληνικά νοικοκυριά. </w:t>
      </w:r>
    </w:p>
    <w:p w14:paraId="10B0CB98"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Είναι ένα ασφαλιστικό σύστημα που μειώνει τη δημόσια δαπάνη για συντάξεις κατά 1,2 δισεκατομμύρια ευρώ. Τα 855 εκατομμύρια ευρώ θα προκύψουν από περικοπές στις κύριες συντάξεις, ενώ τα υπόλοιπα 385 εκατομμύρια ευρώ</w:t>
      </w:r>
      <w:r>
        <w:rPr>
          <w:rFonts w:eastAsia="Times New Roman" w:cs="Times New Roman"/>
          <w:szCs w:val="24"/>
        </w:rPr>
        <w:t xml:space="preserve"> θα προκύψουν από περικοπές στις επικουρικές συντάξεις. </w:t>
      </w:r>
    </w:p>
    <w:p w14:paraId="10B0CB99"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 xml:space="preserve">Αυτά τα νούμερα είναι η μόνη απάντηση στις προπαγανδιστικές ακροβασίες του αρμόδιου Υπουργού και του Πρωθυπουργού ότι δήθεν δεν κόβονται οι συντάξεις. </w:t>
      </w:r>
    </w:p>
    <w:p w14:paraId="10B0CB9A" w14:textId="77777777" w:rsidR="009F6C17" w:rsidRDefault="003C1E98">
      <w:pPr>
        <w:spacing w:line="600" w:lineRule="auto"/>
        <w:ind w:firstLine="720"/>
        <w:jc w:val="both"/>
        <w:rPr>
          <w:rFonts w:eastAsia="Times New Roman"/>
          <w:szCs w:val="24"/>
        </w:rPr>
      </w:pPr>
      <w:r>
        <w:rPr>
          <w:rFonts w:eastAsia="Times New Roman"/>
          <w:szCs w:val="24"/>
        </w:rPr>
        <w:t>Από την προεκλογική υπόσχεση της δέκατης τρίτης</w:t>
      </w:r>
      <w:r>
        <w:rPr>
          <w:rFonts w:eastAsia="Times New Roman"/>
          <w:szCs w:val="24"/>
        </w:rPr>
        <w:t xml:space="preserve"> σύνταξης περάσαμε στην άδικη και ατελή ψευδομεταρρύθμιση του ασφαλιστικού συστήματος, ουσιαστικά στη δημιουργία ενός δεύτερου παράλληλου φορολογικού συστήματος με αναδιανεμητικό χαρακτήρα που ο μοναδικός του σκοπός είναι να μπαλώσει δημοσιονομικές τρύπες.</w:t>
      </w:r>
      <w:r>
        <w:rPr>
          <w:rFonts w:eastAsia="Times New Roman"/>
          <w:szCs w:val="24"/>
        </w:rPr>
        <w:t xml:space="preserve"> </w:t>
      </w:r>
    </w:p>
    <w:p w14:paraId="10B0CB9B" w14:textId="77777777" w:rsidR="009F6C17" w:rsidRDefault="003C1E98">
      <w:pPr>
        <w:spacing w:line="600" w:lineRule="auto"/>
        <w:ind w:firstLine="720"/>
        <w:jc w:val="both"/>
        <w:rPr>
          <w:rFonts w:eastAsia="Times New Roman"/>
          <w:szCs w:val="24"/>
        </w:rPr>
      </w:pPr>
      <w:r>
        <w:rPr>
          <w:rFonts w:eastAsia="Times New Roman"/>
          <w:szCs w:val="24"/>
        </w:rPr>
        <w:t>Κανένα πρόβλημα δεν λύνει και προφανώς δεν συνιστά καμμία μεταρρύθμιση, διότι δεν αποτελεί μεταρρύθμιση και δεν πιστεύω να το πιστεύετε και εσείς ότι είναι μεταρρύθμιση η κατάργηση του ΕΚΑΣ για τριακόσιους χιλιάδες χαμηλοσυνταξιούχους ούτε φυσικά η αποδυ</w:t>
      </w:r>
      <w:r>
        <w:rPr>
          <w:rFonts w:eastAsia="Times New Roman"/>
          <w:szCs w:val="24"/>
        </w:rPr>
        <w:t>νάμωση των ευπαθών ομάδων με την μείωση των συντάξεων χηρείας και αναπηρίας.</w:t>
      </w:r>
    </w:p>
    <w:p w14:paraId="10B0CB9C" w14:textId="77777777" w:rsidR="009F6C17" w:rsidRDefault="003C1E98">
      <w:pPr>
        <w:spacing w:line="600" w:lineRule="auto"/>
        <w:ind w:firstLine="720"/>
        <w:jc w:val="both"/>
        <w:rPr>
          <w:rFonts w:eastAsia="Times New Roman"/>
          <w:szCs w:val="24"/>
        </w:rPr>
      </w:pPr>
      <w:r>
        <w:rPr>
          <w:rFonts w:eastAsia="Times New Roman"/>
          <w:szCs w:val="24"/>
        </w:rPr>
        <w:t xml:space="preserve">Γι’ αυτό και σε πολύ μικρό χρονικό διάστημα θα κληθούμε και πάλι και μάλιστα σε ακόμα πιο δύσκολες συνθήκες να αντιμετωπίσουμε το τεράστιο ζήτημα του ασφαλιστικού μας συστήματος. </w:t>
      </w:r>
      <w:r>
        <w:rPr>
          <w:rFonts w:eastAsia="Times New Roman"/>
          <w:szCs w:val="24"/>
        </w:rPr>
        <w:t>Τ</w:t>
      </w:r>
      <w:r>
        <w:rPr>
          <w:rFonts w:eastAsia="Times New Roman"/>
          <w:szCs w:val="24"/>
        </w:rPr>
        <w:t xml:space="preserve">ότε τα πράγματα θα είναι ακόμα χειρότερα. Το τίμημα του λαϊκισμού, το τίμημα της δικής σας αδυναμίας θα είναι δυσβάστακτο για όλους. </w:t>
      </w:r>
    </w:p>
    <w:p w14:paraId="10B0CB9D" w14:textId="77777777" w:rsidR="009F6C17" w:rsidRDefault="003C1E98">
      <w:pPr>
        <w:spacing w:line="600" w:lineRule="auto"/>
        <w:ind w:firstLine="720"/>
        <w:jc w:val="both"/>
        <w:rPr>
          <w:rFonts w:eastAsia="Times New Roman"/>
          <w:szCs w:val="24"/>
        </w:rPr>
      </w:pPr>
      <w:r>
        <w:rPr>
          <w:rFonts w:eastAsia="Times New Roman"/>
          <w:szCs w:val="24"/>
        </w:rPr>
        <w:t>Η ευθύνη σας για το αδιέξοδο του ασφαλιστικού συστήματος είτε ως Αντιπολίτευση τα προηγούμενα χρόνια και το ρεσιτάλ λαϊκι</w:t>
      </w:r>
      <w:r>
        <w:rPr>
          <w:rFonts w:eastAsia="Times New Roman"/>
          <w:szCs w:val="24"/>
        </w:rPr>
        <w:t>σμού σας που καθιστούσε σχεδόν αδύνατη την κάθε προσπάθεια μεταρρύθμισης είτε σήμερα ως Κυβέρνηση είναι τεράστια, είναι ιστορικής σημασίας και είναι καθοριστική για το τέλμα στο οποίο βρισκόμαστε.</w:t>
      </w:r>
    </w:p>
    <w:p w14:paraId="10B0CB9E"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το πολυνομοσχέδιο οδηγεί με μ</w:t>
      </w:r>
      <w:r>
        <w:rPr>
          <w:rFonts w:eastAsia="Times New Roman"/>
          <w:szCs w:val="24"/>
        </w:rPr>
        <w:t>αθηματική ακρίβεια στη ρήξη των γενεών και δεν έχει καμμία σχέση με την αλληλεγγύη και την κοινωνική δικαιοσύνη. Το ακριβώς αντίθετο μάλιστα. Γεννά αδικίες για τους σημερινούς εργαζόμενους και αυριανούς συνταξιούχους, καθώς προβλέπει μειώσεις στις κύριες σ</w:t>
      </w:r>
      <w:r>
        <w:rPr>
          <w:rFonts w:eastAsia="Times New Roman"/>
          <w:szCs w:val="24"/>
        </w:rPr>
        <w:t>υντάξεις, ενώ τιμωρεί τους εργαζόμενους που εργάζονται περισσότερο από είκοσι πέντε έτη. Μιλάμε για ένα απολύτως αντιαναπτυξιακό σχέδιο, καθώς πλήττει τα παραγωγικά τμήματα της ελληνικής κοινωνίας, δηλαδή τους επιστήμονες, τους αυτοαπασχολούμενους, αλλά κα</w:t>
      </w:r>
      <w:r>
        <w:rPr>
          <w:rFonts w:eastAsia="Times New Roman"/>
          <w:szCs w:val="24"/>
        </w:rPr>
        <w:t>ι τους αγρότες.</w:t>
      </w:r>
    </w:p>
    <w:p w14:paraId="10B0CB9F" w14:textId="77777777" w:rsidR="009F6C17" w:rsidRDefault="003C1E98">
      <w:pPr>
        <w:spacing w:line="600" w:lineRule="auto"/>
        <w:ind w:firstLine="720"/>
        <w:jc w:val="both"/>
        <w:rPr>
          <w:rFonts w:eastAsia="Times New Roman"/>
          <w:szCs w:val="24"/>
        </w:rPr>
      </w:pPr>
      <w:r>
        <w:rPr>
          <w:rFonts w:eastAsia="Times New Roman"/>
          <w:szCs w:val="24"/>
        </w:rPr>
        <w:t>Αποτέλεσμα όλων αυτών θα είναι η τροφοδότηση της ανεργίας και της φοροαποφυγής, καθώς το βάρος των υποχρεώσεων προς το κράτος και τα ασφαλιστικά ταμεία θα υπερβαίνει το 60% του εισοδήματος. Τα δε χαμηλότερα ασφάλιστρα στους νέους επιστήμονε</w:t>
      </w:r>
      <w:r>
        <w:rPr>
          <w:rFonts w:eastAsia="Times New Roman"/>
          <w:szCs w:val="24"/>
        </w:rPr>
        <w:t>ς για την πρώτη πενταετία αποτελούν μ</w:t>
      </w:r>
      <w:r>
        <w:rPr>
          <w:rFonts w:eastAsia="Times New Roman"/>
          <w:szCs w:val="24"/>
        </w:rPr>
        <w:t>ί</w:t>
      </w:r>
      <w:r>
        <w:rPr>
          <w:rFonts w:eastAsia="Times New Roman"/>
          <w:szCs w:val="24"/>
        </w:rPr>
        <w:t>α κίνηση επικοινωνιακού χαρακτήρα, καθώς η διαφορά που θα προκύψει θα καταβληθεί εντόκως κατά την έκδοση της σύνταξης ή και πιο νωρίς ανάλογα με το φορολογητέο εισόδημα. Αυτή είναι η υποτιθέμενη μεγάλη στήριξή σας στου</w:t>
      </w:r>
      <w:r>
        <w:rPr>
          <w:rFonts w:eastAsia="Times New Roman"/>
          <w:szCs w:val="24"/>
        </w:rPr>
        <w:t>ς νέους επιστήμονες: χιλιάδες εργαζόμενοι με μπλοκάκι θα καταβάλουν διπλές ασφαλιστικές εισφορές στις περιπτώσεις της παράλληλης απασχόλησης.</w:t>
      </w:r>
    </w:p>
    <w:p w14:paraId="10B0CBA0" w14:textId="77777777" w:rsidR="009F6C17" w:rsidRDefault="003C1E98">
      <w:pPr>
        <w:spacing w:line="600" w:lineRule="auto"/>
        <w:ind w:firstLine="720"/>
        <w:jc w:val="both"/>
        <w:rPr>
          <w:rFonts w:eastAsia="Times New Roman"/>
          <w:szCs w:val="24"/>
        </w:rPr>
      </w:pPr>
      <w:r>
        <w:rPr>
          <w:rFonts w:eastAsia="Times New Roman"/>
          <w:szCs w:val="24"/>
        </w:rPr>
        <w:t>Όμως και στο κομμάτι των αγροτών το νομοσχέδιο ακυρώνει στην πράξη τις προ διμήνου εξαγγελίες του κ. Τσίπρα. Οι ασ</w:t>
      </w:r>
      <w:r>
        <w:rPr>
          <w:rFonts w:eastAsia="Times New Roman"/>
          <w:szCs w:val="24"/>
        </w:rPr>
        <w:t>φαλιστικές εισφορές αυξάνονται.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2017 οι υφιστάμενες ασφαλιστικές κατηγορίες καταργούνται. Οι αγρότες θα πρέπει να καταβάλουν ασφαλιστικές εισφορές που θα συνδέονται με το εισόδημα πραγματικό ή τεκμαρτό και θα αυξάνονται κλιμακωτά. Παράλληλα, καταργ</w:t>
      </w:r>
      <w:r>
        <w:rPr>
          <w:rFonts w:eastAsia="Times New Roman"/>
          <w:szCs w:val="24"/>
        </w:rPr>
        <w:t>είται ο ασφαλιστικός φορέας των αγροτών ο ΟΓΑ και εδώ η Κυβέρνηση φαίνεται ανακόλουθη και αφερέγγυα. Ο αγροτικός κόσμος έπεσε και αυτός θύμα μιας κυβέρνησης που υπόσχεται τα πάντα στους πάντες χωρίς καμμία ντροπή.</w:t>
      </w:r>
    </w:p>
    <w:p w14:paraId="10B0CBA1" w14:textId="77777777" w:rsidR="009F6C17" w:rsidRDefault="003C1E98">
      <w:pPr>
        <w:spacing w:line="600" w:lineRule="auto"/>
        <w:ind w:firstLine="720"/>
        <w:jc w:val="both"/>
        <w:rPr>
          <w:rFonts w:eastAsia="Times New Roman"/>
          <w:szCs w:val="24"/>
        </w:rPr>
      </w:pPr>
      <w:r>
        <w:rPr>
          <w:rFonts w:eastAsia="Times New Roman"/>
          <w:szCs w:val="24"/>
        </w:rPr>
        <w:t>Κύριε Υπουργέ, στην τροπολογία για την φορ</w:t>
      </w:r>
      <w:r>
        <w:rPr>
          <w:rFonts w:eastAsia="Times New Roman"/>
          <w:szCs w:val="24"/>
        </w:rPr>
        <w:t>ολόγηση των ενισχύσεων δεν αναφέρεται η εξαίρεση της εξισωτικής που αφορά το πιο μειονεκτικό κομμάτι του αγροτικού κόσμου, τις ορεινές και ημιορεινές περιοχές, όπως επίσης και η εξαίρεση των επενδυτικών και αναπτυξιακών ενισχύσεων του δεύτερου πυλώνα. Θα έ</w:t>
      </w:r>
      <w:r>
        <w:rPr>
          <w:rFonts w:eastAsia="Times New Roman"/>
          <w:szCs w:val="24"/>
        </w:rPr>
        <w:t>λεγα ότι πρέπει να το δείτε αυτό, κύριε Υπουργέ και ενδεχομένως να το καλύψετε.</w:t>
      </w:r>
    </w:p>
    <w:p w14:paraId="10B0CBA2"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σχετικά με το φορολογικό μέρος του νομοσχεδίου, οι επιβαρύνσεις αφορούν την μεγάλη πλειοψηφία των πολιτών και κυρίως τα χαμηλά και μεσαία εισοδήμα</w:t>
      </w:r>
      <w:r>
        <w:rPr>
          <w:rFonts w:eastAsia="Times New Roman"/>
          <w:szCs w:val="24"/>
        </w:rPr>
        <w:t>τα. Εφαρμόζεται ενιαία κλίμακα φορολόγησης για τα εισοδήματα από μισθούς, συντάξεις, επιχειρηματική και αγροτική δραστηριότητα. Το έμμεσο αφορολόγητο των 9.550 ευρώ μειώνεται με χθεσινοβραδινή τροπολογία στα 8.636 ευρώ για τα εισοδήματα από μισθούς και συν</w:t>
      </w:r>
      <w:r>
        <w:rPr>
          <w:rFonts w:eastAsia="Times New Roman"/>
          <w:szCs w:val="24"/>
        </w:rPr>
        <w:t xml:space="preserve">τάξεις. Η έκπτωση φόρου μειώνεται από τα 2.100 ευρώ στα 1.900 ευρώ. </w:t>
      </w:r>
    </w:p>
    <w:p w14:paraId="10B0CBA3" w14:textId="77777777" w:rsidR="009F6C17" w:rsidRDefault="003C1E98">
      <w:pPr>
        <w:spacing w:line="600" w:lineRule="auto"/>
        <w:ind w:firstLine="720"/>
        <w:jc w:val="both"/>
        <w:rPr>
          <w:rFonts w:eastAsia="Times New Roman"/>
          <w:szCs w:val="24"/>
        </w:rPr>
      </w:pPr>
      <w:r>
        <w:rPr>
          <w:rFonts w:eastAsia="Times New Roman"/>
          <w:szCs w:val="24"/>
        </w:rPr>
        <w:t xml:space="preserve">Οι μισθωτοί των 600 ευρώ για πρώτη φορά με αριστερή κυβέρνηση θα πληρώνουν φόρο. Οι ελεύθεροι επαγγελματίες με ετήσιο εισόδημα άνω των 32.000 ευρώ θα πληρώσουν πρόσθετο φόρο από 350 ευρώ </w:t>
      </w:r>
      <w:r>
        <w:rPr>
          <w:rFonts w:eastAsia="Times New Roman"/>
          <w:szCs w:val="24"/>
        </w:rPr>
        <w:t xml:space="preserve">έως και 8.851 ευρώ για εισοδήματα μέχρι 100.000 ευρώ και σε αυτά θα πρέπει να προστεθούν και οι επιβαρύνσεις από τις εισφορές για την κύρια σύνταξη που συνδέονται πλέον με το εισόδημα. </w:t>
      </w:r>
    </w:p>
    <w:p w14:paraId="10B0CBA4" w14:textId="77777777" w:rsidR="009F6C17" w:rsidRDefault="003C1E98">
      <w:pPr>
        <w:spacing w:line="600" w:lineRule="auto"/>
        <w:ind w:firstLine="720"/>
        <w:jc w:val="both"/>
        <w:rPr>
          <w:rFonts w:eastAsia="Times New Roman" w:cs="Times New Roman"/>
          <w:szCs w:val="24"/>
        </w:rPr>
      </w:pPr>
      <w:r>
        <w:rPr>
          <w:rFonts w:eastAsia="Times New Roman"/>
          <w:szCs w:val="24"/>
        </w:rPr>
        <w:t>Η συνολική φορολογική επιβάρυνση ενός φυσικού προσώπου, ελεύθερου επαγ</w:t>
      </w:r>
      <w:r>
        <w:rPr>
          <w:rFonts w:eastAsia="Times New Roman"/>
          <w:szCs w:val="24"/>
        </w:rPr>
        <w:t xml:space="preserve">γελματία που διατηρεί ατομική επιχείρηση θα είναι πολύ μεγαλύτερη από την φορολογική επιβάρυνση μιας εταιρείας. </w:t>
      </w:r>
    </w:p>
    <w:p w14:paraId="10B0CBA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χθεσινή σας τροπολογία χιλιάδες μικρές επιχειρήσεις και επαγγελματίες που είχαν συντελεστ</w:t>
      </w:r>
      <w:r>
        <w:rPr>
          <w:rFonts w:eastAsia="Times New Roman" w:cs="Times New Roman"/>
          <w:szCs w:val="24"/>
        </w:rPr>
        <w:t>ή</w:t>
      </w:r>
      <w:r>
        <w:rPr>
          <w:rFonts w:eastAsia="Times New Roman" w:cs="Times New Roman"/>
          <w:szCs w:val="24"/>
        </w:rPr>
        <w:t xml:space="preserve"> 26% για κέρδη έως 50.000 ευρώ, πλέον θα φορολογού</w:t>
      </w:r>
      <w:r>
        <w:rPr>
          <w:rFonts w:eastAsia="Times New Roman" w:cs="Times New Roman"/>
          <w:szCs w:val="24"/>
        </w:rPr>
        <w:t xml:space="preserve">νται με 29%. Μιλάμε πλέον για την απόλυτη φορολογική καταιγίδα που θα πλήξει με τρόπο βίαιο όλα τα νοικοκυριά, όλους τους Έλληνες επαγγελματίες. </w:t>
      </w:r>
    </w:p>
    <w:p w14:paraId="10B0CBA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βρίσκεται και πάλι σε οριακό σημείο. Η Κυβέρνηση ΣΥΡΙΖΑ-ΑΝΕΛ οδηγείται σε</w:t>
      </w:r>
      <w:r>
        <w:rPr>
          <w:rFonts w:eastAsia="Times New Roman" w:cs="Times New Roman"/>
          <w:szCs w:val="24"/>
        </w:rPr>
        <w:t xml:space="preserve"> μια ακόμα αποτυχημένη διαπραγμάτευση, διότι μόνο αποτυχημένη μπορεί να χαρακτηριστεί μια διαπραγμάτευση που διαρκεί τόσο καιρό και τελικά φέρνει αυτά τα αποτελέσματα. </w:t>
      </w:r>
    </w:p>
    <w:p w14:paraId="10B0CBA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Δυστυχώς, κύριε Υπουργέ, κύριε Τσακαλώτ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καήκαμε</w:t>
      </w:r>
      <w:r>
        <w:rPr>
          <w:rFonts w:eastAsia="Times New Roman" w:cs="Times New Roman"/>
          <w:szCs w:val="24"/>
        </w:rPr>
        <w:t>»</w:t>
      </w:r>
      <w:r>
        <w:rPr>
          <w:rFonts w:eastAsia="Times New Roman" w:cs="Times New Roman"/>
          <w:szCs w:val="24"/>
        </w:rPr>
        <w:t>, γιατί βρισκόμαστε στο</w:t>
      </w:r>
      <w:r>
        <w:rPr>
          <w:rFonts w:eastAsia="Times New Roman" w:cs="Times New Roman"/>
          <w:szCs w:val="24"/>
        </w:rPr>
        <w:t>ν</w:t>
      </w:r>
      <w:r>
        <w:rPr>
          <w:rFonts w:eastAsia="Times New Roman" w:cs="Times New Roman"/>
          <w:szCs w:val="24"/>
        </w:rPr>
        <w:t xml:space="preserve"> Μάιο χωρίς κανένα αποτέλεσμα. Οι περίφημες κόκκινες γραμμές αποδείχθηκαν για μια ακόμα φορά ψεύτικες. Από το ύψος του αφορολόγητου μέχρι τις περικοπές των συντάξεων τίποτα απ’ όσα έχετε πει δεν ισχύει. Είστε πλήρως αναξιόπιστοι και η Ελλάδα, δυστυχώς, βου</w:t>
      </w:r>
      <w:r>
        <w:rPr>
          <w:rFonts w:eastAsia="Times New Roman" w:cs="Times New Roman"/>
          <w:szCs w:val="24"/>
        </w:rPr>
        <w:t xml:space="preserve">λιάζει σε αυτήν την αναξιοπιστία. </w:t>
      </w:r>
    </w:p>
    <w:p w14:paraId="10B0CBA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κατεδάφιση δεν περιορίζεται μόνο στην οικονομία. Διατρέχει πλέον όλες τις πλευρές της ελληνικής κοινωνίας. Ο Πρωθυπουργός πανηγυρίζει γιατί η χώρα μπήκε ξανά σε ύφεση. Η Ελλάδα μέσα σ’ αυτό το περιβάλλον γυρίζει πίσω πο</w:t>
      </w:r>
      <w:r>
        <w:rPr>
          <w:rFonts w:eastAsia="Times New Roman" w:cs="Times New Roman"/>
          <w:szCs w:val="24"/>
        </w:rPr>
        <w:t>λλές δεκαετίες. Και έχουμε μπροστά μας να αντιμετωπίσουμε μια κυβέρνηση που είναι βαθιά αντιμεταρρυθμιστική, αντιαναπτυξιακή, μια κυβέρνηση που επαναφέρει τη χώρα σε ένα χρεοκοπημένο παρελθόν, που στραγγαλίζει τη δημιουργικότητα, πνίγει κάθε τι παραγωγικό,</w:t>
      </w:r>
      <w:r>
        <w:rPr>
          <w:rFonts w:eastAsia="Times New Roman" w:cs="Times New Roman"/>
          <w:szCs w:val="24"/>
        </w:rPr>
        <w:t xml:space="preserve"> προσοδοφόρο και υγιές. </w:t>
      </w:r>
    </w:p>
    <w:p w14:paraId="10B0CBA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αυτήν την Κυβέρνηση εμφανίζονται η μία μετά την άλλη όλες οι παθογένειες του παρελθόντος. </w:t>
      </w:r>
      <w:r>
        <w:rPr>
          <w:rFonts w:eastAsia="Times New Roman" w:cs="Times New Roman"/>
          <w:szCs w:val="24"/>
        </w:rPr>
        <w:t>Ε</w:t>
      </w:r>
      <w:r>
        <w:rPr>
          <w:rFonts w:eastAsia="Times New Roman" w:cs="Times New Roman"/>
          <w:szCs w:val="24"/>
        </w:rPr>
        <w:t>νσαρκώνετ</w:t>
      </w:r>
      <w:r>
        <w:rPr>
          <w:rFonts w:eastAsia="Times New Roman" w:cs="Times New Roman"/>
          <w:szCs w:val="24"/>
        </w:rPr>
        <w:t>ε</w:t>
      </w:r>
      <w:r>
        <w:rPr>
          <w:rFonts w:eastAsia="Times New Roman" w:cs="Times New Roman"/>
          <w:szCs w:val="24"/>
        </w:rPr>
        <w:t xml:space="preserve"> και εκφράζετ</w:t>
      </w:r>
      <w:r>
        <w:rPr>
          <w:rFonts w:eastAsia="Times New Roman" w:cs="Times New Roman"/>
          <w:szCs w:val="24"/>
        </w:rPr>
        <w:t>ε</w:t>
      </w:r>
      <w:r>
        <w:rPr>
          <w:rFonts w:eastAsia="Times New Roman" w:cs="Times New Roman"/>
          <w:szCs w:val="24"/>
        </w:rPr>
        <w:t xml:space="preserve"> ό,τι πιο συντηρητικό, ό,τι πιο αμοραλιστικό πολιτικά έχει εμφανιστεί στη μεταπολίτ</w:t>
      </w:r>
      <w:r>
        <w:rPr>
          <w:rFonts w:eastAsia="Times New Roman" w:cs="Times New Roman"/>
          <w:szCs w:val="24"/>
        </w:rPr>
        <w:t xml:space="preserve">ευση. </w:t>
      </w:r>
    </w:p>
    <w:p w14:paraId="10B0CBA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Κυρία Κεφαλογιάννη, ολοκληρώστε παρακαλώ. </w:t>
      </w:r>
    </w:p>
    <w:p w14:paraId="10B0CBA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Η ελαστική σας συνείδηση ψηφίζει και υπηρετεί τυφλά, χωρίς κανέναν ενδοιασμό, το μόνο σας στόχο που είναι η παραμονή σας στην εξουσία. Αυτό σας ενώνει, α</w:t>
      </w:r>
      <w:r>
        <w:rPr>
          <w:rFonts w:eastAsia="Times New Roman" w:cs="Times New Roman"/>
          <w:szCs w:val="24"/>
        </w:rPr>
        <w:t xml:space="preserve">υτά σας συντηρεί. Όσο πιο γρήγορα αποχωρήσετε τόσο το καλύτερο για τον τόπο. </w:t>
      </w:r>
    </w:p>
    <w:p w14:paraId="10B0CBA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B0CBAD"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B0CBA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Υπουργός Οικονομικών κ. Ευκλείδης Τσακαλώτος για δέκα λεπτά. </w:t>
      </w:r>
    </w:p>
    <w:p w14:paraId="10B0CBA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Κυρίες και κύριοι συνάδελφοι, θέλω να αρχίσω με μια κριτική που έφτασε στα αυτιά μου, ότι κρύβομαι, ότι δεν είμαι έτοιμος να αντιμετωπίσω τα ιερά τέρατα του ΠΑΣΟΚ και της Νέας Δημοκρατίας. Και πού πάω να κρυφτώ;</w:t>
      </w:r>
      <w:r>
        <w:rPr>
          <w:rFonts w:eastAsia="Times New Roman" w:cs="Times New Roman"/>
          <w:szCs w:val="24"/>
        </w:rPr>
        <w:t xml:space="preserve"> Πάω να δω τον Βόλφγκανγκ Σόιμπλε και τον Πολ Τόμσεν για να έχουμε ήσυχη την ψυχή μας.</w:t>
      </w:r>
    </w:p>
    <w:p w14:paraId="10B0CBB0"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BB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όταν πηγαίνω στον Βόλφγκανγ</w:t>
      </w:r>
      <w:r>
        <w:rPr>
          <w:rFonts w:eastAsia="Times New Roman" w:cs="Times New Roman"/>
          <w:szCs w:val="24"/>
        </w:rPr>
        <w:t>κ</w:t>
      </w:r>
      <w:r>
        <w:rPr>
          <w:rFonts w:eastAsia="Times New Roman" w:cs="Times New Roman"/>
          <w:szCs w:val="24"/>
        </w:rPr>
        <w:t xml:space="preserve"> μας και τον Πολ μας –που προφέρεται «Πουλ»-, τους λέω -εκεί που μου δίνουν και τον καφέ- «σα</w:t>
      </w:r>
      <w:r>
        <w:rPr>
          <w:rFonts w:eastAsia="Times New Roman" w:cs="Times New Roman"/>
          <w:szCs w:val="24"/>
        </w:rPr>
        <w:t xml:space="preserve">ς ευχαριστώ πάρα πολύ για την προστασία που μου δίνετε από τον κ. Λοβέρδο και τον κ. Βρούτση». </w:t>
      </w:r>
    </w:p>
    <w:p w14:paraId="10B0CBB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Να μιλήσουμε λίγο σοβαρά. Τον τελευταίο μήνα και τι δεν έχουμε ακούσει; Ότι θα αποτύχει η διαπραγμάτευση, ότι επιστρέφουμε στην κρίση, ότι είναι πάλι μέρες Ιουλ</w:t>
      </w:r>
      <w:r>
        <w:rPr>
          <w:rFonts w:eastAsia="Times New Roman" w:cs="Times New Roman"/>
          <w:szCs w:val="24"/>
        </w:rPr>
        <w:t>ίου, ότι τελειώνει η Κυβέρνηση. Μερικές εφημερίδες γράφουν ότι θα έχουμε εκλογές, μερικές εφημερίδες γράφουν ότι θα έχουμε και εκλογές και δημοψήφισμα και μερικές εφημερίδες -που δεν τους φτάνει αυτό- γράφουν ότι θα έχουμε και εκλογές και δημοψήφισμα και α</w:t>
      </w:r>
      <w:r>
        <w:rPr>
          <w:rFonts w:eastAsia="Times New Roman" w:cs="Times New Roman"/>
          <w:szCs w:val="24"/>
        </w:rPr>
        <w:t xml:space="preserve">νασχηματισμό, όλα μαζί. </w:t>
      </w:r>
    </w:p>
    <w:p w14:paraId="10B0CBB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Θα ήθελα, επειδή αυτά δεν μου φαίνονται και τόσο σοβαρά, να σας δώσω μια εικόνα της διαπραγμάτευσης και ποια είναι η πραγματική εικόνα. Η πραγματική εικόνα είναι ότι πηγαίνω τη Δευτέρα στο </w:t>
      </w:r>
      <w:r>
        <w:rPr>
          <w:rFonts w:eastAsia="Times New Roman" w:cs="Times New Roman"/>
          <w:szCs w:val="24"/>
          <w:lang w:val="en-US"/>
        </w:rPr>
        <w:t>Eurogroup</w:t>
      </w:r>
      <w:r>
        <w:rPr>
          <w:rFonts w:eastAsia="Times New Roman" w:cs="Times New Roman"/>
          <w:szCs w:val="24"/>
        </w:rPr>
        <w:t xml:space="preserve"> για να παρουσιάσω τις θέσεις της</w:t>
      </w:r>
      <w:r>
        <w:rPr>
          <w:rFonts w:eastAsia="Times New Roman" w:cs="Times New Roman"/>
          <w:szCs w:val="24"/>
        </w:rPr>
        <w:t xml:space="preserve"> ελληνικής Κυβέρνησης και τη λήξη των συμφωνηθέντων του καλοκαιριού. Όλοι οι θεσμοί έχουν πειστεί ότι αυτά που υποσχεθήκαμε, τα κάναμε. Υπάρχει μία εξαίρεση σ’ αυτό που θα συζητηθεί, δηλαδή υπάρχει μία παρένθεση που πρέπει να συζητήσουμε κι έχουμε κάνει αυ</w:t>
      </w:r>
      <w:r>
        <w:rPr>
          <w:rFonts w:eastAsia="Times New Roman" w:cs="Times New Roman"/>
          <w:szCs w:val="24"/>
        </w:rPr>
        <w:t xml:space="preserve">τά που υποσχεθήκαμε. </w:t>
      </w:r>
    </w:p>
    <w:p w14:paraId="10B0CBB4" w14:textId="77777777" w:rsidR="009F6C17" w:rsidRDefault="003C1E98">
      <w:pPr>
        <w:spacing w:line="600" w:lineRule="auto"/>
        <w:ind w:firstLine="720"/>
        <w:jc w:val="both"/>
        <w:rPr>
          <w:rFonts w:eastAsia="Times New Roman"/>
          <w:szCs w:val="24"/>
        </w:rPr>
      </w:pPr>
      <w:r>
        <w:rPr>
          <w:rFonts w:eastAsia="Times New Roman" w:cs="Times New Roman"/>
          <w:szCs w:val="24"/>
        </w:rPr>
        <w:t>Η διαφορά είναι ότι σ’ αυτό το δημοσιονομικό πακέτο και τις μεταρρυθμίσεις -για τις οποίες θα έχουμε τον καιρό να μιλήσουμε αργότερα, όταν έρθουν τα άλλα νομοσχέδια- το δημοσιονομικό πακέτο εμείς και οι Ευρωπαίοι λέμε ότι θα φτάσει σε</w:t>
      </w:r>
      <w:r>
        <w:rPr>
          <w:rFonts w:eastAsia="Times New Roman" w:cs="Times New Roman"/>
          <w:szCs w:val="24"/>
        </w:rPr>
        <w:t xml:space="preserve"> ένα πλεόνασμα το 2018 του 3,5% και το ΔΝΤ λέει ότι το πλεόνασμα θα είναι 1,5%.</w:t>
      </w:r>
      <w:r>
        <w:rPr>
          <w:rFonts w:eastAsia="Times New Roman"/>
          <w:szCs w:val="24"/>
        </w:rPr>
        <w:t>Γι’ αυτό ζήτησε το ΔΝΤ να πάρουμε, υπό αίρεση, μέτρα της τάξης του 2%.</w:t>
      </w:r>
    </w:p>
    <w:p w14:paraId="10B0CBB5" w14:textId="77777777" w:rsidR="009F6C17" w:rsidRDefault="003C1E98">
      <w:pPr>
        <w:spacing w:line="600" w:lineRule="auto"/>
        <w:ind w:firstLine="720"/>
        <w:jc w:val="both"/>
        <w:rPr>
          <w:rFonts w:eastAsia="Times New Roman"/>
          <w:szCs w:val="24"/>
        </w:rPr>
      </w:pPr>
      <w:r>
        <w:rPr>
          <w:rFonts w:eastAsia="Times New Roman"/>
          <w:szCs w:val="24"/>
        </w:rPr>
        <w:t xml:space="preserve">Εμείς εξηγήσαμε –και η θέση μας δεν έχει αλλάξει- κι έχουμε πείσει τους πιο πολλούς, απ’ ό,τι βλέπετε από </w:t>
      </w:r>
      <w:r>
        <w:rPr>
          <w:rFonts w:eastAsia="Times New Roman"/>
          <w:szCs w:val="24"/>
        </w:rPr>
        <w:t>τις ανακοινώσεις και κομμάτων της Σοσιαλδημοκρατίας στην Ευρώπη, αλλά και του Λαϊκού Κόμματος, ότι αυτά δεν γίνονται συνταγματικά. Επιπλέον, τους έχουμε πείσει ότι έστω και λίγο παραπάνω από τα 5,4 δισεκατομμύρια, δηλαδή το 3%, που έχουμε συμφωνήσει, θα ήτ</w:t>
      </w:r>
      <w:r>
        <w:rPr>
          <w:rFonts w:eastAsia="Times New Roman"/>
          <w:szCs w:val="24"/>
        </w:rPr>
        <w:t xml:space="preserve">αν αντιπαραγωγικό και από οικονομική και από κοινωνική άποψη.  </w:t>
      </w:r>
    </w:p>
    <w:p w14:paraId="10B0CBB6" w14:textId="77777777" w:rsidR="009F6C17" w:rsidRDefault="003C1E98">
      <w:pPr>
        <w:spacing w:line="600" w:lineRule="auto"/>
        <w:ind w:firstLine="720"/>
        <w:jc w:val="both"/>
        <w:rPr>
          <w:rFonts w:eastAsia="Times New Roman"/>
          <w:szCs w:val="24"/>
        </w:rPr>
      </w:pPr>
      <w:r>
        <w:rPr>
          <w:rFonts w:eastAsia="Times New Roman"/>
          <w:szCs w:val="24"/>
        </w:rPr>
        <w:t xml:space="preserve">Και αυτό το θέμα μπήκε για να βρούμε έναν συμβιβασμό, αυτόν τον μηχανισμό, που οι δικοί μας αριθμοί και οι αριθμοί της </w:t>
      </w:r>
      <w:r>
        <w:rPr>
          <w:rFonts w:eastAsia="Times New Roman"/>
          <w:szCs w:val="24"/>
          <w:lang w:val="en-US"/>
        </w:rPr>
        <w:t>Eurostat</w:t>
      </w:r>
      <w:r>
        <w:rPr>
          <w:rFonts w:eastAsia="Times New Roman"/>
          <w:szCs w:val="24"/>
        </w:rPr>
        <w:t xml:space="preserve"> λένε ότι δεν θα χρειαστούν. </w:t>
      </w:r>
    </w:p>
    <w:p w14:paraId="10B0CBB7" w14:textId="77777777" w:rsidR="009F6C17" w:rsidRDefault="003C1E98">
      <w:pPr>
        <w:spacing w:line="600" w:lineRule="auto"/>
        <w:ind w:firstLine="720"/>
        <w:jc w:val="both"/>
        <w:rPr>
          <w:rFonts w:eastAsia="Times New Roman"/>
          <w:szCs w:val="24"/>
        </w:rPr>
      </w:pPr>
      <w:r>
        <w:rPr>
          <w:rFonts w:eastAsia="Times New Roman"/>
          <w:szCs w:val="24"/>
        </w:rPr>
        <w:t>Εσείς, οι κύριοι και κυρίες που ΠΑΣ</w:t>
      </w:r>
      <w:r>
        <w:rPr>
          <w:rFonts w:eastAsia="Times New Roman"/>
          <w:szCs w:val="24"/>
        </w:rPr>
        <w:t xml:space="preserve">ΟΚ και της Νέας Δημοκρατίας, τι λέτε; Η </w:t>
      </w:r>
      <w:r>
        <w:rPr>
          <w:rFonts w:eastAsia="Times New Roman"/>
          <w:szCs w:val="24"/>
          <w:lang w:val="en-US"/>
        </w:rPr>
        <w:t>Eurostat</w:t>
      </w:r>
      <w:r>
        <w:rPr>
          <w:rFonts w:eastAsia="Times New Roman"/>
          <w:szCs w:val="24"/>
        </w:rPr>
        <w:t xml:space="preserve"> έχει δίκιο ή το ΔΝΤ; </w:t>
      </w:r>
    </w:p>
    <w:p w14:paraId="10B0CBB8" w14:textId="77777777" w:rsidR="009F6C17" w:rsidRDefault="003C1E98">
      <w:pPr>
        <w:spacing w:line="600" w:lineRule="auto"/>
        <w:ind w:firstLine="720"/>
        <w:jc w:val="both"/>
        <w:rPr>
          <w:rFonts w:eastAsia="Times New Roman"/>
          <w:szCs w:val="24"/>
        </w:rPr>
      </w:pPr>
      <w:r>
        <w:rPr>
          <w:rFonts w:eastAsia="Times New Roman"/>
          <w:szCs w:val="24"/>
        </w:rPr>
        <w:t>(Διαμαρτυρίες από την πτέρυγα της Δημοκρατικής Συμπαράταξης ΠΑΣΟΚ-ΔΗΜΑΡ)</w:t>
      </w:r>
    </w:p>
    <w:p w14:paraId="10B0CBB9" w14:textId="77777777" w:rsidR="009F6C17" w:rsidRDefault="003C1E98">
      <w:pPr>
        <w:spacing w:line="600" w:lineRule="auto"/>
        <w:ind w:firstLine="720"/>
        <w:jc w:val="both"/>
        <w:rPr>
          <w:rFonts w:eastAsia="Times New Roman"/>
          <w:szCs w:val="24"/>
        </w:rPr>
      </w:pPr>
      <w:r>
        <w:rPr>
          <w:rFonts w:eastAsia="Times New Roman"/>
          <w:szCs w:val="24"/>
        </w:rPr>
        <w:t xml:space="preserve">Επιπλέον, τι λέτε; Πρέπει να τα πάρουμε αυτά τα μέτρα;   </w:t>
      </w:r>
    </w:p>
    <w:p w14:paraId="10B0CBBA" w14:textId="77777777" w:rsidR="009F6C17" w:rsidRDefault="003C1E98">
      <w:pPr>
        <w:spacing w:line="600" w:lineRule="auto"/>
        <w:ind w:firstLine="720"/>
        <w:jc w:val="both"/>
        <w:rPr>
          <w:rFonts w:eastAsia="Times New Roman"/>
          <w:b/>
          <w:szCs w:val="24"/>
        </w:rPr>
      </w:pPr>
      <w:r>
        <w:rPr>
          <w:rFonts w:eastAsia="Times New Roman"/>
          <w:b/>
          <w:szCs w:val="24"/>
        </w:rPr>
        <w:t xml:space="preserve">ΒΑΣΙΛΕΙΟΣ ΟΙΚΟΝΟΜΟΥ: </w:t>
      </w:r>
      <w:r>
        <w:rPr>
          <w:rFonts w:eastAsia="Times New Roman"/>
          <w:szCs w:val="24"/>
        </w:rPr>
        <w:t xml:space="preserve">Πες μας πρώτα εσύ.  </w:t>
      </w:r>
    </w:p>
    <w:p w14:paraId="10B0CBBB"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Μη διακόπτετε.</w:t>
      </w:r>
    </w:p>
    <w:p w14:paraId="10B0CBBC" w14:textId="77777777" w:rsidR="009F6C17" w:rsidRDefault="003C1E98">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Γιατί στην προηγούμενη συζήτηση εδώ, όταν ο Κυριάκος Μητσοτάκης ανακοίνωσε το γράμμα μου που καλούσα το ΔΝΤ να πάρει μέρος στο πρόγραμμα, ήθελε μάλλον να σας θυμί</w:t>
      </w:r>
      <w:r>
        <w:rPr>
          <w:rFonts w:eastAsia="Times New Roman"/>
          <w:szCs w:val="24"/>
        </w:rPr>
        <w:t xml:space="preserve">σει τι ψηφίσατε το καλοκαίρι. Γιατί το καλοκαίρι το ΠΑΣΟΚ και η Νέα Δημοκρατία ψηφίσατε να είναι μέσα το ΔΝΤ. </w:t>
      </w:r>
    </w:p>
    <w:p w14:paraId="10B0CBBD" w14:textId="77777777" w:rsidR="009F6C17" w:rsidRDefault="003C1E98">
      <w:pPr>
        <w:spacing w:line="600" w:lineRule="auto"/>
        <w:ind w:firstLine="720"/>
        <w:jc w:val="both"/>
        <w:rPr>
          <w:rFonts w:eastAsia="Times New Roman"/>
          <w:szCs w:val="24"/>
        </w:rPr>
      </w:pPr>
      <w:r>
        <w:rPr>
          <w:rFonts w:eastAsia="Times New Roman"/>
          <w:szCs w:val="24"/>
        </w:rPr>
        <w:t>Φαντάζομαι τώρα –για να μιλήσω μόνο για τους Βουλευτές της Νέας Δημοκρατίας- ότι αυτή η αποκάλυψη σας είχε συγκλονίσει τόσο πολύ, με το χαρτί που</w:t>
      </w:r>
      <w:r>
        <w:rPr>
          <w:rFonts w:eastAsia="Times New Roman"/>
          <w:szCs w:val="24"/>
        </w:rPr>
        <w:t xml:space="preserve"> κούνησε, που περιμένω αύριο να σας ανακοινώσει ότι ο Πάπας είναι ακόμα καθολικός και ο Βαρθολομαίος δεν είναι ή να σας ανακοινώσει ότι στο νότιο ημισφαίριο έρχεται ο χειμώνας, ενώ σε εμάς δεν έρχεται.</w:t>
      </w:r>
    </w:p>
    <w:p w14:paraId="10B0CBBE" w14:textId="77777777" w:rsidR="009F6C17" w:rsidRDefault="003C1E98">
      <w:pPr>
        <w:spacing w:line="600" w:lineRule="auto"/>
        <w:ind w:firstLine="720"/>
        <w:jc w:val="both"/>
        <w:rPr>
          <w:rFonts w:eastAsia="Times New Roman"/>
          <w:szCs w:val="24"/>
        </w:rPr>
      </w:pPr>
      <w:r>
        <w:rPr>
          <w:rFonts w:eastAsia="Times New Roman"/>
          <w:szCs w:val="24"/>
        </w:rPr>
        <w:t>Άρα, στο 2% δεν υπάρχουν αυτά τα μέτρα. Εμείς θα προτε</w:t>
      </w:r>
      <w:r>
        <w:rPr>
          <w:rFonts w:eastAsia="Times New Roman"/>
          <w:szCs w:val="24"/>
        </w:rPr>
        <w:t xml:space="preserve">ίνουμε τον μηχανισμό αυτόν, που έχει εξηγηθεί και συζητάμε, και ζητάω τη βοήθειά σας και την υποστήριξη. Υποστηρίζετε την ελληνική Κυβέρνηση ενάντια στο ΔΝΤ, ότι αυτό δεν χρειάζεται και δεν χρειάζεται να πάρουμε άλλα μέτρα, ή όχι; Υποστηρίζετε τους δικούς </w:t>
      </w:r>
      <w:r>
        <w:rPr>
          <w:rFonts w:eastAsia="Times New Roman"/>
          <w:szCs w:val="24"/>
        </w:rPr>
        <w:t>μας υπολογισμούς και της Κομισιόν ή όχι; Αυτό χρειάζεται ξεκάθαρη κουβέντα. Δεν είναι να λέμε ότι εσείς φέρατε το ΔΝΤ. Αυτή είναι η διαμάχη. Οι πολιτικοί που είναι σοβαροί απευθύνονται στα πολιτικά επίδικα και δεν πετάνε την μπάλα στην εξέδρα, κύριε Οικονό</w:t>
      </w:r>
      <w:r>
        <w:rPr>
          <w:rFonts w:eastAsia="Times New Roman"/>
          <w:szCs w:val="24"/>
        </w:rPr>
        <w:t xml:space="preserve">μου.   </w:t>
      </w:r>
    </w:p>
    <w:p w14:paraId="10B0CBBF" w14:textId="77777777" w:rsidR="009F6C17" w:rsidRDefault="003C1E98">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Ξέρεις τι μήνας είναι; Είναι ο μήνας που καήκαμε. </w:t>
      </w:r>
    </w:p>
    <w:p w14:paraId="10B0CBC0"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Παρακαλώ, ησυχία. </w:t>
      </w:r>
    </w:p>
    <w:p w14:paraId="10B0CBC1" w14:textId="77777777" w:rsidR="009F6C17" w:rsidRDefault="003C1E98">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Πάμε, λοιπόν, τώρα στη θέση του ΔΝΤ, αφού σας είπα τη θέση της Ελλάδας. </w:t>
      </w:r>
    </w:p>
    <w:p w14:paraId="10B0CBC2" w14:textId="77777777" w:rsidR="009F6C17" w:rsidRDefault="003C1E98">
      <w:pPr>
        <w:spacing w:line="600" w:lineRule="auto"/>
        <w:ind w:firstLine="720"/>
        <w:jc w:val="both"/>
        <w:rPr>
          <w:rFonts w:eastAsia="Times New Roman"/>
          <w:szCs w:val="24"/>
        </w:rPr>
      </w:pPr>
      <w:r>
        <w:rPr>
          <w:rFonts w:eastAsia="Times New Roman"/>
          <w:szCs w:val="24"/>
        </w:rPr>
        <w:t>Η θέσ</w:t>
      </w:r>
      <w:r>
        <w:rPr>
          <w:rFonts w:eastAsia="Times New Roman"/>
          <w:szCs w:val="24"/>
        </w:rPr>
        <w:t>η του ΔΝΤ, όπως καταλαβαίνετε, είναι ότι μας πιέζει γι’ αυτόν τον μηχανισμό. Όπως, όμως, θα διαβάσατε από την επιστολή της Λαγκάρντ, επίσης –και πιο πολύ λέω εγώ, υπάρχουν πολλαπλές αναγνώσεις γι’ αυτήν την επιστολή- πιέζει τους Ευρωπαίους να δώσουν κάτι γ</w:t>
      </w:r>
      <w:r>
        <w:rPr>
          <w:rFonts w:eastAsia="Times New Roman"/>
          <w:szCs w:val="24"/>
        </w:rPr>
        <w:t xml:space="preserve">ια το χρέος. </w:t>
      </w:r>
    </w:p>
    <w:p w14:paraId="10B0CBC3" w14:textId="77777777" w:rsidR="009F6C17" w:rsidRDefault="003C1E98">
      <w:pPr>
        <w:spacing w:line="600" w:lineRule="auto"/>
        <w:ind w:firstLine="720"/>
        <w:jc w:val="both"/>
        <w:rPr>
          <w:rFonts w:eastAsia="Times New Roman"/>
          <w:szCs w:val="24"/>
        </w:rPr>
      </w:pPr>
      <w:r>
        <w:rPr>
          <w:rFonts w:eastAsia="Times New Roman"/>
          <w:szCs w:val="24"/>
        </w:rPr>
        <w:t>Έχουμε και τη στάση κάποιων χωρών στην Ευρώπη –για να τελειώσω το τρίγωνο- όπως η Γερμανία, που λέει ότι ουσιαστικά θέλει ένα μη εφικτό τρίγωνο. Γιατί η Γερμανία λέει</w:t>
      </w:r>
      <w:r>
        <w:rPr>
          <w:rFonts w:eastAsia="Times New Roman"/>
          <w:szCs w:val="24"/>
        </w:rPr>
        <w:t>:</w:t>
      </w:r>
      <w:r>
        <w:rPr>
          <w:rFonts w:eastAsia="Times New Roman"/>
          <w:szCs w:val="24"/>
        </w:rPr>
        <w:t xml:space="preserve"> «εγώ θέλω οπωσδήποτε συμφωνία, θέλω οπωσδήποτε το ΔΝΤ μέσα και θέλω οπωσδή</w:t>
      </w:r>
      <w:r>
        <w:rPr>
          <w:rFonts w:eastAsia="Times New Roman"/>
          <w:szCs w:val="24"/>
        </w:rPr>
        <w:t xml:space="preserve">ποτε να μη δώσω πάρα πολλά για το χρέος». </w:t>
      </w:r>
    </w:p>
    <w:p w14:paraId="10B0CBC4" w14:textId="77777777" w:rsidR="009F6C17" w:rsidRDefault="003C1E98">
      <w:pPr>
        <w:spacing w:line="600" w:lineRule="auto"/>
        <w:ind w:firstLine="720"/>
        <w:jc w:val="both"/>
        <w:rPr>
          <w:rFonts w:eastAsia="Times New Roman"/>
          <w:szCs w:val="24"/>
        </w:rPr>
      </w:pPr>
      <w:r>
        <w:rPr>
          <w:rFonts w:eastAsia="Times New Roman"/>
          <w:szCs w:val="24"/>
        </w:rPr>
        <w:t>Όπως καταλαβαίνετε, αυτά τα τρία πράγματα δεν μπορούν να ισχύουν ταυτόχρονα.</w:t>
      </w:r>
    </w:p>
    <w:p w14:paraId="10B0CBC5" w14:textId="77777777" w:rsidR="009F6C17" w:rsidRDefault="003C1E98">
      <w:pPr>
        <w:spacing w:line="600" w:lineRule="auto"/>
        <w:ind w:firstLine="720"/>
        <w:jc w:val="both"/>
        <w:rPr>
          <w:rFonts w:eastAsia="Times New Roman"/>
          <w:szCs w:val="24"/>
        </w:rPr>
      </w:pPr>
      <w:r>
        <w:rPr>
          <w:rFonts w:eastAsia="Times New Roman"/>
          <w:szCs w:val="24"/>
        </w:rPr>
        <w:t>Άρα, η ελληνική θέση είναι ότι εμείς έχουμε κάνει αυτά που έχουμε υποσχεθεί και άρα, το ΔΝΤ και η Γερμανία πρέπει να συζητήσουν και να δ</w:t>
      </w:r>
      <w:r>
        <w:rPr>
          <w:rFonts w:eastAsia="Times New Roman"/>
          <w:szCs w:val="24"/>
        </w:rPr>
        <w:t>ώσουν μια λύση που είναι εφικτή, που θα δώσει μια λύση στο χρέος, που θα μας δώσει έναν καθαρό διάδρομο και για τους επενδυτές και για τους πολίτες.</w:t>
      </w:r>
    </w:p>
    <w:p w14:paraId="10B0CBC6" w14:textId="77777777" w:rsidR="009F6C17" w:rsidRDefault="003C1E98">
      <w:pPr>
        <w:spacing w:line="600" w:lineRule="auto"/>
        <w:ind w:firstLine="720"/>
        <w:jc w:val="both"/>
        <w:rPr>
          <w:rFonts w:eastAsia="Times New Roman"/>
          <w:szCs w:val="24"/>
        </w:rPr>
      </w:pPr>
      <w:r>
        <w:rPr>
          <w:rFonts w:eastAsia="Times New Roman"/>
          <w:szCs w:val="24"/>
        </w:rPr>
        <w:t>Γιατί το πακέτο που θα έρθει, που θα είναι και τα μέτρα και οι μεταρρυθμίσεις, αλλά και το χρέος, πρέπει να</w:t>
      </w:r>
      <w:r>
        <w:rPr>
          <w:rFonts w:eastAsia="Times New Roman"/>
          <w:szCs w:val="24"/>
        </w:rPr>
        <w:t xml:space="preserve"> είναι αξιόπιστο όχι μόνο για τους </w:t>
      </w:r>
      <w:r>
        <w:rPr>
          <w:rFonts w:eastAsia="Times New Roman"/>
          <w:szCs w:val="24"/>
        </w:rPr>
        <w:t>θ</w:t>
      </w:r>
      <w:r>
        <w:rPr>
          <w:rFonts w:eastAsia="Times New Roman"/>
          <w:szCs w:val="24"/>
        </w:rPr>
        <w:t>εσμούς, όχι μόνο για τους πιστωτές, αλλά πρέπει να είναι αξιόπιστο και για τον ελληνικό λαό. Να ξέρουν οι Έλληνες πολίτες πού πηγαίνουν, ποιος είναι αυτός ο καθαρός διάδρομος, να ξέρουν και οι επενδυτές, για να φύγουμε α</w:t>
      </w:r>
      <w:r>
        <w:rPr>
          <w:rFonts w:eastAsia="Times New Roman"/>
          <w:szCs w:val="24"/>
        </w:rPr>
        <w:t>πό αυτόν τον φαύλο κύκλο που μας έβαλαν ΠΑΣΟΚ και Νέα Δημοκρατία το 2010. Να επιστρέψουμε σε έναν ενάρετο κύκλο και να μπορούμε, με επενδύσεις, να κοιτάξουμε μπροστά και να μπορούμε να κάνουμε αυτά που υποσχεθήκαμε –της κ. Κεφαλογιάννη της ξεφεύγει ότι είχ</w:t>
      </w:r>
      <w:r>
        <w:rPr>
          <w:rFonts w:eastAsia="Times New Roman"/>
          <w:szCs w:val="24"/>
        </w:rPr>
        <w:t>αμε μια εκλογική μάχη μεταξύ του Γενάρη και σήμερα–, αυτά που υποσχεθήκαμε στην τελευταία εκλογική αναμέτρηση κι όχι στην προτελευταία αναμέτρηση.</w:t>
      </w:r>
    </w:p>
    <w:p w14:paraId="10B0CBC7" w14:textId="77777777" w:rsidR="009F6C17" w:rsidRDefault="003C1E98">
      <w:pPr>
        <w:spacing w:line="600" w:lineRule="auto"/>
        <w:ind w:firstLine="720"/>
        <w:jc w:val="both"/>
        <w:rPr>
          <w:rFonts w:eastAsia="Times New Roman"/>
          <w:szCs w:val="24"/>
        </w:rPr>
      </w:pPr>
      <w:r>
        <w:rPr>
          <w:rFonts w:eastAsia="Times New Roman"/>
          <w:szCs w:val="24"/>
        </w:rPr>
        <w:t xml:space="preserve">Τι υποσχεθήκαμε; Ότι θα κάνουμε το </w:t>
      </w:r>
      <w:r>
        <w:rPr>
          <w:rFonts w:eastAsia="Times New Roman"/>
          <w:szCs w:val="24"/>
        </w:rPr>
        <w:t>π</w:t>
      </w:r>
      <w:r>
        <w:rPr>
          <w:rFonts w:eastAsia="Times New Roman"/>
          <w:szCs w:val="24"/>
        </w:rPr>
        <w:t>ρόγραμμα που συμφωνήσαμε, θα διαπραγματευτούμε σκληρά για μερικά πράγματα</w:t>
      </w:r>
      <w:r>
        <w:rPr>
          <w:rFonts w:eastAsia="Times New Roman"/>
          <w:szCs w:val="24"/>
        </w:rPr>
        <w:t xml:space="preserve"> και μετά, όταν τελειώσει η ανακεφαλαιοποίηση των τραπεζών και τελειώσει η πρώτη αξιολόγηση και πάρουμε κάτι από το χρέος, θα μπορούμε να ξεδιπλώσουμε το Παράλληλό Πρόγραμμά μας, το οποίο θα μπορέσει να κάνει κάτι τελείως διαφορετικό για την υγεία, κάτι τε</w:t>
      </w:r>
      <w:r>
        <w:rPr>
          <w:rFonts w:eastAsia="Times New Roman"/>
          <w:szCs w:val="24"/>
        </w:rPr>
        <w:t>λείως διαφορετικό για την παιδεία, για το κοινωνικό κράτος και για την κοινωνία.</w:t>
      </w:r>
    </w:p>
    <w:p w14:paraId="10B0CBC8" w14:textId="77777777" w:rsidR="009F6C17" w:rsidRDefault="003C1E98">
      <w:pPr>
        <w:spacing w:line="600" w:lineRule="auto"/>
        <w:ind w:firstLine="720"/>
        <w:jc w:val="both"/>
        <w:rPr>
          <w:rFonts w:eastAsia="Times New Roman"/>
          <w:szCs w:val="24"/>
        </w:rPr>
      </w:pPr>
      <w:r>
        <w:rPr>
          <w:rFonts w:eastAsia="Times New Roman"/>
          <w:szCs w:val="24"/>
        </w:rPr>
        <w:t xml:space="preserve">Τελικά δεν θα μου φτάσουν τα δέκα λεπτά, κύριε Πρόεδρε, οπότε θα περιμένω κάποια ανοχή. Σας το λέω από τώρα. </w:t>
      </w:r>
    </w:p>
    <w:p w14:paraId="10B0CBC9" w14:textId="77777777" w:rsidR="009F6C17" w:rsidRDefault="003C1E98">
      <w:pPr>
        <w:spacing w:line="600" w:lineRule="auto"/>
        <w:ind w:firstLine="720"/>
        <w:jc w:val="both"/>
        <w:rPr>
          <w:rFonts w:eastAsia="Times New Roman"/>
          <w:szCs w:val="24"/>
        </w:rPr>
      </w:pPr>
      <w:r>
        <w:rPr>
          <w:rFonts w:eastAsia="Times New Roman"/>
          <w:szCs w:val="24"/>
        </w:rPr>
        <w:t>Τι διαπραγματευτήκαμε και τι θα είχατε διαπραγματευτεί εσείς στα δύο θέματα που συζητάμε αυτήν τη στιγμή, δηλαδή το ασφαλιστικό και το φορολογικό; Τι έχει γίνει στο ασφαλιστικό; Κατ’ αρχάς έχουμε την εθνική σύνταξη. Αυτό είναι η μάχη των μαχών εναντίον των</w:t>
      </w:r>
      <w:r>
        <w:rPr>
          <w:rFonts w:eastAsia="Times New Roman"/>
          <w:szCs w:val="24"/>
        </w:rPr>
        <w:t xml:space="preserve"> νεοφιλελεύθερων, γιατί οι νεοφιλελεύθεροι δεν θέλουν με τίποτα την εθνική σύνταξη που την παίρνουν όλοι ανεξαιρέτως. Και γι’ αυτό πίεζαν για τρεις μήνες τον Γιώργο Κατρούγκαλο, ώστε να μην υπάρχει αυτή η εθνική σύνταξη, αλλά να την παίρνεις ανάλογα με το </w:t>
      </w:r>
      <w:r>
        <w:rPr>
          <w:rFonts w:eastAsia="Times New Roman"/>
          <w:szCs w:val="24"/>
        </w:rPr>
        <w:t xml:space="preserve">εισόδημα. </w:t>
      </w:r>
    </w:p>
    <w:p w14:paraId="10B0CBCA" w14:textId="77777777" w:rsidR="009F6C17" w:rsidRDefault="003C1E98">
      <w:pPr>
        <w:spacing w:line="600" w:lineRule="auto"/>
        <w:ind w:firstLine="720"/>
        <w:jc w:val="both"/>
        <w:rPr>
          <w:rFonts w:eastAsia="Times New Roman"/>
          <w:szCs w:val="24"/>
        </w:rPr>
      </w:pPr>
      <w:r>
        <w:rPr>
          <w:rFonts w:eastAsia="Times New Roman"/>
          <w:szCs w:val="24"/>
        </w:rPr>
        <w:t>Γιατί αυτό που θέλουν οι νεοφιλελεύθεροι είναι η εθνική σύνταξη να είναι μόνο για τους φτωχούς και οι πλούσιοι να αποφασίζουν αναλόγως. Όταν αισθάνονται γενναιόδωροι, να παίρνουν περισσότερα και όταν δεν αισθάνονται τόσο γενναιόδωροι, να παίρνου</w:t>
      </w:r>
      <w:r>
        <w:rPr>
          <w:rFonts w:eastAsia="Times New Roman"/>
          <w:szCs w:val="24"/>
        </w:rPr>
        <w:t>ν λιγότερα. Αυτή είναι η μάχη που έδωσε ο Γιώργος Κατρούγκαλος για να υπάρχει εθνική σύνταξη.</w:t>
      </w:r>
    </w:p>
    <w:p w14:paraId="10B0CBCB" w14:textId="77777777" w:rsidR="009F6C17" w:rsidRDefault="003C1E98">
      <w:pPr>
        <w:spacing w:line="600" w:lineRule="auto"/>
        <w:ind w:firstLine="720"/>
        <w:jc w:val="both"/>
        <w:rPr>
          <w:rFonts w:eastAsia="Times New Roman"/>
          <w:szCs w:val="24"/>
        </w:rPr>
      </w:pPr>
      <w:r>
        <w:rPr>
          <w:rFonts w:eastAsia="Times New Roman"/>
          <w:szCs w:val="24"/>
        </w:rPr>
        <w:t xml:space="preserve">Πιστεύει κανένας ότι η Νέα Δημοκρατία και το ΠΑΣΟΚ θα είχαν δώσει αυτή τη μάχη; Ή πιστεύουν ότι θα είχαν δώσει άλλες μάχες, όπως για το επικουρικό και για να μην </w:t>
      </w:r>
      <w:r>
        <w:rPr>
          <w:rFonts w:eastAsia="Times New Roman"/>
          <w:szCs w:val="24"/>
        </w:rPr>
        <w:t>υπάρχει η ρήτρα μηδενικού ελλείμματος, με τον τρόπο που το λύσαμε εμείς, για να μην υπάρχει μεγάλη κοινωνική επίπτωση; Ή πιστεύει κανένας ότι όντως, κύριε Καραθανασόπουλε, θα μειωθούν τα ποσοστά αναπλήρωσης; Αλλά δεν προσέχετε πολύ καλά τον κ. Κατρούγκαλο.</w:t>
      </w:r>
    </w:p>
    <w:p w14:paraId="10B0CBCC" w14:textId="77777777" w:rsidR="009F6C17" w:rsidRDefault="003C1E98">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Εσάς προσέχω!</w:t>
      </w:r>
    </w:p>
    <w:p w14:paraId="10B0CBCD"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Αυτό που κάνουμε είναι ότι μειώνεται πολύ το ποσοστό αναπλήρωσης για τους πλουσίους όχι για τους φτωχούς. Διαβάστε τι λέει το νομοσχέδιο.</w:t>
      </w:r>
    </w:p>
    <w:p w14:paraId="10B0CBCE" w14:textId="77777777" w:rsidR="009F6C17" w:rsidRDefault="003C1E98">
      <w:pPr>
        <w:spacing w:line="600" w:lineRule="auto"/>
        <w:ind w:firstLine="720"/>
        <w:jc w:val="both"/>
        <w:rPr>
          <w:rFonts w:eastAsia="Times New Roman"/>
          <w:szCs w:val="24"/>
        </w:rPr>
      </w:pPr>
      <w:r>
        <w:rPr>
          <w:rFonts w:eastAsia="Times New Roman"/>
          <w:b/>
          <w:szCs w:val="24"/>
        </w:rPr>
        <w:t>ΙΩΑΝΝΗΣ ΓΚΙΟΚΑΣ:</w:t>
      </w:r>
      <w:r>
        <w:rPr>
          <w:rFonts w:eastAsia="Times New Roman"/>
          <w:szCs w:val="24"/>
        </w:rPr>
        <w:t xml:space="preserve"> Με τα 1.000 ευ</w:t>
      </w:r>
      <w:r>
        <w:rPr>
          <w:rFonts w:eastAsia="Times New Roman"/>
          <w:szCs w:val="24"/>
        </w:rPr>
        <w:t>ρώ πλούσιοι;</w:t>
      </w:r>
    </w:p>
    <w:p w14:paraId="10B0CBCF" w14:textId="77777777" w:rsidR="009F6C17" w:rsidRDefault="003C1E9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Τα 1.300 είναι οι πλούσιοι;</w:t>
      </w:r>
    </w:p>
    <w:p w14:paraId="10B0CBD0"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Πηγαίνουμε τώρα στο αφορολόγητο, για να μην μου πείτε ότι κρυβόμαστε. Είπαμε ότι η πρότασή μας για τις συντάξεις είναι και αναδιανεμητική και προσπαθ</w:t>
      </w:r>
      <w:r>
        <w:rPr>
          <w:rFonts w:eastAsia="Times New Roman"/>
          <w:szCs w:val="24"/>
        </w:rPr>
        <w:t>εί να προστατεύσει τα πιο λαϊκά στρώματα.</w:t>
      </w:r>
    </w:p>
    <w:p w14:paraId="10B0CBD1" w14:textId="77777777" w:rsidR="009F6C17" w:rsidRDefault="003C1E98">
      <w:pPr>
        <w:spacing w:line="600" w:lineRule="auto"/>
        <w:ind w:firstLine="720"/>
        <w:jc w:val="both"/>
        <w:rPr>
          <w:rFonts w:eastAsia="Times New Roman"/>
          <w:szCs w:val="24"/>
        </w:rPr>
      </w:pPr>
      <w:r>
        <w:rPr>
          <w:rFonts w:eastAsia="Times New Roman"/>
          <w:szCs w:val="24"/>
        </w:rPr>
        <w:t>Πάμε στο αφορολόγητο. Πρώτα να συμφωνήσουμε να μην χάσουμε το δάσος από τα δέντρα. Είναι κάποιος που αμφισβητεί ότι το ποσοστό του αφορολόγητου είναι από τα μεγαλύτερα αφορολόγητα σε όλη την Ευρώπη; Το αμφισβητείτε</w:t>
      </w:r>
      <w:r>
        <w:rPr>
          <w:rFonts w:eastAsia="Times New Roman"/>
          <w:szCs w:val="24"/>
        </w:rPr>
        <w:t>; Το αμφισβητείτε;</w:t>
      </w:r>
    </w:p>
    <w:p w14:paraId="10B0CBD2" w14:textId="77777777" w:rsidR="009F6C17" w:rsidRDefault="003C1E9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Τα 12.000;</w:t>
      </w:r>
    </w:p>
    <w:p w14:paraId="10B0CBD3"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Ωραία, δεν το αμφισβητείτε.</w:t>
      </w:r>
    </w:p>
    <w:p w14:paraId="10B0CBD4" w14:textId="77777777" w:rsidR="009F6C17" w:rsidRDefault="003C1E98">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Αμφισβητούμε εσάς!</w:t>
      </w:r>
    </w:p>
    <w:p w14:paraId="10B0CBD5"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Άρα, το πρώτο το κερδίσαμε. Μια αριστερή Κυβέρνηση κράτησε το υψηλότερο αφορολόγητο σχεδόν σε όλη την Ευρώπη.</w:t>
      </w:r>
    </w:p>
    <w:p w14:paraId="10B0CBD6" w14:textId="77777777" w:rsidR="009F6C17" w:rsidRDefault="003C1E98">
      <w:pPr>
        <w:spacing w:line="600" w:lineRule="auto"/>
        <w:ind w:firstLine="720"/>
        <w:jc w:val="both"/>
        <w:rPr>
          <w:rFonts w:eastAsia="Times New Roman"/>
          <w:szCs w:val="24"/>
        </w:rPr>
      </w:pPr>
      <w:r>
        <w:rPr>
          <w:rFonts w:eastAsia="Times New Roman"/>
          <w:szCs w:val="24"/>
        </w:rPr>
        <w:t xml:space="preserve"> Δεύτερον, η δική μας πρόταση για 9.100 ευρώ…</w:t>
      </w:r>
    </w:p>
    <w:p w14:paraId="10B0CBD7" w14:textId="77777777" w:rsidR="009F6C17" w:rsidRDefault="003C1E98">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Το ΔΝΤ τα λέει αυτά!</w:t>
      </w:r>
    </w:p>
    <w:p w14:paraId="10B0CBD8" w14:textId="77777777" w:rsidR="009F6C17" w:rsidRDefault="003C1E98">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ΣΤ΄ Αντιπ</w:t>
      </w:r>
      <w:r>
        <w:rPr>
          <w:rFonts w:eastAsia="Times New Roman"/>
          <w:szCs w:val="24"/>
        </w:rPr>
        <w:t xml:space="preserve">ρόεδρος της Βουλής κ. </w:t>
      </w:r>
      <w:r w:rsidRPr="00910D2B">
        <w:rPr>
          <w:rFonts w:eastAsia="Times New Roman"/>
          <w:b/>
          <w:szCs w:val="24"/>
        </w:rPr>
        <w:t>ΔΗΜΗΤΡΙΟΣ ΚΡΕΜΑΣΤΙΝΟΣ</w:t>
      </w:r>
      <w:r>
        <w:rPr>
          <w:rFonts w:eastAsia="Times New Roman"/>
          <w:szCs w:val="24"/>
        </w:rPr>
        <w:t>)</w:t>
      </w:r>
    </w:p>
    <w:p w14:paraId="10B0CBD9"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θα έχουμε κάποια προστασία; Θα συνεχιστεί αυτό;</w:t>
      </w:r>
    </w:p>
    <w:p w14:paraId="10B0CBDA" w14:textId="77777777" w:rsidR="009F6C17" w:rsidRDefault="003C1E98">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Έχουμε αλλαγή αυτή τη στιγμή, αλλά παρακαλώ!</w:t>
      </w:r>
    </w:p>
    <w:p w14:paraId="10B0CBDB"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w:t>
      </w:r>
      <w:r>
        <w:rPr>
          <w:rFonts w:eastAsia="Times New Roman"/>
          <w:b/>
          <w:szCs w:val="24"/>
        </w:rPr>
        <w:t>Υπουργός Οικονομικών):</w:t>
      </w:r>
      <w:r>
        <w:rPr>
          <w:rFonts w:eastAsia="Times New Roman"/>
          <w:szCs w:val="24"/>
        </w:rPr>
        <w:t xml:space="preserve"> Ναι, αλλά σας παρακαλώ να έχουμε κάποια προστασία, για να μπορώ να μιλήσω. Δεν ακούω τον εαυτό μου.</w:t>
      </w:r>
    </w:p>
    <w:p w14:paraId="10B0CBDC" w14:textId="77777777" w:rsidR="009F6C17" w:rsidRDefault="003C1E98">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Είστε ταραγμένος. Μην ταράζεστε.</w:t>
      </w:r>
    </w:p>
    <w:p w14:paraId="10B0CBDD" w14:textId="77777777" w:rsidR="009F6C17" w:rsidRDefault="003C1E98">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Είναι εκνευρισμένος ο Υπουργός.</w:t>
      </w:r>
    </w:p>
    <w:p w14:paraId="10B0CBDE" w14:textId="77777777" w:rsidR="009F6C17" w:rsidRDefault="003C1E98">
      <w:pPr>
        <w:spacing w:line="600" w:lineRule="auto"/>
        <w:ind w:firstLine="720"/>
        <w:jc w:val="both"/>
        <w:rPr>
          <w:rFonts w:eastAsia="Times New Roman"/>
          <w:szCs w:val="24"/>
        </w:rPr>
      </w:pPr>
      <w:r>
        <w:rPr>
          <w:rFonts w:eastAsia="Times New Roman"/>
          <w:b/>
          <w:szCs w:val="24"/>
        </w:rPr>
        <w:t>ΠΡΟΕΔΡΕΥΩΝ (Δημήτριος Κρεμαστ</w:t>
      </w:r>
      <w:r>
        <w:rPr>
          <w:rFonts w:eastAsia="Times New Roman"/>
          <w:b/>
          <w:szCs w:val="24"/>
        </w:rPr>
        <w:t>ινός):</w:t>
      </w:r>
      <w:r>
        <w:rPr>
          <w:rFonts w:eastAsia="Times New Roman"/>
          <w:szCs w:val="24"/>
        </w:rPr>
        <w:t xml:space="preserve"> Κύριε Οικονόμου παρακαλώ, να μην διακόπτουμε τον Υπουργό.</w:t>
      </w:r>
    </w:p>
    <w:p w14:paraId="10B0CBDF"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Βρούτση, μου λέτε ότι κρύβομαι. Μήπως εσείς κρύβεστε από την πραγματικότητα; Συνεχίζω, λοιπόν.</w:t>
      </w:r>
    </w:p>
    <w:p w14:paraId="10B0CBE0" w14:textId="77777777" w:rsidR="009F6C17" w:rsidRDefault="003C1E98">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Δεν το είπα αυτό. Θα απαντή</w:t>
      </w:r>
      <w:r>
        <w:rPr>
          <w:rFonts w:eastAsia="Times New Roman"/>
          <w:szCs w:val="24"/>
        </w:rPr>
        <w:t>σω μετά.</w:t>
      </w:r>
    </w:p>
    <w:p w14:paraId="10B0CBE1" w14:textId="77777777" w:rsidR="009F6C17" w:rsidRDefault="003C1E98">
      <w:pPr>
        <w:spacing w:line="600" w:lineRule="auto"/>
        <w:ind w:firstLine="720"/>
        <w:jc w:val="center"/>
        <w:rPr>
          <w:rFonts w:eastAsia="Times New Roman"/>
          <w:szCs w:val="24"/>
        </w:rPr>
      </w:pPr>
      <w:r>
        <w:rPr>
          <w:rFonts w:eastAsia="Times New Roman"/>
          <w:szCs w:val="24"/>
        </w:rPr>
        <w:t>(Θόρυβος στην Αίθουσα από την πτέρυγα της Νέας Δημοκρατίας)</w:t>
      </w:r>
    </w:p>
    <w:p w14:paraId="10B0CBE2" w14:textId="77777777" w:rsidR="009F6C17" w:rsidRDefault="003C1E98">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θα σας παρακαλέσω να αποφεύγετε τις ρητορικές ερωτήσεις, διότι σας διακόπτουν.</w:t>
      </w:r>
    </w:p>
    <w:p w14:paraId="10B0CBE3"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Με διακόπτουν και τώρα με διακόπτετε εσείς.</w:t>
      </w:r>
    </w:p>
    <w:p w14:paraId="10B0CBE4" w14:textId="77777777" w:rsidR="009F6C17" w:rsidRDefault="003C1E98">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Εγώ σας παρακαλώ.</w:t>
      </w:r>
    </w:p>
    <w:p w14:paraId="10B0CBE5"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Συνεχίζω, εάν μου επιτρέψει και το Προεδρείο και η Αντιπολίτευση. </w:t>
      </w:r>
    </w:p>
    <w:p w14:paraId="10B0CBE6" w14:textId="77777777" w:rsidR="009F6C17" w:rsidRDefault="003C1E98">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Δεν σας λογοκρίνουν. Ηρεμήστε </w:t>
      </w:r>
      <w:r>
        <w:rPr>
          <w:rFonts w:eastAsia="Times New Roman"/>
          <w:szCs w:val="24"/>
        </w:rPr>
        <w:t>πια.</w:t>
      </w:r>
    </w:p>
    <w:p w14:paraId="10B0CBE7" w14:textId="77777777" w:rsidR="009F6C17" w:rsidRDefault="003C1E98">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Η πρότασή μας ήταν 9.100 ευρώ. Και κατεβάσαμε αυτή την πρόταση σε μέσο όρο 8.800 ευρώ. Αυτό σημαίνει ότι ένας που δεν έχει παιδιά αυτήν τη στιγμή θα παίρνει από σήμερα 200 ευρώ λιγότερα το χρόνο και 100 ευρ</w:t>
      </w:r>
      <w:r>
        <w:rPr>
          <w:rFonts w:eastAsia="Times New Roman"/>
          <w:szCs w:val="24"/>
        </w:rPr>
        <w:t xml:space="preserve">ώ λιγότερα από την πρώτη μας πρόταση για τα 9.100 ευρώ. Κάποιος με τρία παιδιά θα παίρνει ακριβώς το ίδιο με σήμερα και σε σχέση με την αρχική μας πρόταση παίρνει 100 ευρώ παραπάνω. </w:t>
      </w:r>
    </w:p>
    <w:p w14:paraId="10B0CBE8" w14:textId="77777777" w:rsidR="009F6C17" w:rsidRDefault="003C1E98">
      <w:pPr>
        <w:spacing w:line="600" w:lineRule="auto"/>
        <w:ind w:firstLine="720"/>
        <w:jc w:val="both"/>
        <w:rPr>
          <w:rFonts w:eastAsia="Times New Roman"/>
          <w:szCs w:val="24"/>
        </w:rPr>
      </w:pPr>
      <w:r>
        <w:rPr>
          <w:rFonts w:eastAsia="Times New Roman"/>
          <w:szCs w:val="24"/>
        </w:rPr>
        <w:t>Άρα, προσπαθήσαμε να κάνουμε έναν συμβιβασμό που προστατεύει τις οικογένε</w:t>
      </w:r>
      <w:r>
        <w:rPr>
          <w:rFonts w:eastAsia="Times New Roman"/>
          <w:szCs w:val="24"/>
        </w:rPr>
        <w:t>ιες με τα παιδιά. Διότι εάν κοιτάξετε τα στοιχεία φτώχειας και τις πιθανότητες φτώχειας, τα παιδιά είναι το μεγαλύτερο πρόβλημα. Και αυτός είναι ο συμβιβασμός.</w:t>
      </w:r>
    </w:p>
    <w:p w14:paraId="10B0CBE9" w14:textId="77777777" w:rsidR="009F6C17" w:rsidRDefault="003C1E98">
      <w:pPr>
        <w:spacing w:line="600" w:lineRule="auto"/>
        <w:ind w:firstLine="720"/>
        <w:jc w:val="both"/>
        <w:rPr>
          <w:rFonts w:eastAsia="Times New Roman"/>
          <w:szCs w:val="24"/>
        </w:rPr>
      </w:pPr>
      <w:r>
        <w:rPr>
          <w:rFonts w:eastAsia="Times New Roman"/>
          <w:szCs w:val="24"/>
        </w:rPr>
        <w:t>Για να δούμε πόσο ταξική είναι η πρότασή μας για το φορολογικό πρέπει να πάρουμε μαζί και τον φό</w:t>
      </w:r>
      <w:r>
        <w:rPr>
          <w:rFonts w:eastAsia="Times New Roman"/>
          <w:szCs w:val="24"/>
        </w:rPr>
        <w:t>ρο εισοδήματος και την εισφορά αλληλεγγύης. Εάν τα ξεχωρίσετε αυτά τα δύο, θα κάνετε λάθος. Η αλήθεια είναι σε τρία στοιχεία.</w:t>
      </w:r>
    </w:p>
    <w:p w14:paraId="10B0CBEA" w14:textId="77777777" w:rsidR="009F6C17" w:rsidRDefault="003C1E98">
      <w:pPr>
        <w:spacing w:line="600" w:lineRule="auto"/>
        <w:jc w:val="both"/>
        <w:rPr>
          <w:rFonts w:eastAsia="Times New Roman" w:cs="Times New Roman"/>
          <w:szCs w:val="24"/>
        </w:rPr>
      </w:pPr>
      <w:r>
        <w:rPr>
          <w:rFonts w:eastAsia="Times New Roman" w:cs="Times New Roman"/>
          <w:szCs w:val="24"/>
        </w:rPr>
        <w:t>Σε όσους έχουν πάνω από δύο παιδιά υπάρχει μείωση φόρου για όσους έχουν εισοδήματα έως 60.000ευρώ.</w:t>
      </w:r>
    </w:p>
    <w:p w14:paraId="10B0CBE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Καραθανασόπουλε, φαντάζομ</w:t>
      </w:r>
      <w:r>
        <w:rPr>
          <w:rFonts w:eastAsia="Times New Roman" w:cs="Times New Roman"/>
          <w:szCs w:val="24"/>
        </w:rPr>
        <w:t>αι ότι αυτό σας καλύπτει ταξικά.</w:t>
      </w:r>
    </w:p>
    <w:p w14:paraId="10B0CBE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Σχετικά με όσους έχουν δύο παιδιά ή ένα παιδί, συνολικά το 99% όσων έχουν δύο παιδιά και το 98% όσων έχουν ένα παιδί έχουν μικρή έως μηδενική επιβάρυνση. Και από όσους δεν έχουν παιδιά, συνολικά το 99% είτε έχει πολύ μικρή </w:t>
      </w:r>
      <w:r>
        <w:rPr>
          <w:rFonts w:eastAsia="Times New Roman" w:cs="Times New Roman"/>
          <w:szCs w:val="24"/>
        </w:rPr>
        <w:t xml:space="preserve">επιβάρυνση είτε έχει όφελος. </w:t>
      </w:r>
    </w:p>
    <w:p w14:paraId="10B0CBE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Πάμε τώρα στους μικροεπιχειρηματίες, που δεν μπορούσαμε να τους δώσουμε το αφορολόγητο, αυτό που προσπαθήσαμε, όπως λέτε. Αλλά αυτό που καταφέραμε είναι να μειώσουμε την κλίμακα από το 26% στο 22%. </w:t>
      </w:r>
    </w:p>
    <w:p w14:paraId="10B0CBE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Με την τροπολογία το κάνατε 29%.</w:t>
      </w:r>
    </w:p>
    <w:p w14:paraId="10B0CBE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Από 26% το κάναμε 22%.</w:t>
      </w:r>
    </w:p>
    <w:p w14:paraId="10B0CBF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Τελειώνω και ολοκληρώνω. Είπαμε από την αρχή ότι αυτή η Κυβέρνηση έχει κόψει τη στρατηγική σε τρεις στρώσεις. Η μία είναι αυτά που συμφωνήσαμε. </w:t>
      </w:r>
    </w:p>
    <w:p w14:paraId="10B0CBF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Μας λέτε α</w:t>
      </w:r>
      <w:r>
        <w:rPr>
          <w:rFonts w:eastAsia="Times New Roman" w:cs="Times New Roman"/>
          <w:szCs w:val="24"/>
        </w:rPr>
        <w:t>ναξιόπιστους, μας λέτε ότι δεν μας πιστεύει κανένας. Ρωτήστε τους αρχηγούς των Σοσιαλιστών στην Ευρώπη ή των Λαϊκών αν συμμερίζονται αυτά που λέτε. Όλη η Ευρώπη έχει καταλάβει ότι αυτά που συμφωνεί αυτή η Κυβέρνηση μπορεί να ήταν προβληματικά, μπορεί να εί</w:t>
      </w:r>
      <w:r>
        <w:rPr>
          <w:rFonts w:eastAsia="Times New Roman" w:cs="Times New Roman"/>
          <w:szCs w:val="24"/>
        </w:rPr>
        <w:t>χαν πολλά αγκάθια, αλλά εμάς ο λόγος μας είναι συμβόλαιο. Αυτά είπαμε αυτά κάναμε.</w:t>
      </w:r>
    </w:p>
    <w:p w14:paraId="10B0CBF2"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BF3"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10B0CBF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Δεύτερον, διαπραγματευτήκαμε σκληρά και στο φόρο εισοδήματος και στο ασφαλιστικό. </w:t>
      </w:r>
      <w:r>
        <w:rPr>
          <w:rFonts w:eastAsia="Times New Roman" w:cs="Times New Roman"/>
          <w:szCs w:val="24"/>
        </w:rPr>
        <w:t>Κανένας δεν πιστεύει ότι εσείς θα είχατε προστατέψει τη βασική σύνταξη, κανένας δεν πιστεύει ότι εσείς δεν θα είχατε κάνει τίποτα που να χτυπήσει τους αγρότες, γιατί όλοι θυμούνται ότι στο δημοψήφισμα που ήταν για τη λύση του Γιούνγκερ, είπατε να ψηφίσουμε</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αι». Δεν το ξεχνάει ο ελληνικός λαός. Όλα αυτά που τώρα πολεμάτε είπατε στον ελληνικό λαό «Εμείς τα δεχόμαστε».</w:t>
      </w:r>
    </w:p>
    <w:p w14:paraId="10B0CBF5"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BF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Και τρίτον, δεν ξεχνάει ο ελληνικός λαός, όταν ακούει αυτά που έχει ακούσει από εσάς, αλλά ακόμα </w:t>
      </w:r>
      <w:r>
        <w:rPr>
          <w:rFonts w:eastAsia="Times New Roman" w:cs="Times New Roman"/>
          <w:szCs w:val="24"/>
        </w:rPr>
        <w:t>περισσότερο από τον κ. Θεοχάρη, που πραγματικά βγήκα από τα ρούχα απ’ αυτά που είπε, ότι «Θέλω οι συντάξεις να μην είναι κρατικές, αλλά να είναι στον ιδιωτικό τομέα».</w:t>
      </w:r>
    </w:p>
    <w:p w14:paraId="10B0CBF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Χάρη μου, να σε πάω στη Βρετανία, να σε πάω στους ανθρώπους που έχασαν τις συντάξεις από </w:t>
      </w:r>
      <w:r>
        <w:rPr>
          <w:rFonts w:eastAsia="Times New Roman" w:cs="Times New Roman"/>
          <w:szCs w:val="24"/>
        </w:rPr>
        <w:t>τις ασφαλιστικές εταιρείες και από τα προβλήματα που είχαν. Όλος ο ελληνικός λαός ξέρει αν θέλουμε δημόσια υγεία, δημόσια παιδεία, αν θέλουμε συντάξεις. Ξέρουν πού να κοιτάνε και πού να μην κοιτάνε.</w:t>
      </w:r>
    </w:p>
    <w:p w14:paraId="10B0CBF8"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BF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ΙΩΑΝΝΗΣ ΒΡΟΥΤ</w:t>
      </w:r>
      <w:r>
        <w:rPr>
          <w:rFonts w:eastAsia="Times New Roman" w:cs="Times New Roman"/>
          <w:b/>
          <w:szCs w:val="24"/>
        </w:rPr>
        <w:t>ΣΗΣ:</w:t>
      </w:r>
      <w:r>
        <w:rPr>
          <w:rFonts w:eastAsia="Times New Roman" w:cs="Times New Roman"/>
          <w:szCs w:val="24"/>
        </w:rPr>
        <w:t xml:space="preserve"> Κύριε Πρόεδρε, ζητώ τον λόγο επί προσωπικού.</w:t>
      </w:r>
    </w:p>
    <w:p w14:paraId="10B0CBF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η κ. Παπαρήγα.</w:t>
      </w:r>
    </w:p>
    <w:p w14:paraId="10B0CBF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κύριε Πρόεδρε, με ανέφερε.</w:t>
      </w:r>
    </w:p>
    <w:p w14:paraId="10B0CBF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Τι όχι; Έχει τον λόγο.</w:t>
      </w:r>
    </w:p>
    <w:p w14:paraId="10B0CBF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Παπαρήγα, συμφωνείτε;</w:t>
      </w:r>
    </w:p>
    <w:p w14:paraId="10B0CBF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Ναι.</w:t>
      </w:r>
    </w:p>
    <w:p w14:paraId="10B0CBF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Βρούτση, έχετε τον λόγο.</w:t>
      </w:r>
    </w:p>
    <w:p w14:paraId="10B0CC0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με ανέφερε προσωπικά ο Υπουργός. </w:t>
      </w:r>
    </w:p>
    <w:p w14:paraId="10B0CC0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Υπουργέ, δεν είπα ποτέ ούτε είναι στη δική μου πολιτική συγκρό</w:t>
      </w:r>
      <w:r>
        <w:rPr>
          <w:rFonts w:eastAsia="Times New Roman" w:cs="Times New Roman"/>
          <w:szCs w:val="24"/>
        </w:rPr>
        <w:t>τηση να αναφέρομαι σε Υπουργούς και να λέω ότι κρύβονται. Απλά αναρωτήθηκα το πρωί εάν ο Υπουργός, ο κ. Τσακαλώτος, έχει το ηθικό σθένος να έρθει στην Αίθουσα να υποστηρίξει την τροπολογία του.</w:t>
      </w:r>
    </w:p>
    <w:p w14:paraId="10B0CC0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το λέω αυτό, κύριε Υπουργέ, γιατί αυτό που υποσχεθήκατε στ</w:t>
      </w:r>
      <w:r>
        <w:rPr>
          <w:rFonts w:eastAsia="Times New Roman" w:cs="Times New Roman"/>
          <w:szCs w:val="24"/>
        </w:rPr>
        <w:t>ον ελληνικό λαό περί αφορολογήτου -η πρώτη εξαπάτηση- δεν ήταν τα 9.100. Κερδίσατε τις εκλογές υποσχόμενοι σε κάθε Έλληνα 12.000 αφορολόγητο και έρχεστε σήμερα και λέτε ότι η πρότασή σας είναι 9.100; Δηλαδή, 9.100 ήταν η πρόταση του ΣΥΡΙΖΑ.</w:t>
      </w:r>
    </w:p>
    <w:p w14:paraId="10B0CC03"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p>
    <w:p w14:paraId="10B0CC0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Υπουργέ, ενδιάμεσα μεσολάβησε και κάτι άλλο. Σε όλα τα δίκτυα –τηλεόραση και εφημερίδες- παντού ήταν καταγεγραμμένη η δήλωσή σας ότι θα παραιτηθείτε και είναι η απόλυτη κόκκινη γραμμή για εσάς το 9.100 και σήμερ</w:t>
      </w:r>
      <w:r>
        <w:rPr>
          <w:rFonts w:eastAsia="Times New Roman" w:cs="Times New Roman"/>
          <w:szCs w:val="24"/>
        </w:rPr>
        <w:t xml:space="preserve">α μας φέρνετε το 8.600. Αυτό αναρωτιέμαι, δηλαδή για την ηθική σας δυνατότητα και σοβαρότητα να έρθετε σήμερα να υποστηρίξετε μια τέτοια τροπολογία. </w:t>
      </w:r>
    </w:p>
    <w:p w14:paraId="10B0CC0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 είπα, κύριε Πρόεδρε, αυτό είπα κύριοι συνάδελφοι του ΣΥΡΙΖΑ, γιατί είναι μια μεγάλη αλλαγή.</w:t>
      </w:r>
    </w:p>
    <w:p w14:paraId="10B0CC06"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από την πτέρυγα του ΣΥΡΙΖΑ)</w:t>
      </w:r>
    </w:p>
    <w:p w14:paraId="10B0CC0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μαζί με αυτό φέρνετε και αύξηση της φορολογίας στις επιχειρήσεις, από το 26% στο 29%.</w:t>
      </w:r>
    </w:p>
    <w:p w14:paraId="10B0CC0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Βρούτση, επί προσωπικού…</w:t>
      </w:r>
    </w:p>
    <w:p w14:paraId="10B0CC0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Γι’ αυτά δεν απαντήσατε, κύριε Υπουργέ.</w:t>
      </w:r>
    </w:p>
    <w:p w14:paraId="10B0CC0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(Δημήτριος Κρεμαστινός): </w:t>
      </w:r>
      <w:r>
        <w:rPr>
          <w:rFonts w:eastAsia="Times New Roman" w:cs="Times New Roman"/>
          <w:szCs w:val="24"/>
        </w:rPr>
        <w:t>Κύριε Βρούτση, επί προσωπικού ζητήσατε τον λόγο.</w:t>
      </w:r>
    </w:p>
    <w:p w14:paraId="10B0CC0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Κλείνω, κύριε Πρόεδρε.</w:t>
      </w:r>
    </w:p>
    <w:p w14:paraId="10B0CC0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Σχετικά με το ότι επικαλείται τη Νέα Δημοκρατία, εάν είναι με το ΔΝΤ ή με τους </w:t>
      </w:r>
      <w:r>
        <w:rPr>
          <w:rFonts w:eastAsia="Times New Roman" w:cs="Times New Roman"/>
          <w:szCs w:val="24"/>
        </w:rPr>
        <w:t>θ</w:t>
      </w:r>
      <w:r>
        <w:rPr>
          <w:rFonts w:eastAsia="Times New Roman" w:cs="Times New Roman"/>
          <w:szCs w:val="24"/>
        </w:rPr>
        <w:t>εσμούς, θα σας πω πολύ απλά ότι αυτή η παράταξη που λ</w:t>
      </w:r>
      <w:r>
        <w:rPr>
          <w:rFonts w:eastAsia="Times New Roman" w:cs="Times New Roman"/>
          <w:szCs w:val="24"/>
        </w:rPr>
        <w:t>έγεται Νέα Δημοκρατία είναι ένα κόμμα που διαχρονικά στηρίζει την Ελλάδα, πάνω απ’ όλα, πάνω από κομματικό συμφέρον, τελείως διαφορετικά από εσάς. Και το συμφέρον της Ελλάδ</w:t>
      </w:r>
      <w:r>
        <w:rPr>
          <w:rFonts w:eastAsia="Times New Roman" w:cs="Times New Roman"/>
          <w:szCs w:val="24"/>
        </w:rPr>
        <w:t>α</w:t>
      </w:r>
      <w:r>
        <w:rPr>
          <w:rFonts w:eastAsia="Times New Roman" w:cs="Times New Roman"/>
          <w:szCs w:val="24"/>
        </w:rPr>
        <w:t>ς αυτήν τη στιγμή είναι να φύγετε από την Κυβέρνηση το ταχύτερο.</w:t>
      </w:r>
    </w:p>
    <w:p w14:paraId="10B0CC0D" w14:textId="77777777" w:rsidR="009F6C17" w:rsidRDefault="003C1E98">
      <w:pPr>
        <w:spacing w:line="600" w:lineRule="auto"/>
        <w:ind w:firstLine="720"/>
        <w:jc w:val="center"/>
        <w:rPr>
          <w:rFonts w:eastAsia="Times New Roman"/>
          <w:bCs/>
        </w:rPr>
      </w:pPr>
      <w:r>
        <w:rPr>
          <w:rFonts w:eastAsia="Times New Roman"/>
          <w:bCs/>
        </w:rPr>
        <w:t>(Χειροκροτήματα απ</w:t>
      </w:r>
      <w:r>
        <w:rPr>
          <w:rFonts w:eastAsia="Times New Roman"/>
          <w:bCs/>
        </w:rPr>
        <w:t>ό την πτέρυγα της Νέας Δημοκρατίας)</w:t>
      </w:r>
    </w:p>
    <w:p w14:paraId="10B0CC0E"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0B0CC0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Βρούτση, παρακαλώ.</w:t>
      </w:r>
    </w:p>
    <w:p w14:paraId="10B0CC1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παρακαλώ τον λόγο.</w:t>
      </w:r>
    </w:p>
    <w:p w14:paraId="10B0CC1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Καραθανασόπουλε, ζητάτε τον λόγο επί προσωπικού ή ως Κοινοβουλευτικός Εκπρόσωπος;</w:t>
      </w:r>
    </w:p>
    <w:p w14:paraId="10B0CC1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Ζητώ τον λόγο επί προσωπικού. Κάτι με ρώτησε ο κύριος Υπουργός.</w:t>
      </w:r>
    </w:p>
    <w:p w14:paraId="10B0CC1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Καραθανασόπουλε, έχετε τον λόγο.</w:t>
      </w:r>
    </w:p>
    <w:p w14:paraId="10B0CC1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ΚΑΡΑΘΑΝΑΣΟΠΟΥΛΟΣ:</w:t>
      </w:r>
      <w:r>
        <w:rPr>
          <w:rFonts w:eastAsia="Times New Roman" w:cs="Times New Roman"/>
          <w:szCs w:val="24"/>
        </w:rPr>
        <w:t xml:space="preserve"> Με ρώτησε ο κ. Τσακαλώτος πώς θεωρώ τα φορολογικά σας μέτρα. Εγώ σας ζήτησα να μου πείτε ένα μέτρο που να θίγει τα συμφέροντα της αστικής τάξης. Γιατί, με βάση τη μαρξιστική θεωρία, την οποία ασπάζεστε, απ’ ό,τι ξέρω, στον καπιταλ</w:t>
      </w:r>
      <w:r>
        <w:rPr>
          <w:rFonts w:eastAsia="Times New Roman" w:cs="Times New Roman"/>
          <w:szCs w:val="24"/>
        </w:rPr>
        <w:t>ισμό υπάρχουν δύο τάξεις: η εργατική και η αστική και τα ενδιάμεσα στρώματα. Από τα φορολογικά μέτρα δεν υπάρχει ούτε ένα μέτρο που να θίγει τα συμφέροντα της αστικής τάξης. Διατηρείτε τα ευνοϊκά σκανδαλώδη προνόμια για τους εφοπλιστές και μάλιστα με τον α</w:t>
      </w:r>
      <w:r>
        <w:rPr>
          <w:rFonts w:eastAsia="Times New Roman" w:cs="Times New Roman"/>
          <w:szCs w:val="24"/>
        </w:rPr>
        <w:t>ναπτυξιακό νόμο του κ. Σταθάκη θα δώσετε και νέα φορολογικά κίνητρα στους επιχειρηματικούς ομίλους.</w:t>
      </w:r>
    </w:p>
    <w:p w14:paraId="10B0CC1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παρομοίως ζητώ τον λόγο.</w:t>
      </w:r>
    </w:p>
    <w:p w14:paraId="10B0CC1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Λοβέρδο, επί προσωπικού;</w:t>
      </w:r>
    </w:p>
    <w:p w14:paraId="10B0CC1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Παρομοίως!</w:t>
      </w:r>
    </w:p>
    <w:p w14:paraId="10B0CC18"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0B0CC1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10B0CC1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θέλω πάνω από τριάντα δευτερόλεπτα. Ξεκίνησε, αναφερόμενος σε εμένα…</w:t>
      </w:r>
    </w:p>
    <w:p w14:paraId="10B0CC1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Λοβέρδο, προηγουμένως παρακάλεσα και ενό</w:t>
      </w:r>
      <w:r>
        <w:rPr>
          <w:rFonts w:eastAsia="Times New Roman" w:cs="Times New Roman"/>
          <w:szCs w:val="24"/>
        </w:rPr>
        <w:t>χλησα τον Υπουργό να μην κάνει ρητορικές ερωτήσεις, γιατί παράγονται θέματα επί προσωπικού.</w:t>
      </w:r>
    </w:p>
    <w:p w14:paraId="10B0CC1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Τις είχε κάνει, όμως!</w:t>
      </w:r>
    </w:p>
    <w:p w14:paraId="10B0CC1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Δεν παράγεται τίποτα.</w:t>
      </w:r>
    </w:p>
    <w:p w14:paraId="10B0CC1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Τι</w:t>
      </w:r>
      <w:r>
        <w:rPr>
          <w:rFonts w:eastAsia="Times New Roman" w:cs="Times New Roman"/>
          <w:szCs w:val="24"/>
        </w:rPr>
        <w:t xml:space="preserve"> είπατε;</w:t>
      </w:r>
    </w:p>
    <w:p w14:paraId="10B0CC1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Στον λόγο υπάρχουν ρητορικές ερωτήσεις.</w:t>
      </w:r>
    </w:p>
    <w:p w14:paraId="10B0CC2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αλλά αυτό δημιουργεί προβλήματα και αφαιρούμε χρόνο από τις ομιλίες των Βουλευτών.</w:t>
      </w:r>
    </w:p>
    <w:p w14:paraId="10B0CC2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Λοβέρδο, σε τ</w:t>
      </w:r>
      <w:r>
        <w:rPr>
          <w:rFonts w:eastAsia="Times New Roman" w:cs="Times New Roman"/>
          <w:szCs w:val="24"/>
        </w:rPr>
        <w:t>ι συνίσταται το προσωπικό;</w:t>
      </w:r>
    </w:p>
    <w:p w14:paraId="10B0CC2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δυστυχώς τις είχε κάνει τις προσωπικές αναφορές για κάτι που ειπώθηκε γι’ αυτόν, αλλά δεν ήταν εδώ και του το μετέφεραν λάθος. </w:t>
      </w:r>
    </w:p>
    <w:p w14:paraId="10B0CC2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Ουδείς σας είπε ότι κρύβεστε σε σχέση με την ομιλία σας σήμερα ή αύρ</w:t>
      </w:r>
      <w:r>
        <w:rPr>
          <w:rFonts w:eastAsia="Times New Roman" w:cs="Times New Roman"/>
          <w:szCs w:val="24"/>
        </w:rPr>
        <w:t xml:space="preserve">ιο ή πού πάτε ή στα όργανα στα οποία συμμετέχετε. Σας είπαμε ότι έχετε το 114 στο σχέδιο νόμου, ένα άρθρο από το οποίο εισέπραττε το </w:t>
      </w:r>
      <w:r>
        <w:rPr>
          <w:rFonts w:eastAsia="Times New Roman" w:cs="Times New Roman"/>
          <w:szCs w:val="24"/>
        </w:rPr>
        <w:t>δ</w:t>
      </w:r>
      <w:r>
        <w:rPr>
          <w:rFonts w:eastAsia="Times New Roman" w:cs="Times New Roman"/>
          <w:szCs w:val="24"/>
        </w:rPr>
        <w:t>ημόσιο, εσείς, από τους πολίτες 1,7 δισεκατομμύρια και με τροπολογία που ήρθε χθες το βράδυ από εσάς, κύριε Υπουργέ, που π</w:t>
      </w:r>
      <w:r>
        <w:rPr>
          <w:rFonts w:eastAsia="Times New Roman" w:cs="Times New Roman"/>
          <w:szCs w:val="24"/>
        </w:rPr>
        <w:t>αραβιάσατε τον λόγο που δώσατε μαζί με Σταθάκη και Κατρούγκαλο, ότι κάτω από τα 9.100 ευρώ θα παραιτηθείτε, παίρνετε από τους ανθρώπους…</w:t>
      </w:r>
    </w:p>
    <w:p w14:paraId="10B0CC2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Δεν το είπαν, λένε.</w:t>
      </w:r>
    </w:p>
    <w:p w14:paraId="10B0CC25"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0B0CC2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Υπάρχει το βίντεο, παίζ</w:t>
      </w:r>
      <w:r>
        <w:rPr>
          <w:rFonts w:eastAsia="Times New Roman" w:cs="Times New Roman"/>
          <w:szCs w:val="24"/>
        </w:rPr>
        <w:t xml:space="preserve">εται σε όλους τους σταθμούς και τα </w:t>
      </w:r>
      <w:r>
        <w:rPr>
          <w:rFonts w:eastAsia="Times New Roman" w:cs="Times New Roman"/>
          <w:szCs w:val="24"/>
          <w:lang w:val="en-US"/>
        </w:rPr>
        <w:t>sites</w:t>
      </w:r>
      <w:r>
        <w:rPr>
          <w:rFonts w:eastAsia="Times New Roman" w:cs="Times New Roman"/>
          <w:szCs w:val="24"/>
        </w:rPr>
        <w:t xml:space="preserve"> από χθες το βράδυ.</w:t>
      </w:r>
    </w:p>
    <w:p w14:paraId="10B0CC2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την τροπολογία του μεσονυχτίου από τους ανθρώπους που έχουν ετήσιο εισόδημα από 8.638 ευρώ έως 9.100 ευρώ παίρνετε 200 εκατομμύρια. Γκολ αυτοί, σέντρα εμείς! Άντε γεια, κύριε Υπουργέ!</w:t>
      </w:r>
    </w:p>
    <w:p w14:paraId="10B0CC28" w14:textId="77777777" w:rsidR="009F6C17" w:rsidRDefault="003C1E98">
      <w:pPr>
        <w:spacing w:line="600" w:lineRule="auto"/>
        <w:ind w:firstLine="720"/>
        <w:jc w:val="both"/>
        <w:rPr>
          <w:rFonts w:eastAsia="Times New Roman"/>
          <w:bCs/>
        </w:rPr>
      </w:pPr>
      <w:r>
        <w:rPr>
          <w:rFonts w:eastAsia="Times New Roman"/>
          <w:bCs/>
        </w:rPr>
        <w:t>(Χειροκρο</w:t>
      </w:r>
      <w:r>
        <w:rPr>
          <w:rFonts w:eastAsia="Times New Roman"/>
          <w:bCs/>
        </w:rPr>
        <w:t>τήματα από την πτέρυγα της Δημοκρατικής Συμπαράταξης ΠΑΣΟΚ-ΔΗΜΑΡ)</w:t>
      </w:r>
    </w:p>
    <w:p w14:paraId="10B0CC29" w14:textId="77777777" w:rsidR="009F6C17" w:rsidRDefault="003C1E98">
      <w:pPr>
        <w:spacing w:line="600" w:lineRule="auto"/>
        <w:ind w:firstLine="720"/>
        <w:jc w:val="both"/>
        <w:rPr>
          <w:rFonts w:eastAsia="Times New Roman"/>
          <w:bCs/>
        </w:rPr>
      </w:pPr>
      <w:r>
        <w:rPr>
          <w:rFonts w:eastAsia="Times New Roman"/>
          <w:b/>
          <w:bCs/>
        </w:rPr>
        <w:t>ΚΩΝΣΤΑΝΤΙΝΟΣ ΜΠΑΡΚΑΣ:</w:t>
      </w:r>
      <w:r>
        <w:rPr>
          <w:rFonts w:eastAsia="Times New Roman"/>
          <w:bCs/>
        </w:rPr>
        <w:t xml:space="preserve"> Ωραίος πολιτισμός! Μπράβο!</w:t>
      </w:r>
    </w:p>
    <w:p w14:paraId="10B0CC2A"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0B0CC2B" w14:textId="77777777" w:rsidR="009F6C17" w:rsidRDefault="003C1E98">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Κύρια Παπαρήγα, έχετε τον λόγο.</w:t>
      </w:r>
    </w:p>
    <w:p w14:paraId="10B0CC2C" w14:textId="77777777" w:rsidR="009F6C17" w:rsidRDefault="003C1E98">
      <w:pPr>
        <w:spacing w:line="600" w:lineRule="auto"/>
        <w:ind w:firstLine="720"/>
        <w:jc w:val="both"/>
        <w:rPr>
          <w:rFonts w:eastAsia="Times New Roman"/>
          <w:bCs/>
        </w:rPr>
      </w:pPr>
      <w:r>
        <w:rPr>
          <w:rFonts w:eastAsia="Times New Roman"/>
          <w:b/>
          <w:bCs/>
        </w:rPr>
        <w:t>ΘΕΟΧΑΡΗΣ (ΧΑΡΗΣ) ΘΕΟΧΑΡΗΣ:</w:t>
      </w:r>
      <w:r>
        <w:rPr>
          <w:rFonts w:eastAsia="Times New Roman"/>
          <w:bCs/>
        </w:rPr>
        <w:t xml:space="preserve"> Κύριε Πρόεδρε, ζητώ τον λόγο. Αναφέρθηκε και σε εμένα ο Υπουργός.</w:t>
      </w:r>
    </w:p>
    <w:p w14:paraId="10B0CC2D"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0B0CC2E" w14:textId="77777777" w:rsidR="009F6C17" w:rsidRDefault="003C1E98">
      <w:pPr>
        <w:spacing w:line="600" w:lineRule="auto"/>
        <w:ind w:firstLine="720"/>
        <w:jc w:val="both"/>
        <w:rPr>
          <w:rFonts w:eastAsia="Times New Roman"/>
          <w:bCs/>
        </w:rPr>
      </w:pPr>
      <w:r>
        <w:rPr>
          <w:rFonts w:eastAsia="Times New Roman"/>
          <w:b/>
          <w:bCs/>
        </w:rPr>
        <w:t>ΣΩΚΡΑΤΗΣ ΦΑΜΕΛΛΟΣ:</w:t>
      </w:r>
      <w:r>
        <w:rPr>
          <w:rFonts w:eastAsia="Times New Roman"/>
          <w:bCs/>
        </w:rPr>
        <w:t xml:space="preserve"> Εκπροσωπεί κόμμα;</w:t>
      </w:r>
    </w:p>
    <w:p w14:paraId="10B0CC2F" w14:textId="77777777" w:rsidR="009F6C17" w:rsidRDefault="003C1E98">
      <w:pPr>
        <w:spacing w:line="600" w:lineRule="auto"/>
        <w:ind w:firstLine="720"/>
        <w:jc w:val="both"/>
        <w:rPr>
          <w:rFonts w:eastAsia="Times New Roman"/>
          <w:bCs/>
        </w:rPr>
      </w:pPr>
      <w:r>
        <w:rPr>
          <w:rFonts w:eastAsia="Times New Roman"/>
          <w:b/>
          <w:bCs/>
        </w:rPr>
        <w:t>ΘΕΟΧΑΡΗΣ (ΧΑΡΗΣ) ΘΕΟΧΑΡΗΣ:</w:t>
      </w:r>
      <w:r>
        <w:rPr>
          <w:rFonts w:eastAsia="Times New Roman"/>
          <w:bCs/>
        </w:rPr>
        <w:t xml:space="preserve"> Ζητώ τον λόγο, γιατί αναφέρθηκε σε εμένα ο Υπουργός. Να μιλήσω και εγώ και να απαντήσει </w:t>
      </w:r>
      <w:r>
        <w:rPr>
          <w:rFonts w:eastAsia="Times New Roman"/>
          <w:bCs/>
        </w:rPr>
        <w:t>ο κύριος Υπουργός.</w:t>
      </w:r>
    </w:p>
    <w:p w14:paraId="10B0CC30"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0B0CC31" w14:textId="77777777" w:rsidR="009F6C17" w:rsidRDefault="003C1E98">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Παρακαλώ! Είναι περίπου…</w:t>
      </w:r>
    </w:p>
    <w:p w14:paraId="10B0CC32" w14:textId="77777777" w:rsidR="009F6C17" w:rsidRDefault="003C1E98">
      <w:pPr>
        <w:spacing w:line="600" w:lineRule="auto"/>
        <w:ind w:firstLine="720"/>
        <w:jc w:val="both"/>
        <w:rPr>
          <w:rFonts w:eastAsia="Times New Roman"/>
          <w:bCs/>
        </w:rPr>
      </w:pPr>
      <w:r>
        <w:rPr>
          <w:rFonts w:eastAsia="Times New Roman"/>
          <w:b/>
          <w:bCs/>
        </w:rPr>
        <w:t>ΘΕΟΧΑΡΗΣ (ΧΑΡΗΣ) ΘΕΟΧΑΡΗΣ:</w:t>
      </w:r>
      <w:r>
        <w:rPr>
          <w:rFonts w:eastAsia="Times New Roman"/>
          <w:bCs/>
        </w:rPr>
        <w:t xml:space="preserve"> Ευχαριστώ, κύριε Πρόεδρε.</w:t>
      </w:r>
    </w:p>
    <w:p w14:paraId="10B0CC33" w14:textId="77777777" w:rsidR="009F6C17" w:rsidRDefault="003C1E98">
      <w:pPr>
        <w:spacing w:line="600" w:lineRule="auto"/>
        <w:ind w:firstLine="720"/>
        <w:jc w:val="both"/>
        <w:rPr>
          <w:rFonts w:eastAsia="Times New Roman"/>
          <w:bCs/>
        </w:rPr>
      </w:pPr>
      <w:r>
        <w:rPr>
          <w:rFonts w:eastAsia="Times New Roman"/>
          <w:bCs/>
        </w:rPr>
        <w:t>Κύριε Πρόεδρε, ο κύριος Υπουργός αναφέρθηκε στο γεγονός…</w:t>
      </w:r>
    </w:p>
    <w:p w14:paraId="10B0CC34" w14:textId="77777777" w:rsidR="009F6C17" w:rsidRDefault="003C1E98">
      <w:pPr>
        <w:spacing w:line="600" w:lineRule="auto"/>
        <w:ind w:firstLine="720"/>
        <w:jc w:val="both"/>
        <w:rPr>
          <w:rFonts w:eastAsia="Times New Roman"/>
          <w:bCs/>
        </w:rPr>
      </w:pPr>
      <w:r>
        <w:rPr>
          <w:rFonts w:eastAsia="Times New Roman"/>
          <w:b/>
          <w:bCs/>
        </w:rPr>
        <w:t xml:space="preserve">ΠΡΟΕΔΡΕΥΩΝ (Δημήτριος </w:t>
      </w:r>
      <w:r>
        <w:rPr>
          <w:rFonts w:eastAsia="Times New Roman"/>
          <w:b/>
          <w:bCs/>
        </w:rPr>
        <w:t>Κρεμαστινός):</w:t>
      </w:r>
      <w:r>
        <w:rPr>
          <w:rFonts w:eastAsia="Times New Roman"/>
          <w:bCs/>
        </w:rPr>
        <w:t xml:space="preserve"> Παρακαλώ! Δεν σας έδωσα τον λόγο. Θα μιλήσει η κ. Παπαρήγα, θα μιλήσει ο κύριος Υπουργός και μετά θα πάμε στο προσωπικό.</w:t>
      </w:r>
    </w:p>
    <w:p w14:paraId="10B0CC35" w14:textId="77777777" w:rsidR="009F6C17" w:rsidRDefault="003C1E98">
      <w:pPr>
        <w:spacing w:line="600" w:lineRule="auto"/>
        <w:ind w:firstLine="720"/>
        <w:jc w:val="both"/>
        <w:rPr>
          <w:rFonts w:eastAsia="Times New Roman"/>
          <w:bCs/>
        </w:rPr>
      </w:pPr>
      <w:r>
        <w:rPr>
          <w:rFonts w:eastAsia="Times New Roman"/>
          <w:bCs/>
        </w:rPr>
        <w:t xml:space="preserve">Κυρία Παπαρήγα, έχετε τον λόγο. </w:t>
      </w:r>
    </w:p>
    <w:p w14:paraId="10B0CC36" w14:textId="77777777" w:rsidR="009F6C17" w:rsidRDefault="003C1E98">
      <w:pPr>
        <w:spacing w:line="600" w:lineRule="auto"/>
        <w:ind w:firstLine="720"/>
        <w:jc w:val="both"/>
        <w:rPr>
          <w:rFonts w:eastAsia="Times New Roman"/>
          <w:bCs/>
        </w:rPr>
      </w:pPr>
      <w:r>
        <w:rPr>
          <w:rFonts w:eastAsia="Times New Roman"/>
          <w:b/>
          <w:bCs/>
        </w:rPr>
        <w:t>ΘΕΟΧΑΡΗΣ (ΧΑΡΗΣ) ΘΕΟΧΑΡΗΣ:</w:t>
      </w:r>
      <w:r>
        <w:rPr>
          <w:rFonts w:eastAsia="Times New Roman"/>
          <w:bCs/>
        </w:rPr>
        <w:t xml:space="preserve"> Να μιλήσω και να απαντήσει συνολικά ο κύριος Υπουργός.</w:t>
      </w:r>
    </w:p>
    <w:p w14:paraId="10B0CC37" w14:textId="77777777" w:rsidR="009F6C17" w:rsidRDefault="003C1E98">
      <w:pPr>
        <w:spacing w:line="600" w:lineRule="auto"/>
        <w:ind w:firstLine="720"/>
        <w:jc w:val="both"/>
        <w:rPr>
          <w:rFonts w:eastAsia="Times New Roman"/>
          <w:bCs/>
        </w:rPr>
      </w:pPr>
      <w:r>
        <w:rPr>
          <w:rFonts w:eastAsia="Times New Roman"/>
          <w:b/>
          <w:bCs/>
        </w:rPr>
        <w:t>ΠΡΟΕΔΡ</w:t>
      </w:r>
      <w:r>
        <w:rPr>
          <w:rFonts w:eastAsia="Times New Roman"/>
          <w:b/>
          <w:bCs/>
        </w:rPr>
        <w:t>ΕΥΩΝ (Δημήτριος Κρεμαστινός):</w:t>
      </w:r>
      <w:r>
        <w:rPr>
          <w:rFonts w:eastAsia="Times New Roman"/>
          <w:bCs/>
        </w:rPr>
        <w:t xml:space="preserve"> Θα μιλήσει ο Υπουργός και μετά. </w:t>
      </w:r>
    </w:p>
    <w:p w14:paraId="10B0CC38" w14:textId="77777777" w:rsidR="009F6C17" w:rsidRDefault="003C1E98">
      <w:pPr>
        <w:spacing w:line="600" w:lineRule="auto"/>
        <w:ind w:firstLine="720"/>
        <w:jc w:val="both"/>
        <w:rPr>
          <w:rFonts w:eastAsia="Times New Roman"/>
          <w:bCs/>
        </w:rPr>
      </w:pPr>
      <w:r>
        <w:rPr>
          <w:rFonts w:eastAsia="Times New Roman"/>
          <w:bCs/>
        </w:rPr>
        <w:t>Κυρία Παπαρήγα, έχετε τον λόγο.</w:t>
      </w:r>
    </w:p>
    <w:p w14:paraId="10B0CC39"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ΕΥΚΛΕΙΔΗΣ ΤΣΑΚΑΛΩΤΟΣ (Υπουργός Οικονομικών): </w:t>
      </w:r>
      <w:r>
        <w:rPr>
          <w:rFonts w:eastAsia="Times New Roman" w:cs="Times New Roman"/>
        </w:rPr>
        <w:t xml:space="preserve">Δεν </w:t>
      </w:r>
      <w:r>
        <w:rPr>
          <w:rFonts w:eastAsia="Times New Roman"/>
          <w:bCs/>
        </w:rPr>
        <w:t>είναι</w:t>
      </w:r>
      <w:r>
        <w:rPr>
          <w:rFonts w:eastAsia="Times New Roman" w:cs="Times New Roman"/>
        </w:rPr>
        <w:t xml:space="preserve"> σωστό αυτό που κάνετε, κύριε Πρόεδρε! Αφού απαντήσει, θα πρέπει να απαντήσω κι εγώ. Θα ζητήσω κι εγώ τον λ</w:t>
      </w:r>
      <w:r>
        <w:rPr>
          <w:rFonts w:eastAsia="Times New Roman" w:cs="Times New Roman"/>
        </w:rPr>
        <w:t xml:space="preserve">όγο επί προσωπικού. Εγώ ζητάω προσωπικά, συγγνώμη από την κ. Παπαρήγα. Δεν </w:t>
      </w:r>
      <w:r>
        <w:rPr>
          <w:rFonts w:eastAsia="Times New Roman"/>
          <w:bCs/>
        </w:rPr>
        <w:t>είναι</w:t>
      </w:r>
      <w:r>
        <w:rPr>
          <w:rFonts w:eastAsia="Times New Roman" w:cs="Times New Roman"/>
        </w:rPr>
        <w:t xml:space="preserve"> σωστό αυτό που έγινε, αλλά αφού πήραν τον λόγο επί προσωπικού και μου έκαναν επίθεση, πρέπει να απαντήσω. </w:t>
      </w:r>
    </w:p>
    <w:p w14:paraId="10B0CC3A"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rPr>
        <w:t>Σας ζητάω συγγνώμη, κυρία Παπαρήγα. Εσείς έχετε δίκιο, αλλά αυτό…</w:t>
      </w:r>
    </w:p>
    <w:p w14:paraId="10B0CC3B"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ΑΛ</w:t>
      </w:r>
      <w:r>
        <w:rPr>
          <w:rFonts w:eastAsia="Times New Roman" w:cs="Times New Roman"/>
          <w:b/>
        </w:rPr>
        <w:t>ΕΞΑΝΔΡΑ ΠΑΠΑΡΗΓΑ:</w:t>
      </w:r>
      <w:r>
        <w:rPr>
          <w:rFonts w:eastAsia="Times New Roman" w:cs="Times New Roman"/>
        </w:rPr>
        <w:t xml:space="preserve"> Κύριε Τσακαλώτο, δεν απαντάτε καλύτερα στον κόσμο που </w:t>
      </w:r>
      <w:r>
        <w:rPr>
          <w:rFonts w:eastAsia="Times New Roman"/>
          <w:bCs/>
        </w:rPr>
        <w:t>είναι</w:t>
      </w:r>
      <w:r>
        <w:rPr>
          <w:rFonts w:eastAsia="Times New Roman" w:cs="Times New Roman"/>
        </w:rPr>
        <w:t xml:space="preserve"> συγκεντρωμένος έξω; Έχει σημασία να απαντάτε στον έναν ή τον άλλον Βουλευτή; </w:t>
      </w:r>
      <w:r>
        <w:rPr>
          <w:rFonts w:eastAsia="Times New Roman" w:cs="Times New Roman"/>
          <w:bCs/>
          <w:shd w:val="clear" w:color="auto" w:fill="FFFFFF"/>
        </w:rPr>
        <w:t>Όμως</w:t>
      </w:r>
      <w:r>
        <w:rPr>
          <w:rFonts w:eastAsia="Times New Roman" w:cs="Times New Roman"/>
        </w:rPr>
        <w:t xml:space="preserve"> η ευαισθησία σας </w:t>
      </w:r>
      <w:r>
        <w:rPr>
          <w:rFonts w:eastAsia="Times New Roman"/>
          <w:bCs/>
        </w:rPr>
        <w:t>είναι</w:t>
      </w:r>
      <w:r>
        <w:rPr>
          <w:rFonts w:eastAsia="Times New Roman" w:cs="Times New Roman"/>
        </w:rPr>
        <w:t xml:space="preserve"> αυτή.</w:t>
      </w:r>
    </w:p>
    <w:p w14:paraId="10B0CC3C"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Εφόσον η κ. Παπαρήγα </w:t>
      </w:r>
      <w:r>
        <w:rPr>
          <w:rFonts w:eastAsia="Times New Roman"/>
          <w:bCs/>
        </w:rPr>
        <w:t>είναι</w:t>
      </w:r>
      <w:r>
        <w:rPr>
          <w:rFonts w:eastAsia="Times New Roman" w:cs="Times New Roman"/>
        </w:rPr>
        <w:t xml:space="preserve"> ήδη </w:t>
      </w:r>
      <w:r>
        <w:rPr>
          <w:rFonts w:eastAsia="Times New Roman" w:cs="Times New Roman"/>
        </w:rPr>
        <w:t xml:space="preserve">στο Βήμα, θα μιλήσει και μετά θα σας δώσω τον λόγο. </w:t>
      </w:r>
    </w:p>
    <w:p w14:paraId="10B0CC3D"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ΕΥΚΛΕΙΔΗΣ ΤΣΑΚΑΛΩΤΟΣ (Υπουργός Οικονομικών): </w:t>
      </w:r>
      <w:r>
        <w:rPr>
          <w:rFonts w:eastAsia="Times New Roman" w:cs="Times New Roman"/>
        </w:rPr>
        <w:t xml:space="preserve">Θα έχει ξεχάσει όλος ο κόσμος ποια ήταν η </w:t>
      </w:r>
      <w:r>
        <w:rPr>
          <w:rFonts w:eastAsia="Times New Roman"/>
        </w:rPr>
        <w:t>συζήτηση</w:t>
      </w:r>
      <w:r>
        <w:rPr>
          <w:rFonts w:eastAsia="Times New Roman" w:cs="Times New Roman"/>
        </w:rPr>
        <w:t xml:space="preserve">. </w:t>
      </w:r>
    </w:p>
    <w:p w14:paraId="10B0CC3E"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Δεν θα το έχει ξεχάσει, κύριε Τσακαλώτο. </w:t>
      </w:r>
      <w:r>
        <w:rPr>
          <w:rFonts w:eastAsia="Times New Roman"/>
          <w:bCs/>
        </w:rPr>
        <w:t>Είναι</w:t>
      </w:r>
      <w:r>
        <w:rPr>
          <w:rFonts w:eastAsia="Times New Roman" w:cs="Times New Roman"/>
        </w:rPr>
        <w:t xml:space="preserve"> στο Βήμα. Δεν </w:t>
      </w:r>
      <w:r>
        <w:rPr>
          <w:rFonts w:eastAsia="Times New Roman"/>
          <w:bCs/>
        </w:rPr>
        <w:t>είναι</w:t>
      </w:r>
      <w:r>
        <w:rPr>
          <w:rFonts w:eastAsia="Times New Roman" w:cs="Times New Roman"/>
        </w:rPr>
        <w:t xml:space="preserve"> σω</w:t>
      </w:r>
      <w:r>
        <w:rPr>
          <w:rFonts w:eastAsia="Times New Roman" w:cs="Times New Roman"/>
        </w:rPr>
        <w:t xml:space="preserve">στό. </w:t>
      </w:r>
    </w:p>
    <w:p w14:paraId="10B0CC3F"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ΕΥΚΛΕΙΔΗΣ ΤΣΑΚΑΛΩΤΟΣ (Υπουργός Οικονομικών): </w:t>
      </w:r>
      <w:r>
        <w:rPr>
          <w:rFonts w:eastAsia="Times New Roman" w:cs="Times New Roman"/>
        </w:rPr>
        <w:t xml:space="preserve">Δεν </w:t>
      </w:r>
      <w:r>
        <w:rPr>
          <w:rFonts w:eastAsia="Times New Roman"/>
          <w:bCs/>
        </w:rPr>
        <w:t>είναι</w:t>
      </w:r>
      <w:r>
        <w:rPr>
          <w:rFonts w:eastAsia="Times New Roman" w:cs="Times New Roman"/>
        </w:rPr>
        <w:t xml:space="preserve"> σωστό αυτό που κάνετε. Δεν </w:t>
      </w:r>
      <w:r>
        <w:rPr>
          <w:rFonts w:eastAsia="Times New Roman"/>
          <w:bCs/>
        </w:rPr>
        <w:t>είναι</w:t>
      </w:r>
      <w:r>
        <w:rPr>
          <w:rFonts w:eastAsia="Times New Roman" w:cs="Times New Roman"/>
        </w:rPr>
        <w:t xml:space="preserve"> σωστό, κύριε Πρόεδρε, αυτό.</w:t>
      </w:r>
    </w:p>
    <w:p w14:paraId="10B0CC40"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ΑΛΕΞΑΝΔΡΑ ΠΑΠΑΡΗΓΑ:</w:t>
      </w:r>
      <w:r>
        <w:rPr>
          <w:rFonts w:eastAsia="Times New Roman" w:cs="Times New Roman"/>
        </w:rPr>
        <w:t xml:space="preserve"> Να απαντήσει στον κόσμο που </w:t>
      </w:r>
      <w:r>
        <w:rPr>
          <w:rFonts w:eastAsia="Times New Roman"/>
          <w:bCs/>
        </w:rPr>
        <w:t>είναι</w:t>
      </w:r>
      <w:r>
        <w:rPr>
          <w:rFonts w:eastAsia="Times New Roman" w:cs="Times New Roman"/>
        </w:rPr>
        <w:t xml:space="preserve"> έξω. </w:t>
      </w:r>
    </w:p>
    <w:p w14:paraId="10B0CC41" w14:textId="77777777" w:rsidR="009F6C17" w:rsidRDefault="003C1E98">
      <w:pPr>
        <w:tabs>
          <w:tab w:val="left" w:pos="851"/>
          <w:tab w:val="center" w:pos="4393"/>
        </w:tabs>
        <w:spacing w:line="600" w:lineRule="auto"/>
        <w:ind w:firstLine="720"/>
        <w:jc w:val="center"/>
        <w:rPr>
          <w:rFonts w:eastAsia="Times New Roman" w:cs="Times New Roman"/>
        </w:rPr>
      </w:pPr>
      <w:r>
        <w:rPr>
          <w:rFonts w:eastAsia="Times New Roman" w:cs="Times New Roman"/>
        </w:rPr>
        <w:t>(Θόρυβος – διαμαρτυρίες από την πτέρυγα του ΣΥΡΙΖΑ)</w:t>
      </w:r>
    </w:p>
    <w:p w14:paraId="10B0CC42"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b/>
          <w:bCs/>
        </w:rPr>
        <w:t xml:space="preserve">ΠΡΟΕΔΡΕΥΩΝ (Δημήτριος </w:t>
      </w:r>
      <w:r>
        <w:rPr>
          <w:rFonts w:eastAsia="Times New Roman"/>
          <w:b/>
          <w:bCs/>
        </w:rPr>
        <w:t>Κρεμαστινός):</w:t>
      </w:r>
      <w:r>
        <w:rPr>
          <w:rFonts w:eastAsia="Times New Roman" w:cs="Times New Roman"/>
        </w:rPr>
        <w:t xml:space="preserve"> Παρακαλώ!</w:t>
      </w:r>
    </w:p>
    <w:p w14:paraId="10B0CC43"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ΕΥΚΛΕΙΔΗΣ ΤΣΑΚΑΛΩΤΟΣ (Υπουργός Οικονομικών): </w:t>
      </w:r>
      <w:r>
        <w:rPr>
          <w:rFonts w:eastAsia="Times New Roman" w:cs="Times New Roman"/>
        </w:rPr>
        <w:t xml:space="preserve">Δεν </w:t>
      </w:r>
      <w:r>
        <w:rPr>
          <w:rFonts w:eastAsia="Times New Roman"/>
          <w:bCs/>
        </w:rPr>
        <w:t>είναι</w:t>
      </w:r>
      <w:r>
        <w:rPr>
          <w:rFonts w:eastAsia="Times New Roman" w:cs="Times New Roman"/>
        </w:rPr>
        <w:t xml:space="preserve"> σωστό. Θέλω να μιλήσω για ένα λεπτό. Ακούστε…</w:t>
      </w:r>
    </w:p>
    <w:p w14:paraId="10B0CC44"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Ζητήσατε τον λόγο, όταν η κ. Παπαρήγα ήταν εδώ.</w:t>
      </w:r>
    </w:p>
    <w:p w14:paraId="10B0CC45"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cs="Times New Roman"/>
          <w:b/>
        </w:rPr>
        <w:t xml:space="preserve">ΕΥΚΛΕΙΔΗΣ ΤΣΑΚΑΛΩΤΟΣ (Υπουργός Οικονομικών): </w:t>
      </w:r>
      <w:r>
        <w:rPr>
          <w:rFonts w:eastAsia="Times New Roman" w:cs="Times New Roman"/>
        </w:rPr>
        <w:t>Όχ</w:t>
      </w:r>
      <w:r>
        <w:rPr>
          <w:rFonts w:eastAsia="Times New Roman" w:cs="Times New Roman"/>
        </w:rPr>
        <w:t xml:space="preserve">ι, σας τον ζήτησα αμέσως, αλλά πήρε άλλος τον λόγο και έκατσα κάτω. </w:t>
      </w:r>
    </w:p>
    <w:p w14:paraId="10B0CC46"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Εμένα δεν μου το είπατε.</w:t>
      </w:r>
    </w:p>
    <w:p w14:paraId="10B0CC47"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ΕΥΚΛΕΙΔΗΣ ΤΣΑΚΑΛΩΤΟΣ (Υπουργός Οικονομικών): </w:t>
      </w:r>
      <w:r>
        <w:rPr>
          <w:rFonts w:eastAsia="Times New Roman" w:cs="Times New Roman"/>
        </w:rPr>
        <w:t>Όχι, κύριε Πρόεδρε! Δεν βλέπετε. Θέλω ένα λεπτό. Αφήστε με για ένα λεπτό.</w:t>
      </w:r>
    </w:p>
    <w:p w14:paraId="10B0CC48" w14:textId="77777777" w:rsidR="009F6C17" w:rsidRDefault="003C1E98">
      <w:pPr>
        <w:tabs>
          <w:tab w:val="left" w:pos="851"/>
          <w:tab w:val="center" w:pos="4393"/>
        </w:tabs>
        <w:spacing w:line="600" w:lineRule="auto"/>
        <w:ind w:firstLine="720"/>
        <w:jc w:val="center"/>
        <w:rPr>
          <w:rFonts w:eastAsia="Times New Roman" w:cs="Times New Roman"/>
        </w:rPr>
      </w:pPr>
      <w:r>
        <w:rPr>
          <w:rFonts w:eastAsia="Times New Roman" w:cs="Times New Roman"/>
        </w:rPr>
        <w:t>(Θόρυβος στην Αίθουσα)</w:t>
      </w:r>
    </w:p>
    <w:p w14:paraId="10B0CC49"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Παρακαλώ! Κυρία Παπαρήγα; </w:t>
      </w:r>
    </w:p>
    <w:p w14:paraId="10B0CC4A"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cs="Times New Roman"/>
          <w:b/>
        </w:rPr>
        <w:t xml:space="preserve">ΑΛΕΞΑΝΔΡΑ ΠΑΠΑΡΗΓΑ: </w:t>
      </w:r>
      <w:r>
        <w:rPr>
          <w:rFonts w:eastAsia="Times New Roman" w:cs="Times New Roman"/>
        </w:rPr>
        <w:t>Ορίστε.</w:t>
      </w:r>
    </w:p>
    <w:p w14:paraId="10B0CC4B"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Εγώ σας </w:t>
      </w:r>
      <w:r>
        <w:rPr>
          <w:rFonts w:eastAsia="Times New Roman"/>
          <w:bCs/>
        </w:rPr>
        <w:t>έ</w:t>
      </w:r>
      <w:r>
        <w:rPr>
          <w:rFonts w:eastAsia="Times New Roman" w:cs="Times New Roman"/>
        </w:rPr>
        <w:t>δωσα τον λόγο. Αν θέλετε να τον παραχωρήσετε, δεν έχω αντίρρηση.</w:t>
      </w:r>
    </w:p>
    <w:p w14:paraId="10B0CC4C"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cs="Times New Roman"/>
          <w:b/>
        </w:rPr>
        <w:t xml:space="preserve">ΑΛΕΞΑΝΔΡΑ ΠΑΠΑΡΗΓΑ: </w:t>
      </w:r>
      <w:r>
        <w:rPr>
          <w:rFonts w:eastAsia="Times New Roman" w:cs="Times New Roman"/>
        </w:rPr>
        <w:t xml:space="preserve">Κοιτάξτε να </w:t>
      </w:r>
      <w:r>
        <w:rPr>
          <w:rFonts w:eastAsia="Times New Roman" w:cs="Times New Roman"/>
        </w:rPr>
        <w:t xml:space="preserve">δείτε, εμείς δεν παίζουμε θέατρο μέσα στη </w:t>
      </w:r>
      <w:r>
        <w:rPr>
          <w:rFonts w:eastAsia="Times New Roman"/>
          <w:bCs/>
        </w:rPr>
        <w:t>Βουλή</w:t>
      </w:r>
      <w:r>
        <w:rPr>
          <w:rFonts w:eastAsia="Times New Roman" w:cs="Times New Roman"/>
        </w:rPr>
        <w:t xml:space="preserve">. </w:t>
      </w:r>
    </w:p>
    <w:p w14:paraId="10B0CC4D"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cs="Times New Roman"/>
          <w:b/>
        </w:rPr>
        <w:t>ΠΑΝΑΓΙΩΤΑ ΚΟΖΟΜΠΟΛΗ-ΑΜΑΝΑΤΙΔΗ:</w:t>
      </w:r>
      <w:r>
        <w:rPr>
          <w:rFonts w:eastAsia="Times New Roman" w:cs="Times New Roman"/>
        </w:rPr>
        <w:t xml:space="preserve"> Γιατί, εμείς παίζουμε; </w:t>
      </w:r>
    </w:p>
    <w:p w14:paraId="10B0CC4E" w14:textId="77777777" w:rsidR="009F6C17" w:rsidRDefault="003C1E98">
      <w:pPr>
        <w:tabs>
          <w:tab w:val="left" w:pos="851"/>
          <w:tab w:val="center" w:pos="4393"/>
        </w:tabs>
        <w:spacing w:line="600" w:lineRule="auto"/>
        <w:ind w:firstLine="720"/>
        <w:jc w:val="center"/>
        <w:rPr>
          <w:rFonts w:eastAsia="Times New Roman" w:cs="Times New Roman"/>
        </w:rPr>
      </w:pPr>
      <w:r>
        <w:rPr>
          <w:rFonts w:eastAsia="Times New Roman" w:cs="Times New Roman"/>
        </w:rPr>
        <w:t>(Διαμαρτυρίες από την πτέρυγα του ΣΥΡΙΖΑ)</w:t>
      </w:r>
    </w:p>
    <w:p w14:paraId="10B0CC4F"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cs="Times New Roman"/>
          <w:b/>
        </w:rPr>
        <w:t>ΧΡΗΣΤΟΣ ΜΑΝΤΑΣ:</w:t>
      </w:r>
      <w:r>
        <w:rPr>
          <w:rFonts w:eastAsia="Times New Roman" w:cs="Times New Roman"/>
        </w:rPr>
        <w:t xml:space="preserve"> Ε, εντάξει!</w:t>
      </w:r>
    </w:p>
    <w:p w14:paraId="10B0CC50"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cs="Times New Roman"/>
          <w:b/>
        </w:rPr>
        <w:t xml:space="preserve">ΑΛΕΞΑΝΔΡΑ ΠΑΠΑΡΗΓΑ: </w:t>
      </w:r>
      <w:r>
        <w:rPr>
          <w:rFonts w:eastAsia="Times New Roman" w:cs="Times New Roman"/>
        </w:rPr>
        <w:t xml:space="preserve">Έχω </w:t>
      </w:r>
      <w:r>
        <w:rPr>
          <w:rFonts w:eastAsia="Times New Roman" w:cs="Times New Roman"/>
          <w:bCs/>
          <w:shd w:val="clear" w:color="auto" w:fill="FFFFFF"/>
        </w:rPr>
        <w:t>δικαίωμα</w:t>
      </w:r>
      <w:r>
        <w:rPr>
          <w:rFonts w:eastAsia="Times New Roman" w:cs="Times New Roman"/>
        </w:rPr>
        <w:t xml:space="preserve"> να το πω, κύριε Μαντά. Δεν παίζουμε θέατρο. Λοιπ</w:t>
      </w:r>
      <w:r>
        <w:rPr>
          <w:rFonts w:eastAsia="Times New Roman" w:cs="Times New Roman"/>
        </w:rPr>
        <w:t xml:space="preserve">όν, ας μιλήσει ο κύριος Υπουργός, γιατί είδα ότι η ευαισθησία που υπάρχει εδώ </w:t>
      </w:r>
      <w:r>
        <w:rPr>
          <w:rFonts w:eastAsia="Times New Roman"/>
          <w:bCs/>
        </w:rPr>
        <w:t>είναι</w:t>
      </w:r>
      <w:r>
        <w:rPr>
          <w:rFonts w:eastAsia="Times New Roman" w:cs="Times New Roman"/>
        </w:rPr>
        <w:t xml:space="preserve"> επί προσωπικού, ο ένας για τον άλλον. Δεν σας νοιάζει τι γίνεται έξω από αυτήν την Αίθουσα και να απαντήσετε εκεί </w:t>
      </w:r>
      <w:r>
        <w:rPr>
          <w:rFonts w:eastAsia="Times New Roman" w:cs="Times New Roman"/>
        </w:rPr>
        <w:t>,</w:t>
      </w:r>
      <w:r>
        <w:rPr>
          <w:rFonts w:eastAsia="Times New Roman" w:cs="Times New Roman"/>
        </w:rPr>
        <w:t>όχι να δικαιολογήσετε. Δεν σας νοιάζει. Λοιπόν, εγώ τον α</w:t>
      </w:r>
      <w:r>
        <w:rPr>
          <w:rFonts w:eastAsia="Times New Roman" w:cs="Times New Roman"/>
        </w:rPr>
        <w:t xml:space="preserve">φήνω να πάρει τον λόγο και να απαντήσει στα προσωπικά που δημιουργήθηκαν. Τι προσωπικά; Πολιτικά ζητήματα </w:t>
      </w:r>
      <w:r>
        <w:rPr>
          <w:rFonts w:eastAsia="Times New Roman"/>
          <w:bCs/>
        </w:rPr>
        <w:t>είναι</w:t>
      </w:r>
      <w:r>
        <w:rPr>
          <w:rFonts w:eastAsia="Times New Roman" w:cs="Times New Roman"/>
        </w:rPr>
        <w:t xml:space="preserve"> αυτά.</w:t>
      </w:r>
    </w:p>
    <w:p w14:paraId="10B0CC51"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Κύριε Πρόεδρε, να μιλήσω πριν μιλήσει ο Υπουργός, γιατί πρέπει να απαντήσει και σε μένα.</w:t>
      </w:r>
    </w:p>
    <w:p w14:paraId="10B0CC52" w14:textId="77777777" w:rsidR="009F6C17" w:rsidRDefault="003C1E98">
      <w:pPr>
        <w:tabs>
          <w:tab w:val="left" w:pos="426"/>
          <w:tab w:val="center" w:pos="4393"/>
        </w:tabs>
        <w:spacing w:line="600" w:lineRule="auto"/>
        <w:ind w:firstLine="720"/>
        <w:jc w:val="both"/>
        <w:rPr>
          <w:rFonts w:eastAsia="Times New Roman" w:cs="Times New Roman"/>
        </w:rPr>
      </w:pPr>
      <w:r>
        <w:rPr>
          <w:rFonts w:eastAsia="Times New Roman"/>
          <w:b/>
          <w:bCs/>
        </w:rPr>
        <w:t xml:space="preserve">ΠΡΟΕΔΡΕΥΩΝ (Δημήτριος </w:t>
      </w:r>
      <w:r>
        <w:rPr>
          <w:rFonts w:eastAsia="Times New Roman"/>
          <w:b/>
          <w:bCs/>
        </w:rPr>
        <w:t>Κρεμαστινός):</w:t>
      </w:r>
      <w:r>
        <w:rPr>
          <w:rFonts w:eastAsia="Times New Roman" w:cs="Times New Roman"/>
        </w:rPr>
        <w:t xml:space="preserve"> Μια στιγμή. Η </w:t>
      </w:r>
      <w:r>
        <w:rPr>
          <w:rFonts w:eastAsia="Times New Roman"/>
          <w:bCs/>
        </w:rPr>
        <w:t>έ</w:t>
      </w:r>
      <w:r>
        <w:rPr>
          <w:rFonts w:eastAsia="Times New Roman" w:cs="Times New Roman"/>
        </w:rPr>
        <w:t xml:space="preserve">ννοια του προσωπικού συνίσταται εάν έχει πει κάτι που σας έχει θίξει. Αν έχει πει κάτι το οποίο ερμηνεύει ως θέση πολιτική, δεν </w:t>
      </w:r>
      <w:r>
        <w:rPr>
          <w:rFonts w:eastAsia="Times New Roman"/>
          <w:bCs/>
        </w:rPr>
        <w:t>είναι</w:t>
      </w:r>
      <w:r>
        <w:rPr>
          <w:rFonts w:eastAsia="Times New Roman" w:cs="Times New Roman"/>
        </w:rPr>
        <w:t xml:space="preserve"> προσωπικό.</w:t>
      </w:r>
    </w:p>
    <w:p w14:paraId="10B0CC53"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Αναφέρθηκε σε μένα και είπε κάτι που δεν είπα εγώ.</w:t>
      </w:r>
    </w:p>
    <w:p w14:paraId="10B0CC54"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b/>
          <w:bCs/>
        </w:rPr>
        <w:t xml:space="preserve">ΠΡΟΕΔΡΕΥΩΝ (Δημήτριος Κρεμαστινός): </w:t>
      </w:r>
      <w:r>
        <w:rPr>
          <w:rFonts w:eastAsia="Times New Roman"/>
          <w:bCs/>
        </w:rPr>
        <w:t>Δεν συνιστά προσωπικό λόγο αυτό που λέτε. Αν σας έχει θίξει, να σας δώσω τον λόγο.</w:t>
      </w:r>
    </w:p>
    <w:p w14:paraId="10B0CC55"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Αναφέρθηκε σε αυτά που είπα, λέγοντας πράγματα που δεν είπα εγώ. Κύριε Πρόεδρε, σας παρακαλώ.</w:t>
      </w:r>
    </w:p>
    <w:p w14:paraId="10B0CC56"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w:t>
      </w:r>
      <w:r>
        <w:rPr>
          <w:rFonts w:eastAsia="Times New Roman"/>
          <w:b/>
          <w:bCs/>
        </w:rPr>
        <w:t xml:space="preserve">τριος Κρεμαστινός): </w:t>
      </w:r>
      <w:r>
        <w:rPr>
          <w:rFonts w:eastAsia="Times New Roman"/>
          <w:bCs/>
        </w:rPr>
        <w:t>Παρακαλώ. Κύριε Υπουργέ, έχετε τον λόγο, αλλά σας παρακαλώ, να αποφεύγετε τις ρητορικές ερωτήσεις.</w:t>
      </w:r>
    </w:p>
    <w:p w14:paraId="10B0CC57"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ΘΕΟΧΑΡΗΣ (ΧΑΡΗΣ) ΘΕΟΧΑΡΗΣ:</w:t>
      </w:r>
      <w:r>
        <w:rPr>
          <w:rFonts w:eastAsia="Times New Roman"/>
          <w:bCs/>
        </w:rPr>
        <w:t xml:space="preserve"> Μα, αναφέρθηκε σε αυτά που είπα. Πρέπει να μου δώσετε την ευκαιρία να απαντήσω.</w:t>
      </w:r>
    </w:p>
    <w:p w14:paraId="10B0CC58"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ΕΥΚΛΕΙΔΗΣ ΤΣΑΚΑΛΩΤΟΣ (Υπουργός</w:t>
      </w:r>
      <w:r>
        <w:rPr>
          <w:rFonts w:eastAsia="Times New Roman" w:cs="Times New Roman"/>
          <w:b/>
        </w:rPr>
        <w:t xml:space="preserve"> Οικονομικών): </w:t>
      </w:r>
      <w:r>
        <w:rPr>
          <w:rFonts w:eastAsia="Times New Roman" w:cs="Times New Roman"/>
        </w:rPr>
        <w:t>Ένα λεπτό θα κάνω. Αν με είχατε αφήσει όταν είχα ζητήσει τον λόγο, θα είχαμε τελειώσει τώρα. Ένα λεπτό θέλω μόνο.</w:t>
      </w:r>
    </w:p>
    <w:p w14:paraId="10B0CC59"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b/>
          <w:bCs/>
        </w:rPr>
        <w:t xml:space="preserve">ΠΡΟΕΔΡΕΥΩΝ (Δημήτριος Κρεμαστινός): </w:t>
      </w:r>
      <w:r>
        <w:rPr>
          <w:rFonts w:eastAsia="Times New Roman"/>
          <w:bCs/>
        </w:rPr>
        <w:t xml:space="preserve">Ωραία. </w:t>
      </w:r>
    </w:p>
    <w:p w14:paraId="10B0CC5A"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Κύριε Πρόεδρε, δεν </w:t>
      </w:r>
      <w:r>
        <w:rPr>
          <w:rFonts w:eastAsia="Times New Roman"/>
          <w:bCs/>
        </w:rPr>
        <w:t>είναι</w:t>
      </w:r>
      <w:r>
        <w:rPr>
          <w:rFonts w:eastAsia="Times New Roman" w:cs="Times New Roman"/>
        </w:rPr>
        <w:t xml:space="preserve"> δυνατόν αυτό! </w:t>
      </w:r>
    </w:p>
    <w:p w14:paraId="10B0CC5B"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w:t>
      </w:r>
      <w:r>
        <w:rPr>
          <w:rFonts w:eastAsia="Times New Roman"/>
          <w:b/>
          <w:bCs/>
        </w:rPr>
        <w:t xml:space="preserve">τριος Κρεμαστινός): </w:t>
      </w:r>
      <w:r>
        <w:rPr>
          <w:rFonts w:eastAsia="Times New Roman"/>
          <w:bCs/>
        </w:rPr>
        <w:t>Κύριε Τσακαλώτο, έχετε τον λόγο.</w:t>
      </w:r>
    </w:p>
    <w:p w14:paraId="10B0CC5C"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Κύριε Πρόεδρε!</w:t>
      </w:r>
    </w:p>
    <w:p w14:paraId="10B0CC5D"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ΕΥΚΛΕΙΔΗΣ ΤΣΑΚΑΛΩΤΟΣ (Υπουργός Οικονομικών): </w:t>
      </w:r>
      <w:r>
        <w:rPr>
          <w:rFonts w:eastAsia="Times New Roman" w:cs="Times New Roman"/>
        </w:rPr>
        <w:t>Αφού φωνάζει. Τι να πω;</w:t>
      </w:r>
    </w:p>
    <w:p w14:paraId="10B0CC5E"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Θα μιλήσει ο Υπουργός. Παρακαλώ.</w:t>
      </w:r>
    </w:p>
    <w:p w14:paraId="10B0CC5F"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w:t>
      </w:r>
      <w:r>
        <w:rPr>
          <w:rFonts w:eastAsia="Times New Roman" w:cs="Times New Roman"/>
          <w:b/>
        </w:rPr>
        <w:t>ΘΕΟΧΑΡΗΣ:</w:t>
      </w:r>
      <w:r>
        <w:rPr>
          <w:rFonts w:eastAsia="Times New Roman" w:cs="Times New Roman"/>
        </w:rPr>
        <w:t xml:space="preserve"> Θα το κάνετε δύο φορές; </w:t>
      </w:r>
    </w:p>
    <w:p w14:paraId="10B0CC60"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b/>
          <w:bCs/>
        </w:rPr>
        <w:t xml:space="preserve">ΠΡΟΕΔΡΕΥΩΝ (Δημήτριος Κρεμαστινός): </w:t>
      </w:r>
      <w:r>
        <w:rPr>
          <w:rFonts w:eastAsia="Times New Roman"/>
          <w:bCs/>
        </w:rPr>
        <w:t>Σας είπα, δεν συνιστά προσωπικό λόγο αυτό που λέτε.</w:t>
      </w:r>
    </w:p>
    <w:p w14:paraId="10B0CC61"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Μίλησαν όλοι και φιμώνετε μόνο εμένα; </w:t>
      </w:r>
    </w:p>
    <w:p w14:paraId="10B0CC62" w14:textId="77777777" w:rsidR="009F6C17" w:rsidRDefault="003C1E98">
      <w:pPr>
        <w:tabs>
          <w:tab w:val="left" w:pos="851"/>
          <w:tab w:val="center" w:pos="4393"/>
        </w:tabs>
        <w:spacing w:line="600" w:lineRule="auto"/>
        <w:ind w:firstLine="720"/>
        <w:jc w:val="both"/>
        <w:rPr>
          <w:rFonts w:eastAsia="Times New Roman"/>
          <w:b/>
          <w:bCs/>
        </w:rPr>
      </w:pPr>
      <w:r>
        <w:rPr>
          <w:rFonts w:eastAsia="Times New Roman"/>
          <w:b/>
          <w:bCs/>
        </w:rPr>
        <w:t xml:space="preserve">ΠΡΟΕΔΡΕΥΩΝ (Δημήτριος Κρεμαστινός): </w:t>
      </w:r>
      <w:r>
        <w:rPr>
          <w:rFonts w:eastAsia="Times New Roman"/>
          <w:bCs/>
        </w:rPr>
        <w:t>Κύριε Υπουργέ…</w:t>
      </w:r>
    </w:p>
    <w:p w14:paraId="10B0CC63"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ΘΕΟΧΑΡΗΣ (ΧΑΡΗΣ)</w:t>
      </w:r>
      <w:r>
        <w:rPr>
          <w:rFonts w:eastAsia="Times New Roman" w:cs="Times New Roman"/>
          <w:b/>
        </w:rPr>
        <w:t xml:space="preserve"> ΘΕΟΧΑΡΗΣ:</w:t>
      </w:r>
      <w:r>
        <w:rPr>
          <w:rFonts w:eastAsia="Times New Roman" w:cs="Times New Roman"/>
        </w:rPr>
        <w:t xml:space="preserve"> Από πού και ως πού; Δεν υπάρχει κανένας λόγος να το κάνετε αυτό, για τριάντα δευτερόλεπτα. </w:t>
      </w:r>
    </w:p>
    <w:p w14:paraId="10B0CC64" w14:textId="77777777" w:rsidR="009F6C17" w:rsidRDefault="003C1E98">
      <w:pPr>
        <w:tabs>
          <w:tab w:val="left" w:pos="851"/>
          <w:tab w:val="center" w:pos="4393"/>
        </w:tabs>
        <w:spacing w:line="600" w:lineRule="auto"/>
        <w:ind w:firstLine="720"/>
        <w:jc w:val="both"/>
        <w:rPr>
          <w:rFonts w:eastAsia="Times New Roman"/>
          <w:b/>
          <w:bCs/>
        </w:rPr>
      </w:pPr>
      <w:r>
        <w:rPr>
          <w:rFonts w:eastAsia="Times New Roman"/>
          <w:b/>
          <w:bCs/>
        </w:rPr>
        <w:t xml:space="preserve">ΠΡΟΕΔΡΕΥΩΝ (Δημήτριος Κρεμαστινός): </w:t>
      </w:r>
      <w:r>
        <w:rPr>
          <w:rFonts w:eastAsia="Times New Roman"/>
          <w:bCs/>
        </w:rPr>
        <w:t xml:space="preserve">Σας παρακαλώ. Δεν συνιστά προσωπικό αυτό που λέτε. </w:t>
      </w:r>
    </w:p>
    <w:p w14:paraId="10B0CC65"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Μα, κύριε Πρόεδρε, διαστρέβλωσε αυτά π</w:t>
      </w:r>
      <w:r>
        <w:rPr>
          <w:rFonts w:eastAsia="Times New Roman" w:cs="Times New Roman"/>
        </w:rPr>
        <w:t xml:space="preserve">ου είπα. </w:t>
      </w:r>
    </w:p>
    <w:p w14:paraId="10B0CC66"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bCs/>
        </w:rPr>
        <w:t>): Δεν μπορεί να κατευθύνετε εσείς τη συνεδρία</w:t>
      </w:r>
      <w:r>
        <w:rPr>
          <w:rFonts w:eastAsia="Times New Roman"/>
          <w:bCs/>
        </w:rPr>
        <w:t>ση</w:t>
      </w:r>
      <w:r>
        <w:rPr>
          <w:rFonts w:eastAsia="Times New Roman"/>
          <w:bCs/>
        </w:rPr>
        <w:t>.</w:t>
      </w:r>
    </w:p>
    <w:p w14:paraId="10B0CC67"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Διαστρέβλωσε αυτά που είπα, κύριε Πρόεδρε!</w:t>
      </w:r>
    </w:p>
    <w:p w14:paraId="10B0CC68"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Παρακαλώ. Δεν συνιστά προσωπικό αυτό που είπε για εσάς. </w:t>
      </w:r>
    </w:p>
    <w:p w14:paraId="10B0CC69"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Μόνο τριάντα δευτερόλεπτα ζητάω. Θα είχαμε τελειώσει.</w:t>
      </w:r>
    </w:p>
    <w:p w14:paraId="10B0CC6A"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Μα, τι θέλετε δηλαδή; Να υποχωρούν όλοι για εσάς; Δεν μπορώ να καταλάβω δηλαδή τι ζητάτε. </w:t>
      </w:r>
    </w:p>
    <w:p w14:paraId="10B0CC6B"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 xml:space="preserve">Μα </w:t>
      </w:r>
      <w:r>
        <w:rPr>
          <w:rFonts w:eastAsia="Times New Roman"/>
          <w:bCs/>
        </w:rPr>
        <w:t>είναι</w:t>
      </w:r>
      <w:r>
        <w:rPr>
          <w:rFonts w:eastAsia="Times New Roman" w:cs="Times New Roman"/>
        </w:rPr>
        <w:t xml:space="preserve"> δυνατόν να έ</w:t>
      </w:r>
      <w:r>
        <w:rPr>
          <w:rFonts w:eastAsia="Times New Roman" w:cs="Times New Roman"/>
        </w:rPr>
        <w:t>χουν μιλήσει όλοι και να φιμώνετε εμένα;</w:t>
      </w:r>
    </w:p>
    <w:p w14:paraId="10B0CC6C"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Πείτε μου σε τι συνίσταται το προσωπικό. </w:t>
      </w:r>
    </w:p>
    <w:p w14:paraId="10B0CC6D"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Δώστε μου ένα λεπτό να σας εξηγήσω.</w:t>
      </w:r>
    </w:p>
    <w:p w14:paraId="10B0CC6E"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Όχι, πείτε μου σε τι συνίσταται το προσωπικό. </w:t>
      </w:r>
    </w:p>
    <w:p w14:paraId="10B0CC6F"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 xml:space="preserve">Σύμφωνα με τον Κανονισμό, το </w:t>
      </w:r>
      <w:r>
        <w:rPr>
          <w:rFonts w:eastAsia="Times New Roman"/>
        </w:rPr>
        <w:t>άρθρο</w:t>
      </w:r>
      <w:r>
        <w:rPr>
          <w:rFonts w:eastAsia="Times New Roman" w:cs="Times New Roman"/>
        </w:rPr>
        <w:t xml:space="preserve"> 67 μου δίνει ένα λεπτό.</w:t>
      </w:r>
    </w:p>
    <w:p w14:paraId="10B0CC70"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Πείτε μου σε τι συνίσταται το προσωπικό, για να σας δώσω τον λόγο.</w:t>
      </w:r>
    </w:p>
    <w:p w14:paraId="10B0CC71"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w:t>
      </w:r>
      <w:r>
        <w:rPr>
          <w:rFonts w:eastAsia="Times New Roman" w:cs="Times New Roman"/>
          <w:b/>
        </w:rPr>
        <w:t xml:space="preserve">ΘΕΟΧΑΡΗΣ: </w:t>
      </w:r>
      <w:r>
        <w:rPr>
          <w:rFonts w:eastAsia="Times New Roman" w:cs="Times New Roman"/>
        </w:rPr>
        <w:t xml:space="preserve">Δώστε μου ένα λεπτό το μικρόφωνο, να σας εξηγήσω. </w:t>
      </w:r>
    </w:p>
    <w:p w14:paraId="10B0CC72"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Πείτε μου σε τι συνίσταται το προσωπικό. Αυτό λέει ο Κανονισμός.</w:t>
      </w:r>
    </w:p>
    <w:p w14:paraId="10B0CC73"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 xml:space="preserve">Το </w:t>
      </w:r>
      <w:r>
        <w:rPr>
          <w:rFonts w:eastAsia="Times New Roman"/>
        </w:rPr>
        <w:t>άρθρο</w:t>
      </w:r>
      <w:r>
        <w:rPr>
          <w:rFonts w:eastAsia="Times New Roman" w:cs="Times New Roman"/>
        </w:rPr>
        <w:t xml:space="preserve"> 67 μου δίνει ένα λεπτό για να εξηγήσω σε τι συνίσταται το </w:t>
      </w:r>
      <w:r>
        <w:rPr>
          <w:rFonts w:eastAsia="Times New Roman" w:cs="Times New Roman"/>
        </w:rPr>
        <w:t xml:space="preserve">προσωπικό. </w:t>
      </w:r>
    </w:p>
    <w:p w14:paraId="10B0CC74"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Είπα, θα πείτε πρώτα σε τι συνίσταται το προσωπικό και μετά. Πείτε σε τι συνίσταται. </w:t>
      </w:r>
    </w:p>
    <w:p w14:paraId="10B0CC75"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Ο κύριος Υπουργός…</w:t>
      </w:r>
    </w:p>
    <w:p w14:paraId="10B0CC76"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rPr>
        <w:t>Ανοίξτε μου το μικρόφωνο.</w:t>
      </w:r>
    </w:p>
    <w:p w14:paraId="10B0CC77"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Είπα: Σε τι συ</w:t>
      </w:r>
      <w:r>
        <w:rPr>
          <w:rFonts w:eastAsia="Times New Roman"/>
          <w:bCs/>
        </w:rPr>
        <w:t>νίσταται το προσωπικό;</w:t>
      </w:r>
    </w:p>
    <w:p w14:paraId="10B0CC78"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 xml:space="preserve">Ανοίξτε μου το μικρόφωνο, να σας εξηγήσω. </w:t>
      </w:r>
    </w:p>
    <w:p w14:paraId="10B0CC79"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Ο Κανονισμός λέει ότι ο Προεδρεύων ή ο Πρόεδρος ερωτά σε τι συνίσταται το προσωπικό. Σας ρωτώ λοιπόν.</w:t>
      </w:r>
    </w:p>
    <w:p w14:paraId="10B0CC7A"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Ο Κανονισμός μου δίνει ένα λεπτό με το μικρόφωνο ανοιχτό. Για ένα λεπτό λέει το άρθρο 67…</w:t>
      </w:r>
    </w:p>
    <w:p w14:paraId="10B0CC7B" w14:textId="77777777" w:rsidR="009F6C17" w:rsidRDefault="003C1E98">
      <w:pPr>
        <w:tabs>
          <w:tab w:val="left" w:pos="851"/>
          <w:tab w:val="center" w:pos="4393"/>
        </w:tabs>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bCs/>
        </w:rPr>
        <w:t>): Δεν δίνει ένα λεπτό χωρίς να πείτε τι, γιατί θα μπορούσαν και οι τριακόσιοι Βουλευτές να πουν αυτό το π</w:t>
      </w:r>
      <w:r>
        <w:rPr>
          <w:rFonts w:eastAsia="Times New Roman"/>
          <w:bCs/>
        </w:rPr>
        <w:t xml:space="preserve">ράγμα, να τους δώσουμε ένα λεπτό. Το προσωπικό σε τι συνίσταται; </w:t>
      </w:r>
    </w:p>
    <w:p w14:paraId="10B0CC7C" w14:textId="77777777" w:rsidR="009F6C17" w:rsidRDefault="003C1E98">
      <w:pPr>
        <w:tabs>
          <w:tab w:val="left" w:pos="851"/>
          <w:tab w:val="center" w:pos="4393"/>
        </w:tabs>
        <w:spacing w:line="600" w:lineRule="auto"/>
        <w:ind w:firstLine="720"/>
        <w:jc w:val="both"/>
        <w:rPr>
          <w:rFonts w:eastAsia="Times New Roman"/>
          <w:bCs/>
        </w:rPr>
      </w:pPr>
      <w:r>
        <w:rPr>
          <w:rFonts w:eastAsia="Times New Roman" w:cs="Times New Roman"/>
          <w:b/>
        </w:rPr>
        <w:t xml:space="preserve">ΘΕΟΧΑΡΗΣ (ΧΑΡΗΣ) ΘΕΟΧΑΡΗΣ: </w:t>
      </w:r>
      <w:r>
        <w:rPr>
          <w:rFonts w:eastAsia="Times New Roman" w:cs="Times New Roman"/>
        </w:rPr>
        <w:t xml:space="preserve">Λέει ο </w:t>
      </w:r>
      <w:r>
        <w:rPr>
          <w:rFonts w:eastAsia="Times New Roman"/>
          <w:bCs/>
        </w:rPr>
        <w:t xml:space="preserve">Κανονισμός, κύριε Πρόεδρε… </w:t>
      </w:r>
    </w:p>
    <w:p w14:paraId="10B0CC7D"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Ο Κανονισμός λέει να αναλύσετε σε τι συνίσταται το προσωπικό. </w:t>
      </w:r>
    </w:p>
    <w:p w14:paraId="10B0CC7E" w14:textId="77777777" w:rsidR="009F6C17" w:rsidRDefault="003C1E98">
      <w:pPr>
        <w:tabs>
          <w:tab w:val="left" w:pos="851"/>
          <w:tab w:val="center" w:pos="4393"/>
        </w:tabs>
        <w:spacing w:line="600" w:lineRule="auto"/>
        <w:ind w:firstLine="720"/>
        <w:jc w:val="both"/>
        <w:rPr>
          <w:rFonts w:eastAsia="Times New Roman"/>
          <w:bCs/>
        </w:rPr>
      </w:pPr>
      <w:r>
        <w:rPr>
          <w:rFonts w:eastAsia="Times New Roman" w:cs="Times New Roman"/>
          <w:b/>
        </w:rPr>
        <w:t xml:space="preserve">ΘΕΟΧΑΡΗΣ (ΧΑΡΗΣ) ΘΕΟΧΑΡΗΣ: </w:t>
      </w:r>
      <w:r>
        <w:rPr>
          <w:rFonts w:eastAsia="Times New Roman" w:cs="Times New Roman"/>
        </w:rPr>
        <w:t>Κ</w:t>
      </w:r>
      <w:r>
        <w:rPr>
          <w:rFonts w:eastAsia="Times New Roman"/>
          <w:bCs/>
        </w:rPr>
        <w:t>ύ</w:t>
      </w:r>
      <w:r>
        <w:rPr>
          <w:rFonts w:eastAsia="Times New Roman"/>
          <w:bCs/>
        </w:rPr>
        <w:t>ριε Πρόεδρε, δώστε μου ένα λεπτό να εξηγήσω.</w:t>
      </w:r>
    </w:p>
    <w:p w14:paraId="10B0CC7F"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Ωραία, σας δίνω τον λόγο. Πείτε μου, </w:t>
      </w:r>
      <w:r>
        <w:rPr>
          <w:rFonts w:eastAsia="Times New Roman"/>
          <w:bCs/>
          <w:shd w:val="clear" w:color="auto" w:fill="FFFFFF"/>
        </w:rPr>
        <w:t>όμως</w:t>
      </w:r>
      <w:r>
        <w:rPr>
          <w:rFonts w:eastAsia="Times New Roman"/>
          <w:bCs/>
        </w:rPr>
        <w:t>.</w:t>
      </w:r>
    </w:p>
    <w:p w14:paraId="10B0CC80" w14:textId="77777777" w:rsidR="009F6C17" w:rsidRDefault="003C1E98">
      <w:pPr>
        <w:tabs>
          <w:tab w:val="left" w:pos="851"/>
          <w:tab w:val="center" w:pos="4393"/>
        </w:tabs>
        <w:spacing w:line="600" w:lineRule="auto"/>
        <w:ind w:firstLine="720"/>
        <w:jc w:val="both"/>
        <w:rPr>
          <w:rFonts w:eastAsia="Times New Roman"/>
          <w:bCs/>
        </w:rPr>
      </w:pPr>
      <w:r>
        <w:rPr>
          <w:rFonts w:eastAsia="Times New Roman" w:cs="Times New Roman"/>
          <w:b/>
        </w:rPr>
        <w:t xml:space="preserve">ΘΕΟΧΑΡΗΣ (ΧΑΡΗΣ) ΘΕΟΧΑΡΗΣ: </w:t>
      </w:r>
      <w:r>
        <w:rPr>
          <w:rFonts w:eastAsia="Times New Roman"/>
          <w:bCs/>
        </w:rPr>
        <w:t>Αυτό σας λέω!</w:t>
      </w:r>
    </w:p>
    <w:p w14:paraId="10B0CC81" w14:textId="77777777" w:rsidR="009F6C17" w:rsidRDefault="003C1E98">
      <w:pPr>
        <w:tabs>
          <w:tab w:val="left" w:pos="851"/>
          <w:tab w:val="center" w:pos="4393"/>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Σε τι συνίσταται το προσωπικό;</w:t>
      </w:r>
    </w:p>
    <w:p w14:paraId="10B0CC82" w14:textId="77777777" w:rsidR="009F6C17" w:rsidRDefault="003C1E98">
      <w:pPr>
        <w:tabs>
          <w:tab w:val="left" w:pos="851"/>
          <w:tab w:val="center" w:pos="4393"/>
        </w:tabs>
        <w:spacing w:line="600" w:lineRule="auto"/>
        <w:ind w:firstLine="720"/>
        <w:jc w:val="both"/>
        <w:rPr>
          <w:rFonts w:eastAsia="Times New Roman"/>
          <w:bCs/>
        </w:rPr>
      </w:pPr>
      <w:r>
        <w:rPr>
          <w:rFonts w:eastAsia="Times New Roman" w:cs="Times New Roman"/>
          <w:b/>
        </w:rPr>
        <w:t>ΘΕΟΧΑΡΗΣ (ΧΑΡΗΣ) ΘΕΟΧΑΡΗ</w:t>
      </w:r>
      <w:r>
        <w:rPr>
          <w:rFonts w:eastAsia="Times New Roman" w:cs="Times New Roman"/>
          <w:b/>
        </w:rPr>
        <w:t xml:space="preserve">Σ: </w:t>
      </w:r>
      <w:r>
        <w:rPr>
          <w:rFonts w:eastAsia="Times New Roman"/>
          <w:bCs/>
        </w:rPr>
        <w:t xml:space="preserve">Ωραία. Ευχαριστώ, κύριε Πρόεδρε. Ο Κανονισμός λέει ότι έχω ένα λεπτό να εξηγήσω σε τι συνίσταται. Ο κύριος Υπουργός, ο κ. Τσακαλώτος αναφέρθηκε σε μένα και κατά την προσφιλή του πρακτική χρησιμοποίησε το παράδειγμα της Μεγάλης Βρετανίας. </w:t>
      </w:r>
      <w:r>
        <w:rPr>
          <w:rFonts w:eastAsia="Times New Roman"/>
          <w:bCs/>
          <w:shd w:val="clear" w:color="auto" w:fill="FFFFFF"/>
        </w:rPr>
        <w:t>Βεβαίως, μπορεί</w:t>
      </w:r>
      <w:r>
        <w:rPr>
          <w:rFonts w:eastAsia="Times New Roman"/>
          <w:bCs/>
          <w:shd w:val="clear" w:color="auto" w:fill="FFFFFF"/>
        </w:rPr>
        <w:t xml:space="preserve"> στη Μεγάλη Βρετανία να είναι έτσι τα πράγματα. Όμως στην Ελλάδα ο κόσμος νομίζει ότι τα λεφτά του πάνε για τη σύνταξή του. Και με το σύστημα το οποίο φέρνει η Κυβέρνηση δεν πάνε τα λεφτά του για τη σύνταξή του. Τα παίρνει ο κρατικός προϋπολογισμός μαζί με</w:t>
      </w:r>
      <w:r>
        <w:rPr>
          <w:rFonts w:eastAsia="Times New Roman"/>
          <w:bCs/>
          <w:shd w:val="clear" w:color="auto" w:fill="FFFFFF"/>
        </w:rPr>
        <w:t xml:space="preserve"> μίζες, με διαφθορά και μαζί με σπατάλη. </w:t>
      </w:r>
    </w:p>
    <w:p w14:paraId="10B0CC83" w14:textId="77777777" w:rsidR="009F6C17" w:rsidRDefault="003C1E98">
      <w:pPr>
        <w:tabs>
          <w:tab w:val="left" w:pos="851"/>
          <w:tab w:val="center" w:pos="4393"/>
        </w:tabs>
        <w:spacing w:line="600" w:lineRule="auto"/>
        <w:ind w:firstLine="720"/>
        <w:jc w:val="center"/>
        <w:rPr>
          <w:rFonts w:eastAsia="Times New Roman" w:cs="Times New Roman"/>
        </w:rPr>
      </w:pPr>
      <w:r>
        <w:rPr>
          <w:rFonts w:eastAsia="Times New Roman" w:cs="Times New Roman"/>
        </w:rPr>
        <w:t>(Θόρυβος – διαμαρτυρίες από την πτέρυγα του ΣΥΡΙΖΑ)</w:t>
      </w:r>
    </w:p>
    <w:p w14:paraId="10B0CC8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Αυτό είναι το προσωπικό; Ωραία. Εντάξει. Είδατε, λοιπόν, ότι το προσωπικό δεν είναι αυτό. </w:t>
      </w:r>
    </w:p>
    <w:p w14:paraId="10B0CC8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Σας </w:t>
      </w:r>
      <w:r>
        <w:rPr>
          <w:rFonts w:eastAsia="Times New Roman" w:cs="Times New Roman"/>
          <w:szCs w:val="24"/>
        </w:rPr>
        <w:t>παρακαλώ ιδιαιτέρως να μην απευθύνεστε με ονόματα, γιατί δεν βοηθάει.</w:t>
      </w:r>
    </w:p>
    <w:p w14:paraId="10B0CC8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Θέλω να ξεκαθαρίσω δύο, τρία πράγματα με ήρεμους τόνους. Το μόνο μη ήρεμο που θέλω να πω είναι ότι κάπου ανάμεσα στον Γενάρη και στον Σεπτέμβ</w:t>
      </w:r>
      <w:r>
        <w:rPr>
          <w:rFonts w:eastAsia="Times New Roman" w:cs="Times New Roman"/>
          <w:szCs w:val="24"/>
        </w:rPr>
        <w:t>ρη θα πρέπει να υπήρξε μια μύγα τσε-τσε που πήγε στη Συγγρού, γιατί φαίνεται να μην έχετε καταλάβει ότι υπήρχαν μετά από τις εκλογές του Γενάρη και οι</w:t>
      </w:r>
      <w:r>
        <w:rPr>
          <w:rFonts w:eastAsia="Times New Roman" w:cs="Times New Roman"/>
          <w:b/>
          <w:szCs w:val="24"/>
        </w:rPr>
        <w:t xml:space="preserve"> </w:t>
      </w:r>
      <w:r>
        <w:rPr>
          <w:rFonts w:eastAsia="Times New Roman" w:cs="Times New Roman"/>
          <w:szCs w:val="24"/>
        </w:rPr>
        <w:t>εκλογές του Σεπτέμβρη. Μην μας λέτε για 12.000 ευρώ αφορολόγητο όταν ξέρετε ότι αυτό ήταν υπόσχεση του Γε</w:t>
      </w:r>
      <w:r>
        <w:rPr>
          <w:rFonts w:eastAsia="Times New Roman" w:cs="Times New Roman"/>
          <w:szCs w:val="24"/>
        </w:rPr>
        <w:t>νάρη.</w:t>
      </w:r>
    </w:p>
    <w:p w14:paraId="10B0CC87"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0B0CC8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 ΒΑΣΙΛΕΙΟΣ ΟΙΚΟΝΟΜΟΥ: </w:t>
      </w:r>
      <w:r>
        <w:rPr>
          <w:rFonts w:eastAsia="Times New Roman" w:cs="Times New Roman"/>
          <w:szCs w:val="24"/>
        </w:rPr>
        <w:t>Α, εντάξει! Συγνώμη!</w:t>
      </w:r>
    </w:p>
    <w:p w14:paraId="10B0CC8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Ναι, κύριε Οικονόμου, ακριβώς. Γιατί εμείς πηγαίνουμε με πρόγραμμα. Και πήγαμε και αυτό υποσχεθήκαμε. Αυτό είναι το πρώτο.</w:t>
      </w:r>
    </w:p>
    <w:p w14:paraId="10B0CC8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w:t>
      </w:r>
      <w:r>
        <w:rPr>
          <w:rFonts w:eastAsia="Times New Roman" w:cs="Times New Roman"/>
          <w:b/>
          <w:szCs w:val="24"/>
        </w:rPr>
        <w:t xml:space="preserve">ΜΟΥ: </w:t>
      </w:r>
      <w:r>
        <w:rPr>
          <w:rFonts w:eastAsia="Times New Roman" w:cs="Times New Roman"/>
          <w:szCs w:val="24"/>
        </w:rPr>
        <w:t>Σας παρεξηγήσαμε. Συγνώμη!</w:t>
      </w:r>
    </w:p>
    <w:p w14:paraId="10B0CC8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Δεύτερον, εγώ είμαι έτοιμος να το θέσουμε στον ελληνικό λαό, αν θεωρεί ότι έχω σθένος εγώ, και να απαντήσω είτε εδώ είτε στην Ευρώπη. Και το βάζω στην κρίση του ελληνικού λαού το </w:t>
      </w:r>
      <w:r>
        <w:rPr>
          <w:rFonts w:eastAsia="Times New Roman" w:cs="Times New Roman"/>
          <w:szCs w:val="24"/>
        </w:rPr>
        <w:t xml:space="preserve">αν διαπραγματευόμαστε σκληρά ή όπως λέτε εσείς. </w:t>
      </w:r>
    </w:p>
    <w:p w14:paraId="10B0CC8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Επιχείρημα είναι αυτό;</w:t>
      </w:r>
    </w:p>
    <w:p w14:paraId="10B0CC8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Και νομίζω ότι ο ελληνικός λαός έχει δώσει την απάντηση για το ποιος διαπραγματεύεται και ποιος δεν διαπραγματεύεται.</w:t>
      </w:r>
    </w:p>
    <w:p w14:paraId="10B0CC8E"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C8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Τέλος, θα ζητήσω από τον κ. Καραθανασόπουλο -γιατί δεν έχουμε τον χρόνο να μπούμε σε λεπτομέρειες- να δει πού ήταν ο ανώτατος συντελεστής φορολογίας,</w:t>
      </w:r>
      <w:r>
        <w:rPr>
          <w:rFonts w:eastAsia="Times New Roman" w:cs="Times New Roman"/>
          <w:szCs w:val="24"/>
        </w:rPr>
        <w:t xml:space="preserve"> πού ήταν ο ανώτατος συντελεστής για την εισφορά αλληλεγγύης και πού είναι τώρα και να μου πει αν αυτό είναι ταξικό ή δεν είναι ταξικό. Και θα του ζητήσω να κοιτάξει με μεγαλύτερη προσοχή τον νόμο του Γιώργου του Κατρούγκαλου για να δει πώς διανέμεται αυτή</w:t>
      </w:r>
      <w:r>
        <w:rPr>
          <w:rFonts w:eastAsia="Times New Roman" w:cs="Times New Roman"/>
          <w:szCs w:val="24"/>
        </w:rPr>
        <w:t xml:space="preserve"> η μείωση του ποσοστού αναπλήρωσης. Αυτό κοιτάξτε και μετά να μου απαντήσετε. </w:t>
      </w:r>
    </w:p>
    <w:p w14:paraId="10B0CC9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Κλείνοντας, ξαναλέω, κυρία Παπαρήγα, ότι σας ζητώ συγνώμη που έγινε έτσι. Σας παρακαλώ, όμως, μην μας θίγετε με το να λέτε ότι δεν μας νοιάζει τι κάνου</w:t>
      </w:r>
      <w:r>
        <w:rPr>
          <w:rFonts w:eastAsia="Times New Roman" w:cs="Times New Roman"/>
          <w:szCs w:val="24"/>
        </w:rPr>
        <w:t>ν</w:t>
      </w:r>
      <w:r>
        <w:rPr>
          <w:rFonts w:eastAsia="Times New Roman" w:cs="Times New Roman"/>
          <w:szCs w:val="24"/>
        </w:rPr>
        <w:t xml:space="preserve"> έξω. Κάθε μέρα όλοι οι Β</w:t>
      </w:r>
      <w:r>
        <w:rPr>
          <w:rFonts w:eastAsia="Times New Roman" w:cs="Times New Roman"/>
          <w:szCs w:val="24"/>
        </w:rPr>
        <w:t xml:space="preserve">ουλευτές του ΣΥΡΙΖΑ έχουν αυτή την αγωνία γι’ αυτόν τον κόσμο. </w:t>
      </w:r>
    </w:p>
    <w:p w14:paraId="10B0CC91"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C9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 Παπαρήγα, έχετε τον λόγο.</w:t>
      </w:r>
    </w:p>
    <w:p w14:paraId="10B0CC9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Στο τελευταίο δεν θα σας απαντήσω, κύριε Υπουργέ, γιατί τότε</w:t>
      </w:r>
      <w:r>
        <w:rPr>
          <w:rFonts w:eastAsia="Times New Roman" w:cs="Times New Roman"/>
          <w:szCs w:val="24"/>
        </w:rPr>
        <w:t xml:space="preserve"> πραγματικά θα δημιουργηθεί θέμα επί προσωπικού και δεν θέλω.</w:t>
      </w:r>
    </w:p>
    <w:p w14:paraId="10B0CC9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Κάνετε προσπάθεια να γίνετε καλός ψαράς. Ρίχνετε συνέχεια δολώματα, περιμένοντας τα ψάρια να πιάσουν τα δολώματα. Δεν λέω, υπάρχουν και ψάρια που πιάνουν αυτά τα δολώματα, αλλά ακόμη δεν έχετε δ</w:t>
      </w:r>
      <w:r>
        <w:rPr>
          <w:rFonts w:eastAsia="Times New Roman" w:cs="Times New Roman"/>
          <w:szCs w:val="24"/>
        </w:rPr>
        <w:t>ει αυτό που θα δείτε το επόμενο διάστημα. Τον λαό δεν τον πιάσατε στον ύπνο. Έρχεται, όμως, ο δρόμος που μπορεί να είναι της αντεπίθεσης και μπορεί να είναι σχετικά -με πολιτικά κριτήρια, όχι με στενά, χρονικά- μακρύς και απαιτητικός. Δεν έχετε δει ακόμη α</w:t>
      </w:r>
      <w:r>
        <w:rPr>
          <w:rFonts w:eastAsia="Times New Roman" w:cs="Times New Roman"/>
          <w:szCs w:val="24"/>
        </w:rPr>
        <w:t>υτό που πρέπει να δείτε. Και δεν μιλάμε τώρα για κινήματα στις πλατείες ή αγρυπνίες που γίνονται στο Παρίσι κ.λπ.. Μιλάμε για κίνημα που θα έχει τα πόδια εκεί που πρέπει, στα εργοστάσια, στους τόπους δουλειάς, κατά κλάδο, εκεί που πονάει τον πραγματικό αντ</w:t>
      </w:r>
      <w:r>
        <w:rPr>
          <w:rFonts w:eastAsia="Times New Roman" w:cs="Times New Roman"/>
          <w:szCs w:val="24"/>
        </w:rPr>
        <w:t>ίπαλο του λαού, που δεν είσαστε μόνο εσείς, είναι μια ολόκληρη τάξη.</w:t>
      </w:r>
    </w:p>
    <w:p w14:paraId="10B0CC9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Μιλάμε για ένα κίνημα που, βεβαίως, θα έχει συγκεκριμένα αιτήματα σε κάθε φάση. Θα έχει ώριμα αιτήματα, αυτά που αποφασίζουν οι εργαζόμενοι και όχι αυτά που μπορεί να επιβάλλει το άλφα ή </w:t>
      </w:r>
      <w:r>
        <w:rPr>
          <w:rFonts w:eastAsia="Times New Roman" w:cs="Times New Roman"/>
          <w:szCs w:val="24"/>
        </w:rPr>
        <w:t xml:space="preserve">το βήτα κόμμα. Βεβαίως, το κίνημα είναι μαζικό. Δεν μπορεί και δεν πρέπει να είναι στενά κομματικό. </w:t>
      </w:r>
    </w:p>
    <w:p w14:paraId="10B0CC9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Όμως, μιλάμε για ένα κίνημα που αν θέλει να έχει αποτελέσματα, να εμποδίζει την εφαρμογή νόμων, όπου μπορεί, να ανατρέπει νομούς και να αποσπά κατακτήσεις </w:t>
      </w:r>
      <w:r>
        <w:rPr>
          <w:rFonts w:eastAsia="Times New Roman" w:cs="Times New Roman"/>
          <w:szCs w:val="24"/>
        </w:rPr>
        <w:t>-βεβαίως, και μέσα στα πλαίσια του καπιταλισμού υπάρχει η δυνατότητα να πάρεις κάποιες προσωρινές κατακτήσεις- πρέπει να έχει δύο χαρακτηριστικά:</w:t>
      </w:r>
    </w:p>
    <w:p w14:paraId="10B0CC9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Πρώτα-πρώτα, πρέπει να έχει μία επιλογή. Και δεν εννοώ την επιλογή της ψήφου αυτή τη στιγμή. Όταν εσείς λέτε «</w:t>
      </w:r>
      <w:r>
        <w:rPr>
          <w:rFonts w:eastAsia="Times New Roman" w:cs="Times New Roman"/>
          <w:szCs w:val="24"/>
        </w:rPr>
        <w:t xml:space="preserve">επιλογή», εννοείτε το τι θα ψηφίσει κανείς στις επόμενες εκλογές. Αυτός είναι ο λογαριασμός που κάνετε. Δεν μιλάμε για αυτό. Μιλάμε για επιλογή δρόμου ανάπτυξης, αν η ανάπτυξη θα γίνεται με στόχο τα κέρδη ή αν θα γίνεται με στόχο τις ανθρώπινες ανάγκες. </w:t>
      </w:r>
    </w:p>
    <w:p w14:paraId="10B0CC9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εύτερον, πρέπει να βασίζεται και σε μια κατανόηση ποιος είναι ο παραγωγός του πλούτου και των υπηρεσιών σε αυτόν τον τόπο και σε κάθε τόπο που υπάρχει ο καπιταλισμός. </w:t>
      </w:r>
    </w:p>
    <w:p w14:paraId="10B0CC99" w14:textId="77777777" w:rsidR="009F6C17" w:rsidRDefault="003C1E98">
      <w:pPr>
        <w:spacing w:line="600" w:lineRule="auto"/>
        <w:ind w:firstLine="720"/>
        <w:jc w:val="both"/>
        <w:rPr>
          <w:rFonts w:eastAsia="Times New Roman"/>
          <w:szCs w:val="24"/>
        </w:rPr>
      </w:pPr>
      <w:r>
        <w:rPr>
          <w:rFonts w:eastAsia="Times New Roman"/>
          <w:szCs w:val="24"/>
        </w:rPr>
        <w:t>Αυτό που λέει το σύνθημα -που δεν αρκεί, βέβαια, να το δει κανείς σαν ένα σύνθημα, πρέπε</w:t>
      </w:r>
      <w:r>
        <w:rPr>
          <w:rFonts w:eastAsia="Times New Roman"/>
          <w:szCs w:val="24"/>
        </w:rPr>
        <w:t>ι να κατανοήσει την ουσία- «Χωρίς εσένα εργάτη γρανάζι δεν γυρνά, εργάτη μπορείς χωρίς αφεντικά», είναι ότι αν δεν υπάρχει αυτή η κατανόηση, δεν υπάρχει η δυνατότητα σήμερα απόσπασης κάποιων κατακτήσεων και παρεμπόδισης μέτρων.</w:t>
      </w:r>
    </w:p>
    <w:p w14:paraId="10B0CC9A" w14:textId="77777777" w:rsidR="009F6C17" w:rsidRDefault="003C1E98">
      <w:pPr>
        <w:spacing w:line="600" w:lineRule="auto"/>
        <w:ind w:firstLine="720"/>
        <w:jc w:val="both"/>
        <w:rPr>
          <w:rFonts w:eastAsia="Times New Roman"/>
          <w:szCs w:val="24"/>
        </w:rPr>
      </w:pPr>
      <w:r>
        <w:rPr>
          <w:rFonts w:eastAsia="Times New Roman"/>
          <w:szCs w:val="24"/>
        </w:rPr>
        <w:t>Κύριε Τσακαλώτο, εμείς δεν σ</w:t>
      </w:r>
      <w:r>
        <w:rPr>
          <w:rFonts w:eastAsia="Times New Roman"/>
          <w:szCs w:val="24"/>
        </w:rPr>
        <w:t>ας εγκαλούμε -και το λέω γενικά για την Κυβέρνηση- από την ίδια αφετηρία που σας εγκαλούν τα άλλα κόμματα σε αυτήν τη Βουλή. Δεν σας λέμε ότι ως άνθρωποι, ως Βουλευτές, ως Υπουργοί είσαστε ψεύτες και απατεώνες. Ψέματα, όμως, και εξαπάτηση κάνετε αναπόφευκτ</w:t>
      </w:r>
      <w:r>
        <w:rPr>
          <w:rFonts w:eastAsia="Times New Roman"/>
          <w:szCs w:val="24"/>
        </w:rPr>
        <w:t xml:space="preserve">α με την πολιτική που έχετε. Δεν μπορείτε να πείσετε τον ελληνικό λαό -και τον έχετε πείσει και εγώ σας λέω η αγανάκτηση ακόμα, σε άμεσο διάστημα, δεν θα εκφραστεί και σε πολιτική φθορά- δίχως ψέμα, δίχως εξαπάτηση και δίχως δολώματα. </w:t>
      </w:r>
    </w:p>
    <w:p w14:paraId="10B0CC9B" w14:textId="77777777" w:rsidR="009F6C17" w:rsidRDefault="003C1E98">
      <w:pPr>
        <w:spacing w:line="600" w:lineRule="auto"/>
        <w:ind w:firstLine="720"/>
        <w:jc w:val="both"/>
        <w:rPr>
          <w:rFonts w:eastAsia="Times New Roman"/>
          <w:szCs w:val="24"/>
        </w:rPr>
      </w:pPr>
      <w:r>
        <w:rPr>
          <w:rFonts w:eastAsia="Times New Roman"/>
          <w:szCs w:val="24"/>
        </w:rPr>
        <w:t>Θέλουμε να ξεκαθαρίσ</w:t>
      </w:r>
      <w:r>
        <w:rPr>
          <w:rFonts w:eastAsia="Times New Roman"/>
          <w:szCs w:val="24"/>
        </w:rPr>
        <w:t>ουμε το εξής: Άραγε, το κυρίως ψέμα ήταν ότι υποσχεθήκατε δέκατη τρίτη σύνταξη, ότι υποσχεθήκατε κατώτατο 751 ευρώ; Μπορεί να ήταν και συνειδητό ψέμα. Δεν μπορώ να το ξέρω αυτό. Μπορεί να ήταν αυταπάτη, να βλέπατε το ανάστημά σας ίδιο με τον ίσκιο σας. Μπο</w:t>
      </w:r>
      <w:r>
        <w:rPr>
          <w:rFonts w:eastAsia="Times New Roman"/>
          <w:szCs w:val="24"/>
        </w:rPr>
        <w:t>ρείτε να μου πείτε ότι, ναι, πιστεύαμε ότι μπορούμε να το δώσουμε αυτό. Δεν έχω αποδείξεις να πω ότι ήταν συνειδητό ψέμα.</w:t>
      </w:r>
    </w:p>
    <w:p w14:paraId="10B0CC9C" w14:textId="77777777" w:rsidR="009F6C17" w:rsidRDefault="003C1E98">
      <w:pPr>
        <w:spacing w:line="600" w:lineRule="auto"/>
        <w:ind w:firstLine="720"/>
        <w:jc w:val="both"/>
        <w:rPr>
          <w:rFonts w:eastAsia="Times New Roman"/>
          <w:szCs w:val="24"/>
        </w:rPr>
      </w:pPr>
      <w:r>
        <w:rPr>
          <w:rFonts w:eastAsia="Times New Roman"/>
          <w:szCs w:val="24"/>
        </w:rPr>
        <w:t>Όμως, το Πρόγραμμα της Θεσσαλονίκης, που ήταν ψίχουλα -εμείς τα είπαμε τότε- βασιζόταν σε ένα πολύ πιο χοντρό ψέμα και σε μεγαλύτερη ε</w:t>
      </w:r>
      <w:r>
        <w:rPr>
          <w:rFonts w:eastAsia="Times New Roman"/>
          <w:szCs w:val="24"/>
        </w:rPr>
        <w:t xml:space="preserve">ξαπάτηση. Και αυτά τα λέγατε κι όταν ακόμα ήσασταν 4% και μπορεί να μην πρόσεχε ο άλλος. Όμως, τώρα που είστε Κυβέρνηση είναι επικίνδυνο. </w:t>
      </w:r>
    </w:p>
    <w:p w14:paraId="10B0CC9D" w14:textId="77777777" w:rsidR="009F6C17" w:rsidRDefault="003C1E98">
      <w:pPr>
        <w:spacing w:line="600" w:lineRule="auto"/>
        <w:ind w:firstLine="720"/>
        <w:jc w:val="both"/>
        <w:rPr>
          <w:rFonts w:eastAsia="Times New Roman"/>
          <w:szCs w:val="24"/>
        </w:rPr>
      </w:pPr>
      <w:r>
        <w:rPr>
          <w:rFonts w:eastAsia="Times New Roman"/>
          <w:szCs w:val="24"/>
        </w:rPr>
        <w:t>Δεν μεταλλαχθήκατε. Αποκαλυφθήκατε ως Κυβέρνηση. Δεν συμφωνούμε ότι μεταλλαχθήκατε.</w:t>
      </w:r>
    </w:p>
    <w:p w14:paraId="10B0CC9E" w14:textId="77777777" w:rsidR="009F6C17" w:rsidRDefault="003C1E98">
      <w:pPr>
        <w:spacing w:line="600" w:lineRule="auto"/>
        <w:ind w:firstLine="720"/>
        <w:jc w:val="both"/>
        <w:rPr>
          <w:rFonts w:eastAsia="Times New Roman"/>
          <w:szCs w:val="24"/>
        </w:rPr>
      </w:pPr>
      <w:r>
        <w:rPr>
          <w:rFonts w:eastAsia="Times New Roman"/>
          <w:szCs w:val="24"/>
        </w:rPr>
        <w:t xml:space="preserve">Ποια ήταν τα ψέματα και οι μύθοι </w:t>
      </w:r>
      <w:r>
        <w:rPr>
          <w:rFonts w:eastAsia="Times New Roman"/>
          <w:szCs w:val="24"/>
        </w:rPr>
        <w:t>που χρησιμοποιήσατε; «Κυβέρνηση της Αριστεράς – Ο άνθρωπος πάνω από τα κέρδη». Κοιτάξτε, ή ο άνθρωπος θα υπάρχει ή τα κέρδη. Αυτά είναι αντίθετα, ανταγωνιστικά. Δεν μπορεί να υπάρχουν και τα κέρδη τα καπιταλιστικά και ο άνθρωπος όχι να είναι από κάτω, αλλά</w:t>
      </w:r>
      <w:r>
        <w:rPr>
          <w:rFonts w:eastAsia="Times New Roman"/>
          <w:szCs w:val="24"/>
        </w:rPr>
        <w:t xml:space="preserve"> να είναι από πάνω. Είναι άλλο πράγμα αν με την πάλη του ο εργαζόμενος μπορεί να πετύχει έναν καλύτερο μισθό σε κάποια άλφα ή βήτα φάση.</w:t>
      </w:r>
    </w:p>
    <w:p w14:paraId="10B0CC9F" w14:textId="77777777" w:rsidR="009F6C17" w:rsidRDefault="003C1E98">
      <w:pPr>
        <w:spacing w:line="600" w:lineRule="auto"/>
        <w:ind w:firstLine="720"/>
        <w:jc w:val="both"/>
        <w:rPr>
          <w:rFonts w:eastAsia="Times New Roman"/>
          <w:szCs w:val="24"/>
        </w:rPr>
      </w:pPr>
      <w:r>
        <w:rPr>
          <w:rFonts w:eastAsia="Times New Roman"/>
          <w:szCs w:val="24"/>
        </w:rPr>
        <w:t>Δεύτερο ψέμα και μύθος: «Ένας άλλος κόσμος είναι εφικτός δίχως ανατροπή». Αυτά ήταν τα χοντρά ψέματα, τα οποία ήταν δυσ</w:t>
      </w:r>
      <w:r>
        <w:rPr>
          <w:rFonts w:eastAsia="Times New Roman"/>
          <w:szCs w:val="24"/>
        </w:rPr>
        <w:t>ανάγνωστα για το λαό, δεν ήταν ευανάγνωστα. Ναι, στον λαό έμεινε η δέκατη τρίτη σύνταξη. Σύμφωνοι. Και εγώ σας λέω ότι δεν ήταν κατ’ ανάγκη συνειδητό ψέμα αυτό. Άλλα ήταν τα συνειδητά ψέματα που λέγατε. Όταν λέγατε, παραδείγματος χάριν, ότι η Ευρωπαϊκή Ένω</w:t>
      </w:r>
      <w:r>
        <w:rPr>
          <w:rFonts w:eastAsia="Times New Roman"/>
          <w:szCs w:val="24"/>
        </w:rPr>
        <w:t xml:space="preserve">ση θα γίνει Ευρωπαϊκή Ένωση των εργαζομένων, όταν λέγατε -και λέτε- ότι μπορεί να καταργηθεί ο πόλεμος ο ιμπεριαλιστικός με πολιτική συνεννόηση και με την εφαρμογή του διεθνούς δικαίου, αυτά δεν ήταν χοντρά ψέματα και χοντρή εξαπάτηση του λαού; </w:t>
      </w:r>
    </w:p>
    <w:p w14:paraId="10B0CCA0" w14:textId="77777777" w:rsidR="009F6C17" w:rsidRDefault="003C1E98">
      <w:pPr>
        <w:spacing w:line="600" w:lineRule="auto"/>
        <w:ind w:firstLine="720"/>
        <w:jc w:val="both"/>
        <w:rPr>
          <w:rFonts w:eastAsia="Times New Roman"/>
          <w:szCs w:val="24"/>
        </w:rPr>
      </w:pPr>
      <w:r>
        <w:rPr>
          <w:rFonts w:eastAsia="Times New Roman"/>
          <w:szCs w:val="24"/>
        </w:rPr>
        <w:t xml:space="preserve">Εμείς για </w:t>
      </w:r>
      <w:r>
        <w:rPr>
          <w:rFonts w:eastAsia="Times New Roman"/>
          <w:szCs w:val="24"/>
        </w:rPr>
        <w:t xml:space="preserve">αυτά σας κατηγορούμε. Και σας ακούω. Άκουσα και τον κ. Φίλη απ’ την </w:t>
      </w:r>
      <w:r>
        <w:rPr>
          <w:rFonts w:eastAsia="Times New Roman"/>
          <w:szCs w:val="24"/>
        </w:rPr>
        <w:t>ε</w:t>
      </w:r>
      <w:r>
        <w:rPr>
          <w:rFonts w:eastAsia="Times New Roman"/>
          <w:szCs w:val="24"/>
        </w:rPr>
        <w:t xml:space="preserve">πιτροπή. Μην κοιτάτε, μπορεί να μην είμαι μέσα στη Βουλή, αλλά δεν χάνω </w:t>
      </w:r>
      <w:r>
        <w:rPr>
          <w:rFonts w:eastAsia="Times New Roman"/>
          <w:szCs w:val="24"/>
        </w:rPr>
        <w:t>ε</w:t>
      </w:r>
      <w:r>
        <w:rPr>
          <w:rFonts w:eastAsia="Times New Roman"/>
          <w:szCs w:val="24"/>
        </w:rPr>
        <w:t>πιτροπές της Βουλής. Τις παρακολουθώ. Και όλοι λέτε το ίδιο πράγμα και ο κ. Φωτάκης: «Αυτά που λέει το ΚΚΕ δεν είν</w:t>
      </w:r>
      <w:r>
        <w:rPr>
          <w:rFonts w:eastAsia="Times New Roman"/>
          <w:szCs w:val="24"/>
        </w:rPr>
        <w:t>αι άσχημα, είναι και καλά. Αλλά δεν είναι σήμερα ρεαλιστικά, δεν είναι εφικτά». Η διαφωνία μας, δηλαδή, είναι ότι εσείς κάνετε μεταρρύθμιση κι εμείς θέλουμε επανάσταση; Αυτή είναι η διαφωνία ανάμεσα στα δύο κόμματα; Μήπως είναι ότι εμείς θέλουμε εκατό πράγ</w:t>
      </w:r>
      <w:r>
        <w:rPr>
          <w:rFonts w:eastAsia="Times New Roman"/>
          <w:szCs w:val="24"/>
        </w:rPr>
        <w:t>ματα να γίνουν κι εσείς κάνετε είκοσι; Η διαφωνία μας είναι γιατί εσείς είσαστε στυλοβάτες αυτού του σάπιου συστήματος και στο επίπεδο του πολιτικού συστήματος και στο επίπεδο του κοινωνικοοικονομικού. Είσαστε οι στυλοβάτες! Δεν είναι ότι κάνετε λίγα. Μακά</w:t>
      </w:r>
      <w:r>
        <w:rPr>
          <w:rFonts w:eastAsia="Times New Roman"/>
          <w:szCs w:val="24"/>
        </w:rPr>
        <w:t xml:space="preserve">ρι να ήταν αυτή η διαφορά μας, εσείς να τρέχατε με σαράντα χιλιόμετρα κι εμείς να θέλαμε να τρέξετε με εξήντα και ογδόντα. Δεν είναι αυτή η διαφορά. Κι αυτό πρέπει να το καταλάβουμε. </w:t>
      </w:r>
    </w:p>
    <w:p w14:paraId="10B0CCA1" w14:textId="77777777" w:rsidR="009F6C17" w:rsidRDefault="003C1E98">
      <w:pPr>
        <w:spacing w:line="600" w:lineRule="auto"/>
        <w:ind w:firstLine="720"/>
        <w:jc w:val="both"/>
        <w:rPr>
          <w:rFonts w:eastAsia="Times New Roman"/>
          <w:szCs w:val="24"/>
        </w:rPr>
      </w:pPr>
      <w:r>
        <w:rPr>
          <w:rFonts w:eastAsia="Times New Roman"/>
          <w:szCs w:val="24"/>
        </w:rPr>
        <w:t>Και μην μας απαντάτε με τον ίδιο τρόπο που απαντάτε στα άλλα κόμματα. Λέ</w:t>
      </w:r>
      <w:r>
        <w:rPr>
          <w:rFonts w:eastAsia="Times New Roman"/>
          <w:szCs w:val="24"/>
        </w:rPr>
        <w:t>τε, «το εφικτό». Δηλαδή, το εφικτό είναι αυτός ο νόμος; Τρομονόμος είναι. Λαιμητόμος είναι. Το μόνο εφικτό είναι να αφαιρούνται μισθοί, συντάξεις, να επιβάλλονται φόροι κ.λπ.</w:t>
      </w:r>
      <w:r>
        <w:rPr>
          <w:rFonts w:eastAsia="Times New Roman"/>
          <w:szCs w:val="24"/>
        </w:rPr>
        <w:t>.</w:t>
      </w:r>
      <w:r>
        <w:rPr>
          <w:rFonts w:eastAsia="Times New Roman"/>
          <w:szCs w:val="24"/>
        </w:rPr>
        <w:t xml:space="preserve"> </w:t>
      </w:r>
    </w:p>
    <w:p w14:paraId="10B0CCA2" w14:textId="77777777" w:rsidR="009F6C17" w:rsidRDefault="003C1E98">
      <w:pPr>
        <w:spacing w:line="600" w:lineRule="auto"/>
        <w:ind w:firstLine="720"/>
        <w:jc w:val="both"/>
        <w:rPr>
          <w:rFonts w:eastAsia="Times New Roman"/>
          <w:szCs w:val="24"/>
        </w:rPr>
      </w:pPr>
      <w:r>
        <w:rPr>
          <w:rFonts w:eastAsia="Times New Roman"/>
          <w:szCs w:val="24"/>
        </w:rPr>
        <w:t xml:space="preserve">Ε, όχι, κύριοι, διαφωνούμε. Εκεί διαφωνούμε. Δεν διαφωνούμε στους ρυθμούς, ας </w:t>
      </w:r>
      <w:r>
        <w:rPr>
          <w:rFonts w:eastAsia="Times New Roman"/>
          <w:szCs w:val="24"/>
        </w:rPr>
        <w:t>πούμε, επίλυσης των προβλημάτων. Και, μάλιστα, έχετε και το θράσος να εμφανίζετε -εδώ είναι θράσος!- ότι είσαστε οι κληρονόμοι των ταξικών και των κοινωνικών αγώνων που έγιναν σε όλο τον 20</w:t>
      </w:r>
      <w:r>
        <w:rPr>
          <w:rFonts w:eastAsia="Times New Roman"/>
          <w:szCs w:val="24"/>
          <w:vertAlign w:val="superscript"/>
        </w:rPr>
        <w:t>ο</w:t>
      </w:r>
      <w:r>
        <w:rPr>
          <w:rFonts w:eastAsia="Times New Roman"/>
          <w:szCs w:val="24"/>
        </w:rPr>
        <w:t xml:space="preserve"> αιώνα. Θα σας πω καθαρά τι είσαστε: Ό,τι πιο υποχωρητικό, συμβιβα</w:t>
      </w:r>
      <w:r>
        <w:rPr>
          <w:rFonts w:eastAsia="Times New Roman"/>
          <w:szCs w:val="24"/>
        </w:rPr>
        <w:t xml:space="preserve">στικό και εκφυλισμένο εμφανίστηκε μέσα στις γραμμές της ταξικής πάλης, όχι έξω από αυτήν.   </w:t>
      </w:r>
    </w:p>
    <w:p w14:paraId="10B0CCA3" w14:textId="77777777" w:rsidR="009F6C17" w:rsidRDefault="003C1E98">
      <w:pPr>
        <w:spacing w:line="600" w:lineRule="auto"/>
        <w:jc w:val="both"/>
        <w:rPr>
          <w:rFonts w:eastAsia="Times New Roman" w:cs="Times New Roman"/>
          <w:szCs w:val="24"/>
        </w:rPr>
      </w:pPr>
      <w:r>
        <w:rPr>
          <w:rFonts w:eastAsia="Times New Roman" w:cs="Times New Roman"/>
          <w:szCs w:val="24"/>
        </w:rPr>
        <w:t>Είσαστε οι χειρότεροι επίγονοι του ευρωκομμουνισμού και άλλων σχετικών ρευμάτων. Γι’ αυτό σας πολεμάμε. Δεν σας πολεμάμε γιατί έχουμε κάποιες διαφορές μόνο στα αιτ</w:t>
      </w:r>
      <w:r>
        <w:rPr>
          <w:rFonts w:eastAsia="Times New Roman" w:cs="Times New Roman"/>
          <w:szCs w:val="24"/>
        </w:rPr>
        <w:t xml:space="preserve">ήματα. Δεν αμφισβητούμε ότι μπορεί να πάρετε πολύ καλό βαθμό στην αξιολόγηση. Εγώ σας λέω ότι θα πάρετε 10΄ ή 20΄, δεν ξέρω πώς βαθμολογούν. </w:t>
      </w:r>
    </w:p>
    <w:p w14:paraId="10B0CCA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βαθμός και η επιτυχία είναι ανάλογα με τα μέτρα που παίρνετε, τα αντιλαϊκά και τα αντεργατικά. Δύο κριτήρια έχου</w:t>
      </w:r>
      <w:r>
        <w:rPr>
          <w:rFonts w:eastAsia="Times New Roman" w:cs="Times New Roman"/>
          <w:szCs w:val="24"/>
        </w:rPr>
        <w:t>ν, ανεξάρτητα από τις διαφορές τους οι ευρωπαϊκοί θεσμοί -όπως τώρα έχουν γίνει- και οι τεχνικοί μηχανισμοί και το ΔΝΤ. Καλά! Ποια είναι η διαφορά; Ποια είναι τα κριτήρια τους; Τα ενιαία κριτήρια μπορεί να έχουν διαβαθμίσεις στους αριθμούς ή στους ρυθμούς.</w:t>
      </w:r>
      <w:r>
        <w:rPr>
          <w:rFonts w:eastAsia="Times New Roman" w:cs="Times New Roman"/>
          <w:szCs w:val="24"/>
        </w:rPr>
        <w:t xml:space="preserve"> Πρώτον, αυτό που ο καπιταλισμός μετατρέπει σε εμπόρευμα, την ικανότητα παροχής εργασίας στην εργατική δύναμη, να είναι όσο γίνεται πιο φθηνό και δεύτερον, να μην υπάρχει κανένα εμπόδιο -ούτε τυπικό ούτε ισχνό- στην εκκίνηση κεφαλαίων και στις επενδύσεις σ</w:t>
      </w:r>
      <w:r>
        <w:rPr>
          <w:rFonts w:eastAsia="Times New Roman" w:cs="Times New Roman"/>
          <w:szCs w:val="24"/>
        </w:rPr>
        <w:t xml:space="preserve">την Ελλάδα, είτε είναι εγχώριο είτε είναι ξένο κεφάλαιο. Η δυνατότητα, δηλαδή, να υπάρχουν στην Ελλάδα οι πλήρεις όροι για την κερδοφορία των επενδύσεων. </w:t>
      </w:r>
    </w:p>
    <w:p w14:paraId="10B0CCA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λοιπόν, σας λέμε ότι, ναι, μπορεί να πάρετε 20΄. Αυτό για εμάς είναι μια επιπλέον απόδειξη της</w:t>
      </w:r>
      <w:r>
        <w:rPr>
          <w:rFonts w:eastAsia="Times New Roman" w:cs="Times New Roman"/>
          <w:szCs w:val="24"/>
        </w:rPr>
        <w:t xml:space="preserve"> αντιλαϊκότητας των μέτρων που έχετε πάρει.</w:t>
      </w:r>
    </w:p>
    <w:p w14:paraId="10B0CCA6" w14:textId="77777777" w:rsidR="009F6C17" w:rsidRDefault="003C1E98">
      <w:pPr>
        <w:spacing w:line="600" w:lineRule="auto"/>
        <w:jc w:val="both"/>
        <w:rPr>
          <w:rFonts w:eastAsia="Times New Roman" w:cs="Times New Roman"/>
          <w:szCs w:val="24"/>
        </w:rPr>
      </w:pPr>
      <w:r>
        <w:rPr>
          <w:rFonts w:eastAsia="Times New Roman" w:cs="Times New Roman"/>
          <w:szCs w:val="24"/>
        </w:rPr>
        <w:t>Δεύτερον, ναι, τρέχετε, «σκίζεστε» -με συγχωρείτε για την έκφραση- για να προκαλέσετε επενδύσεις. Μα, δεν υπάρχει κυβέρνηση αστική, όπως λέμε εμείς, ή αστικό κόμμα ή κόμμα-στυλοβάτης του συστήματος, που δεν θέλει</w:t>
      </w:r>
      <w:r>
        <w:rPr>
          <w:rFonts w:eastAsia="Times New Roman" w:cs="Times New Roman"/>
          <w:szCs w:val="24"/>
        </w:rPr>
        <w:t xml:space="preserve"> επενδύσεις. Δεν ήθελε η Νέα Δημοκρατία, δεν ήθελε το ΠΑΣΟΚ ή τα άλλα κόμματα; Μα, αν δεν επανεκκινήσει η καπιταλιστική κερδοφορία πώς; Αυτό τι απόδειξη είναι; </w:t>
      </w:r>
    </w:p>
    <w:p w14:paraId="10B0CCA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Διαψεύδετε, παραδείγματος χάριν, τη Νέα Δημοκρατία -και καλά κάνετε τώρα μεταξύ σας-, γιατί λέτ</w:t>
      </w:r>
      <w:r>
        <w:rPr>
          <w:rFonts w:eastAsia="Times New Roman" w:cs="Times New Roman"/>
          <w:szCs w:val="24"/>
        </w:rPr>
        <w:t xml:space="preserve">ε, «Μας έχουν εμπιστοσύνη οι εταίροι». Κι εμείς αυτό βλέπουμε, ότι σας έχουν εμπιστοσύνη. Εμείς, όμως, τρέμουμε με το κριτήριο ότι οι εταίροι σας έχουν εμπιστοσύνη. Τρομοκρατούμαστε, δεν πανικοβαλλόμαστε. Καταλαβαίνετε με ποια έννοια το λέμε. </w:t>
      </w:r>
    </w:p>
    <w:p w14:paraId="10B0CCA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Άλλη παραπλά</w:t>
      </w:r>
      <w:r>
        <w:rPr>
          <w:rFonts w:eastAsia="Times New Roman" w:cs="Times New Roman"/>
          <w:szCs w:val="24"/>
        </w:rPr>
        <w:t>νηση: Είπε τώρα ο κ. Τσακαλώτος ότι η νεοφιλελεύθερη αντίληψη -τώρα έχει γίνει η «ακραία νεοφιλελεύθερη», πρώτα είχαμε «φιλελεύθερη», την κάναμε «νεοφιλελεύθερη», μετά την κάναμε «ακραία νεοφιλελεύθερη», πάρα πολλές διαβαθμίσεις- δεν ήθελε την κατώτατη εθν</w:t>
      </w:r>
      <w:r>
        <w:rPr>
          <w:rFonts w:eastAsia="Times New Roman" w:cs="Times New Roman"/>
          <w:szCs w:val="24"/>
        </w:rPr>
        <w:t>ική σύνταξη. Και την κατώτατη εθνική σύνταξη ήθελε και το κατώτατο εγγυημένο εισόδημα ήθελε. Και αυτά ισοπεδώνονται προς τα κάτω. Πώς δεν τα ήθελε; Δηλαδή, ο καπιταλισμός είναι μόνο νεοφιλελευθερισμός; Δεν είναι αυτό που κάνετε εσείς σήμερα, να αναστυλώσετ</w:t>
      </w:r>
      <w:r>
        <w:rPr>
          <w:rFonts w:eastAsia="Times New Roman" w:cs="Times New Roman"/>
          <w:szCs w:val="24"/>
        </w:rPr>
        <w:t>ε τη χαμένη τιμή της σοσιαλδημοκρατίας; Δηλαδή, είναι ταξική, φιλολαϊκή πολιτική το να καθιερώσεις τη σύνταξη; Εγώ σας λέω ότι και 500 ευρώ να είχατε την κατώτατη σύνταξη, εμείς δεν θα τη θεωρούσαμε φιλολαϊκή, γιατί για εμάς η εργατική δύναμη και οι ανθρώπ</w:t>
      </w:r>
      <w:r>
        <w:rPr>
          <w:rFonts w:eastAsia="Times New Roman" w:cs="Times New Roman"/>
          <w:szCs w:val="24"/>
        </w:rPr>
        <w:t xml:space="preserve">ινες ανάγκες δεν είναι εμπόρευμα. Εσείς το χρησιμοποιείτε σαν εμπόρευμα, που μπορεί να του δώσετε μια καλύτερη τιμή. Για εμάς δεν είναι εμπόρευμα. Αυτό είναι το σύστημα. </w:t>
      </w:r>
    </w:p>
    <w:p w14:paraId="10B0CCA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Λέτε στην Ευρώπη, εμείς έχουμε το πιο ψηλό αφορολόγητο. Μα, κι εμείς αυτό σας λέμε, ότι τα μέτρα που παίρνονται στην Ελλάδα, παίρνονται σε συνθήκες κρίσης. Και κρίση, όμως, να μην είχαμε, τα ίδια μέτρα θα παίρνονταν. Βεβαίως. Η απαρχή των μέτρων που παίρνο</w:t>
      </w:r>
      <w:r>
        <w:rPr>
          <w:rFonts w:eastAsia="Times New Roman" w:cs="Times New Roman"/>
          <w:szCs w:val="24"/>
        </w:rPr>
        <w:t xml:space="preserve">υμε εμείς τώρα, βρίσκεται κατ’ αρχήν στη δεκαετία του ’90. Όμως, είναι μέτρα τα οποία επιλέχθηκαν μετά την κρίση του 1973. Στην Αγγλία προωθήθηκαν στην δεκαετία του ’80, όπως και στις Ηνωμένες Πολιτείες. </w:t>
      </w:r>
    </w:p>
    <w:p w14:paraId="10B0CCA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Στην Ελλάδα τι έγινε; Χάρις ακριβώς στο εργατικό, σ</w:t>
      </w:r>
      <w:r>
        <w:rPr>
          <w:rFonts w:eastAsia="Times New Roman" w:cs="Times New Roman"/>
          <w:szCs w:val="24"/>
        </w:rPr>
        <w:t>το συνδικαλιστικό κίνημα -και θα το πούμε παρ</w:t>
      </w:r>
      <w:r>
        <w:rPr>
          <w:rFonts w:eastAsia="Times New Roman" w:cs="Times New Roman"/>
          <w:szCs w:val="24"/>
        </w:rPr>
        <w:t>’</w:t>
      </w:r>
      <w:r>
        <w:rPr>
          <w:rFonts w:eastAsia="Times New Roman" w:cs="Times New Roman"/>
          <w:szCs w:val="24"/>
        </w:rPr>
        <w:t>ότι δεν είναι σωστό να αυτοκομπάζουμε- και στην ύπαρξη ενός Κομμουνιστικού Κόμματος, το οποίο δεν έβαζε νερό στο κρασί του, ασκήθηκε πίεση και καθυστέρησαν αυτές οι μεταρρυθμίσεις. Και γι’ αυτό κάνει αυτοκριτικ</w:t>
      </w:r>
      <w:r>
        <w:rPr>
          <w:rFonts w:eastAsia="Times New Roman" w:cs="Times New Roman"/>
          <w:szCs w:val="24"/>
        </w:rPr>
        <w:t>ή η Νέα Δημοκρατία και το ΠΑΣΟΚ, ότι υποχώρησε και δεν έκανε τις μεταρρυθμίσεις. Και αυτά λέτε κι εσείς, ότι δεν έγινε η μεταρρύθμιση του ασφαλιστικού έγκαιρα. Αυτό έγινε στην Ελλάδα. Και επειδή δεν πέρασαν πιο σταδιακά τα μέτρα και λίγο πιο ήρεμα, περνάνε</w:t>
      </w:r>
      <w:r>
        <w:rPr>
          <w:rFonts w:eastAsia="Times New Roman" w:cs="Times New Roman"/>
          <w:szCs w:val="24"/>
        </w:rPr>
        <w:t xml:space="preserve"> τώρα με τη μορφή σοκ. Όμως, δεν είναι μέτρα της κρίσης.</w:t>
      </w:r>
    </w:p>
    <w:p w14:paraId="10B0CCAB"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Για να τελειώνω, η μεγαλύτερη εξαπάτηση που κάνετε στον λαό -αυτή είναι η εξαπάτηση- είναι όταν λέτε ότι το μνημόνιο έφερε την ύφεση, ότι τα ασφαλιστικά ταμεία έχασαν τα αποθεματικά τους γιατί δόθηκα</w:t>
      </w:r>
      <w:r>
        <w:rPr>
          <w:rFonts w:eastAsia="Times New Roman" w:cs="Times New Roman"/>
          <w:szCs w:val="24"/>
        </w:rPr>
        <w:t xml:space="preserve">ν δάνεια στους «κολλητούς» και κάτι τέτοια. </w:t>
      </w:r>
    </w:p>
    <w:p w14:paraId="10B0CCAC"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Κοιτάξτε να δείτε, όχι ότι δεν υπάρχουν αυτά. Αποδεικνύεται, όμως, αυτό που σας λέω. Γι’ αυτό και οδηγείτε στη συντηρητικοποίηση και στον εκφυλισμό ριζοσπαστικών συνειδήσεων, γιατί κάνετε κριτική στο καπιταλιστι</w:t>
      </w:r>
      <w:r>
        <w:rPr>
          <w:rFonts w:eastAsia="Times New Roman" w:cs="Times New Roman"/>
          <w:szCs w:val="24"/>
        </w:rPr>
        <w:t xml:space="preserve">κό σύστημα, απολύτως συμβατή στα πλαίσιά του και το ενισχύετε. </w:t>
      </w:r>
    </w:p>
    <w:p w14:paraId="10B0CCAD"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 xml:space="preserve">Όταν λέτε, παραδείγματος χάριν -για να τελειώνω- ότι η </w:t>
      </w:r>
      <w:r>
        <w:rPr>
          <w:rFonts w:eastAsia="Times New Roman"/>
          <w:szCs w:val="24"/>
        </w:rPr>
        <w:t xml:space="preserve">Ευρωπαϊκή Ένωση </w:t>
      </w:r>
      <w:r>
        <w:rPr>
          <w:rFonts w:eastAsia="Times New Roman" w:cs="Times New Roman"/>
          <w:szCs w:val="24"/>
        </w:rPr>
        <w:t xml:space="preserve"> ξέφυγε από τους αρχικούς της στόχους, τι είναι; Από τη μια μεριά κάνετε κριτική, εκφράζετε ένα αριστερό ακροατήριο, μία </w:t>
      </w:r>
      <w:r>
        <w:rPr>
          <w:rFonts w:eastAsia="Times New Roman" w:cs="Times New Roman"/>
          <w:szCs w:val="24"/>
        </w:rPr>
        <w:t xml:space="preserve">αριστερή παράδοση που επιβιώνει -αν και έχει αλλοιωθεί πάρα πολύ, όποια υπήρχε- οπότε αρέσει αυτή η κριτική και την ίδια ώρα βάζετε τον λαό στο λούκι να σκέφτεται ότι η </w:t>
      </w:r>
      <w:r>
        <w:rPr>
          <w:rFonts w:eastAsia="Times New Roman"/>
          <w:szCs w:val="24"/>
        </w:rPr>
        <w:t xml:space="preserve">Ευρωπαϊκή Ένωση </w:t>
      </w:r>
      <w:r>
        <w:rPr>
          <w:rFonts w:eastAsia="Times New Roman" w:cs="Times New Roman"/>
          <w:szCs w:val="24"/>
        </w:rPr>
        <w:t xml:space="preserve">ήταν καλή, χρήσιμη, αλλά τώρα πρέπει να τη βοηθήσουμε να διορθωθεί. </w:t>
      </w:r>
    </w:p>
    <w:p w14:paraId="10B0CCAE"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ίδια κάνετε και για το καπιταλιστικό σύστημα. Όταν λέγατε ότι ένας άλλος κόσμος είναι εφικτός, τι μας προβάλατε; Μας προβάλατε έναν καπιταλισμό ο οποίος θα αυτορυθμιζόταν, θα αυτοδιορθωνόταν και θα γινόταν πιο ανθρώπινος. </w:t>
      </w:r>
    </w:p>
    <w:p w14:paraId="10B0CCAF"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Ακούστε να δείτε, το Κομμουνιστι</w:t>
      </w:r>
      <w:r>
        <w:rPr>
          <w:rFonts w:eastAsia="Times New Roman" w:cs="Times New Roman"/>
          <w:szCs w:val="24"/>
        </w:rPr>
        <w:t>κό Κόμμα Ελλάδας ξέρει πάρα πολύ καλά σε ποια φάση είμαστε. Είμαστε σε φάση παγκόσμιας υποχώρησης του κινήματος –και του ελληνικού- και ξέρουμε πάρα πολύ καλά ότι για να βγεις από τη φάση της υποχώρησης, δεν βγαίνεις ούτε με ένα γενικό σύνθημα, ούτε με επι</w:t>
      </w:r>
      <w:r>
        <w:rPr>
          <w:rFonts w:eastAsia="Times New Roman" w:cs="Times New Roman"/>
          <w:szCs w:val="24"/>
        </w:rPr>
        <w:t xml:space="preserve">φανειακές κραυγές και εξεγέρσεις, ούτε με ηχηρά συνθήματα. </w:t>
      </w:r>
    </w:p>
    <w:p w14:paraId="10B0CCB0"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Εμείς, για να μιλήσουμε και για το εφικτό, σας έχουμε φέρει εδώ, στη Βουλή, μία σειρά τροπολογιών και προτάσεων που δεν ήταν άλματα, αλλά μία ανακούφιση των εργαζομένων. Ούτε αυτό το βρήκατε εφικτ</w:t>
      </w:r>
      <w:r>
        <w:rPr>
          <w:rFonts w:eastAsia="Times New Roman" w:cs="Times New Roman"/>
          <w:szCs w:val="24"/>
        </w:rPr>
        <w:t xml:space="preserve">ά. </w:t>
      </w:r>
    </w:p>
    <w:p w14:paraId="10B0CCB1"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 xml:space="preserve">Άρα, δεν είναι η διαπάλη μεταξύ μας, ότι εμείς είμαστε μη ρεαλιστές και εσείς είσαστε ρεαλιστές. Η διαπάλη είναι ανάμεσα σε δύο ριζικά διαφορετικές γραμμές ανάπτυξης κ.λπ... </w:t>
      </w:r>
    </w:p>
    <w:p w14:paraId="10B0CCB2"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Τουλάχιστον η Νέα Δημοκρατία και το ΠΑΣΟΚ μας πολεμούσαν ακριβώς ως Κομμουνισ</w:t>
      </w:r>
      <w:r>
        <w:rPr>
          <w:rFonts w:eastAsia="Times New Roman" w:cs="Times New Roman"/>
          <w:szCs w:val="24"/>
        </w:rPr>
        <w:t xml:space="preserve">τικό Κόμμα Ελλάδας, με την ιδεολογία μας, τη θεωρία μας και αυτά που υποστηρίζαμε. Βέβαια και αυτοί είχαν και την αποσιώπηση και τη διαστρέβλωση. Εσείς τώρα δεν μας κάνετε τέτοια κριτική, αλλά γίνεται αντιπαράθεση ανάμεσα στο εφικτό και στο ουτοπικό. Αυτό </w:t>
      </w:r>
      <w:r>
        <w:rPr>
          <w:rFonts w:eastAsia="Times New Roman" w:cs="Times New Roman"/>
          <w:szCs w:val="24"/>
        </w:rPr>
        <w:t xml:space="preserve">δεν το κάνετε για να μας κάνετε το χατίρι. Αύριο και την καταστολή θα χρησιμοποιήσετε και εναντίον μας. Είμαστε βέβαιοι. </w:t>
      </w:r>
    </w:p>
    <w:p w14:paraId="10B0CCB3"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 xml:space="preserve">Αυτό, όμως, που κάνετε, το κάνετε για να περάσετε στον λαό την υποταγή και τη χειραγώγηση, ότι αλλιώς μπορεί να τα καταφέρει σήμερα η </w:t>
      </w:r>
      <w:r>
        <w:rPr>
          <w:rFonts w:eastAsia="Times New Roman" w:cs="Times New Roman"/>
          <w:szCs w:val="24"/>
        </w:rPr>
        <w:t xml:space="preserve">Νέα Δημοκρατία και το ΠΑΣΟΚ και αλλιώς εσείς. Και γι’ αυτό δέχεστε τους χαιρετισμούς και τις θωπείες αυτών τους οποίους μέχρι να γίνετε κυβέρνηση βρίζατε. Και τώρα έρχεστε και λέτε: «Εμάς μας αναγνωρίζουν ότι είμαστε φερέγγυοι». </w:t>
      </w:r>
    </w:p>
    <w:p w14:paraId="10B0CCB4" w14:textId="77777777" w:rsidR="009F6C17" w:rsidRDefault="003C1E98">
      <w:pPr>
        <w:tabs>
          <w:tab w:val="center" w:pos="4753"/>
          <w:tab w:val="left" w:pos="5520"/>
        </w:tabs>
        <w:spacing w:line="600" w:lineRule="auto"/>
        <w:ind w:firstLine="720"/>
        <w:jc w:val="both"/>
        <w:rPr>
          <w:rFonts w:eastAsia="Times New Roman" w:cs="Times New Roman"/>
          <w:szCs w:val="24"/>
        </w:rPr>
      </w:pPr>
      <w:r>
        <w:rPr>
          <w:rFonts w:eastAsia="Times New Roman" w:cs="Times New Roman"/>
          <w:szCs w:val="24"/>
        </w:rPr>
        <w:t>Ε, λοιπόν -και αυτό πρέπει</w:t>
      </w:r>
      <w:r>
        <w:rPr>
          <w:rFonts w:eastAsia="Times New Roman" w:cs="Times New Roman"/>
          <w:szCs w:val="24"/>
        </w:rPr>
        <w:t xml:space="preserve"> να ξέρει ο λαός- όσο αυτοί σας αναγνωρίζουν σαν φερέγγυους, τόσο ο λαός πρέπει να παλεύει ακριβώς με όρους αντεπίθεσης, ρήξης και ανατροπής, με ρεαλισμό, βεβαίως. Σε ένα βράδυ δεν λύνονται όλα. Όμως, έχει σημασία πού θέλεις να πας και ποιον βλέπεις ως αντ</w:t>
      </w:r>
      <w:r>
        <w:rPr>
          <w:rFonts w:eastAsia="Times New Roman" w:cs="Times New Roman"/>
          <w:szCs w:val="24"/>
        </w:rPr>
        <w:t xml:space="preserve">ίπαλο. Αυτό έχει σημασία. </w:t>
      </w:r>
    </w:p>
    <w:p w14:paraId="10B0CCB5"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πολύ, κυρία Παπαρήγα. </w:t>
      </w:r>
    </w:p>
    <w:p w14:paraId="10B0CCB6" w14:textId="77777777" w:rsidR="009F6C17" w:rsidRDefault="003C1E98">
      <w:pPr>
        <w:spacing w:line="600" w:lineRule="auto"/>
        <w:ind w:firstLine="720"/>
        <w:jc w:val="both"/>
        <w:rPr>
          <w:rFonts w:eastAsia="Times New Roman"/>
          <w:szCs w:val="24"/>
        </w:rPr>
      </w:pPr>
      <w:r>
        <w:rPr>
          <w:rFonts w:eastAsia="Times New Roman"/>
          <w:szCs w:val="24"/>
        </w:rPr>
        <w:t>Προτού δώσω τον λόγο στον Κοινοβουλευτικό Εκπρόσωπο της Ένωσης Κεντρώων, τον κ. Καρρά, επειδή δημιουργήθηκε ένα θέμα προηγουμένως και μπορεί να δημιουργηθεί ξαν</w:t>
      </w:r>
      <w:r>
        <w:rPr>
          <w:rFonts w:eastAsia="Times New Roman"/>
          <w:szCs w:val="24"/>
        </w:rPr>
        <w:t xml:space="preserve">ά, να μου επιτρέψετε να διαβάσω το άρθρο 68, όσον αφορά στο προσωπικό ζήτημα. </w:t>
      </w:r>
    </w:p>
    <w:p w14:paraId="10B0CCB7" w14:textId="77777777" w:rsidR="009F6C17" w:rsidRDefault="003C1E98">
      <w:pPr>
        <w:spacing w:line="600" w:lineRule="auto"/>
        <w:ind w:firstLine="720"/>
        <w:jc w:val="both"/>
        <w:rPr>
          <w:rFonts w:eastAsia="Times New Roman"/>
          <w:szCs w:val="24"/>
        </w:rPr>
      </w:pPr>
      <w:r>
        <w:rPr>
          <w:rFonts w:eastAsia="Times New Roman"/>
          <w:szCs w:val="24"/>
        </w:rPr>
        <w:t>Το άρθρο 68, λοιπόν, παράγραφος 2 λέει το εξής: «Ο επικαλούμενος προσωπικό εις βάρος του ζήτημα, ζητεί από τον Πρόεδρο την άδεια να ομιλήσει». Στην παράγραφο 3 λέει: «Ο Πρόεδρος</w:t>
      </w:r>
      <w:r>
        <w:rPr>
          <w:rFonts w:eastAsia="Times New Roman"/>
          <w:szCs w:val="24"/>
        </w:rPr>
        <w:t xml:space="preserve"> μπορεί να μη δώσει τον λόγο, αν κρίνει ότι δεν υπάρχει προσωπικό ζήτημα». Στην παράγραφο 4 αναφέρει: «Εάν ο ενδιαφερόμενος επιμένει και προκληθούν αμφιβολίες, ο Πρόεδρος μπορεί…» -εάν το θέλει, δηλαδή- «…να ερωτήσει σχετικά τη Βουλή αμέσως. Εάν ο Πρόεδρος</w:t>
      </w:r>
      <w:r>
        <w:rPr>
          <w:rFonts w:eastAsia="Times New Roman"/>
          <w:szCs w:val="24"/>
        </w:rPr>
        <w:t xml:space="preserve"> κρίνει ότι μπορεί να δοθεί ο λόγος, ο ενδιαφερόμενος καλείται να εκθέσει σε ένα λεπτό της ώρας το πρόβλημά του». Δηλαδή, πρώτα θα πει ποιο είναι το πρόβλημα, μετά δίνεται η έγκριση και μετά του δίνεται το ένα λεπτό. </w:t>
      </w:r>
    </w:p>
    <w:p w14:paraId="10B0CCB8" w14:textId="77777777" w:rsidR="009F6C17" w:rsidRDefault="003C1E98">
      <w:pPr>
        <w:spacing w:line="600" w:lineRule="auto"/>
        <w:ind w:firstLine="720"/>
        <w:jc w:val="both"/>
        <w:rPr>
          <w:rFonts w:eastAsia="Times New Roman"/>
          <w:szCs w:val="24"/>
        </w:rPr>
      </w:pPr>
      <w:r>
        <w:rPr>
          <w:rFonts w:eastAsia="Times New Roman"/>
          <w:szCs w:val="24"/>
        </w:rPr>
        <w:t>Γιατί το λέω αυτό; Διότι με αυτό το έν</w:t>
      </w:r>
      <w:r>
        <w:rPr>
          <w:rFonts w:eastAsia="Times New Roman"/>
          <w:szCs w:val="24"/>
        </w:rPr>
        <w:t xml:space="preserve">α λεπτό θα μπορούσαν και οι τριακόσιοι Βουλευτές να επικαλεστούν ένα λεπτό, γιατί κατά την κρίση τους υπάρχει προσωπικό πρόβλημα για αυτούς, οπότε η διαδικασία ακυρώνεται. </w:t>
      </w:r>
    </w:p>
    <w:p w14:paraId="10B0CCB9" w14:textId="77777777" w:rsidR="009F6C17" w:rsidRDefault="003C1E98">
      <w:pPr>
        <w:spacing w:line="600" w:lineRule="auto"/>
        <w:ind w:firstLine="720"/>
        <w:jc w:val="both"/>
        <w:rPr>
          <w:rFonts w:eastAsia="Times New Roman"/>
          <w:szCs w:val="24"/>
        </w:rPr>
      </w:pPr>
      <w:r>
        <w:rPr>
          <w:rFonts w:eastAsia="Times New Roman"/>
          <w:szCs w:val="24"/>
        </w:rPr>
        <w:t xml:space="preserve">Θα σας παρακαλέσω, λοιπόν, όλους να σεβαστούμε τον Κανονισμό. </w:t>
      </w:r>
    </w:p>
    <w:p w14:paraId="10B0CCBA" w14:textId="77777777" w:rsidR="009F6C17" w:rsidRDefault="003C1E98">
      <w:pPr>
        <w:spacing w:line="600" w:lineRule="auto"/>
        <w:ind w:firstLine="720"/>
        <w:jc w:val="both"/>
        <w:rPr>
          <w:rFonts w:eastAsia="Times New Roman" w:cs="Times New Roman"/>
          <w:szCs w:val="24"/>
        </w:rPr>
      </w:pPr>
      <w:r>
        <w:rPr>
          <w:rFonts w:eastAsia="Times New Roman"/>
          <w:szCs w:val="24"/>
        </w:rPr>
        <w:t>Ορίστε, κύριε Καρρά,</w:t>
      </w:r>
      <w:r>
        <w:rPr>
          <w:rFonts w:eastAsia="Times New Roman"/>
          <w:szCs w:val="24"/>
        </w:rPr>
        <w:t xml:space="preserve"> έχετε τον λόγο.</w:t>
      </w:r>
    </w:p>
    <w:p w14:paraId="10B0CCB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Κύριε Πρόεδρε, ευχαριστώ. </w:t>
      </w:r>
    </w:p>
    <w:p w14:paraId="10B0CCB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σημερινή συζήτηση μου θύμισε έναν παλιό μου καθηγητή στη Νομική Σχολή, ο οποίος ήταν του Δημοσιονομικού Δικαίου. Τι μας έλεγε, λοιπόν, στο ξεκίνημα, στην εισαγωγή του μαθήματος; Ότι ο</w:t>
      </w:r>
      <w:r>
        <w:rPr>
          <w:rFonts w:eastAsia="Times New Roman" w:cs="Times New Roman"/>
          <w:szCs w:val="24"/>
        </w:rPr>
        <w:t xml:space="preserve"> χειρότερος σύντροφος του ανθρώπου είναι ο φόρος. </w:t>
      </w:r>
    </w:p>
    <w:p w14:paraId="10B0CCB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Σήμερα, λοιπόν, βγαίνει το συμπέρασμα ότι εξίσου χειρότερος σύντροφος του ανθρώπου είναι και οι ασφαλιστικές εισφορές. </w:t>
      </w:r>
    </w:p>
    <w:p w14:paraId="10B0CCB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Γιατί το λέω αυτό; Έχουμε ένα νομοσχέδιο το οποίο δεν επιδιώκει τίποτε άλλο παρά μόνο</w:t>
      </w:r>
      <w:r>
        <w:rPr>
          <w:rFonts w:eastAsia="Times New Roman" w:cs="Times New Roman"/>
          <w:szCs w:val="24"/>
        </w:rPr>
        <w:t xml:space="preserve"> περικοπή και είσπραξη. </w:t>
      </w:r>
    </w:p>
    <w:p w14:paraId="10B0CCB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πρωί κατά τη συζήτηση της ένστασης αντισυνταγματικότητας, εξέφρασα την άποψη ότι η αντισυνταγματικότητα του παρόντος νομοσχεδίου σε σχέση με τις ασφαλιστικές εισφορές, αφορά προεχόντως και κυρίως το άρθρο 78, διότι συνδέονται  α</w:t>
      </w:r>
      <w:r>
        <w:rPr>
          <w:rFonts w:eastAsia="Times New Roman" w:cs="Times New Roman"/>
          <w:szCs w:val="24"/>
        </w:rPr>
        <w:t xml:space="preserve">πολύτως με το εισόδημα, χωρίς να αντικρίζονται αναλογικά οι εισφορές οι οποίες θα εισπράττονται από το εισόδημα αναλογικά με παροχές τις οποίες θα δίνει το ασφαλιστικό σύστημα. </w:t>
      </w:r>
    </w:p>
    <w:p w14:paraId="10B0CCC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Έχει ισχυροποιηθεί με την έννοια αυτή η αντίληψή μου, η πίστη μου, ότι επιδιώκ</w:t>
      </w:r>
      <w:r>
        <w:rPr>
          <w:rFonts w:eastAsia="Times New Roman" w:cs="Times New Roman"/>
          <w:szCs w:val="24"/>
        </w:rPr>
        <w:t>εται κάλυψη κενών, επιδιώκεται κάλυψη ελλειμμάτων και δεν επιδιώκεται ανταπόδοση στον πολίτη, ο οποίος μετά από τόσα χρόνια κρίση βγαίνει λαβωμένος.</w:t>
      </w:r>
    </w:p>
    <w:p w14:paraId="10B0CCC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πράγματι, η προϊστορία του ασφαλιστικού συστήματος το αποδεικνύει αυτό. Αποδεικνύει ότι το ασφαλιστικό</w:t>
      </w:r>
      <w:r>
        <w:rPr>
          <w:rFonts w:eastAsia="Times New Roman" w:cs="Times New Roman"/>
          <w:szCs w:val="24"/>
        </w:rPr>
        <w:t xml:space="preserve"> σύστημα χρησιμοποιήθηκε από το πολιτικό σύστημα ως χειραγωγός ασκήσεως πολιτικής, ως εργαλείο πολιτικής -και δεν θέλω να μιλήσω και να θυμίσω πολλά- όπως ήταν η χρήση των αποθεματικών των ασφαλιστικών Ταμείων στο Χρηματιστήριο. Χάθηκαν μεγάλα ποσά, τα οπο</w:t>
      </w:r>
      <w:r>
        <w:rPr>
          <w:rFonts w:eastAsia="Times New Roman" w:cs="Times New Roman"/>
          <w:szCs w:val="24"/>
        </w:rPr>
        <w:t>ία αν είχαν αφεθεί να παραμείνουν μέσα στο σύστημα, θα είχαν αποδώσει σήμερα. Δεν θέλω να θυμίσω τον τρόπο των ατόκων καταθέσεων των αποθεματικών των ασφαλιστικών Ταμείων στην Τράπεζα της Ελλάδος και το τελευταίο απαύγασμα με το γνωστό κούρεμα των ομολόγων</w:t>
      </w:r>
      <w:r>
        <w:rPr>
          <w:rFonts w:eastAsia="Times New Roman" w:cs="Times New Roman"/>
          <w:szCs w:val="24"/>
        </w:rPr>
        <w:t xml:space="preserve"> που είχαν εξαναγκάσει τα ασφαλιστικά Ταμεία να έχουν δώσει τα αποθεματικά τους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για χρησιμοποίηση -και θα μου επιτρέψετε την έκφραση- αφρόνων πολλές φορές πολιτικών. </w:t>
      </w:r>
    </w:p>
    <w:p w14:paraId="10B0CCC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Φθάνουμε, λοιπόν, σήμερα να λέμε ότι πρέπει να μεταρρυθμίσουμε το ασφαλιστικό σύστημα. Μα, η μεταρρύθμιση του ασφαλιστικού συστήματος είναι μία και μοναδική: η επίτευξη οικονομικής ανάπτυξης. Όσο και να μιλάμε και να λέμε ότι θα περικόψουμε, θα αυξήσουμε φ</w:t>
      </w:r>
      <w:r>
        <w:rPr>
          <w:rFonts w:eastAsia="Times New Roman" w:cs="Times New Roman"/>
          <w:szCs w:val="24"/>
        </w:rPr>
        <w:t xml:space="preserve">όρους και εισφορές, αυτά δεν μπορούν να εισπραχθούν. Δεν μπορεί να υπάρξει εισπραξιμότητα σε αυτά τα ποσοστά τα οποία σήμερα επιχειρείτε να νομοθετηθούν. Δεν μπορεί να υπάρχει ανταπόδοση για απλούς λόγους. </w:t>
      </w:r>
    </w:p>
    <w:p w14:paraId="10B0CCC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Δεν θα φέρω το γνωστό παράδειγμα -θα είμαι πολύ </w:t>
      </w:r>
      <w:r>
        <w:rPr>
          <w:rFonts w:eastAsia="Times New Roman" w:cs="Times New Roman"/>
          <w:szCs w:val="24"/>
        </w:rPr>
        <w:t>σύντομος- των ελευθέρων επαγγελματιών, επειδή κατά κόρον τα έχουμε πει και τα γνωρίζουμε όλοι. Δεν οδηγεί μόνο σε φοροδιαφυγή και εισφοροδιαφυγή το σύστημα αυτό, αλλά οδηγεί σε δραστικότατη μείωση εισοδημάτων, ούτως ώστε δεν θα μπορούν να ανταποκριθούν στι</w:t>
      </w:r>
      <w:r>
        <w:rPr>
          <w:rFonts w:eastAsia="Times New Roman" w:cs="Times New Roman"/>
          <w:szCs w:val="24"/>
        </w:rPr>
        <w:t xml:space="preserve">ς απαιτήσεις του φορολογικού και ασφαλιστικού συστήματος οι επαγγελματίες. Έτσι, αντί να προσδοκούμε την αύξηση των εσόδων -έστω δια της αυξήσεως την οποία προτείνει η Κυβέρνηση- θα δούμε μείωση. Και αυτό θα δημιουργήσει έναν ατέρμονα φαύλο κύκλο. Σε λίγο </w:t>
      </w:r>
      <w:r>
        <w:rPr>
          <w:rFonts w:eastAsia="Times New Roman" w:cs="Times New Roman"/>
          <w:szCs w:val="24"/>
        </w:rPr>
        <w:t>καιρό θα χρειάζονται νέα μέτρα. Σε λίγο καιρό θα μιλάμε για ένα νέο ασφαλιστικό. Σε λίγο καιρό θα φτωχοποιήσουμε πια το σύνολο της Ελλάδ</w:t>
      </w:r>
      <w:r>
        <w:rPr>
          <w:rFonts w:eastAsia="Times New Roman" w:cs="Times New Roman"/>
          <w:szCs w:val="24"/>
        </w:rPr>
        <w:t>α</w:t>
      </w:r>
      <w:r>
        <w:rPr>
          <w:rFonts w:eastAsia="Times New Roman" w:cs="Times New Roman"/>
          <w:szCs w:val="24"/>
        </w:rPr>
        <w:t xml:space="preserve">ς. </w:t>
      </w:r>
    </w:p>
    <w:p w14:paraId="10B0CCC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να πω και κάτι άλλο το οποίο με έχει ιδιαίτερα ενοχλήσει, εάν όχι στεναχωρήσει, προσωπικά. Από τη μια πλευρά ό</w:t>
      </w:r>
      <w:r>
        <w:rPr>
          <w:rFonts w:eastAsia="Times New Roman" w:cs="Times New Roman"/>
          <w:szCs w:val="24"/>
        </w:rPr>
        <w:t>λοι πιστεύουμε ή διακηρύσσουμε και εργαζόμεθα -και θα πω και από την πλευρά των συναδέλφων του ΣΥΡΙΖΑ και των ΑΝΕΛ, δεν έχω εγώ την αντίληψη ότι δεν επιδιώκουν το καλύτερο- για το καλύτερο και από την άλλη έχουμε τη δημιουργία νέων συνθηκών πελατειακού κρά</w:t>
      </w:r>
      <w:r>
        <w:rPr>
          <w:rFonts w:eastAsia="Times New Roman" w:cs="Times New Roman"/>
          <w:szCs w:val="24"/>
        </w:rPr>
        <w:t>τους. Θα δώσω παραδείγματα απτά, χθεσινά, εδώ, μέσα στη Βουλή τι συζητήθηκε και τι αποφασίστηκε. Και θα το επαναλάβω και ας γίνω κουραστικός</w:t>
      </w:r>
      <w:r>
        <w:rPr>
          <w:rFonts w:eastAsia="Times New Roman" w:cs="Times New Roman"/>
          <w:szCs w:val="24"/>
        </w:rPr>
        <w:t>.</w:t>
      </w:r>
      <w:r>
        <w:rPr>
          <w:rFonts w:eastAsia="Times New Roman" w:cs="Times New Roman"/>
          <w:szCs w:val="24"/>
        </w:rPr>
        <w:t>Είναι η χθεσινή τροπολογία για τους εκπαιδευτικούς εκείνους οι οποίοι θα πρέπει να παραιτηθούν τυπικά στις 4-5 Μαΐο</w:t>
      </w:r>
      <w:r>
        <w:rPr>
          <w:rFonts w:eastAsia="Times New Roman" w:cs="Times New Roman"/>
          <w:szCs w:val="24"/>
        </w:rPr>
        <w:t xml:space="preserve">υ, να μην τους προλάβει το ασφαλιστικό για να μην μειωθούν τα εφάπαξ ή οι συντάξεις. </w:t>
      </w:r>
    </w:p>
    <w:p w14:paraId="10B0CCC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Πρότεινα, λοιπόν, χθες, με πλήρη πεποίθηση ότι αφού θεωρούμε ότι αδικούνται αυτοί οι άνθρωποι -κι εγώ το πιστεύω ότι αδικούνται μετά από τριάντα, σαράντα χρόνια εργασιακο</w:t>
      </w:r>
      <w:r>
        <w:rPr>
          <w:rFonts w:eastAsia="Times New Roman" w:cs="Times New Roman"/>
          <w:szCs w:val="24"/>
        </w:rPr>
        <w:t xml:space="preserve">ύ βίου- αδικούνται όλοι οι υπόλοιποι Έλληνες που βρίσκονται σε άλλες κατηγορίες εργασιακού βίου ασφαλισμένων σε άλλα ταμεία. Επομένως, οι συνάδελφοι του ΣΥΡΙΖΑ που επιχείρησαν να διευθετήσουν την αποκατάσταση αυτής της αδικίας χθες, θα έπρεπε να έχουν την </w:t>
      </w:r>
      <w:r>
        <w:rPr>
          <w:rFonts w:eastAsia="Times New Roman" w:cs="Times New Roman"/>
          <w:szCs w:val="24"/>
        </w:rPr>
        <w:t>αντίληψη –και να έχουν και την αξίωση αν θέλετε- να καταψηφίσουν σήμερα το ασφαλιστικό νομοσχέδιο. Διότι δεν μπορούμε να λέμε ότι αποκαθιστούμε αδικία σε έναν ορισμένο κλάδο όταν αδικείται ολόκληρος ο ελληνικός λαός. Και πράγματι αδικείται. Μπορώ να δώσω δ</w:t>
      </w:r>
      <w:r>
        <w:rPr>
          <w:rFonts w:eastAsia="Times New Roman" w:cs="Times New Roman"/>
          <w:szCs w:val="24"/>
        </w:rPr>
        <w:t>εκάδες παραδείγματα. Αυτό, λοιπόν, είναι ένα χθεσινό παράδειγμα «καλής» νομοθεσίας.</w:t>
      </w:r>
    </w:p>
    <w:p w14:paraId="10B0CCC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σας δώσω ένα δεύτερο παράδειγμα καλής νομοθεσίας, το οποίο χθες δεν είχα εντοπίσει. Το εντόπισα χθες το βράδυ διαβάζοντας τον νόμο περί έρευνας.</w:t>
      </w:r>
    </w:p>
    <w:p w14:paraId="10B0CCC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Θέλετε να σας πω, κύριοι</w:t>
      </w:r>
      <w:r>
        <w:rPr>
          <w:rFonts w:eastAsia="Times New Roman" w:cs="Times New Roman"/>
          <w:szCs w:val="24"/>
        </w:rPr>
        <w:t xml:space="preserve"> συνάδελφοι, τι έγινε; Θυμηθήκαμε την εποχή Σημίτη, τότε που είχε εισαχθεί νύχτα πάλι ένα επίδομα αποδοτικότητας, το οποίο έφτανε στο 120% των βασικών αποδοχών. Είναι ο ν. 3205/2003, κύριε Κουτσούκο. Θα τον γνωρίζετε, φαντάζομαι, πάρα πολύ καλά. </w:t>
      </w:r>
    </w:p>
    <w:p w14:paraId="10B0CCC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ΓΙΑΝΝΗΣ Κ</w:t>
      </w:r>
      <w:r>
        <w:rPr>
          <w:rFonts w:eastAsia="Times New Roman" w:cs="Times New Roman"/>
          <w:b/>
          <w:szCs w:val="24"/>
        </w:rPr>
        <w:t xml:space="preserve">ΟΥΤΣΟΥΚΟΣ: </w:t>
      </w:r>
      <w:r>
        <w:rPr>
          <w:rFonts w:eastAsia="Times New Roman" w:cs="Times New Roman"/>
          <w:szCs w:val="24"/>
        </w:rPr>
        <w:t xml:space="preserve">Δεν ήμουν εδώ εκείνη την περίοδο. Με φάγανε στο εκλογοδικείο. </w:t>
      </w:r>
    </w:p>
    <w:p w14:paraId="10B0CCC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Λόγω της εμπειρίας σας αναφέρομαι σε εσάς, όχι λόγω της κοινοβουλευτικής σας παρουσίας. </w:t>
      </w:r>
    </w:p>
    <w:p w14:paraId="10B0CCC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τον ν.3205/2003 είχε εισαχθεί ένα επίδομα ανταποδοτικότητας, το</w:t>
      </w:r>
      <w:r>
        <w:rPr>
          <w:rFonts w:eastAsia="Times New Roman" w:cs="Times New Roman"/>
          <w:szCs w:val="24"/>
        </w:rPr>
        <w:t xml:space="preserve"> οποίο άφηνε την ευχέρεια στους διοικούντας να φτάνουν μέχρι το 120% επί των αποδοχών. Και χθες δυστυχώς, αγαπητοί συνάδελφοι του ΣΥΡΙΖΑ, το είδα μέσα στον νόμο που ψηφίσαμε. Εμείς τον καταψηφίσαμε, εσείς τον υποστηρίξαμε. Το είδα, λοιπόν, στο άρθρο 24 του</w:t>
      </w:r>
      <w:r>
        <w:rPr>
          <w:rFonts w:eastAsia="Times New Roman" w:cs="Times New Roman"/>
          <w:szCs w:val="24"/>
        </w:rPr>
        <w:t xml:space="preserve"> νόμου περί έρευνας, που λέει ότι δύναται η διοίκηση των ερευνητικών κέντρων να αποφασίζει την παροχή του επιδόματος ανταποδοτικότητας, το οποίο δεν ονομάζει καν επίδομα. Το ονομάζει αμοιβή ανταποδοτικότητας. </w:t>
      </w:r>
    </w:p>
    <w:p w14:paraId="10B0CCC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Πήγα, λοιπόν, στην αιτιολογική έκθεση να δω τι</w:t>
      </w:r>
      <w:r>
        <w:rPr>
          <w:rFonts w:eastAsia="Times New Roman" w:cs="Times New Roman"/>
          <w:szCs w:val="24"/>
        </w:rPr>
        <w:t xml:space="preserve"> είναι αυτό το επίδομα. Δεν το ήξερα. Το ομολογώ. Εκεί που μιλάγαμε για τροποποιούμενες διατάξεις δεν μου είχε τις διατάξεις του ν. 3205/2003 για να αναχθώ να δω τι έκρυβε. Αναγκάστηκα και το ερεύνησα. Βρήκα λοιπόν, ότι εκεί επαναφέρετε ένα επίδομα το οποί</w:t>
      </w:r>
      <w:r>
        <w:rPr>
          <w:rFonts w:eastAsia="Times New Roman" w:cs="Times New Roman"/>
          <w:szCs w:val="24"/>
        </w:rPr>
        <w:t xml:space="preserve">ο θα δοθεί ένα επίδομα, μια αμοιβή ανταποδοτικότητας η οποία φτάνει το 120% των αποδοχών του συνόλου των εργαζομένων στα ερευνητικά κέντρα. Μπορεί να είναι άξιος ο μισθός εκείνων οι οποίοι θα το απολαύσουν. </w:t>
      </w:r>
    </w:p>
    <w:p w14:paraId="10B0CCC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Από τη μια πόρτα, λοιπόν, ερχόμαστε και καλούμε </w:t>
      </w:r>
      <w:r>
        <w:rPr>
          <w:rFonts w:eastAsia="Times New Roman" w:cs="Times New Roman"/>
          <w:szCs w:val="24"/>
        </w:rPr>
        <w:t>το λαό να υποστεί νέες θυσίες, να υποστεί νέα ταλαιπωρία, να ανεχθεί, να σκύψει το κεφάλι για να συνεισφέρει στη χώρα και από την άλλη ανοίγουμε πόρτες με τις οποίες θέλουμε να εξυπηρετήσουμε κάποιες άλλες ομάδες φιλικά ενδεχόμενα διακείμενες –δεν το γνωρί</w:t>
      </w:r>
      <w:r>
        <w:rPr>
          <w:rFonts w:eastAsia="Times New Roman" w:cs="Times New Roman"/>
          <w:szCs w:val="24"/>
        </w:rPr>
        <w:t>ζω- ή να τις κάνουμε φίλες μας τις ομάδες αυτές για να δημιουργήσουμε μια εδραία πολιτική πελατειακή βάση.</w:t>
      </w:r>
    </w:p>
    <w:p w14:paraId="10B0CCC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 λοιπόν, σήμερα εγώ το καταγγέλλω από το Βήμα της Βουλής όχι για τον τρόπο της καλής ή όχι νομοθέτησης. Το καταγγέλλω γιατί από τη μια πλευρά δε</w:t>
      </w:r>
      <w:r>
        <w:rPr>
          <w:rFonts w:eastAsia="Times New Roman" w:cs="Times New Roman"/>
          <w:szCs w:val="24"/>
        </w:rPr>
        <w:t>ν μπορούμε να δεχθούμε ότι θα πρέπει ο λαός να υποστεί όλες αυτές τις θυσίες και από την άλλη διά της πλαγίας να δίνουμε είτε προς αποκατάσταση αδικιών –υποτίθεται!- είτε για προστασία κάποιων ομάδων αυτά τα πράγματα, έτσι, με τόση απλοχεριά, χωρίς όμως να</w:t>
      </w:r>
      <w:r>
        <w:rPr>
          <w:rFonts w:eastAsia="Times New Roman" w:cs="Times New Roman"/>
          <w:szCs w:val="24"/>
        </w:rPr>
        <w:t xml:space="preserve"> δηλώνουμε μέσα στη Βουλή ότι συμβαίνουν αυτά τα πράγματα. </w:t>
      </w:r>
    </w:p>
    <w:p w14:paraId="10B0CCC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Τρίτο χθεσινό παράδειγμα. Δεν θέλω να μπω στις διατάξεις του νομοσχεδίου. Έχουν αναλυθεί από τους συναδέλφους. Έχω κι εγώ τις απόψεις μου, έχω καταλάβει τι γίνεται σε σχέση με την επιστροφή εκείνω</w:t>
      </w:r>
      <w:r>
        <w:rPr>
          <w:rFonts w:eastAsia="Times New Roman" w:cs="Times New Roman"/>
          <w:szCs w:val="24"/>
        </w:rPr>
        <w:t xml:space="preserve">ν των εισφορών που έχουν αχρεωστήτως καταβληθεί. Όλα αυτά είναι γνωστά. Ξέρω τις επιβαρύνσεις που θα έχουν οι νέοι επαγγελματίες και οι παλιοί επαγγελματίες. </w:t>
      </w:r>
    </w:p>
    <w:p w14:paraId="10B0CCC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να πω όμως ένα τρίτο παράδειγμα το οποίο ήταν ιδιαίτερα ενοχλητικό κι αυτό. Χθες έγινε και π</w:t>
      </w:r>
      <w:r>
        <w:rPr>
          <w:rFonts w:eastAsia="Times New Roman" w:cs="Times New Roman"/>
          <w:szCs w:val="24"/>
        </w:rPr>
        <w:t>αραβίαση του Συντάγματος μέσα στη Βουλή, αν θέλετε να το ακούσετε. Έγινε παραβίαση του Συντάγματος, διότι διά της μεθόδου βουλευτικής τροπολογίας ακυρώθηκε καταλογισμός για το Πανεπιστήμιο Κρήτης. (</w:t>
      </w:r>
      <w:r>
        <w:rPr>
          <w:rFonts w:eastAsia="Times New Roman" w:cs="Times New Roman"/>
          <w:szCs w:val="24"/>
          <w:lang w:val="en-US"/>
        </w:rPr>
        <w:t>MO</w:t>
      </w:r>
      <w:r>
        <w:rPr>
          <w:rFonts w:eastAsia="Times New Roman" w:cs="Times New Roman"/>
          <w:szCs w:val="24"/>
        </w:rPr>
        <w:t>)</w:t>
      </w:r>
    </w:p>
    <w:p w14:paraId="10B0CCD0"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Πού είναι το Ελεγκτικό Συνέδριο; Ξέρετε ότι αυτή η διά</w:t>
      </w:r>
      <w:r>
        <w:rPr>
          <w:rFonts w:eastAsia="Times New Roman" w:cs="Times New Roman"/>
          <w:szCs w:val="24"/>
        </w:rPr>
        <w:t>ταξη δεν μπορούσε να έρθει από την Κυβέρνηση. Γιατί εάν ήταν κυβερνητική θα έπρεπε να τύχει της βασάνου της Επιστημονικής Επιτροπής της Βουλής. Και η Επιστημονική Επιτροπής τη Βουλής –εάν σέβεται τον εαυτό της, που πιστεύω ότι τον σέβεται, γιατί έχω διαβάσ</w:t>
      </w:r>
      <w:r>
        <w:rPr>
          <w:rFonts w:eastAsia="Times New Roman" w:cs="Times New Roman"/>
          <w:szCs w:val="24"/>
        </w:rPr>
        <w:t xml:space="preserve">ει τις εκθέσεις και έχω διαπιστώσει το επίπεδο με το οποίο λειτουργεί- δεν είχε παρά μονόδρομο. Θα έλεγε: «Προσοχή, είναι αντισυνταγματική». Διαγραφή καταλογισμού ήθελε προηγούμενη απόφαση του Ελεγκτικού Συνεδρίου, δηλαδή ανωτάτου δικαστηρίου. </w:t>
      </w:r>
    </w:p>
    <w:p w14:paraId="10B0CCD1"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Βρήκαμε, λο</w:t>
      </w:r>
      <w:r>
        <w:rPr>
          <w:rFonts w:eastAsia="Times New Roman" w:cs="Times New Roman"/>
          <w:szCs w:val="24"/>
        </w:rPr>
        <w:t>ιπόν, τον τρόπο να γίνει αυτό μέσω βουλευτικής τροπολογίας. Φαντάζομαι - εάν θέλετε, πιστεύω- ότι οι συνάδελφοι Βουλευτές που υπέγραψαν την τροπολογία αυτή δεν γνώριζαν. Ενδεχόμενα τους παρουσιάστηκε ότι και εδώ αποκαθίσταται μια αδικία. Βγάλαμε στην πάντα</w:t>
      </w:r>
      <w:r>
        <w:rPr>
          <w:rFonts w:eastAsia="Times New Roman" w:cs="Times New Roman"/>
          <w:szCs w:val="24"/>
        </w:rPr>
        <w:t xml:space="preserve"> το Ελεγκτικό Συνέδριο, βγάλαμε στην πάντα την Επιστημονική Επιτροπή της Βουλής και δώσαμε άφεση αμαρτιών σε μια ποινική δικογραφία, η οποία ήρθε προ ημερών, ξέρουμε το περιεχόμενό της, ξέρουμε ποιους αφορά και γιατί έγινε. </w:t>
      </w:r>
    </w:p>
    <w:p w14:paraId="10B0CCD2"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Μάλιστα, ολοκληρώνοντας –για να</w:t>
      </w:r>
      <w:r>
        <w:rPr>
          <w:rFonts w:eastAsia="Times New Roman" w:cs="Times New Roman"/>
          <w:szCs w:val="24"/>
        </w:rPr>
        <w:t xml:space="preserve"> μην γίνομαι κουραστικός στο σημείο αυτό- θα πω ότι έπρεπε να καταλογιστούν για έναν και μοναδικό λόγο: Κάλυπτε μια σύμβαση παροχής ιατρικής περίθαλψης από ιδιωτική ασφαλιστική εταιρία, λες και αυτοί ήταν οι αριστοκράτες, οι εκλεκτοί, ενώ όλοι οι υπόλοιποι</w:t>
      </w:r>
      <w:r>
        <w:rPr>
          <w:rFonts w:eastAsia="Times New Roman" w:cs="Times New Roman"/>
          <w:szCs w:val="24"/>
        </w:rPr>
        <w:t xml:space="preserve"> Έλληνες, δημόσιοι υπάλληλοι και του ιδιωτικού τομέα που έχουμε ασφάλεια από τον κρατικό φορέα δεν έχουμε δικαίωμα να έχουμε μια καλύτερη ιατροφαρμακευτική περίθαλψη. </w:t>
      </w:r>
    </w:p>
    <w:p w14:paraId="10B0CCD3"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Δεν θα πω περισσότερα. Θα πω μόνο τούτο: Αυτή τη στιγμή μέσα στη Βουλή με έχουν συναντήσ</w:t>
      </w:r>
      <w:r>
        <w:rPr>
          <w:rFonts w:eastAsia="Times New Roman" w:cs="Times New Roman"/>
          <w:szCs w:val="24"/>
        </w:rPr>
        <w:t>ει πολλές ομάδες, όχι ενδιαφερομένων αλλά θιγομένων, θα έλεγα. Είναι οι δικηγόροι, οι απόστρατοι, οι υπάλληλοι των δήμων, που εκεί μπαίνει χέρι –και επιτρέψτε μου την έκφραση- σε έναν πόρο 3% που δίνουν οι ίδιοι και συνεισφέρουν και οι δήμοι και δημιουργού</w:t>
      </w:r>
      <w:r>
        <w:rPr>
          <w:rFonts w:eastAsia="Times New Roman" w:cs="Times New Roman"/>
          <w:szCs w:val="24"/>
        </w:rPr>
        <w:t xml:space="preserve">σε ένα αποθεματικό για το εφάπαξ, το οποίο θα πάρουν. </w:t>
      </w:r>
    </w:p>
    <w:p w14:paraId="10B0CCD4"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Σήμερα φοβούμαι ότι δεν θα πάρουν εφάπαξ με τον νέο νόμο που έρχεται. Διότι ο πόρος αυτός του 3% εξαφανίζεται. Μου έχουν δώσει νούμερα που φαντάζομαι ο Υπουργός γνωρίζει ποια είναι. Σας έχουν συναντήσε</w:t>
      </w:r>
      <w:r>
        <w:rPr>
          <w:rFonts w:eastAsia="Times New Roman" w:cs="Times New Roman"/>
          <w:szCs w:val="24"/>
        </w:rPr>
        <w:t xml:space="preserve">ι, κύριε Υπουργέ, ξέρω το θέμα. Όλα αυτά εξαφανίζονται μέσα στον κρατικό κορβανά, υποτίθεται για να αποκαταστήσουν το ασφαλιστικό σύστημα. </w:t>
      </w:r>
    </w:p>
    <w:p w14:paraId="10B0CCD5" w14:textId="77777777" w:rsidR="009F6C17" w:rsidRDefault="003C1E98">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0B0CCD6"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Τελειώνω αμέσως, κύριε Πρόεδρε μ</w:t>
      </w:r>
      <w:r>
        <w:rPr>
          <w:rFonts w:eastAsia="Times New Roman" w:cs="Times New Roman"/>
          <w:szCs w:val="24"/>
        </w:rPr>
        <w:t>ε το εξής: Έχουμε και μια εισφορά αλληλεγγύης, η οποία είναι πολύ υψηλή. Πάνω από ένα ύψος εισοδήματος φτάνει το 8%. Είναι ένας φόρος που πραγματικά θα έπρεπε να έχει ανταποδοτικότητα. Διότι, όταν εγώ άκουγα «εισφορά αλληλεγγύης», πίστευα –αφελώς, εάν θέλε</w:t>
      </w:r>
      <w:r>
        <w:rPr>
          <w:rFonts w:eastAsia="Times New Roman" w:cs="Times New Roman"/>
          <w:szCs w:val="24"/>
        </w:rPr>
        <w:t>τε- ότι πηγαίνει σε έναν ειδικό λογαριασμό για ανακούφιση κάποιων συνανθρώπων, συμπολιτών μας, συνευρισκομένων στην Ελλάδα –δεν θα διακρίνω Έλληνες και αλλοδαπούς.</w:t>
      </w:r>
    </w:p>
    <w:p w14:paraId="10B0CCD7"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Δεν έχω ακούσει τίποτε σε αυτή την Αίθουσα για το εάν αυτή η εισφορά αλληλεγγύης πηγαίνει πρ</w:t>
      </w:r>
      <w:r>
        <w:rPr>
          <w:rFonts w:eastAsia="Times New Roman" w:cs="Times New Roman"/>
          <w:szCs w:val="24"/>
        </w:rPr>
        <w:t xml:space="preserve">ος εξυπηρέτηση χρέους, εάν πηγαίνει στην πρόνοια, η οποία είναι αναγκαία με τις σημερινές συνθήκες ή εάν πράγματι διατίθεται υπό τον σκοπό της ονομασίας την οποία έχει. </w:t>
      </w:r>
    </w:p>
    <w:p w14:paraId="10B0CCD8"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Δεν θέλω να γίνω ιδιαίτερα κουραστικός. Ξέρω, αγαπητοί συνάδελφοι από όλες τις παρατάξ</w:t>
      </w:r>
      <w:r>
        <w:rPr>
          <w:rFonts w:eastAsia="Times New Roman" w:cs="Times New Roman"/>
          <w:szCs w:val="24"/>
        </w:rPr>
        <w:t xml:space="preserve">εις, ότι αντιλαμβάνεστε την αγωνία η οποία διακατέχει και εμάς, την Ένωση Κεντρώων ως παράταξη, να μπορέσουμε να έχουμε μια συνεισφορά στη δημόσια ζωή, μια δυνατότητα βελτίωσης και γι’ αυτό αναφέρομαι έστω  λεπτομερειακά σε θέματα, τα οποία κατά την άποψή </w:t>
      </w:r>
      <w:r>
        <w:rPr>
          <w:rFonts w:eastAsia="Times New Roman" w:cs="Times New Roman"/>
          <w:szCs w:val="24"/>
        </w:rPr>
        <w:t xml:space="preserve">μας δεν θα έπρεπε καν να αφήνει περιθώρια η Κυβέρνηση να θίγονται στη Βουλή. Διότι, πρώτα από όλα η Κυβέρνηση θα έπρεπε να σέβεται την ψήφο που της έδωσε ο ελληνικός λαός, να σέβεται τον εαυτό της, για να μπορεί να ανταποκριθεί και στις υποχρεώσεις της. </w:t>
      </w:r>
    </w:p>
    <w:p w14:paraId="10B0CCD9" w14:textId="77777777" w:rsidR="009F6C17" w:rsidRDefault="003C1E98">
      <w:pPr>
        <w:spacing w:after="0" w:line="600" w:lineRule="auto"/>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μείς βεβαίως, όπως έχουμε δηλώσει, δεν είμεθα όχι σε σκέψη αλλά σε  θέση καν να ψηφίσουμε αυτό το νομοσχέδιο ούτε επί της αρχής ούτε επί των άρθρων, όπως εισάγεται. </w:t>
      </w:r>
    </w:p>
    <w:p w14:paraId="10B0CCDA" w14:textId="77777777" w:rsidR="009F6C17" w:rsidRDefault="003C1E98">
      <w:pPr>
        <w:spacing w:after="0" w:line="600" w:lineRule="auto"/>
        <w:jc w:val="both"/>
        <w:rPr>
          <w:rFonts w:eastAsia="Times New Roman" w:cs="Times New Roman"/>
          <w:szCs w:val="24"/>
        </w:rPr>
      </w:pPr>
      <w:r>
        <w:rPr>
          <w:rFonts w:eastAsia="Times New Roman" w:cs="Times New Roman"/>
          <w:szCs w:val="24"/>
        </w:rPr>
        <w:t xml:space="preserve">Ευχαριστώ, κύριε Πρόεδρε, και εσάς και τους συναδέλφους.  </w:t>
      </w:r>
    </w:p>
    <w:p w14:paraId="10B0CCDB" w14:textId="77777777" w:rsidR="009F6C17" w:rsidRDefault="003C1E98">
      <w:pPr>
        <w:spacing w:after="0" w:line="600" w:lineRule="auto"/>
        <w:ind w:firstLine="720"/>
        <w:jc w:val="center"/>
        <w:rPr>
          <w:rFonts w:eastAsia="Times New Roman"/>
          <w:bCs/>
        </w:rPr>
      </w:pPr>
      <w:r>
        <w:rPr>
          <w:rFonts w:eastAsia="Times New Roman"/>
          <w:bCs/>
        </w:rPr>
        <w:t>(Χειροκροτήματα από την πτέρυγα</w:t>
      </w:r>
      <w:r>
        <w:rPr>
          <w:rFonts w:eastAsia="Times New Roman"/>
          <w:bCs/>
        </w:rPr>
        <w:t xml:space="preserve"> της Ένωσης Κεντρώων)</w:t>
      </w:r>
    </w:p>
    <w:p w14:paraId="10B0CCDC" w14:textId="77777777" w:rsidR="009F6C17" w:rsidRDefault="003C1E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κύριε Καρρά. </w:t>
      </w:r>
    </w:p>
    <w:p w14:paraId="10B0CCDD"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Pr="00244865">
        <w:rPr>
          <w:rFonts w:eastAsia="Times New Roman" w:cs="Times New Roman"/>
          <w:szCs w:val="24"/>
        </w:rPr>
        <w:t>.</w:t>
      </w:r>
      <w:r>
        <w:rPr>
          <w:rFonts w:eastAsia="Times New Roman" w:cs="Times New Roman"/>
          <w:szCs w:val="24"/>
        </w:rPr>
        <w:t xml:space="preserve"> Τζούφη, Βουλευτής του ΣΥΡΙΖΑ,. </w:t>
      </w:r>
    </w:p>
    <w:p w14:paraId="10B0CCDE" w14:textId="77777777" w:rsidR="009F6C17" w:rsidRDefault="009F6C17">
      <w:pPr>
        <w:spacing w:after="0" w:line="240" w:lineRule="auto"/>
        <w:rPr>
          <w:rFonts w:eastAsia="Times New Roman" w:cs="Times New Roman"/>
          <w:szCs w:val="24"/>
        </w:rPr>
      </w:pPr>
    </w:p>
    <w:p w14:paraId="10B0CCDF" w14:textId="77777777" w:rsidR="009F6C17" w:rsidRDefault="003C1E98">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Ευχαριστώ, κύριε Πρόεδρε</w:t>
      </w:r>
      <w:r>
        <w:rPr>
          <w:rFonts w:eastAsia="Times New Roman"/>
          <w:szCs w:val="24"/>
        </w:rPr>
        <w:t>.</w:t>
      </w:r>
    </w:p>
    <w:p w14:paraId="10B0CCE0" w14:textId="77777777" w:rsidR="009F6C17" w:rsidRDefault="003C1E98">
      <w:pPr>
        <w:spacing w:line="600" w:lineRule="auto"/>
        <w:ind w:firstLine="720"/>
        <w:jc w:val="both"/>
        <w:rPr>
          <w:rFonts w:eastAsia="Times New Roman"/>
          <w:szCs w:val="24"/>
        </w:rPr>
      </w:pPr>
      <w:r>
        <w:rPr>
          <w:rFonts w:eastAsia="Times New Roman"/>
          <w:szCs w:val="24"/>
        </w:rPr>
        <w:t xml:space="preserve">Κυρίες και κύριοι συνάδελφοι, το νομοσχέδιο που συζητούμε σήμερα έρχεται στην Ολομέλεια ύστερα από διάλογο στις αρμόδιες </w:t>
      </w:r>
      <w:r>
        <w:rPr>
          <w:rFonts w:eastAsia="Times New Roman"/>
          <w:szCs w:val="24"/>
        </w:rPr>
        <w:t>ε</w:t>
      </w:r>
      <w:r>
        <w:rPr>
          <w:rFonts w:eastAsia="Times New Roman"/>
          <w:szCs w:val="24"/>
        </w:rPr>
        <w:t>πιτροπές και βέβαια μετά από δημόσια συζήτηση</w:t>
      </w:r>
      <w:r>
        <w:rPr>
          <w:rFonts w:eastAsia="Times New Roman"/>
          <w:szCs w:val="24"/>
        </w:rPr>
        <w:t>,</w:t>
      </w:r>
      <w:r>
        <w:rPr>
          <w:rFonts w:eastAsia="Times New Roman"/>
          <w:szCs w:val="24"/>
        </w:rPr>
        <w:t xml:space="preserve"> μέσα σε ένα κλίμα άγριας κινδυνολογίας από την </w:t>
      </w:r>
      <w:r>
        <w:rPr>
          <w:rFonts w:eastAsia="Times New Roman"/>
          <w:szCs w:val="24"/>
        </w:rPr>
        <w:t>Α</w:t>
      </w:r>
      <w:r>
        <w:rPr>
          <w:rFonts w:eastAsia="Times New Roman"/>
          <w:szCs w:val="24"/>
        </w:rPr>
        <w:t>ντιπολίτευση αλλά και τα συστημικά μέσα</w:t>
      </w:r>
      <w:r>
        <w:rPr>
          <w:rFonts w:eastAsia="Times New Roman"/>
          <w:szCs w:val="24"/>
        </w:rPr>
        <w:t xml:space="preserve"> μαζικής ενημέρωσης</w:t>
      </w:r>
      <w:r>
        <w:rPr>
          <w:rFonts w:eastAsia="Times New Roman"/>
          <w:szCs w:val="24"/>
        </w:rPr>
        <w:t>,</w:t>
      </w:r>
      <w:r>
        <w:rPr>
          <w:rFonts w:eastAsia="Times New Roman"/>
          <w:szCs w:val="24"/>
        </w:rPr>
        <w:t xml:space="preserve"> που σήμερα παροδικά σιωπούν, χωρίς όμως να ακούμε στοιχειωδώς ειλικρινείς</w:t>
      </w:r>
      <w:r>
        <w:rPr>
          <w:rFonts w:eastAsia="Times New Roman"/>
          <w:szCs w:val="24"/>
        </w:rPr>
        <w:t>,</w:t>
      </w:r>
      <w:r>
        <w:rPr>
          <w:rFonts w:eastAsia="Times New Roman"/>
          <w:szCs w:val="24"/>
        </w:rPr>
        <w:t xml:space="preserve"> βιώσιμες αντιπροτάσεις. </w:t>
      </w:r>
    </w:p>
    <w:p w14:paraId="10B0CCE1" w14:textId="77777777" w:rsidR="009F6C17" w:rsidRDefault="003C1E98">
      <w:pPr>
        <w:spacing w:line="600" w:lineRule="auto"/>
        <w:ind w:firstLine="720"/>
        <w:jc w:val="both"/>
        <w:rPr>
          <w:rFonts w:eastAsia="Times New Roman"/>
          <w:szCs w:val="24"/>
        </w:rPr>
      </w:pPr>
      <w:r>
        <w:rPr>
          <w:rFonts w:eastAsia="Times New Roman"/>
          <w:szCs w:val="24"/>
        </w:rPr>
        <w:t>Αυτό που είναι χαρακτηριστικό -και το ζήσαμε και σήμερα εδώ στη Βουλή- είναι ο ακραίος, κατεδαφιστικός, σχεδόν κάποιες φορές παραληρημα</w:t>
      </w:r>
      <w:r>
        <w:rPr>
          <w:rFonts w:eastAsia="Times New Roman"/>
          <w:szCs w:val="24"/>
        </w:rPr>
        <w:t>τικός λόγος, η ένταση, η έπαρση, η απρέπεια, η επιλεκτική άνοια, η διαστροφή της πραγματικότητας, η χυδαία δημαγωγική προσέγγιση και οι εξυπναδικισμοί, καθώς και η επιθετική γλώσσα του σώματος ακόμη, μαζί με τα χιλιομασημένα επιχειρήματα από τους διατελέσα</w:t>
      </w:r>
      <w:r>
        <w:rPr>
          <w:rFonts w:eastAsia="Times New Roman"/>
          <w:szCs w:val="24"/>
        </w:rPr>
        <w:t>ντες για πολλά χρόνια στα δημόσια πράγματα της χώρας για τον πόνο που νιώθουν για τους φτωχούς ανθρώπους, τους δημόσιους υπαλλήλους αλλά και τους ευάλωτους ανθρώπους.</w:t>
      </w:r>
    </w:p>
    <w:p w14:paraId="10B0CCE2" w14:textId="77777777" w:rsidR="009F6C17" w:rsidRDefault="003C1E98">
      <w:pPr>
        <w:spacing w:line="600" w:lineRule="auto"/>
        <w:ind w:firstLine="720"/>
        <w:jc w:val="both"/>
        <w:rPr>
          <w:rFonts w:eastAsia="Times New Roman"/>
          <w:szCs w:val="24"/>
        </w:rPr>
      </w:pPr>
      <w:r>
        <w:rPr>
          <w:rFonts w:eastAsia="Times New Roman"/>
          <w:szCs w:val="24"/>
        </w:rPr>
        <w:t>Φυσικά, βεβαίως, χωρίς να εκφράζουν τον αναδρομικό τους πόνο αυτοί που τα διατυπώνουν, πα</w:t>
      </w:r>
      <w:r>
        <w:rPr>
          <w:rFonts w:eastAsia="Times New Roman"/>
          <w:szCs w:val="24"/>
        </w:rPr>
        <w:t>ραδείγματος χάρ</w:t>
      </w:r>
      <w:r>
        <w:rPr>
          <w:rFonts w:eastAsia="Times New Roman"/>
          <w:szCs w:val="24"/>
        </w:rPr>
        <w:t>ιν,</w:t>
      </w:r>
      <w:r>
        <w:rPr>
          <w:rFonts w:eastAsia="Times New Roman"/>
          <w:szCs w:val="24"/>
        </w:rPr>
        <w:t xml:space="preserve"> για όσους δημόσιους υπαλλήλους είχαν χάσει πλήρως τη δουλειά τους, είχαν μπει σε διαθεσιμότητα με τις επιλογές της προηγούμενης συγκυβέρνησης, που τις πραγματοποιούσαν και από μόνοι τους</w:t>
      </w:r>
      <w:r>
        <w:rPr>
          <w:rFonts w:eastAsia="Times New Roman"/>
          <w:szCs w:val="24"/>
        </w:rPr>
        <w:t>,</w:t>
      </w:r>
      <w:r>
        <w:rPr>
          <w:rFonts w:eastAsia="Times New Roman"/>
          <w:szCs w:val="24"/>
        </w:rPr>
        <w:t xml:space="preserve"> για να μην τους πάρει τη δόξα η τρόικα, καθώς έλε</w:t>
      </w:r>
      <w:r>
        <w:rPr>
          <w:rFonts w:eastAsia="Times New Roman"/>
          <w:szCs w:val="24"/>
        </w:rPr>
        <w:t xml:space="preserve">γαν. </w:t>
      </w:r>
    </w:p>
    <w:p w14:paraId="10B0CCE3" w14:textId="77777777" w:rsidR="009F6C17" w:rsidRDefault="003C1E98">
      <w:pPr>
        <w:spacing w:line="600" w:lineRule="auto"/>
        <w:ind w:firstLine="720"/>
        <w:jc w:val="both"/>
        <w:rPr>
          <w:rFonts w:eastAsia="Times New Roman"/>
          <w:szCs w:val="24"/>
        </w:rPr>
      </w:pPr>
      <w:r>
        <w:rPr>
          <w:rFonts w:eastAsia="Times New Roman"/>
          <w:szCs w:val="24"/>
        </w:rPr>
        <w:t xml:space="preserve">Η Κυβέρνηση, λοιπόν, με το εν λόγω νομοσχέδιο επιδιώκει μια σημαντική τομή για την οργάνωση και τη λειτουργία του κοινωνικού κράτους, βέβαια μέσα στο γνωστό πνιγηρό και ναρκοθετημένο περιβάλλον της σημερινής νεοφιλελεύθερης Ευρώπης. </w:t>
      </w:r>
      <w:r>
        <w:rPr>
          <w:rFonts w:eastAsia="Times New Roman"/>
          <w:szCs w:val="24"/>
        </w:rPr>
        <w:t>Η</w:t>
      </w:r>
      <w:r>
        <w:rPr>
          <w:rFonts w:eastAsia="Times New Roman"/>
          <w:szCs w:val="24"/>
        </w:rPr>
        <w:t xml:space="preserve"> δέσμευσή μας απ</w:t>
      </w:r>
      <w:r>
        <w:rPr>
          <w:rFonts w:eastAsia="Times New Roman"/>
          <w:szCs w:val="24"/>
        </w:rPr>
        <w:t>έναντι στον ελληνικό λαό ήταν και παραμένει μία: η υλοποίηση της δύσκολης και επίπονης συμφωνίας με τους δανειστές</w:t>
      </w:r>
      <w:r w:rsidRPr="002F1C00">
        <w:rPr>
          <w:rFonts w:eastAsia="Times New Roman"/>
          <w:szCs w:val="24"/>
        </w:rPr>
        <w:t>,</w:t>
      </w:r>
      <w:r>
        <w:rPr>
          <w:rFonts w:eastAsia="Times New Roman"/>
          <w:szCs w:val="24"/>
        </w:rPr>
        <w:t xml:space="preserve"> με ταυτόχρονη προστασία των αδυνάμων, της κοινωνικής πλειοψηφίας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που έχει υποστεί τις μεγαλύτερες επιβαρύνσεις κατά τη διάρκεια των</w:t>
      </w:r>
      <w:r>
        <w:rPr>
          <w:rFonts w:eastAsia="Times New Roman"/>
          <w:szCs w:val="24"/>
        </w:rPr>
        <w:t xml:space="preserve"> μνημονιακών χρόνων</w:t>
      </w:r>
      <w:r>
        <w:rPr>
          <w:rFonts w:eastAsia="Times New Roman"/>
          <w:szCs w:val="24"/>
        </w:rPr>
        <w:t>,</w:t>
      </w:r>
      <w:r>
        <w:rPr>
          <w:rFonts w:eastAsia="Times New Roman"/>
          <w:szCs w:val="24"/>
        </w:rPr>
        <w:t xml:space="preserve"> αναπτύσσοντας και ξεδιπλώνοντας, όσο μας επιτρέπετε, τις δυνατές παράλληλες πολιτικές και αναδιανέμοντας τα βάρη και τα οφέλη.</w:t>
      </w:r>
    </w:p>
    <w:p w14:paraId="10B0CCE4" w14:textId="77777777" w:rsidR="009F6C17" w:rsidRDefault="003C1E98">
      <w:pPr>
        <w:spacing w:line="600" w:lineRule="auto"/>
        <w:ind w:firstLine="720"/>
        <w:jc w:val="both"/>
        <w:rPr>
          <w:rFonts w:eastAsia="Times New Roman"/>
          <w:szCs w:val="24"/>
        </w:rPr>
      </w:pPr>
      <w:r>
        <w:rPr>
          <w:rFonts w:eastAsia="Times New Roman"/>
          <w:szCs w:val="24"/>
        </w:rPr>
        <w:t>Σε αυτή την κατεύθυνση έχουμε δώσει προτεραιότητα να προστατέψουμε μισθούς και συντάξεις</w:t>
      </w:r>
      <w:r>
        <w:rPr>
          <w:rFonts w:eastAsia="Times New Roman"/>
          <w:szCs w:val="24"/>
        </w:rPr>
        <w:t>,</w:t>
      </w:r>
      <w:r>
        <w:rPr>
          <w:rFonts w:eastAsia="Times New Roman"/>
          <w:szCs w:val="24"/>
        </w:rPr>
        <w:t xml:space="preserve"> παρά τα σχέδια της</w:t>
      </w:r>
      <w:r>
        <w:rPr>
          <w:rFonts w:eastAsia="Times New Roman"/>
          <w:szCs w:val="24"/>
        </w:rPr>
        <w:t xml:space="preserve"> </w:t>
      </w:r>
      <w:r>
        <w:rPr>
          <w:rFonts w:eastAsia="Times New Roman"/>
          <w:szCs w:val="24"/>
        </w:rPr>
        <w:t>Α</w:t>
      </w:r>
      <w:r>
        <w:rPr>
          <w:rFonts w:eastAsia="Times New Roman"/>
          <w:szCs w:val="24"/>
        </w:rPr>
        <w:t xml:space="preserve">ντιπολίτευσης. </w:t>
      </w:r>
      <w:r>
        <w:rPr>
          <w:rFonts w:eastAsia="Times New Roman"/>
          <w:szCs w:val="24"/>
        </w:rPr>
        <w:t>Ε</w:t>
      </w:r>
      <w:r>
        <w:rPr>
          <w:rFonts w:eastAsia="Times New Roman"/>
          <w:szCs w:val="24"/>
        </w:rPr>
        <w:t>δώ μπορώ να σας παραπέμψω σε δηλώσεις επώνυμων επικεφαλής στελεχών της Νέας Δημοκρατίας, οι οποίοι ταυτίζονται πλέον παραδοσιακά με τις απόψεις της πιο ακραίας μερίδας των δανειστών</w:t>
      </w:r>
      <w:r>
        <w:rPr>
          <w:rFonts w:eastAsia="Times New Roman"/>
          <w:szCs w:val="24"/>
        </w:rPr>
        <w:t>,</w:t>
      </w:r>
      <w:r>
        <w:rPr>
          <w:rFonts w:eastAsia="Times New Roman"/>
          <w:szCs w:val="24"/>
        </w:rPr>
        <w:t xml:space="preserve"> που πριμοδοτεί την, όπως λέει, χωρίς ταμπού οριζόντια π</w:t>
      </w:r>
      <w:r>
        <w:rPr>
          <w:rFonts w:eastAsia="Times New Roman"/>
          <w:szCs w:val="24"/>
        </w:rPr>
        <w:t>ερικοπή μισθών και συντάξεων και εν γένει των κοινωνικών δαπανών και βεβαίως τις μαζικές απολύσεις, που όμως τις ονομάζει «περιστολή των δαπανών», καθώς και την πλήρη κατεδάφιση των εργασιακών σχέσεων.</w:t>
      </w:r>
    </w:p>
    <w:p w14:paraId="10B0CCE5"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είναι κοινώς αποδεκτό πω</w:t>
      </w:r>
      <w:r>
        <w:rPr>
          <w:rFonts w:eastAsia="Times New Roman"/>
          <w:szCs w:val="24"/>
        </w:rPr>
        <w:t>ς το ασφαλιστικό σύστημα ως έχει είναι ανορθολογικό, άδικο και μη βιώσιμο οικονομικά</w:t>
      </w:r>
      <w:r>
        <w:rPr>
          <w:rFonts w:eastAsia="Times New Roman"/>
          <w:szCs w:val="24"/>
        </w:rPr>
        <w:t>,</w:t>
      </w:r>
      <w:r>
        <w:rPr>
          <w:rFonts w:eastAsia="Times New Roman"/>
          <w:szCs w:val="24"/>
        </w:rPr>
        <w:t xml:space="preserve"> για λόγους που έχουν αναλυθεί επαρκώς από τους συναδέλφους</w:t>
      </w:r>
      <w:r>
        <w:rPr>
          <w:rFonts w:eastAsia="Times New Roman"/>
          <w:szCs w:val="24"/>
        </w:rPr>
        <w:t>,</w:t>
      </w:r>
      <w:r>
        <w:rPr>
          <w:rFonts w:eastAsia="Times New Roman"/>
          <w:szCs w:val="24"/>
        </w:rPr>
        <w:t xml:space="preserve"> που μίλησαν πριν από εμένα, αλλά και από τους αρμόδιους Υπουργούς. Δική μας επιδίωξη είναι να εξυγιάνουμε και </w:t>
      </w:r>
      <w:r>
        <w:rPr>
          <w:rFonts w:eastAsia="Times New Roman"/>
          <w:szCs w:val="24"/>
        </w:rPr>
        <w:t>να εξορθολογήσουμε αυτό το ασφαλιστικό</w:t>
      </w:r>
      <w:r>
        <w:rPr>
          <w:rFonts w:eastAsia="Times New Roman"/>
          <w:szCs w:val="24"/>
        </w:rPr>
        <w:t>,</w:t>
      </w:r>
      <w:r>
        <w:rPr>
          <w:rFonts w:eastAsia="Times New Roman"/>
          <w:szCs w:val="24"/>
        </w:rPr>
        <w:t xml:space="preserve"> χωρίς να μειώσουμε, όπως δεσμευτήκαμε, τις κύριες συντάξεις και χωρίς να επηρεαστεί η συντριπτική πλειοψηφία των επικουρικών. Θα συμβεί από ό,τι φαίνεται περίπου στο 10% των σημερινών δικαιούχων, αντί του 26% που θα </w:t>
      </w:r>
      <w:r>
        <w:rPr>
          <w:rFonts w:eastAsia="Times New Roman"/>
          <w:szCs w:val="24"/>
        </w:rPr>
        <w:t>ήταν το αποτέλεσμα της εφαρμογής της ρήτρας του μηδενικού ελλείμματος</w:t>
      </w:r>
      <w:r>
        <w:rPr>
          <w:rFonts w:eastAsia="Times New Roman"/>
          <w:szCs w:val="24"/>
        </w:rPr>
        <w:t>,</w:t>
      </w:r>
      <w:r>
        <w:rPr>
          <w:rFonts w:eastAsia="Times New Roman"/>
          <w:szCs w:val="24"/>
        </w:rPr>
        <w:t xml:space="preserve"> αν δεν είχε προβλεφθεί στη συμφωνία η ανεύρεση πόρων από τα αποθεματικά των ταμείων και η εργοδοτική εισφορά. Με το νομοσχέδιο αυτό προστατεύεται η μεγάλη πλειοψηφία των ανθρώπων που έχ</w:t>
      </w:r>
      <w:r>
        <w:rPr>
          <w:rFonts w:eastAsia="Times New Roman"/>
          <w:szCs w:val="24"/>
        </w:rPr>
        <w:t xml:space="preserve">ουν σύνταξη έως 1.300 ευρώ, δηλαδή δύο εκατομμύρια εκατό χιλιάδες συνταξιούχοι. </w:t>
      </w:r>
    </w:p>
    <w:p w14:paraId="10B0CCE6" w14:textId="77777777" w:rsidR="009F6C17" w:rsidRDefault="003C1E98">
      <w:pPr>
        <w:spacing w:line="600" w:lineRule="auto"/>
        <w:ind w:firstLine="720"/>
        <w:jc w:val="both"/>
        <w:rPr>
          <w:rFonts w:eastAsia="Times New Roman"/>
          <w:szCs w:val="24"/>
        </w:rPr>
      </w:pPr>
      <w:r>
        <w:rPr>
          <w:rFonts w:eastAsia="Times New Roman"/>
          <w:szCs w:val="24"/>
        </w:rPr>
        <w:t>Επίσης, γίνεται προσπάθεια να αποκατασταθούν χρόνιες στρεβλώσεις και αδικίες μεταξύ των ασφαλισμένων</w:t>
      </w:r>
      <w:r>
        <w:rPr>
          <w:rFonts w:eastAsia="Times New Roman"/>
          <w:szCs w:val="24"/>
        </w:rPr>
        <w:t>,</w:t>
      </w:r>
      <w:r>
        <w:rPr>
          <w:rFonts w:eastAsia="Times New Roman"/>
          <w:szCs w:val="24"/>
        </w:rPr>
        <w:t xml:space="preserve"> μέσω των ενιαίων κανόνων υπολογισμού εισφορών και παροχής σύνταξης και βε</w:t>
      </w:r>
      <w:r>
        <w:rPr>
          <w:rFonts w:eastAsia="Times New Roman"/>
          <w:szCs w:val="24"/>
        </w:rPr>
        <w:t xml:space="preserve">βαίως με την καθιέρωση της εθνικής σύνταξης, η οποία θα χορηγείται χωρίς εισοδηματικά κριτήρια και κυρίως θα είναι συνδεδεμένη με ρήτρα ανάπτυξης. </w:t>
      </w:r>
    </w:p>
    <w:p w14:paraId="10B0CCE7" w14:textId="77777777" w:rsidR="009F6C17" w:rsidRDefault="003C1E98">
      <w:pPr>
        <w:spacing w:line="600" w:lineRule="auto"/>
        <w:ind w:firstLine="720"/>
        <w:jc w:val="both"/>
        <w:rPr>
          <w:rFonts w:eastAsia="Times New Roman"/>
          <w:szCs w:val="24"/>
        </w:rPr>
      </w:pPr>
      <w:r>
        <w:rPr>
          <w:rFonts w:eastAsia="Times New Roman"/>
          <w:szCs w:val="24"/>
        </w:rPr>
        <w:t>Στην κατεύθυνση αυτή προβλέπεται και η δημιουργία ενός ενιαίου φορέα ασφάλισης, ο οποίος</w:t>
      </w:r>
      <w:r>
        <w:rPr>
          <w:rFonts w:eastAsia="Times New Roman"/>
          <w:szCs w:val="24"/>
        </w:rPr>
        <w:t>,</w:t>
      </w:r>
      <w:r>
        <w:rPr>
          <w:rFonts w:eastAsia="Times New Roman"/>
          <w:szCs w:val="24"/>
        </w:rPr>
        <w:t xml:space="preserve"> πέραν της εξοικονόμησης του κόστους μέσω του ελέγχου και της περιστολής των λειτουργικών δαπανών, σηματοδοτεί και την ουσιαστική ενοποίηση των κανόνων κοινωνικής ασφάλισης αναιρώντας στην πράξη τις ανισότητες μεταξύ των ταμείων των πολλών και των ευγενών </w:t>
      </w:r>
      <w:r>
        <w:rPr>
          <w:rFonts w:eastAsia="Times New Roman"/>
          <w:szCs w:val="24"/>
        </w:rPr>
        <w:t>ταμείων, δηλαδή των ταμείων των λίγων.</w:t>
      </w:r>
    </w:p>
    <w:p w14:paraId="10B0CCE8" w14:textId="77777777" w:rsidR="009F6C17" w:rsidRDefault="003C1E98">
      <w:pPr>
        <w:spacing w:line="600" w:lineRule="auto"/>
        <w:ind w:firstLine="720"/>
        <w:jc w:val="both"/>
        <w:rPr>
          <w:rFonts w:eastAsia="Times New Roman" w:cs="Times New Roman"/>
          <w:szCs w:val="24"/>
        </w:rPr>
      </w:pPr>
      <w:r>
        <w:rPr>
          <w:rFonts w:eastAsia="Times New Roman"/>
          <w:szCs w:val="24"/>
        </w:rPr>
        <w:t xml:space="preserve">Στο σημείο αυτό θα μου επιτρέψετε να απαντήσω σε δύο ψεύδη που διακινεί η </w:t>
      </w:r>
      <w:r>
        <w:rPr>
          <w:rFonts w:eastAsia="Times New Roman"/>
          <w:szCs w:val="24"/>
        </w:rPr>
        <w:t>Α</w:t>
      </w:r>
      <w:r>
        <w:rPr>
          <w:rFonts w:eastAsia="Times New Roman"/>
          <w:szCs w:val="24"/>
        </w:rPr>
        <w:t xml:space="preserve">ντιπολίτευση και τα αποδίδει, δυστυχώς, στη δεκαπεντάμηνη κακοδιαχείριση του ΣΥΡΙΖΑ. Λέμε, λοιπόν, πως με το νομοσχέδιο θα υπάρξει μείωση έως </w:t>
      </w:r>
      <w:r>
        <w:rPr>
          <w:rFonts w:eastAsia="Times New Roman"/>
          <w:szCs w:val="24"/>
        </w:rPr>
        <w:t>30% στα μερίσματα των δημοσίων υπαλλήλων, παραβλέποντας το γεγονός πως το Μετοχικό Ταμείο Πολιτικών Υπαλλήλων είχε μηνιαία έσοδα περίπου 47.000.000 ευρώ έως το 2013, γιατί εισέπραττε 145.000.000 ευρώ ετησίως από κοινωνικούς πόρους, κοινωνικούς πόρους</w:t>
      </w:r>
      <w:r>
        <w:rPr>
          <w:rFonts w:eastAsia="Times New Roman"/>
          <w:szCs w:val="24"/>
        </w:rPr>
        <w:t>,</w:t>
      </w:r>
      <w:r>
        <w:rPr>
          <w:rFonts w:eastAsia="Times New Roman"/>
          <w:szCs w:val="24"/>
        </w:rPr>
        <w:t xml:space="preserve"> που </w:t>
      </w:r>
      <w:r>
        <w:rPr>
          <w:rFonts w:eastAsia="Times New Roman"/>
          <w:szCs w:val="24"/>
        </w:rPr>
        <w:t>εσείς, η προηγούμενη κυβέρνηση</w:t>
      </w:r>
      <w:r>
        <w:rPr>
          <w:rFonts w:eastAsia="Times New Roman"/>
          <w:szCs w:val="24"/>
        </w:rPr>
        <w:t>,</w:t>
      </w:r>
      <w:r>
        <w:rPr>
          <w:rFonts w:eastAsia="Times New Roman"/>
          <w:szCs w:val="24"/>
        </w:rPr>
        <w:t xml:space="preserve"> καταργήσατε το 2014, με αποτέλεσμα τα μηνιαία έσοδά του να αντιστοιχούν πλέον σε 39.000.000 ευρώ, ενώ τα μερίσματα που καλείται να αποδώσει ανέρχονται σε 47.000.000 ευρώ και βεβαίως είναι προφανές γιατί απαιτείται η αναπροσα</w:t>
      </w:r>
      <w:r>
        <w:rPr>
          <w:rFonts w:eastAsia="Times New Roman"/>
          <w:szCs w:val="24"/>
        </w:rPr>
        <w:t>ρμογή των μερισμάτων.</w:t>
      </w:r>
    </w:p>
    <w:p w14:paraId="10B0CCE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Ψέμα δεύτερο. Νομίζω απαντήθηκε, αλλά θα προσπαθήσω να το απαντήσω κι εγώ, έχοντας υπηρετήσει το</w:t>
      </w:r>
      <w:r>
        <w:rPr>
          <w:rFonts w:eastAsia="Times New Roman" w:cs="Times New Roman"/>
          <w:szCs w:val="24"/>
        </w:rPr>
        <w:t>ν</w:t>
      </w:r>
      <w:r>
        <w:rPr>
          <w:rFonts w:eastAsia="Times New Roman" w:cs="Times New Roman"/>
          <w:szCs w:val="24"/>
        </w:rPr>
        <w:t xml:space="preserve"> χώρο της οικογένειας με την αναπηρία και τη συζήτηση που γίνεται για τις αναπηρικές συντάξεις περίπου είκοσι χρόνια. </w:t>
      </w:r>
    </w:p>
    <w:p w14:paraId="10B0CCE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Λέτε, λοιπόν, ότι </w:t>
      </w:r>
      <w:r>
        <w:rPr>
          <w:rFonts w:eastAsia="Times New Roman" w:cs="Times New Roman"/>
          <w:szCs w:val="24"/>
        </w:rPr>
        <w:t>με το νομοσχέδιο μειώνονται οι αναπηρικές συντάξεις. Στην πραγματικότητα δεν υπάρχει ουσιώδης μεταβολή μέχρι το τέλος της χρονιάς, ενώ προβλέπεται και ευρεία συζήτηση για την ομογενοποίηση των κανόνων</w:t>
      </w:r>
      <w:r>
        <w:rPr>
          <w:rFonts w:eastAsia="Times New Roman" w:cs="Times New Roman"/>
          <w:szCs w:val="24"/>
        </w:rPr>
        <w:t>,</w:t>
      </w:r>
      <w:r>
        <w:rPr>
          <w:rFonts w:eastAsia="Times New Roman" w:cs="Times New Roman"/>
          <w:szCs w:val="24"/>
        </w:rPr>
        <w:t xml:space="preserve"> με τη συμμετοχή των εκπροσώπων των ανθρώπων με αναπηρί</w:t>
      </w:r>
      <w:r>
        <w:rPr>
          <w:rFonts w:eastAsia="Times New Roman" w:cs="Times New Roman"/>
          <w:szCs w:val="24"/>
        </w:rPr>
        <w:t>α. Οι προβλέψεις είναι εφαρμογή ενός παλιού νόμου του 1951</w:t>
      </w:r>
      <w:r>
        <w:rPr>
          <w:rFonts w:eastAsia="Times New Roman" w:cs="Times New Roman"/>
          <w:szCs w:val="24"/>
        </w:rPr>
        <w:t>,</w:t>
      </w:r>
      <w:r>
        <w:rPr>
          <w:rFonts w:eastAsia="Times New Roman" w:cs="Times New Roman"/>
          <w:szCs w:val="24"/>
        </w:rPr>
        <w:t xml:space="preserve"> που, όμως, αναφέρεται ρητά στο άρθρο 2 του ν.3836/2010 του κ. Λοβέρδου, ο οποίος είπε με πολύ έντονο τρόπο, την κατεδάφιση  πάνω σ’ αυτό το θέμα ότι προβλέπεται μέσα απ’ αυτόν το</w:t>
      </w:r>
      <w:r>
        <w:rPr>
          <w:rFonts w:eastAsia="Times New Roman" w:cs="Times New Roman"/>
          <w:szCs w:val="24"/>
        </w:rPr>
        <w:t>ν</w:t>
      </w:r>
      <w:r>
        <w:rPr>
          <w:rFonts w:eastAsia="Times New Roman" w:cs="Times New Roman"/>
          <w:szCs w:val="24"/>
        </w:rPr>
        <w:t xml:space="preserve"> νόμο. </w:t>
      </w:r>
    </w:p>
    <w:p w14:paraId="10B0CCE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Επιπρόσθε</w:t>
      </w:r>
      <w:r>
        <w:rPr>
          <w:rFonts w:eastAsia="Times New Roman" w:cs="Times New Roman"/>
          <w:szCs w:val="24"/>
        </w:rPr>
        <w:t xml:space="preserve">τα, υπάρχει κατ’ αρχάς θετική απάντηση από τον Υπουργό στην έκκληση Βουλευτών της </w:t>
      </w:r>
      <w:r>
        <w:rPr>
          <w:rFonts w:eastAsia="Times New Roman" w:cs="Times New Roman"/>
          <w:szCs w:val="24"/>
        </w:rPr>
        <w:t>Σ</w:t>
      </w:r>
      <w:r>
        <w:rPr>
          <w:rFonts w:eastAsia="Times New Roman" w:cs="Times New Roman"/>
          <w:szCs w:val="24"/>
        </w:rPr>
        <w:t xml:space="preserve">υμπολίτευσης, αλλά και της </w:t>
      </w:r>
      <w:r>
        <w:rPr>
          <w:rFonts w:eastAsia="Times New Roman" w:cs="Times New Roman"/>
          <w:szCs w:val="24"/>
        </w:rPr>
        <w:t>Α</w:t>
      </w:r>
      <w:r>
        <w:rPr>
          <w:rFonts w:eastAsia="Times New Roman" w:cs="Times New Roman"/>
          <w:szCs w:val="24"/>
        </w:rPr>
        <w:t>ντιπολίτευσης, για τη συνέχιση της χορήγησης του εξωιδρυματικού επιδόματος τετραπληγίας, παραπληγίας σε ασφαλισμένους, συνταξιούχους και μέλη οικ</w:t>
      </w:r>
      <w:r>
        <w:rPr>
          <w:rFonts w:eastAsia="Times New Roman" w:cs="Times New Roman"/>
          <w:szCs w:val="24"/>
        </w:rPr>
        <w:t>ογενειών που πληρούν τις προϋποθέσεις</w:t>
      </w:r>
      <w:r>
        <w:rPr>
          <w:rFonts w:eastAsia="Times New Roman" w:cs="Times New Roman"/>
          <w:szCs w:val="24"/>
        </w:rPr>
        <w:t>,</w:t>
      </w:r>
      <w:r>
        <w:rPr>
          <w:rFonts w:eastAsia="Times New Roman" w:cs="Times New Roman"/>
          <w:szCs w:val="24"/>
        </w:rPr>
        <w:t xml:space="preserve"> χωρίς περαιτέρω περιορισμούς. </w:t>
      </w:r>
    </w:p>
    <w:p w14:paraId="10B0CCE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μεταρρύθμιση βεβαίως δεν είναι ευνοϊκή για όλους και θα υπάρχουν επιβαρύνσεις που αφορούν στα υψηλότερα εισοδήματα και πιθανόν, στην αρχική φάση τουλάχιστον, για λίγους νέους συνταξιού</w:t>
      </w:r>
      <w:r>
        <w:rPr>
          <w:rFonts w:eastAsia="Times New Roman" w:cs="Times New Roman"/>
          <w:szCs w:val="24"/>
        </w:rPr>
        <w:t xml:space="preserve">χους. </w:t>
      </w:r>
    </w:p>
    <w:p w14:paraId="10B0CCE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κλείνοντας, θέλω να τονίσω ότι το νομοσχέδιο αποτελεί στις συγκεκριμένες δημοσιονομικές συνθήκες μια σοβαρή κι επίπονη προσπάθεια συγκερασμού κοινωνικής και διαγενεακής δικαιοσύνης αλλά και βιωσιμότητας</w:t>
      </w:r>
      <w:r>
        <w:rPr>
          <w:rFonts w:eastAsia="Times New Roman" w:cs="Times New Roman"/>
          <w:szCs w:val="24"/>
        </w:rPr>
        <w:t>,</w:t>
      </w:r>
      <w:r>
        <w:rPr>
          <w:rFonts w:eastAsia="Times New Roman" w:cs="Times New Roman"/>
          <w:szCs w:val="24"/>
        </w:rPr>
        <w:t xml:space="preserve"> που συντά</w:t>
      </w:r>
      <w:r>
        <w:rPr>
          <w:rFonts w:eastAsia="Times New Roman" w:cs="Times New Roman"/>
          <w:szCs w:val="24"/>
        </w:rPr>
        <w:t xml:space="preserve">χθηκε με γνώμονα την προοδευτικότερη και δικαιότερη κατανομή των βαρών, παρά τις ασφυκτικές πιέσεις των δανειστών. </w:t>
      </w:r>
    </w:p>
    <w:p w14:paraId="10B0CCE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0B0CCE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Ένα λεπτό, κύριε Πρόεδρε. </w:t>
      </w:r>
    </w:p>
    <w:p w14:paraId="10B0CCF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Προφανώς, βεβαίως, αυτό δεν</w:t>
      </w:r>
      <w:r>
        <w:rPr>
          <w:rFonts w:eastAsia="Times New Roman" w:cs="Times New Roman"/>
          <w:szCs w:val="24"/>
        </w:rPr>
        <w:t xml:space="preserve"> θα είναι αρκετό για κάποια στρώματα του πληθυσμού, αφού οι σκληροί μνημονιακοί χρόνοι επισώρευσαν κόπωση, απογοήτευση και φτωχοποίηση και η Κυβέρνησή μας κλήθηκε να προτείνει,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καταρρεύσαντος δι</w:t>
      </w:r>
      <w:r>
        <w:rPr>
          <w:rFonts w:eastAsia="Times New Roman" w:cs="Times New Roman"/>
          <w:szCs w:val="24"/>
        </w:rPr>
        <w:t>ά</w:t>
      </w:r>
      <w:r>
        <w:rPr>
          <w:rFonts w:eastAsia="Times New Roman" w:cs="Times New Roman"/>
          <w:szCs w:val="24"/>
        </w:rPr>
        <w:t xml:space="preserve"> χειρών Νέας Δημοκρατίας και ΠΑΣΟΚ, ΑΕΠ κατά </w:t>
      </w:r>
      <w:r>
        <w:rPr>
          <w:rFonts w:eastAsia="Times New Roman" w:cs="Times New Roman"/>
          <w:szCs w:val="24"/>
        </w:rPr>
        <w:t xml:space="preserve">το ¼, όπως σε καιρό πολέμου, κανόνες εξορθολογισμού και δικαιοσύνης στο δομικό αυτό θέμα του ασφαλιστικού συστήματος. </w:t>
      </w:r>
    </w:p>
    <w:p w14:paraId="10B0CCF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Μπορεί, λοιπόν, το νομοσχέδιο αυτό να γίνει αποδεκτό, να πείσει τον κόσμο της τίμιας εργασίας και του μόχθου ότι θα πετύχει; Μοιάζει να ε</w:t>
      </w:r>
      <w:r>
        <w:rPr>
          <w:rFonts w:eastAsia="Times New Roman" w:cs="Times New Roman"/>
          <w:szCs w:val="24"/>
        </w:rPr>
        <w:t xml:space="preserve">ίναι δύσκολο, όχι όμως ανέφικτο. Και προφανώς, συναρτάται και εξαρτάται από την έκβαση της συνολικότερης μάχης για την επίτευξη συμφωνίας σημαντικής απομείωσης του χρέους και ουσιαστικής αναπτυξιακής ανάκαμψης. </w:t>
      </w:r>
    </w:p>
    <w:p w14:paraId="10B0CCF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χάσουμε, λοιπόν, τα κοινωνικά μας στηρίγμ</w:t>
      </w:r>
      <w:r>
        <w:rPr>
          <w:rFonts w:eastAsia="Times New Roman" w:cs="Times New Roman"/>
          <w:szCs w:val="24"/>
        </w:rPr>
        <w:t>ατα, όπως μας απειλούν</w:t>
      </w:r>
      <w:r>
        <w:rPr>
          <w:rFonts w:eastAsia="Times New Roman" w:cs="Times New Roman"/>
          <w:szCs w:val="24"/>
        </w:rPr>
        <w:t>,</w:t>
      </w:r>
      <w:r>
        <w:rPr>
          <w:rFonts w:eastAsia="Times New Roman" w:cs="Times New Roman"/>
          <w:szCs w:val="24"/>
        </w:rPr>
        <w:t xml:space="preserve"> στη μάχη αυτή ή θα πετύχουμε, δεδομένων των συνθηκών, το δύσκολο στοίχημα να αποτελέσουμε το θετικό παράδειγμα στο ευρωπαϊκό πλαίσιο; Μένει να αποδειχθεί, αφού οι μείζονες ανατροπές, κυρίες και κύριοι συνάδελφοι, δεν εμφανίζονται σα</w:t>
      </w:r>
      <w:r>
        <w:rPr>
          <w:rFonts w:eastAsia="Times New Roman" w:cs="Times New Roman"/>
          <w:szCs w:val="24"/>
        </w:rPr>
        <w:t xml:space="preserve">ν δώρα. Γεννιούνται από πολλές μακρές, επίπονες ενέργειες πολλών μικρών ανθρώπων κι έχουν διαφορετικό χαρακτήρα κάθε φορά. </w:t>
      </w:r>
    </w:p>
    <w:p w14:paraId="10B0CCF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0B0CCF4"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CF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Ευχαριστώ, κυρία Τζούφη.</w:t>
      </w:r>
    </w:p>
    <w:p w14:paraId="10B0CCF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Είμαστε στον αριθμό </w:t>
      </w:r>
      <w:r>
        <w:rPr>
          <w:rFonts w:eastAsia="Times New Roman" w:cs="Times New Roman"/>
          <w:szCs w:val="24"/>
        </w:rPr>
        <w:t>18</w:t>
      </w:r>
      <w:r>
        <w:rPr>
          <w:rFonts w:eastAsia="Times New Roman" w:cs="Times New Roman"/>
          <w:szCs w:val="24"/>
        </w:rPr>
        <w:t xml:space="preserve"> των ομιλητών. Έχουν δηλώσει εκατόν σαράντα οχτώ Βουλευτές να μιλήσουν και η παράκλησή μου είναι να μην παραβιάζουμε τον χρόνο, γιατί αφαιρούμε Βουλευτές. Αν παραβιάζουμε τον χρόνο, τότε δεν θα μιλήσουν πολύ περισσότεροι Βουλευτές. Πα</w:t>
      </w:r>
      <w:r>
        <w:rPr>
          <w:rFonts w:eastAsia="Times New Roman" w:cs="Times New Roman"/>
          <w:szCs w:val="24"/>
        </w:rPr>
        <w:t xml:space="preserve">ράκληση, λοιπόν, να μείνουμε στα επτά λεπτά, όπως είναι τώρα, γιατί θα αναγκαστούμε να περικόπτουμε. </w:t>
      </w:r>
    </w:p>
    <w:p w14:paraId="10B0CCF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κ. Γεώργιος Γερμενής, Βουλευτής της Χρυσής Αυγής</w:t>
      </w:r>
      <w:r>
        <w:rPr>
          <w:rFonts w:eastAsia="Times New Roman" w:cs="Times New Roman"/>
          <w:szCs w:val="24"/>
        </w:rPr>
        <w:t>,</w:t>
      </w:r>
      <w:r>
        <w:rPr>
          <w:rFonts w:eastAsia="Times New Roman" w:cs="Times New Roman"/>
          <w:szCs w:val="24"/>
        </w:rPr>
        <w:t xml:space="preserve"> έχει τον λόγο. </w:t>
      </w:r>
    </w:p>
    <w:p w14:paraId="10B0CCF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Σας ευχαριστώ. </w:t>
      </w:r>
    </w:p>
    <w:p w14:paraId="10B0CCF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Όλα τα χρόνια θυμάμαι την Αριστερά να είναι στους δ</w:t>
      </w:r>
      <w:r>
        <w:rPr>
          <w:rFonts w:eastAsia="Times New Roman" w:cs="Times New Roman"/>
          <w:szCs w:val="24"/>
        </w:rPr>
        <w:t>ρόμους και στα κάγκελα κάθε φορά που η εκάστοτε κυβέρνηση ασχολιόταν με το ασφαλιστικό, να διαδηλώνει, να προτρέπει τον κόσμο σε απεργίες. Ήρθε, όμως, η στιγμή που τώρα πια μια αριστερή κυβέρνηση βρίσκεται στο τιμόνι της χώρας. Όπως λέει και ο απλός λαός «</w:t>
      </w:r>
      <w:r>
        <w:rPr>
          <w:rFonts w:eastAsia="Times New Roman" w:cs="Times New Roman"/>
          <w:szCs w:val="24"/>
        </w:rPr>
        <w:t>ε</w:t>
      </w:r>
      <w:r>
        <w:rPr>
          <w:rFonts w:eastAsia="Times New Roman" w:cs="Times New Roman"/>
          <w:szCs w:val="24"/>
        </w:rPr>
        <w:t xml:space="preserve">ίναι στα πράγματα τώρα αυτή η Κυβέρνηση». Και αντί να συνεχίζετε τον αγώνα υπέρ των λαϊκών στρωμάτων, φέρνετε προς ψήφιση ένα ασφαλιστικό, που είναι γεμάτο αντιλαϊκά μέτρα. </w:t>
      </w:r>
    </w:p>
    <w:p w14:paraId="10B0CCF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συμβαίνει, λοιπόν; Ένας μεγάλος, τραγικός ποιητής του αιώνα, είχε πει: «Αν δεν</w:t>
      </w:r>
      <w:r>
        <w:rPr>
          <w:rFonts w:eastAsia="Times New Roman" w:cs="Times New Roman"/>
          <w:szCs w:val="24"/>
        </w:rPr>
        <w:t xml:space="preserve"> κάνεις θυσίες για τις ιδέες σου, τότε είτε οι ιδέες δεν αξίζουν είτε εσύ</w:t>
      </w:r>
      <w:r>
        <w:rPr>
          <w:rFonts w:eastAsia="Times New Roman" w:cs="Times New Roman"/>
          <w:szCs w:val="24"/>
        </w:rPr>
        <w:t>.</w:t>
      </w:r>
      <w:r>
        <w:rPr>
          <w:rFonts w:eastAsia="Times New Roman" w:cs="Times New Roman"/>
          <w:szCs w:val="24"/>
        </w:rPr>
        <w:t>». Στην προκειμένη περίπτωση η αλήθεια είναι κάπου στη μέση και επιβεβαιώνεται ότι ο καλύτερος φίλος του καπιταλισμού ήταν και είναι ο κομμουνισμός ή καλύτερα είναι το ίδιο νόμισμα μ</w:t>
      </w:r>
      <w:r>
        <w:rPr>
          <w:rFonts w:eastAsia="Times New Roman" w:cs="Times New Roman"/>
          <w:szCs w:val="24"/>
        </w:rPr>
        <w:t xml:space="preserve">ε διαφορετικές όψεις. </w:t>
      </w:r>
    </w:p>
    <w:p w14:paraId="10B0CCFB" w14:textId="77777777" w:rsidR="009F6C17" w:rsidRDefault="003C1E98">
      <w:pPr>
        <w:spacing w:line="600" w:lineRule="auto"/>
        <w:ind w:firstLine="720"/>
        <w:jc w:val="both"/>
        <w:rPr>
          <w:rFonts w:eastAsia="Times New Roman"/>
          <w:szCs w:val="24"/>
        </w:rPr>
      </w:pPr>
      <w:r>
        <w:rPr>
          <w:rFonts w:eastAsia="Times New Roman"/>
          <w:szCs w:val="24"/>
        </w:rPr>
        <w:t>Τώρα, κατά πόσο εσείς είστε κομμουνιστές, αυτό είναι ένα άλλο θέμα συζήτησης. Σημασία έχει ότι</w:t>
      </w:r>
      <w:r>
        <w:rPr>
          <w:rFonts w:eastAsia="Times New Roman"/>
          <w:szCs w:val="24"/>
        </w:rPr>
        <w:t>,</w:t>
      </w:r>
      <w:r>
        <w:rPr>
          <w:rFonts w:eastAsia="Times New Roman"/>
          <w:szCs w:val="24"/>
        </w:rPr>
        <w:t xml:space="preserve"> τόσα χρόνια, εσείς σε αυτή τη δεξαμενή ψηφοφόρων ψαρεύατε και πουλούσατε έναν επαναστατισμό. </w:t>
      </w:r>
    </w:p>
    <w:p w14:paraId="10B0CCFC" w14:textId="77777777" w:rsidR="009F6C17" w:rsidRDefault="003C1E98">
      <w:pPr>
        <w:spacing w:line="600" w:lineRule="auto"/>
        <w:ind w:firstLine="720"/>
        <w:jc w:val="both"/>
        <w:rPr>
          <w:rFonts w:eastAsia="Times New Roman"/>
          <w:szCs w:val="24"/>
        </w:rPr>
      </w:pPr>
      <w:r>
        <w:rPr>
          <w:rFonts w:eastAsia="Times New Roman"/>
          <w:szCs w:val="24"/>
        </w:rPr>
        <w:t>Εσείς, κύριε Κατρούγκαλε, στο βιβλίο σας «Η</w:t>
      </w:r>
      <w:r>
        <w:rPr>
          <w:rFonts w:eastAsia="Times New Roman"/>
          <w:szCs w:val="24"/>
        </w:rPr>
        <w:t xml:space="preserve"> κρίση και η διέξοδος» -το οποίο έχω εδώ μπροστά μου- που εκδόθηκε και πρόσφατα, το 2012, υποστηρίζατε με σθένος και επευφημούσατε την πολιτική του Ομπάμα, των Ηνωμένων Πολιτειών, που ζήταγε κονδύλια ύψους 750 δισεκατομμυρίων δολαρίων, όταν υπήρχε αυτή η ο</w:t>
      </w:r>
      <w:r>
        <w:rPr>
          <w:rFonts w:eastAsia="Times New Roman"/>
          <w:szCs w:val="24"/>
        </w:rPr>
        <w:t xml:space="preserve">ικονομική κρίση στην Αμερική. </w:t>
      </w:r>
      <w:r>
        <w:rPr>
          <w:rFonts w:eastAsia="Times New Roman"/>
          <w:szCs w:val="24"/>
        </w:rPr>
        <w:t>Μ</w:t>
      </w:r>
      <w:r>
        <w:rPr>
          <w:rFonts w:eastAsia="Times New Roman"/>
          <w:szCs w:val="24"/>
        </w:rPr>
        <w:t>άλιστα, κατακρίνατε την Ευρωπαϊκή Ένωση και συγκεκριμένα τη Γερμανία, ότι η αυστηρή λιτότητα που επιβάλ</w:t>
      </w:r>
      <w:r>
        <w:rPr>
          <w:rFonts w:eastAsia="Times New Roman"/>
          <w:szCs w:val="24"/>
        </w:rPr>
        <w:t>λ</w:t>
      </w:r>
      <w:r>
        <w:rPr>
          <w:rFonts w:eastAsia="Times New Roman"/>
          <w:szCs w:val="24"/>
        </w:rPr>
        <w:t xml:space="preserve">ει η Γερμανία φέρνει και έχει σαν αποτέλεσμα τη διόγκωση της ύφεσης και την ανεμική ανάπτυξη.  </w:t>
      </w:r>
    </w:p>
    <w:p w14:paraId="10B0CCFD" w14:textId="77777777" w:rsidR="009F6C17" w:rsidRDefault="003C1E98">
      <w:pPr>
        <w:spacing w:line="600" w:lineRule="auto"/>
        <w:ind w:firstLine="720"/>
        <w:jc w:val="both"/>
        <w:rPr>
          <w:rFonts w:eastAsia="Times New Roman"/>
          <w:szCs w:val="24"/>
        </w:rPr>
      </w:pPr>
      <w:r>
        <w:rPr>
          <w:rFonts w:eastAsia="Times New Roman"/>
          <w:b/>
          <w:szCs w:val="24"/>
        </w:rPr>
        <w:t>ΓΕΩΡΓΙΟΣ ΚΑΤΡΟΥΓΚΑΛΟΣ (Υπ</w:t>
      </w:r>
      <w:r>
        <w:rPr>
          <w:rFonts w:eastAsia="Times New Roman"/>
          <w:b/>
          <w:szCs w:val="24"/>
        </w:rPr>
        <w:t xml:space="preserve">ουργός Εργασίας, Κοινωνικής Ασφάλισης και Κοινωνικής Αλληλεγγύης): </w:t>
      </w:r>
      <w:r>
        <w:rPr>
          <w:rFonts w:eastAsia="Times New Roman"/>
          <w:szCs w:val="24"/>
        </w:rPr>
        <w:t xml:space="preserve">Και τώρα το λέω.  </w:t>
      </w:r>
    </w:p>
    <w:p w14:paraId="10B0CCFE" w14:textId="77777777" w:rsidR="009F6C17" w:rsidRDefault="003C1E98">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 xml:space="preserve">Και τώρα το λέτε. Θα σας πω και παρακάτω και θα μου απαντήσετε πάνω σε αυτό τι λέτε. </w:t>
      </w:r>
    </w:p>
    <w:p w14:paraId="10B0CCFF" w14:textId="77777777" w:rsidR="009F6C17" w:rsidRDefault="003C1E98">
      <w:pPr>
        <w:spacing w:line="600" w:lineRule="auto"/>
        <w:ind w:firstLine="720"/>
        <w:jc w:val="both"/>
        <w:rPr>
          <w:rFonts w:eastAsia="Times New Roman"/>
          <w:szCs w:val="24"/>
        </w:rPr>
      </w:pPr>
      <w:r>
        <w:rPr>
          <w:rFonts w:eastAsia="Times New Roman"/>
          <w:szCs w:val="24"/>
        </w:rPr>
        <w:t>Συμμερίζεστε, βέβαια, και τον οικονομολόγο, τον Σάμιουελσον, ο οπ</w:t>
      </w:r>
      <w:r>
        <w:rPr>
          <w:rFonts w:eastAsia="Times New Roman"/>
          <w:szCs w:val="24"/>
        </w:rPr>
        <w:t>οίος αναφέρει χαρακτηριστικά στην οικονομική ότι</w:t>
      </w:r>
      <w:r>
        <w:rPr>
          <w:rFonts w:eastAsia="Times New Roman"/>
          <w:szCs w:val="24"/>
        </w:rPr>
        <w:t>,</w:t>
      </w:r>
      <w:r>
        <w:rPr>
          <w:rFonts w:eastAsia="Times New Roman"/>
          <w:szCs w:val="24"/>
        </w:rPr>
        <w:t xml:space="preserve"> για να καταπολεμήσετε την ύφεση</w:t>
      </w:r>
      <w:r>
        <w:rPr>
          <w:rFonts w:eastAsia="Times New Roman"/>
          <w:szCs w:val="24"/>
        </w:rPr>
        <w:t>,</w:t>
      </w:r>
      <w:r>
        <w:rPr>
          <w:rFonts w:eastAsia="Times New Roman"/>
          <w:szCs w:val="24"/>
        </w:rPr>
        <w:t xml:space="preserve"> υπάρχουν δύο τρόποι</w:t>
      </w:r>
      <w:r>
        <w:rPr>
          <w:rFonts w:eastAsia="Times New Roman"/>
          <w:szCs w:val="24"/>
        </w:rPr>
        <w:t>:</w:t>
      </w:r>
      <w:r>
        <w:rPr>
          <w:rFonts w:eastAsia="Times New Roman"/>
          <w:szCs w:val="24"/>
        </w:rPr>
        <w:t xml:space="preserve"> η αύξηση των δαπανών ή η μείωση των φορολογικών συντελεστών.</w:t>
      </w:r>
    </w:p>
    <w:p w14:paraId="10B0CD00" w14:textId="77777777" w:rsidR="009F6C17" w:rsidRDefault="003C1E98">
      <w:pPr>
        <w:spacing w:line="600" w:lineRule="auto"/>
        <w:ind w:firstLine="720"/>
        <w:jc w:val="both"/>
        <w:rPr>
          <w:rFonts w:eastAsia="Times New Roman"/>
          <w:szCs w:val="24"/>
        </w:rPr>
      </w:pPr>
      <w:r>
        <w:rPr>
          <w:rFonts w:eastAsia="Times New Roman"/>
          <w:szCs w:val="24"/>
        </w:rPr>
        <w:t>Μόλις λίγα χρόνια πριν, καταδικάζατε απερίφραστα τη σημερινή σας πολιτική, κύριε Κατρούγκαλ</w:t>
      </w:r>
      <w:r>
        <w:rPr>
          <w:rFonts w:eastAsia="Times New Roman"/>
          <w:szCs w:val="24"/>
        </w:rPr>
        <w:t xml:space="preserve">ε. Και τώρα το λέτε αυτό; Σας ρωτώ ειλικρινά: Πιστεύετε ότι αυτά τα μέτρα θα φέρουν κάποια ανάπτυξη; </w:t>
      </w:r>
    </w:p>
    <w:p w14:paraId="10B0CD01" w14:textId="77777777" w:rsidR="009F6C17" w:rsidRDefault="003C1E98">
      <w:pPr>
        <w:spacing w:line="600" w:lineRule="auto"/>
        <w:ind w:firstLine="720"/>
        <w:jc w:val="both"/>
        <w:rPr>
          <w:rFonts w:eastAsia="Times New Roman"/>
          <w:szCs w:val="24"/>
        </w:rPr>
      </w:pPr>
      <w:r>
        <w:rPr>
          <w:rFonts w:eastAsia="Times New Roman"/>
          <w:szCs w:val="24"/>
        </w:rPr>
        <w:t>Όλοι εσείς οι καθηγητάδες, όταν είστε στο πανεπιστήμιο, διδάσκετε μια πραγματικότητα. Όταν, όμως, βρεθείτε στα έδρανα και γίνετε Υπουργοί, τότε γίνεστε ίδ</w:t>
      </w:r>
      <w:r>
        <w:rPr>
          <w:rFonts w:eastAsia="Times New Roman"/>
          <w:szCs w:val="24"/>
        </w:rPr>
        <w:t xml:space="preserve">ιοι και εκτελείτε την άποψη των αφεντικών των μνημονίων. Είστε υποτελείς. </w:t>
      </w:r>
    </w:p>
    <w:p w14:paraId="10B0CD02" w14:textId="77777777" w:rsidR="009F6C17" w:rsidRDefault="003C1E98">
      <w:pPr>
        <w:spacing w:line="600" w:lineRule="auto"/>
        <w:ind w:firstLine="720"/>
        <w:jc w:val="both"/>
        <w:rPr>
          <w:rFonts w:eastAsia="Times New Roman"/>
          <w:szCs w:val="24"/>
        </w:rPr>
      </w:pPr>
      <w:r>
        <w:rPr>
          <w:rFonts w:eastAsia="Times New Roman"/>
          <w:szCs w:val="24"/>
        </w:rPr>
        <w:t>Όσον αφορά τις μνημονιακές πολιτικές, αναφέρετε συγκεκριμένα στο βιβλίο εδώ και σας διαβάζω επί λέξει: «Η συνταγή των μνημονίων αποτελεί φάρμακο πιο θανατηφόρο από την αρρώστια, εφό</w:t>
      </w:r>
      <w:r>
        <w:rPr>
          <w:rFonts w:eastAsia="Times New Roman"/>
          <w:szCs w:val="24"/>
        </w:rPr>
        <w:t>σον επιταχύνει τη διαδικασία εγκατάλειψης των θεσμών του κοινωνικού κράτους και δημιουργεί έναν φαύλο κύκλο διόγκωσης του χρέους. Κι όμως, υπάρχει διέξοδος</w:t>
      </w:r>
      <w:r>
        <w:rPr>
          <w:rFonts w:eastAsia="Times New Roman"/>
          <w:szCs w:val="24"/>
        </w:rPr>
        <w:t>.</w:t>
      </w:r>
      <w:r>
        <w:rPr>
          <w:rFonts w:eastAsia="Times New Roman"/>
          <w:szCs w:val="24"/>
        </w:rPr>
        <w:t>». Και μάλιστα, έχετε το θράσος ακόμα αυτό το βιβλίο να το διαφημίζετε από την ιστοσελίδα σας. Κι αυ</w:t>
      </w:r>
      <w:r>
        <w:rPr>
          <w:rFonts w:eastAsia="Times New Roman"/>
          <w:szCs w:val="24"/>
        </w:rPr>
        <w:t>τά τα γράφατε μόλις το 2012.</w:t>
      </w:r>
    </w:p>
    <w:p w14:paraId="10B0CD03" w14:textId="77777777" w:rsidR="009F6C17" w:rsidRDefault="003C1E98">
      <w:pPr>
        <w:spacing w:line="600" w:lineRule="auto"/>
        <w:ind w:firstLine="720"/>
        <w:jc w:val="both"/>
        <w:rPr>
          <w:rFonts w:eastAsia="Times New Roman"/>
          <w:szCs w:val="24"/>
        </w:rPr>
      </w:pPr>
      <w:r>
        <w:rPr>
          <w:rFonts w:eastAsia="Times New Roman"/>
          <w:szCs w:val="24"/>
        </w:rPr>
        <w:t>Τα τελευταία χρόνια η Ελλάδα ακολούθησε πολιτική ακραίας λιτότητας, με υπέρμετρη αύξηση φορολογίας και παράλληλη μείωση δημοσίων δαπανών. Αποτέλεσμα της παρελκυστικής αυτής οικονομικής πολιτικής ήταν, τελικά, μια ολοένα διογκωμ</w:t>
      </w:r>
      <w:r>
        <w:rPr>
          <w:rFonts w:eastAsia="Times New Roman"/>
          <w:szCs w:val="24"/>
        </w:rPr>
        <w:t>ένη ύφεση. Δεν έχετε καμμία δικαιολογία. Τα μέτρα αυτά έχουν δοκιμαστεί κι έχουν αποτύχει. Και μάλιστα, ως μία Κυβέρνηση της Αριστεράς, αυτό απ’ ό,τι φαίνεται, ήταν το καλύτερο που έχετε να προτείνετε. Δηλαδή, να κάνετε τα ίδια που έκαναν και οι προηγούμεν</w:t>
      </w:r>
      <w:r>
        <w:rPr>
          <w:rFonts w:eastAsia="Times New Roman"/>
          <w:szCs w:val="24"/>
        </w:rPr>
        <w:t xml:space="preserve">ες κυβερνήσεις. Αυτοί είστε.  </w:t>
      </w:r>
    </w:p>
    <w:p w14:paraId="10B0CD04" w14:textId="77777777" w:rsidR="009F6C17" w:rsidRDefault="003C1E98">
      <w:pPr>
        <w:spacing w:line="600" w:lineRule="auto"/>
        <w:ind w:firstLine="720"/>
        <w:jc w:val="both"/>
        <w:rPr>
          <w:rFonts w:eastAsia="Times New Roman"/>
          <w:szCs w:val="24"/>
        </w:rPr>
      </w:pPr>
      <w:r>
        <w:rPr>
          <w:rFonts w:eastAsia="Times New Roman"/>
          <w:szCs w:val="24"/>
        </w:rPr>
        <w:t>Όλοι γνωρίζουμε ότι υπάρχει μια αναγκαιότητα ενός σταθερού, συγκροτημένου και ολοκληρωμένου ασφαλιστικού συστήματος. Τι, όμως, σήμερα εσείς μας φέρ</w:t>
      </w:r>
      <w:r>
        <w:rPr>
          <w:rFonts w:eastAsia="Times New Roman"/>
          <w:szCs w:val="24"/>
        </w:rPr>
        <w:t>ν</w:t>
      </w:r>
      <w:r>
        <w:rPr>
          <w:rFonts w:eastAsia="Times New Roman"/>
          <w:szCs w:val="24"/>
        </w:rPr>
        <w:t>ετε; Μας φέρνετε ένα νομοσχέδιο που και το Ελεγκτικό Συνέδριο αναφέρει ότι εγ</w:t>
      </w:r>
      <w:r>
        <w:rPr>
          <w:rFonts w:eastAsia="Times New Roman"/>
          <w:szCs w:val="24"/>
        </w:rPr>
        <w:t xml:space="preserve">είρει θέματα αντισυνταγματικότητας, όχι μόνο συγκεκριμένων διατάξεων, αλλά και του συνόλου του προτεινόμενου σχεδίου νόμου. </w:t>
      </w:r>
    </w:p>
    <w:p w14:paraId="10B0CD05" w14:textId="77777777" w:rsidR="009F6C17" w:rsidRDefault="003C1E98">
      <w:pPr>
        <w:spacing w:line="600" w:lineRule="auto"/>
        <w:ind w:firstLine="720"/>
        <w:jc w:val="both"/>
        <w:rPr>
          <w:rFonts w:eastAsia="Times New Roman"/>
          <w:szCs w:val="24"/>
        </w:rPr>
      </w:pPr>
      <w:r>
        <w:rPr>
          <w:rFonts w:eastAsia="Times New Roman"/>
          <w:szCs w:val="24"/>
        </w:rPr>
        <w:t xml:space="preserve">Ας δούμε, όμως, πιο συγκεκριμένα τι προβλέπει για τις συντάξεις. Ενώ μας λέγατε ότι δεν μειώνονται οι κύριες συντάξεις, το παρόν </w:t>
      </w:r>
      <w:r>
        <w:rPr>
          <w:rFonts w:eastAsia="Times New Roman"/>
          <w:szCs w:val="24"/>
        </w:rPr>
        <w:t>σχέδιο νόμου, με ένα σύνολο πολλών κρυφών ρυθμίσεων, στην ουσία θα επιφέρει σημαντικές μειώσεις στο τελικό ποσό που μπαίνει στην τσέπη των συνταξιούχων. Συνέπεια είναι η χορήγηση νέων κύριων συντάξεων, μειωμένων σε ποσοστό 10%-30%, γεγονός που</w:t>
      </w:r>
      <w:r>
        <w:rPr>
          <w:rFonts w:eastAsia="Times New Roman"/>
          <w:szCs w:val="24"/>
        </w:rPr>
        <w:t>,</w:t>
      </w:r>
      <w:r>
        <w:rPr>
          <w:rFonts w:eastAsia="Times New Roman"/>
          <w:szCs w:val="24"/>
        </w:rPr>
        <w:t xml:space="preserve"> αν συνδυαστ</w:t>
      </w:r>
      <w:r>
        <w:rPr>
          <w:rFonts w:eastAsia="Times New Roman"/>
          <w:szCs w:val="24"/>
        </w:rPr>
        <w:t xml:space="preserve">εί και με τις υπόλοιπες περικοπές, θα επιφέρει οικονομική ασφυξία στους συνταξιούχους.                 </w:t>
      </w:r>
    </w:p>
    <w:p w14:paraId="10B0CD06" w14:textId="77777777" w:rsidR="009F6C17" w:rsidRDefault="003C1E98">
      <w:pPr>
        <w:spacing w:line="600" w:lineRule="auto"/>
        <w:ind w:firstLine="720"/>
        <w:jc w:val="both"/>
        <w:rPr>
          <w:rFonts w:eastAsia="Times New Roman"/>
          <w:szCs w:val="24"/>
        </w:rPr>
      </w:pPr>
      <w:r>
        <w:rPr>
          <w:rFonts w:eastAsia="Times New Roman"/>
          <w:szCs w:val="24"/>
        </w:rPr>
        <w:t>Να πούμε για τους αγρότες, τους κτηνοτρόφους, τους αλιείς; Τους διαλύετε. Πλήρης εξαθλίωση! Και βέβαια είναι ο κλάδος που ασχολείται με την πρωτογενή πα</w:t>
      </w:r>
      <w:r>
        <w:rPr>
          <w:rFonts w:eastAsia="Times New Roman"/>
          <w:szCs w:val="24"/>
        </w:rPr>
        <w:t xml:space="preserve">ραγωγή. Είναι ο πυλώνας της οικονομίας. Τους συρρικνώνετε. Να πούμε για τους ελεύθερους επαγγελματίες με τα μπλοκάκια; Τους εξευτελίζετε τελείως. </w:t>
      </w:r>
    </w:p>
    <w:p w14:paraId="10B0CD07" w14:textId="77777777" w:rsidR="009F6C17" w:rsidRDefault="003C1E98">
      <w:pPr>
        <w:spacing w:line="600" w:lineRule="auto"/>
        <w:ind w:firstLine="720"/>
        <w:jc w:val="both"/>
        <w:rPr>
          <w:rFonts w:eastAsia="Times New Roman"/>
          <w:szCs w:val="24"/>
        </w:rPr>
      </w:pPr>
      <w:r>
        <w:rPr>
          <w:rFonts w:eastAsia="Times New Roman"/>
          <w:szCs w:val="24"/>
        </w:rPr>
        <w:t>Ίσως αποτελεί ειρωνεία της ιστορίας ότι όχι μόνο το ΙΚΑ, αλλά εν συνόλω το κράτος πρόνοιας -ένας θεσμός δημιο</w:t>
      </w:r>
      <w:r>
        <w:rPr>
          <w:rFonts w:eastAsia="Times New Roman"/>
          <w:szCs w:val="24"/>
        </w:rPr>
        <w:t xml:space="preserve">ύργημα και σήμα κατατεθέν της εθνικής διακυβερνήσεως της χώρας την περίοδο 1936-1940 επί Ιωάννη Μεταξά- τελεί υπό πλήρη κατάρρευση εν έτει 2016, όταν τη χώρα κυβερνά για πρώτη φορά </w:t>
      </w:r>
      <w:r>
        <w:rPr>
          <w:rFonts w:eastAsia="Times New Roman"/>
          <w:szCs w:val="24"/>
          <w:lang w:val="en-US"/>
        </w:rPr>
        <w:t>K</w:t>
      </w:r>
      <w:r>
        <w:rPr>
          <w:rFonts w:eastAsia="Times New Roman"/>
          <w:szCs w:val="24"/>
        </w:rPr>
        <w:t xml:space="preserve">υβέρνηση που διατείνεται ότι είναι αριστερή. Και βέβαια είστε δεσμευμένοι </w:t>
      </w:r>
      <w:r>
        <w:rPr>
          <w:rFonts w:eastAsia="Times New Roman"/>
          <w:szCs w:val="24"/>
        </w:rPr>
        <w:t>από μαρξιστικές ιδεοληψίες. Έχετε υποταχθεί πλήρως στα καπιταλιστικά κελεύσματα του διεθνούς κεφαλαίου.</w:t>
      </w:r>
    </w:p>
    <w:p w14:paraId="10B0CD08" w14:textId="77777777" w:rsidR="009F6C17" w:rsidRDefault="003C1E98">
      <w:pPr>
        <w:spacing w:line="600" w:lineRule="auto"/>
        <w:ind w:firstLine="720"/>
        <w:jc w:val="both"/>
        <w:rPr>
          <w:rFonts w:eastAsia="Times New Roman"/>
          <w:szCs w:val="24"/>
        </w:rPr>
      </w:pPr>
      <w:r>
        <w:rPr>
          <w:rFonts w:eastAsia="Times New Roman"/>
          <w:szCs w:val="24"/>
        </w:rPr>
        <w:t>Ευχαριστώ.</w:t>
      </w:r>
    </w:p>
    <w:p w14:paraId="10B0CD09"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0B0CD0A" w14:textId="77777777" w:rsidR="009F6C17" w:rsidRDefault="003C1E98">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κύριε Γερμενή.</w:t>
      </w:r>
    </w:p>
    <w:p w14:paraId="10B0CD0B" w14:textId="77777777" w:rsidR="009F6C17" w:rsidRDefault="003C1E98">
      <w:pPr>
        <w:spacing w:line="600" w:lineRule="auto"/>
        <w:ind w:firstLine="720"/>
        <w:jc w:val="both"/>
        <w:rPr>
          <w:rFonts w:eastAsia="Times New Roman"/>
          <w:szCs w:val="24"/>
        </w:rPr>
      </w:pPr>
      <w:r>
        <w:rPr>
          <w:rFonts w:eastAsia="Times New Roman"/>
          <w:szCs w:val="24"/>
        </w:rPr>
        <w:t>Και προχωρούμε στον Βο</w:t>
      </w:r>
      <w:r>
        <w:rPr>
          <w:rFonts w:eastAsia="Times New Roman"/>
          <w:szCs w:val="24"/>
        </w:rPr>
        <w:t>υλευτή του ΣΥΡΙΖΑ κ. Μπγιάλα.</w:t>
      </w:r>
    </w:p>
    <w:p w14:paraId="10B0CD0C" w14:textId="77777777" w:rsidR="009F6C17" w:rsidRDefault="003C1E98">
      <w:pPr>
        <w:spacing w:line="600" w:lineRule="auto"/>
        <w:ind w:firstLine="720"/>
        <w:jc w:val="both"/>
        <w:rPr>
          <w:rFonts w:eastAsia="Times New Roman"/>
          <w:szCs w:val="24"/>
        </w:rPr>
      </w:pPr>
      <w:r>
        <w:rPr>
          <w:rFonts w:eastAsia="Times New Roman"/>
          <w:szCs w:val="24"/>
        </w:rPr>
        <w:t>Ορίστε, έχετε τον λόγο.</w:t>
      </w:r>
    </w:p>
    <w:p w14:paraId="10B0CD0D" w14:textId="77777777" w:rsidR="009F6C17" w:rsidRDefault="003C1E98">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Ευχαριστώ, κύριε Πρόεδρε.</w:t>
      </w:r>
    </w:p>
    <w:p w14:paraId="10B0CD0E" w14:textId="77777777" w:rsidR="009F6C17" w:rsidRDefault="003C1E98">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πρώτη μέρα της συζήτησης στην </w:t>
      </w:r>
      <w:r>
        <w:rPr>
          <w:rFonts w:eastAsia="Times New Roman"/>
          <w:szCs w:val="24"/>
        </w:rPr>
        <w:t>Ο</w:t>
      </w:r>
      <w:r>
        <w:rPr>
          <w:rFonts w:eastAsia="Times New Roman"/>
          <w:szCs w:val="24"/>
        </w:rPr>
        <w:t>λομέλεια ενός νομοσχεδίου</w:t>
      </w:r>
      <w:r>
        <w:rPr>
          <w:rFonts w:eastAsia="Times New Roman"/>
          <w:szCs w:val="24"/>
        </w:rPr>
        <w:t>,</w:t>
      </w:r>
      <w:r>
        <w:rPr>
          <w:rFonts w:eastAsia="Times New Roman"/>
          <w:szCs w:val="24"/>
        </w:rPr>
        <w:t xml:space="preserve"> το οποίο ανατρέπει όλο το προηγούμενο καθεστώς και δημιουργεί μια πραγματική μεταρρύθμιση. Πολλά ακούστηκαν και ακούγονται και θα ακουστούν και μέχρι αύριο το βράδυ</w:t>
      </w:r>
      <w:r>
        <w:rPr>
          <w:rFonts w:eastAsia="Times New Roman"/>
          <w:szCs w:val="24"/>
        </w:rPr>
        <w:t>,</w:t>
      </w:r>
      <w:r>
        <w:rPr>
          <w:rFonts w:eastAsia="Times New Roman"/>
          <w:szCs w:val="24"/>
        </w:rPr>
        <w:t xml:space="preserve"> που είναι η τελική ψήφιση του νομοσχεδίου. </w:t>
      </w:r>
    </w:p>
    <w:p w14:paraId="10B0CD0F" w14:textId="77777777" w:rsidR="009F6C17" w:rsidRDefault="003C1E98">
      <w:pPr>
        <w:spacing w:line="600" w:lineRule="auto"/>
        <w:ind w:firstLine="720"/>
        <w:jc w:val="both"/>
        <w:rPr>
          <w:rFonts w:eastAsia="Times New Roman"/>
          <w:szCs w:val="24"/>
        </w:rPr>
      </w:pPr>
      <w:r>
        <w:rPr>
          <w:rFonts w:eastAsia="Times New Roman"/>
          <w:szCs w:val="24"/>
        </w:rPr>
        <w:t xml:space="preserve">Όμως, θα ήθελα να θέσω ένα ερώτημα. Πέρα από </w:t>
      </w:r>
      <w:r>
        <w:rPr>
          <w:rFonts w:eastAsia="Times New Roman"/>
          <w:szCs w:val="24"/>
        </w:rPr>
        <w:t>τα νούμερα, τα ποσοστά, τα ποσά των εισφορών ή και των συντάξεων που περιλαμβάνει, δεν απαντήθηκε καν εάν διαφωνείτε στη φιλοσοφία του να δημιουργηθεί ένα ενιαίος φορέας κοινωνικής ασφάλισης.</w:t>
      </w:r>
    </w:p>
    <w:p w14:paraId="10B0CD10" w14:textId="77777777" w:rsidR="009F6C17" w:rsidRDefault="003C1E98">
      <w:pPr>
        <w:spacing w:line="600" w:lineRule="auto"/>
        <w:ind w:firstLine="720"/>
        <w:jc w:val="both"/>
        <w:rPr>
          <w:rFonts w:eastAsia="Times New Roman"/>
          <w:szCs w:val="24"/>
        </w:rPr>
      </w:pPr>
      <w:r>
        <w:rPr>
          <w:rFonts w:eastAsia="Times New Roman"/>
          <w:szCs w:val="24"/>
        </w:rPr>
        <w:t>Γιατί απ’ αυτά που ακούγονται, από τη μια, πιστεύω ότι συμφωνείτ</w:t>
      </w:r>
      <w:r>
        <w:rPr>
          <w:rFonts w:eastAsia="Times New Roman"/>
          <w:szCs w:val="24"/>
        </w:rPr>
        <w:t>ε, αλλά από την άλλη πάλι διαφωνείτε. Μας δημιουργείται, δηλαδή, μια διαφορετική άποψη, γιατί λέτε ότι εντάξει ας μη γινόταν ένας ενιαίος φορέας, αλλά ας γινόντουσαν τρεις. Κατά πόσο διαφέρει, δηλαδή; Άρα και στη δική σας λογική το σύστημα με τα άπειρα ασφ</w:t>
      </w:r>
      <w:r>
        <w:rPr>
          <w:rFonts w:eastAsia="Times New Roman"/>
          <w:szCs w:val="24"/>
        </w:rPr>
        <w:t>αλιστικά ταμεία και τον απίστευτο αριθμό έκδοσης συντάξεων –όπως έχουμε το ΙΚΑ με τις πάνω από εννιακόσιες μορφές συντάξεων που δίνει- συμφωνείτε και εσείς ότι δεν πάει άλλο, ότι έχει τελειώσει.</w:t>
      </w:r>
    </w:p>
    <w:p w14:paraId="10B0CD11" w14:textId="77777777" w:rsidR="009F6C17" w:rsidRDefault="003C1E98">
      <w:pPr>
        <w:spacing w:line="600" w:lineRule="auto"/>
        <w:ind w:firstLine="720"/>
        <w:jc w:val="both"/>
        <w:rPr>
          <w:rFonts w:eastAsia="Times New Roman"/>
          <w:szCs w:val="24"/>
        </w:rPr>
      </w:pPr>
      <w:r>
        <w:rPr>
          <w:rFonts w:eastAsia="Times New Roman"/>
          <w:szCs w:val="24"/>
        </w:rPr>
        <w:t>Έτσι, λοιπόν, θα έπρεπε –εάν θέλατε- να συμβάλετε, να συμφωνή</w:t>
      </w:r>
      <w:r>
        <w:rPr>
          <w:rFonts w:eastAsia="Times New Roman"/>
          <w:szCs w:val="24"/>
        </w:rPr>
        <w:t>σετε στη φιλοσοφία και να συζητήσουμε και για τα ποσοστά και για τις εισφορές. Αυτά, όμως, τα ποσοστά και εισφορές δεν είναι κάτι στατικό. Η φιλοσοφία του συστήματος είναι το οικοδόμημα. Οι διαρρυθμίσεις του διαφοροποιούνται και με την αλλαγή της οικονομία</w:t>
      </w:r>
      <w:r>
        <w:rPr>
          <w:rFonts w:eastAsia="Times New Roman"/>
          <w:szCs w:val="24"/>
        </w:rPr>
        <w:t>ς αλλά και με τη μείωση της ανεργίας και όλα αυτά τα οποία προσδοκούμε με την έξοδο της χώρας μας από τα μνημόνια. Διαφοροποιείται ακόμα και η εθνική σύνταξη, η οποία έχει τη ρήτρα ανάπτυξης μέσα της.</w:t>
      </w:r>
    </w:p>
    <w:p w14:paraId="10B0CD12" w14:textId="77777777" w:rsidR="009F6C17" w:rsidRDefault="003C1E98">
      <w:pPr>
        <w:spacing w:line="600" w:lineRule="auto"/>
        <w:ind w:firstLine="720"/>
        <w:jc w:val="both"/>
        <w:rPr>
          <w:rFonts w:eastAsia="Times New Roman"/>
          <w:szCs w:val="24"/>
        </w:rPr>
      </w:pPr>
      <w:r>
        <w:rPr>
          <w:rFonts w:eastAsia="Times New Roman"/>
          <w:szCs w:val="24"/>
        </w:rPr>
        <w:t>Διατείνεστε –πάρα πολλοί συνάδελφοι της Αντιπολίτευσης-</w:t>
      </w:r>
      <w:r>
        <w:rPr>
          <w:rFonts w:eastAsia="Times New Roman"/>
          <w:szCs w:val="24"/>
        </w:rPr>
        <w:t xml:space="preserve"> αυτές τις μέρες και λέτε να το αποσύρουμε. «Αποσύρετέ το</w:t>
      </w:r>
      <w:r>
        <w:rPr>
          <w:rFonts w:eastAsia="Times New Roman"/>
          <w:szCs w:val="24"/>
        </w:rPr>
        <w:t>.</w:t>
      </w:r>
      <w:r>
        <w:rPr>
          <w:rFonts w:eastAsia="Times New Roman"/>
          <w:szCs w:val="24"/>
        </w:rPr>
        <w:t xml:space="preserve">». Από την άλλη, δηλαδή, εάν το αποσύρουμε, τι πρεσβεύετε; Να παραμείνουμε στο ίδιο </w:t>
      </w:r>
      <w:r>
        <w:rPr>
          <w:rFonts w:eastAsia="Times New Roman"/>
          <w:szCs w:val="24"/>
          <w:lang w:val="en-US"/>
        </w:rPr>
        <w:t>status</w:t>
      </w:r>
      <w:r>
        <w:rPr>
          <w:rFonts w:eastAsia="Times New Roman"/>
          <w:szCs w:val="24"/>
        </w:rPr>
        <w:t xml:space="preserve">, στο ίδιο ασφαλιστικό σύστημα; </w:t>
      </w:r>
    </w:p>
    <w:p w14:paraId="10B0CD13" w14:textId="77777777" w:rsidR="009F6C17" w:rsidRDefault="003C1E98">
      <w:pPr>
        <w:spacing w:line="600" w:lineRule="auto"/>
        <w:ind w:firstLine="720"/>
        <w:jc w:val="both"/>
        <w:rPr>
          <w:rFonts w:eastAsia="Times New Roman"/>
          <w:szCs w:val="24"/>
        </w:rPr>
      </w:pPr>
      <w:r>
        <w:rPr>
          <w:rFonts w:eastAsia="Times New Roman"/>
          <w:szCs w:val="24"/>
        </w:rPr>
        <w:t xml:space="preserve">Κυρίες και κύριοι συνάδελφοι, για την Κυβέρνησή μας θα ήταν το εύκολο -στη </w:t>
      </w:r>
      <w:r>
        <w:rPr>
          <w:rFonts w:eastAsia="Times New Roman"/>
          <w:szCs w:val="24"/>
        </w:rPr>
        <w:t>δέσμευση που είχε τον Αύγουστο, την οποία και εσείς ψηφίσατε- να μην κάνει αυτές τις αλλαγές, αλλά να εξοικονομήσει τ</w:t>
      </w:r>
      <w:r>
        <w:rPr>
          <w:rFonts w:eastAsia="Times New Roman"/>
          <w:szCs w:val="24"/>
        </w:rPr>
        <w:t>ο</w:t>
      </w:r>
      <w:r>
        <w:rPr>
          <w:rFonts w:eastAsia="Times New Roman"/>
          <w:szCs w:val="24"/>
        </w:rPr>
        <w:t xml:space="preserve"> 1,8 δισεκατομμύρι</w:t>
      </w:r>
      <w:r>
        <w:rPr>
          <w:rFonts w:eastAsia="Times New Roman"/>
          <w:szCs w:val="24"/>
        </w:rPr>
        <w:t>ο</w:t>
      </w:r>
      <w:r>
        <w:rPr>
          <w:rFonts w:eastAsia="Times New Roman"/>
          <w:szCs w:val="24"/>
        </w:rPr>
        <w:t xml:space="preserve"> περικόπτοντας κάποιες συντάξεις, αυξάνοντας την εισφορά, να φέρει</w:t>
      </w:r>
      <w:r>
        <w:rPr>
          <w:rFonts w:eastAsia="Times New Roman"/>
          <w:szCs w:val="24"/>
        </w:rPr>
        <w:t>,</w:t>
      </w:r>
      <w:r>
        <w:rPr>
          <w:rFonts w:eastAsia="Times New Roman"/>
          <w:szCs w:val="24"/>
        </w:rPr>
        <w:t xml:space="preserve"> δηλαδή, έναν νόμο μερικών άρθρων και να συνεχιστεί </w:t>
      </w:r>
      <w:r>
        <w:rPr>
          <w:rFonts w:eastAsia="Times New Roman"/>
          <w:szCs w:val="24"/>
        </w:rPr>
        <w:t>η ίδια κατάσταση. Είναι, όμως, αυτό που πρέπει να κάνουμε; Σαφώς και δεν είναι.</w:t>
      </w:r>
    </w:p>
    <w:p w14:paraId="10B0CD1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 που πρέπει να κάνουμε είναι η ευκαιρία μέσα από την κρίση, μέσα από τα μνημόνια, χωρίς να είναι η επιταγή της μεγάλης μεταρρύθμισης, να κάνουμε τη μεταρρύθμιση και αυτό ξε</w:t>
      </w:r>
      <w:r>
        <w:rPr>
          <w:rFonts w:eastAsia="Times New Roman" w:cs="Times New Roman"/>
          <w:szCs w:val="24"/>
        </w:rPr>
        <w:t>κινάμε.</w:t>
      </w:r>
    </w:p>
    <w:p w14:paraId="10B0CD1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Οι περισσότεροι είστε παλιοί κοινοβουλευτικοί εδώ στο </w:t>
      </w:r>
      <w:r>
        <w:rPr>
          <w:rFonts w:eastAsia="Times New Roman" w:cs="Times New Roman"/>
          <w:szCs w:val="24"/>
        </w:rPr>
        <w:t>Κ</w:t>
      </w:r>
      <w:r>
        <w:rPr>
          <w:rFonts w:eastAsia="Times New Roman" w:cs="Times New Roman"/>
          <w:szCs w:val="24"/>
        </w:rPr>
        <w:t>οινοβούλιο. Ξέρετε ότι αυτό είναι η αρχή ενός μεγάλου αγώνα, για να ολοκληρωθεί η μεταρρύθμιση και σε αυτό θα έπρεπε να συμβάλλετε και όχι να είστε απλά αντίθετοι και να κάνετε αντιπολίτευση μό</w:t>
      </w:r>
      <w:r>
        <w:rPr>
          <w:rFonts w:eastAsia="Times New Roman" w:cs="Times New Roman"/>
          <w:szCs w:val="24"/>
        </w:rPr>
        <w:t>νο για την αντιπολίτευση.</w:t>
      </w:r>
    </w:p>
    <w:p w14:paraId="10B0CD1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Ακούσαμε συναδέλφους της Αντιπολίτευσης να μιλάνε για λογαριασμό 12 δισεκατομμυρίων. Αυτά βέβαια τα λέτε για να κάνετε συμψηφισμό, φαντάζομαι, και όχι γιατί βγαίνει από πουθενά. Λέτε αυθαίρετα νούμερα. Θα σας έλεγα πείτε 20 δισεκατομμύρια, και δεν λέτε 30;</w:t>
      </w:r>
      <w:r>
        <w:rPr>
          <w:rFonts w:eastAsia="Times New Roman" w:cs="Times New Roman"/>
          <w:szCs w:val="24"/>
        </w:rPr>
        <w:t xml:space="preserve"> </w:t>
      </w:r>
    </w:p>
    <w:p w14:paraId="10B0CD1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Δώδεκα είναι.</w:t>
      </w:r>
    </w:p>
    <w:p w14:paraId="10B0CD1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Δεν σας πειράζει κανένας. Η κινδυνολογία και η πλειοδοσία αλλά και η παραπληροφόρηση και η σύγχυση που πάτε να δημιουργήσετε δεν πληρώνουν φόρο, γιατί</w:t>
      </w:r>
      <w:r>
        <w:rPr>
          <w:rFonts w:eastAsia="Times New Roman" w:cs="Times New Roman"/>
          <w:szCs w:val="24"/>
        </w:rPr>
        <w:t>,</w:t>
      </w:r>
      <w:r>
        <w:rPr>
          <w:rFonts w:eastAsia="Times New Roman" w:cs="Times New Roman"/>
          <w:szCs w:val="24"/>
        </w:rPr>
        <w:t xml:space="preserve"> αν πληρώνανε, θα είχαμε λύσει σημαντικό μέρος της</w:t>
      </w:r>
      <w:r>
        <w:rPr>
          <w:rFonts w:eastAsia="Times New Roman" w:cs="Times New Roman"/>
          <w:szCs w:val="24"/>
        </w:rPr>
        <w:t xml:space="preserve"> φορολογικής υστέρησης που έχουμε και θα ήταν ευτυχής ο Υπουργός Οικονομικών.</w:t>
      </w:r>
    </w:p>
    <w:p w14:paraId="10B0CD1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Ακούμε πολλές φορές και για το </w:t>
      </w:r>
      <w:r>
        <w:rPr>
          <w:rFonts w:eastAsia="Times New Roman" w:cs="Times New Roman"/>
          <w:szCs w:val="24"/>
          <w:lang w:val="en-US"/>
        </w:rPr>
        <w:t>mail</w:t>
      </w:r>
      <w:r>
        <w:rPr>
          <w:rFonts w:eastAsia="Times New Roman" w:cs="Times New Roman"/>
          <w:szCs w:val="24"/>
        </w:rPr>
        <w:t xml:space="preserve"> Χαρδούβελη και αναρωτιέμαι υπάρχει τελικά; Γιατί στις εκλογές μ</w:t>
      </w:r>
      <w:r>
        <w:rPr>
          <w:rFonts w:eastAsia="Times New Roman" w:cs="Times New Roman"/>
          <w:szCs w:val="24"/>
        </w:rPr>
        <w:t>ά</w:t>
      </w:r>
      <w:r>
        <w:rPr>
          <w:rFonts w:eastAsia="Times New Roman" w:cs="Times New Roman"/>
          <w:szCs w:val="24"/>
        </w:rPr>
        <w:t xml:space="preserve">ς λέγατε ότι δεν υπάρχει </w:t>
      </w:r>
      <w:r>
        <w:rPr>
          <w:rFonts w:eastAsia="Times New Roman" w:cs="Times New Roman"/>
          <w:szCs w:val="24"/>
          <w:lang w:val="en-US"/>
        </w:rPr>
        <w:t>mail</w:t>
      </w:r>
      <w:r>
        <w:rPr>
          <w:rFonts w:eastAsia="Times New Roman" w:cs="Times New Roman"/>
          <w:szCs w:val="24"/>
        </w:rPr>
        <w:t xml:space="preserve"> Χαρδούβελη. Τώρα το αποδέχεστε, αλλά δεν λέτε ότ</w:t>
      </w:r>
      <w:r>
        <w:rPr>
          <w:rFonts w:eastAsia="Times New Roman" w:cs="Times New Roman"/>
          <w:szCs w:val="24"/>
        </w:rPr>
        <w:t xml:space="preserve">ι το </w:t>
      </w:r>
      <w:r>
        <w:rPr>
          <w:rFonts w:eastAsia="Times New Roman" w:cs="Times New Roman"/>
          <w:szCs w:val="24"/>
          <w:lang w:val="en-US"/>
        </w:rPr>
        <w:t>mail</w:t>
      </w:r>
      <w:r>
        <w:rPr>
          <w:rFonts w:eastAsia="Times New Roman" w:cs="Times New Roman"/>
          <w:szCs w:val="24"/>
        </w:rPr>
        <w:t xml:space="preserve"> Χαρδούβελη, και στα τρία του μέρη, φτάνει στα 4,4 δισεκατομμύρια μέτρα για έναν χρόνο και όχι για τρία, για τα οποία είναι το πρόγραμμα των 5,4 δισεκατομμυρίων, στα οποία εμείς θα ψηφίσουμε αύριο</w:t>
      </w:r>
      <w:r>
        <w:rPr>
          <w:rFonts w:eastAsia="Times New Roman" w:cs="Times New Roman"/>
          <w:szCs w:val="24"/>
        </w:rPr>
        <w:t>,</w:t>
      </w:r>
      <w:r>
        <w:rPr>
          <w:rFonts w:eastAsia="Times New Roman" w:cs="Times New Roman"/>
          <w:szCs w:val="24"/>
        </w:rPr>
        <w:t xml:space="preserve"> με εσάς να αντιπολιτεύεστε.</w:t>
      </w:r>
    </w:p>
    <w:p w14:paraId="10B0CD1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θα ήθελα να πω και ορισμένα παραδείγματα</w:t>
      </w:r>
      <w:r>
        <w:rPr>
          <w:rFonts w:eastAsia="Times New Roman" w:cs="Times New Roman"/>
          <w:szCs w:val="24"/>
        </w:rPr>
        <w:t>,</w:t>
      </w:r>
      <w:r>
        <w:rPr>
          <w:rFonts w:eastAsia="Times New Roman" w:cs="Times New Roman"/>
          <w:szCs w:val="24"/>
        </w:rPr>
        <w:t xml:space="preserve"> γιατί μιλάτε για τους χαμηλούς και τους μεσαίους επαγγελματίες και αγρότες ότι πληρώνουν περισσότερα. Τα είπα στην </w:t>
      </w:r>
      <w:r>
        <w:rPr>
          <w:rFonts w:eastAsia="Times New Roman" w:cs="Times New Roman"/>
          <w:szCs w:val="24"/>
        </w:rPr>
        <w:t>ε</w:t>
      </w:r>
      <w:r>
        <w:rPr>
          <w:rFonts w:eastAsia="Times New Roman" w:cs="Times New Roman"/>
          <w:szCs w:val="24"/>
        </w:rPr>
        <w:t xml:space="preserve">πιτροπή και θα επαναλάβω δύο νούμερα. Ελεύθερος επαγγελματίας, μαγαζάτορας, βιοτέχνης με </w:t>
      </w:r>
      <w:r>
        <w:rPr>
          <w:rFonts w:eastAsia="Times New Roman" w:cs="Times New Roman"/>
          <w:szCs w:val="24"/>
        </w:rPr>
        <w:t>20.000 ευρώ καθαρό φορολογητέο εισόδημα, με τον υπάρχοντα νόμο, δηλαδή τον προηγούμενο, τον ν.4172</w:t>
      </w:r>
      <w:r>
        <w:rPr>
          <w:rFonts w:eastAsia="Times New Roman" w:cs="Times New Roman"/>
          <w:szCs w:val="24"/>
        </w:rPr>
        <w:t>,</w:t>
      </w:r>
      <w:r>
        <w:rPr>
          <w:rFonts w:eastAsia="Times New Roman" w:cs="Times New Roman"/>
          <w:szCs w:val="24"/>
        </w:rPr>
        <w:t xml:space="preserve"> τον δικό σας, επί 26% φόρο συν τις εισφορές 5.300 μαζί –γιατί το είπε ο Υπουργός ότι φορολογικό και ασφαλιστικό πάει μαζί- είναι 10.600</w:t>
      </w:r>
      <w:r>
        <w:rPr>
          <w:rFonts w:eastAsia="Times New Roman" w:cs="Times New Roman"/>
          <w:szCs w:val="24"/>
        </w:rPr>
        <w:t xml:space="preserve"> ευρώ</w:t>
      </w:r>
      <w:r>
        <w:rPr>
          <w:rFonts w:eastAsia="Times New Roman" w:cs="Times New Roman"/>
          <w:szCs w:val="24"/>
        </w:rPr>
        <w:t>. Με τον νέο, με</w:t>
      </w:r>
      <w:r>
        <w:rPr>
          <w:rFonts w:eastAsia="Times New Roman" w:cs="Times New Roman"/>
          <w:szCs w:val="24"/>
        </w:rPr>
        <w:t xml:space="preserve"> αυτόν που θα ψηφίσουμε αύριο το βράδυ και εσείς μας καταγγέλλετε, 20.000 καθαρό εισόδημα επί 22% φόρο είναι 4.400</w:t>
      </w:r>
      <w:r>
        <w:rPr>
          <w:rFonts w:eastAsia="Times New Roman" w:cs="Times New Roman"/>
          <w:szCs w:val="24"/>
        </w:rPr>
        <w:t xml:space="preserve"> ευρώ</w:t>
      </w:r>
      <w:r>
        <w:rPr>
          <w:rFonts w:eastAsia="Times New Roman" w:cs="Times New Roman"/>
          <w:szCs w:val="24"/>
        </w:rPr>
        <w:t>. Και 20.000 επί 26,95% εισφορές είναι 5.390, σύνολο 9.790</w:t>
      </w:r>
      <w:r>
        <w:rPr>
          <w:rFonts w:eastAsia="Times New Roman" w:cs="Times New Roman"/>
          <w:szCs w:val="24"/>
        </w:rPr>
        <w:t xml:space="preserve"> ευρώ</w:t>
      </w:r>
      <w:r>
        <w:rPr>
          <w:rFonts w:eastAsia="Times New Roman" w:cs="Times New Roman"/>
          <w:szCs w:val="24"/>
        </w:rPr>
        <w:t>. Για έναν ελεύθερο επαγγελματία, όχι τους επιστημονικούς κλάδους, αλλά όλ</w:t>
      </w:r>
      <w:r>
        <w:rPr>
          <w:rFonts w:eastAsia="Times New Roman" w:cs="Times New Roman"/>
          <w:szCs w:val="24"/>
        </w:rPr>
        <w:t>ους τους άλλους του ΟΑΕΕ, καθαρό όφελος 810 ευρώ.</w:t>
      </w:r>
    </w:p>
    <w:p w14:paraId="10B0CD1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Να πάρουμε και ένα παράδειγμα των 10.000 ευρώ, για να μην μπερδεύεστε με τα νούμερα: 2.600 και 5.400 εισφορές είναι 8.000</w:t>
      </w:r>
      <w:r>
        <w:rPr>
          <w:rFonts w:eastAsia="Times New Roman" w:cs="Times New Roman"/>
          <w:szCs w:val="24"/>
        </w:rPr>
        <w:t xml:space="preserve"> ευρώ</w:t>
      </w:r>
      <w:r>
        <w:rPr>
          <w:rFonts w:eastAsia="Times New Roman" w:cs="Times New Roman"/>
          <w:szCs w:val="24"/>
        </w:rPr>
        <w:t>. Τώρα, 10.000 επί 22% και 26,95% είναι 4.895</w:t>
      </w:r>
      <w:r>
        <w:rPr>
          <w:rFonts w:eastAsia="Times New Roman" w:cs="Times New Roman"/>
          <w:szCs w:val="24"/>
        </w:rPr>
        <w:t xml:space="preserve"> ευρώ</w:t>
      </w:r>
      <w:r>
        <w:rPr>
          <w:rFonts w:eastAsia="Times New Roman" w:cs="Times New Roman"/>
          <w:szCs w:val="24"/>
        </w:rPr>
        <w:t>. Για έναν επαγγελματία με 10.</w:t>
      </w:r>
      <w:r>
        <w:rPr>
          <w:rFonts w:eastAsia="Times New Roman" w:cs="Times New Roman"/>
          <w:szCs w:val="24"/>
        </w:rPr>
        <w:t xml:space="preserve">000 καθαρό εισόδημα </w:t>
      </w:r>
      <w:r>
        <w:rPr>
          <w:rFonts w:eastAsia="Times New Roman" w:cs="Times New Roman"/>
          <w:szCs w:val="24"/>
        </w:rPr>
        <w:t>υπάρχ</w:t>
      </w:r>
      <w:r>
        <w:rPr>
          <w:rFonts w:eastAsia="Times New Roman" w:cs="Times New Roman"/>
          <w:szCs w:val="24"/>
        </w:rPr>
        <w:t>ει όφελος 3.105</w:t>
      </w:r>
      <w:r>
        <w:rPr>
          <w:rFonts w:eastAsia="Times New Roman" w:cs="Times New Roman"/>
          <w:szCs w:val="24"/>
        </w:rPr>
        <w:t xml:space="preserve"> ευρώ</w:t>
      </w:r>
      <w:r>
        <w:rPr>
          <w:rFonts w:eastAsia="Times New Roman" w:cs="Times New Roman"/>
          <w:szCs w:val="24"/>
        </w:rPr>
        <w:t xml:space="preserve">. </w:t>
      </w:r>
    </w:p>
    <w:p w14:paraId="10B0CD1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Να πούμε και κάτι για τους αγρότες. Αγρότης με εισόδημα 6.000, με επιδότηση 10.000</w:t>
      </w:r>
      <w:r>
        <w:rPr>
          <w:rFonts w:eastAsia="Times New Roman" w:cs="Times New Roman"/>
          <w:szCs w:val="24"/>
        </w:rPr>
        <w:t>,</w:t>
      </w:r>
      <w:r>
        <w:rPr>
          <w:rFonts w:eastAsia="Times New Roman" w:cs="Times New Roman"/>
          <w:szCs w:val="24"/>
        </w:rPr>
        <w:t xml:space="preserve"> που η βασική είναι 3.000, βγαίνει φόρος 2.080, αυτό με τον ν.4172 που ψηφίσατε το 2013. Όμως, για το 2014 και 2015, που είχα</w:t>
      </w:r>
      <w:r>
        <w:rPr>
          <w:rFonts w:eastAsia="Times New Roman" w:cs="Times New Roman"/>
          <w:szCs w:val="24"/>
        </w:rPr>
        <w:t>με την απαλλαγή των επιδοτήσεων, φόρος 780</w:t>
      </w:r>
      <w:r>
        <w:rPr>
          <w:rFonts w:eastAsia="Times New Roman" w:cs="Times New Roman"/>
          <w:szCs w:val="24"/>
        </w:rPr>
        <w:t xml:space="preserve"> ευρώ</w:t>
      </w:r>
      <w:r>
        <w:rPr>
          <w:rFonts w:eastAsia="Times New Roman" w:cs="Times New Roman"/>
          <w:szCs w:val="24"/>
        </w:rPr>
        <w:t xml:space="preserve">. Με το νέο φορολογικό νομοσχέδιο βγαίνει φόρος μηδέν, δηλαδή 1.980 μείον 2.000 έκπτωσης φόρου. </w:t>
      </w:r>
    </w:p>
    <w:p w14:paraId="10B0CD1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Να πούμε και ένα άλλο όφελος, όφελος 2.080 </w:t>
      </w:r>
      <w:r>
        <w:rPr>
          <w:rFonts w:eastAsia="Times New Roman" w:cs="Times New Roman"/>
          <w:szCs w:val="24"/>
        </w:rPr>
        <w:t>ευρώ</w:t>
      </w:r>
      <w:r>
        <w:rPr>
          <w:rFonts w:eastAsia="Times New Roman" w:cs="Times New Roman"/>
          <w:szCs w:val="24"/>
        </w:rPr>
        <w:t xml:space="preserve"> από τον δικό σας νόμο, αγαπητέ συνάδελφε, ή από τον προηγούμενο.</w:t>
      </w:r>
    </w:p>
    <w:p w14:paraId="10B0CD1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Τις ασφαλιστικές εισφορές γιατί τις κρύβεις;</w:t>
      </w:r>
    </w:p>
    <w:p w14:paraId="10B0CD1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Οι ασφαλιστικές εισφορές από τα 1.000 πήγανε στα 1.300</w:t>
      </w:r>
      <w:r>
        <w:rPr>
          <w:rFonts w:eastAsia="Times New Roman" w:cs="Times New Roman"/>
          <w:szCs w:val="24"/>
        </w:rPr>
        <w:t xml:space="preserve"> ευρώ</w:t>
      </w:r>
      <w:r>
        <w:rPr>
          <w:rFonts w:eastAsia="Times New Roman" w:cs="Times New Roman"/>
          <w:szCs w:val="24"/>
        </w:rPr>
        <w:t>. Έχεις απόλυτο δίκιο. Αφαίρεσε 300 ευρώ.</w:t>
      </w:r>
    </w:p>
    <w:p w14:paraId="10B0CD2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Το τεκμαρτό εισόδημα είναι 9.000, σπίτι και</w:t>
      </w:r>
      <w:r>
        <w:rPr>
          <w:rFonts w:eastAsia="Times New Roman" w:cs="Times New Roman"/>
          <w:szCs w:val="24"/>
        </w:rPr>
        <w:t xml:space="preserve"> αυτοκίνητο.</w:t>
      </w:r>
    </w:p>
    <w:p w14:paraId="10B0CD2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Για τον αγρότη, για να πάρω και ένα παράδειγμα των 17.000, και επιδότηση 15.000, υπάρχει όφελος 200 ευρώ, χωρίς να συνυπολογίσουμε το εργόσημο της συζύγου</w:t>
      </w:r>
      <w:r>
        <w:rPr>
          <w:rFonts w:eastAsia="Times New Roman" w:cs="Times New Roman"/>
          <w:szCs w:val="24"/>
        </w:rPr>
        <w:t>,</w:t>
      </w:r>
      <w:r>
        <w:rPr>
          <w:rFonts w:eastAsia="Times New Roman" w:cs="Times New Roman"/>
          <w:szCs w:val="24"/>
        </w:rPr>
        <w:t xml:space="preserve"> που το όφελος είναι 1.300 ευρώ. Θα σας τα δώσω τα νούμερα και να τα </w:t>
      </w:r>
      <w:r>
        <w:rPr>
          <w:rFonts w:eastAsia="Times New Roman" w:cs="Times New Roman"/>
          <w:szCs w:val="24"/>
        </w:rPr>
        <w:t>δείτε.</w:t>
      </w:r>
    </w:p>
    <w:p w14:paraId="10B0CD2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περιμέναμε τέσσερις ημέρες στις </w:t>
      </w:r>
      <w:r>
        <w:rPr>
          <w:rFonts w:eastAsia="Times New Roman" w:cs="Times New Roman"/>
          <w:szCs w:val="24"/>
        </w:rPr>
        <w:t>ε</w:t>
      </w:r>
      <w:r>
        <w:rPr>
          <w:rFonts w:eastAsia="Times New Roman" w:cs="Times New Roman"/>
          <w:szCs w:val="24"/>
        </w:rPr>
        <w:t>πιτροπές να κάνετε μια πρόταση. Εσείς, όμως, δεν ασχολείστε με αυτά. Ασχολείστε με την εκλογή του Προέδρου, που σας πήρε τέσσερις μήνες για να κάνετε εκλογές. Ασχοληθήκατε με το συνέδριο</w:t>
      </w:r>
      <w:r>
        <w:rPr>
          <w:rFonts w:eastAsia="Times New Roman" w:cs="Times New Roman"/>
          <w:szCs w:val="24"/>
        </w:rPr>
        <w:t xml:space="preserve"> της νεολαίας</w:t>
      </w:r>
      <w:r>
        <w:rPr>
          <w:rFonts w:eastAsia="Times New Roman" w:cs="Times New Roman"/>
          <w:szCs w:val="24"/>
        </w:rPr>
        <w:t>,</w:t>
      </w:r>
      <w:r>
        <w:rPr>
          <w:rFonts w:eastAsia="Times New Roman" w:cs="Times New Roman"/>
          <w:szCs w:val="24"/>
        </w:rPr>
        <w:t xml:space="preserve"> για να τη διαλύσετε, δικό σας θέμα βέβαια. Είχατε το συνέδριό σας και μπερδευόσασταν ώρες για να βγάλετε αποτελέσματα. Δεν ασχολείστε με τα τεκταινόμενα του τόπου. Τελικά βρήκατε μια νέα απασχόληση. Ασχολείστε, και αυτό είναι το ενδιαφέρον σ</w:t>
      </w:r>
      <w:r>
        <w:rPr>
          <w:rFonts w:eastAsia="Times New Roman" w:cs="Times New Roman"/>
          <w:szCs w:val="24"/>
        </w:rPr>
        <w:t xml:space="preserve">ας αυτή την περίοδο, πώς θα κάνετε ελκυστικό τον </w:t>
      </w:r>
      <w:r>
        <w:rPr>
          <w:rFonts w:eastAsia="Times New Roman" w:cs="Times New Roman"/>
          <w:szCs w:val="24"/>
        </w:rPr>
        <w:t>Α</w:t>
      </w:r>
      <w:r>
        <w:rPr>
          <w:rFonts w:eastAsia="Times New Roman" w:cs="Times New Roman"/>
          <w:szCs w:val="24"/>
        </w:rPr>
        <w:t>ρχηγό σας στο γυναικείο φύλο.</w:t>
      </w:r>
    </w:p>
    <w:p w14:paraId="10B0CD2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δεν ξέρω αν θα το πετύχετε, αλλά απαλλαγείτε απ’ αυτό, μπείτε κανονικά στην Αίθουσα, συμβάλετε στην επίλυση των προβλημάτων της χώρας μας, κά</w:t>
      </w:r>
      <w:r>
        <w:rPr>
          <w:rFonts w:eastAsia="Times New Roman" w:cs="Times New Roman"/>
          <w:szCs w:val="24"/>
        </w:rPr>
        <w:t>ντε εποικοδομητική και ουσιώδη αντιπολίτευση.</w:t>
      </w:r>
    </w:p>
    <w:p w14:paraId="10B0CD2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w:t>
      </w:r>
    </w:p>
    <w:p w14:paraId="10B0CD25"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D2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Υπουργός Παιδείας κ. Φίλης έχει ζητήσει τον λόγο.</w:t>
      </w:r>
    </w:p>
    <w:p w14:paraId="10B0CD2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10B0CD2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w:t>
      </w:r>
      <w:r>
        <w:rPr>
          <w:rFonts w:eastAsia="Times New Roman" w:cs="Times New Roman"/>
          <w:b/>
          <w:szCs w:val="24"/>
        </w:rPr>
        <w:t>και Θρησκευμάτων):</w:t>
      </w:r>
      <w:r>
        <w:rPr>
          <w:rFonts w:eastAsia="Times New Roman" w:cs="Times New Roman"/>
          <w:szCs w:val="24"/>
        </w:rPr>
        <w:t xml:space="preserve"> Κύριοι συνάδελφοι, αναγκάζομαι να κάνω μια πολύ μικρή παρέμβαση ιστορικού χαρακτήρα, διότι ξανά σήμερα επαναλήφθηκε μία ιστορική ανακρίβεια, για να μείνω σε χαμηλούς τόνους. Ο εκπρόσωπος των νεοναζιστών, που μίλησε προηγουμένως, υποστήρι</w:t>
      </w:r>
      <w:r>
        <w:rPr>
          <w:rFonts w:eastAsia="Times New Roman" w:cs="Times New Roman"/>
          <w:szCs w:val="24"/>
        </w:rPr>
        <w:t xml:space="preserve">ξε ότι «η εργατική νομοθεσία και ιδιαίτερα η ίδρυση του ΙΚΑ είναι έργο της εθνικής διακυβερνήσεως του Ιωάννη Μεταξά». </w:t>
      </w:r>
    </w:p>
    <w:p w14:paraId="10B0CD2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αλήθεια είναι εντελώς διαφορετική. Η εργατική νομοθεσία, η νομοθεσία για τη διασφάλιση εργατικών και ασφαλιστικών δικαιωμάτων, που πράγ</w:t>
      </w:r>
      <w:r>
        <w:rPr>
          <w:rFonts w:eastAsia="Times New Roman" w:cs="Times New Roman"/>
          <w:szCs w:val="24"/>
        </w:rPr>
        <w:t>ματι έγινε στο</w:t>
      </w:r>
      <w:r>
        <w:rPr>
          <w:rFonts w:eastAsia="Times New Roman" w:cs="Times New Roman"/>
          <w:szCs w:val="24"/>
        </w:rPr>
        <w:t>ν</w:t>
      </w:r>
      <w:r>
        <w:rPr>
          <w:rFonts w:eastAsia="Times New Roman" w:cs="Times New Roman"/>
          <w:szCs w:val="24"/>
        </w:rPr>
        <w:t xml:space="preserve"> Μεσοπόλεμο, έγινε κάτω από το βάρος και μετά από μεγάλες εργατικές κινητοποιήσεις </w:t>
      </w:r>
      <w:r>
        <w:rPr>
          <w:rFonts w:eastAsia="Times New Roman" w:cs="Times New Roman"/>
          <w:szCs w:val="24"/>
        </w:rPr>
        <w:t>–</w:t>
      </w:r>
      <w:r>
        <w:rPr>
          <w:rFonts w:eastAsia="Times New Roman" w:cs="Times New Roman"/>
          <w:szCs w:val="24"/>
        </w:rPr>
        <w:t>που είχαν και θύματα, όπως ξέρετε</w:t>
      </w:r>
      <w:r>
        <w:rPr>
          <w:rFonts w:eastAsia="Times New Roman" w:cs="Times New Roman"/>
          <w:szCs w:val="24"/>
        </w:rPr>
        <w:t>–</w:t>
      </w:r>
      <w:r>
        <w:rPr>
          <w:rFonts w:eastAsia="Times New Roman" w:cs="Times New Roman"/>
          <w:szCs w:val="24"/>
        </w:rPr>
        <w:t>, μεγάλα συλλαλητήρια καπνεργατών και άλλων εργαζομένων -το πιο γνωστό είναι στη Θεσσαλονίκη το</w:t>
      </w:r>
      <w:r>
        <w:rPr>
          <w:rFonts w:eastAsia="Times New Roman" w:cs="Times New Roman"/>
          <w:szCs w:val="24"/>
        </w:rPr>
        <w:t>ν</w:t>
      </w:r>
      <w:r>
        <w:rPr>
          <w:rFonts w:eastAsia="Times New Roman" w:cs="Times New Roman"/>
          <w:szCs w:val="24"/>
        </w:rPr>
        <w:t xml:space="preserve"> Μάιο του 1936-</w:t>
      </w:r>
      <w:r>
        <w:rPr>
          <w:rFonts w:eastAsia="Times New Roman" w:cs="Times New Roman"/>
          <w:szCs w:val="24"/>
        </w:rPr>
        <w:t>,</w:t>
      </w:r>
      <w:r>
        <w:rPr>
          <w:rFonts w:eastAsia="Times New Roman" w:cs="Times New Roman"/>
          <w:szCs w:val="24"/>
        </w:rPr>
        <w:t xml:space="preserve"> αλλά υπήρχ</w:t>
      </w:r>
      <w:r>
        <w:rPr>
          <w:rFonts w:eastAsia="Times New Roman" w:cs="Times New Roman"/>
          <w:szCs w:val="24"/>
        </w:rPr>
        <w:t>ε και μία σειρά εργατικών κινητοποιήσεων, με το κλίμα το προσφυγικό εκείνη την περίοδο να υπάρχει. Πολύ σοβαρά κοινωνικά προβλήματα με τους πρόσφυγες είχαν δημιουργηθεί και έπρεπε να ληφθεί μέριμνα από την πολιτεία.</w:t>
      </w:r>
    </w:p>
    <w:p w14:paraId="10B0CD2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ι</w:t>
      </w:r>
      <w:r>
        <w:rPr>
          <w:rFonts w:eastAsia="Times New Roman" w:cs="Times New Roman"/>
          <w:szCs w:val="24"/>
        </w:rPr>
        <w:t>στορία, λοιπόν, λέει ότι το 1931 δημι</w:t>
      </w:r>
      <w:r>
        <w:rPr>
          <w:rFonts w:eastAsia="Times New Roman" w:cs="Times New Roman"/>
          <w:szCs w:val="24"/>
        </w:rPr>
        <w:t xml:space="preserve">ουργείται η Εργατική Εστία και το 1932 –με κυβέρνηση Βενιζέλου είναι αυτά- καθιερώνεται το οκτάωρο στη χώρα μας. Το 1934 ιδρύεται το ΙΚΑ. Είναι η κυβέρνηση Τσαλδάρη, με πρώτο Πρόεδρο τον τότε νεαρό υφηγητή της </w:t>
      </w:r>
      <w:r>
        <w:rPr>
          <w:rFonts w:eastAsia="Times New Roman" w:cs="Times New Roman"/>
          <w:szCs w:val="24"/>
        </w:rPr>
        <w:t>Κ</w:t>
      </w:r>
      <w:r>
        <w:rPr>
          <w:rFonts w:eastAsia="Times New Roman" w:cs="Times New Roman"/>
          <w:szCs w:val="24"/>
        </w:rPr>
        <w:t>οινωνιολογίας, τον Παναγιώτη Κανελλόπουλο, το</w:t>
      </w:r>
      <w:r>
        <w:rPr>
          <w:rFonts w:eastAsia="Times New Roman" w:cs="Times New Roman"/>
          <w:szCs w:val="24"/>
        </w:rPr>
        <w:t xml:space="preserve">ν μετέπειτα Πρωθυπουργό της χώρας. Το 1935 θεσπίζεται η πρώτη συλλογική σύμβαση εργασίας στην Ελλάδα. </w:t>
      </w:r>
    </w:p>
    <w:p w14:paraId="10B0CD2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Όλα αυτά είναι πριν επιπέσει στη χώρα μας η ιδιόμορφη μορφή φασισμού, το στρατιωτικό καθεστώς του Ιωάννη Μεταξά. Έχει σημασία να τα λέμε αυτά, διότι παρε</w:t>
      </w:r>
      <w:r>
        <w:rPr>
          <w:rFonts w:eastAsia="Times New Roman" w:cs="Times New Roman"/>
          <w:szCs w:val="24"/>
        </w:rPr>
        <w:t xml:space="preserve">ισέφρησαν και σε σχολικά εγχειρίδια οι ανακρίβειες που προέρχονται από την προπαγάνδα της ναζιστικής πλευράς. </w:t>
      </w:r>
    </w:p>
    <w:p w14:paraId="10B0CD2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w:t>
      </w:r>
    </w:p>
    <w:p w14:paraId="10B0CD2D" w14:textId="77777777" w:rsidR="009F6C17" w:rsidRDefault="003C1E98">
      <w:pPr>
        <w:spacing w:line="600" w:lineRule="auto"/>
        <w:ind w:firstLine="720"/>
        <w:jc w:val="center"/>
        <w:rPr>
          <w:rFonts w:eastAsia="Times New Roman"/>
          <w:bCs/>
        </w:rPr>
      </w:pPr>
      <w:r>
        <w:rPr>
          <w:rFonts w:eastAsia="Times New Roman"/>
          <w:bCs/>
        </w:rPr>
        <w:t>(Χειροκροτήματα από την πτέρυγα του ΣΥΡΙΖΑ)</w:t>
      </w:r>
    </w:p>
    <w:p w14:paraId="10B0CD2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Υπουργέ.</w:t>
      </w:r>
    </w:p>
    <w:p w14:paraId="10B0CD2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κ. Χαρακόπουλος, Βουλευτή</w:t>
      </w:r>
      <w:r>
        <w:rPr>
          <w:rFonts w:eastAsia="Times New Roman" w:cs="Times New Roman"/>
          <w:szCs w:val="24"/>
        </w:rPr>
        <w:t>ς της Νέας Δημοκρατίας, έχει τον λόγο.</w:t>
      </w:r>
    </w:p>
    <w:p w14:paraId="10B0CD3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10B0CD3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προ ολίγου κατελθών από το Βήμα διάδοχος του κ. Βαρουφάκη, ο Υπουργός Οικονομικών, μας είπε ότι μετά την ψήφιση αυτών των μέτρων, του ασφ</w:t>
      </w:r>
      <w:r>
        <w:rPr>
          <w:rFonts w:eastAsia="Times New Roman" w:cs="Times New Roman"/>
          <w:szCs w:val="24"/>
        </w:rPr>
        <w:t xml:space="preserve">αλιστικού και φορολογικού νομοσχεδίου, η χώρα μπαίνει σε ενάρετο κύκλο με επενδύσεις. </w:t>
      </w:r>
    </w:p>
    <w:p w14:paraId="10B0CD3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το εκλάβω ως υψηλού επιπέδου βρετανικό χιούμορ, στο οποίο αρέσκεται ο Υπουργός, γιατί μόνο ως ανέκδοτο μπορεί να ακουστεί κάτι τέτοιο. Μετά από την ψήφιση της νέας φο</w:t>
      </w:r>
      <w:r>
        <w:rPr>
          <w:rFonts w:eastAsia="Times New Roman" w:cs="Times New Roman"/>
          <w:szCs w:val="24"/>
        </w:rPr>
        <w:t>ρολαίλαπας και όσες επιχειρήσεις δεν είχαν φύγει στη Γερμανία ή στη Βουλγαρία, κύριε Υπουργέ, θα φύγουν τρέχοντας.</w:t>
      </w:r>
    </w:p>
    <w:p w14:paraId="10B0CD3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χθεσινή ομιλία του κ. Τσίπρα απέδειξε ότι σ’ αυτή την Κυβέρνηση χάθηκε και η τσίπα, όποια τέλος πάντων είχε α</w:t>
      </w:r>
      <w:r>
        <w:rPr>
          <w:rFonts w:eastAsia="Times New Roman" w:cs="Times New Roman"/>
          <w:szCs w:val="24"/>
        </w:rPr>
        <w:t xml:space="preserve">πομείνει. Γιατί, πώς να χαρακτηρίσει κάποιος τα λόγια του Πρωθυπουργού, ότι η εθνική σύνταξη των 384 ευρώ εξασφαλίζει γεράματα αξιοπρέπειας; Πώς να εξηγηθεί ότι θα γίνουν περικοπές και θα μπουν φόροι δισεκατομμυρίων και οι πολίτες θα βγουν κερδισμένοι και </w:t>
      </w:r>
      <w:r>
        <w:rPr>
          <w:rFonts w:eastAsia="Times New Roman" w:cs="Times New Roman"/>
          <w:szCs w:val="24"/>
        </w:rPr>
        <w:t>από πάνω; Πώς να δικαιολογηθεί ότι το 90% των ασφαλισμένων δεν θίγ</w:t>
      </w:r>
      <w:r>
        <w:rPr>
          <w:rFonts w:eastAsia="Times New Roman" w:cs="Times New Roman"/>
          <w:szCs w:val="24"/>
        </w:rPr>
        <w:t>ε</w:t>
      </w:r>
      <w:r>
        <w:rPr>
          <w:rFonts w:eastAsia="Times New Roman" w:cs="Times New Roman"/>
          <w:szCs w:val="24"/>
        </w:rPr>
        <w:t>ται, όταν θίγονται οι πάντες και κυρίως οι νεότεροι και οι πιο αδύναμοι; Εδώ η επιστήμη πραγματικά σηκώνει ψηλά τα χέρια και οι λέξεις χάνουν το νόημά τους. Ποιος κοροϊδεύει ποιον, αλλά και ποιος πείθεται πια από τέτοια ψεύδη, εκτός ίσως από τους Βουλευτές</w:t>
      </w:r>
      <w:r>
        <w:rPr>
          <w:rFonts w:eastAsia="Times New Roman" w:cs="Times New Roman"/>
          <w:szCs w:val="24"/>
        </w:rPr>
        <w:t xml:space="preserve"> της Συμπολίτευσης, που έως χθες διύλιζαν τον κώνωπα και σήμερα καταπίνουν την κάμηλο αμάσητη;</w:t>
      </w:r>
    </w:p>
    <w:p w14:paraId="10B0CD3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κοινωνία, όμως, δεν σας πιστεύει πια. Είπαμε πως ο ψεύτης τον πρώτο χρόνο χαίρεται, τον δεύτερο ιδρώνει από την αγωνία, γιατί ξέρει ότι σύντομα θα τον στείλουν</w:t>
      </w:r>
      <w:r>
        <w:rPr>
          <w:rFonts w:eastAsia="Times New Roman" w:cs="Times New Roman"/>
          <w:szCs w:val="24"/>
        </w:rPr>
        <w:t xml:space="preserve"> στη θέση που του αρμόζει. Και αυτό στην περίπτωσή σας δεν θα αργήσει.</w:t>
      </w:r>
    </w:p>
    <w:p w14:paraId="10B0CD3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Έρχεστε, λοιπόν, άρον</w:t>
      </w:r>
      <w:r>
        <w:rPr>
          <w:rFonts w:eastAsia="Times New Roman" w:cs="Times New Roman"/>
          <w:szCs w:val="24"/>
        </w:rPr>
        <w:t xml:space="preserve"> </w:t>
      </w:r>
      <w:r>
        <w:rPr>
          <w:rFonts w:eastAsia="Times New Roman" w:cs="Times New Roman"/>
          <w:szCs w:val="24"/>
        </w:rPr>
        <w:t xml:space="preserve">άρον, εν μέσω Σαββατοκύριακου, την παραμονή ενός ακόμη </w:t>
      </w:r>
      <w:r>
        <w:rPr>
          <w:rFonts w:eastAsia="Times New Roman" w:cs="Times New Roman"/>
          <w:szCs w:val="24"/>
          <w:lang w:val="en-US"/>
        </w:rPr>
        <w:t>Eurogroup</w:t>
      </w:r>
      <w:r>
        <w:rPr>
          <w:rFonts w:eastAsia="Times New Roman" w:cs="Times New Roman"/>
          <w:szCs w:val="24"/>
        </w:rPr>
        <w:t>, για να φέρετε το νομοσχέδιο για το ασφαλιστικό, χωρίς οικονομική και αναλογιστική τεκμηρίωση όσων</w:t>
      </w:r>
      <w:r>
        <w:rPr>
          <w:rFonts w:eastAsia="Times New Roman" w:cs="Times New Roman"/>
          <w:szCs w:val="24"/>
        </w:rPr>
        <w:t xml:space="preserve"> προτείνετε, με την οικονομία και τη χώρα για μία ακόμη φορά με την πλάτη στον τοίχο</w:t>
      </w:r>
      <w:r>
        <w:rPr>
          <w:rFonts w:eastAsia="Times New Roman" w:cs="Times New Roman"/>
          <w:szCs w:val="24"/>
        </w:rPr>
        <w:t>,</w:t>
      </w:r>
      <w:r>
        <w:rPr>
          <w:rFonts w:eastAsia="Times New Roman" w:cs="Times New Roman"/>
          <w:szCs w:val="24"/>
        </w:rPr>
        <w:t xml:space="preserve"> λόγω της δικής σας ανικανότητας, με τα ταμεία άδεια και τους μισθούς και τις συντάξεις να βρίσκονται πάλι στον αέρα</w:t>
      </w:r>
      <w:r>
        <w:rPr>
          <w:rFonts w:eastAsia="Times New Roman" w:cs="Times New Roman"/>
          <w:szCs w:val="24"/>
        </w:rPr>
        <w:t>,</w:t>
      </w:r>
      <w:r>
        <w:rPr>
          <w:rFonts w:eastAsia="Times New Roman" w:cs="Times New Roman"/>
          <w:szCs w:val="24"/>
        </w:rPr>
        <w:t xml:space="preserve"> λόγω της δικής σας ανευθυνότητας, με τις τράπεζες να </w:t>
      </w:r>
      <w:r>
        <w:rPr>
          <w:rFonts w:eastAsia="Times New Roman" w:cs="Times New Roman"/>
          <w:szCs w:val="24"/>
        </w:rPr>
        <w:t xml:space="preserve">εξακολουθούν να έχουν </w:t>
      </w:r>
      <w:r>
        <w:rPr>
          <w:rFonts w:eastAsia="Times New Roman" w:cs="Times New Roman"/>
          <w:szCs w:val="24"/>
          <w:lang w:val="en-US"/>
        </w:rPr>
        <w:t>capitals</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Pr>
          <w:rFonts w:eastAsia="Times New Roman" w:cs="Times New Roman"/>
          <w:szCs w:val="24"/>
        </w:rPr>
        <w:t xml:space="preserve"> λόγω της δικής σας τυχοδιωκτικής πολιτικής, με τους Έλληνες να έχουν χάσει την αισιοδοξία και την ελπίδα τους</w:t>
      </w:r>
      <w:r>
        <w:rPr>
          <w:rFonts w:eastAsia="Times New Roman" w:cs="Times New Roman"/>
          <w:szCs w:val="24"/>
        </w:rPr>
        <w:t>,</w:t>
      </w:r>
      <w:r>
        <w:rPr>
          <w:rFonts w:eastAsia="Times New Roman" w:cs="Times New Roman"/>
          <w:szCs w:val="24"/>
        </w:rPr>
        <w:t xml:space="preserve"> λόγω της δικής σας διαλυτικής πολιτικής.</w:t>
      </w:r>
    </w:p>
    <w:p w14:paraId="10B0CD36" w14:textId="77777777" w:rsidR="009F6C17" w:rsidRDefault="003C1E98">
      <w:pPr>
        <w:tabs>
          <w:tab w:val="left" w:pos="851"/>
          <w:tab w:val="center" w:pos="4393"/>
        </w:tabs>
        <w:spacing w:line="600" w:lineRule="auto"/>
        <w:ind w:firstLine="709"/>
        <w:jc w:val="both"/>
        <w:rPr>
          <w:rFonts w:eastAsia="Times New Roman" w:cs="Times New Roman"/>
        </w:rPr>
      </w:pPr>
      <w:r>
        <w:rPr>
          <w:rFonts w:eastAsia="Times New Roman"/>
        </w:rPr>
        <w:tab/>
      </w:r>
      <w:r>
        <w:rPr>
          <w:rFonts w:eastAsia="Times New Roman"/>
        </w:rPr>
        <w:t>Κυρίες και κύριοι συνάδελφοι</w:t>
      </w:r>
      <w:r>
        <w:rPr>
          <w:rFonts w:eastAsia="Times New Roman" w:cs="Times New Roman"/>
        </w:rPr>
        <w:t xml:space="preserve">, ο Πρωθυπουργός είχε μιλήσει για </w:t>
      </w:r>
      <w:r>
        <w:rPr>
          <w:rFonts w:eastAsia="Times New Roman" w:cs="Times New Roman"/>
        </w:rPr>
        <w:t xml:space="preserve">ανάσταση του λαού με την Ανάσταση του Κυρίου. Αντ’ αυτού, σήμερα, αγγαρεύετε τον λαό να σηκώσει στις πλάτες του σταυρό ασήκωτο, για να ανέβει έναν </w:t>
      </w:r>
      <w:r>
        <w:rPr>
          <w:rFonts w:eastAsia="Times New Roman" w:cs="Times New Roman"/>
        </w:rPr>
        <w:t>γ</w:t>
      </w:r>
      <w:r>
        <w:rPr>
          <w:rFonts w:eastAsia="Times New Roman" w:cs="Times New Roman"/>
        </w:rPr>
        <w:t>ολγοθά χωρίς ανάσταση. Γιατί τα μέτρα που προτείνετε δεν έχουν αύριο. Σβήνουν κάθε αναπτυξιακή προοπτική και</w:t>
      </w:r>
      <w:r>
        <w:rPr>
          <w:rFonts w:eastAsia="Times New Roman" w:cs="Times New Roman"/>
        </w:rPr>
        <w:t xml:space="preserve"> σύντομα θα βρεθούμε σε χειρότερη κατάσταση. Γιατί τα μέτρα αυτά εντάσσονται στην ίδια λανθασμένη και καταστρεπτική φιλοσοφία, που διέπει όλη την κυβερνητική σας διαδρομή. Τιμωρούν όσους παράγουν, όσους έμειναν όρθιοι τα χρόνια της κρίσης, όσους αποτελούν </w:t>
      </w:r>
      <w:r>
        <w:rPr>
          <w:rFonts w:eastAsia="Times New Roman" w:cs="Times New Roman"/>
        </w:rPr>
        <w:t xml:space="preserve">τον άξονα της παραγωγικής Ελλάδας. </w:t>
      </w:r>
    </w:p>
    <w:p w14:paraId="10B0CD37" w14:textId="77777777" w:rsidR="009F6C17" w:rsidRDefault="003C1E98">
      <w:pPr>
        <w:tabs>
          <w:tab w:val="left" w:pos="709"/>
          <w:tab w:val="center" w:pos="4393"/>
        </w:tabs>
        <w:spacing w:line="600" w:lineRule="auto"/>
        <w:ind w:firstLine="720"/>
        <w:jc w:val="both"/>
        <w:rPr>
          <w:rFonts w:eastAsia="Times New Roman" w:cs="Times New Roman"/>
        </w:rPr>
      </w:pPr>
      <w:r>
        <w:rPr>
          <w:rFonts w:eastAsia="Times New Roman" w:cs="Times New Roman"/>
        </w:rPr>
        <w:t xml:space="preserve">Ως οπαδοί του </w:t>
      </w:r>
      <w:r>
        <w:rPr>
          <w:rFonts w:eastAsia="Times New Roman" w:cs="Times New Roman"/>
        </w:rPr>
        <w:t>«</w:t>
      </w:r>
      <w:r>
        <w:rPr>
          <w:rFonts w:eastAsia="Times New Roman" w:cs="Times New Roman"/>
        </w:rPr>
        <w:t>καρανίκ</w:t>
      </w:r>
      <w:r>
        <w:rPr>
          <w:rFonts w:eastAsia="Times New Roman" w:cs="Times New Roman"/>
        </w:rPr>
        <w:t>ε</w:t>
      </w:r>
      <w:r>
        <w:rPr>
          <w:rFonts w:eastAsia="Times New Roman" w:cs="Times New Roman"/>
        </w:rPr>
        <w:t>ιου</w:t>
      </w:r>
      <w:r>
        <w:rPr>
          <w:rFonts w:eastAsia="Times New Roman" w:cs="Times New Roman"/>
        </w:rPr>
        <w:t>»</w:t>
      </w:r>
      <w:r>
        <w:rPr>
          <w:rFonts w:eastAsia="Times New Roman" w:cs="Times New Roman"/>
        </w:rPr>
        <w:t xml:space="preserve"> δόγματος</w:t>
      </w:r>
      <w:r>
        <w:rPr>
          <w:rFonts w:eastAsia="Times New Roman" w:cs="Times New Roman"/>
        </w:rPr>
        <w:t>:</w:t>
      </w:r>
      <w:r>
        <w:rPr>
          <w:rFonts w:eastAsia="Times New Roman" w:cs="Times New Roman"/>
        </w:rPr>
        <w:t xml:space="preserve"> «Η καριέρα </w:t>
      </w:r>
      <w:r>
        <w:rPr>
          <w:rFonts w:eastAsia="Times New Roman"/>
          <w:bCs/>
        </w:rPr>
        <w:t>είναι</w:t>
      </w:r>
      <w:r>
        <w:rPr>
          <w:rFonts w:eastAsia="Times New Roman" w:cs="Times New Roman"/>
        </w:rPr>
        <w:t xml:space="preserve"> χολέρα»</w:t>
      </w:r>
      <w:r>
        <w:rPr>
          <w:rFonts w:eastAsia="Times New Roman" w:cs="Times New Roman"/>
        </w:rPr>
        <w:t>,</w:t>
      </w:r>
      <w:r>
        <w:rPr>
          <w:rFonts w:eastAsia="Times New Roman" w:cs="Times New Roman"/>
        </w:rPr>
        <w:t xml:space="preserve"> αποφασίσατε να ξεκάνετε επιστήμονες, αυτοαπασχολούμενους, επαγγελματίες, αλλά και αγρότες. </w:t>
      </w:r>
    </w:p>
    <w:p w14:paraId="10B0CD38" w14:textId="77777777" w:rsidR="009F6C17" w:rsidRDefault="003C1E98">
      <w:pPr>
        <w:tabs>
          <w:tab w:val="left" w:pos="709"/>
          <w:tab w:val="center" w:pos="4393"/>
        </w:tabs>
        <w:spacing w:line="600" w:lineRule="auto"/>
        <w:ind w:firstLine="709"/>
        <w:jc w:val="both"/>
        <w:rPr>
          <w:rFonts w:eastAsia="Times New Roman" w:cs="Times New Roman"/>
        </w:rPr>
      </w:pPr>
      <w:r>
        <w:rPr>
          <w:rFonts w:eastAsia="Times New Roman" w:cs="Times New Roman"/>
        </w:rPr>
        <w:tab/>
      </w:r>
      <w:r>
        <w:rPr>
          <w:rFonts w:eastAsia="Times New Roman" w:cs="Times New Roman"/>
        </w:rPr>
        <w:t>Ειδικά οι τελευταίοι, κύριοι Υπουργοί, καλή τη πίστει ή θαμπωμέ</w:t>
      </w:r>
      <w:r>
        <w:rPr>
          <w:rFonts w:eastAsia="Times New Roman" w:cs="Times New Roman"/>
        </w:rPr>
        <w:t>νοι από τα παχιά σας λόγια, σε μεγάλο ποσοστό σ</w:t>
      </w:r>
      <w:r>
        <w:rPr>
          <w:rFonts w:eastAsia="Times New Roman" w:cs="Times New Roman"/>
        </w:rPr>
        <w:t>ά</w:t>
      </w:r>
      <w:r>
        <w:rPr>
          <w:rFonts w:eastAsia="Times New Roman" w:cs="Times New Roman"/>
        </w:rPr>
        <w:t xml:space="preserve">ς ψήφισαν. Και τώρα, όχι μόνο τους χτυπάτε αλύπητα, αλλά τους κοροϊδεύετε μπροστά στα μάτια τους. </w:t>
      </w:r>
    </w:p>
    <w:p w14:paraId="10B0CD39" w14:textId="77777777" w:rsidR="009F6C17" w:rsidRDefault="003C1E98">
      <w:pPr>
        <w:tabs>
          <w:tab w:val="left" w:pos="709"/>
          <w:tab w:val="center" w:pos="4393"/>
        </w:tabs>
        <w:spacing w:line="600" w:lineRule="auto"/>
        <w:ind w:firstLine="709"/>
        <w:jc w:val="both"/>
        <w:rPr>
          <w:rFonts w:eastAsia="Times New Roman" w:cs="Times New Roman"/>
        </w:rPr>
      </w:pPr>
      <w:r>
        <w:rPr>
          <w:rFonts w:eastAsia="Times New Roman" w:cs="Times New Roman"/>
        </w:rPr>
        <w:tab/>
      </w:r>
      <w:r>
        <w:rPr>
          <w:rFonts w:eastAsia="Times New Roman" w:cs="Times New Roman"/>
        </w:rPr>
        <w:t>Αυξάνετε στο 20% τις ασφαλιστικές εισφορές επί του φορολογητέου εισοδήματος</w:t>
      </w:r>
      <w:r>
        <w:rPr>
          <w:rFonts w:eastAsia="Times New Roman" w:cs="Times New Roman"/>
        </w:rPr>
        <w:t xml:space="preserve">, </w:t>
      </w:r>
      <w:r>
        <w:rPr>
          <w:rFonts w:eastAsia="Times New Roman" w:cs="Times New Roman"/>
        </w:rPr>
        <w:t>μια αύξηση έως 300% σε σχέση με τις σημερινές τους εισφορές. Αυξάνετε το ποσοστό ασφάλισης υγείας στο 7% επί του φορολογητέου εισοδήματος από 2,5% που ισχύει σήμερα. Και εμφανίζετε ως δέλεαρ την εθνική σύνταξη των 384 ευρώ, που θα καταβάλλεται στους συνταξ</w:t>
      </w:r>
      <w:r>
        <w:rPr>
          <w:rFonts w:eastAsia="Times New Roman" w:cs="Times New Roman"/>
        </w:rPr>
        <w:t xml:space="preserve">ιούχους αγρότες μετά το 2031. </w:t>
      </w:r>
    </w:p>
    <w:p w14:paraId="10B0CD3A" w14:textId="77777777" w:rsidR="009F6C17" w:rsidRDefault="003C1E98">
      <w:pPr>
        <w:tabs>
          <w:tab w:val="left" w:pos="709"/>
          <w:tab w:val="center" w:pos="4393"/>
        </w:tabs>
        <w:spacing w:line="600" w:lineRule="auto"/>
        <w:ind w:firstLine="709"/>
        <w:jc w:val="both"/>
        <w:rPr>
          <w:rFonts w:eastAsia="Times New Roman" w:cs="Times New Roman"/>
        </w:rPr>
      </w:pPr>
      <w:r>
        <w:rPr>
          <w:rFonts w:eastAsia="Times New Roman" w:cs="Times New Roman"/>
        </w:rPr>
        <w:tab/>
      </w:r>
      <w:r>
        <w:rPr>
          <w:rFonts w:eastAsia="Times New Roman" w:cs="Times New Roman"/>
        </w:rPr>
        <w:t>Τέλος, εντάσσετε τον ΟΓΑ σε ένα υπερ-ταμείο, παρά τις πρόσφατες δεσμεύσεις του Πρωθυπουργού, του κ. Τσίπρα, προς τους εκπροσώπους των Θεσσαλών αγροτών στο Μαξίμου, τότε που θυμόταν τον χαλβά Φαρσάλων και το τσίπουρο Τυρνάβου</w:t>
      </w:r>
      <w:r>
        <w:rPr>
          <w:rFonts w:eastAsia="Times New Roman" w:cs="Times New Roman"/>
        </w:rPr>
        <w:t xml:space="preserve"> και σήμερα τους κερνάει πίκρα τους αγρότες. </w:t>
      </w:r>
    </w:p>
    <w:p w14:paraId="10B0CD3B" w14:textId="77777777" w:rsidR="009F6C17" w:rsidRDefault="003C1E98">
      <w:pPr>
        <w:tabs>
          <w:tab w:val="left" w:pos="851"/>
          <w:tab w:val="center" w:pos="4393"/>
        </w:tabs>
        <w:spacing w:line="600" w:lineRule="auto"/>
        <w:ind w:firstLine="709"/>
        <w:jc w:val="both"/>
        <w:rPr>
          <w:rFonts w:eastAsia="Times New Roman" w:cs="Times New Roman"/>
        </w:rPr>
      </w:pPr>
      <w:r>
        <w:rPr>
          <w:rFonts w:eastAsia="Times New Roman" w:cs="Times New Roman"/>
        </w:rPr>
        <w:t>Και με νυχτερινή τροπολογία, όπως πια συνηθίζετε, βάζετε χέρι από το πρώτο ευρώ στις αγροτικές επιδοτήσεις. Το όριο των 12.000 ευρώ ισχύει μόνο για τις πράσινες και τις συνδεδεμένες. Αυτό εννοούσε ο Υπουργός Αγροτικής Ανάπτυξης, όταν καμάρωνε ότι μέχρι 12.</w:t>
      </w:r>
      <w:r>
        <w:rPr>
          <w:rFonts w:eastAsia="Times New Roman" w:cs="Times New Roman"/>
        </w:rPr>
        <w:t xml:space="preserve">000 ευρώ δεν φορολογείται καμμία ενίσχυση; </w:t>
      </w:r>
    </w:p>
    <w:p w14:paraId="10B0CD3C" w14:textId="77777777" w:rsidR="009F6C17" w:rsidRDefault="003C1E98">
      <w:pPr>
        <w:tabs>
          <w:tab w:val="left" w:pos="851"/>
          <w:tab w:val="center" w:pos="4393"/>
        </w:tabs>
        <w:spacing w:line="600" w:lineRule="auto"/>
        <w:ind w:firstLine="709"/>
        <w:jc w:val="both"/>
        <w:rPr>
          <w:rFonts w:eastAsia="Times New Roman" w:cs="Times New Roman"/>
        </w:rPr>
      </w:pPr>
      <w:r>
        <w:rPr>
          <w:rFonts w:eastAsia="Times New Roman"/>
        </w:rPr>
        <w:t>Κυρίες και κύριοι συνάδελφοι</w:t>
      </w:r>
      <w:r>
        <w:rPr>
          <w:rFonts w:eastAsia="Times New Roman" w:cs="Times New Roman"/>
        </w:rPr>
        <w:t xml:space="preserve">, θα μου πείτε, εδώ είπατε </w:t>
      </w:r>
      <w:r>
        <w:rPr>
          <w:rFonts w:eastAsia="Times New Roman"/>
        </w:rPr>
        <w:t>άλ</w:t>
      </w:r>
      <w:r>
        <w:rPr>
          <w:rFonts w:eastAsia="Times New Roman" w:cs="Times New Roman"/>
        </w:rPr>
        <w:t>λα κι άλλα. Σε αυτό θα κολλούσατε; Όπως έχετε πει στους στρατιωτικούς και σε όσους υπηρετούν στα Σώματα Ασφαλείας, οι οποίοι θα δουν, όπως και οι δικαστικο</w:t>
      </w:r>
      <w:r>
        <w:rPr>
          <w:rFonts w:eastAsia="Times New Roman" w:cs="Times New Roman"/>
        </w:rPr>
        <w:t xml:space="preserve">ί, ότι δεν λαμβάνονται υπ’ όψιν στον υπολογισμό των συντάξιμων αποδοχών τα ειδικά επιδόματα. Οι συντάξεις τους θα </w:t>
      </w:r>
      <w:r>
        <w:rPr>
          <w:rFonts w:eastAsia="Times New Roman"/>
          <w:bCs/>
        </w:rPr>
        <w:t>είναι</w:t>
      </w:r>
      <w:r>
        <w:rPr>
          <w:rFonts w:eastAsia="Times New Roman" w:cs="Times New Roman"/>
        </w:rPr>
        <w:t xml:space="preserve"> μειωμένες έως 40%. </w:t>
      </w:r>
    </w:p>
    <w:p w14:paraId="10B0CD3D" w14:textId="77777777" w:rsidR="009F6C17" w:rsidRDefault="003C1E98">
      <w:pPr>
        <w:tabs>
          <w:tab w:val="left" w:pos="851"/>
          <w:tab w:val="center" w:pos="4393"/>
        </w:tabs>
        <w:spacing w:line="600" w:lineRule="auto"/>
        <w:ind w:firstLine="709"/>
        <w:jc w:val="both"/>
        <w:rPr>
          <w:rFonts w:eastAsia="Times New Roman" w:cs="Times New Roman"/>
        </w:rPr>
      </w:pPr>
      <w:r>
        <w:rPr>
          <w:rFonts w:eastAsia="Times New Roman" w:cs="Times New Roman"/>
        </w:rPr>
        <w:t xml:space="preserve">Αναλογίζομαι, </w:t>
      </w:r>
      <w:r>
        <w:rPr>
          <w:rFonts w:eastAsia="Times New Roman"/>
        </w:rPr>
        <w:t>κυρίες και κύριοι συνάδελφοι,</w:t>
      </w:r>
      <w:r>
        <w:rPr>
          <w:rFonts w:eastAsia="Times New Roman" w:cs="Times New Roman"/>
        </w:rPr>
        <w:t xml:space="preserve"> όλους εκείνους τους νέους και τις νέες που σας πίστεψαν, που σας ψήφισαν</w:t>
      </w:r>
      <w:r>
        <w:rPr>
          <w:rFonts w:eastAsia="Times New Roman" w:cs="Times New Roman"/>
        </w:rPr>
        <w:t xml:space="preserve">, που ακόμη χόρεψαν όταν νικήσατε στις εκλογές ή όταν </w:t>
      </w:r>
      <w:r>
        <w:rPr>
          <w:rFonts w:eastAsia="Times New Roman"/>
          <w:bCs/>
        </w:rPr>
        <w:t>κ</w:t>
      </w:r>
      <w:r>
        <w:rPr>
          <w:rFonts w:eastAsia="Times New Roman" w:cs="Times New Roman"/>
        </w:rPr>
        <w:t xml:space="preserve">άνατε εκείνο το απίστευτο </w:t>
      </w:r>
      <w:r>
        <w:rPr>
          <w:rFonts w:eastAsia="Times New Roman" w:cs="Times New Roman"/>
        </w:rPr>
        <w:t>δ</w:t>
      </w:r>
      <w:r>
        <w:rPr>
          <w:rFonts w:eastAsia="Times New Roman" w:cs="Times New Roman"/>
        </w:rPr>
        <w:t>ημοψήφισμα. Αναρωτιέμαι πώς να νιώθουν τώρα</w:t>
      </w:r>
      <w:r>
        <w:rPr>
          <w:rFonts w:eastAsia="Times New Roman" w:cs="Times New Roman"/>
        </w:rPr>
        <w:t>,</w:t>
      </w:r>
      <w:r>
        <w:rPr>
          <w:rFonts w:eastAsia="Times New Roman" w:cs="Times New Roman"/>
        </w:rPr>
        <w:t xml:space="preserve"> τώρα που αντιλαμβάνονται ότι τους θυσιάζετε για να σας βγουν οι μικροκομματικές σας εξισώσεις. Τσεκουρώνετε κατά 30-35% τις κύριε</w:t>
      </w:r>
      <w:r>
        <w:rPr>
          <w:rFonts w:eastAsia="Times New Roman" w:cs="Times New Roman"/>
        </w:rPr>
        <w:t>ς συντάξεις, που ελπίζουν ότι κάποια στιγμή θα πάρουν</w:t>
      </w:r>
      <w:r>
        <w:rPr>
          <w:rFonts w:eastAsia="Times New Roman" w:cs="Times New Roman"/>
        </w:rPr>
        <w:t>,</w:t>
      </w:r>
      <w:r>
        <w:rPr>
          <w:rFonts w:eastAsia="Times New Roman" w:cs="Times New Roman"/>
        </w:rPr>
        <w:t xml:space="preserve"> και μέχρι 60% τις επικουρικές. </w:t>
      </w:r>
    </w:p>
    <w:p w14:paraId="10B0CD3E" w14:textId="77777777" w:rsidR="009F6C17" w:rsidRDefault="003C1E98">
      <w:pPr>
        <w:tabs>
          <w:tab w:val="left" w:pos="851"/>
          <w:tab w:val="center" w:pos="4393"/>
        </w:tabs>
        <w:spacing w:line="600" w:lineRule="auto"/>
        <w:ind w:firstLine="709"/>
        <w:jc w:val="both"/>
        <w:rPr>
          <w:rFonts w:eastAsia="Times New Roman" w:cs="Times New Roman"/>
        </w:rPr>
      </w:pPr>
      <w:r>
        <w:rPr>
          <w:rFonts w:eastAsia="Times New Roman" w:cs="Times New Roman"/>
        </w:rPr>
        <w:t xml:space="preserve">Όμως τι να σκέφτονται </w:t>
      </w:r>
      <w:r>
        <w:rPr>
          <w:rFonts w:eastAsia="Times New Roman" w:cs="Times New Roman"/>
          <w:bCs/>
          <w:shd w:val="clear" w:color="auto" w:fill="FFFFFF"/>
        </w:rPr>
        <w:t>και</w:t>
      </w:r>
      <w:r>
        <w:rPr>
          <w:rFonts w:eastAsia="Times New Roman" w:cs="Times New Roman"/>
        </w:rPr>
        <w:t xml:space="preserve"> οι αδύναμες κατηγορίες, όπως οι ανάπηροι, που θα δουν τις συντάξεις τους μειωμένες ή όσες παίρνουν συντάξεις χηρείας στις οποίες πέφτει βαρύς π</w:t>
      </w:r>
      <w:r>
        <w:rPr>
          <w:rFonts w:eastAsia="Times New Roman" w:cs="Times New Roman"/>
        </w:rPr>
        <w:t>έλεκυς; Τι θα πουν οι χαμηλοσυνταξιούχοι, στους οποίους κόβετε το ΕΚΑΣ ήδη από το τρέχον έτος;</w:t>
      </w:r>
    </w:p>
    <w:p w14:paraId="10B0CD3F" w14:textId="77777777" w:rsidR="009F6C17" w:rsidRDefault="003C1E98">
      <w:pPr>
        <w:tabs>
          <w:tab w:val="left" w:pos="851"/>
          <w:tab w:val="center" w:pos="4393"/>
        </w:tabs>
        <w:spacing w:line="600" w:lineRule="auto"/>
        <w:ind w:firstLine="709"/>
        <w:jc w:val="both"/>
        <w:rPr>
          <w:rFonts w:eastAsia="Times New Roman" w:cs="Times New Roman"/>
        </w:rPr>
      </w:pPr>
      <w:r>
        <w:rPr>
          <w:rFonts w:eastAsia="Times New Roman" w:cs="Times New Roman"/>
        </w:rPr>
        <w:t xml:space="preserve">Αυτά </w:t>
      </w:r>
      <w:r>
        <w:rPr>
          <w:rFonts w:eastAsia="Times New Roman"/>
          <w:bCs/>
        </w:rPr>
        <w:t>είναι</w:t>
      </w:r>
      <w:r>
        <w:rPr>
          <w:rFonts w:eastAsia="Times New Roman" w:cs="Times New Roman"/>
        </w:rPr>
        <w:t xml:space="preserve"> τα έργα και οι ημέρες της «πρώτης φοράς </w:t>
      </w:r>
      <w:r>
        <w:rPr>
          <w:rFonts w:eastAsia="Times New Roman" w:cs="Times New Roman"/>
        </w:rPr>
        <w:t>α</w:t>
      </w:r>
      <w:r>
        <w:rPr>
          <w:rFonts w:eastAsia="Times New Roman" w:cs="Times New Roman"/>
        </w:rPr>
        <w:t xml:space="preserve">ριστερά», των κοινωνικά ευαίσθητων, που ως </w:t>
      </w:r>
      <w:r>
        <w:rPr>
          <w:rFonts w:eastAsia="Times New Roman" w:cs="Times New Roman"/>
        </w:rPr>
        <w:t>α</w:t>
      </w:r>
      <w:r>
        <w:rPr>
          <w:rFonts w:eastAsia="Times New Roman" w:cs="Times New Roman"/>
        </w:rPr>
        <w:t>ντιπολίτευση με περισσή ευκολία κατακεραύνωναν κάθε πολιτικό αντί</w:t>
      </w:r>
      <w:r>
        <w:rPr>
          <w:rFonts w:eastAsia="Times New Roman" w:cs="Times New Roman"/>
        </w:rPr>
        <w:t xml:space="preserve">παλο ως ανάλγητο, ως «γερμανοτσολιά», αδιάφορο για τον πόνο και τις δυσκολίες των αδυνάτων. </w:t>
      </w:r>
    </w:p>
    <w:p w14:paraId="10B0CD4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λύση, κυρίες και κύριοι συνάδελφοι, του ασφαλιστικού βρίσκεται στην ανάπτυξη. Και ανάπτυξη μόνο η ιδιωτική πρωτοβουλία δημιουργεί. Δυστυχώς, και με αυτό το νομοσ</w:t>
      </w:r>
      <w:r>
        <w:rPr>
          <w:rFonts w:eastAsia="Times New Roman" w:cs="Times New Roman"/>
          <w:szCs w:val="24"/>
        </w:rPr>
        <w:t>χέδιο η Κυβέρνηση ρίχνει στο πυρ το εξώτερον τον ιδιωτικό τομέα</w:t>
      </w:r>
      <w:r>
        <w:rPr>
          <w:rFonts w:eastAsia="Times New Roman" w:cs="Times New Roman"/>
          <w:szCs w:val="24"/>
        </w:rPr>
        <w:t>,</w:t>
      </w:r>
      <w:r>
        <w:rPr>
          <w:rFonts w:eastAsia="Times New Roman" w:cs="Times New Roman"/>
          <w:szCs w:val="24"/>
        </w:rPr>
        <w:t xml:space="preserve"> γι’ αυτό και πρέπει να φύγει μία ώρα αρχύτερα</w:t>
      </w:r>
      <w:r>
        <w:rPr>
          <w:rFonts w:eastAsia="Times New Roman" w:cs="Times New Roman"/>
          <w:szCs w:val="24"/>
        </w:rPr>
        <w:t>,</w:t>
      </w:r>
      <w:r>
        <w:rPr>
          <w:rFonts w:eastAsia="Times New Roman" w:cs="Times New Roman"/>
          <w:szCs w:val="24"/>
        </w:rPr>
        <w:t xml:space="preserve"> γιατί στερεί την ελπίδα εξόδου της χώρας από την κρίση.</w:t>
      </w:r>
    </w:p>
    <w:p w14:paraId="10B0CD4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ευχαριστώ.</w:t>
      </w:r>
    </w:p>
    <w:p w14:paraId="10B0CD42"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B0CD4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w:t>
      </w:r>
      <w:r>
        <w:rPr>
          <w:rFonts w:eastAsia="Times New Roman" w:cs="Times New Roman"/>
          <w:b/>
          <w:szCs w:val="24"/>
        </w:rPr>
        <w:t xml:space="preserve">ος Κρεμαστινός): </w:t>
      </w:r>
      <w:r>
        <w:rPr>
          <w:rFonts w:eastAsia="Times New Roman" w:cs="Times New Roman"/>
          <w:szCs w:val="24"/>
        </w:rPr>
        <w:t>Ευχαριστώ.</w:t>
      </w:r>
    </w:p>
    <w:p w14:paraId="10B0CD4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κ. Παπαηλιού, Βουλευτής του ΣΥΡΙΖΑ, έχει τον λόγο.</w:t>
      </w:r>
    </w:p>
    <w:p w14:paraId="10B0CD4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Ευχαριστώ, κύριε Πρόεδρε.</w:t>
      </w:r>
    </w:p>
    <w:p w14:paraId="10B0CD4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και σε αυτή τη συζήτηση επί νομοσχεδίου θεσμικού χαρακτήρα από τους ομιλητές της Νέας Δημο</w:t>
      </w:r>
      <w:r>
        <w:rPr>
          <w:rFonts w:eastAsia="Times New Roman" w:cs="Times New Roman"/>
          <w:szCs w:val="24"/>
        </w:rPr>
        <w:t xml:space="preserve">κρατίας και του ΠΑΣΟΚ συνεχίστηκε το </w:t>
      </w:r>
      <w:r>
        <w:rPr>
          <w:rFonts w:eastAsia="Times New Roman" w:cs="Times New Roman"/>
          <w:szCs w:val="24"/>
        </w:rPr>
        <w:t xml:space="preserve">τροπάρι το </w:t>
      </w:r>
      <w:r>
        <w:rPr>
          <w:rFonts w:eastAsia="Times New Roman" w:cs="Times New Roman"/>
          <w:szCs w:val="24"/>
        </w:rPr>
        <w:t>γνωστό</w:t>
      </w:r>
      <w:r>
        <w:rPr>
          <w:rFonts w:eastAsia="Times New Roman" w:cs="Times New Roman"/>
          <w:szCs w:val="24"/>
        </w:rPr>
        <w:t>.</w:t>
      </w:r>
      <w:r>
        <w:rPr>
          <w:rFonts w:eastAsia="Times New Roman" w:cs="Times New Roman"/>
          <w:szCs w:val="24"/>
        </w:rPr>
        <w:t xml:space="preserve"> Και πάλι περίσσεψαν άναρθρες κραυγές, άσχετες και ανακριβείς αναφορές, ανοίκειοι χαρακτηρισμοί και, βέβαια, αντιφάσεις</w:t>
      </w:r>
      <w:r>
        <w:rPr>
          <w:rFonts w:eastAsia="Times New Roman" w:cs="Times New Roman"/>
          <w:szCs w:val="24"/>
        </w:rPr>
        <w:t>,</w:t>
      </w:r>
      <w:r>
        <w:rPr>
          <w:rFonts w:eastAsia="Times New Roman" w:cs="Times New Roman"/>
          <w:szCs w:val="24"/>
        </w:rPr>
        <w:t xml:space="preserve"> με κορυφαία τη θεώρηση του νομοσχεδίου κατ’ άλλους ως μονομερούς ενέργειας και κατ’ άλλους ως επιβληθείσας από τους δανειστές ρύθμισης.</w:t>
      </w:r>
    </w:p>
    <w:p w14:paraId="10B0CD4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Όμως, ας έρθουμε στο συγκεκριμένο νομοσχέδιο. Εγώ θα εστιάσω στο ασφαλιστικό σκέλος του. Κυρίες και κύριοι συνάδελφοι, </w:t>
      </w:r>
      <w:r>
        <w:rPr>
          <w:rFonts w:eastAsia="Times New Roman" w:cs="Times New Roman"/>
          <w:szCs w:val="24"/>
        </w:rPr>
        <w:t xml:space="preserve">το ισχύον σύστημα κοινωνικής ασφάλισης δεν συνιστά σύστημα. Πρόκειται για πλίνθους και κέραμους ατάκτως ερριμμένους. Είναι άναρχο, κατακερματισμένο, ανορθολογικό, αναποτελεσματικό και συνακόλουθα μη βιώσιμο και κοινωνικά άδικο. </w:t>
      </w:r>
    </w:p>
    <w:p w14:paraId="10B0CD4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Επιπλέον, η κατάσταση των α</w:t>
      </w:r>
      <w:r>
        <w:rPr>
          <w:rFonts w:eastAsia="Times New Roman" w:cs="Times New Roman"/>
          <w:szCs w:val="24"/>
        </w:rPr>
        <w:t>σφαλιστικών ταμείων είναι κάκιστη</w:t>
      </w:r>
      <w:r>
        <w:rPr>
          <w:rFonts w:eastAsia="Times New Roman" w:cs="Times New Roman"/>
          <w:szCs w:val="24"/>
        </w:rPr>
        <w:t>,</w:t>
      </w:r>
      <w:r>
        <w:rPr>
          <w:rFonts w:eastAsia="Times New Roman" w:cs="Times New Roman"/>
          <w:szCs w:val="24"/>
        </w:rPr>
        <w:t xml:space="preserve"> λόγω της γνωστής διαχείρισής τους επί χρόνια, του εγκληματικού </w:t>
      </w:r>
      <w:r>
        <w:rPr>
          <w:rFonts w:eastAsia="Times New Roman" w:cs="Times New Roman"/>
          <w:szCs w:val="24"/>
          <w:lang w:val="en-US"/>
        </w:rPr>
        <w:t>PSI</w:t>
      </w:r>
      <w:r>
        <w:rPr>
          <w:rFonts w:eastAsia="Times New Roman" w:cs="Times New Roman"/>
          <w:szCs w:val="24"/>
        </w:rPr>
        <w:t xml:space="preserve"> συμπεριλαμβανομένου, της δραματικής μείωσης της απασχόλησης, των μη τυπικών μορφών εργασίας, της παρατεταμένης ανεργίας, της μαύρης ανασφάλιστης εργασίας,</w:t>
      </w:r>
      <w:r>
        <w:rPr>
          <w:rFonts w:eastAsia="Times New Roman" w:cs="Times New Roman"/>
          <w:szCs w:val="24"/>
        </w:rPr>
        <w:t xml:space="preserve"> της κατακρήμνισης μισθών και συντάξεων, της αδυναμίας καταβολής ασφαλιστικών εισφορών από χιλιάδες ασφαλισμένους, ιδίως από ελεύθερους επαγγελματίες, αλλά και της διαδεδομένης άποψης πολλών ασφαλισμένων ότι η καταβολή ασφαλιστικών εισφορών θα πάει στράφι,</w:t>
      </w:r>
      <w:r>
        <w:rPr>
          <w:rFonts w:eastAsia="Times New Roman" w:cs="Times New Roman"/>
          <w:szCs w:val="24"/>
        </w:rPr>
        <w:t xml:space="preserve"> αφού δεν πρόκειται να λάβουν σύνταξη ποτέ.</w:t>
      </w:r>
    </w:p>
    <w:p w14:paraId="10B0CD4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Αυτοί οι παράγοντες καθιστούν το νομοσχέδιο για την αναμόρφωση του ασφαλιστικού συστήματος απολύτως αναγκαίο, δεδομένης μάλιστα και της βεβαιότητας ότι, αν η συγκεκριμένη μεταρρύθμιση-τομή δεν προωθηθεί, σύντομα </w:t>
      </w:r>
      <w:r>
        <w:rPr>
          <w:rFonts w:eastAsia="Times New Roman" w:cs="Times New Roman"/>
          <w:szCs w:val="24"/>
        </w:rPr>
        <w:t>θα υπάρξουν νέες οριζόντιες περικοπές συντάξεων.</w:t>
      </w:r>
    </w:p>
    <w:p w14:paraId="10B0CD4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Επιπλέον, υφίστανται μνημονιακές υποχρεώσεις, που επιβάλλουν</w:t>
      </w:r>
      <w:r>
        <w:rPr>
          <w:rFonts w:eastAsia="Times New Roman" w:cs="Times New Roman"/>
          <w:szCs w:val="24"/>
        </w:rPr>
        <w:t>,</w:t>
      </w:r>
      <w:r>
        <w:rPr>
          <w:rFonts w:eastAsia="Times New Roman" w:cs="Times New Roman"/>
          <w:szCs w:val="24"/>
        </w:rPr>
        <w:t xml:space="preserve"> στο πλαίσιο του αναμορφωμένου ασφαλιστικού συστήματος</w:t>
      </w:r>
      <w:r>
        <w:rPr>
          <w:rFonts w:eastAsia="Times New Roman" w:cs="Times New Roman"/>
          <w:szCs w:val="24"/>
        </w:rPr>
        <w:t>,</w:t>
      </w:r>
      <w:r>
        <w:rPr>
          <w:rFonts w:eastAsia="Times New Roman" w:cs="Times New Roman"/>
          <w:szCs w:val="24"/>
        </w:rPr>
        <w:t xml:space="preserve"> ρυθμίσεις δημοσιονομικού χαρακτήρα, ώστε να βγαίνει ο λογαριασμός των θεσμών-δανειστών</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όμως εκ των πραγμάτων ακουμπούν και δομικές, διαρθρωτικές παραμέτρους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λα αυτά δε με τη γενική επιφύλαξη ισοδύναμων μέτρων και ένα γενικό ισοδύναμο, τμήματος των απαιτήσεων των δανειστών, δηλαδή εν προκειμένω μια συνολική μεταρρύθμιση του ασφαλιστικού σ</w:t>
      </w:r>
      <w:r>
        <w:rPr>
          <w:rFonts w:eastAsia="Times New Roman" w:cs="Times New Roman"/>
          <w:szCs w:val="24"/>
        </w:rPr>
        <w:t xml:space="preserve">υστήματος τεκμηριωμένη και ποσοτικοποιημένη. </w:t>
      </w:r>
    </w:p>
    <w:p w14:paraId="10B0CD4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Σε αυτή τη συνολική μεταρρύθμιση-τομή προβαίνει η σημερινή Κυβέρνηση με το παρόν νομοσχέδιο, επιχειρώντας να αμβλύνει και να περιορίσει τις απαιτήσεις των δανειστών και να εντάξει τις μνημονιακές υποχρεώσεις με</w:t>
      </w:r>
      <w:r>
        <w:rPr>
          <w:rFonts w:eastAsia="Times New Roman" w:cs="Times New Roman"/>
          <w:szCs w:val="24"/>
        </w:rPr>
        <w:t xml:space="preserve"> τρόπο </w:t>
      </w:r>
      <w:r>
        <w:rPr>
          <w:rFonts w:eastAsia="Times New Roman" w:cs="Times New Roman"/>
          <w:szCs w:val="24"/>
        </w:rPr>
        <w:t>γόνιμο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εντός</w:t>
      </w:r>
      <w:r>
        <w:rPr>
          <w:rFonts w:eastAsia="Times New Roman" w:cs="Times New Roman"/>
          <w:szCs w:val="24"/>
        </w:rPr>
        <w:t xml:space="preserve"> ενός θεσμικού πλαισίου που εξασφαλίζει στοιχεία ισονομίας και κοινωνικής δικαιοσύνης. </w:t>
      </w:r>
    </w:p>
    <w:p w14:paraId="10B0CD4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Έτσι, η παρέμβαση της ελληνικής Κυβέρνησης έχει δύο σκέλη</w:t>
      </w:r>
      <w:r>
        <w:rPr>
          <w:rFonts w:eastAsia="Times New Roman" w:cs="Times New Roman"/>
          <w:szCs w:val="24"/>
        </w:rPr>
        <w:t>.</w:t>
      </w:r>
      <w:r>
        <w:rPr>
          <w:rFonts w:eastAsia="Times New Roman" w:cs="Times New Roman"/>
          <w:szCs w:val="24"/>
        </w:rPr>
        <w:t xml:space="preserve"> Το ένα αφορά στην τήρηση της συμφωνίας, που έγινε νόμος του κράτους με ευρεία πλειοψηφία </w:t>
      </w:r>
      <w:r>
        <w:rPr>
          <w:rFonts w:eastAsia="Times New Roman" w:cs="Times New Roman"/>
          <w:szCs w:val="24"/>
        </w:rPr>
        <w:t>τον Αύγουστο του 2015</w:t>
      </w:r>
      <w:r>
        <w:rPr>
          <w:rFonts w:eastAsia="Times New Roman" w:cs="Times New Roman"/>
          <w:szCs w:val="24"/>
        </w:rPr>
        <w:t>,</w:t>
      </w:r>
      <w:r>
        <w:rPr>
          <w:rFonts w:eastAsia="Times New Roman" w:cs="Times New Roman"/>
          <w:szCs w:val="24"/>
        </w:rPr>
        <w:t xml:space="preserve"> και το άλλο αφορά στη δόμηση ενός πραγματικού συστήματος κοινωνικής ασφάλισης, το οποίο θα συνδυάζει την οικονομική βιωσιμότητα και την κοινωνική δικαιοσύνη. Εξάλλου, αυτό επιβάλλεται και συνταγματικά. Μέσω του Συντάγματος κατοχυρώνε</w:t>
      </w:r>
      <w:r>
        <w:rPr>
          <w:rFonts w:eastAsia="Times New Roman" w:cs="Times New Roman"/>
          <w:szCs w:val="24"/>
        </w:rPr>
        <w:t>ται ο θεσμός της κοινωνικής ασφάλισης</w:t>
      </w:r>
      <w:r>
        <w:rPr>
          <w:rFonts w:eastAsia="Times New Roman" w:cs="Times New Roman"/>
          <w:szCs w:val="24"/>
        </w:rPr>
        <w:t>,</w:t>
      </w:r>
      <w:r>
        <w:rPr>
          <w:rFonts w:eastAsia="Times New Roman" w:cs="Times New Roman"/>
          <w:szCs w:val="24"/>
        </w:rPr>
        <w:t xml:space="preserve"> που αποτελεί οργανικό στοιχείο άμεσα συνδεόμενο με την αρχή του κοινωνικού κράτους αλλά και τις αρχές της κοινωνικής αλληλεγγύης, της ισότητας συμμετοχής στα δημόσια βάρη και της αναλογικότητας. </w:t>
      </w:r>
    </w:p>
    <w:p w14:paraId="10B0CD4D" w14:textId="77777777" w:rsidR="009F6C17" w:rsidRDefault="003C1E98">
      <w:pPr>
        <w:spacing w:line="600" w:lineRule="auto"/>
        <w:ind w:firstLine="720"/>
        <w:jc w:val="both"/>
        <w:rPr>
          <w:rFonts w:eastAsia="Times New Roman"/>
          <w:szCs w:val="24"/>
        </w:rPr>
      </w:pPr>
      <w:r>
        <w:rPr>
          <w:rFonts w:eastAsia="Times New Roman"/>
          <w:szCs w:val="24"/>
        </w:rPr>
        <w:t>Τις παραπάνω αρχές πρ</w:t>
      </w:r>
      <w:r>
        <w:rPr>
          <w:rFonts w:eastAsia="Times New Roman"/>
          <w:szCs w:val="24"/>
        </w:rPr>
        <w:t>αγματώνει η παρούσα μεταρρύθμιση με την καθιέρωση ενιαίου συστήματος απονομής συνταξιοδοτικών παροχών. Εν προκειμένω, δεν θα μπορούσε να γίνει λόγος για ασφαλιστική μεταρρύθμιση χωρίς την απάλειψη της πληθώρας διαφορετικών και ενίοτε αδικαιολόγητων ρυθμίσε</w:t>
      </w:r>
      <w:r>
        <w:rPr>
          <w:rFonts w:eastAsia="Times New Roman"/>
          <w:szCs w:val="24"/>
        </w:rPr>
        <w:t>ων, που υποσκάπτουν τον ίδιο το</w:t>
      </w:r>
      <w:r>
        <w:rPr>
          <w:rFonts w:eastAsia="Times New Roman"/>
          <w:szCs w:val="24"/>
        </w:rPr>
        <w:t>ν</w:t>
      </w:r>
      <w:r>
        <w:rPr>
          <w:rFonts w:eastAsia="Times New Roman"/>
          <w:szCs w:val="24"/>
        </w:rPr>
        <w:t xml:space="preserve"> θεσμό της κοινωνικής ασφάλισης</w:t>
      </w:r>
      <w:r>
        <w:rPr>
          <w:rFonts w:eastAsia="Times New Roman"/>
          <w:szCs w:val="24"/>
        </w:rPr>
        <w:t>,</w:t>
      </w:r>
      <w:r>
        <w:rPr>
          <w:rFonts w:eastAsia="Times New Roman"/>
          <w:szCs w:val="24"/>
        </w:rPr>
        <w:t xml:space="preserve"> τόσο οικονομικά όσο και κοινωνικά, απαξιώνοντάς τον. Οι αδικαιολόγητες πρόωρες συντάξεις αποτελούν </w:t>
      </w:r>
      <w:r>
        <w:rPr>
          <w:rFonts w:eastAsia="Times New Roman"/>
          <w:szCs w:val="24"/>
        </w:rPr>
        <w:t>κραυγαλέο</w:t>
      </w:r>
      <w:r>
        <w:rPr>
          <w:rFonts w:eastAsia="Times New Roman"/>
          <w:szCs w:val="24"/>
        </w:rPr>
        <w:t xml:space="preserve"> παράδειγμα.</w:t>
      </w:r>
    </w:p>
    <w:p w14:paraId="10B0CD4E" w14:textId="77777777" w:rsidR="009F6C17" w:rsidRDefault="003C1E98">
      <w:pPr>
        <w:spacing w:line="600" w:lineRule="auto"/>
        <w:ind w:firstLine="720"/>
        <w:jc w:val="both"/>
        <w:rPr>
          <w:rFonts w:eastAsia="Times New Roman"/>
          <w:szCs w:val="24"/>
        </w:rPr>
      </w:pPr>
      <w:r>
        <w:rPr>
          <w:rFonts w:eastAsia="Times New Roman"/>
          <w:szCs w:val="24"/>
        </w:rPr>
        <w:t>Σε αυτό το πλαίσιο, το νομοσχέδιο διατρέχουν οι αρχές της ισονομίας κα</w:t>
      </w:r>
      <w:r>
        <w:rPr>
          <w:rFonts w:eastAsia="Times New Roman"/>
          <w:szCs w:val="24"/>
        </w:rPr>
        <w:t>ι της κοινωνικής και διαγενεακής δικαιοσύνης, αποσκοπώντας στην οικονομική βιωσιμότητα και την κοινωνική αποτελεσματικότητα του ασφαλιστικού συστήματος</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πιπλέον δε στον εξορθολογισμό του συστήματος</w:t>
      </w:r>
      <w:r>
        <w:rPr>
          <w:rFonts w:eastAsia="Times New Roman"/>
          <w:szCs w:val="24"/>
        </w:rPr>
        <w:t>,</w:t>
      </w:r>
      <w:r>
        <w:rPr>
          <w:rFonts w:eastAsia="Times New Roman"/>
          <w:szCs w:val="24"/>
        </w:rPr>
        <w:t xml:space="preserve"> μέσω της ενιαίας αντιμετώπισης των ασφαλισμένων και της περαιτέρω εξοικονόμησης δαπανών, χωρίς να πληγούν τα ασθενέστερα κοινωνικά στρώματα.</w:t>
      </w:r>
    </w:p>
    <w:p w14:paraId="10B0CD4F" w14:textId="77777777" w:rsidR="009F6C17" w:rsidRDefault="003C1E98">
      <w:pPr>
        <w:spacing w:line="600" w:lineRule="auto"/>
        <w:ind w:firstLine="720"/>
        <w:jc w:val="both"/>
        <w:rPr>
          <w:rFonts w:eastAsia="Times New Roman"/>
          <w:szCs w:val="24"/>
        </w:rPr>
      </w:pPr>
      <w:r>
        <w:rPr>
          <w:rFonts w:eastAsia="Times New Roman"/>
          <w:szCs w:val="24"/>
        </w:rPr>
        <w:t>Στοιχεία που συνιστούν τομ</w:t>
      </w:r>
      <w:r>
        <w:rPr>
          <w:rFonts w:eastAsia="Times New Roman"/>
          <w:szCs w:val="24"/>
        </w:rPr>
        <w:t>ή</w:t>
      </w:r>
      <w:r>
        <w:rPr>
          <w:rFonts w:eastAsia="Times New Roman"/>
          <w:szCs w:val="24"/>
        </w:rPr>
        <w:t xml:space="preserve"> για το κοινωνικοασφαλιστικό σύστημα είναι ενδεικτικά: Η δημιουργία ενός ενιαίου φορέα </w:t>
      </w:r>
      <w:r>
        <w:rPr>
          <w:rFonts w:eastAsia="Times New Roman"/>
          <w:szCs w:val="24"/>
        </w:rPr>
        <w:t>κοινωνικής ασφάλισης</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Ε</w:t>
      </w:r>
      <w:r>
        <w:rPr>
          <w:rFonts w:eastAsia="Times New Roman"/>
          <w:szCs w:val="24"/>
        </w:rPr>
        <w:t xml:space="preserve">νιαίος </w:t>
      </w:r>
      <w:r>
        <w:rPr>
          <w:rFonts w:eastAsia="Times New Roman"/>
          <w:szCs w:val="24"/>
        </w:rPr>
        <w:t>Φ</w:t>
      </w:r>
      <w:r>
        <w:rPr>
          <w:rFonts w:eastAsia="Times New Roman"/>
          <w:szCs w:val="24"/>
        </w:rPr>
        <w:t xml:space="preserve">ορέας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 xml:space="preserve">σφάλισης, που λαμβάνει σάρκα και οστά, με ένταξη σε αυτόν όλων των υφισταμένων φορέων </w:t>
      </w:r>
      <w:r>
        <w:rPr>
          <w:rFonts w:eastAsia="Times New Roman"/>
          <w:szCs w:val="24"/>
        </w:rPr>
        <w:t>–</w:t>
      </w:r>
      <w:r>
        <w:rPr>
          <w:rFonts w:eastAsia="Times New Roman"/>
          <w:szCs w:val="24"/>
        </w:rPr>
        <w:t>κύριων, επικουρικών, εφάπαξ παροχών</w:t>
      </w:r>
      <w:r>
        <w:rPr>
          <w:rFonts w:eastAsia="Times New Roman"/>
          <w:szCs w:val="24"/>
        </w:rPr>
        <w:t>–</w:t>
      </w:r>
      <w:r>
        <w:rPr>
          <w:rFonts w:eastAsia="Times New Roman"/>
          <w:szCs w:val="24"/>
        </w:rPr>
        <w:t>, με ενιαίους δίκαιους κανόνες για παλαιούς και νέους ασφαλισμένους, για τον ιδιωτ</w:t>
      </w:r>
      <w:r>
        <w:rPr>
          <w:rFonts w:eastAsia="Times New Roman"/>
          <w:szCs w:val="24"/>
        </w:rPr>
        <w:t>ικό και τον δημόσιο τομέα, τόσο για τις εισφορές όσο και για τις παροχές.</w:t>
      </w:r>
    </w:p>
    <w:p w14:paraId="10B0CD50" w14:textId="77777777" w:rsidR="009F6C17" w:rsidRDefault="003C1E98">
      <w:pPr>
        <w:spacing w:line="600" w:lineRule="auto"/>
        <w:ind w:firstLine="720"/>
        <w:jc w:val="both"/>
        <w:rPr>
          <w:rFonts w:eastAsia="Times New Roman"/>
          <w:szCs w:val="24"/>
        </w:rPr>
      </w:pPr>
      <w:r>
        <w:rPr>
          <w:rFonts w:eastAsia="Times New Roman"/>
          <w:szCs w:val="24"/>
        </w:rPr>
        <w:t>Δεύτερο στοιχείο είναι η διασφάλιση του επιπέδου των σημερινών συντάξεων</w:t>
      </w:r>
      <w:r>
        <w:rPr>
          <w:rFonts w:eastAsia="Times New Roman"/>
          <w:szCs w:val="24"/>
        </w:rPr>
        <w:t>,</w:t>
      </w:r>
      <w:r>
        <w:rPr>
          <w:rFonts w:eastAsia="Times New Roman"/>
          <w:szCs w:val="24"/>
        </w:rPr>
        <w:t xml:space="preserve"> που επιτυγχάνεται και μέσω της διατήρησης για κάθε συνταξιούχο της λεγόμενης προσωπικής διαφοράς.</w:t>
      </w:r>
    </w:p>
    <w:p w14:paraId="10B0CD51" w14:textId="77777777" w:rsidR="009F6C17" w:rsidRDefault="003C1E98">
      <w:pPr>
        <w:spacing w:line="600" w:lineRule="auto"/>
        <w:ind w:firstLine="720"/>
        <w:jc w:val="both"/>
        <w:rPr>
          <w:rFonts w:eastAsia="Times New Roman"/>
          <w:szCs w:val="24"/>
        </w:rPr>
      </w:pPr>
      <w:r>
        <w:rPr>
          <w:rFonts w:eastAsia="Times New Roman"/>
          <w:szCs w:val="24"/>
        </w:rPr>
        <w:t>Τρίτο στοι</w:t>
      </w:r>
      <w:r>
        <w:rPr>
          <w:rFonts w:eastAsia="Times New Roman"/>
          <w:szCs w:val="24"/>
        </w:rPr>
        <w:t xml:space="preserve">χείο είναι η καθιέρωση της εφαρμογής ενιαίων όμοιων κανόνων για όλους, παλαιούς και νέους ασφαλισμένους, για τον τρόπο υπολογισμού </w:t>
      </w:r>
      <w:r>
        <w:rPr>
          <w:rFonts w:eastAsia="Times New Roman"/>
          <w:szCs w:val="24"/>
        </w:rPr>
        <w:t xml:space="preserve">τόσο </w:t>
      </w:r>
      <w:r>
        <w:rPr>
          <w:rFonts w:eastAsia="Times New Roman"/>
          <w:szCs w:val="24"/>
        </w:rPr>
        <w:t>των συντάξεων όσο και των εισφορών.</w:t>
      </w:r>
    </w:p>
    <w:p w14:paraId="10B0CD52" w14:textId="77777777" w:rsidR="009F6C17" w:rsidRDefault="003C1E98">
      <w:pPr>
        <w:spacing w:line="600" w:lineRule="auto"/>
        <w:ind w:firstLine="720"/>
        <w:jc w:val="both"/>
        <w:rPr>
          <w:rFonts w:eastAsia="Times New Roman"/>
          <w:szCs w:val="24"/>
        </w:rPr>
      </w:pPr>
      <w:r>
        <w:rPr>
          <w:rFonts w:eastAsia="Times New Roman"/>
          <w:szCs w:val="24"/>
        </w:rPr>
        <w:t xml:space="preserve">Η θέσπιση της εθνικής σύνταξης, η οποία βάσει των σημερινών δεδομένων ισούται με το </w:t>
      </w:r>
      <w:r>
        <w:rPr>
          <w:rFonts w:eastAsia="Times New Roman"/>
          <w:szCs w:val="24"/>
        </w:rPr>
        <w:t>60% του μέσου εισοδήματος, ανέρχεται στο ποσό των 384 ευρώ για όσους έχουν είκοσι χρόνια εργασίας και καταβάλλεται χωρίς εισοδηματικά κριτήρια, χρηματοδοτείται δε από τον κρατικό προϋπολογισμό και όχι τις ασφαλιστικές εισφορές, συνεπώς το κράτος την εγγυάτ</w:t>
      </w:r>
      <w:r>
        <w:rPr>
          <w:rFonts w:eastAsia="Times New Roman"/>
          <w:szCs w:val="24"/>
        </w:rPr>
        <w:t>αι. Επομένως η εθνική σύνταξη λειτουργεί αναδιανεμητικά ως ασπίδα προστασίας κατά της φτώχειας και των μακροχρόνια ανέργων.</w:t>
      </w:r>
    </w:p>
    <w:p w14:paraId="10B0CD53" w14:textId="77777777" w:rsidR="009F6C17" w:rsidRDefault="003C1E9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0B0CD54" w14:textId="77777777" w:rsidR="009F6C17" w:rsidRDefault="003C1E98">
      <w:pPr>
        <w:spacing w:line="600" w:lineRule="auto"/>
        <w:ind w:firstLine="720"/>
        <w:jc w:val="both"/>
        <w:rPr>
          <w:rFonts w:eastAsia="Times New Roman"/>
          <w:szCs w:val="24"/>
        </w:rPr>
      </w:pPr>
      <w:r>
        <w:rPr>
          <w:rFonts w:eastAsia="Times New Roman"/>
          <w:szCs w:val="24"/>
        </w:rPr>
        <w:t>Τελειώνω, κύριε Πρόεδρε.</w:t>
      </w:r>
    </w:p>
    <w:p w14:paraId="10B0CD55" w14:textId="77777777" w:rsidR="009F6C17" w:rsidRDefault="003C1E98">
      <w:pPr>
        <w:spacing w:line="600" w:lineRule="auto"/>
        <w:ind w:firstLine="720"/>
        <w:jc w:val="both"/>
        <w:rPr>
          <w:rFonts w:eastAsia="Times New Roman"/>
          <w:szCs w:val="24"/>
        </w:rPr>
      </w:pPr>
      <w:r>
        <w:rPr>
          <w:rFonts w:eastAsia="Times New Roman"/>
          <w:szCs w:val="24"/>
        </w:rPr>
        <w:t>Τέλος, η εκ μέρους όλων</w:t>
      </w:r>
      <w:r>
        <w:rPr>
          <w:rFonts w:eastAsia="Times New Roman"/>
          <w:szCs w:val="24"/>
        </w:rPr>
        <w:t xml:space="preserve"> των ασφαλισμένων </w:t>
      </w:r>
      <w:r>
        <w:rPr>
          <w:rFonts w:eastAsia="Times New Roman"/>
          <w:szCs w:val="24"/>
        </w:rPr>
        <w:t>καταβολή</w:t>
      </w:r>
      <w:r>
        <w:rPr>
          <w:rFonts w:eastAsia="Times New Roman"/>
          <w:szCs w:val="24"/>
        </w:rPr>
        <w:t xml:space="preserve"> ασφαλιστικών εισφορών σε ποσοστό 20% επί του καθαρού φορολογητέου εισοδήματος κάθε ασφαλισμένου διασφαλίζει τη δίκαιη κατανομή των ασφαλιστικών βαρών, ανάλογα με την οικονομική δυνατότητα του καθενός, καθιδρύοντας σύνδεση μεταξύ </w:t>
      </w:r>
      <w:r>
        <w:rPr>
          <w:rFonts w:eastAsia="Times New Roman"/>
          <w:szCs w:val="24"/>
        </w:rPr>
        <w:t>εισοδήματος</w:t>
      </w:r>
      <w:r>
        <w:rPr>
          <w:rFonts w:eastAsia="Times New Roman"/>
          <w:szCs w:val="24"/>
        </w:rPr>
        <w:t>,</w:t>
      </w:r>
      <w:r>
        <w:rPr>
          <w:rFonts w:eastAsia="Times New Roman"/>
          <w:szCs w:val="24"/>
        </w:rPr>
        <w:t xml:space="preserve"> ασφαλιστικών εισφορών και παροχών. Ισονομία, βέβαια, που κάμπτεται</w:t>
      </w:r>
      <w:r>
        <w:rPr>
          <w:rFonts w:eastAsia="Times New Roman"/>
          <w:szCs w:val="24"/>
        </w:rPr>
        <w:t>,</w:t>
      </w:r>
      <w:r>
        <w:rPr>
          <w:rFonts w:eastAsia="Times New Roman"/>
          <w:szCs w:val="24"/>
        </w:rPr>
        <w:t xml:space="preserve"> λαμβανομένου υπ’ όψιν ότι υπάρχουν επαγγελματικές ομάδες και υπάρχει και φύση της εργασίας που επιβάλλουν αυτή την κάμψη. Έτσι προβλέπονται συγκεκριμένες ρυθμίσεις για επιμέρο</w:t>
      </w:r>
      <w:r>
        <w:rPr>
          <w:rFonts w:eastAsia="Times New Roman"/>
          <w:szCs w:val="24"/>
        </w:rPr>
        <w:t>υς κοινωνικές ομάδες, όπως για τους ελεύθερους επαγγελματίες και τους αγρότες</w:t>
      </w:r>
      <w:r>
        <w:rPr>
          <w:rFonts w:eastAsia="Times New Roman"/>
          <w:szCs w:val="24"/>
        </w:rPr>
        <w:t>,</w:t>
      </w:r>
      <w:r>
        <w:rPr>
          <w:rFonts w:eastAsia="Times New Roman"/>
          <w:szCs w:val="24"/>
        </w:rPr>
        <w:t xml:space="preserve"> μεταβατικό διάστημα μέχρι πέντε έτη -μέχρι το τέλος του 2021-, προκειμένου το νέο σύστημα υπολογισμού των ασφαλιστικών εισφορών να εφαρμοστεί πλήρως.</w:t>
      </w:r>
    </w:p>
    <w:p w14:paraId="10B0CD56" w14:textId="77777777" w:rsidR="009F6C17" w:rsidRDefault="003C1E98">
      <w:pPr>
        <w:spacing w:line="600" w:lineRule="auto"/>
        <w:ind w:firstLine="720"/>
        <w:jc w:val="both"/>
        <w:rPr>
          <w:rFonts w:eastAsia="Times New Roman"/>
          <w:szCs w:val="24"/>
        </w:rPr>
      </w:pPr>
      <w:r>
        <w:rPr>
          <w:rFonts w:eastAsia="Times New Roman"/>
          <w:szCs w:val="24"/>
        </w:rPr>
        <w:t>(Στο σημείο αυτό κτυπάει επ</w:t>
      </w:r>
      <w:r>
        <w:rPr>
          <w:rFonts w:eastAsia="Times New Roman"/>
          <w:szCs w:val="24"/>
        </w:rPr>
        <w:t>ανειλημμένα το κουδούνι λήξεως του χρόνου ομιλίας του κυρίου Βουλευτή)</w:t>
      </w:r>
    </w:p>
    <w:p w14:paraId="10B0CD57" w14:textId="77777777" w:rsidR="009F6C17" w:rsidRDefault="003C1E98">
      <w:pPr>
        <w:spacing w:line="600" w:lineRule="auto"/>
        <w:ind w:firstLine="720"/>
        <w:jc w:val="both"/>
        <w:rPr>
          <w:rFonts w:eastAsia="Times New Roman"/>
          <w:szCs w:val="24"/>
        </w:rPr>
      </w:pPr>
      <w:r>
        <w:rPr>
          <w:rFonts w:eastAsia="Times New Roman"/>
          <w:szCs w:val="24"/>
        </w:rPr>
        <w:t>Επιπλέον δε</w:t>
      </w:r>
      <w:r>
        <w:rPr>
          <w:rFonts w:eastAsia="Times New Roman"/>
          <w:szCs w:val="24"/>
        </w:rPr>
        <w:t>, η ελάχιστη βάση υπολογισμού –τελειώνω, κύριε Πρόεδρε- αυτών των εισφορών, τόσο των ελευθέρων επαγγελματιών όσο και των αγροτών, θα αντιστοιχεί στο 70% του κατώτατου βασικού</w:t>
      </w:r>
      <w:r>
        <w:rPr>
          <w:rFonts w:eastAsia="Times New Roman"/>
          <w:szCs w:val="24"/>
        </w:rPr>
        <w:t xml:space="preserve"> μισθού. Η ίδια δε κλιμακωτή αύξηση των ασφαλιστικών εισφορών και η ίδια βάση υπολογισμού ισχύουν, βάσει αναλογικής εφαρμογής, και για τους ασφαλισμένους που ασφαλίζονταν ως αυτοαπασχολούμενοι στον ΟΓΑ. Η ασφαλιστική εισφορά τους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17 θα καθορίζεται </w:t>
      </w:r>
      <w:r>
        <w:rPr>
          <w:rFonts w:eastAsia="Times New Roman"/>
          <w:szCs w:val="24"/>
        </w:rPr>
        <w:t>βάσει του καθαρού φορολογητέου εισοδήματος από την ασκούμενη αγροτική δραστηριότητα.</w:t>
      </w:r>
    </w:p>
    <w:p w14:paraId="10B0CD58" w14:textId="77777777" w:rsidR="009F6C17" w:rsidRDefault="003C1E98">
      <w:pPr>
        <w:spacing w:line="600" w:lineRule="auto"/>
        <w:ind w:firstLine="720"/>
        <w:jc w:val="both"/>
        <w:rPr>
          <w:rFonts w:eastAsia="Times New Roman"/>
          <w:szCs w:val="24"/>
        </w:rPr>
      </w:pPr>
      <w:r>
        <w:rPr>
          <w:rFonts w:eastAsia="Times New Roman"/>
          <w:szCs w:val="24"/>
        </w:rPr>
        <w:t>Μια τελευταία παρατήρηση. Το νομοσχέδιο εισάγεται εν μέσω της παρατεταμένης οικονομικής κρίσης και καθεστώτος επιτήρησης της χώρας. Επομένως οι δυσκολίες και για τους πολί</w:t>
      </w:r>
      <w:r>
        <w:rPr>
          <w:rFonts w:eastAsia="Times New Roman"/>
          <w:szCs w:val="24"/>
        </w:rPr>
        <w:t xml:space="preserve">τες είναι αυτονόητες, αλλά και η ανάγκη αναμόρφωσης του κοινωνικοασφαλιστικού συστήματος είναι αυτονόητη. </w:t>
      </w:r>
    </w:p>
    <w:p w14:paraId="10B0CD59" w14:textId="77777777" w:rsidR="009F6C17" w:rsidRDefault="003C1E98">
      <w:pPr>
        <w:spacing w:line="600" w:lineRule="auto"/>
        <w:ind w:firstLine="720"/>
        <w:jc w:val="both"/>
        <w:rPr>
          <w:rFonts w:eastAsia="Times New Roman"/>
          <w:szCs w:val="24"/>
        </w:rPr>
      </w:pPr>
      <w:r>
        <w:rPr>
          <w:rFonts w:eastAsia="Times New Roman"/>
          <w:szCs w:val="24"/>
        </w:rPr>
        <w:t>Πάντως δε είναι εξαιρετικά προκλητικό –τελειώνω- να ακούγονται φωνές από εκείνες τις πτέρυγες, τη Νέα Δημοκρατία και το ΠΑΣΟΚ, που εκ των πραγμάτων ε</w:t>
      </w:r>
      <w:r>
        <w:rPr>
          <w:rFonts w:eastAsia="Times New Roman"/>
          <w:szCs w:val="24"/>
        </w:rPr>
        <w:t>υθύνονται για τη σημερινή κατάσταση, τα λεηλατημένα ασφαλιστικά ταμεία, την ανυπαρξία κοινωνικοασφαλιστικού συστήματος.</w:t>
      </w:r>
    </w:p>
    <w:p w14:paraId="10B0CD5A" w14:textId="77777777" w:rsidR="009F6C17" w:rsidRDefault="003C1E98">
      <w:pPr>
        <w:spacing w:line="600" w:lineRule="auto"/>
        <w:ind w:firstLine="709"/>
        <w:jc w:val="both"/>
        <w:rPr>
          <w:rFonts w:eastAsia="Times New Roman" w:cs="Times New Roman"/>
          <w:szCs w:val="24"/>
        </w:rPr>
      </w:pPr>
      <w:r>
        <w:rPr>
          <w:rFonts w:eastAsia="Times New Roman" w:cs="Times New Roman"/>
          <w:szCs w:val="24"/>
        </w:rPr>
        <w:t>Και αυτό επαναλαμβάνεται μονότονα, δυστυχώς σε όλα τα πεδία. Όπου η Κυβέρνηση επιχειρεί θεσμικές αλλαγές, τα κόμματα της Αντιπολίτευσης,</w:t>
      </w:r>
      <w:r>
        <w:rPr>
          <w:rFonts w:eastAsia="Times New Roman" w:cs="Times New Roman"/>
          <w:szCs w:val="24"/>
        </w:rPr>
        <w:t xml:space="preserve"> ιδίως η Νέα Δημοκρατία και το ΠΑΣΟΚ, </w:t>
      </w:r>
      <w:r>
        <w:rPr>
          <w:rFonts w:eastAsia="Times New Roman" w:cs="Times New Roman"/>
          <w:szCs w:val="24"/>
        </w:rPr>
        <w:t>«</w:t>
      </w:r>
      <w:r>
        <w:rPr>
          <w:rFonts w:eastAsia="Times New Roman" w:cs="Times New Roman"/>
          <w:szCs w:val="24"/>
        </w:rPr>
        <w:t>ανεβαίνουν στα κεραμίδια</w:t>
      </w:r>
      <w:r>
        <w:rPr>
          <w:rFonts w:eastAsia="Times New Roman" w:cs="Times New Roman"/>
          <w:szCs w:val="24"/>
        </w:rPr>
        <w:t>»</w:t>
      </w:r>
      <w:r>
        <w:rPr>
          <w:rFonts w:eastAsia="Times New Roman" w:cs="Times New Roman"/>
          <w:szCs w:val="24"/>
        </w:rPr>
        <w:t>, στην πραγματικότητα, με μοναδική θέση τη νεοφιλελεύθερη ρομφαία, επενδεδυμένη με συμπόνια για τις συντάξεις. Αυτοί που προέβησαν σε δώδεκα περικοπές τα τελευταία χρόνια!</w:t>
      </w:r>
    </w:p>
    <w:p w14:paraId="10B0CD5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Σας ευχαριστώ και </w:t>
      </w:r>
      <w:r>
        <w:rPr>
          <w:rFonts w:eastAsia="Times New Roman" w:cs="Times New Roman"/>
          <w:szCs w:val="24"/>
        </w:rPr>
        <w:t>για την ανοχή σας, κύριε Πρόεδρε.</w:t>
      </w:r>
    </w:p>
    <w:p w14:paraId="10B0CD5C"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D5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0B0CD5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λόγο έχει για δέκα λεπτά ο Αναπληρωτής Υπουργός Οικονομικών κ. Αλεξιάδης.</w:t>
      </w:r>
    </w:p>
    <w:p w14:paraId="10B0CD5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w:t>
      </w:r>
      <w:r>
        <w:rPr>
          <w:rFonts w:eastAsia="Times New Roman" w:cs="Times New Roman"/>
          <w:szCs w:val="24"/>
        </w:rPr>
        <w:t>Ευχαριστώ, κύριε Πρόεδρε.</w:t>
      </w:r>
    </w:p>
    <w:p w14:paraId="10B0CD6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Να είστε σίγουρος δεν θα κάνω καμμία προσωπική αναφορά στην ομιλία μου, για να μη χαθεί μετά ανούσιος χρόνος σε διάφορες αναφορές επί προσωπικού και «είπα αυτό» και «θίχθηκα» και «δώστε μου» και «διαφωνώ»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Πολιτικά ερωτή</w:t>
      </w:r>
      <w:r>
        <w:rPr>
          <w:rFonts w:eastAsia="Times New Roman" w:cs="Times New Roman"/>
          <w:szCs w:val="24"/>
        </w:rPr>
        <w:t>ματα βεβαίως θα θέσω, διότι εδώ ακούμε μεγάλη κριτική και όταν καταθέτεις κριτική</w:t>
      </w:r>
      <w:r>
        <w:rPr>
          <w:rFonts w:eastAsia="Times New Roman" w:cs="Times New Roman"/>
          <w:szCs w:val="24"/>
        </w:rPr>
        <w:t>,</w:t>
      </w:r>
      <w:r>
        <w:rPr>
          <w:rFonts w:eastAsia="Times New Roman" w:cs="Times New Roman"/>
          <w:szCs w:val="24"/>
        </w:rPr>
        <w:t xml:space="preserve"> πρέπει να είσαι και έτοιμος να απαντήσεις σε πολιτικά ερωτήματα. Αλίμονο αν κάποιοι θέλουν να κρυφτούν πίσω από τις πολιτικές απαντήσεις, που πρέπει να δώσουν και δεν δίνουν</w:t>
      </w:r>
      <w:r>
        <w:rPr>
          <w:rFonts w:eastAsia="Times New Roman" w:cs="Times New Roman"/>
          <w:szCs w:val="24"/>
        </w:rPr>
        <w:t xml:space="preserve"> σε αυτή την Αίθουσα. </w:t>
      </w:r>
    </w:p>
    <w:p w14:paraId="10B0CD6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Κανονικά ήταν να μιλήσω για τα άρθρα του νομοσχεδίου και να απαριθμήσω τα πάρα πολλά θετικά σημεία που έχει, τις πάρα πολλές συγκρίσεις, τους πάρα πολλούς πίνακες που έχουμε ετοιμάσει, </w:t>
      </w:r>
      <w:r>
        <w:rPr>
          <w:rFonts w:eastAsia="Times New Roman" w:cs="Times New Roman"/>
          <w:szCs w:val="24"/>
        </w:rPr>
        <w:t>στους οποίους</w:t>
      </w:r>
      <w:r>
        <w:rPr>
          <w:rFonts w:eastAsia="Times New Roman" w:cs="Times New Roman"/>
          <w:szCs w:val="24"/>
        </w:rPr>
        <w:t xml:space="preserve"> συγκρίνουμε αυτά που είχαμε στο νο</w:t>
      </w:r>
      <w:r>
        <w:rPr>
          <w:rFonts w:eastAsia="Times New Roman" w:cs="Times New Roman"/>
          <w:szCs w:val="24"/>
        </w:rPr>
        <w:t xml:space="preserve">μικό μας σύστημα με αυτά που φέρνουμε. </w:t>
      </w:r>
    </w:p>
    <w:p w14:paraId="10B0CD6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Αλλά, εδώ</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και στην Επιτροπή Οικονομικών Υποθέσεων, που παρακολούθησα, και στην Ολομέλεια σήμερα, αυτό που βλέπω είναι ότι</w:t>
      </w:r>
      <w:r>
        <w:rPr>
          <w:rFonts w:eastAsia="Times New Roman" w:cs="Times New Roman"/>
          <w:szCs w:val="24"/>
        </w:rPr>
        <w:t>,</w:t>
      </w:r>
      <w:r>
        <w:rPr>
          <w:rFonts w:eastAsia="Times New Roman" w:cs="Times New Roman"/>
          <w:szCs w:val="24"/>
        </w:rPr>
        <w:t xml:space="preserve"> αντί η Αντιπολίτευση να ασκεί μια κριτική στα επιμέρους άρθρα, επαναλαμβάνει την κ</w:t>
      </w:r>
      <w:r>
        <w:rPr>
          <w:rFonts w:eastAsia="Times New Roman" w:cs="Times New Roman"/>
          <w:szCs w:val="24"/>
        </w:rPr>
        <w:t xml:space="preserve">ριτική της προεκλογικής περιόδου, πηγαίνει πάλι στο γενικό και δεν απαντάει σε στοιχειώδη πολιτικά ερωτήματα. </w:t>
      </w:r>
    </w:p>
    <w:p w14:paraId="10B0CD6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Ποιο πολιτικό σύστημα οδήγησε εδώ τα πράγματα και πρέπει να φέρουμε σήμερα αυτό το νομοσχέδιο; Ποιο πολιτικό προσωπικό, ποια οικονομική πολιτική,</w:t>
      </w:r>
      <w:r>
        <w:rPr>
          <w:rFonts w:eastAsia="Times New Roman" w:cs="Times New Roman"/>
          <w:szCs w:val="24"/>
        </w:rPr>
        <w:t xml:space="preserve"> ποιο μοντέλο ανάπτυξης; Ποιοι έφεραν το ασφαλιστικό σύστημα εδώ; Ο Υπουργός που κάθεται εδώ, αγωνιά και έκανε μια δύσκολη διαπραγμάτευση και δέχεται κριτική και επιθέσεις από αυτούς, οι οποίοι διαφήμιζαν το «</w:t>
      </w:r>
      <w:r>
        <w:rPr>
          <w:rFonts w:eastAsia="Times New Roman" w:cs="Times New Roman"/>
          <w:szCs w:val="24"/>
        </w:rPr>
        <w:t>ν</w:t>
      </w:r>
      <w:r>
        <w:rPr>
          <w:rFonts w:eastAsia="Times New Roman" w:cs="Times New Roman"/>
          <w:szCs w:val="24"/>
        </w:rPr>
        <w:t xml:space="preserve">αι»; </w:t>
      </w:r>
    </w:p>
    <w:p w14:paraId="10B0CD6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Αυτός έφερε τα πράγματα εδώ ή αυτοί που </w:t>
      </w:r>
      <w:r>
        <w:rPr>
          <w:rFonts w:eastAsia="Times New Roman" w:cs="Times New Roman"/>
          <w:szCs w:val="24"/>
        </w:rPr>
        <w:t>σήμερα μας κουνούν το δάχτυλο και μας λένε ότι είναι λάθος τα μέτρα; Ας βγουν να πουν</w:t>
      </w:r>
      <w:r>
        <w:rPr>
          <w:rFonts w:eastAsia="Times New Roman" w:cs="Times New Roman"/>
          <w:szCs w:val="24"/>
        </w:rPr>
        <w:t>,</w:t>
      </w:r>
      <w:r>
        <w:rPr>
          <w:rFonts w:eastAsia="Times New Roman" w:cs="Times New Roman"/>
          <w:szCs w:val="24"/>
        </w:rPr>
        <w:t xml:space="preserve"> αν ήταν λάθος αυτά τα μέτρα, τ</w:t>
      </w:r>
      <w:r>
        <w:rPr>
          <w:rFonts w:eastAsia="Times New Roman" w:cs="Times New Roman"/>
          <w:szCs w:val="24"/>
        </w:rPr>
        <w:t>ι</w:t>
      </w:r>
      <w:r>
        <w:rPr>
          <w:rFonts w:eastAsia="Times New Roman" w:cs="Times New Roman"/>
          <w:szCs w:val="24"/>
        </w:rPr>
        <w:t xml:space="preserve"> έπρεπε να κάνουμε; Αν όχι αυτά τα μέτρα, ποια μέτρα; Διότι, ακούμε διαρκώς μια κριτική, μια γκρίνια, μια καταστροφολογία. Πολιτική πρότασ</w:t>
      </w:r>
      <w:r>
        <w:rPr>
          <w:rFonts w:eastAsia="Times New Roman" w:cs="Times New Roman"/>
          <w:szCs w:val="24"/>
        </w:rPr>
        <w:t xml:space="preserve">η; Καμμία. Εναλλακτική πολιτική λύση; Καμμία. </w:t>
      </w:r>
    </w:p>
    <w:p w14:paraId="10B0CD6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Βεβαίως, καταλαβαίνω την πολιτική αμηχανία που υπάρχει σε κάποιους, διότι θέλουν να κρύψουν το πολιτικό τους σύνθημα, που είναι «γρήγορα επιστροφή στο χθες», διότι θέλουν να διαχειριστούν την εξουσία που άφησα</w:t>
      </w:r>
      <w:r>
        <w:rPr>
          <w:rFonts w:eastAsia="Times New Roman" w:cs="Times New Roman"/>
          <w:szCs w:val="24"/>
        </w:rPr>
        <w:t>ν, με τα γνωστά οφέλη και τις γνωστές καταστάσεις</w:t>
      </w:r>
      <w:r>
        <w:rPr>
          <w:rFonts w:eastAsia="Times New Roman" w:cs="Times New Roman"/>
          <w:szCs w:val="24"/>
        </w:rPr>
        <w:t>,</w:t>
      </w:r>
      <w:r>
        <w:rPr>
          <w:rFonts w:eastAsia="Times New Roman" w:cs="Times New Roman"/>
          <w:szCs w:val="24"/>
        </w:rPr>
        <w:t xml:space="preserve"> που έχουν καταγραφεί στη μνήμη του ελληνικού λαού. Θέλουν να επιστρέψουν στο χθες</w:t>
      </w:r>
      <w:r>
        <w:rPr>
          <w:rFonts w:eastAsia="Times New Roman" w:cs="Times New Roman"/>
          <w:szCs w:val="24"/>
        </w:rPr>
        <w:t>,</w:t>
      </w:r>
      <w:r>
        <w:rPr>
          <w:rFonts w:eastAsia="Times New Roman" w:cs="Times New Roman"/>
          <w:szCs w:val="24"/>
        </w:rPr>
        <w:t xml:space="preserve"> για να συνεχίσουν εκείνη την πολιτική. </w:t>
      </w:r>
    </w:p>
    <w:p w14:paraId="10B0CD6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Ευτυχώς ο λαός έχει μνήμη και καταλαβαίνει ότι δεν μπορούμε να γυρίσουμε στο χθες </w:t>
      </w:r>
      <w:r>
        <w:rPr>
          <w:rFonts w:eastAsia="Times New Roman" w:cs="Times New Roman"/>
          <w:szCs w:val="24"/>
        </w:rPr>
        <w:t xml:space="preserve">και να αναθέσουμε στο πολιτικό προσωπικό που μας οδήγησε εδώ να μας  βγάλει από αυτά τα προβλήματα, για τα οποία καταγγέλλει τώρα την Κυβέρνηση. </w:t>
      </w:r>
    </w:p>
    <w:p w14:paraId="10B0CD6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Ακούμε κριτική για χίλια δυο πράγματα. Ακούσαμε κριτική -δεν πρόλαβε να απαντήσει ο Υπουργός Οικονομικών- και </w:t>
      </w:r>
      <w:r>
        <w:rPr>
          <w:rFonts w:eastAsia="Times New Roman" w:cs="Times New Roman"/>
          <w:szCs w:val="24"/>
        </w:rPr>
        <w:t xml:space="preserve">από την πλευρά του Κομμουνιστικού Κόμματος Ελλάδας για το θέμα της φορολογικής ασυλίας της </w:t>
      </w:r>
      <w:r>
        <w:rPr>
          <w:rFonts w:eastAsia="Times New Roman" w:cs="Times New Roman"/>
          <w:szCs w:val="24"/>
        </w:rPr>
        <w:t>ν</w:t>
      </w:r>
      <w:r>
        <w:rPr>
          <w:rFonts w:eastAsia="Times New Roman" w:cs="Times New Roman"/>
          <w:szCs w:val="24"/>
        </w:rPr>
        <w:t>αυτιλίας. Το είπατε και στην Επιτροπή Οικονομικών Υποθέσεων. Μου κάνει εντύπωση, γιατί</w:t>
      </w:r>
      <w:r>
        <w:rPr>
          <w:rFonts w:eastAsia="Times New Roman" w:cs="Times New Roman"/>
          <w:szCs w:val="24"/>
        </w:rPr>
        <w:t>,</w:t>
      </w:r>
      <w:r>
        <w:rPr>
          <w:rFonts w:eastAsia="Times New Roman" w:cs="Times New Roman"/>
          <w:szCs w:val="24"/>
        </w:rPr>
        <w:t xml:space="preserve"> ενώ απάντησα, το επαναφέρετε στην Ολομέλεια. Καταλαβαίνω τους επικοινωνιακού</w:t>
      </w:r>
      <w:r>
        <w:rPr>
          <w:rFonts w:eastAsia="Times New Roman" w:cs="Times New Roman"/>
          <w:szCs w:val="24"/>
        </w:rPr>
        <w:t xml:space="preserve">ς λόγους. </w:t>
      </w:r>
    </w:p>
    <w:p w14:paraId="10B0CD6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Κάνατε ερώτηση σαν Κομμουνιστικό Κόμμα Ελλάδας και απαντήσαμε σαν Υπουργείο Οικονομικών με στοιχεία. Και φέρτε, σας παρακαλώ πολύ, τα στοιχεία της απάντησής μας. Προκύπτει ή όχι ότι το 2015 σε σχέση με το 2014 και τα προηγούμενα χρόνια ο τομέας </w:t>
      </w:r>
      <w:r>
        <w:rPr>
          <w:rFonts w:eastAsia="Times New Roman" w:cs="Times New Roman"/>
          <w:szCs w:val="24"/>
        </w:rPr>
        <w:t xml:space="preserve">της </w:t>
      </w:r>
      <w:r>
        <w:rPr>
          <w:rFonts w:eastAsia="Times New Roman" w:cs="Times New Roman"/>
          <w:szCs w:val="24"/>
        </w:rPr>
        <w:t>ν</w:t>
      </w:r>
      <w:r>
        <w:rPr>
          <w:rFonts w:eastAsia="Times New Roman" w:cs="Times New Roman"/>
          <w:szCs w:val="24"/>
        </w:rPr>
        <w:t>αυτιλίας έχει πληρώσει πολύ περισσότερους φόρους από ό,τι πλήρωνε;</w:t>
      </w:r>
    </w:p>
    <w:p w14:paraId="10B0CD6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 όχι!</w:t>
      </w:r>
    </w:p>
    <w:p w14:paraId="10B0CD6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Λιγότερους πλήρωσε;</w:t>
      </w:r>
    </w:p>
    <w:p w14:paraId="10B0CD6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 όχι! Εβδομήντα πέντε εκατομμύρια ευρώ. Σιγά τα ωά!</w:t>
      </w:r>
    </w:p>
    <w:p w14:paraId="10B0CD6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Καλά. Μπορεί να μην είστε ευχαριστημένοι και με αυτό. Πιθανά να έπρεπε να πληρώσει πολύ περισσότερους. </w:t>
      </w:r>
    </w:p>
    <w:p w14:paraId="10B0CD6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 όχι! Έλεος!</w:t>
      </w:r>
    </w:p>
    <w:p w14:paraId="10B0CD6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Σε μισή μέρα τα βγάζουν αυτά!</w:t>
      </w:r>
    </w:p>
    <w:p w14:paraId="10B0CD6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Φτάνει!</w:t>
      </w:r>
    </w:p>
    <w:p w14:paraId="10B0CD7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Φαντάζομαι να μην ταυτίζεστε με </w:t>
      </w:r>
      <w:r>
        <w:rPr>
          <w:rFonts w:eastAsia="Times New Roman" w:cs="Times New Roman"/>
          <w:szCs w:val="24"/>
        </w:rPr>
        <w:t xml:space="preserve">εκείνους </w:t>
      </w:r>
      <w:r>
        <w:rPr>
          <w:rFonts w:eastAsia="Times New Roman" w:cs="Times New Roman"/>
          <w:szCs w:val="24"/>
        </w:rPr>
        <w:t>τους κύκλους του εξωτερικού</w:t>
      </w:r>
      <w:r>
        <w:rPr>
          <w:rFonts w:eastAsia="Times New Roman" w:cs="Times New Roman"/>
          <w:szCs w:val="24"/>
        </w:rPr>
        <w:t>,</w:t>
      </w:r>
      <w:r>
        <w:rPr>
          <w:rFonts w:eastAsia="Times New Roman" w:cs="Times New Roman"/>
          <w:szCs w:val="24"/>
        </w:rPr>
        <w:t xml:space="preserve"> που θέλουν η ελληνική ναυτιλία να επιβαρυνθεί φο</w:t>
      </w:r>
      <w:r>
        <w:rPr>
          <w:rFonts w:eastAsia="Times New Roman" w:cs="Times New Roman"/>
          <w:szCs w:val="24"/>
        </w:rPr>
        <w:t>ρολογικά σε εκείνο το επίπεδο</w:t>
      </w:r>
      <w:r>
        <w:rPr>
          <w:rFonts w:eastAsia="Times New Roman" w:cs="Times New Roman"/>
          <w:szCs w:val="24"/>
        </w:rPr>
        <w:t>,</w:t>
      </w:r>
      <w:r>
        <w:rPr>
          <w:rFonts w:eastAsia="Times New Roman" w:cs="Times New Roman"/>
          <w:szCs w:val="24"/>
        </w:rPr>
        <w:t xml:space="preserve"> που να μην είναι πλέον ανταγωνιστική. </w:t>
      </w:r>
    </w:p>
    <w:p w14:paraId="10B0CD7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 όχι! </w:t>
      </w:r>
    </w:p>
    <w:p w14:paraId="10B0CD72" w14:textId="77777777" w:rsidR="009F6C17" w:rsidRDefault="003C1E9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10B0CD73" w14:textId="77777777" w:rsidR="009F6C17" w:rsidRDefault="003C1E98">
      <w:pPr>
        <w:spacing w:line="600" w:lineRule="auto"/>
        <w:ind w:firstLine="720"/>
        <w:jc w:val="both"/>
        <w:rPr>
          <w:rFonts w:eastAsia="Times New Roman" w:cs="Times New Roman"/>
          <w:b/>
          <w:szCs w:val="24"/>
        </w:rPr>
      </w:pPr>
      <w:r>
        <w:rPr>
          <w:rFonts w:eastAsia="Times New Roman" w:cs="Times New Roman"/>
          <w:b/>
          <w:szCs w:val="24"/>
        </w:rPr>
        <w:t>ΝΙΚΟΛΑΟΣ ΚΑΡΑΘΑΝΑΣΟΠΟΥΛΟΣ:</w:t>
      </w:r>
      <w:r>
        <w:rPr>
          <w:rFonts w:eastAsia="Times New Roman" w:cs="Times New Roman"/>
          <w:szCs w:val="24"/>
        </w:rPr>
        <w:t xml:space="preserve"> Να τους δώσουμε και επιδοτήσεις!</w:t>
      </w:r>
    </w:p>
    <w:p w14:paraId="10B0CD7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w:t>
      </w:r>
      <w:r>
        <w:rPr>
          <w:rFonts w:eastAsia="Times New Roman" w:cs="Times New Roman"/>
          <w:b/>
          <w:szCs w:val="24"/>
        </w:rPr>
        <w:t>ομικών):</w:t>
      </w:r>
      <w:r>
        <w:rPr>
          <w:rFonts w:eastAsia="Times New Roman" w:cs="Times New Roman"/>
          <w:szCs w:val="24"/>
        </w:rPr>
        <w:t xml:space="preserve"> Είναι άλλο πράγμα το πολιτικό ψέμα, είναι άλλο πράγμα το πολιτικό στοιχείο. </w:t>
      </w:r>
    </w:p>
    <w:p w14:paraId="10B0CD7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Καραθανασόπουλε, σας παρακαλώ.</w:t>
      </w:r>
    </w:p>
    <w:p w14:paraId="10B0CD7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Το πολιτικό στοιχείο λέει ότι, με βάση τα στ</w:t>
      </w:r>
      <w:r>
        <w:rPr>
          <w:rFonts w:eastAsia="Times New Roman" w:cs="Times New Roman"/>
          <w:szCs w:val="24"/>
        </w:rPr>
        <w:t>οιχεία που σας απαντήσαμε, πλήρωσαν περισσότερο φόρο. Όχι αυτόν που θα έπρεπε, σε αυτό συμφωνήσαμε. Όχι όμως αυτό που λέτε, ότι δεν πλήρωσαν περισσότερο.</w:t>
      </w:r>
    </w:p>
    <w:p w14:paraId="10B0CD7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Αφορολόγητο πετρέλαιο παίρνουν! Εξήντα πέντε φοροαπαλλαγές έχουν!</w:t>
      </w:r>
    </w:p>
    <w:p w14:paraId="10B0CD78" w14:textId="77777777" w:rsidR="009F6C17" w:rsidRDefault="003C1E98">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(Δημήτριος Κρεμαστινός): </w:t>
      </w:r>
      <w:r>
        <w:rPr>
          <w:rFonts w:eastAsia="Times New Roman"/>
          <w:szCs w:val="24"/>
        </w:rPr>
        <w:t xml:space="preserve">Κύριε Καραθανασόπουλε, σας παρακαλώ! </w:t>
      </w:r>
    </w:p>
    <w:p w14:paraId="10B0CD79" w14:textId="77777777" w:rsidR="009F6C17" w:rsidRDefault="003C1E98">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Είναι πρόκληση!</w:t>
      </w:r>
    </w:p>
    <w:p w14:paraId="10B0CD7A" w14:textId="77777777" w:rsidR="009F6C17" w:rsidRDefault="003C1E98">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Θα τα συζητήσουμε αυτά.</w:t>
      </w:r>
    </w:p>
    <w:p w14:paraId="10B0CD7B" w14:textId="77777777" w:rsidR="009F6C17" w:rsidRDefault="003C1E98">
      <w:pPr>
        <w:spacing w:line="600" w:lineRule="auto"/>
        <w:ind w:firstLine="720"/>
        <w:jc w:val="both"/>
        <w:rPr>
          <w:rFonts w:eastAsia="Times New Roman"/>
          <w:szCs w:val="24"/>
        </w:rPr>
      </w:pPr>
      <w:r>
        <w:rPr>
          <w:rFonts w:eastAsia="Times New Roman"/>
          <w:szCs w:val="24"/>
        </w:rPr>
        <w:t>Σε σχέση με τα θέματα της φορολογίας, νομίζω ότι είναι προκλητικό να ακ</w:t>
      </w:r>
      <w:r>
        <w:rPr>
          <w:rFonts w:eastAsia="Times New Roman"/>
          <w:szCs w:val="24"/>
        </w:rPr>
        <w:t>ούμε εδώ κριτική από αυτούς</w:t>
      </w:r>
      <w:r>
        <w:rPr>
          <w:rFonts w:eastAsia="Times New Roman"/>
          <w:szCs w:val="24"/>
        </w:rPr>
        <w:t>,</w:t>
      </w:r>
      <w:r>
        <w:rPr>
          <w:rFonts w:eastAsia="Times New Roman"/>
          <w:szCs w:val="24"/>
        </w:rPr>
        <w:t xml:space="preserve"> οι οποίοι ήταν στους διακόσιους είκοσι έναν Βουλευτές που ψήφισαν τη </w:t>
      </w:r>
      <w:r>
        <w:rPr>
          <w:rFonts w:eastAsia="Times New Roman"/>
          <w:szCs w:val="24"/>
        </w:rPr>
        <w:t>σ</w:t>
      </w:r>
      <w:r>
        <w:rPr>
          <w:rFonts w:eastAsia="Times New Roman"/>
          <w:szCs w:val="24"/>
        </w:rPr>
        <w:t xml:space="preserve">υμφωνία, δηλαδή τον ν.4336, για άρθρα τα οποία ψήφισαν τότε και εμείς τα υλοποιούμε τώρα. </w:t>
      </w:r>
    </w:p>
    <w:p w14:paraId="10B0CD7C" w14:textId="77777777" w:rsidR="009F6C17" w:rsidRDefault="003C1E98">
      <w:pPr>
        <w:spacing w:line="600" w:lineRule="auto"/>
        <w:ind w:firstLine="720"/>
        <w:jc w:val="both"/>
        <w:rPr>
          <w:rFonts w:eastAsia="Times New Roman"/>
          <w:szCs w:val="24"/>
        </w:rPr>
      </w:pPr>
      <w:r>
        <w:rPr>
          <w:rFonts w:eastAsia="Times New Roman"/>
          <w:szCs w:val="24"/>
        </w:rPr>
        <w:t>Και σας θυμίζω όσον αφορά τα θέματα φορολογίας: Ψηφίστηκε ή όχι τό</w:t>
      </w:r>
      <w:r>
        <w:rPr>
          <w:rFonts w:eastAsia="Times New Roman"/>
          <w:szCs w:val="24"/>
        </w:rPr>
        <w:t xml:space="preserve">τε η υποχρέωσή μας να αυξήσουμε τη φορολογία των ενοικίων; Και έλεγαν διάφορα παπαγαλάκια και διάφορα μέσα μαζικής ενημέρωσης ότι αυτό </w:t>
      </w:r>
      <w:r>
        <w:rPr>
          <w:rFonts w:eastAsia="Times New Roman"/>
          <w:szCs w:val="24"/>
        </w:rPr>
        <w:t>θα</w:t>
      </w:r>
      <w:r>
        <w:rPr>
          <w:rFonts w:eastAsia="Times New Roman"/>
          <w:szCs w:val="24"/>
        </w:rPr>
        <w:t xml:space="preserve"> το κάναμε </w:t>
      </w:r>
      <w:r>
        <w:rPr>
          <w:rFonts w:eastAsia="Times New Roman"/>
          <w:szCs w:val="24"/>
        </w:rPr>
        <w:t>από</w:t>
      </w:r>
      <w:r>
        <w:rPr>
          <w:rFonts w:eastAsia="Times New Roman"/>
          <w:szCs w:val="24"/>
        </w:rPr>
        <w:t xml:space="preserve"> το 2015! Δεν έγινε το 2015, έγινε το 2016. Ήταν αυτό υποχρέωσή μας; Και ερχόμαστε τώρα εμείς που υλοποιο</w:t>
      </w:r>
      <w:r>
        <w:rPr>
          <w:rFonts w:eastAsia="Times New Roman"/>
          <w:szCs w:val="24"/>
        </w:rPr>
        <w:t xml:space="preserve">ύμε τον νόμο που ψήφισαν διακόσιοι είκοσι ένας Βουλευτές και έχουμε εμείς την ευθύνη για αυτό το πράγμα. </w:t>
      </w:r>
    </w:p>
    <w:p w14:paraId="10B0CD7D" w14:textId="77777777" w:rsidR="009F6C17" w:rsidRDefault="003C1E98">
      <w:pPr>
        <w:spacing w:line="600" w:lineRule="auto"/>
        <w:ind w:firstLine="720"/>
        <w:jc w:val="both"/>
        <w:rPr>
          <w:rFonts w:eastAsia="Times New Roman"/>
          <w:szCs w:val="24"/>
        </w:rPr>
      </w:pPr>
      <w:r>
        <w:rPr>
          <w:rFonts w:eastAsia="Times New Roman"/>
          <w:szCs w:val="24"/>
        </w:rPr>
        <w:t>Να σας θυμίσω ότι έπρεπε να ψηφίσουμε τις αλλαγές στη φορολογία εισοδήματος, στην εισφορά αλληλεγγύης και σε μια σειρά από άλλες διατάξεις που όριζε ο</w:t>
      </w:r>
      <w:r>
        <w:rPr>
          <w:rFonts w:eastAsia="Times New Roman"/>
          <w:szCs w:val="24"/>
        </w:rPr>
        <w:t xml:space="preserve"> νόμος</w:t>
      </w:r>
      <w:r>
        <w:rPr>
          <w:rFonts w:eastAsia="Times New Roman"/>
          <w:szCs w:val="24"/>
        </w:rPr>
        <w:t xml:space="preserve"> που ψηφίσατε και εσείς!</w:t>
      </w:r>
      <w:r>
        <w:rPr>
          <w:rFonts w:eastAsia="Times New Roman"/>
          <w:szCs w:val="24"/>
        </w:rPr>
        <w:t xml:space="preserve"> Δεχόμαστε, όμως, τώρα κριτική από πλευράς Νέας Δημοκρατίας, ΠΑΣΟΚ, Ποταμιού, που ψήφισαν αυτές τις διατάξεις και τώρα λένε «όχι, δεν έπρεπε να το κάνετε».</w:t>
      </w:r>
    </w:p>
    <w:p w14:paraId="10B0CD7E" w14:textId="77777777" w:rsidR="009F6C17" w:rsidRDefault="003C1E98">
      <w:pPr>
        <w:spacing w:line="600" w:lineRule="auto"/>
        <w:ind w:firstLine="720"/>
        <w:jc w:val="both"/>
        <w:rPr>
          <w:rFonts w:eastAsia="Times New Roman"/>
          <w:szCs w:val="24"/>
        </w:rPr>
      </w:pPr>
      <w:r>
        <w:rPr>
          <w:rFonts w:eastAsia="Times New Roman"/>
          <w:szCs w:val="24"/>
        </w:rPr>
        <w:t>Ακούμε, επίσης και διάφορες τερατολογίες, διότι ορισμένοι φτιάχνουν τη</w:t>
      </w:r>
      <w:r>
        <w:rPr>
          <w:rFonts w:eastAsia="Times New Roman"/>
          <w:szCs w:val="24"/>
        </w:rPr>
        <w:t>ν ομιλία τους ανάλογα με το τι λένε τα δελτία των 20.00΄ ή ορισμένα μέσα μαζικής ενημέρωσης.</w:t>
      </w:r>
    </w:p>
    <w:p w14:paraId="10B0CD7F" w14:textId="77777777" w:rsidR="009F6C17" w:rsidRDefault="003C1E98">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Τα καταργήσατε! Μια χαρά τα πάτε!</w:t>
      </w:r>
    </w:p>
    <w:p w14:paraId="10B0CD80" w14:textId="77777777" w:rsidR="009F6C17" w:rsidRDefault="003C1E98">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Ακούμε εδώ και ακούσαμε και στην </w:t>
      </w:r>
      <w:r>
        <w:rPr>
          <w:rFonts w:eastAsia="Times New Roman"/>
          <w:szCs w:val="24"/>
        </w:rPr>
        <w:t>ε</w:t>
      </w:r>
      <w:r>
        <w:rPr>
          <w:rFonts w:eastAsia="Times New Roman"/>
          <w:szCs w:val="24"/>
        </w:rPr>
        <w:t xml:space="preserve">πιτροπή ότι </w:t>
      </w:r>
      <w:r>
        <w:rPr>
          <w:rFonts w:eastAsia="Times New Roman"/>
          <w:szCs w:val="24"/>
        </w:rPr>
        <w:t>«</w:t>
      </w:r>
      <w:r>
        <w:rPr>
          <w:rFonts w:eastAsia="Times New Roman"/>
          <w:szCs w:val="24"/>
        </w:rPr>
        <w:t>καταρρέο</w:t>
      </w:r>
      <w:r>
        <w:rPr>
          <w:rFonts w:eastAsia="Times New Roman"/>
          <w:szCs w:val="24"/>
        </w:rPr>
        <w:t>υν</w:t>
      </w:r>
      <w:r>
        <w:rPr>
          <w:rFonts w:eastAsia="Times New Roman"/>
          <w:szCs w:val="24"/>
        </w:rPr>
        <w:t>»</w:t>
      </w:r>
      <w:r>
        <w:rPr>
          <w:rFonts w:eastAsia="Times New Roman"/>
          <w:szCs w:val="24"/>
        </w:rPr>
        <w:t xml:space="preserve"> τα φορολογικά έσοδα, </w:t>
      </w:r>
      <w:r>
        <w:rPr>
          <w:rFonts w:eastAsia="Times New Roman"/>
          <w:szCs w:val="24"/>
        </w:rPr>
        <w:t>«</w:t>
      </w:r>
      <w:r>
        <w:rPr>
          <w:rFonts w:eastAsia="Times New Roman"/>
          <w:szCs w:val="24"/>
        </w:rPr>
        <w:t>εκτινάσσονται</w:t>
      </w:r>
      <w:r>
        <w:rPr>
          <w:rFonts w:eastAsia="Times New Roman"/>
          <w:szCs w:val="24"/>
        </w:rPr>
        <w:t>»</w:t>
      </w:r>
      <w:r>
        <w:rPr>
          <w:rFonts w:eastAsia="Times New Roman"/>
          <w:szCs w:val="24"/>
        </w:rPr>
        <w:t xml:space="preserve"> τα ληξιπρόθεσμα και άλλα ωραία παραμύθια.</w:t>
      </w:r>
    </w:p>
    <w:p w14:paraId="10B0CD81" w14:textId="77777777" w:rsidR="009F6C17" w:rsidRDefault="003C1E98">
      <w:pPr>
        <w:spacing w:line="600" w:lineRule="auto"/>
        <w:ind w:firstLine="720"/>
        <w:jc w:val="both"/>
        <w:rPr>
          <w:rFonts w:eastAsia="Times New Roman"/>
          <w:szCs w:val="24"/>
        </w:rPr>
      </w:pPr>
      <w:r>
        <w:rPr>
          <w:rFonts w:eastAsia="Times New Roman"/>
          <w:szCs w:val="24"/>
        </w:rPr>
        <w:t xml:space="preserve">Ας δούμε, λοιπόν, ποια είναι τα στοιχεία για αυτά τα πράγματα. Ας δούμε τα στοιχεία από την έκθεση της Γενικής Γραμματείας Δημοσίων Εσόδων, η οποία κατατέθηκε στη Βουλή και </w:t>
      </w:r>
      <w:r>
        <w:rPr>
          <w:rFonts w:eastAsia="Times New Roman"/>
          <w:szCs w:val="24"/>
        </w:rPr>
        <w:t xml:space="preserve">συζητήθηκε στην Επιτροπή Οικονομικών Υποθέσεων στη συνεδρίασή της στις 20 Απριλίου. </w:t>
      </w:r>
    </w:p>
    <w:p w14:paraId="10B0CD82" w14:textId="77777777" w:rsidR="009F6C17" w:rsidRDefault="003C1E98">
      <w:pPr>
        <w:spacing w:line="600" w:lineRule="auto"/>
        <w:ind w:firstLine="720"/>
        <w:jc w:val="both"/>
        <w:rPr>
          <w:rFonts w:eastAsia="Times New Roman"/>
          <w:szCs w:val="24"/>
        </w:rPr>
      </w:pPr>
      <w:r>
        <w:rPr>
          <w:rFonts w:eastAsia="Times New Roman"/>
          <w:szCs w:val="24"/>
        </w:rPr>
        <w:t>Ας δούμε, λοιπόν, πώς αυξήσαμε τα έσοδα, όχι από τα μικρά και τα μεσαία στρώματα, αλλά από τις μεγάλες επιχειρήσεις, από τη μεγάλη φοροδιαφυγή και το λαθρεμπόριο: Σελίδα 2</w:t>
      </w:r>
      <w:r>
        <w:rPr>
          <w:rFonts w:eastAsia="Times New Roman"/>
          <w:szCs w:val="24"/>
        </w:rPr>
        <w:t>1: «Ενίσχυση δημοσίων εσόδων: Εισπράξεις προ επιστροφών φόρων από ΔΟΥ και ελεγκτικά κέντρα: 31,67 δισεκατομμύρια, αυξημένες σε σχέση με το 2014 κατά 3,4%</w:t>
      </w:r>
      <w:r>
        <w:rPr>
          <w:rFonts w:eastAsia="Times New Roman"/>
          <w:szCs w:val="24"/>
        </w:rPr>
        <w:t>.</w:t>
      </w:r>
      <w:r>
        <w:rPr>
          <w:rFonts w:eastAsia="Times New Roman"/>
          <w:szCs w:val="24"/>
        </w:rPr>
        <w:t>».</w:t>
      </w:r>
    </w:p>
    <w:p w14:paraId="10B0CD83" w14:textId="77777777" w:rsidR="009F6C17" w:rsidRDefault="003C1E98">
      <w:pPr>
        <w:spacing w:line="600" w:lineRule="auto"/>
        <w:ind w:firstLine="720"/>
        <w:jc w:val="both"/>
        <w:rPr>
          <w:rFonts w:eastAsia="Times New Roman"/>
          <w:szCs w:val="24"/>
        </w:rPr>
      </w:pPr>
      <w:r>
        <w:rPr>
          <w:rFonts w:eastAsia="Times New Roman"/>
          <w:szCs w:val="24"/>
        </w:rPr>
        <w:t>Πάμε παρακάτω, στη σελίδα 31: «Καταπολέμηση φοροδιαφυγής: Αύξηση των εισπράξεων από τη διενέργεια π</w:t>
      </w:r>
      <w:r>
        <w:rPr>
          <w:rFonts w:eastAsia="Times New Roman"/>
          <w:szCs w:val="24"/>
        </w:rPr>
        <w:t>λήρων και μερικών ελέγχων του ΚΕΦΟΜΕΠ, του Κέντρου Ελέγχου Φορολογουμένων Μεγάλου Πλούτου»</w:t>
      </w:r>
      <w:r>
        <w:rPr>
          <w:rFonts w:eastAsia="Times New Roman"/>
          <w:szCs w:val="24"/>
        </w:rPr>
        <w:t>,</w:t>
      </w:r>
      <w:r>
        <w:rPr>
          <w:rFonts w:eastAsia="Times New Roman"/>
          <w:szCs w:val="24"/>
        </w:rPr>
        <w:t xml:space="preserve"> όχι μιας μικρής ΔΟΥ</w:t>
      </w:r>
      <w:r>
        <w:rPr>
          <w:rFonts w:eastAsia="Times New Roman"/>
          <w:szCs w:val="24"/>
        </w:rPr>
        <w:t>,</w:t>
      </w:r>
      <w:r>
        <w:rPr>
          <w:rFonts w:eastAsia="Times New Roman"/>
          <w:szCs w:val="24"/>
        </w:rPr>
        <w:t xml:space="preserve"> «κατά 14,87% σε σχέση με το 2014, αύξηση σε σχέση με το 2014, εισπράξεις του 2015 ύψους 344,61 εκατομμύρια έναντι εισπράξεων 300 εκατομμύρια το</w:t>
      </w:r>
      <w:r>
        <w:rPr>
          <w:rFonts w:eastAsia="Times New Roman"/>
          <w:szCs w:val="24"/>
        </w:rPr>
        <w:t xml:space="preserve"> 2014</w:t>
      </w:r>
      <w:r>
        <w:rPr>
          <w:rFonts w:eastAsia="Times New Roman"/>
          <w:szCs w:val="24"/>
        </w:rPr>
        <w:t>.</w:t>
      </w:r>
      <w:r>
        <w:rPr>
          <w:rFonts w:eastAsia="Times New Roman"/>
          <w:szCs w:val="24"/>
        </w:rPr>
        <w:t>».</w:t>
      </w:r>
    </w:p>
    <w:p w14:paraId="10B0CD84" w14:textId="77777777" w:rsidR="009F6C17" w:rsidRDefault="003C1E98">
      <w:pPr>
        <w:spacing w:line="600" w:lineRule="auto"/>
        <w:ind w:firstLine="720"/>
        <w:jc w:val="both"/>
        <w:rPr>
          <w:rFonts w:eastAsia="Times New Roman"/>
          <w:szCs w:val="24"/>
        </w:rPr>
      </w:pPr>
      <w:r>
        <w:rPr>
          <w:rFonts w:eastAsia="Times New Roman"/>
          <w:szCs w:val="24"/>
        </w:rPr>
        <w:t>Σ</w:t>
      </w:r>
      <w:r>
        <w:rPr>
          <w:rFonts w:eastAsia="Times New Roman"/>
          <w:szCs w:val="24"/>
        </w:rPr>
        <w:t>υνεχίζουμε στη σελίδα 35</w:t>
      </w:r>
      <w:r>
        <w:rPr>
          <w:rFonts w:eastAsia="Times New Roman"/>
          <w:szCs w:val="24"/>
        </w:rPr>
        <w:t>,</w:t>
      </w:r>
      <w:r>
        <w:rPr>
          <w:rFonts w:eastAsia="Times New Roman"/>
          <w:szCs w:val="24"/>
        </w:rPr>
        <w:t xml:space="preserve"> από την ίδια έκθεση. Θυμίζω ότι η έκθεση δεν είναι του Γραφείου Τεκμηρίωσης του ΣΥΡΙΖΑ ή κάποιου φιλικού μας μέσου μαζικής ενημέρωσης, αλλά είναι της Γενικής Γραμματείας Δημοσίων Εσόδων. Λέει, λοιπόν, μέσα: «Για το Κέντρ</w:t>
      </w:r>
      <w:r>
        <w:rPr>
          <w:rFonts w:eastAsia="Times New Roman"/>
          <w:szCs w:val="24"/>
        </w:rPr>
        <w:t>ο Ελέγχου Φορολογουμένων Μεγάλου Πλούτου: Η μέση είσπραξη από πλήρεις ελέγχους του ΚΕΦΟΜΕΠ διαμορφώθηκε σε παρόμοια επίπεδα το 2014, 557.000 ανά υπόθεση και το 2015 ήταν 602.000 ανά υπόθεση, σε αντίθεση με τη μέση είσπραξη από μερικούς ελέγχους, η οποία πα</w:t>
      </w:r>
      <w:r>
        <w:rPr>
          <w:rFonts w:eastAsia="Times New Roman"/>
          <w:szCs w:val="24"/>
        </w:rPr>
        <w:t>ρουσίασε αισθητή βελτίωση</w:t>
      </w:r>
      <w:r>
        <w:rPr>
          <w:rFonts w:eastAsia="Times New Roman"/>
          <w:szCs w:val="24"/>
        </w:rPr>
        <w:t>.</w:t>
      </w:r>
      <w:r>
        <w:rPr>
          <w:rFonts w:eastAsia="Times New Roman"/>
          <w:szCs w:val="24"/>
        </w:rPr>
        <w:t>». Προσέξτε τα νούμερα: 937.000 ανά υπόθεση το 2015 έναντι 159.000 το 2014. Και ξαναλέω το νούμερο: 937.000 ανά υπόθεση το 2015 έναντι 159.000 το 2014!</w:t>
      </w:r>
    </w:p>
    <w:p w14:paraId="10B0CD85" w14:textId="77777777" w:rsidR="009F6C17" w:rsidRDefault="003C1E98">
      <w:pPr>
        <w:spacing w:line="600" w:lineRule="auto"/>
        <w:ind w:firstLine="720"/>
        <w:jc w:val="both"/>
        <w:rPr>
          <w:rFonts w:eastAsia="Times New Roman"/>
          <w:szCs w:val="24"/>
        </w:rPr>
      </w:pPr>
      <w:r>
        <w:rPr>
          <w:rFonts w:eastAsia="Times New Roman"/>
          <w:szCs w:val="24"/>
        </w:rPr>
        <w:t>Γιατί γίνονται αυτά; Διότι εμείς δεν ακολουθούμε την τακτική των προκατόχων μα</w:t>
      </w:r>
      <w:r>
        <w:rPr>
          <w:rFonts w:eastAsia="Times New Roman"/>
          <w:szCs w:val="24"/>
        </w:rPr>
        <w:t>ς στα θέματα φοροδιαφυγής και λαθρεμπορίου. Ενεργοποιούμε τους μηχανισμούς σε συγκεκριμένη κατεύθυνση και όχι για να καλύπτουμε τους πολιτικούς μας φίλους και να τακτοποιούμε τις υποθέσεις διαφόρων</w:t>
      </w:r>
      <w:r>
        <w:rPr>
          <w:rFonts w:eastAsia="Times New Roman"/>
          <w:szCs w:val="24"/>
        </w:rPr>
        <w:t>,</w:t>
      </w:r>
      <w:r>
        <w:rPr>
          <w:rFonts w:eastAsia="Times New Roman"/>
          <w:szCs w:val="24"/>
        </w:rPr>
        <w:t xml:space="preserve"> ένθεν και ένθεν. Και αυτό το κάνουμε</w:t>
      </w:r>
      <w:r>
        <w:rPr>
          <w:rFonts w:eastAsia="Times New Roman"/>
          <w:szCs w:val="24"/>
        </w:rPr>
        <w:t>,</w:t>
      </w:r>
      <w:r>
        <w:rPr>
          <w:rFonts w:eastAsia="Times New Roman"/>
          <w:szCs w:val="24"/>
        </w:rPr>
        <w:t xml:space="preserve"> διότι έχουμε μια συ</w:t>
      </w:r>
      <w:r>
        <w:rPr>
          <w:rFonts w:eastAsia="Times New Roman"/>
          <w:szCs w:val="24"/>
        </w:rPr>
        <w:t xml:space="preserve">γκεκριμένη κατεύθυνση. </w:t>
      </w:r>
    </w:p>
    <w:p w14:paraId="10B0CD86" w14:textId="77777777" w:rsidR="009F6C17" w:rsidRDefault="003C1E98">
      <w:pPr>
        <w:spacing w:line="600" w:lineRule="auto"/>
        <w:ind w:firstLine="720"/>
        <w:jc w:val="both"/>
        <w:rPr>
          <w:rFonts w:eastAsia="Times New Roman"/>
          <w:szCs w:val="24"/>
        </w:rPr>
      </w:pPr>
      <w:r>
        <w:rPr>
          <w:rFonts w:eastAsia="Times New Roman"/>
          <w:szCs w:val="24"/>
        </w:rPr>
        <w:t>Και κάνουμε και το άλλο: Ψάχνουμε τα ντουλάπια του Υπουργείου Οικονομικών και βρίσκουμε νόμους. Βρήκαμε έναν νόμο καταπληκτικό</w:t>
      </w:r>
      <w:r>
        <w:rPr>
          <w:rFonts w:eastAsia="Times New Roman"/>
          <w:szCs w:val="24"/>
        </w:rPr>
        <w:t>,</w:t>
      </w:r>
      <w:r>
        <w:rPr>
          <w:rFonts w:eastAsia="Times New Roman"/>
          <w:szCs w:val="24"/>
        </w:rPr>
        <w:t xml:space="preserve"> του 2012</w:t>
      </w:r>
      <w:r>
        <w:rPr>
          <w:rFonts w:eastAsia="Times New Roman"/>
          <w:szCs w:val="24"/>
        </w:rPr>
        <w:t xml:space="preserve">, </w:t>
      </w:r>
      <w:r>
        <w:rPr>
          <w:rFonts w:eastAsia="Times New Roman"/>
          <w:szCs w:val="24"/>
        </w:rPr>
        <w:t>και μπράβο που τον ψηφίσατε. Αλλά το πολιτικό ερώτημα είναι –και θα απαντήσει κάποιος από τη Ν</w:t>
      </w:r>
      <w:r>
        <w:rPr>
          <w:rFonts w:eastAsia="Times New Roman"/>
          <w:szCs w:val="24"/>
        </w:rPr>
        <w:t>έα Δημοκρατία και το ΠΑΣΟΚ- πώς έγινε και αυτός ο νόμος ψηφίστηκε από το 2012, αλλά δεν υλοποιήθηκε ποτέ</w:t>
      </w:r>
      <w:r>
        <w:rPr>
          <w:rFonts w:eastAsia="Times New Roman"/>
          <w:szCs w:val="24"/>
        </w:rPr>
        <w:t>;</w:t>
      </w:r>
      <w:r>
        <w:rPr>
          <w:rFonts w:eastAsia="Times New Roman"/>
          <w:szCs w:val="24"/>
        </w:rPr>
        <w:t xml:space="preserve"> Ξέρετε τι έπρεπε να υλοποιηθεί; Το κάναμε τώρα, βγήκε η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Έπρεπε να βγει μια απόφαση και να τοποθετηθούν, να εγκατασταθούν</w:t>
      </w:r>
      <w:r>
        <w:rPr>
          <w:rFonts w:eastAsia="Times New Roman"/>
          <w:szCs w:val="24"/>
        </w:rPr>
        <w:t>,</w:t>
      </w:r>
      <w:r>
        <w:rPr>
          <w:rFonts w:eastAsia="Times New Roman"/>
          <w:szCs w:val="24"/>
        </w:rPr>
        <w:t xml:space="preserve"> στα πλωτά</w:t>
      </w:r>
      <w:r>
        <w:rPr>
          <w:rFonts w:eastAsia="Times New Roman"/>
          <w:szCs w:val="24"/>
        </w:rPr>
        <w:t xml:space="preserve"> μέσα μεταφοράς συστήματα παρακολούθησης εισροών-εκροών και συστήματα ηλεκτρονικού εντοπισμού θέσης, </w:t>
      </w:r>
      <w:r>
        <w:rPr>
          <w:rFonts w:eastAsia="Times New Roman"/>
          <w:szCs w:val="24"/>
          <w:lang w:val="en-US"/>
        </w:rPr>
        <w:t>GPS</w:t>
      </w:r>
      <w:r>
        <w:rPr>
          <w:rFonts w:eastAsia="Times New Roman"/>
          <w:szCs w:val="24"/>
        </w:rPr>
        <w:t xml:space="preserve">, και όλα αυτά να αποστέλλονται ηλεκτρονικά στο κέντρο. Γιατί, άραγε, αυτά τα πράγματα τόσον καιρό δεν έχουν γίνει, ενώ ψηφίστηκε ο νόμος; </w:t>
      </w:r>
    </w:p>
    <w:p w14:paraId="10B0CD87" w14:textId="77777777" w:rsidR="009F6C17" w:rsidRDefault="003C1E98">
      <w:pPr>
        <w:spacing w:line="600" w:lineRule="auto"/>
        <w:ind w:firstLine="720"/>
        <w:jc w:val="both"/>
        <w:rPr>
          <w:rFonts w:eastAsia="Times New Roman"/>
          <w:szCs w:val="24"/>
        </w:rPr>
      </w:pPr>
      <w:r>
        <w:rPr>
          <w:rFonts w:eastAsia="Times New Roman"/>
          <w:szCs w:val="24"/>
        </w:rPr>
        <w:t xml:space="preserve">(Στο σημείο </w:t>
      </w:r>
      <w:r>
        <w:rPr>
          <w:rFonts w:eastAsia="Times New Roman"/>
          <w:szCs w:val="24"/>
        </w:rPr>
        <w:t xml:space="preserve">αυτό </w:t>
      </w:r>
      <w:r>
        <w:rPr>
          <w:rFonts w:eastAsia="Times New Roman"/>
          <w:szCs w:val="24"/>
        </w:rPr>
        <w:t>κ</w:t>
      </w:r>
      <w:r>
        <w:rPr>
          <w:rFonts w:eastAsia="Times New Roman"/>
          <w:szCs w:val="24"/>
        </w:rPr>
        <w:t xml:space="preserve">τυπάει το κουδούνι λήξεως του χρόνου ομιλίας του κυρίου </w:t>
      </w:r>
      <w:r>
        <w:rPr>
          <w:rFonts w:eastAsia="Times New Roman"/>
          <w:szCs w:val="24"/>
        </w:rPr>
        <w:t xml:space="preserve">Αναπληρωτή </w:t>
      </w:r>
      <w:r>
        <w:rPr>
          <w:rFonts w:eastAsia="Times New Roman"/>
          <w:szCs w:val="24"/>
        </w:rPr>
        <w:t>Υπουργού)</w:t>
      </w:r>
    </w:p>
    <w:p w14:paraId="10B0CD88" w14:textId="77777777" w:rsidR="009F6C17" w:rsidRDefault="003C1E98">
      <w:pPr>
        <w:spacing w:line="600" w:lineRule="auto"/>
        <w:ind w:firstLine="720"/>
        <w:jc w:val="both"/>
        <w:rPr>
          <w:rFonts w:eastAsia="Times New Roman"/>
          <w:szCs w:val="24"/>
        </w:rPr>
      </w:pPr>
      <w:r>
        <w:rPr>
          <w:rFonts w:eastAsia="Times New Roman"/>
          <w:szCs w:val="24"/>
        </w:rPr>
        <w:t xml:space="preserve">Τελειώνω, κύριε Πρόεδρε, πολύ σύντομα. Δώστε μου πολύ λίγο χρόνο ακόμα. </w:t>
      </w:r>
    </w:p>
    <w:p w14:paraId="10B0CD8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Ορισμένοι θα πουν ότι αυτά έγιναν το 2015 και τώρα</w:t>
      </w:r>
      <w:r>
        <w:rPr>
          <w:rFonts w:eastAsia="Times New Roman" w:cs="Times New Roman"/>
          <w:szCs w:val="24"/>
        </w:rPr>
        <w:t>,</w:t>
      </w:r>
      <w:r>
        <w:rPr>
          <w:rFonts w:eastAsia="Times New Roman" w:cs="Times New Roman"/>
          <w:szCs w:val="24"/>
        </w:rPr>
        <w:t xml:space="preserve"> το 2016</w:t>
      </w:r>
      <w:r>
        <w:rPr>
          <w:rFonts w:eastAsia="Times New Roman" w:cs="Times New Roman"/>
          <w:szCs w:val="24"/>
        </w:rPr>
        <w:t>,</w:t>
      </w:r>
      <w:r>
        <w:rPr>
          <w:rFonts w:eastAsia="Times New Roman" w:cs="Times New Roman"/>
          <w:szCs w:val="24"/>
        </w:rPr>
        <w:t xml:space="preserve"> καταρρέουν τα έσοδα. Κάποιοι το είπαν κιόλας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ότι καταρρέουν τα έσοδα το 2016. Δεν μπορώ να το καταλάβω. Εγώ θα καταθέσω στα Πρακτικά, για να υπάρχουν, τα προσωρινά στοιχεία του μηνός Απριλίου του 2016 της Διεύθυνσης Εισπράξεων της Γενικής Γ</w:t>
      </w:r>
      <w:r>
        <w:rPr>
          <w:rFonts w:eastAsia="Times New Roman" w:cs="Times New Roman"/>
          <w:szCs w:val="24"/>
        </w:rPr>
        <w:t>ραμματείας Δημοσίων Εσόδων, που είναι σαφέστατα. Δεν μιλάω για το</w:t>
      </w:r>
      <w:r>
        <w:rPr>
          <w:rFonts w:eastAsia="Times New Roman" w:cs="Times New Roman"/>
          <w:szCs w:val="24"/>
        </w:rPr>
        <w:t>ν</w:t>
      </w:r>
      <w:r>
        <w:rPr>
          <w:rFonts w:eastAsia="Times New Roman" w:cs="Times New Roman"/>
          <w:szCs w:val="24"/>
        </w:rPr>
        <w:t xml:space="preserve"> λογαριασμό του υπόλογου</w:t>
      </w:r>
      <w:r>
        <w:rPr>
          <w:rFonts w:eastAsia="Times New Roman" w:cs="Times New Roman"/>
          <w:szCs w:val="24"/>
        </w:rPr>
        <w:t>,</w:t>
      </w:r>
      <w:r>
        <w:rPr>
          <w:rFonts w:eastAsia="Times New Roman" w:cs="Times New Roman"/>
          <w:szCs w:val="24"/>
        </w:rPr>
        <w:t xml:space="preserve"> που έχει μέσα διάφορα θέματα που δεν είναι καθαρά φορολογικά, όπως είναι οι αποδόσεις ομολόγων, οι κρατικές ενισχύσεις και διάφορα άλλα. Μιλάω για τα έσοδα από εφορ</w:t>
      </w:r>
      <w:r>
        <w:rPr>
          <w:rFonts w:eastAsia="Times New Roman" w:cs="Times New Roman"/>
          <w:szCs w:val="24"/>
        </w:rPr>
        <w:t xml:space="preserve">ίες και τελωνεία. </w:t>
      </w:r>
    </w:p>
    <w:p w14:paraId="10B0CD8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Τον Απρίλιο, λοιπόν, του 2014 το σύνολο των εσόδων ήταν 2.999.545 ευρώ, το 2015 ήταν 2.945.231 ευρώ, ενώ το 2016 ήταν 3.031.812 ευρώ. Και επειδή κάποιοι θα βιαστούν και το είπαν και στην </w:t>
      </w:r>
      <w:r>
        <w:rPr>
          <w:rFonts w:eastAsia="Times New Roman" w:cs="Times New Roman"/>
          <w:szCs w:val="24"/>
        </w:rPr>
        <w:t>ε</w:t>
      </w:r>
      <w:r>
        <w:rPr>
          <w:rFonts w:eastAsia="Times New Roman" w:cs="Times New Roman"/>
          <w:szCs w:val="24"/>
        </w:rPr>
        <w:t xml:space="preserve">πιτροπή ότι </w:t>
      </w:r>
      <w:r>
        <w:rPr>
          <w:rFonts w:eastAsia="Times New Roman" w:cs="Times New Roman"/>
          <w:szCs w:val="24"/>
        </w:rPr>
        <w:t>«</w:t>
      </w:r>
      <w:r>
        <w:rPr>
          <w:rFonts w:eastAsia="Times New Roman" w:cs="Times New Roman"/>
          <w:szCs w:val="24"/>
        </w:rPr>
        <w:t xml:space="preserve">αυτό το πετυχαίνετε επειδή μειώνετε </w:t>
      </w:r>
      <w:r>
        <w:rPr>
          <w:rFonts w:eastAsia="Times New Roman" w:cs="Times New Roman"/>
          <w:szCs w:val="24"/>
        </w:rPr>
        <w:t>τις επιστροφές</w:t>
      </w:r>
      <w:r>
        <w:rPr>
          <w:rFonts w:eastAsia="Times New Roman" w:cs="Times New Roman"/>
          <w:szCs w:val="24"/>
        </w:rPr>
        <w:t>»</w:t>
      </w:r>
      <w:r>
        <w:rPr>
          <w:rFonts w:eastAsia="Times New Roman" w:cs="Times New Roman"/>
          <w:szCs w:val="24"/>
        </w:rPr>
        <w:t xml:space="preserve">, να πω ότι αυτό είναι προ επιστροφών. </w:t>
      </w:r>
    </w:p>
    <w:p w14:paraId="10B0CD8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Όσον αφορά τις επιστροφές των φόρων, επειδή εμείς δεν τις κρατάμε επίτηδες χαμηλά</w:t>
      </w:r>
      <w:r>
        <w:rPr>
          <w:rFonts w:eastAsia="Times New Roman" w:cs="Times New Roman"/>
          <w:szCs w:val="24"/>
        </w:rPr>
        <w:t>,</w:t>
      </w:r>
      <w:r>
        <w:rPr>
          <w:rFonts w:eastAsia="Times New Roman" w:cs="Times New Roman"/>
          <w:szCs w:val="24"/>
        </w:rPr>
        <w:t xml:space="preserve"> να πω ότι το 2014 οι επιστροφές ήταν 202.550.000 ευρώ, το 2015 ήταν 147.527.000, ενώ το 2016 ήταν 215.892.000</w:t>
      </w:r>
      <w:r>
        <w:rPr>
          <w:rFonts w:eastAsia="Times New Roman" w:cs="Times New Roman"/>
          <w:szCs w:val="24"/>
        </w:rPr>
        <w:t xml:space="preserve"> ευρώ</w:t>
      </w:r>
      <w:r>
        <w:rPr>
          <w:rFonts w:eastAsia="Times New Roman" w:cs="Times New Roman"/>
          <w:szCs w:val="24"/>
        </w:rPr>
        <w:t xml:space="preserve">. </w:t>
      </w:r>
    </w:p>
    <w:p w14:paraId="10B0CD8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 κλείνω σε σχέση με τα στοιχεία πάλι για το 2016</w:t>
      </w:r>
      <w:r>
        <w:rPr>
          <w:rFonts w:eastAsia="Times New Roman" w:cs="Times New Roman"/>
          <w:szCs w:val="24"/>
        </w:rPr>
        <w:t>,</w:t>
      </w:r>
      <w:r>
        <w:rPr>
          <w:rFonts w:eastAsia="Times New Roman" w:cs="Times New Roman"/>
          <w:szCs w:val="24"/>
        </w:rPr>
        <w:t xml:space="preserve"> λέγοντας ότι το πρώτο τετράμηνο για τα έσοδα προ μείωσης επιστροφών για όλο το τετράμηνο ήταν 14,9 έναντι στόχου του προϋπολογισμού 14,69, δηλαδή πιο πάνω από τους στόχους του προϋπολογισμού. Οι επιστροφέ</w:t>
      </w:r>
      <w:r>
        <w:rPr>
          <w:rFonts w:eastAsia="Times New Roman" w:cs="Times New Roman"/>
          <w:szCs w:val="24"/>
        </w:rPr>
        <w:t>ς που πραγματοποιηθήκαν ήταν 978 εκατομμύρια ευρώ έναντι στόχου 916 εκατομμύριων ευρώ. Άρα αφήστε και εκεί την παραφιλολογία.</w:t>
      </w:r>
    </w:p>
    <w:p w14:paraId="10B0CD8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με τις ληξιπρόθεσμες οφειλές προς το </w:t>
      </w:r>
      <w:r>
        <w:rPr>
          <w:rFonts w:eastAsia="Times New Roman" w:cs="Times New Roman"/>
          <w:szCs w:val="24"/>
        </w:rPr>
        <w:t>δ</w:t>
      </w:r>
      <w:r>
        <w:rPr>
          <w:rFonts w:eastAsia="Times New Roman" w:cs="Times New Roman"/>
          <w:szCs w:val="24"/>
        </w:rPr>
        <w:t xml:space="preserve">ημόσιο. Το ανέλυσα στην </w:t>
      </w:r>
      <w:r>
        <w:rPr>
          <w:rFonts w:eastAsia="Times New Roman" w:cs="Times New Roman"/>
          <w:szCs w:val="24"/>
        </w:rPr>
        <w:t>ε</w:t>
      </w:r>
      <w:r>
        <w:rPr>
          <w:rFonts w:eastAsia="Times New Roman" w:cs="Times New Roman"/>
          <w:szCs w:val="24"/>
        </w:rPr>
        <w:t>πιτροπή. Θα το καταθέσω και αυτό στα Πρακτικά, γ</w:t>
      </w:r>
      <w:r>
        <w:rPr>
          <w:rFonts w:eastAsia="Times New Roman" w:cs="Times New Roman"/>
          <w:szCs w:val="24"/>
        </w:rPr>
        <w:t xml:space="preserve">ια να σταματήσει αυτή η παραφιλολογία. Και αποδεικνύεται ότι και οι ληξιπρόθεσμες οφειλές </w:t>
      </w:r>
      <w:r>
        <w:rPr>
          <w:rFonts w:eastAsia="Times New Roman" w:cs="Times New Roman"/>
          <w:szCs w:val="24"/>
        </w:rPr>
        <w:t>προς</w:t>
      </w:r>
      <w:r>
        <w:rPr>
          <w:rFonts w:eastAsia="Times New Roman" w:cs="Times New Roman"/>
          <w:szCs w:val="24"/>
        </w:rPr>
        <w:t xml:space="preserve"> το </w:t>
      </w:r>
      <w:r>
        <w:rPr>
          <w:rFonts w:eastAsia="Times New Roman" w:cs="Times New Roman"/>
          <w:szCs w:val="24"/>
        </w:rPr>
        <w:t>δ</w:t>
      </w:r>
      <w:r>
        <w:rPr>
          <w:rFonts w:eastAsia="Times New Roman" w:cs="Times New Roman"/>
          <w:szCs w:val="24"/>
        </w:rPr>
        <w:t>ημόσιο πάνε πολύ καλύτερα</w:t>
      </w:r>
      <w:r>
        <w:rPr>
          <w:rFonts w:eastAsia="Times New Roman" w:cs="Times New Roman"/>
          <w:szCs w:val="24"/>
        </w:rPr>
        <w:t>,</w:t>
      </w:r>
      <w:r>
        <w:rPr>
          <w:rFonts w:eastAsia="Times New Roman" w:cs="Times New Roman"/>
          <w:szCs w:val="24"/>
        </w:rPr>
        <w:t xml:space="preserve"> ως προς την εισπραξιμότητα</w:t>
      </w:r>
      <w:r>
        <w:rPr>
          <w:rFonts w:eastAsia="Times New Roman" w:cs="Times New Roman"/>
          <w:szCs w:val="24"/>
        </w:rPr>
        <w:t>,</w:t>
      </w:r>
      <w:r>
        <w:rPr>
          <w:rFonts w:eastAsia="Times New Roman" w:cs="Times New Roman"/>
          <w:szCs w:val="24"/>
        </w:rPr>
        <w:t xml:space="preserve"> από ό,τι τα προηγούμενα χρόνια.</w:t>
      </w:r>
    </w:p>
    <w:p w14:paraId="10B0CD8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σαν Κυβέρνηση με σοβαρότητα, με υπευθυνότητα και κυρίως με πλήρη</w:t>
      </w:r>
      <w:r>
        <w:rPr>
          <w:rFonts w:eastAsia="Times New Roman" w:cs="Times New Roman"/>
          <w:szCs w:val="24"/>
        </w:rPr>
        <w:t xml:space="preserve"> επίγνωση των προβλημάτων του πολίτη -βεβαίως και με λάθη και καθυστερήσεις, δεν είμαστε τέλειοι- με αγώνα δίνουμε τη μάχη, με πλήρη επίγνωση του χρέους απέναντι στον πολίτη και την κοινωνία και αναλαμβάνουμε την ευθύνη που μας ανατέθηκε. </w:t>
      </w:r>
    </w:p>
    <w:p w14:paraId="10B0CD8F" w14:textId="77777777" w:rsidR="009F6C17" w:rsidRDefault="003C1E98">
      <w:pPr>
        <w:spacing w:line="600" w:lineRule="auto"/>
        <w:ind w:firstLine="720"/>
        <w:jc w:val="both"/>
        <w:rPr>
          <w:rFonts w:eastAsia="Times New Roman" w:cs="Times New Roman"/>
          <w:szCs w:val="24"/>
        </w:rPr>
      </w:pPr>
      <w:r>
        <w:rPr>
          <w:rFonts w:eastAsia="Times New Roman"/>
          <w:szCs w:val="24"/>
        </w:rPr>
        <w:t>(Στο σημείο αυτό</w:t>
      </w:r>
      <w:r>
        <w:rPr>
          <w:rFonts w:eastAsia="Times New Roman"/>
          <w:szCs w:val="24"/>
        </w:rPr>
        <w:t xml:space="preserve"> ο </w:t>
      </w:r>
      <w:r>
        <w:rPr>
          <w:rFonts w:eastAsia="Times New Roman" w:cs="Times New Roman"/>
          <w:szCs w:val="24"/>
        </w:rPr>
        <w:t xml:space="preserve">Αναπληρωτής </w:t>
      </w:r>
      <w:r>
        <w:rPr>
          <w:rFonts w:eastAsia="Times New Roman"/>
          <w:szCs w:val="24"/>
        </w:rPr>
        <w:t xml:space="preserve">Υπουργός </w:t>
      </w:r>
      <w:r>
        <w:rPr>
          <w:rFonts w:eastAsia="Times New Roman" w:cs="Times New Roman"/>
          <w:szCs w:val="24"/>
        </w:rPr>
        <w:t>Οικονομικών</w:t>
      </w:r>
      <w:r>
        <w:rPr>
          <w:rFonts w:eastAsia="Times New Roman"/>
          <w:szCs w:val="24"/>
        </w:rPr>
        <w:t xml:space="preserve">  κ. </w:t>
      </w:r>
      <w:r>
        <w:rPr>
          <w:rFonts w:eastAsia="Times New Roman" w:cs="Times New Roman"/>
          <w:szCs w:val="24"/>
        </w:rPr>
        <w:t>Τρύφων Αλεξιάδης</w:t>
      </w:r>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0B0CD9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Ευχαριστώ για τον χρόνο σας. </w:t>
      </w:r>
    </w:p>
    <w:p w14:paraId="10B0CD91"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D9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Πρόεδρε, θα ήθελα τον λόγο. </w:t>
      </w:r>
    </w:p>
    <w:p w14:paraId="10B0CD9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Επί προσωπικού; </w:t>
      </w:r>
    </w:p>
    <w:p w14:paraId="10B0CD9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Είναι ζήτημα ουσίας. </w:t>
      </w:r>
    </w:p>
    <w:p w14:paraId="10B0CD9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Ναι, αλλά σύ</w:t>
      </w:r>
      <w:r>
        <w:rPr>
          <w:rFonts w:eastAsia="Times New Roman" w:cs="Times New Roman"/>
          <w:szCs w:val="24"/>
        </w:rPr>
        <w:t>μφωνα με τον Κανονισμό…</w:t>
      </w:r>
    </w:p>
    <w:p w14:paraId="10B0CD9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Επιτρέψτε μου για μισό λεπτό. </w:t>
      </w:r>
    </w:p>
    <w:p w14:paraId="10B0CD9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w:t>
      </w:r>
      <w:r>
        <w:rPr>
          <w:rFonts w:eastAsia="Times New Roman" w:cs="Times New Roman"/>
          <w:szCs w:val="24"/>
        </w:rPr>
        <w:t>ν</w:t>
      </w:r>
      <w:r>
        <w:rPr>
          <w:rFonts w:eastAsia="Times New Roman" w:cs="Times New Roman"/>
          <w:szCs w:val="24"/>
        </w:rPr>
        <w:t xml:space="preserve"> λόγο για ένα λεπτό. </w:t>
      </w:r>
    </w:p>
    <w:p w14:paraId="10B0CD9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Επειδή ο κύριος Υπουργός αναφέρθηκε στη φορολογία, εμείς θα του πούμε για τα νού</w:t>
      </w:r>
      <w:r>
        <w:rPr>
          <w:rFonts w:eastAsia="Times New Roman" w:cs="Times New Roman"/>
          <w:szCs w:val="24"/>
        </w:rPr>
        <w:t xml:space="preserve">μερα που έδωσε, των εφοπλιστών. </w:t>
      </w:r>
    </w:p>
    <w:p w14:paraId="10B0CD9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2015 οι εφοπλιστές έδωσαν 17,6 εκατομμύρια ευρώ, αυτό το ιλιγγιώδες ποσό! Και κομπάζετε; Για τα 17 εκατομμύρια; Σιγά! Να δώσουμε και τίποτα στους ανθρώπους, τους φουκαράδες! Σιγά!</w:t>
      </w:r>
    </w:p>
    <w:p w14:paraId="10B0CD9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ζήτημα είναι ότι αυτά είναι το αφορολ</w:t>
      </w:r>
      <w:r>
        <w:rPr>
          <w:rFonts w:eastAsia="Times New Roman" w:cs="Times New Roman"/>
          <w:szCs w:val="24"/>
        </w:rPr>
        <w:t>όγητο πετρέλαιο μιας ημέρας που καταναλώνουν στα πλοία και τίποτα άλλο. Και έχετε το θράσος να λέτε ότι αυξήσατε τα έσοδα από τον φόρο της ναυτιλίας; Καταργήστε τ</w:t>
      </w:r>
      <w:r>
        <w:rPr>
          <w:rFonts w:eastAsia="Times New Roman" w:cs="Times New Roman"/>
          <w:szCs w:val="24"/>
        </w:rPr>
        <w:t>ι</w:t>
      </w:r>
      <w:r>
        <w:rPr>
          <w:rFonts w:eastAsia="Times New Roman" w:cs="Times New Roman"/>
          <w:szCs w:val="24"/>
        </w:rPr>
        <w:t>ς φοροαπαλλαγές. Φορολογ</w:t>
      </w:r>
      <w:r>
        <w:rPr>
          <w:rFonts w:eastAsia="Times New Roman" w:cs="Times New Roman"/>
          <w:szCs w:val="24"/>
        </w:rPr>
        <w:t>ή</w:t>
      </w:r>
      <w:r>
        <w:rPr>
          <w:rFonts w:eastAsia="Times New Roman" w:cs="Times New Roman"/>
          <w:szCs w:val="24"/>
        </w:rPr>
        <w:t>στε τους και το καθεστώς ασυλίας που έχουν και μη</w:t>
      </w:r>
      <w:r>
        <w:rPr>
          <w:rFonts w:eastAsia="Times New Roman" w:cs="Times New Roman"/>
          <w:szCs w:val="24"/>
        </w:rPr>
        <w:t>ν</w:t>
      </w:r>
      <w:r>
        <w:rPr>
          <w:rFonts w:eastAsia="Times New Roman" w:cs="Times New Roman"/>
          <w:szCs w:val="24"/>
        </w:rPr>
        <w:t xml:space="preserve"> κομπάζετε για 2 ε</w:t>
      </w:r>
      <w:r>
        <w:rPr>
          <w:rFonts w:eastAsia="Times New Roman" w:cs="Times New Roman"/>
          <w:szCs w:val="24"/>
        </w:rPr>
        <w:t xml:space="preserve">κατομμύρια ευρώ που πήρατε παραπάνω. Μπροστά στο 1,5 δισεκατομμύριο ευρώ που λέτε τώρα ότι πρέπει να πληρώσει με φορολογία ο ελληνικός λαός και στο 1,8 από την έμμεση φορολογία, ε, είναι πρόκληση. </w:t>
      </w:r>
    </w:p>
    <w:p w14:paraId="10B0CD9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w:t>
      </w:r>
      <w:r>
        <w:rPr>
          <w:rFonts w:eastAsia="Times New Roman" w:cs="Times New Roman"/>
          <w:szCs w:val="24"/>
        </w:rPr>
        <w:t xml:space="preserve"> Πρόεδρε, θα ήθελα τον λόγο.</w:t>
      </w:r>
    </w:p>
    <w:p w14:paraId="10B0CD9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για να μην επαναλάβουμε το ίδιο, θα σας δώσω για ένα λεπτό τον λόγο. </w:t>
      </w:r>
    </w:p>
    <w:p w14:paraId="10B0CD9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Εγώ</w:t>
      </w:r>
      <w:r>
        <w:rPr>
          <w:rFonts w:eastAsia="Times New Roman" w:cs="Times New Roman"/>
          <w:szCs w:val="24"/>
        </w:rPr>
        <w:t>,</w:t>
      </w:r>
      <w:r>
        <w:rPr>
          <w:rFonts w:eastAsia="Times New Roman" w:cs="Times New Roman"/>
          <w:szCs w:val="24"/>
        </w:rPr>
        <w:t xml:space="preserve"> αν και δεν μπορώ να απαντήσω στο επί προσωπικού</w:t>
      </w:r>
      <w:r>
        <w:rPr>
          <w:rFonts w:eastAsia="Times New Roman" w:cs="Times New Roman"/>
          <w:szCs w:val="24"/>
        </w:rPr>
        <w:t>,</w:t>
      </w:r>
      <w:r>
        <w:rPr>
          <w:rFonts w:eastAsia="Times New Roman" w:cs="Times New Roman"/>
          <w:szCs w:val="24"/>
        </w:rPr>
        <w:t xml:space="preserve"> γιατί δεν το αντιλήφθηκα πλήρως, θα απαντήσω επί του πολιτικού</w:t>
      </w:r>
      <w:r>
        <w:rPr>
          <w:rFonts w:eastAsia="Times New Roman" w:cs="Times New Roman"/>
          <w:szCs w:val="24"/>
        </w:rPr>
        <w:t>,</w:t>
      </w:r>
      <w:r>
        <w:rPr>
          <w:rFonts w:eastAsia="Times New Roman" w:cs="Times New Roman"/>
          <w:szCs w:val="24"/>
        </w:rPr>
        <w:t xml:space="preserve"> διότι η διαφωνία μας είναι πολιτική. </w:t>
      </w:r>
    </w:p>
    <w:p w14:paraId="10B0CD9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Εγώ απάντησα στο επιχείρημά σας ότι δεν άλλαξε κάτι. Από το 2014 στο 2015 υπάρχει αύξηση της φορολογίας στο</w:t>
      </w:r>
      <w:r>
        <w:rPr>
          <w:rFonts w:eastAsia="Times New Roman" w:cs="Times New Roman"/>
          <w:szCs w:val="24"/>
        </w:rPr>
        <w:t>ν</w:t>
      </w:r>
      <w:r>
        <w:rPr>
          <w:rFonts w:eastAsia="Times New Roman" w:cs="Times New Roman"/>
          <w:szCs w:val="24"/>
        </w:rPr>
        <w:t xml:space="preserve"> χώρο της ναυτιλίας και αυτό που είπατε είναι</w:t>
      </w:r>
      <w:r>
        <w:rPr>
          <w:rFonts w:eastAsia="Times New Roman" w:cs="Times New Roman"/>
          <w:szCs w:val="24"/>
        </w:rPr>
        <w:t xml:space="preserve"> μόνο από μία πηγή φόρου. Όπως ξέρετε, υπάρχουν πολλές πηγές φόρου. </w:t>
      </w:r>
    </w:p>
    <w:p w14:paraId="10B0CD9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Η απάντησή σας είναι. </w:t>
      </w:r>
    </w:p>
    <w:p w14:paraId="10B0CDA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Η απάντηση είναι για τη συγκεκριμένη φορολογία που ρωτήσατε. Για αυτό απάντησα. Εγώ </w:t>
      </w:r>
      <w:r>
        <w:rPr>
          <w:rFonts w:eastAsia="Times New Roman" w:cs="Times New Roman"/>
          <w:szCs w:val="24"/>
        </w:rPr>
        <w:t xml:space="preserve">έχω πολλά κουσούρια, αλλά είμαι πάντα ακριβολόγος. Απαντάω στο συγκεκριμένο. </w:t>
      </w:r>
    </w:p>
    <w:p w14:paraId="10B0CDA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Στα υπόλοιπα λέτε ότι δεν υπάρχουν στοιχεία.  </w:t>
      </w:r>
    </w:p>
    <w:p w14:paraId="10B0CDA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Καταλαβαίνω ότι δεν θέλετε να ακουστώ, αλλά εγώ θα </w:t>
      </w:r>
      <w:r>
        <w:rPr>
          <w:rFonts w:eastAsia="Times New Roman" w:cs="Times New Roman"/>
          <w:szCs w:val="24"/>
        </w:rPr>
        <w:t>το πω. Σε σχέση με το 2014 και το 2015 πλήρωσαν περισσότερο.</w:t>
      </w:r>
    </w:p>
    <w:p w14:paraId="10B0CDA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Δύο εκατομμύρια.</w:t>
      </w:r>
    </w:p>
    <w:p w14:paraId="10B0CDA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Σ’ αυτό συμφωνούμε τουλάχιστον. Είναι μια καλή αρχή. </w:t>
      </w:r>
    </w:p>
    <w:p w14:paraId="10B0CDA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Αύξησαν τον στόλο τους. </w:t>
      </w:r>
      <w:r>
        <w:rPr>
          <w:rFonts w:eastAsia="Times New Roman" w:cs="Times New Roman"/>
          <w:szCs w:val="24"/>
        </w:rPr>
        <w:t>Γι’ αυτό πλήρωσαν 2 εκατομμύρια.</w:t>
      </w:r>
    </w:p>
    <w:p w14:paraId="10B0CDA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Ήταν μόνο από μία φορολογία. Υπάρχουν κι άλλες φορολογίες. Είπα κι εγώ </w:t>
      </w:r>
      <w:r>
        <w:rPr>
          <w:rFonts w:eastAsia="Times New Roman" w:cs="Times New Roman"/>
          <w:szCs w:val="24"/>
        </w:rPr>
        <w:t>–</w:t>
      </w:r>
      <w:r>
        <w:rPr>
          <w:rFonts w:eastAsia="Times New Roman" w:cs="Times New Roman"/>
          <w:szCs w:val="24"/>
        </w:rPr>
        <w:t xml:space="preserve">το είπα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ότι άλλο πράγμα είναι να διαφωνούμε επί του πολιτικού και άλλο επί του </w:t>
      </w:r>
      <w:r>
        <w:rPr>
          <w:rFonts w:eastAsia="Times New Roman" w:cs="Times New Roman"/>
          <w:szCs w:val="24"/>
        </w:rPr>
        <w:t>μαθηματικού.</w:t>
      </w:r>
    </w:p>
    <w:p w14:paraId="10B0CDA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κ. Κουτσούκος, Βουλευτής της Δημοκρατικής Συμπαράταξης ΠΑΣΟΚ-ΔΗΜΑΡ. </w:t>
      </w:r>
    </w:p>
    <w:p w14:paraId="10B0CDA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Οφείλω να ομολογήσω, κύριε Πρόεδρε, ότι δεν χαίρομαι καθόλου</w:t>
      </w:r>
      <w:r>
        <w:rPr>
          <w:rFonts w:eastAsia="Times New Roman" w:cs="Times New Roman"/>
          <w:szCs w:val="24"/>
        </w:rPr>
        <w:t>,</w:t>
      </w:r>
      <w:r>
        <w:rPr>
          <w:rFonts w:eastAsia="Times New Roman" w:cs="Times New Roman"/>
          <w:szCs w:val="24"/>
        </w:rPr>
        <w:t xml:space="preserve"> καθώς διαδέχομαι στο Βήμα τον Υπουργό</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είπε ότι τελείωσαν τ</w:t>
      </w:r>
      <w:r>
        <w:rPr>
          <w:rFonts w:eastAsia="Times New Roman" w:cs="Times New Roman"/>
          <w:szCs w:val="24"/>
        </w:rPr>
        <w:t>α</w:t>
      </w:r>
      <w:r>
        <w:rPr>
          <w:rFonts w:eastAsia="Times New Roman" w:cs="Times New Roman"/>
          <w:szCs w:val="24"/>
        </w:rPr>
        <w:t xml:space="preserve"> δύσκολα και έρχονται τα χειρότερα. Τα χειρότερα επιβεβαιώνονται με αυτό ακριβώς το νομοσχέδιο.</w:t>
      </w:r>
    </w:p>
    <w:p w14:paraId="10B0CDA9"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0B0CDA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Είναι ένα νομοσχέδιο που είναι δ</w:t>
      </w:r>
      <w:r>
        <w:rPr>
          <w:rFonts w:eastAsia="Times New Roman" w:cs="Times New Roman"/>
          <w:szCs w:val="24"/>
        </w:rPr>
        <w:t>ύο</w:t>
      </w:r>
      <w:r>
        <w:rPr>
          <w:rFonts w:eastAsia="Times New Roman" w:cs="Times New Roman"/>
          <w:szCs w:val="24"/>
        </w:rPr>
        <w:t xml:space="preserve"> σε ένα: φορολογικό και ασ</w:t>
      </w:r>
      <w:r>
        <w:rPr>
          <w:rFonts w:eastAsia="Times New Roman" w:cs="Times New Roman"/>
          <w:szCs w:val="24"/>
        </w:rPr>
        <w:t xml:space="preserve">φαλιστικό. </w:t>
      </w:r>
    </w:p>
    <w:p w14:paraId="10B0CDA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ένα θανάσιμο μείγμα</w:t>
      </w:r>
      <w:r>
        <w:rPr>
          <w:rFonts w:eastAsia="Times New Roman" w:cs="Times New Roman"/>
          <w:szCs w:val="24"/>
        </w:rPr>
        <w:t>,</w:t>
      </w:r>
      <w:r>
        <w:rPr>
          <w:rFonts w:eastAsia="Times New Roman" w:cs="Times New Roman"/>
          <w:szCs w:val="24"/>
        </w:rPr>
        <w:t xml:space="preserve"> που σκοτώνει ό,τι δημιουργικό, παραγωγικό απέμεινε στην ελληνική κοινωνία, γιατί εντάσσεται σε ένα σχέδιο μιας βίαιης δημοσιονομικής προσαρμογής 12,5 δισεκατομμυρίων, τα οποία εμείς θεωρούμε ότι ήταν αχρείαστα. </w:t>
      </w:r>
    </w:p>
    <w:p w14:paraId="10B0CDA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Απαντ</w:t>
      </w:r>
      <w:r>
        <w:rPr>
          <w:rFonts w:eastAsia="Times New Roman" w:cs="Times New Roman"/>
          <w:szCs w:val="24"/>
        </w:rPr>
        <w:t>ώ μ’ αυτόν τον τρόπο στον κ. Τσακαλώτο, που έχει πολύ θράσος απ’ αυτό εδώ το Βήμα να μας ρωτάει τι λέμε έναντι του ΔΝΤ. Ο άνθρωπος που κάλεσε το ΔΝΤ</w:t>
      </w:r>
      <w:r>
        <w:rPr>
          <w:rFonts w:eastAsia="Times New Roman" w:cs="Times New Roman"/>
          <w:szCs w:val="24"/>
        </w:rPr>
        <w:t>, για να έρθει</w:t>
      </w:r>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με επιστολή του</w:t>
      </w:r>
      <w:r>
        <w:rPr>
          <w:rFonts w:eastAsia="Times New Roman" w:cs="Times New Roman"/>
          <w:szCs w:val="24"/>
        </w:rPr>
        <w:t>,</w:t>
      </w:r>
      <w:r>
        <w:rPr>
          <w:rFonts w:eastAsia="Times New Roman" w:cs="Times New Roman"/>
          <w:szCs w:val="24"/>
        </w:rPr>
        <w:t xml:space="preserve"> για να έρθει τον Ιούνιο, η Κυβέρνηση που επικαλείται τι λέει το ΔΝΤ για</w:t>
      </w:r>
      <w:r>
        <w:rPr>
          <w:rFonts w:eastAsia="Times New Roman" w:cs="Times New Roman"/>
          <w:szCs w:val="24"/>
        </w:rPr>
        <w:t xml:space="preserve"> το χρέος, ρωτάει εμάς τι λέμε για το ΔΝΤ! Ε, είναι πολύ το θράσος. </w:t>
      </w:r>
    </w:p>
    <w:p w14:paraId="10B0CDAD" w14:textId="77777777" w:rsidR="009F6C17" w:rsidRDefault="003C1E98">
      <w:pPr>
        <w:spacing w:line="600" w:lineRule="auto"/>
        <w:ind w:left="1440" w:firstLine="720"/>
        <w:jc w:val="both"/>
        <w:rPr>
          <w:rFonts w:eastAsia="Times New Roman" w:cs="Times New Roman"/>
          <w:szCs w:val="24"/>
        </w:rPr>
      </w:pPr>
      <w:r>
        <w:rPr>
          <w:rFonts w:eastAsia="Times New Roman" w:cs="Times New Roman"/>
          <w:szCs w:val="24"/>
        </w:rPr>
        <w:t>(Θόρυβος από την πτέρυγα του ΣΥΡΙΖΑ)</w:t>
      </w:r>
    </w:p>
    <w:p w14:paraId="10B0CDA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Καθόλου ιστορία! Πριν </w:t>
      </w:r>
      <w:r>
        <w:rPr>
          <w:rFonts w:eastAsia="Times New Roman" w:cs="Times New Roman"/>
          <w:szCs w:val="24"/>
        </w:rPr>
        <w:t xml:space="preserve">από </w:t>
      </w:r>
      <w:r>
        <w:rPr>
          <w:rFonts w:eastAsia="Times New Roman" w:cs="Times New Roman"/>
          <w:szCs w:val="24"/>
        </w:rPr>
        <w:t xml:space="preserve">έξι χρόνια ήρθε το ΔΝΤ! </w:t>
      </w:r>
    </w:p>
    <w:p w14:paraId="10B0CDA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Καστελ</w:t>
      </w:r>
      <w:r>
        <w:rPr>
          <w:rFonts w:eastAsia="Times New Roman" w:cs="Times New Roman"/>
          <w:szCs w:val="24"/>
        </w:rPr>
        <w:t>λ</w:t>
      </w:r>
      <w:r>
        <w:rPr>
          <w:rFonts w:eastAsia="Times New Roman" w:cs="Times New Roman"/>
          <w:szCs w:val="24"/>
        </w:rPr>
        <w:t>όριζο. «Ξύπνα, Βασίλη»!</w:t>
      </w:r>
    </w:p>
    <w:p w14:paraId="10B0CDB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w:t>
      </w:r>
      <w:r>
        <w:rPr>
          <w:rFonts w:eastAsia="Times New Roman" w:cs="Times New Roman"/>
          <w:b/>
          <w:szCs w:val="24"/>
        </w:rPr>
        <w:t xml:space="preserve">τής Υπουργός Οικονομικών): </w:t>
      </w:r>
      <w:r>
        <w:rPr>
          <w:rFonts w:eastAsia="Times New Roman" w:cs="Times New Roman"/>
          <w:szCs w:val="24"/>
        </w:rPr>
        <w:t xml:space="preserve">Γιωργάκης Παπανδρέου. </w:t>
      </w:r>
    </w:p>
    <w:p w14:paraId="10B0CDB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Είναι πάρα πολύ το θράσος να μας λέει εδώ</w:t>
      </w:r>
      <w:r>
        <w:rPr>
          <w:rFonts w:eastAsia="Times New Roman" w:cs="Times New Roman"/>
          <w:szCs w:val="24"/>
        </w:rPr>
        <w:t>,</w:t>
      </w:r>
      <w:r>
        <w:rPr>
          <w:rFonts w:eastAsia="Times New Roman" w:cs="Times New Roman"/>
          <w:szCs w:val="24"/>
        </w:rPr>
        <w:t xml:space="preserve"> απ’ αυτό εδώ το Βήμα</w:t>
      </w:r>
      <w:r>
        <w:rPr>
          <w:rFonts w:eastAsia="Times New Roman" w:cs="Times New Roman"/>
          <w:szCs w:val="24"/>
        </w:rPr>
        <w:t>,</w:t>
      </w:r>
      <w:r>
        <w:rPr>
          <w:rFonts w:eastAsia="Times New Roman" w:cs="Times New Roman"/>
          <w:szCs w:val="24"/>
        </w:rPr>
        <w:t xml:space="preserve"> ότι είναι περήφανος </w:t>
      </w:r>
      <w:r>
        <w:rPr>
          <w:rFonts w:eastAsia="Times New Roman" w:cs="Times New Roman"/>
          <w:szCs w:val="24"/>
        </w:rPr>
        <w:t>α</w:t>
      </w:r>
      <w:r>
        <w:rPr>
          <w:rFonts w:eastAsia="Times New Roman" w:cs="Times New Roman"/>
          <w:szCs w:val="24"/>
        </w:rPr>
        <w:t>ριστερός</w:t>
      </w:r>
      <w:r>
        <w:rPr>
          <w:rFonts w:eastAsia="Times New Roman" w:cs="Times New Roman"/>
          <w:szCs w:val="24"/>
        </w:rPr>
        <w:t>,</w:t>
      </w:r>
      <w:r>
        <w:rPr>
          <w:rFonts w:eastAsia="Times New Roman" w:cs="Times New Roman"/>
          <w:szCs w:val="24"/>
        </w:rPr>
        <w:t xml:space="preserve"> που κράτησε το αφορολόγητο στ</w:t>
      </w:r>
      <w:r>
        <w:rPr>
          <w:rFonts w:eastAsia="Times New Roman" w:cs="Times New Roman"/>
          <w:szCs w:val="24"/>
        </w:rPr>
        <w:t>ις</w:t>
      </w:r>
      <w:r>
        <w:rPr>
          <w:rFonts w:eastAsia="Times New Roman" w:cs="Times New Roman"/>
          <w:szCs w:val="24"/>
        </w:rPr>
        <w:t xml:space="preserve"> 8.600. Εμείς που το είχαμε στ</w:t>
      </w:r>
      <w:r>
        <w:rPr>
          <w:rFonts w:eastAsia="Times New Roman" w:cs="Times New Roman"/>
          <w:szCs w:val="24"/>
        </w:rPr>
        <w:t>ις</w:t>
      </w:r>
      <w:r>
        <w:rPr>
          <w:rFonts w:eastAsia="Times New Roman" w:cs="Times New Roman"/>
          <w:szCs w:val="24"/>
        </w:rPr>
        <w:t xml:space="preserve"> 9.900 τι ήμασταν; Η Αριστερά της Αριστεράς, δηλαδή, κύριε Υπουργέ;</w:t>
      </w:r>
    </w:p>
    <w:p w14:paraId="10B0CDB2"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0B0CDB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να σας πω και κάτι άλλο. Είστε ακόμα περήφανοι</w:t>
      </w:r>
      <w:r>
        <w:rPr>
          <w:rFonts w:eastAsia="Times New Roman" w:cs="Times New Roman"/>
          <w:szCs w:val="24"/>
        </w:rPr>
        <w:t>,</w:t>
      </w:r>
      <w:r>
        <w:rPr>
          <w:rFonts w:eastAsia="Times New Roman" w:cs="Times New Roman"/>
          <w:szCs w:val="24"/>
        </w:rPr>
        <w:t xml:space="preserve"> που δώσατε τη μάχη κατά του </w:t>
      </w:r>
      <w:r>
        <w:rPr>
          <w:rFonts w:eastAsia="Times New Roman" w:cs="Times New Roman"/>
          <w:szCs w:val="24"/>
        </w:rPr>
        <w:t>νεο</w:t>
      </w:r>
      <w:r>
        <w:rPr>
          <w:rFonts w:eastAsia="Times New Roman" w:cs="Times New Roman"/>
          <w:szCs w:val="24"/>
        </w:rPr>
        <w:t>φιλελευθερισμού για την εθνική</w:t>
      </w:r>
      <w:r>
        <w:rPr>
          <w:rFonts w:eastAsia="Times New Roman" w:cs="Times New Roman"/>
          <w:szCs w:val="24"/>
        </w:rPr>
        <w:t xml:space="preserve"> σύνταξη. Όταν εμείς την κατοχυρώσαμε</w:t>
      </w:r>
      <w:r>
        <w:rPr>
          <w:rFonts w:eastAsia="Times New Roman" w:cs="Times New Roman"/>
          <w:szCs w:val="24"/>
        </w:rPr>
        <w:t>,</w:t>
      </w:r>
      <w:r>
        <w:rPr>
          <w:rFonts w:eastAsia="Times New Roman" w:cs="Times New Roman"/>
          <w:szCs w:val="24"/>
        </w:rPr>
        <w:t xml:space="preserve"> με τον ν.3863</w:t>
      </w:r>
      <w:r>
        <w:rPr>
          <w:rFonts w:eastAsia="Times New Roman" w:cs="Times New Roman"/>
          <w:szCs w:val="24"/>
        </w:rPr>
        <w:t>/2010</w:t>
      </w:r>
      <w:r>
        <w:rPr>
          <w:rFonts w:eastAsia="Times New Roman" w:cs="Times New Roman"/>
          <w:szCs w:val="24"/>
        </w:rPr>
        <w:t>,</w:t>
      </w:r>
      <w:r>
        <w:rPr>
          <w:rFonts w:eastAsia="Times New Roman" w:cs="Times New Roman"/>
          <w:szCs w:val="24"/>
        </w:rPr>
        <w:t xml:space="preserve"> τι λέγατε εδώ απ’ αυτό το Βήμα εσείς και οι συνάδελφοί σας; Ότι αυτή ήταν μια ξεφτίλα του ασφαλιστικού συστήματος και οδηγούσαμε σε καταβαράθρωση τις κατώτερες συντάξεις. Τώρα που το κάνετε εσείς κ</w:t>
      </w:r>
      <w:r>
        <w:rPr>
          <w:rFonts w:eastAsia="Times New Roman" w:cs="Times New Roman"/>
          <w:szCs w:val="24"/>
        </w:rPr>
        <w:t>αι από βασική τη βαφτίζετε εθνική είναι η μάχη κατά του νεοφιλελευθερισμού; Αιδώς</w:t>
      </w:r>
      <w:r>
        <w:rPr>
          <w:rFonts w:eastAsia="Times New Roman" w:cs="Times New Roman"/>
          <w:szCs w:val="24"/>
        </w:rPr>
        <w:t>,</w:t>
      </w:r>
      <w:r>
        <w:rPr>
          <w:rFonts w:eastAsia="Times New Roman" w:cs="Times New Roman"/>
          <w:szCs w:val="24"/>
        </w:rPr>
        <w:t xml:space="preserve"> Αργείοι!</w:t>
      </w:r>
    </w:p>
    <w:p w14:paraId="10B0CDB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Αυτή η στρεψοδικία πρέπει κάπου να σταματήσει. Έχουμε ένα νομοσχέδιο που κάνει τεράστιες περικοπές, τεράστιες ανατροπές και βαφτίζεται ως μεταρρύθμιση. Μάλιστα, χαί</w:t>
      </w:r>
      <w:r>
        <w:rPr>
          <w:rFonts w:eastAsia="Times New Roman" w:cs="Times New Roman"/>
          <w:szCs w:val="24"/>
        </w:rPr>
        <w:t xml:space="preserve">ρονται οι </w:t>
      </w:r>
      <w:r>
        <w:rPr>
          <w:rFonts w:eastAsia="Times New Roman" w:cs="Times New Roman"/>
          <w:szCs w:val="24"/>
        </w:rPr>
        <w:t>α</w:t>
      </w:r>
      <w:r>
        <w:rPr>
          <w:rFonts w:eastAsia="Times New Roman" w:cs="Times New Roman"/>
          <w:szCs w:val="24"/>
        </w:rPr>
        <w:t>ριστεροί</w:t>
      </w:r>
      <w:r>
        <w:rPr>
          <w:rFonts w:eastAsia="Times New Roman" w:cs="Times New Roman"/>
          <w:szCs w:val="24"/>
        </w:rPr>
        <w:t>,</w:t>
      </w:r>
      <w:r>
        <w:rPr>
          <w:rFonts w:eastAsia="Times New Roman" w:cs="Times New Roman"/>
          <w:szCs w:val="24"/>
        </w:rPr>
        <w:t xml:space="preserve"> που κάνουν αυτή τη μεταρρύθμιση. </w:t>
      </w:r>
    </w:p>
    <w:p w14:paraId="10B0CDB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άλλο πράγμα να κάνεις περικοπές όταν παραλαμβάνεις ελλείμματα 36 δισεκατομμύρια σε ετήσια βάση, όπως ήταν το 2009</w:t>
      </w:r>
      <w:r>
        <w:rPr>
          <w:rFonts w:eastAsia="Times New Roman" w:cs="Times New Roman"/>
          <w:szCs w:val="24"/>
        </w:rPr>
        <w:t>,</w:t>
      </w:r>
      <w:r>
        <w:rPr>
          <w:rFonts w:eastAsia="Times New Roman" w:cs="Times New Roman"/>
          <w:szCs w:val="24"/>
        </w:rPr>
        <w:t xml:space="preserve"> και να φέρνεις μετά μια μεταρρύθμιση</w:t>
      </w:r>
      <w:r>
        <w:rPr>
          <w:rFonts w:eastAsia="Times New Roman" w:cs="Times New Roman"/>
          <w:szCs w:val="24"/>
        </w:rPr>
        <w:t>,</w:t>
      </w:r>
      <w:r>
        <w:rPr>
          <w:rFonts w:eastAsia="Times New Roman" w:cs="Times New Roman"/>
          <w:szCs w:val="24"/>
        </w:rPr>
        <w:t xml:space="preserve"> για να εξισο</w:t>
      </w:r>
      <w:r>
        <w:rPr>
          <w:rFonts w:eastAsia="Times New Roman" w:cs="Times New Roman"/>
          <w:szCs w:val="24"/>
        </w:rPr>
        <w:t xml:space="preserve">ρροπήσεις το σύστημα </w:t>
      </w:r>
      <w:r>
        <w:rPr>
          <w:rFonts w:eastAsia="Times New Roman" w:cs="Times New Roman"/>
          <w:szCs w:val="24"/>
        </w:rPr>
        <w:t>με τον</w:t>
      </w:r>
      <w:r>
        <w:rPr>
          <w:rFonts w:eastAsia="Times New Roman" w:cs="Times New Roman"/>
          <w:szCs w:val="24"/>
        </w:rPr>
        <w:t xml:space="preserve"> ν.3865</w:t>
      </w:r>
      <w:r>
        <w:rPr>
          <w:rFonts w:eastAsia="Times New Roman" w:cs="Times New Roman"/>
          <w:szCs w:val="24"/>
        </w:rPr>
        <w:t>/2010</w:t>
      </w:r>
      <w:r>
        <w:rPr>
          <w:rFonts w:eastAsia="Times New Roman" w:cs="Times New Roman"/>
          <w:szCs w:val="24"/>
        </w:rPr>
        <w:t xml:space="preserve">. </w:t>
      </w:r>
    </w:p>
    <w:p w14:paraId="10B0CDB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Την πολεμήσατε, ενώ έκανε οργανωτικές αλλαγές σε τρία κύρια ταμεία. Δόμησε το σύστημα με ενιαίους κανόνες και πήγαινε με μεταβατικές διατάξεις μέχρι το 2060. Πήρε τα εύσημα των ευρωπαϊκών αρχών ως μια μεταρρύθμιση </w:t>
      </w:r>
      <w:r>
        <w:rPr>
          <w:rFonts w:eastAsia="Times New Roman" w:cs="Times New Roman"/>
          <w:szCs w:val="24"/>
        </w:rPr>
        <w:t xml:space="preserve">που εξασφάλισε τη βιωσιμότητα. </w:t>
      </w:r>
    </w:p>
    <w:p w14:paraId="10B0CDB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Κι είναι άλλο πράγμα να ανατρέπετε αυτούς τους βασικούς κανόνες, αποτέλεσμα ιστορικών κατακτήσεων και αγώνων των εργατικών συνδικάτων των σοσιαλιστικών δυνάμεων</w:t>
      </w:r>
      <w:r>
        <w:rPr>
          <w:rFonts w:eastAsia="Times New Roman" w:cs="Times New Roman"/>
          <w:szCs w:val="24"/>
        </w:rPr>
        <w:t>,</w:t>
      </w:r>
      <w:r>
        <w:rPr>
          <w:rFonts w:eastAsia="Times New Roman" w:cs="Times New Roman"/>
          <w:szCs w:val="24"/>
        </w:rPr>
        <w:t xml:space="preserve"> στο όνομα μιας βίαιης δημοσιονομικής προσαρμογής. </w:t>
      </w:r>
    </w:p>
    <w:p w14:paraId="10B0CDB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Γιατί τα κά</w:t>
      </w:r>
      <w:r>
        <w:rPr>
          <w:rFonts w:eastAsia="Times New Roman" w:cs="Times New Roman"/>
          <w:szCs w:val="24"/>
        </w:rPr>
        <w:t>νετε αυτά; Για να μην πείτε ότι κάνετε οριζόντιες περικοπές</w:t>
      </w:r>
      <w:r>
        <w:rPr>
          <w:rFonts w:eastAsia="Times New Roman" w:cs="Times New Roman"/>
          <w:szCs w:val="24"/>
        </w:rPr>
        <w:t>,</w:t>
      </w:r>
      <w:r>
        <w:rPr>
          <w:rFonts w:eastAsia="Times New Roman" w:cs="Times New Roman"/>
          <w:szCs w:val="24"/>
        </w:rPr>
        <w:t xml:space="preserve"> όπως εμείς, γιατί δεν είμαστε ίδιοι, λέει ο κύριος Υπουργός. Βεβαίως δεν είμαστε ίδιοι, κύριε Υπουργέ. Είστε πάρα πολύ χειρότεροι. Στο όνομα αυτής της δημοσιονομικής προσαρμογής κάνετε αυτή την α</w:t>
      </w:r>
      <w:r>
        <w:rPr>
          <w:rFonts w:eastAsia="Times New Roman" w:cs="Times New Roman"/>
          <w:szCs w:val="24"/>
        </w:rPr>
        <w:t xml:space="preserve">νατροπή. </w:t>
      </w:r>
    </w:p>
    <w:p w14:paraId="10B0CDB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Μας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μείς δημιουργήσαμε τα ελλείμματα;». Βεβαίως δεν τα δημιουργήσατε εσείς, αλλά ξέρατε το 2015 ποια ήταν τα ελλείμματα του ασφαλιστικού συστήματος</w:t>
      </w:r>
      <w:r>
        <w:rPr>
          <w:rFonts w:eastAsia="Times New Roman" w:cs="Times New Roman"/>
          <w:szCs w:val="24"/>
        </w:rPr>
        <w:t>,</w:t>
      </w:r>
      <w:r>
        <w:rPr>
          <w:rFonts w:eastAsia="Times New Roman" w:cs="Times New Roman"/>
          <w:szCs w:val="24"/>
        </w:rPr>
        <w:t xml:space="preserve"> όταν λέγατε ότι θα δώσετε τη δέκατη τρίτη σύνταξη. Τα ξέρατε. Ήταν γραμμένα. Κι όταν εμεί</w:t>
      </w:r>
      <w:r>
        <w:rPr>
          <w:rFonts w:eastAsia="Times New Roman" w:cs="Times New Roman"/>
          <w:szCs w:val="24"/>
        </w:rPr>
        <w:t>ς δώσαμε τη μάχη για να μειώσουμε αυτά τα ελλείμματα, για να εξασφαλίσουμε τη βιωσιμότητα του συστήματος, για να δημιουργήσουμε μια ισορροπία</w:t>
      </w:r>
      <w:r>
        <w:rPr>
          <w:rFonts w:eastAsia="Times New Roman" w:cs="Times New Roman"/>
          <w:szCs w:val="24"/>
        </w:rPr>
        <w:t>,</w:t>
      </w:r>
      <w:r>
        <w:rPr>
          <w:rFonts w:eastAsia="Times New Roman" w:cs="Times New Roman"/>
          <w:szCs w:val="24"/>
        </w:rPr>
        <w:t xml:space="preserve"> η οποία αντιστοιχούσε τα ελλείμματα στην τριμερή χρηματοδότηση την οποία κατέθετε </w:t>
      </w:r>
      <w:r>
        <w:rPr>
          <w:rFonts w:eastAsia="Times New Roman" w:cs="Times New Roman"/>
          <w:szCs w:val="24"/>
        </w:rPr>
        <w:t>σταθερά</w:t>
      </w:r>
      <w:r>
        <w:rPr>
          <w:rFonts w:eastAsia="Times New Roman" w:cs="Times New Roman"/>
          <w:szCs w:val="24"/>
        </w:rPr>
        <w:t xml:space="preserve"> το κράτος, εσείς μας πολεμούσατε εδώ για οποιαδήποτε πολιτική κάναμε. </w:t>
      </w:r>
    </w:p>
    <w:p w14:paraId="10B0CDB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Λέτε «εμείς δεν ανατρέψαμε το 2015 τίποτα, εμείς κληρονομήσαμε τις παθογένειες της δικής σας διακυβέρνησης τα σαράντα χρόνια της Μεταπολίτευσης». Λες και πριν </w:t>
      </w:r>
      <w:r>
        <w:rPr>
          <w:rFonts w:eastAsia="Times New Roman" w:cs="Times New Roman"/>
          <w:szCs w:val="24"/>
        </w:rPr>
        <w:t>από</w:t>
      </w:r>
      <w:r>
        <w:rPr>
          <w:rFonts w:eastAsia="Times New Roman" w:cs="Times New Roman"/>
          <w:szCs w:val="24"/>
        </w:rPr>
        <w:t xml:space="preserve"> τη Μεταπολίτευση, τη </w:t>
      </w:r>
      <w:r>
        <w:rPr>
          <w:rFonts w:eastAsia="Times New Roman" w:cs="Times New Roman"/>
          <w:szCs w:val="24"/>
        </w:rPr>
        <w:t>χ</w:t>
      </w:r>
      <w:r>
        <w:rPr>
          <w:rFonts w:eastAsia="Times New Roman" w:cs="Times New Roman"/>
          <w:szCs w:val="24"/>
        </w:rPr>
        <w:t xml:space="preserve">ούντα, τον </w:t>
      </w:r>
      <w:r>
        <w:rPr>
          <w:rFonts w:eastAsia="Times New Roman" w:cs="Times New Roman"/>
          <w:szCs w:val="24"/>
        </w:rPr>
        <w:t>ε</w:t>
      </w:r>
      <w:r>
        <w:rPr>
          <w:rFonts w:eastAsia="Times New Roman" w:cs="Times New Roman"/>
          <w:szCs w:val="24"/>
        </w:rPr>
        <w:t xml:space="preserve">μφύλιο υπήρχε παράδεισος. Χρειάστηκε να παρέμβει ο κ. Φίλης -το είπα εγώ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για να σας θυμίσει ότι το ασφαλιστικό νομοσχέδιο του Βενιζέλου έγινε το 1932.</w:t>
      </w:r>
    </w:p>
    <w:p w14:paraId="10B0CDBB"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 xml:space="preserve">Θέλω να σας δώσω τη σελίδα 22 της </w:t>
      </w:r>
      <w:r>
        <w:rPr>
          <w:rFonts w:eastAsia="Times New Roman" w:cs="Times New Roman"/>
          <w:szCs w:val="24"/>
        </w:rPr>
        <w:t>έ</w:t>
      </w:r>
      <w:r>
        <w:rPr>
          <w:rFonts w:eastAsia="Times New Roman" w:cs="Times New Roman"/>
          <w:szCs w:val="24"/>
        </w:rPr>
        <w:t xml:space="preserve">κθεσης του Γραφείου Προϋπολογισμού της </w:t>
      </w:r>
      <w:r>
        <w:rPr>
          <w:rFonts w:eastAsia="Times New Roman" w:cs="Times New Roman"/>
          <w:szCs w:val="24"/>
        </w:rPr>
        <w:t>Βουλής, που βγήκε προχθές, η οποία λέει ότι</w:t>
      </w:r>
      <w:r>
        <w:rPr>
          <w:rFonts w:eastAsia="Times New Roman" w:cs="Times New Roman"/>
          <w:szCs w:val="24"/>
        </w:rPr>
        <w:t>,</w:t>
      </w:r>
      <w:r>
        <w:rPr>
          <w:rFonts w:eastAsia="Times New Roman" w:cs="Times New Roman"/>
          <w:szCs w:val="24"/>
        </w:rPr>
        <w:t xml:space="preserve"> εάν το 2015 δεν είχε διαταραχθεί η πορεία που είχε χαραχτεί στην ελληνική οικονομία, θα είχαμε από το 20</w:t>
      </w:r>
      <w:r>
        <w:rPr>
          <w:rFonts w:eastAsia="Times New Roman" w:cs="Times New Roman"/>
          <w:szCs w:val="24"/>
        </w:rPr>
        <w:t>0</w:t>
      </w:r>
      <w:r>
        <w:rPr>
          <w:rFonts w:eastAsia="Times New Roman" w:cs="Times New Roman"/>
          <w:szCs w:val="24"/>
        </w:rPr>
        <w:t xml:space="preserve">7 για πρώτη φορά ανάπτυξη και θέσεις εργασίας. </w:t>
      </w:r>
    </w:p>
    <w:p w14:paraId="10B0CDBC"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έργα σας το 2015. </w:t>
      </w:r>
    </w:p>
    <w:p w14:paraId="10B0CDBD"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w:t>
      </w:r>
      <w:r>
        <w:rPr>
          <w:rFonts w:eastAsia="Times New Roman" w:cs="Times New Roman"/>
          <w:szCs w:val="24"/>
        </w:rPr>
        <w:t xml:space="preserve">τής κ. Γιάννης Κουτσούκος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0B0CDBE"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Και επειδή δημιουργήσατε αυτή την ανατροπή, τώρα φέρνετε μια ασφαλιστι</w:t>
      </w:r>
      <w:r>
        <w:rPr>
          <w:rFonts w:eastAsia="Times New Roman" w:cs="Times New Roman"/>
          <w:szCs w:val="24"/>
        </w:rPr>
        <w:t xml:space="preserve">κή «μεταρρύθμιση», η οποία, πρώτον, στο όνομα της διπλής φορολογίας, μέσω της αύξησης εισφορών, ενοποιεί τα τρία κύρια </w:t>
      </w:r>
      <w:r>
        <w:rPr>
          <w:rFonts w:eastAsia="Times New Roman" w:cs="Times New Roman"/>
          <w:szCs w:val="24"/>
        </w:rPr>
        <w:t>τ</w:t>
      </w:r>
      <w:r>
        <w:rPr>
          <w:rFonts w:eastAsia="Times New Roman" w:cs="Times New Roman"/>
          <w:szCs w:val="24"/>
        </w:rPr>
        <w:t xml:space="preserve">αμεία, </w:t>
      </w:r>
      <w:r>
        <w:rPr>
          <w:rFonts w:eastAsia="Times New Roman" w:cs="Times New Roman"/>
          <w:szCs w:val="24"/>
        </w:rPr>
        <w:t xml:space="preserve">τα οποία </w:t>
      </w:r>
      <w:r>
        <w:rPr>
          <w:rFonts w:eastAsia="Times New Roman" w:cs="Times New Roman"/>
          <w:szCs w:val="24"/>
        </w:rPr>
        <w:t xml:space="preserve">εμείς τα είχαμε κατοχυρώσει και έναντι των δανειστών μας, έναντι της τρόικας. </w:t>
      </w:r>
    </w:p>
    <w:p w14:paraId="10B0CDBF"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Ποιος ήταν ο λόγος, για παράδειγμα, να κα</w:t>
      </w:r>
      <w:r>
        <w:rPr>
          <w:rFonts w:eastAsia="Times New Roman" w:cs="Times New Roman"/>
          <w:szCs w:val="24"/>
        </w:rPr>
        <w:t xml:space="preserve">ταργήσετε τον ΟΓΑ; Το κάνετε γιατί μέσα από την αύξηση εισφορών, θέλετε να επιβάλετε τη διπλή φορολογία. Και βεβαίως, μέσα από αυτή τη μεταρρύθμιση, ανατρέπετε και την ανταποδοτικότητα του συστήματος. </w:t>
      </w:r>
    </w:p>
    <w:p w14:paraId="10B0CDC0"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 xml:space="preserve">Μας παρουσίασε ο κύριος Υπουργός στην </w:t>
      </w:r>
      <w:r>
        <w:rPr>
          <w:rFonts w:eastAsia="Times New Roman" w:cs="Times New Roman"/>
          <w:szCs w:val="24"/>
        </w:rPr>
        <w:t>ε</w:t>
      </w:r>
      <w:r>
        <w:rPr>
          <w:rFonts w:eastAsia="Times New Roman" w:cs="Times New Roman"/>
          <w:szCs w:val="24"/>
        </w:rPr>
        <w:t xml:space="preserve">πιτροπή -είναι </w:t>
      </w:r>
      <w:r>
        <w:rPr>
          <w:rFonts w:eastAsia="Times New Roman" w:cs="Times New Roman"/>
          <w:szCs w:val="24"/>
        </w:rPr>
        <w:t xml:space="preserve">σε μια έκθεση που έχει μοιράσει- τα ποσοστά αναπλήρωσης. Αλλά, ω του θαύματος, αθροίζει τα ποσοστά αναπλήρωσης της κύριας σύνταξης με τα ποσοστά της επικουρικής, για να τα συγκρίνει με αυτά που έδινε το δικό μας σύστημα. </w:t>
      </w:r>
    </w:p>
    <w:p w14:paraId="10B0CDC1"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Έχω να σας πω για μια ακόμα φορά α</w:t>
      </w:r>
      <w:r>
        <w:rPr>
          <w:rFonts w:eastAsia="Times New Roman" w:cs="Times New Roman"/>
          <w:szCs w:val="24"/>
        </w:rPr>
        <w:t>πό αυτό εδώ το Βήμα, ότι τα ποσοστά αναπλήρωσης του ν.3865</w:t>
      </w:r>
      <w:r>
        <w:rPr>
          <w:rFonts w:eastAsia="Times New Roman" w:cs="Times New Roman"/>
          <w:szCs w:val="24"/>
        </w:rPr>
        <w:t>/2010</w:t>
      </w:r>
      <w:r>
        <w:rPr>
          <w:rFonts w:eastAsia="Times New Roman" w:cs="Times New Roman"/>
          <w:szCs w:val="24"/>
        </w:rPr>
        <w:t xml:space="preserve">, του λεγόμενου νόμου Λοβέρδου-Κουτρουμάνη, θα τα βάλετε στο Ευαγγέλιο, κύριοι συνάδελφοι, διότι ήταν ποσοστά πολύ μεγαλύτερα από αυτά που δίνουν αθροιστικά τα δικά σας. </w:t>
      </w:r>
    </w:p>
    <w:p w14:paraId="10B0CDC2"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Και η απάντηση στο ερώ</w:t>
      </w:r>
      <w:r>
        <w:rPr>
          <w:rFonts w:eastAsia="Times New Roman" w:cs="Times New Roman"/>
          <w:szCs w:val="24"/>
        </w:rPr>
        <w:t xml:space="preserve">τημα, γιατί </w:t>
      </w:r>
      <w:r>
        <w:rPr>
          <w:rFonts w:eastAsia="Times New Roman" w:cs="Times New Roman"/>
          <w:szCs w:val="24"/>
        </w:rPr>
        <w:t>επιχειρείτε</w:t>
      </w:r>
      <w:r>
        <w:rPr>
          <w:rFonts w:eastAsia="Times New Roman" w:cs="Times New Roman"/>
          <w:szCs w:val="24"/>
        </w:rPr>
        <w:t xml:space="preserve"> αυτή την «παραπλάνηση» -ας την πω έτσι- των Βουλευτών σας και του λαού, είναι διότι θέλετε να κρύψετε την περικοπή της επικουρικής σύνταξης. </w:t>
      </w:r>
    </w:p>
    <w:p w14:paraId="10B0CDC3"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Τώρα, μιας και έχουν κατατεθεί τα παραδείγματα για τις περικοπές που έχουν να κάνουν μέχρι</w:t>
      </w:r>
      <w:r>
        <w:rPr>
          <w:rFonts w:eastAsia="Times New Roman" w:cs="Times New Roman"/>
          <w:szCs w:val="24"/>
        </w:rPr>
        <w:t xml:space="preserve"> και 30%, δεν θέλω να τα αναφέρω. Τα έχουμε δημοσιοποιήσει, είναι γνωστά και έχουμε καλέσει τον Υπουργό, με τα συγκεκριμένα παραδείγματα που του έχουμε δώσει, να δώσει τα δικά του</w:t>
      </w:r>
      <w:r>
        <w:rPr>
          <w:rFonts w:eastAsia="Times New Roman" w:cs="Times New Roman"/>
          <w:szCs w:val="24"/>
        </w:rPr>
        <w:t>,</w:t>
      </w:r>
      <w:r>
        <w:rPr>
          <w:rFonts w:eastAsia="Times New Roman" w:cs="Times New Roman"/>
          <w:szCs w:val="24"/>
        </w:rPr>
        <w:t xml:space="preserve"> για να δούμε ποιος λέει αλήθεια ή ψέματα. </w:t>
      </w:r>
    </w:p>
    <w:p w14:paraId="10B0CDC4"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Θα ήθελα να αναφερθώ στον υπόλοι</w:t>
      </w:r>
      <w:r>
        <w:rPr>
          <w:rFonts w:eastAsia="Times New Roman" w:cs="Times New Roman"/>
          <w:szCs w:val="24"/>
        </w:rPr>
        <w:t xml:space="preserve">πο χρόνο που μου απομένει στην ταξική πολιτική του κ. Τσακαλώτου και της Κυβέρνησης του ΣΥΡΙΖΑ. </w:t>
      </w:r>
    </w:p>
    <w:p w14:paraId="10B0CDC5"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ξέρετε ότι εισόδημα μέχρι 10.000 ευρώ έχουν δηλώσει ένα εκατομμύριο εξακόσιες οκτώ χιλιάδες συμπολίτες μας; Και εάν αθροίσουμε αυ</w:t>
      </w:r>
      <w:r>
        <w:rPr>
          <w:rFonts w:eastAsia="Times New Roman" w:cs="Times New Roman"/>
          <w:szCs w:val="24"/>
        </w:rPr>
        <w:t xml:space="preserve">τούς που είναι από τις 10.000 ευρώ μέχρι τις 20.000 ευρώ και </w:t>
      </w:r>
      <w:r>
        <w:rPr>
          <w:rFonts w:eastAsia="Times New Roman" w:cs="Times New Roman"/>
          <w:szCs w:val="24"/>
        </w:rPr>
        <w:t>αυτούς</w:t>
      </w:r>
      <w:r>
        <w:rPr>
          <w:rFonts w:eastAsia="Times New Roman" w:cs="Times New Roman"/>
          <w:szCs w:val="24"/>
        </w:rPr>
        <w:t xml:space="preserve"> από τις 20.000 ευρώ μέχρι τις 50.000 ευρώ, που πιάνει η αλλαγή της κλίμακας, υπολογίζω ότι θα είναι </w:t>
      </w:r>
      <w:r>
        <w:rPr>
          <w:rFonts w:eastAsia="Times New Roman" w:cs="Times New Roman"/>
          <w:szCs w:val="24"/>
        </w:rPr>
        <w:t>περίπου</w:t>
      </w:r>
      <w:r>
        <w:rPr>
          <w:rFonts w:eastAsia="Times New Roman" w:cs="Times New Roman"/>
          <w:szCs w:val="24"/>
        </w:rPr>
        <w:t xml:space="preserve"> δυόμισι εκατομμύρια αυτοί από τους οποίους θα πάρετε τα δύο κατοστάρικα από τη μ</w:t>
      </w:r>
      <w:r>
        <w:rPr>
          <w:rFonts w:eastAsia="Times New Roman" w:cs="Times New Roman"/>
          <w:szCs w:val="24"/>
        </w:rPr>
        <w:t xml:space="preserve">είωση του αφορολόγητου. </w:t>
      </w:r>
    </w:p>
    <w:p w14:paraId="10B0CDC6"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 xml:space="preserve">Είναι ταξική πολιτική αυτή, κύριοι συνάδελφοι; Και χαίρεστε γι’ αυτό; Και είναι δυνατόν να προβλέπει η </w:t>
      </w:r>
      <w:r>
        <w:rPr>
          <w:rFonts w:eastAsia="Times New Roman" w:cs="Times New Roman"/>
          <w:szCs w:val="24"/>
        </w:rPr>
        <w:t>έ</w:t>
      </w:r>
      <w:r>
        <w:rPr>
          <w:rFonts w:eastAsia="Times New Roman" w:cs="Times New Roman"/>
          <w:szCs w:val="24"/>
        </w:rPr>
        <w:t xml:space="preserve">κθεση του </w:t>
      </w:r>
      <w:r>
        <w:rPr>
          <w:rFonts w:eastAsia="Times New Roman" w:cs="Times New Roman"/>
          <w:szCs w:val="24"/>
        </w:rPr>
        <w:t>Γενικού Λογιστηρίου</w:t>
      </w:r>
      <w:r>
        <w:rPr>
          <w:rFonts w:eastAsia="Times New Roman" w:cs="Times New Roman"/>
          <w:szCs w:val="24"/>
        </w:rPr>
        <w:t xml:space="preserve"> ότι θα πάρετε ένα </w:t>
      </w:r>
      <w:r>
        <w:rPr>
          <w:rFonts w:eastAsia="Times New Roman" w:cs="Times New Roman"/>
          <w:szCs w:val="24"/>
        </w:rPr>
        <w:t>δισ.</w:t>
      </w:r>
      <w:r>
        <w:rPr>
          <w:rFonts w:eastAsia="Times New Roman" w:cs="Times New Roman"/>
          <w:szCs w:val="24"/>
        </w:rPr>
        <w:t xml:space="preserve"> επτακόσια συν διακόσια </w:t>
      </w:r>
      <w:r>
        <w:rPr>
          <w:rFonts w:eastAsia="Times New Roman" w:cs="Times New Roman"/>
          <w:szCs w:val="24"/>
        </w:rPr>
        <w:t>εκατομμύρια</w:t>
      </w:r>
      <w:r>
        <w:rPr>
          <w:rFonts w:eastAsia="Times New Roman" w:cs="Times New Roman"/>
          <w:szCs w:val="24"/>
        </w:rPr>
        <w:t xml:space="preserve"> που έφερε η τροπολογία, δηλαδή ένα </w:t>
      </w:r>
      <w:r>
        <w:rPr>
          <w:rFonts w:eastAsia="Times New Roman" w:cs="Times New Roman"/>
          <w:szCs w:val="24"/>
        </w:rPr>
        <w:t>δισ. ε</w:t>
      </w:r>
      <w:r>
        <w:rPr>
          <w:rFonts w:eastAsia="Times New Roman" w:cs="Times New Roman"/>
          <w:szCs w:val="24"/>
        </w:rPr>
        <w:t>ννιακόσια</w:t>
      </w:r>
      <w:r>
        <w:rPr>
          <w:rFonts w:eastAsia="Times New Roman" w:cs="Times New Roman"/>
          <w:szCs w:val="24"/>
        </w:rPr>
        <w:t xml:space="preserve"> εκατομμύρια</w:t>
      </w:r>
      <w:r>
        <w:rPr>
          <w:rFonts w:eastAsia="Times New Roman" w:cs="Times New Roman"/>
          <w:szCs w:val="24"/>
        </w:rPr>
        <w:t xml:space="preserve"> και να μην υπάρχει μια περίπτωση που να χτυπάτε τα μεγάλα συμφέροντα; Από πού θα τα πάρετε; Από αυτούς τους φουκαράδες θα τα πάρετε!</w:t>
      </w:r>
    </w:p>
    <w:p w14:paraId="10B0CDC7"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Ξέρετε πόσοι δηλώνουν εισόδημα από ενοίκια μέχρι 5.000 ευρώ; Περίπου ένα εκατομμύριο τριακόσιες</w:t>
      </w:r>
      <w:r>
        <w:rPr>
          <w:rFonts w:eastAsia="Times New Roman" w:cs="Times New Roman"/>
          <w:szCs w:val="24"/>
        </w:rPr>
        <w:t xml:space="preserve"> εξήντα τρεις χιλιάδες συμπολίτες μας. Είναι πλούσιοι αυτοί, κυρίες και κύριοι συνάδελφοι; Είναι απλοί άνθρωποι</w:t>
      </w:r>
      <w:r>
        <w:rPr>
          <w:rFonts w:eastAsia="Times New Roman" w:cs="Times New Roman"/>
          <w:szCs w:val="24"/>
        </w:rPr>
        <w:t>,</w:t>
      </w:r>
      <w:r>
        <w:rPr>
          <w:rFonts w:eastAsia="Times New Roman" w:cs="Times New Roman"/>
          <w:szCs w:val="24"/>
        </w:rPr>
        <w:t xml:space="preserve"> που έτυχε να έχουν ένα ακίνητο και να το νοικιάζουν. Εάν εισπράττουν ένα ενοίκιο, θα τους πάρετε συν 4%! Από αυτούς τα παίρνετε. Από αυτούς που</w:t>
      </w:r>
      <w:r>
        <w:rPr>
          <w:rFonts w:eastAsia="Times New Roman" w:cs="Times New Roman"/>
          <w:szCs w:val="24"/>
        </w:rPr>
        <w:t xml:space="preserve"> πήρατε και το συν 10% στο</w:t>
      </w:r>
      <w:r>
        <w:rPr>
          <w:rFonts w:eastAsia="Times New Roman" w:cs="Times New Roman"/>
          <w:szCs w:val="24"/>
        </w:rPr>
        <w:t>ν</w:t>
      </w:r>
      <w:r>
        <w:rPr>
          <w:rFonts w:eastAsia="Times New Roman" w:cs="Times New Roman"/>
          <w:szCs w:val="24"/>
        </w:rPr>
        <w:t xml:space="preserve"> ΦΠΑ, θα πάρετε και το 1% ακόμα με τα πρόσθετα μέτρα. </w:t>
      </w:r>
    </w:p>
    <w:p w14:paraId="10B0CDC8"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Κατά συνέπεια δεν είναι ούτε προοδευτική ούτε ταξική, αλλά βαθιά αντιδραστική η μεταρρύθμισή σας. Τα μέτρα θα ήταν αχρείαστα</w:t>
      </w:r>
      <w:r>
        <w:rPr>
          <w:rFonts w:eastAsia="Times New Roman" w:cs="Times New Roman"/>
          <w:szCs w:val="24"/>
        </w:rPr>
        <w:t>,</w:t>
      </w:r>
      <w:r>
        <w:rPr>
          <w:rFonts w:eastAsia="Times New Roman" w:cs="Times New Roman"/>
          <w:szCs w:val="24"/>
        </w:rPr>
        <w:t xml:space="preserve"> εάν δεν είχε ανατραπεί η πορεία της ελληνικής οι</w:t>
      </w:r>
      <w:r>
        <w:rPr>
          <w:rFonts w:eastAsia="Times New Roman" w:cs="Times New Roman"/>
          <w:szCs w:val="24"/>
        </w:rPr>
        <w:t xml:space="preserve">κονομίας. </w:t>
      </w:r>
    </w:p>
    <w:p w14:paraId="10B0CDC9"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 xml:space="preserve">Δεν ντρέπεται ο κ. Τσακαλώτος </w:t>
      </w:r>
      <w:r>
        <w:rPr>
          <w:rFonts w:eastAsia="Times New Roman" w:cs="Times New Roman"/>
          <w:szCs w:val="24"/>
        </w:rPr>
        <w:t>–</w:t>
      </w:r>
      <w:r>
        <w:rPr>
          <w:rFonts w:eastAsia="Times New Roman" w:cs="Times New Roman"/>
          <w:szCs w:val="24"/>
        </w:rPr>
        <w:t>που μας κατήγγειλε για υπερφορολόγηση των Ελλήνων πολιτών</w:t>
      </w:r>
      <w:r>
        <w:rPr>
          <w:rFonts w:eastAsia="Times New Roman" w:cs="Times New Roman"/>
          <w:szCs w:val="24"/>
        </w:rPr>
        <w:t>,</w:t>
      </w:r>
      <w:r>
        <w:rPr>
          <w:rFonts w:eastAsia="Times New Roman" w:cs="Times New Roman"/>
          <w:szCs w:val="24"/>
        </w:rPr>
        <w:t xml:space="preserve"> όταν ήταν εισηγητής του ΣΥΡΙΖΑ</w:t>
      </w:r>
      <w:r>
        <w:rPr>
          <w:rFonts w:eastAsia="Times New Roman" w:cs="Times New Roman"/>
          <w:szCs w:val="24"/>
        </w:rPr>
        <w:t xml:space="preserve"> στους προϋπολογισμούς</w:t>
      </w:r>
      <w:r>
        <w:rPr>
          <w:rFonts w:eastAsia="Times New Roman" w:cs="Times New Roman"/>
          <w:szCs w:val="24"/>
        </w:rPr>
        <w:t>–</w:t>
      </w:r>
      <w:r>
        <w:rPr>
          <w:rFonts w:eastAsia="Times New Roman" w:cs="Times New Roman"/>
          <w:szCs w:val="24"/>
        </w:rPr>
        <w:t xml:space="preserve"> να φέρνει μια πρόσθετη υπερφορολόγηση, η οποία -όπως δείχνει η εξέλιξη των ανείσπρακτων χρεών του </w:t>
      </w:r>
      <w:r>
        <w:rPr>
          <w:rFonts w:eastAsia="Times New Roman" w:cs="Times New Roman"/>
          <w:szCs w:val="24"/>
        </w:rPr>
        <w:t>δ</w:t>
      </w:r>
      <w:r>
        <w:rPr>
          <w:rFonts w:eastAsia="Times New Roman" w:cs="Times New Roman"/>
          <w:szCs w:val="24"/>
        </w:rPr>
        <w:t>ημ</w:t>
      </w:r>
      <w:r>
        <w:rPr>
          <w:rFonts w:eastAsia="Times New Roman" w:cs="Times New Roman"/>
          <w:szCs w:val="24"/>
        </w:rPr>
        <w:t xml:space="preserve">οσίου- οδηγεί σε μια απόλυτη αδυναμία πληρωμής τους Έλληνες πολίτες. </w:t>
      </w:r>
    </w:p>
    <w:p w14:paraId="10B0CDCA"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Γι’ αυτό θα καταρρεύσει και το σύστημά σας και γι’ αυτό θα μας φέρετε και πρόσθετα μέτρα εδώ –εκόντες και άκοντες-</w:t>
      </w:r>
      <w:r>
        <w:rPr>
          <w:rFonts w:eastAsia="Times New Roman" w:cs="Times New Roman"/>
          <w:szCs w:val="24"/>
        </w:rPr>
        <w:t>,</w:t>
      </w:r>
      <w:r>
        <w:rPr>
          <w:rFonts w:eastAsia="Times New Roman" w:cs="Times New Roman"/>
          <w:szCs w:val="24"/>
        </w:rPr>
        <w:t xml:space="preserve"> για να διαψεύσετε και τον εαυτό σας.</w:t>
      </w:r>
    </w:p>
    <w:p w14:paraId="10B0CDCB"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Ευχαριστώ, κυρίες και κύριοι συνά</w:t>
      </w:r>
      <w:r>
        <w:rPr>
          <w:rFonts w:eastAsia="Times New Roman" w:cs="Times New Roman"/>
          <w:szCs w:val="24"/>
        </w:rPr>
        <w:t>δελφοι.</w:t>
      </w:r>
    </w:p>
    <w:p w14:paraId="10B0CDCC" w14:textId="77777777" w:rsidR="009F6C17" w:rsidRDefault="003C1E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0B0CDCD" w14:textId="77777777" w:rsidR="009F6C17" w:rsidRDefault="003C1E98">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Κουτσούκο. </w:t>
      </w:r>
    </w:p>
    <w:p w14:paraId="10B0CDCE" w14:textId="77777777" w:rsidR="009F6C17" w:rsidRDefault="003C1E98">
      <w:pPr>
        <w:spacing w:after="0" w:line="600" w:lineRule="auto"/>
        <w:ind w:firstLine="720"/>
        <w:jc w:val="both"/>
        <w:rPr>
          <w:rFonts w:eastAsia="Times New Roman" w:cs="Times New Roman"/>
          <w:szCs w:val="24"/>
        </w:rPr>
      </w:pPr>
      <w:r>
        <w:rPr>
          <w:rFonts w:eastAsia="Times New Roman" w:cs="Times New Roman"/>
          <w:szCs w:val="24"/>
        </w:rPr>
        <w:t>Τον λόγο έχει ο κ. Στογιαννίδης, Βουλευτής του ΣΥΡΙΖΑ.</w:t>
      </w:r>
    </w:p>
    <w:p w14:paraId="10B0CDCF" w14:textId="77777777" w:rsidR="009F6C17" w:rsidRDefault="003C1E98">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Ευχαριστώ, κύριε Πρόεδρε.</w:t>
      </w:r>
    </w:p>
    <w:p w14:paraId="10B0CDD0" w14:textId="77777777" w:rsidR="009F6C17" w:rsidRDefault="003C1E98">
      <w:pPr>
        <w:spacing w:line="600" w:lineRule="auto"/>
        <w:ind w:firstLine="720"/>
        <w:jc w:val="both"/>
        <w:rPr>
          <w:rFonts w:eastAsia="Times New Roman"/>
          <w:szCs w:val="24"/>
        </w:rPr>
      </w:pPr>
      <w:r>
        <w:rPr>
          <w:rFonts w:eastAsia="Times New Roman"/>
          <w:szCs w:val="24"/>
        </w:rPr>
        <w:t xml:space="preserve">Κυρίες και κύριοι συνάδελφοι, κάποιοι Βουλευτές της </w:t>
      </w:r>
      <w:r>
        <w:rPr>
          <w:rFonts w:eastAsia="Times New Roman"/>
          <w:szCs w:val="24"/>
        </w:rPr>
        <w:t>Α</w:t>
      </w:r>
      <w:r>
        <w:rPr>
          <w:rFonts w:eastAsia="Times New Roman"/>
          <w:szCs w:val="24"/>
        </w:rPr>
        <w:t>ντιπολίτευσης ισχυρίζονται ότι το ασφαλιστικό σύστημα εκτροχιάστηκε τον τελευταίο χρόνο. Όποιος ισχυρίζεται ότι το ασφαλιστικό εκτροχιάστηκε τον τελευταίο χρόνο</w:t>
      </w:r>
      <w:r>
        <w:rPr>
          <w:rFonts w:eastAsia="Times New Roman"/>
          <w:szCs w:val="24"/>
        </w:rPr>
        <w:t>,</w:t>
      </w:r>
      <w:r>
        <w:rPr>
          <w:rFonts w:eastAsia="Times New Roman"/>
          <w:szCs w:val="24"/>
        </w:rPr>
        <w:t xml:space="preserve"> είναι ή άσχετος ή παριστάνει τον άσχετο. </w:t>
      </w:r>
    </w:p>
    <w:p w14:paraId="10B0CDD1" w14:textId="77777777" w:rsidR="009F6C17" w:rsidRDefault="003C1E98">
      <w:pPr>
        <w:spacing w:line="600" w:lineRule="auto"/>
        <w:ind w:firstLine="720"/>
        <w:jc w:val="both"/>
        <w:rPr>
          <w:rFonts w:eastAsia="Times New Roman"/>
          <w:szCs w:val="24"/>
        </w:rPr>
      </w:pPr>
      <w:r>
        <w:rPr>
          <w:rFonts w:eastAsia="Times New Roman"/>
          <w:szCs w:val="24"/>
        </w:rPr>
        <w:t xml:space="preserve">Την προηγούμενη εβδομάδα από αυτό το Βήμα ο πρώην Υπουργός του ΠΑΣΟΚ, ο κ. Γιαννίτσης, που ήταν Υπουργός Εργασίας το 2001 για όσους δεν το γνωρίζουν, προσκλήθηκε στην </w:t>
      </w:r>
      <w:r>
        <w:rPr>
          <w:rFonts w:eastAsia="Times New Roman"/>
          <w:szCs w:val="24"/>
        </w:rPr>
        <w:t>ε</w:t>
      </w:r>
      <w:r>
        <w:rPr>
          <w:rFonts w:eastAsia="Times New Roman"/>
          <w:szCs w:val="24"/>
        </w:rPr>
        <w:t>πιτροπή από το ΠΑΣΟΚ και από το Π</w:t>
      </w:r>
      <w:r>
        <w:rPr>
          <w:rFonts w:eastAsia="Times New Roman"/>
          <w:szCs w:val="24"/>
        </w:rPr>
        <w:t>οτάμι</w:t>
      </w:r>
      <w:r>
        <w:rPr>
          <w:rFonts w:eastAsia="Times New Roman"/>
          <w:szCs w:val="24"/>
        </w:rPr>
        <w:t xml:space="preserve"> ως εμπειρογνώμων. Τι μας είπε, λοιπόν, ο κ. Γιαν</w:t>
      </w:r>
      <w:r>
        <w:rPr>
          <w:rFonts w:eastAsia="Times New Roman"/>
          <w:szCs w:val="24"/>
        </w:rPr>
        <w:t>νίτσης; Μας είπε ότι από το 2000 μέχρι το 2009 το 80% του δημοσίου χρέους, που δημιουργήθηκε, οφείλεται στο ασφαλιστικό. Ποιοι ήταν κυβέρνηση αυτή τη δεκαετία; Το 2000- 2004  το ΠΑΣΟΚ,  το 2004-2009 η Νέα Δημοκρατία. Χάρις στην προσπάθεια αυτών των κυβερνή</w:t>
      </w:r>
      <w:r>
        <w:rPr>
          <w:rFonts w:eastAsia="Times New Roman"/>
          <w:szCs w:val="24"/>
        </w:rPr>
        <w:t>σεων έγινε αυτό που έγινε στο ασφαλιστικό, για να μην ξεχνάμε.</w:t>
      </w:r>
    </w:p>
    <w:p w14:paraId="10B0CDD2" w14:textId="77777777" w:rsidR="009F6C17" w:rsidRDefault="003C1E98">
      <w:pPr>
        <w:spacing w:line="600" w:lineRule="auto"/>
        <w:ind w:firstLine="720"/>
        <w:jc w:val="both"/>
        <w:rPr>
          <w:rFonts w:eastAsia="Times New Roman"/>
          <w:szCs w:val="24"/>
        </w:rPr>
      </w:pPr>
      <w:r>
        <w:rPr>
          <w:rFonts w:eastAsia="Times New Roman"/>
          <w:szCs w:val="24"/>
        </w:rPr>
        <w:t xml:space="preserve">Κυρίες και κύριοι Βουλευτές, καλούμαστε να ψηφίσουμε διατάξεις στο ασφαλιστικό, οι οποίες φέρνουν για πρώτη φορά μια ουσιαστική μεταρρύθμιση. Δεν υπάρχει καμμία αμφιβολία ότι η προτεινόμενη </w:t>
      </w:r>
      <w:r>
        <w:rPr>
          <w:rFonts w:eastAsia="Times New Roman"/>
          <w:szCs w:val="24"/>
        </w:rPr>
        <w:t>μεταρρύθμιση του κοινωνικοασφαλιστικού είναι σύμφωνη προς το Σύνταγμα και τις ευρωπαϊκές δεσμεύσεις της χώρας, ενώ ταυτόχρονα διασφαλίζει το δικαίωμα κάθε πολίτη στην ασφάλιση, την αξιοπρεπή διαβίωση, τη βιωσιμότητα των οργανισμών κοινωνικής ασφάλισης. Επί</w:t>
      </w:r>
      <w:r>
        <w:rPr>
          <w:rFonts w:eastAsia="Times New Roman"/>
          <w:szCs w:val="24"/>
        </w:rPr>
        <w:t>σης, η μεταρρύθμιση διέπεται από όλες τις βασικές αρχές: την αρχή της αναλογικότητας, την αρχή της αναλογικής ισότητας, την αρχή της εμπιστοσύνης στον πολίτη, την αρχή της αλληλεγγύης των γενεών και την αρχή της προσφοράς.</w:t>
      </w:r>
    </w:p>
    <w:p w14:paraId="10B0CDD3" w14:textId="77777777" w:rsidR="009F6C17" w:rsidRDefault="003C1E98">
      <w:pPr>
        <w:spacing w:line="600" w:lineRule="auto"/>
        <w:ind w:firstLine="720"/>
        <w:jc w:val="both"/>
        <w:rPr>
          <w:rFonts w:eastAsia="Times New Roman"/>
          <w:szCs w:val="24"/>
        </w:rPr>
      </w:pPr>
      <w:r>
        <w:rPr>
          <w:rFonts w:eastAsia="Times New Roman"/>
          <w:szCs w:val="24"/>
        </w:rPr>
        <w:t>Από το κατατεθειμένο σχέδιο νόμου</w:t>
      </w:r>
      <w:r>
        <w:rPr>
          <w:rFonts w:eastAsia="Times New Roman"/>
          <w:szCs w:val="24"/>
        </w:rPr>
        <w:t xml:space="preserve"> είναι εμφανής η προσπάθεια να υπάρξει ισορροπία, από τη μία, ανάμεσα στις εύλογες δαπάνες διαβίωσης του πολίτη και στη βιωσιμότητα του κοινωνικοασφαλιστικού συστήματος και</w:t>
      </w:r>
      <w:r>
        <w:rPr>
          <w:rFonts w:eastAsia="Times New Roman"/>
          <w:szCs w:val="24"/>
        </w:rPr>
        <w:t>,</w:t>
      </w:r>
      <w:r>
        <w:rPr>
          <w:rFonts w:eastAsia="Times New Roman"/>
          <w:szCs w:val="24"/>
        </w:rPr>
        <w:t xml:space="preserve"> από την άλλη, ανάμεσα στις δημοσιονομικές ανάγκες της χώρας και στη διατήρηση της </w:t>
      </w:r>
      <w:r>
        <w:rPr>
          <w:rFonts w:eastAsia="Times New Roman"/>
          <w:szCs w:val="24"/>
        </w:rPr>
        <w:t>εγγυητικής ευθύνης του κράτους απέναντι στους φορείς κοινωνικής ασφάλισης.</w:t>
      </w:r>
    </w:p>
    <w:p w14:paraId="10B0CDD4" w14:textId="77777777" w:rsidR="009F6C17" w:rsidRDefault="003C1E98">
      <w:pPr>
        <w:spacing w:line="600" w:lineRule="auto"/>
        <w:ind w:firstLine="720"/>
        <w:jc w:val="both"/>
        <w:rPr>
          <w:rFonts w:eastAsia="Times New Roman"/>
          <w:szCs w:val="24"/>
        </w:rPr>
      </w:pPr>
      <w:r>
        <w:rPr>
          <w:rFonts w:eastAsia="Times New Roman"/>
          <w:szCs w:val="24"/>
        </w:rPr>
        <w:t xml:space="preserve">Η υπό ψήφιση μεταρρύθμιση είναι επιβεβλημένη και εμείς τολμήσαμε και την επιχειρούμε. Όλοι γνωρίζουμε το αδιέξοδο του ασφαλιστικού μας συστήματος. Πρέπει να δούμε την πραγματικότητα. Η υφιστάμενη κατάσταση έχει ως εξής: </w:t>
      </w:r>
    </w:p>
    <w:p w14:paraId="10B0CDD5" w14:textId="77777777" w:rsidR="009F6C17" w:rsidRDefault="003C1E98">
      <w:pPr>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τα έσοδα των φορέων κοι</w:t>
      </w:r>
      <w:r>
        <w:rPr>
          <w:rFonts w:eastAsia="Times New Roman"/>
          <w:szCs w:val="24"/>
        </w:rPr>
        <w:t>νωνικής ασφάλισης τα τελευταία χρόνια παρουσίασαν δραματική μείωση. Αιτία υπήρξε η δραματική αύξηση της ανεργίας, οι ελαστικές μορφές εργασίας, η αύξηση του χρόνου μονομερούς επιβολής εκ περιτροπής απασχόλησης από έξι σε εννέα μήνες -εσείς το αποφασίσατε-</w:t>
      </w:r>
      <w:r>
        <w:rPr>
          <w:rFonts w:eastAsia="Times New Roman"/>
          <w:szCs w:val="24"/>
        </w:rPr>
        <w:t>,</w:t>
      </w:r>
      <w:r>
        <w:rPr>
          <w:rFonts w:eastAsia="Times New Roman"/>
          <w:szCs w:val="24"/>
        </w:rPr>
        <w:t xml:space="preserve"> η</w:t>
      </w:r>
      <w:r>
        <w:rPr>
          <w:rFonts w:eastAsia="Times New Roman"/>
          <w:szCs w:val="24"/>
        </w:rPr>
        <w:t xml:space="preserve"> επέκταση της εφαρμογής της μερικής απασχόλησης, η μείωση των αποδοχών εκτός από τον δημόσιο τομέα και στον ιδιωτικό, από το 751 πήγαμε στο 586. Πράξη Υπουργικού Συμβουλίου του 2012. Μην την ξεχνάτε. </w:t>
      </w:r>
    </w:p>
    <w:p w14:paraId="10B0CDD6" w14:textId="77777777" w:rsidR="009F6C17" w:rsidRDefault="003C1E98">
      <w:pPr>
        <w:spacing w:line="600" w:lineRule="auto"/>
        <w:ind w:firstLine="720"/>
        <w:jc w:val="both"/>
        <w:rPr>
          <w:rFonts w:eastAsia="Times New Roman"/>
          <w:szCs w:val="24"/>
        </w:rPr>
      </w:pPr>
      <w:r>
        <w:rPr>
          <w:rFonts w:eastAsia="Times New Roman"/>
          <w:szCs w:val="24"/>
        </w:rPr>
        <w:t xml:space="preserve">Όλα αυτά, λοιπόν, επέφεραν μείωση των εσόδων των </w:t>
      </w:r>
      <w:r>
        <w:rPr>
          <w:rFonts w:eastAsia="Times New Roman"/>
          <w:szCs w:val="24"/>
        </w:rPr>
        <w:t>τ</w:t>
      </w:r>
      <w:r>
        <w:rPr>
          <w:rFonts w:eastAsia="Times New Roman"/>
          <w:szCs w:val="24"/>
        </w:rPr>
        <w:t>αμε</w:t>
      </w:r>
      <w:r>
        <w:rPr>
          <w:rFonts w:eastAsia="Times New Roman"/>
          <w:szCs w:val="24"/>
        </w:rPr>
        <w:t>ίων. Συνδυαστικά, η μείωση της απασχόλησης, η μείωση της έντασης της απασχόλησης και η μείωση των αποδοχών των εργαζομένων είχε ως αποτέλεσμα τη μείωση των καταβαλλόμενων ασφαλιστικών εισφορών.</w:t>
      </w:r>
    </w:p>
    <w:p w14:paraId="10B0CDD7" w14:textId="77777777" w:rsidR="009F6C17" w:rsidRDefault="003C1E98">
      <w:pPr>
        <w:spacing w:line="600" w:lineRule="auto"/>
        <w:ind w:firstLine="720"/>
        <w:jc w:val="both"/>
        <w:rPr>
          <w:rFonts w:eastAsia="Times New Roman"/>
          <w:szCs w:val="24"/>
        </w:rPr>
      </w:pPr>
      <w:r>
        <w:rPr>
          <w:rFonts w:eastAsia="Times New Roman"/>
          <w:szCs w:val="24"/>
        </w:rPr>
        <w:t xml:space="preserve">Επίσης, όλοι ξέρουμε ότι τα αποθεματικά των </w:t>
      </w:r>
      <w:r>
        <w:rPr>
          <w:rFonts w:eastAsia="Times New Roman"/>
          <w:szCs w:val="24"/>
        </w:rPr>
        <w:t>τ</w:t>
      </w:r>
      <w:r>
        <w:rPr>
          <w:rFonts w:eastAsia="Times New Roman"/>
          <w:szCs w:val="24"/>
        </w:rPr>
        <w:t>αμείων απομειώθηκ</w:t>
      </w:r>
      <w:r>
        <w:rPr>
          <w:rFonts w:eastAsia="Times New Roman"/>
          <w:szCs w:val="24"/>
        </w:rPr>
        <w:t xml:space="preserve">αν σημαντικά μέσω της διαδικασίας του </w:t>
      </w:r>
      <w:r>
        <w:rPr>
          <w:rFonts w:eastAsia="Times New Roman"/>
          <w:szCs w:val="24"/>
          <w:lang w:val="en-US"/>
        </w:rPr>
        <w:t>PSI</w:t>
      </w:r>
      <w:r>
        <w:rPr>
          <w:rFonts w:eastAsia="Times New Roman"/>
          <w:szCs w:val="24"/>
        </w:rPr>
        <w:t xml:space="preserve">, στο οποίο εντάχθηκαν και οι ελληνικοί φορείς κοινωνικής ασφάλισης, των οποίων η περιουσία -διαθέσιμα και ομόλογα του </w:t>
      </w:r>
      <w:r>
        <w:rPr>
          <w:rFonts w:eastAsia="Times New Roman"/>
          <w:szCs w:val="24"/>
        </w:rPr>
        <w:t>ε</w:t>
      </w:r>
      <w:r>
        <w:rPr>
          <w:rFonts w:eastAsia="Times New Roman"/>
          <w:szCs w:val="24"/>
        </w:rPr>
        <w:t>λληνικού</w:t>
      </w:r>
      <w:r>
        <w:rPr>
          <w:rFonts w:eastAsia="Times New Roman"/>
          <w:szCs w:val="24"/>
        </w:rPr>
        <w:t xml:space="preserve"> δ</w:t>
      </w:r>
      <w:r>
        <w:rPr>
          <w:rFonts w:eastAsia="Times New Roman"/>
          <w:szCs w:val="24"/>
        </w:rPr>
        <w:t>ημοσίου- μειώθηκε κατά 11,8 δισεκατομμύρια. Η απώλεια για τους φορείς κοινωνικής ασφά</w:t>
      </w:r>
      <w:r>
        <w:rPr>
          <w:rFonts w:eastAsia="Times New Roman"/>
          <w:szCs w:val="24"/>
        </w:rPr>
        <w:t xml:space="preserve">λισης ανέρχεται σε 6,3 δισεκατομμύρια. Η μείωση αυτή ισοδυναμούσε με το 45,9% της συνολικής περιουσίας όλων των </w:t>
      </w:r>
      <w:r>
        <w:rPr>
          <w:rFonts w:eastAsia="Times New Roman"/>
          <w:szCs w:val="24"/>
        </w:rPr>
        <w:t>τ</w:t>
      </w:r>
      <w:r>
        <w:rPr>
          <w:rFonts w:eastAsia="Times New Roman"/>
          <w:szCs w:val="24"/>
        </w:rPr>
        <w:t>αμείων, καθώς τα διαθέσιμά τους μειώθηκαν κατά 47%, περίπου 9 δισεκατομμύρια και τα ομόλογα κατά 42,8%, περίπου 2,8 δισεκατομμύρια.</w:t>
      </w:r>
    </w:p>
    <w:p w14:paraId="10B0CDD8" w14:textId="77777777" w:rsidR="009F6C17" w:rsidRDefault="003C1E98">
      <w:pPr>
        <w:spacing w:line="600" w:lineRule="auto"/>
        <w:ind w:firstLine="720"/>
        <w:jc w:val="both"/>
        <w:rPr>
          <w:rFonts w:eastAsia="Times New Roman"/>
          <w:szCs w:val="24"/>
        </w:rPr>
      </w:pPr>
      <w:r>
        <w:rPr>
          <w:rFonts w:eastAsia="Times New Roman"/>
          <w:szCs w:val="24"/>
        </w:rPr>
        <w:t>Από τα παρα</w:t>
      </w:r>
      <w:r>
        <w:rPr>
          <w:rFonts w:eastAsia="Times New Roman"/>
          <w:szCs w:val="24"/>
        </w:rPr>
        <w:t xml:space="preserve">πάνω, λοιπόν, είναι προφανές ότι τα </w:t>
      </w:r>
      <w:r>
        <w:rPr>
          <w:rFonts w:eastAsia="Times New Roman"/>
          <w:szCs w:val="24"/>
        </w:rPr>
        <w:t>τ</w:t>
      </w:r>
      <w:r>
        <w:rPr>
          <w:rFonts w:eastAsia="Times New Roman"/>
          <w:szCs w:val="24"/>
        </w:rPr>
        <w:t xml:space="preserve">αμεία δεν έχουν χρήματα. </w:t>
      </w:r>
    </w:p>
    <w:p w14:paraId="10B0CDD9" w14:textId="77777777" w:rsidR="009F6C17" w:rsidRDefault="003C1E98">
      <w:pPr>
        <w:spacing w:line="600" w:lineRule="auto"/>
        <w:ind w:firstLine="720"/>
        <w:jc w:val="both"/>
        <w:rPr>
          <w:rFonts w:eastAsia="Times New Roman"/>
          <w:szCs w:val="24"/>
        </w:rPr>
      </w:pPr>
      <w:r>
        <w:rPr>
          <w:rFonts w:eastAsia="Times New Roman"/>
          <w:szCs w:val="24"/>
        </w:rPr>
        <w:t>Σε αυτή την κατάσταση έχουμε να αντιμετωπίσουμε και τις αθρόες συνταξιοδοτήσεις που παρατηρήθηκαν</w:t>
      </w:r>
      <w:r>
        <w:rPr>
          <w:rFonts w:eastAsia="Times New Roman"/>
          <w:szCs w:val="24"/>
        </w:rPr>
        <w:t>,</w:t>
      </w:r>
      <w:r>
        <w:rPr>
          <w:rFonts w:eastAsia="Times New Roman"/>
          <w:szCs w:val="24"/>
        </w:rPr>
        <w:t xml:space="preserve"> λόγω αβεβαιότητας για τις μελλοντικές ρυθμίσεις του ασφαλιστικού συστήματος. Την αβεβαιότητα α</w:t>
      </w:r>
      <w:r>
        <w:rPr>
          <w:rFonts w:eastAsia="Times New Roman"/>
          <w:szCs w:val="24"/>
        </w:rPr>
        <w:t>υτή προκάλεσαν οι σπασμωδικές και πρόχειρες κινήσεις των προηγούμενων κυβερνήσεων</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αντί να αναπτύξουν μια σοβαρή νομοθετική πρωτοβουλία, έκαναν μπαλώματα.</w:t>
      </w:r>
    </w:p>
    <w:p w14:paraId="10B0CDDA" w14:textId="77777777" w:rsidR="009F6C17" w:rsidRDefault="003C1E98">
      <w:pPr>
        <w:spacing w:line="600" w:lineRule="auto"/>
        <w:ind w:firstLine="720"/>
        <w:jc w:val="both"/>
        <w:rPr>
          <w:rFonts w:eastAsia="Times New Roman"/>
          <w:szCs w:val="24"/>
        </w:rPr>
      </w:pPr>
      <w:r>
        <w:rPr>
          <w:rFonts w:eastAsia="Times New Roman"/>
          <w:szCs w:val="24"/>
        </w:rPr>
        <w:t xml:space="preserve">Έτσι σήμερα ο αριθμός των συνταξιούχων συγκλίνει σταδιακά με τον αριθμό των απασχολούμενων, ενώ </w:t>
      </w:r>
      <w:r>
        <w:rPr>
          <w:rFonts w:eastAsia="Times New Roman"/>
          <w:szCs w:val="24"/>
        </w:rPr>
        <w:t>προς αυτή την κατεύθυνση συμβάλ</w:t>
      </w:r>
      <w:r>
        <w:rPr>
          <w:rFonts w:eastAsia="Times New Roman"/>
          <w:szCs w:val="24"/>
        </w:rPr>
        <w:t>λ</w:t>
      </w:r>
      <w:r>
        <w:rPr>
          <w:rFonts w:eastAsia="Times New Roman"/>
          <w:szCs w:val="24"/>
        </w:rPr>
        <w:t xml:space="preserve">ει και το δημογραφικό πρόβλημα. Τα τελευταία χρόνια η συνταξιοδοτική δαπάνη εκτινάχθηκε. Τα </w:t>
      </w:r>
      <w:r>
        <w:rPr>
          <w:rFonts w:eastAsia="Times New Roman"/>
          <w:szCs w:val="24"/>
        </w:rPr>
        <w:t>τ</w:t>
      </w:r>
      <w:r>
        <w:rPr>
          <w:rFonts w:eastAsia="Times New Roman"/>
          <w:szCs w:val="24"/>
        </w:rPr>
        <w:t>αμεία εμφάνισαν μεγάλα ελλεί</w:t>
      </w:r>
      <w:r>
        <w:rPr>
          <w:rFonts w:eastAsia="Times New Roman"/>
          <w:szCs w:val="24"/>
        </w:rPr>
        <w:t>μ</w:t>
      </w:r>
      <w:r>
        <w:rPr>
          <w:rFonts w:eastAsia="Times New Roman"/>
          <w:szCs w:val="24"/>
        </w:rPr>
        <w:t>ματα και η διαφορά μεταξύ των εσόδων που εισπράττονται ετησίως υπέρ κύριας σύνταξης και των αντίστοιχω</w:t>
      </w:r>
      <w:r>
        <w:rPr>
          <w:rFonts w:eastAsia="Times New Roman"/>
          <w:szCs w:val="24"/>
        </w:rPr>
        <w:t xml:space="preserve">ν συνταξιοδοτικών </w:t>
      </w:r>
      <w:r w:rsidRPr="00123657">
        <w:rPr>
          <w:rFonts w:eastAsia="Times New Roman"/>
          <w:szCs w:val="24"/>
        </w:rPr>
        <w:t xml:space="preserve">παροχών γιγαντώθηκε. </w:t>
      </w:r>
    </w:p>
    <w:p w14:paraId="10B0CDDB" w14:textId="77777777" w:rsidR="009F6C17" w:rsidRDefault="003C1E98">
      <w:pPr>
        <w:spacing w:line="600" w:lineRule="auto"/>
        <w:ind w:firstLine="720"/>
        <w:jc w:val="both"/>
        <w:rPr>
          <w:rFonts w:eastAsia="Times New Roman"/>
          <w:szCs w:val="24"/>
        </w:rPr>
      </w:pPr>
      <w:r>
        <w:rPr>
          <w:rFonts w:eastAsia="Times New Roman"/>
          <w:szCs w:val="24"/>
        </w:rPr>
        <w:t xml:space="preserve">Το ετήσιο αυτό έλλειμμα καταδεικνύει και το ύψος της κρατικής χρηματοδότησης που απαιτείται ετησίως για την κάλυψη της δαπάνης κύριων συντάξεων. Το υφιστάμενο σύστημα απαιτεί ετησίως την ενίσχυσή του από τον κρατικό </w:t>
      </w:r>
      <w:r>
        <w:rPr>
          <w:rFonts w:eastAsia="Times New Roman"/>
          <w:szCs w:val="24"/>
        </w:rPr>
        <w:t>προϋπολογισμό σε ποσό που υπερβαίνει το 9% του ΑΕΠ.</w:t>
      </w:r>
    </w:p>
    <w:p w14:paraId="10B0CDD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αναγκαία αυτή χρηματοδότηση απορροφά πάνω από το 35% των φορολογικών εσόδων που εισπράττονται ετησίως. </w:t>
      </w:r>
    </w:p>
    <w:p w14:paraId="10B0CDD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Υπεύθυνες γι’ αυτή την κατάσταση υπήρξαν οι προηγούμενες κυβερνήσεις. Το ασφαλιστικό ταλανίζει τη </w:t>
      </w:r>
      <w:r>
        <w:rPr>
          <w:rFonts w:eastAsia="Times New Roman" w:cs="Times New Roman"/>
          <w:szCs w:val="24"/>
        </w:rPr>
        <w:t>χώρα για περισσότερο από είκοσι πέντε χρόνια. Κανείς δεν είχε το θάρρος να παρέμβει δυναμικά και να εξασφαλίσει τη βιωσιμότητά του. Οι αλλαγές από το 2010 αποτέλεσαν μια ημιτελή μεταρρύθμιση που, κατά κοινή ομολογία, δεν έβαζε το ασφαλιστικό σε τροχιά βιωσ</w:t>
      </w:r>
      <w:r>
        <w:rPr>
          <w:rFonts w:eastAsia="Times New Roman" w:cs="Times New Roman"/>
          <w:szCs w:val="24"/>
        </w:rPr>
        <w:t xml:space="preserve">ιμότητας. </w:t>
      </w:r>
    </w:p>
    <w:p w14:paraId="10B0CDD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Έχουμε ένα διανεμητικό κοινωνικοασφαλιστικό σύστημα που εξαρτάται από δημογραφικές και οικονομικές μεταβολές. Κανείς δεν ασχολήθηκε με την παρατήρηση των βασικών παραμέτρων που διαμορφώνουν αυτό το σύστημα, ώστε να γίνουν εγκαίρως διορθωτικές αλ</w:t>
      </w:r>
      <w:r>
        <w:rPr>
          <w:rFonts w:eastAsia="Times New Roman" w:cs="Times New Roman"/>
          <w:szCs w:val="24"/>
        </w:rPr>
        <w:t>λαγές. Συντηρήθηκαν όλες οι παθογένειες του συστήματος, οι επιμέρους μεταρρυθμίσεις λάμβαναν χώρα κάθε δύο,  τρία έτη -κάθε δύο, τρία έτη νέο ασφαλιστικό, γνωρίζετε, 2003, 2008, 2010, 2012 και πάει λέγοντας- ενώ μετέφεραν το βάρος της προσαρμογής μακροπρόθ</w:t>
      </w:r>
      <w:r>
        <w:rPr>
          <w:rFonts w:eastAsia="Times New Roman" w:cs="Times New Roman"/>
          <w:szCs w:val="24"/>
        </w:rPr>
        <w:t xml:space="preserve">εσμα, διατηρώντας στο μεσοπρόθεσμο διάστημα τα υψηλά δημοσιονομικά ελλείμματα του συστήματος. </w:t>
      </w:r>
    </w:p>
    <w:p w14:paraId="10B0CDD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πελατειακού κράτους υποτάχθηκε και το ασφαλιστικό. Έτσι, παρατηρήθηκαν ευνοϊκές προϋποθέσεις συνταξιοδότησης και θεσμοθέτηση ισχυρών αντικινήτρων</w:t>
      </w:r>
      <w:r>
        <w:rPr>
          <w:rFonts w:eastAsia="Times New Roman" w:cs="Times New Roman"/>
          <w:szCs w:val="24"/>
        </w:rPr>
        <w:t xml:space="preserve"> παραμονής στην εργασία, μη συμβατά ποσοστά αναπλήρωσης με τις διαμορφούμενες οικονομικές συνθήκες στη χώρα, διαφοροποίηση στους κανόνες εισφορών και παροχών με κατακερματισμό του συστήματος και δαιδαλώδη νομοθεσία, μακρά μεταβατική περίοδο εφαρμογής των μ</w:t>
      </w:r>
      <w:r>
        <w:rPr>
          <w:rFonts w:eastAsia="Times New Roman" w:cs="Times New Roman"/>
          <w:szCs w:val="24"/>
        </w:rPr>
        <w:t>εταρρυθμίσεων, στρέβλωση των κανόνων ανταποδοτικότητας του συστήματος μέσω των αλλεπάλληλων οριζόντιων περικοπών που εφαρμόστηκαν τα τελευταία έτη. Το δυστύχημα είναι ότι το</w:t>
      </w:r>
      <w:r>
        <w:rPr>
          <w:rFonts w:eastAsia="Times New Roman" w:cs="Times New Roman"/>
          <w:szCs w:val="24"/>
        </w:rPr>
        <w:t>ν</w:t>
      </w:r>
      <w:r>
        <w:rPr>
          <w:rFonts w:eastAsia="Times New Roman" w:cs="Times New Roman"/>
          <w:szCs w:val="24"/>
        </w:rPr>
        <w:t xml:space="preserve"> λογαριασμό καλούνται να τον πληρώσουν όχι αυτοί που ευθύνονται- δηλαδή οι κυβερνήσεις ΠΑΣΟΚ και Νέας Δημοκρατίας- αλλά οι Έλληνες πολίτες. </w:t>
      </w:r>
    </w:p>
    <w:p w14:paraId="10B0CDE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οφείλουμε να μεταρρυθμίσουμε το συνταξιοδοτικό μας σύστημα, ώστε να το θέσουμε σε βιώσ</w:t>
      </w:r>
      <w:r>
        <w:rPr>
          <w:rFonts w:eastAsia="Times New Roman" w:cs="Times New Roman"/>
          <w:szCs w:val="24"/>
        </w:rPr>
        <w:t xml:space="preserve">ιμη τροχιά. Στην προσπάθεια αυτή πρέπει να συμπράξουν όσο το δυνατόν περισσότερες πολιτικές δυνάμεις. Το οφείλουμε στις επόμενες γενιές. </w:t>
      </w:r>
    </w:p>
    <w:p w14:paraId="10B0CDE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0B0CDE2"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DE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Ευχαριστούμε κι εμείς</w:t>
      </w:r>
      <w:r>
        <w:rPr>
          <w:rFonts w:eastAsia="Times New Roman" w:cs="Times New Roman"/>
          <w:szCs w:val="24"/>
        </w:rPr>
        <w:t xml:space="preserve">. </w:t>
      </w:r>
    </w:p>
    <w:p w14:paraId="10B0CDE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κ. Απόστολος Βεσυρόπουλος, Βουλευτής της Νέας Δημοκρατίας έχει το</w:t>
      </w:r>
      <w:r>
        <w:rPr>
          <w:rFonts w:eastAsia="Times New Roman" w:cs="Times New Roman"/>
          <w:szCs w:val="24"/>
        </w:rPr>
        <w:t>ν</w:t>
      </w:r>
      <w:r>
        <w:rPr>
          <w:rFonts w:eastAsia="Times New Roman" w:cs="Times New Roman"/>
          <w:szCs w:val="24"/>
        </w:rPr>
        <w:t xml:space="preserve"> λόγο. </w:t>
      </w:r>
    </w:p>
    <w:p w14:paraId="10B0CDE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κύριε Πρόεδρε.</w:t>
      </w:r>
    </w:p>
    <w:p w14:paraId="10B0CDE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χρειάζεται περίσσευμα θράσους και έλλειμμα ηθικής για να προσπαθεί η Κυβέρνηση του κ. Τσίπρα να π</w:t>
      </w:r>
      <w:r>
        <w:rPr>
          <w:rFonts w:eastAsia="Times New Roman" w:cs="Times New Roman"/>
          <w:szCs w:val="24"/>
        </w:rPr>
        <w:t xml:space="preserve">αρουσιάσει περίπου ως τεράστια επιτυχία το νομοσχέδιο που φέρνει σήμερα. </w:t>
      </w:r>
    </w:p>
    <w:p w14:paraId="10B0CDE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η χώρα και οι πολίτες καλούνται να πληρώσουν έναν ακόμα υψηλό λογαριασμό που δημιούργησε η Κυβέρνηση ΣΥΡΙΖΑ – ΑΝΕΛ. </w:t>
      </w:r>
    </w:p>
    <w:p w14:paraId="10B0CDE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της κυβερνητικής </w:t>
      </w:r>
      <w:r>
        <w:rPr>
          <w:rFonts w:eastAsia="Times New Roman" w:cs="Times New Roman"/>
          <w:szCs w:val="24"/>
        </w:rPr>
        <w:t>π</w:t>
      </w:r>
      <w:r>
        <w:rPr>
          <w:rFonts w:eastAsia="Times New Roman" w:cs="Times New Roman"/>
          <w:szCs w:val="24"/>
        </w:rPr>
        <w:t>λε</w:t>
      </w:r>
      <w:r>
        <w:rPr>
          <w:rFonts w:eastAsia="Times New Roman" w:cs="Times New Roman"/>
          <w:szCs w:val="24"/>
        </w:rPr>
        <w:t>ιοψηφίας, δεν κλείσατε την αξιολόγηση τ</w:t>
      </w:r>
      <w:r>
        <w:rPr>
          <w:rFonts w:eastAsia="Times New Roman" w:cs="Times New Roman"/>
          <w:szCs w:val="24"/>
        </w:rPr>
        <w:t>ο</w:t>
      </w:r>
      <w:r>
        <w:rPr>
          <w:rFonts w:eastAsia="Times New Roman" w:cs="Times New Roman"/>
          <w:szCs w:val="24"/>
        </w:rPr>
        <w:t>ν περασμένο Νοέμβριο; Γιατί έχουμε φτάσει στις 7 Μαΐου και ακόμα δεν έχει ολοκληρωθεί η αξιολόγηση; Αυτό που συνέβη το περασμένο καλοκαίρι δεν σας έγινε μάθημα; Πότε θα συνειδητοποιήσετε ότι η καθυστέρηση, το κλίμα α</w:t>
      </w:r>
      <w:r>
        <w:rPr>
          <w:rFonts w:eastAsia="Times New Roman" w:cs="Times New Roman"/>
          <w:szCs w:val="24"/>
        </w:rPr>
        <w:t>στάθειας και αβεβαιότητας έχει τεράστιο κόστος κάθε φορά; Πότε θα καταλάβετε ότι η υποτιθέμενη διαπραγμάτευση, που στην ουσία είναι ένα παιχνίδι καθυστερήσεων από την πλευρά σας για να διαχειριστείτε τον πολιτικό χρόνο, το μόνο αποτέλεσμα που έχει είναι να</w:t>
      </w:r>
      <w:r>
        <w:rPr>
          <w:rFonts w:eastAsia="Times New Roman" w:cs="Times New Roman"/>
          <w:szCs w:val="24"/>
        </w:rPr>
        <w:t xml:space="preserve"> ανεβάζει τον λογαριασμό; </w:t>
      </w:r>
    </w:p>
    <w:p w14:paraId="10B0CDE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Ο χρόνος που νομίζει ότι αγόραζε ο κ. Τσίπρας, μέσα απ’ αυτό το θέατρο της δήθεν διαπραγμάτευσης, κοστίζει πολύ ακριβά στους πολίτες. Έχουμε ήδη ένα πακέτο μέτρων ύψους 5,4 δισεκατομμυρίων ευρώ και ζητείται, επίσης, ο καθορισμός </w:t>
      </w:r>
      <w:r>
        <w:rPr>
          <w:rFonts w:eastAsia="Times New Roman" w:cs="Times New Roman"/>
          <w:szCs w:val="24"/>
        </w:rPr>
        <w:t xml:space="preserve">προληπτικών μέτρων ύψους 3,6 δισεκατομμυρίων ευρώ σε περίπτωση που δεν επιτευχθούν οι στόχοι. Άρα έχουμε ένα σύνολο 9 δισεκατομμυρίων ευρώ και βλέπουμε. </w:t>
      </w:r>
    </w:p>
    <w:p w14:paraId="10B0CDE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Όχι μόνο δεν σκίσατε κανένα μνημόνιο, αλλά φέρατε και δύο νέα και επώδυνα μνημόνια μέσα σε δεκαπέντε μ</w:t>
      </w:r>
      <w:r>
        <w:rPr>
          <w:rFonts w:eastAsia="Times New Roman" w:cs="Times New Roman"/>
          <w:szCs w:val="24"/>
        </w:rPr>
        <w:t xml:space="preserve">ήνες. Όχι μόνο δεν δώσατε τη δέκατη τρίτη σύνταξη και τις αυξήσεις που υποσχόσαστε στο αλήστου μνήμης </w:t>
      </w:r>
      <w:r>
        <w:rPr>
          <w:rFonts w:eastAsia="Times New Roman" w:cs="Times New Roman"/>
          <w:szCs w:val="24"/>
        </w:rPr>
        <w:t>π</w:t>
      </w:r>
      <w:r>
        <w:rPr>
          <w:rFonts w:eastAsia="Times New Roman" w:cs="Times New Roman"/>
          <w:szCs w:val="24"/>
        </w:rPr>
        <w:t>ρόγραμμα της Θεσσαλονίκης, αλλά με το ασφαλιστικό που φέρατε, θα υπάρξουν μειώσεις συντάξεων σε τετρακόσιες χιλιάδες νέους συνταξιούχους και τριακόσιοι ο</w:t>
      </w:r>
      <w:r>
        <w:rPr>
          <w:rFonts w:eastAsia="Times New Roman" w:cs="Times New Roman"/>
          <w:szCs w:val="24"/>
        </w:rPr>
        <w:t xml:space="preserve">γδόντα χιλιάδες χαμηλοσυνταξιούχοι θα χάσουν το ΕΚΑΣ. </w:t>
      </w:r>
    </w:p>
    <w:p w14:paraId="10B0CDE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τη μετα</w:t>
      </w:r>
      <w:r>
        <w:rPr>
          <w:rFonts w:eastAsia="Times New Roman" w:cs="Times New Roman"/>
          <w:szCs w:val="24"/>
        </w:rPr>
        <w:t>με</w:t>
      </w:r>
      <w:r>
        <w:rPr>
          <w:rFonts w:eastAsia="Times New Roman" w:cs="Times New Roman"/>
          <w:szCs w:val="24"/>
        </w:rPr>
        <w:t xml:space="preserve">σονύκτια τροπολογία που φέρατε, θα πληρώσουν για πρώτη φορά φόρο χαμηλοσυνταξιούχοι με σύνταξη 720 ευρώ και μισθωτοί με βασικό μισθό τα 626 ευρώ, ενώ μέχρι σήμερα </w:t>
      </w:r>
      <w:r>
        <w:rPr>
          <w:rFonts w:eastAsia="Times New Roman" w:cs="Times New Roman"/>
          <w:szCs w:val="24"/>
        </w:rPr>
        <w:t xml:space="preserve">καλύπτονταν από </w:t>
      </w:r>
      <w:r>
        <w:rPr>
          <w:rFonts w:eastAsia="Times New Roman" w:cs="Times New Roman"/>
          <w:szCs w:val="24"/>
        </w:rPr>
        <w:t>το αφορολό</w:t>
      </w:r>
      <w:r>
        <w:rPr>
          <w:rFonts w:eastAsia="Times New Roman" w:cs="Times New Roman"/>
          <w:szCs w:val="24"/>
        </w:rPr>
        <w:t xml:space="preserve">γητο, εκτός βέβαια από το γεγονός ότι οι επιβαρύνσεις πλέον για τους ελεύθερους επαγγελματίες και τους αγρότες, σε ό,τι αφορά τις ασφαλιστικές εισφορές θα είναι υπέρογκες και εκτός πραγματικότητας. </w:t>
      </w:r>
    </w:p>
    <w:p w14:paraId="10B0CDE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Πιστεύετε ότι όταν κάποιος με ένα εισόδημα ύψους 20.000 ε</w:t>
      </w:r>
      <w:r>
        <w:rPr>
          <w:rFonts w:eastAsia="Times New Roman" w:cs="Times New Roman"/>
          <w:szCs w:val="24"/>
        </w:rPr>
        <w:t>υρώ αναγκάζεται να καταβάλει 10.000 ευρώ, δηλαδή το 50% του ετήσιου εισοδήματός του, για το</w:t>
      </w:r>
      <w:r>
        <w:rPr>
          <w:rFonts w:eastAsia="Times New Roman" w:cs="Times New Roman"/>
          <w:szCs w:val="24"/>
        </w:rPr>
        <w:t>ν</w:t>
      </w:r>
      <w:r>
        <w:rPr>
          <w:rFonts w:eastAsia="Times New Roman" w:cs="Times New Roman"/>
          <w:szCs w:val="24"/>
        </w:rPr>
        <w:t xml:space="preserve"> φόρο εισοδήματος και τις ασφαλιστικές εισφορές, αυτό αποτελεί βιώσιμο μοντέλο; Πιστεύετε, ειλικρινά, ότι αυτό μπορεί να λειτουργήσει; </w:t>
      </w:r>
    </w:p>
    <w:p w14:paraId="10B0CDED" w14:textId="77777777" w:rsidR="009F6C17" w:rsidRDefault="003C1E98">
      <w:pPr>
        <w:spacing w:line="600" w:lineRule="auto"/>
        <w:ind w:firstLine="720"/>
        <w:jc w:val="both"/>
        <w:rPr>
          <w:rFonts w:eastAsia="Times New Roman"/>
          <w:szCs w:val="24"/>
        </w:rPr>
      </w:pPr>
      <w:r>
        <w:rPr>
          <w:rFonts w:eastAsia="Times New Roman"/>
          <w:szCs w:val="24"/>
        </w:rPr>
        <w:t>Αντιλαμβάνομαι, επίσης, τη δ</w:t>
      </w:r>
      <w:r>
        <w:rPr>
          <w:rFonts w:eastAsia="Times New Roman"/>
          <w:szCs w:val="24"/>
        </w:rPr>
        <w:t xml:space="preserve">ύσκολη θέση στην οποία βρίσκεται ο Υπουργός Οικονομικών, ο κ. Τσακαλώτος, ο οποίος είχε θέση ως κόκκινη γραμμή την μη μείωση του αφορολογήτου και απειλούσε, μάλιστα, και με παραίτηση. </w:t>
      </w:r>
    </w:p>
    <w:p w14:paraId="10B0CDEE" w14:textId="77777777" w:rsidR="009F6C17" w:rsidRDefault="003C1E98">
      <w:pPr>
        <w:spacing w:line="600" w:lineRule="auto"/>
        <w:ind w:firstLine="720"/>
        <w:jc w:val="both"/>
        <w:rPr>
          <w:rFonts w:eastAsia="Times New Roman"/>
          <w:szCs w:val="24"/>
        </w:rPr>
      </w:pPr>
      <w:r>
        <w:rPr>
          <w:rFonts w:eastAsia="Times New Roman"/>
          <w:szCs w:val="24"/>
        </w:rPr>
        <w:t xml:space="preserve">Φυσικά, κανείς σας δεν θα παραιτηθεί, κανείς σας δεν πρόκειται να </w:t>
      </w:r>
      <w:r>
        <w:rPr>
          <w:rFonts w:eastAsia="Times New Roman"/>
          <w:szCs w:val="24"/>
        </w:rPr>
        <w:t>καταψηφίσει αυτά τα μέτρα, τα οποία εμείς ούτε είχαμε διανοηθεί ότι θα μπορούσαμε ποτέ να τα φέρουμε στη Βουλή.</w:t>
      </w:r>
    </w:p>
    <w:p w14:paraId="10B0CDEF" w14:textId="77777777" w:rsidR="009F6C17" w:rsidRDefault="003C1E98">
      <w:pPr>
        <w:spacing w:line="600" w:lineRule="auto"/>
        <w:ind w:firstLine="720"/>
        <w:jc w:val="both"/>
        <w:rPr>
          <w:rFonts w:eastAsia="Times New Roman"/>
          <w:szCs w:val="24"/>
        </w:rPr>
      </w:pPr>
      <w:r>
        <w:rPr>
          <w:rFonts w:eastAsia="Times New Roman"/>
          <w:szCs w:val="24"/>
        </w:rPr>
        <w:t xml:space="preserve">Με τη μείωση του αφορολογήτου ορίου υπάρχει σαφής επιβάρυνση για μισθωτούς και αγρότες χωρίς παιδιά ή με ένα παιδί, αλλά και για συνταξιούχους. </w:t>
      </w:r>
      <w:r>
        <w:rPr>
          <w:rFonts w:eastAsia="Times New Roman"/>
          <w:szCs w:val="24"/>
        </w:rPr>
        <w:t>Για μισθωτούς, αγρότες και συνταξιούχους με ένα παιδί η έκπτωση φόρου μειώνεται στα 1.950 ευρώ και το έμμεσο αφορολόγητο διαμορφώνεται στα 8.863 ευρώ. Για μισθωτούς, αγρότες και συνταξιούχους άγαμους ή χωρίς παιδιά, αλλά και για τις συζύγους αυτών, η έκπτω</w:t>
      </w:r>
      <w:r>
        <w:rPr>
          <w:rFonts w:eastAsia="Times New Roman"/>
          <w:szCs w:val="24"/>
        </w:rPr>
        <w:t xml:space="preserve">ση φόρου μειώνεται στα 1.900 ευρώ και το έμμεσο αφορολόγητο πέφτει στα 8.636 ευρώ. </w:t>
      </w:r>
    </w:p>
    <w:p w14:paraId="10B0CDF0" w14:textId="77777777" w:rsidR="009F6C17" w:rsidRDefault="003C1E98">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π</w:t>
      </w:r>
      <w:r>
        <w:rPr>
          <w:rFonts w:eastAsia="Times New Roman"/>
          <w:szCs w:val="24"/>
        </w:rPr>
        <w:t xml:space="preserve">ρόγραμμα της Θεσσαλονίκης, με το οποίο εξαπατήσατε τους πολίτες, είχατε υποσχεθεί αφορολόγητο 12.000 ευρώ. Τελικά, ούτε το αφορολόγητο των 9.500 ευρώ δεν μπορέσατε να </w:t>
      </w:r>
      <w:r>
        <w:rPr>
          <w:rFonts w:eastAsia="Times New Roman"/>
          <w:szCs w:val="24"/>
        </w:rPr>
        <w:t xml:space="preserve">κρατήσετε. </w:t>
      </w:r>
    </w:p>
    <w:p w14:paraId="10B0CDF1" w14:textId="77777777" w:rsidR="009F6C17" w:rsidRDefault="003C1E98">
      <w:pPr>
        <w:spacing w:line="600" w:lineRule="auto"/>
        <w:ind w:firstLine="720"/>
        <w:jc w:val="both"/>
        <w:rPr>
          <w:rFonts w:eastAsia="Times New Roman"/>
          <w:szCs w:val="24"/>
        </w:rPr>
      </w:pPr>
      <w:r>
        <w:rPr>
          <w:rFonts w:eastAsia="Times New Roman"/>
          <w:szCs w:val="24"/>
        </w:rPr>
        <w:t>Ο μύθος της διαπραγμάτευσης τελείωσε. Η Κυβέρνηση δεν διαπραγματεύεται, απλώς κάνει καθυστερήσεις. Θέλει να αποφύγει μεταρρυθμίσεις που αγγίζουν το βαθύ κράτος, επιλέγοντας να αυξήσει τις φορολογικές και ασφαλιστικές επιβαρύνσεις των πολιτών, για να συντηρ</w:t>
      </w:r>
      <w:r>
        <w:rPr>
          <w:rFonts w:eastAsia="Times New Roman"/>
          <w:szCs w:val="24"/>
        </w:rPr>
        <w:t xml:space="preserve">ήσει αυτό το κράτος. Θέτει διαρκώς εμπόδια σε επενδύσεις για τις οποίες είχε ήδη ολοκληρωθεί η διαγωνιστική διαδικασία. </w:t>
      </w:r>
    </w:p>
    <w:p w14:paraId="10B0CDF2" w14:textId="77777777" w:rsidR="009F6C17" w:rsidRDefault="003C1E98">
      <w:pPr>
        <w:spacing w:line="600" w:lineRule="auto"/>
        <w:ind w:firstLine="720"/>
        <w:jc w:val="both"/>
        <w:rPr>
          <w:rFonts w:eastAsia="Times New Roman"/>
          <w:szCs w:val="24"/>
        </w:rPr>
      </w:pPr>
      <w:r>
        <w:rPr>
          <w:rFonts w:eastAsia="Times New Roman"/>
          <w:szCs w:val="24"/>
        </w:rPr>
        <w:t>Να θυμίσω το κουκλοθέατρο που παίχθηκε με τα περιφερειακά αεροδρόμια, για να υπογράψετε τελικά με καθυστέρηση, χωρίς βεβαίως, ούτε να α</w:t>
      </w:r>
      <w:r>
        <w:rPr>
          <w:rFonts w:eastAsia="Times New Roman"/>
          <w:szCs w:val="24"/>
        </w:rPr>
        <w:t xml:space="preserve">κυρώσετε τον διαγωνισμό ούτε να κάνετε επαναδιαπραγμάτευση. Να θυμίσω το θέμα της αποκρατικοποίησης  του ΟΛΠ, που συνοδεύτηκε από το θέατρο του παραλόγου με τις δηλώσεις και τις αντιφατικές και υπονομευτικές πρωτοβουλίες του Υπουργού Ναυτιλίας. </w:t>
      </w:r>
    </w:p>
    <w:p w14:paraId="10B0CDF3" w14:textId="77777777" w:rsidR="009F6C17" w:rsidRDefault="003C1E98">
      <w:pPr>
        <w:spacing w:line="600" w:lineRule="auto"/>
        <w:ind w:firstLine="720"/>
        <w:jc w:val="both"/>
        <w:rPr>
          <w:rFonts w:eastAsia="Times New Roman"/>
          <w:szCs w:val="24"/>
        </w:rPr>
      </w:pPr>
      <w:r>
        <w:rPr>
          <w:rFonts w:eastAsia="Times New Roman"/>
          <w:szCs w:val="24"/>
        </w:rPr>
        <w:t>Όλα αυτά θ</w:t>
      </w:r>
      <w:r>
        <w:rPr>
          <w:rFonts w:eastAsia="Times New Roman"/>
          <w:szCs w:val="24"/>
        </w:rPr>
        <w:t xml:space="preserve">α ισχυριστείτε ότι τα υπογράψατε με πόνο ψυχής, όπως είπε ο κ. Σπίρτζης. Δεν πονάτε εσείς, όμως. Οι πολίτες πονούν και θα πονέσουν. Οι ιδεοληψίες της Κυβέρνησης θέτουν εμπόδια σε επενδύσεις, που δεν συνδέονται μόνο με ένα εφάπαξ τίμημα προς το </w:t>
      </w:r>
      <w:r>
        <w:rPr>
          <w:rFonts w:eastAsia="Times New Roman"/>
          <w:szCs w:val="24"/>
        </w:rPr>
        <w:t>δ</w:t>
      </w:r>
      <w:r>
        <w:rPr>
          <w:rFonts w:eastAsia="Times New Roman"/>
          <w:szCs w:val="24"/>
        </w:rPr>
        <w:t>ημόσιο, αλλ</w:t>
      </w:r>
      <w:r>
        <w:rPr>
          <w:rFonts w:eastAsia="Times New Roman"/>
          <w:szCs w:val="24"/>
        </w:rPr>
        <w:t xml:space="preserve">ά και με τη δημιουργία χιλιάδων θέσεων εργασίας. </w:t>
      </w:r>
    </w:p>
    <w:p w14:paraId="10B0CDF4" w14:textId="77777777" w:rsidR="009F6C17" w:rsidRDefault="003C1E98">
      <w:pPr>
        <w:spacing w:line="600" w:lineRule="auto"/>
        <w:ind w:firstLine="720"/>
        <w:jc w:val="both"/>
        <w:rPr>
          <w:rFonts w:eastAsia="Times New Roman"/>
          <w:szCs w:val="24"/>
        </w:rPr>
      </w:pPr>
      <w:r>
        <w:rPr>
          <w:rFonts w:eastAsia="Times New Roman"/>
          <w:szCs w:val="24"/>
        </w:rPr>
        <w:t>Η Κυβέρνηση έχει βρει τον τρόπο να καλύπτει το δημοσιονομικό κενό που η ίδια δημιουργεί με την πολιτική της. Επιβάλλει συνεχώς νέους φόρους. Πόσες επιχειρήσεις θα αντέξουν μετά την αύξηση των φορολογικών συ</w:t>
      </w:r>
      <w:r>
        <w:rPr>
          <w:rFonts w:eastAsia="Times New Roman"/>
          <w:szCs w:val="24"/>
        </w:rPr>
        <w:t xml:space="preserve">ντελεστών από το 26% στο 29%, που και αυτή εντάχθηκε στην τροπολογία της νύχτας;  </w:t>
      </w:r>
    </w:p>
    <w:p w14:paraId="10B0CDF5"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είναι καιρός η Κυβέρνηση να σταματήσει το παραμύθι της δήθεν διαπραγμάτευσης γιατί δεν πείθει κανέναν. Διαπραγμάτευση με απτά αποτελέσματα είνα</w:t>
      </w:r>
      <w:r>
        <w:rPr>
          <w:rFonts w:eastAsia="Times New Roman"/>
          <w:szCs w:val="24"/>
        </w:rPr>
        <w:t xml:space="preserve">ι αυτή που διεξήγαγε η προηγούμενη κυβέρνηση, με χειροπιαστά αποτελέσματα. Υπενθυμίζω τη μείωση του ΦΠΑ στην εστίαση, τη μείωση του </w:t>
      </w:r>
      <w:r>
        <w:rPr>
          <w:rFonts w:eastAsia="Times New Roman"/>
          <w:szCs w:val="24"/>
        </w:rPr>
        <w:t>ε</w:t>
      </w:r>
      <w:r>
        <w:rPr>
          <w:rFonts w:eastAsia="Times New Roman"/>
          <w:szCs w:val="24"/>
        </w:rPr>
        <w:t xml:space="preserve">ιδικού </w:t>
      </w:r>
      <w:r>
        <w:rPr>
          <w:rFonts w:eastAsia="Times New Roman"/>
          <w:szCs w:val="24"/>
        </w:rPr>
        <w:t>φ</w:t>
      </w:r>
      <w:r>
        <w:rPr>
          <w:rFonts w:eastAsia="Times New Roman"/>
          <w:szCs w:val="24"/>
        </w:rPr>
        <w:t xml:space="preserve">όρου στο πετρέλαιο θέρμανσης, τη μείωση της </w:t>
      </w:r>
      <w:r>
        <w:rPr>
          <w:rFonts w:eastAsia="Times New Roman"/>
          <w:szCs w:val="24"/>
        </w:rPr>
        <w:t>έ</w:t>
      </w:r>
      <w:r>
        <w:rPr>
          <w:rFonts w:eastAsia="Times New Roman"/>
          <w:szCs w:val="24"/>
        </w:rPr>
        <w:t xml:space="preserve">κτακτης </w:t>
      </w:r>
      <w:r>
        <w:rPr>
          <w:rFonts w:eastAsia="Times New Roman"/>
          <w:szCs w:val="24"/>
        </w:rPr>
        <w:t>ε</w:t>
      </w:r>
      <w:r>
        <w:rPr>
          <w:rFonts w:eastAsia="Times New Roman"/>
          <w:szCs w:val="24"/>
        </w:rPr>
        <w:t xml:space="preserve">ισφοράς </w:t>
      </w:r>
      <w:r>
        <w:rPr>
          <w:rFonts w:eastAsia="Times New Roman"/>
          <w:szCs w:val="24"/>
        </w:rPr>
        <w:t>α</w:t>
      </w:r>
      <w:r>
        <w:rPr>
          <w:rFonts w:eastAsia="Times New Roman"/>
          <w:szCs w:val="24"/>
        </w:rPr>
        <w:t>λληλεγγύης. Όλες αυτές οι μειώσεις εξανεμίστηκαν από</w:t>
      </w:r>
      <w:r>
        <w:rPr>
          <w:rFonts w:eastAsia="Times New Roman"/>
          <w:szCs w:val="24"/>
        </w:rPr>
        <w:t xml:space="preserve"> την καταστροφική διακυβέρνηση του κ. Τσίπρα. </w:t>
      </w:r>
    </w:p>
    <w:p w14:paraId="10B0CDF6" w14:textId="77777777" w:rsidR="009F6C17" w:rsidRDefault="003C1E98">
      <w:pPr>
        <w:spacing w:line="600" w:lineRule="auto"/>
        <w:ind w:firstLine="720"/>
        <w:jc w:val="both"/>
        <w:rPr>
          <w:rFonts w:eastAsia="Times New Roman"/>
          <w:szCs w:val="24"/>
        </w:rPr>
      </w:pPr>
      <w:r>
        <w:rPr>
          <w:rFonts w:eastAsia="Times New Roman"/>
          <w:szCs w:val="24"/>
        </w:rPr>
        <w:t xml:space="preserve">Τι αποτελέσματα έχει να παρουσιάσει η Κυβέρνησή σας; Το τρίτο και πιο επώδυνο μνημόνιο του περασμένου καλοκαιριού; Το τέταρτο μνημόνιο που βρίσκεται προ των πυλών; Τις αυξήσεις στον ΦΠΑ; Τη μονιμοποίηση της </w:t>
      </w:r>
      <w:r>
        <w:rPr>
          <w:rFonts w:eastAsia="Times New Roman"/>
          <w:szCs w:val="24"/>
        </w:rPr>
        <w:t>έ</w:t>
      </w:r>
      <w:r>
        <w:rPr>
          <w:rFonts w:eastAsia="Times New Roman"/>
          <w:szCs w:val="24"/>
        </w:rPr>
        <w:t>κ</w:t>
      </w:r>
      <w:r>
        <w:rPr>
          <w:rFonts w:eastAsia="Times New Roman"/>
          <w:szCs w:val="24"/>
        </w:rPr>
        <w:t xml:space="preserve">τακτης </w:t>
      </w:r>
      <w:r>
        <w:rPr>
          <w:rFonts w:eastAsia="Times New Roman"/>
          <w:szCs w:val="24"/>
        </w:rPr>
        <w:t>ε</w:t>
      </w:r>
      <w:r>
        <w:rPr>
          <w:rFonts w:eastAsia="Times New Roman"/>
          <w:szCs w:val="24"/>
        </w:rPr>
        <w:t xml:space="preserve">ισφοράς </w:t>
      </w:r>
      <w:r>
        <w:rPr>
          <w:rFonts w:eastAsia="Times New Roman"/>
          <w:szCs w:val="24"/>
        </w:rPr>
        <w:t>α</w:t>
      </w:r>
      <w:r>
        <w:rPr>
          <w:rFonts w:eastAsia="Times New Roman"/>
          <w:szCs w:val="24"/>
        </w:rPr>
        <w:t xml:space="preserve">λληλεγγύης, που μετατρέπεται πλέον σε έναν νέο και μόνιμο φόρο;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p>
    <w:p w14:paraId="10B0CDF7" w14:textId="77777777" w:rsidR="009F6C17" w:rsidRDefault="003C1E98">
      <w:pPr>
        <w:spacing w:line="600" w:lineRule="auto"/>
        <w:ind w:firstLine="720"/>
        <w:jc w:val="both"/>
        <w:rPr>
          <w:rFonts w:eastAsia="Times New Roman"/>
          <w:szCs w:val="24"/>
        </w:rPr>
      </w:pPr>
      <w:r>
        <w:rPr>
          <w:rFonts w:eastAsia="Times New Roman"/>
          <w:szCs w:val="24"/>
        </w:rPr>
        <w:t>Είναι καιρός, επίσης, να σταματήσει το παραμύθι της ψευδεπίγραφης ταξικής πολιτικής που κάνετε σε ό,τι αφορά στις επιλογές σας και στις φορολογικές επιβα</w:t>
      </w:r>
      <w:r>
        <w:rPr>
          <w:rFonts w:eastAsia="Times New Roman"/>
          <w:szCs w:val="24"/>
        </w:rPr>
        <w:t xml:space="preserve">ρύνσεις και την κατανομή των φορολογικών βαρών, γιατί με το νομοσχέδιο που συζητάμε σήμερα, επιβάλετε μεγαλύτερες φορολογικές επιβαρύνσεις σε μισθωτούς και συνταξιούχους με χαμηλά και μεσαία εισοδήματα, σε φορολογουμένους που έχουν εισοδήματα από ακίνητα, </w:t>
      </w:r>
      <w:r>
        <w:rPr>
          <w:rFonts w:eastAsia="Times New Roman"/>
          <w:szCs w:val="24"/>
        </w:rPr>
        <w:t xml:space="preserve">αλλά και για όσους έχουν εισοδήματα από μισθωτή εργασία και μπλοκάκι. </w:t>
      </w:r>
    </w:p>
    <w:p w14:paraId="10B0CDF8" w14:textId="77777777" w:rsidR="009F6C17" w:rsidRDefault="003C1E98">
      <w:pPr>
        <w:spacing w:line="600" w:lineRule="auto"/>
        <w:ind w:firstLine="720"/>
        <w:jc w:val="both"/>
        <w:rPr>
          <w:rFonts w:eastAsia="Times New Roman"/>
          <w:szCs w:val="24"/>
        </w:rPr>
      </w:pPr>
      <w:r>
        <w:rPr>
          <w:rFonts w:eastAsia="Times New Roman"/>
          <w:szCs w:val="24"/>
        </w:rPr>
        <w:t>Παράλληλα, οι ασφαλιστικές εισφορές των αγροτών αυξάνονται υπέρμετρα και συνιστούν μια ακραία μορφή άγριας φορολόγησης. Από την 1</w:t>
      </w:r>
      <w:r w:rsidRPr="005B3DA8">
        <w:rPr>
          <w:rFonts w:eastAsia="Times New Roman"/>
          <w:szCs w:val="24"/>
          <w:vertAlign w:val="superscript"/>
        </w:rPr>
        <w:t>η</w:t>
      </w:r>
      <w:r>
        <w:rPr>
          <w:rFonts w:eastAsia="Times New Roman"/>
          <w:szCs w:val="24"/>
        </w:rPr>
        <w:t xml:space="preserve"> Ιανουαρίου 2017 δεν καταργείται μόνο ο ΟΓΑ, καταργούντ</w:t>
      </w:r>
      <w:r>
        <w:rPr>
          <w:rFonts w:eastAsia="Times New Roman"/>
          <w:szCs w:val="24"/>
        </w:rPr>
        <w:t xml:space="preserve">αι και οι ασφαλιστικές κατηγορίες των αγροτών. Οι αγρότες θα καταβάλουν εισφορές που συνδέονται με το εισόδημά τους -πραγματικό ή τεκμαρτό- και θα αυξάνονται κλιμακωτά, φτάνοντας το 20% το 2022. </w:t>
      </w:r>
    </w:p>
    <w:p w14:paraId="10B0CDF9" w14:textId="77777777" w:rsidR="009F6C17" w:rsidRDefault="003C1E98">
      <w:pPr>
        <w:spacing w:line="600" w:lineRule="auto"/>
        <w:jc w:val="both"/>
        <w:rPr>
          <w:rFonts w:eastAsia="Times New Roman"/>
          <w:szCs w:val="24"/>
        </w:rPr>
      </w:pPr>
      <w:r>
        <w:rPr>
          <w:rFonts w:eastAsia="Times New Roman"/>
          <w:szCs w:val="24"/>
        </w:rPr>
        <w:t>Την ίδια ώρα θα υπάρχει και αύξηση των εισφορών υγείας που θ</w:t>
      </w:r>
      <w:r>
        <w:rPr>
          <w:rFonts w:eastAsia="Times New Roman"/>
          <w:szCs w:val="24"/>
        </w:rPr>
        <w:t>α φτάσει το 6,95% επί του δηλωθέντος πραγματικού ή τεκμαρτού εισοδήματος αντί του 2% επί της ασφαλιστικής κατηγορίας που ισχύει σήμερα.</w:t>
      </w:r>
    </w:p>
    <w:p w14:paraId="10B0CDFA" w14:textId="77777777" w:rsidR="009F6C17" w:rsidRDefault="003C1E98">
      <w:pPr>
        <w:spacing w:line="600" w:lineRule="auto"/>
        <w:ind w:firstLine="720"/>
        <w:jc w:val="both"/>
        <w:rPr>
          <w:rFonts w:eastAsia="Times New Roman"/>
          <w:szCs w:val="24"/>
        </w:rPr>
      </w:pPr>
      <w:r>
        <w:rPr>
          <w:rFonts w:eastAsia="Times New Roman"/>
          <w:szCs w:val="24"/>
        </w:rPr>
        <w:t xml:space="preserve">Ένα μόνο ενδεικτικό παράδειγμα: Ένας αγρότης με καθαρό εισόδημα 9.000 ευρώ είχε ένα σύνολο φορολογικών και ασφαλιστικών </w:t>
      </w:r>
      <w:r>
        <w:rPr>
          <w:rFonts w:eastAsia="Times New Roman"/>
          <w:szCs w:val="24"/>
        </w:rPr>
        <w:t xml:space="preserve">υποχρεώσεων  ύψους 1.962 ευρώ. Με τα σημερινά δεδομένα, μετά από την ψήφιση αυτού του νομοσχεδίου, ο αγρότης με εισόδημα πραγματικό ή τεκμαρτό 9.000 ευρώ θα πληρώνει ασφαλιστικές εισφορές ύψους 2.430 ευρώ. Θα πληρώνει, δηλαδή, 468 ευρώ παραπάνω. Υπάρχουν, </w:t>
      </w:r>
      <w:r>
        <w:rPr>
          <w:rFonts w:eastAsia="Times New Roman"/>
          <w:szCs w:val="24"/>
        </w:rPr>
        <w:t xml:space="preserve">όμως, και χειρότερα. Για τον αγρότη χωρίς παιδιά το αφορολόγητο πέφτει στα 8.636 ευρώ. </w:t>
      </w:r>
    </w:p>
    <w:p w14:paraId="10B0CDFB" w14:textId="77777777" w:rsidR="009F6C17" w:rsidRDefault="003C1E98">
      <w:pPr>
        <w:spacing w:line="600" w:lineRule="auto"/>
        <w:ind w:firstLine="720"/>
        <w:jc w:val="both"/>
        <w:rPr>
          <w:rFonts w:eastAsia="Times New Roman"/>
          <w:szCs w:val="24"/>
        </w:rPr>
      </w:pPr>
      <w:r>
        <w:rPr>
          <w:rFonts w:eastAsia="Times New Roman"/>
          <w:szCs w:val="24"/>
        </w:rPr>
        <w:t>Ταυτόχρονα, όμως, θα προστίθενται στο φορολογητέο εισόδημα και θα φορολογούνται για πρώτη φορά οι βασικές ενισχύσεις, αλλά και οι συνδεδεμένες και πράσινες ενισχύσεις π</w:t>
      </w:r>
      <w:r>
        <w:rPr>
          <w:rFonts w:eastAsia="Times New Roman"/>
          <w:szCs w:val="24"/>
        </w:rPr>
        <w:t xml:space="preserve">άνω από 12.000 ευρώ. Υπενθυμίζω ότι στην αρχική μορφή του νομοσχεδίου οι συνδεδεμένες και οι πράσινες ενισχύσεις δεν συμπεριλαμβάνονται στο φορολογητέο εισόδημα, ενώ οι βασικές ενισχύσεις φορολογούνταν από το ποσό των 12.000 ευρώ και πάνω.                 </w:t>
      </w:r>
      <w:r>
        <w:rPr>
          <w:rFonts w:eastAsia="Times New Roman"/>
          <w:szCs w:val="24"/>
        </w:rPr>
        <w:t xml:space="preserve">         </w:t>
      </w:r>
    </w:p>
    <w:p w14:paraId="10B0CDFC" w14:textId="77777777" w:rsidR="009F6C17" w:rsidRDefault="003C1E98">
      <w:pPr>
        <w:spacing w:line="600" w:lineRule="auto"/>
        <w:ind w:firstLine="720"/>
        <w:jc w:val="both"/>
        <w:rPr>
          <w:rFonts w:eastAsia="Times New Roman"/>
          <w:szCs w:val="24"/>
        </w:rPr>
      </w:pPr>
      <w:r>
        <w:rPr>
          <w:rFonts w:eastAsia="Times New Roman"/>
          <w:szCs w:val="24"/>
        </w:rPr>
        <w:t xml:space="preserve">Κυρίες και κύριοι συνάδελφοι, ο κ. Τσίπρας αδυνατεί να εμπνεύσει, να διαμορφώσει ένα εθνικό μεταρρυθμιστικό σχέδιο. Τα δύο κόμματα που συγκυβερνούν και συγκροτούν την κυβερνητική </w:t>
      </w:r>
      <w:r>
        <w:rPr>
          <w:rFonts w:eastAsia="Times New Roman"/>
          <w:szCs w:val="24"/>
        </w:rPr>
        <w:t>π</w:t>
      </w:r>
      <w:r>
        <w:rPr>
          <w:rFonts w:eastAsia="Times New Roman"/>
          <w:szCs w:val="24"/>
        </w:rPr>
        <w:t>λειοψηφία εκφράζουν ό,τι πιο αναχρονιστικό υπάρχει. Αυτή η Κυβέρνη</w:t>
      </w:r>
      <w:r>
        <w:rPr>
          <w:rFonts w:eastAsia="Times New Roman"/>
          <w:szCs w:val="24"/>
        </w:rPr>
        <w:t>ση βλάπτει σοβαρά τη χώρα. Οι ψευδαισθήσεις κατέρρευσαν, όπως και οι ψεύτικες υποσχέσεις που έδωσε ο κ. Τσίπρας για να υφαρπάξει την ψήφο των πολιτών.</w:t>
      </w:r>
    </w:p>
    <w:p w14:paraId="10B0CDFD" w14:textId="77777777" w:rsidR="009F6C17" w:rsidRDefault="003C1E98">
      <w:pPr>
        <w:spacing w:line="600" w:lineRule="auto"/>
        <w:ind w:firstLine="720"/>
        <w:jc w:val="both"/>
        <w:rPr>
          <w:rFonts w:eastAsia="Times New Roman"/>
          <w:szCs w:val="24"/>
        </w:rPr>
      </w:pPr>
      <w:r>
        <w:rPr>
          <w:rFonts w:eastAsia="Times New Roman"/>
          <w:szCs w:val="24"/>
        </w:rPr>
        <w:t>Έμειναν τα ψήγματα του μίσους και του διχασμού που ο ίδιος καλλιέργησε απέναντι στους πολιτικούς του αντι</w:t>
      </w:r>
      <w:r>
        <w:rPr>
          <w:rFonts w:eastAsia="Times New Roman"/>
          <w:szCs w:val="24"/>
        </w:rPr>
        <w:t>πάλους, αλλά και απέναντι στους πολίτες που είχαν αντίθετη άποψη με τη δική του. Αυτός ο νέο</w:t>
      </w:r>
      <w:r>
        <w:rPr>
          <w:rFonts w:eastAsia="Times New Roman"/>
          <w:szCs w:val="24"/>
        </w:rPr>
        <w:t>υ</w:t>
      </w:r>
      <w:r>
        <w:rPr>
          <w:rFonts w:eastAsia="Times New Roman"/>
          <w:szCs w:val="24"/>
        </w:rPr>
        <w:t xml:space="preserve"> τύπο</w:t>
      </w:r>
      <w:r>
        <w:rPr>
          <w:rFonts w:eastAsia="Times New Roman"/>
          <w:szCs w:val="24"/>
        </w:rPr>
        <w:t xml:space="preserve">υ </w:t>
      </w:r>
      <w:r>
        <w:rPr>
          <w:rFonts w:eastAsia="Times New Roman"/>
          <w:szCs w:val="24"/>
        </w:rPr>
        <w:t>καθεστωτισμ</w:t>
      </w:r>
      <w:r>
        <w:rPr>
          <w:rFonts w:eastAsia="Times New Roman"/>
          <w:szCs w:val="24"/>
        </w:rPr>
        <w:t>ός</w:t>
      </w:r>
      <w:r>
        <w:rPr>
          <w:rFonts w:eastAsia="Times New Roman"/>
          <w:szCs w:val="24"/>
        </w:rPr>
        <w:t xml:space="preserve"> έφτασε στα όριά του. Ταυτίστηκε με αυτή την Κυβέρνηση και θα τελειώσει μαζί της.</w:t>
      </w:r>
    </w:p>
    <w:p w14:paraId="10B0CDFE" w14:textId="77777777" w:rsidR="009F6C17" w:rsidRDefault="003C1E98">
      <w:pPr>
        <w:spacing w:line="600" w:lineRule="auto"/>
        <w:ind w:firstLine="720"/>
        <w:jc w:val="both"/>
        <w:rPr>
          <w:rFonts w:eastAsia="Times New Roman"/>
          <w:szCs w:val="24"/>
        </w:rPr>
      </w:pPr>
      <w:r>
        <w:rPr>
          <w:rFonts w:eastAsia="Times New Roman"/>
          <w:szCs w:val="24"/>
        </w:rPr>
        <w:t>Η χώρα χρειάζεται ένα νέο ξεκίνημα. Η ελληνική κοινωνία πρέπε</w:t>
      </w:r>
      <w:r>
        <w:rPr>
          <w:rFonts w:eastAsia="Times New Roman"/>
          <w:szCs w:val="24"/>
        </w:rPr>
        <w:t>ι να ενωθεί ξανά, να αποκτήσει ένα υψηλό αίσθημα αυτογνωσίας. Η χώρα χρειάζεται μια μεγάλη και πλατιά μεταρρυθμιστική πλειοψηφία.</w:t>
      </w:r>
    </w:p>
    <w:p w14:paraId="10B0CDFF" w14:textId="77777777" w:rsidR="009F6C17" w:rsidRDefault="003C1E98">
      <w:pPr>
        <w:spacing w:line="600" w:lineRule="auto"/>
        <w:ind w:firstLine="720"/>
        <w:jc w:val="both"/>
        <w:rPr>
          <w:rFonts w:eastAsia="Times New Roman"/>
          <w:szCs w:val="24"/>
        </w:rPr>
      </w:pPr>
      <w:r>
        <w:rPr>
          <w:rFonts w:eastAsia="Times New Roman"/>
          <w:szCs w:val="24"/>
        </w:rPr>
        <w:t>Σας ευχαριστώ.</w:t>
      </w:r>
    </w:p>
    <w:p w14:paraId="10B0CE00"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B0CE01" w14:textId="77777777" w:rsidR="009F6C17" w:rsidRDefault="003C1E98">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Βεσυ</w:t>
      </w:r>
      <w:r>
        <w:rPr>
          <w:rFonts w:eastAsia="Times New Roman"/>
          <w:szCs w:val="24"/>
        </w:rPr>
        <w:t>ρόπουλε.</w:t>
      </w:r>
    </w:p>
    <w:p w14:paraId="10B0CE02" w14:textId="77777777" w:rsidR="009F6C17" w:rsidRDefault="003C1E98">
      <w:pPr>
        <w:spacing w:line="600" w:lineRule="auto"/>
        <w:ind w:firstLine="720"/>
        <w:jc w:val="both"/>
        <w:rPr>
          <w:rFonts w:eastAsia="Times New Roman"/>
          <w:szCs w:val="24"/>
        </w:rPr>
      </w:pPr>
      <w:r>
        <w:rPr>
          <w:rFonts w:eastAsia="Times New Roman"/>
          <w:szCs w:val="24"/>
        </w:rPr>
        <w:t>Τον λόγο έχει η Βουλευτής του Κομμουνιστικού Κόμματος Ελλάδ</w:t>
      </w:r>
      <w:r>
        <w:rPr>
          <w:rFonts w:eastAsia="Times New Roman"/>
          <w:szCs w:val="24"/>
        </w:rPr>
        <w:t>α</w:t>
      </w:r>
      <w:r>
        <w:rPr>
          <w:rFonts w:eastAsia="Times New Roman"/>
          <w:szCs w:val="24"/>
        </w:rPr>
        <w:t>ς, κ. Μανωλάκου.</w:t>
      </w:r>
    </w:p>
    <w:p w14:paraId="10B0CE03" w14:textId="77777777" w:rsidR="009F6C17" w:rsidRDefault="003C1E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Η καταδίκη της πολιτικής της Κυβέρνησης στο αντιασφαλιστικό και φορολογικό νομοσχέδιο εκφράστηκε από φορείς που καλέστηκαν σε αυτή</w:t>
      </w:r>
      <w:r>
        <w:rPr>
          <w:rFonts w:eastAsia="Times New Roman"/>
          <w:szCs w:val="24"/>
        </w:rPr>
        <w:t xml:space="preserve"> την Αίθουσα -με εξαίρεση τον Γιαννίτση που έχετε ως πρότυπο- αλλά και από τη μαζική συμμετοχή στις μαχητικές, δυναμικές συγκεντρώσεις σε όλη τη χώρα, που συνεχίζονται και σήμερα και με την αγροτιά, αλλά θα συνεχιστούν και την Κυριακή. Τώρα που μιλάμε η κε</w:t>
      </w:r>
      <w:r>
        <w:rPr>
          <w:rFonts w:eastAsia="Times New Roman"/>
          <w:szCs w:val="24"/>
        </w:rPr>
        <w:t xml:space="preserve">φαλή των διαδηλωτών είναι στο Σύνταγμα και η ουρά στην Ομόνοια. Η καρδιά και η φωνή μας είναι μαζί τους. </w:t>
      </w:r>
    </w:p>
    <w:p w14:paraId="10B0CE04" w14:textId="77777777" w:rsidR="009F6C17" w:rsidRDefault="003C1E98">
      <w:pPr>
        <w:spacing w:line="600" w:lineRule="auto"/>
        <w:ind w:firstLine="720"/>
        <w:jc w:val="both"/>
        <w:rPr>
          <w:rFonts w:eastAsia="Times New Roman"/>
          <w:szCs w:val="24"/>
        </w:rPr>
      </w:pPr>
      <w:r>
        <w:rPr>
          <w:rFonts w:eastAsia="Times New Roman"/>
          <w:szCs w:val="24"/>
        </w:rPr>
        <w:t>Δεν καταφέρατε, παρά τα ψέματα και τις αλχημείες σας, να κάνετε τον λαό συμμέτοχο στην εξόντωση της κοινωνικής ασφάλισης. Γι’ αυτό υπήρχε χθες τρομοκρ</w:t>
      </w:r>
      <w:r>
        <w:rPr>
          <w:rFonts w:eastAsia="Times New Roman"/>
          <w:szCs w:val="24"/>
        </w:rPr>
        <w:t>ατία από την εργοδοσία, με ανοχή της Κυβέρνησης, σε μια προσπάθεια κάμψης της αγωνιστικής απάντησης των εργαζομένων, αλλά και της νεολαίας που βγήκε μπροστά απέναντι στον νόμο-λαιμητόμο.</w:t>
      </w:r>
    </w:p>
    <w:p w14:paraId="10B0CE05" w14:textId="77777777" w:rsidR="009F6C17" w:rsidRDefault="003C1E98">
      <w:pPr>
        <w:spacing w:line="600" w:lineRule="auto"/>
        <w:ind w:firstLine="720"/>
        <w:jc w:val="both"/>
        <w:rPr>
          <w:rFonts w:eastAsia="Times New Roman"/>
          <w:szCs w:val="24"/>
        </w:rPr>
      </w:pPr>
      <w:r>
        <w:rPr>
          <w:rFonts w:eastAsia="Times New Roman"/>
          <w:szCs w:val="24"/>
        </w:rPr>
        <w:t xml:space="preserve">Όμως, και τα αγροτοδικεία των αγωνιστών αγροτών, αν και δεσμεύτηκε ο </w:t>
      </w:r>
      <w:r>
        <w:rPr>
          <w:rFonts w:eastAsia="Times New Roman"/>
          <w:szCs w:val="24"/>
        </w:rPr>
        <w:t>Πρωθυπουργός ότι θα τα πάρετε πίσω, δεν το έχετε κάνει παρά τις τροπολογίες που έχει καταθέσει δύο φορές το Κομμουνιστικό Κόμμα Ελλάδας. Τον φόβο σας δείχνετε. Οι αγώνες θα αυξηθούν, γιατί η πλειοψηφία του λαού δεν συμβιβάζεται με την εξαθλίωση και το τσάκ</w:t>
      </w:r>
      <w:r>
        <w:rPr>
          <w:rFonts w:eastAsia="Times New Roman"/>
          <w:szCs w:val="24"/>
        </w:rPr>
        <w:t>ισμα της ζωής του.</w:t>
      </w:r>
    </w:p>
    <w:p w14:paraId="10B0CE06" w14:textId="77777777" w:rsidR="009F6C17" w:rsidRDefault="003C1E98">
      <w:pPr>
        <w:spacing w:line="600" w:lineRule="auto"/>
        <w:ind w:firstLine="720"/>
        <w:jc w:val="both"/>
        <w:rPr>
          <w:rFonts w:eastAsia="Times New Roman"/>
          <w:szCs w:val="24"/>
        </w:rPr>
      </w:pPr>
      <w:r>
        <w:rPr>
          <w:rFonts w:eastAsia="Times New Roman"/>
          <w:szCs w:val="24"/>
        </w:rPr>
        <w:t xml:space="preserve">Είναι, όμως, προκλητικό να λέτε ότι το 90% των αγροτών δεν θα υποστεί επιβαρύνσεις από τον συνδυασμό φορολογικού και ασφαλιστικού. Λέτε συνειδητά ψέματα. Κοροϊδεύετε και προκαλείτε τους μικρομεσαίους αγρότες. </w:t>
      </w:r>
    </w:p>
    <w:p w14:paraId="10B0CE07" w14:textId="77777777" w:rsidR="009F6C17" w:rsidRDefault="003C1E98">
      <w:pPr>
        <w:spacing w:line="600" w:lineRule="auto"/>
        <w:ind w:firstLine="720"/>
        <w:jc w:val="both"/>
        <w:rPr>
          <w:rFonts w:eastAsia="Times New Roman"/>
          <w:szCs w:val="24"/>
        </w:rPr>
      </w:pPr>
      <w:r>
        <w:rPr>
          <w:rFonts w:eastAsia="Times New Roman"/>
          <w:szCs w:val="24"/>
        </w:rPr>
        <w:t>Αλήθεια, δεν ξέρετε ότι πάν</w:t>
      </w:r>
      <w:r>
        <w:rPr>
          <w:rFonts w:eastAsia="Times New Roman"/>
          <w:szCs w:val="24"/>
        </w:rPr>
        <w:t>ω από το 50% των αγροτών δεν έχει τώρα, σήμερα να πληρώσει το μέσο ασφάλιστρο των 954 ευρώ στον ΟΓΑ; Και εσείς τώρα τριπλασιάζετε την εισφορά στα 2.720 ευρώ για ένα εισόδημα ύψους 10.000 ευρώ, που αφορά την πλειοψηφία της αγροτιάς. Έτσι προστατεύετε τους α</w:t>
      </w:r>
      <w:r>
        <w:rPr>
          <w:rFonts w:eastAsia="Times New Roman"/>
          <w:szCs w:val="24"/>
        </w:rPr>
        <w:t>δύνατους; Με την εξόντωσή τους; Αυτή είναι μεταρρύθμιση-τομή; Να την χαιρόσαστε!</w:t>
      </w:r>
    </w:p>
    <w:p w14:paraId="10B0CE08" w14:textId="77777777" w:rsidR="009F6C17" w:rsidRDefault="003C1E98">
      <w:pPr>
        <w:spacing w:line="600" w:lineRule="auto"/>
        <w:ind w:firstLine="720"/>
        <w:jc w:val="both"/>
        <w:rPr>
          <w:rFonts w:eastAsia="Times New Roman"/>
          <w:szCs w:val="24"/>
        </w:rPr>
      </w:pPr>
      <w:r>
        <w:rPr>
          <w:rFonts w:eastAsia="Times New Roman"/>
          <w:szCs w:val="24"/>
        </w:rPr>
        <w:t xml:space="preserve">Ναι, τους δίνετε ένα πετσοκομμένο ψίχουλο με το φορολογικό, το οποίο κέρδισαν με τον αγώνα τους σαράντα μερόνυχτα στους δρόμους. Το αρπάζετε, όμως, πίσω αυξημένο μέσα από το </w:t>
      </w:r>
      <w:r>
        <w:rPr>
          <w:rFonts w:eastAsia="Times New Roman"/>
          <w:szCs w:val="24"/>
        </w:rPr>
        <w:t>ασφαλιστικό, που είναι φορολογικό.</w:t>
      </w:r>
    </w:p>
    <w:p w14:paraId="10B0CE09" w14:textId="77777777" w:rsidR="009F6C17" w:rsidRDefault="003C1E98">
      <w:pPr>
        <w:spacing w:line="600" w:lineRule="auto"/>
        <w:ind w:firstLine="720"/>
        <w:jc w:val="both"/>
        <w:rPr>
          <w:rFonts w:eastAsia="Times New Roman"/>
          <w:szCs w:val="24"/>
        </w:rPr>
      </w:pPr>
      <w:r>
        <w:rPr>
          <w:rFonts w:eastAsia="Times New Roman"/>
          <w:szCs w:val="24"/>
        </w:rPr>
        <w:t>Σας ρωτάμε: Ένας αγρότης με 10.000 ευρώ εισόδημα, όταν του αρπάζετε σταδιακά μέχρι το 2022 το 27,5%, θα μπορεί να ζήσει και να ξανακαλλιεργήσει με τα υπόλοιπα, δηλαδή, με τα 7.280 ευρώ; Τι θα μείνει; Θα ταΐζει την οικογέν</w:t>
      </w:r>
      <w:r>
        <w:rPr>
          <w:rFonts w:eastAsia="Times New Roman"/>
          <w:szCs w:val="24"/>
        </w:rPr>
        <w:t xml:space="preserve">εια με ρύζι και μακαρόνια όταν ο ΦΠΑ είναι στο 23%, όταν πρέπει να πληρώσει εισφορά στον ΕΛΓΑ, </w:t>
      </w:r>
      <w:r>
        <w:rPr>
          <w:rFonts w:eastAsia="Times New Roman"/>
          <w:szCs w:val="24"/>
        </w:rPr>
        <w:t>όταν ο</w:t>
      </w:r>
      <w:r>
        <w:rPr>
          <w:rFonts w:eastAsia="Times New Roman"/>
          <w:szCs w:val="24"/>
        </w:rPr>
        <w:t xml:space="preserve"> ΦΠΑ για λιπάσματα, σπόρους, φυτοφάρμακα, ζωοτροφές είναι στο 23%, όταν έχει ειδικό φόρο στην ενέργεια, ειδικό τέλος για τα ψεκαστικά, χαράτσι για τον ΟΣΔΕ</w:t>
      </w:r>
      <w:r>
        <w:rPr>
          <w:rFonts w:eastAsia="Times New Roman"/>
          <w:szCs w:val="24"/>
        </w:rPr>
        <w:t>, για τις ενισχύσεις, ΕΝΦΙΑ για το σπίτι, για τη στάνη, για την αποθήκη, εισφορά στον συνεταιρισμό και τόσα άλλα, που τέλος δεν έχουν στη φοροληστεία σας;</w:t>
      </w:r>
    </w:p>
    <w:p w14:paraId="10B0CE0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βέβαια, να πληρώσει φάρμακα, εξετάσεις για την υγεία του και άλλα. Και με θράσος λέτε ότι εξασφα</w:t>
      </w:r>
      <w:r>
        <w:rPr>
          <w:rFonts w:eastAsia="Times New Roman" w:cs="Times New Roman"/>
          <w:szCs w:val="24"/>
        </w:rPr>
        <w:t>λίζετε δημόσια υγεία. Με τι κρατικά νοσοκομεία, που καταρρέουν και λειτουργούν χάρη στο φιλότιμο των νοσηλευτών και των γιατρών; Τα οικονομικά τους έχουν τελειώσει εδώ και καιρό.</w:t>
      </w:r>
    </w:p>
    <w:p w14:paraId="10B0CE0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ρωτάμε, λοιπόν: Μπορεί να ζήσει ένας μικρομεσαίος αγρότης ή τον εξοντώνετ</w:t>
      </w:r>
      <w:r>
        <w:rPr>
          <w:rFonts w:eastAsia="Times New Roman" w:cs="Times New Roman"/>
          <w:szCs w:val="24"/>
        </w:rPr>
        <w:t xml:space="preserve">ε με εργαλείο το ασφαλιστικό; Τι θα μείνει για να συνεχίσει την αγροτική δραστηριότητα, όταν ο κανόνας είναι να περνούν τέσσερις και πέντε μήνες για να πάρει λεφτά από την παραγωγή που παραδίνει στον μεγαλέμπορο ή τον βιομήχανο; </w:t>
      </w:r>
    </w:p>
    <w:p w14:paraId="10B0CE0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μάλιστα υπάρχουν χρονι</w:t>
      </w:r>
      <w:r>
        <w:rPr>
          <w:rFonts w:eastAsia="Times New Roman" w:cs="Times New Roman"/>
          <w:szCs w:val="24"/>
        </w:rPr>
        <w:t>ές που πλήττεται από θεομηνίες ή ζωονόσους και δεν έχει εισόδημα και τότε υποχρεωτικά θα πληρώσει ασφαλιστική εισφορά στο 70% του κατώτατου μισθού του ανειδίκευτου εργάτη, δηλαδή, 1.339 ευρώ και άλλα τόσα η αγρότισσα, συνολικά 2.678 ευρώ. Και αυτό το πλασά</w:t>
      </w:r>
      <w:r>
        <w:rPr>
          <w:rFonts w:eastAsia="Times New Roman" w:cs="Times New Roman"/>
          <w:szCs w:val="24"/>
        </w:rPr>
        <w:t>ρετε ως εξυπηρέτηση. Έλεος δεν έχετε.</w:t>
      </w:r>
    </w:p>
    <w:p w14:paraId="10B0CE0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Ποιον τελικά κοροϊδεύετε; Τον κτηνοτρόφο, που καταρρέει η γαλακτοπαραγωγή, τον γεωργό, που οι πασχαλινές χαλαζοπτώσεις κατέστρεψαν μεγάλο μέρος της παραγωγής στον Έβρο, στην Ημαθία μέχρι την Αρκαδία; </w:t>
      </w:r>
    </w:p>
    <w:p w14:paraId="10B0CE0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Και τι ήταν αυτό </w:t>
      </w:r>
      <w:r>
        <w:rPr>
          <w:rFonts w:eastAsia="Times New Roman" w:cs="Times New Roman"/>
          <w:szCs w:val="24"/>
        </w:rPr>
        <w:t>με τη βασική σύνταξη που το 2027 θα μηδενιστεί; Ναι, αυτό το περάσανε οι προηγούμενες κυβερνήσεις, για να μηδενίσουν την κρατική εισφορά αφού λεηλατήθηκαν αποθέματα και κρατήσεις υπέρ ΟΓΑ. Όμως, κρύβετε ότι για να πάρει την εθνική των 384 ευρώ μετά το 2031</w:t>
      </w:r>
      <w:r>
        <w:rPr>
          <w:rFonts w:eastAsia="Times New Roman" w:cs="Times New Roman"/>
          <w:szCs w:val="24"/>
        </w:rPr>
        <w:t>, πρέπει ο αγρότης να έχει πληρώσει τη νέα τριπλάσια τσουχτερή εισφορά για μια δεκαπενταετία, ενώ με τα ίδια λεφτά σήμερα θα έπαιρνε την ανταποδοτική, περίπου στα 600 ευρώ.</w:t>
      </w:r>
    </w:p>
    <w:p w14:paraId="10B0CE0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Ντροπή να λέτε ότι θα είναι ωφελημένος ο φτωχομεσαίος αγρότης όταν τον καταστρέφετε</w:t>
      </w:r>
      <w:r>
        <w:rPr>
          <w:rFonts w:eastAsia="Times New Roman" w:cs="Times New Roman"/>
          <w:szCs w:val="24"/>
        </w:rPr>
        <w:t>, γιατί αυτό απαιτεί η Κοινή Αγροτική Πολιτική της Ευρωπαϊκής Ένωσης και το τρίτο μνημόνιο, που ψηφίσατε όλοι παρέα, ώστε να συγκεντρωθούν γη, παραγωγή και επιδοτήσεις αποκλειστικά στους μεγαλοαγρότες καπιταλιστές. Αυτοί είναι που θα καρπώνονται και τον πρ</w:t>
      </w:r>
      <w:r>
        <w:rPr>
          <w:rFonts w:eastAsia="Times New Roman" w:cs="Times New Roman"/>
          <w:szCs w:val="24"/>
        </w:rPr>
        <w:t xml:space="preserve">ωτογενή τομέα. </w:t>
      </w:r>
    </w:p>
    <w:p w14:paraId="10B0CE1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είσαστε αδίστακτοι, δεν σταματάτε πουθενά, κατακρεουργείτε ό,τι αντιστάθηκε. Και θα το πω γιατί με την απεργία των δημοσιογράφων δεν έχει μαθευτεί. Με υπουργική απόφαση της Μεγάλης Πέμπτης αποφασίσατε τη διάλυση της Ένωσης Αγροτικών Σ</w:t>
      </w:r>
      <w:r>
        <w:rPr>
          <w:rFonts w:eastAsia="Times New Roman" w:cs="Times New Roman"/>
          <w:szCs w:val="24"/>
        </w:rPr>
        <w:t>υνεταιρισμών Σάμου. Με βάση το άρθρο 3 του τρίτου μνημονίου καταργήσατε σε μία νύχτα τον νόμο αναγκαστικότητας, επιλεκτικά για τη Σάμο, χτυπώντας τους Σαμιώτες αμπελουργούς πισώπλατα -δεν τους ρωτήσατε- και προκαλώντας βάναυσα τον λαό της Σάμου που έχει ξε</w:t>
      </w:r>
      <w:r>
        <w:rPr>
          <w:rFonts w:eastAsia="Times New Roman" w:cs="Times New Roman"/>
          <w:szCs w:val="24"/>
        </w:rPr>
        <w:t>σηκωθεί. Όλοι οι φορείς βγάζουν ομόφωνα ψηφίσματα καταδίκης. Ύπουλη η ενέργειά σας. Μεγάλη Τρίτη ψηφίστηκε ο νόμος περί συνεταιρισμών, που περιείχε το άρθρο που ερμηνευόταν όπως θέλατε, και παραμονές του Πάσχα βγάλατε την υπουργική απόφαση που είχατε έτοιμ</w:t>
      </w:r>
      <w:r>
        <w:rPr>
          <w:rFonts w:eastAsia="Times New Roman" w:cs="Times New Roman"/>
          <w:szCs w:val="24"/>
        </w:rPr>
        <w:t xml:space="preserve">η από καιρό, καταπατώντας κάθε ιερό και όσιο, πετώντας στα σκουπίδια τη θέληση για διατήρηση της αναγκαστικότητας των συνεταιρισμών και της κοινωνίας της Σάμου. </w:t>
      </w:r>
    </w:p>
    <w:p w14:paraId="10B0CE1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μεγάλη ντροπή και να την πάρετε πίσω, όπως και αυτό το τερατούργημα που ονομάζετε ασφαλι</w:t>
      </w:r>
      <w:r>
        <w:rPr>
          <w:rFonts w:eastAsia="Times New Roman" w:cs="Times New Roman"/>
          <w:szCs w:val="24"/>
        </w:rPr>
        <w:t>στικό, ενώ θα έπρεπε να λέγεται «το κακούργημα του αιώνα». Ακόμα και εάν το νομοσχέδιο ψηφιστεί, η πλειοψηφία του λαού δεν θα συμβιβαστεί με τη σφαγή του. Αυτό ονομάζετε εσείς μονόδρομο, ως άλλοθι, και παρουσιαζόσαστε και εσείς ως σωτήρες. Πλάτες βάζετε στ</w:t>
      </w:r>
      <w:r>
        <w:rPr>
          <w:rFonts w:eastAsia="Times New Roman" w:cs="Times New Roman"/>
          <w:szCs w:val="24"/>
        </w:rPr>
        <w:t xml:space="preserve">ους προηγούμενους, που λεηλάτησαν τις ασφαλιστικές εισφορές των εργαζομένων, τους απενοχοποιείτε, όπως τους απενοχοποιήσατε και από τα μνημόνια, και αποτελείτε τη συνέχειά τους και ας παρουσιάζετε τους τσακωμούς σας. Τους ίδιους εξυπηρετείτε, δηλαδή, τους </w:t>
      </w:r>
      <w:r>
        <w:rPr>
          <w:rFonts w:eastAsia="Times New Roman" w:cs="Times New Roman"/>
          <w:szCs w:val="24"/>
        </w:rPr>
        <w:t>καπιταλιστές και τα ιμπεριαλιστικά κέντρα.</w:t>
      </w:r>
    </w:p>
    <w:p w14:paraId="10B0CE1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0B0CE1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Αναπληρωτής Υπουργός Οικονομικών, ο κ. Αλεξιάδης, έχει ζητήσει τον λόγο, για να υποστηρίξει δύο τροπολογίες, σχετικά με ρυθμίσεις θεμάτων υποβολής οριστικής δήλωσης</w:t>
      </w:r>
      <w:r>
        <w:rPr>
          <w:rFonts w:eastAsia="Times New Roman" w:cs="Times New Roman"/>
          <w:szCs w:val="24"/>
        </w:rPr>
        <w:t>, απόδοσης φόρου μισθωτών υπηρεσιών οικονομικού έτους 2014 από τα υπόχρεα ΝΠΔΔ, ασφαλιστικά ταμεία, τροποποίηση του άρθρου 5 του ν.4172/2013 και απαλλαγή από τον ΕΝΦΙΑ για τα έτη 2015 και 2016 για κτίσματα εντός των Περιφερειακών Ενοτήτων Λευκάδας και Ιθάκ</w:t>
      </w:r>
      <w:r>
        <w:rPr>
          <w:rFonts w:eastAsia="Times New Roman" w:cs="Times New Roman"/>
          <w:szCs w:val="24"/>
        </w:rPr>
        <w:t xml:space="preserve">ης, που αποδεδειγμένα έχουν υποστεί ζημιές από τους σεισμούς του Νοεμβρίου 2015, όπως επίσης και σχετικά με τα τέλη κυκλοφορίας. </w:t>
      </w:r>
    </w:p>
    <w:p w14:paraId="10B0CE1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Κύριε Αλεξιάδη, έχετε τον λόγο. </w:t>
      </w:r>
    </w:p>
    <w:p w14:paraId="10B0CE1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10B0CE1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δύο τροπ</w:t>
      </w:r>
      <w:r>
        <w:rPr>
          <w:rFonts w:eastAsia="Times New Roman" w:cs="Times New Roman"/>
          <w:szCs w:val="24"/>
        </w:rPr>
        <w:t>ολογίες. Η πρώτη είναι η με γενικό αριθμό 422 και ειδικό 17, με την οποία συνοπτικά ρυθμίζουμε το θέμα της ηλεκτρονικής υποβολής οριστικών δηλώσεων για τα ασφαλιστικά ταμεία</w:t>
      </w:r>
      <w:r>
        <w:rPr>
          <w:rFonts w:eastAsia="Times New Roman" w:cs="Times New Roman"/>
          <w:szCs w:val="24"/>
        </w:rPr>
        <w:t>,</w:t>
      </w:r>
      <w:r>
        <w:rPr>
          <w:rFonts w:eastAsia="Times New Roman" w:cs="Times New Roman"/>
          <w:szCs w:val="24"/>
        </w:rPr>
        <w:t xml:space="preserve"> τα οποία δεν έχουν προλάβει να το κάνουν. Αποσαφηνίζουμε τις πηγές εισοδήματος γι</w:t>
      </w:r>
      <w:r>
        <w:rPr>
          <w:rFonts w:eastAsia="Times New Roman" w:cs="Times New Roman"/>
          <w:szCs w:val="24"/>
        </w:rPr>
        <w:t xml:space="preserve">α τη φορολογία εισοδήματος, για να μην έχουν προβλήματα οι φορολογούμενοι. </w:t>
      </w:r>
    </w:p>
    <w:p w14:paraId="10B0CE1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θέμα πρέπει να σας πω ότι υπάρχει και μια σημείωση σε σχέση με την έκθεση του Γενικού Λογιστηρίου του Κράτους, όπου δεν γίνεται αναφορά στην παραπάνω διάταξη, αλλά απ’ α</w:t>
      </w:r>
      <w:r>
        <w:rPr>
          <w:rFonts w:eastAsia="Times New Roman" w:cs="Times New Roman"/>
          <w:szCs w:val="24"/>
        </w:rPr>
        <w:t xml:space="preserve">υτή τη διάταξη δεν προκαλείται επιβάρυνση του κρατικού προϋπολογισμού, αντιθέτως είναι ρύθμιση από την οποία θα προκύψουν έσοδα. Οπότε, εκτιμούμε ότι η παράλειψη αναφοράς στην έκθεση είναι από παραδρομή. </w:t>
      </w:r>
    </w:p>
    <w:p w14:paraId="10B0CE1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Β</w:t>
      </w:r>
      <w:r>
        <w:rPr>
          <w:rFonts w:eastAsia="Times New Roman" w:cs="Times New Roman"/>
          <w:szCs w:val="24"/>
        </w:rPr>
        <w:t>΄</w:t>
      </w:r>
      <w:r>
        <w:rPr>
          <w:rFonts w:eastAsia="Times New Roman" w:cs="Times New Roman"/>
          <w:szCs w:val="24"/>
        </w:rPr>
        <w:t xml:space="preserve"> Αντιπρόεδρος της Βουλής κ. </w:t>
      </w:r>
      <w:r w:rsidRPr="008331A0">
        <w:rPr>
          <w:rFonts w:eastAsia="Times New Roman" w:cs="Times New Roman"/>
          <w:b/>
          <w:szCs w:val="24"/>
        </w:rPr>
        <w:t>ΓΕΩΡΓΙΟΣ ΒΑΡΕΜΕΝΟΣ</w:t>
      </w:r>
      <w:r>
        <w:rPr>
          <w:rFonts w:eastAsia="Times New Roman" w:cs="Times New Roman"/>
          <w:szCs w:val="24"/>
        </w:rPr>
        <w:t>)</w:t>
      </w:r>
    </w:p>
    <w:p w14:paraId="10B0CE1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τρίτο σημείο αφορά το να ανακουφίσουμε από τον ΕΝΦΙΑ τους πληγέντες στη Λευκάδα και στην Ιθάκη από τους σεισμούς.</w:t>
      </w:r>
    </w:p>
    <w:p w14:paraId="10B0CE1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τέταρτο θέμα είναι το θέμα των τελών κυκλοφορίας. Δίνουμε νέα δυνατότητα για το 2016, </w:t>
      </w:r>
      <w:r>
        <w:rPr>
          <w:rFonts w:eastAsia="Times New Roman" w:cs="Times New Roman"/>
          <w:szCs w:val="24"/>
        </w:rPr>
        <w:t xml:space="preserve">ενώ έχουμε εισπράξει τα τέλη κυκλοφορίας για το 2016 –σας θυμίζω ότι έχουμε πάρει περίπου 8 εκατομμύρια επιπλέον του στόχου- στους φορολογούμενους να πάρουν τέλη κυκλοφορίας είτε για ένα μήνα, είτε για τρεις μήνες, είτε για το υπόλοιπο του έτους. </w:t>
      </w:r>
    </w:p>
    <w:p w14:paraId="10B0CE1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Σε αυτό </w:t>
      </w:r>
      <w:r>
        <w:rPr>
          <w:rFonts w:eastAsia="Times New Roman" w:cs="Times New Roman"/>
          <w:szCs w:val="24"/>
        </w:rPr>
        <w:t xml:space="preserve">το σημείο έχουμε να καταθέσουμε και μια νομοτεχνική διόρθωση γι’ αυτή την τροπολογία. Είναι η τροπολογία με γενικό αριθμό 421 και ειδικό 16, με την οποία αναφερόμαστε στο θέμα του αφορολόγητου και του πώς μειώνεται ο φόρος που βαρύνει τον φορολογούμενο με </w:t>
      </w:r>
      <w:r>
        <w:rPr>
          <w:rFonts w:eastAsia="Times New Roman" w:cs="Times New Roman"/>
          <w:szCs w:val="24"/>
        </w:rPr>
        <w:t>βάση την οικογενειακή κατάσταση. Αποσαφηνίζουμε το φορολογητέο εισόδημα, τι ακριβώς φορολογούμε στους ασκούντες ατομική αγροτική επιχειρηματική δραστηριότητα. Υπάρχει μια νομοτεχνική διόρθωση για μια αρμοδιότητα, που έχει ήδη μεταβιβαστεί στο Γενικό Γραμμα</w:t>
      </w:r>
      <w:r>
        <w:rPr>
          <w:rFonts w:eastAsia="Times New Roman" w:cs="Times New Roman"/>
          <w:szCs w:val="24"/>
        </w:rPr>
        <w:t>τέα Δημοσίων Εσόδων και η εξομοίωση του συντελεστή φορολόγησης των κερδών από επιχειρηματική δραστηριότητα για όσους τηρούν απλογραφικά βιβλία με εκείνους που τηρούν διπλογραφικά βιβλία. Υπάρχει και μια νομοτεχνική διόρθωση σ</w:t>
      </w:r>
      <w:r>
        <w:rPr>
          <w:rFonts w:eastAsia="Times New Roman" w:cs="Times New Roman"/>
          <w:szCs w:val="24"/>
        </w:rPr>
        <w:t>ε</w:t>
      </w:r>
      <w:r>
        <w:rPr>
          <w:rFonts w:eastAsia="Times New Roman" w:cs="Times New Roman"/>
          <w:szCs w:val="24"/>
        </w:rPr>
        <w:t xml:space="preserve"> αυτή την τροπολογία, για να μην υπάρχει κάποιο πρόβλημα.</w:t>
      </w:r>
    </w:p>
    <w:p w14:paraId="10B0CE1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w:t>
      </w:r>
    </w:p>
    <w:p w14:paraId="10B0CE1D" w14:textId="77777777" w:rsidR="009F6C17" w:rsidRDefault="003C1E98">
      <w:pPr>
        <w:spacing w:line="600" w:lineRule="auto"/>
        <w:ind w:firstLine="720"/>
        <w:jc w:val="both"/>
        <w:rPr>
          <w:rFonts w:eastAsia="Times New Roman" w:cs="Times New Roman"/>
        </w:rPr>
      </w:pPr>
      <w:r>
        <w:rPr>
          <w:rFonts w:eastAsia="Times New Roman" w:cs="Times New Roman"/>
        </w:rPr>
        <w:t>(Στο σημείο αυτό ο Αναπληρωτής Υπουργός Οικονομικών κ. Τρύφων Αλεξιάδης καταθέτει για τα Πρακτικά τις προαναφερθείσες νομοτεχνικές βελτιώσεις, οι οποίες έχουν ως εξής:</w:t>
      </w:r>
    </w:p>
    <w:p w14:paraId="10B0CE1E" w14:textId="77777777" w:rsidR="009F6C17" w:rsidRDefault="003C1E98">
      <w:pPr>
        <w:spacing w:line="600" w:lineRule="auto"/>
        <w:ind w:firstLine="720"/>
        <w:jc w:val="center"/>
        <w:rPr>
          <w:rFonts w:eastAsia="Times New Roman" w:cs="Times New Roman"/>
          <w:color w:val="FF0000"/>
        </w:rPr>
      </w:pPr>
      <w:r w:rsidRPr="00773429">
        <w:rPr>
          <w:rFonts w:eastAsia="Times New Roman" w:cs="Times New Roman"/>
          <w:color w:val="FF0000"/>
        </w:rPr>
        <w:t>(Αλλαγή σελίδας)</w:t>
      </w:r>
    </w:p>
    <w:p w14:paraId="10B0CE1F" w14:textId="77777777" w:rsidR="009F6C17" w:rsidRDefault="003C1E98">
      <w:pPr>
        <w:spacing w:line="600" w:lineRule="auto"/>
        <w:ind w:firstLine="720"/>
        <w:jc w:val="center"/>
        <w:rPr>
          <w:rFonts w:eastAsia="Times New Roman" w:cs="Times New Roman"/>
          <w:color w:val="FF0000"/>
        </w:rPr>
      </w:pPr>
      <w:r w:rsidRPr="00773429">
        <w:rPr>
          <w:rFonts w:eastAsia="Times New Roman" w:cs="Times New Roman"/>
          <w:color w:val="FF0000"/>
        </w:rPr>
        <w:t>(Ν</w:t>
      </w:r>
      <w:r w:rsidRPr="00773429">
        <w:rPr>
          <w:rFonts w:eastAsia="Times New Roman" w:cs="Times New Roman"/>
          <w:color w:val="FF0000"/>
        </w:rPr>
        <w:t>α μπουν οι σελίδες 469-470)</w:t>
      </w:r>
    </w:p>
    <w:p w14:paraId="10B0CE20" w14:textId="77777777" w:rsidR="009F6C17" w:rsidRDefault="003C1E98">
      <w:pPr>
        <w:spacing w:line="600" w:lineRule="auto"/>
        <w:ind w:firstLine="720"/>
        <w:jc w:val="center"/>
        <w:rPr>
          <w:rFonts w:eastAsia="Times New Roman" w:cs="Times New Roman"/>
          <w:color w:val="FF0000"/>
        </w:rPr>
      </w:pPr>
      <w:r w:rsidRPr="00773429">
        <w:rPr>
          <w:rFonts w:eastAsia="Times New Roman" w:cs="Times New Roman"/>
          <w:color w:val="FF0000"/>
        </w:rPr>
        <w:t>(Αλλαγή σελίδας)</w:t>
      </w:r>
    </w:p>
    <w:p w14:paraId="10B0CE21" w14:textId="77777777" w:rsidR="009F6C17" w:rsidRDefault="003C1E98">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Κύριε Πρόεδρε, θυμίζω τη διαβεβαίωση του κ. Κακλαμάνη το πρωί σε όλο το Σώμα ότι άλλες τροπολογίες το Προεδρείο δεν θα δεχθεί. Το λέω τώρα που ακούστηκε αυτό. Αυτό του κ. Αλεξιάδη δεν ακούστηκε</w:t>
      </w:r>
      <w:r>
        <w:rPr>
          <w:rFonts w:eastAsia="Times New Roman" w:cs="Times New Roman"/>
        </w:rPr>
        <w:t xml:space="preserve"> κακό. Το λέω τώρα για μια τροπολογία, η οποία, αν καταλάβαμε καλά, δεν έχει προβλήματα, σε θετική κατεύθυνση είναι -αν καλά την καταλάβαμε, ξαναλέω- για να προλάβω άλλα ενδεχόμενα, με κριτήριο τη διαβεβαίωση του Προεδρείου, δια στόματος κ. Νικήτα Κακλαμάν</w:t>
      </w:r>
      <w:r>
        <w:rPr>
          <w:rFonts w:eastAsia="Times New Roman" w:cs="Times New Roman"/>
        </w:rPr>
        <w:t xml:space="preserve">η, ότι είναι δέσμευση του Προεδρείου να μην έρθουν άλλες τροπολογίες. </w:t>
      </w:r>
    </w:p>
    <w:p w14:paraId="10B0CE22" w14:textId="77777777" w:rsidR="009F6C17" w:rsidRDefault="003C1E98">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Κύριε Αποστόλου, έχετε τον λόγο.</w:t>
      </w:r>
    </w:p>
    <w:p w14:paraId="10B0CE23" w14:textId="77777777" w:rsidR="009F6C17" w:rsidRDefault="003C1E98">
      <w:pPr>
        <w:spacing w:line="600" w:lineRule="auto"/>
        <w:ind w:firstLine="720"/>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Αγαπητοί συνάδελφοι, καλό είναι να θυμόμαστε ότι πήγαμε στις εκλογές του Σεπτέμβρη, έχοντας υπογράψει τουλάχιστον μαζί με εσάς που είστε της ευρωπαϊκής πορείας της χώρας μας μια συμφωνία, της οποίας το τελευταίο μέρος εξειδικεύουμε σήμερα. </w:t>
      </w:r>
    </w:p>
    <w:p w14:paraId="10B0CE24" w14:textId="77777777" w:rsidR="009F6C17" w:rsidRDefault="003C1E98">
      <w:pPr>
        <w:spacing w:line="600" w:lineRule="auto"/>
        <w:ind w:firstLine="720"/>
        <w:jc w:val="both"/>
        <w:rPr>
          <w:rFonts w:eastAsia="Times New Roman" w:cs="Times New Roman"/>
        </w:rPr>
      </w:pPr>
      <w:r>
        <w:rPr>
          <w:rFonts w:eastAsia="Times New Roman" w:cs="Times New Roman"/>
        </w:rPr>
        <w:t>Ο ελληνικός λα</w:t>
      </w:r>
      <w:r>
        <w:rPr>
          <w:rFonts w:eastAsia="Times New Roman" w:cs="Times New Roman"/>
        </w:rPr>
        <w:t xml:space="preserve">ός με την ψήφο του εμάς εξουσιοδότησε να την υλοποιήσουμε και όπως είχαμε δεσμευθεί προεκλογικά, το κάνουμε με όσο γίνεται ηπιότερες επιπτώσεις. </w:t>
      </w:r>
    </w:p>
    <w:p w14:paraId="10B0CE25" w14:textId="77777777" w:rsidR="009F6C17" w:rsidRDefault="003C1E98">
      <w:pPr>
        <w:spacing w:line="600" w:lineRule="auto"/>
        <w:ind w:firstLine="720"/>
        <w:jc w:val="both"/>
        <w:rPr>
          <w:rFonts w:eastAsia="Times New Roman" w:cs="Times New Roman"/>
        </w:rPr>
      </w:pPr>
      <w:r>
        <w:rPr>
          <w:rFonts w:eastAsia="Times New Roman" w:cs="Times New Roman"/>
        </w:rPr>
        <w:t>Ειδικά για τον αγροτικό χώρο με το νομοσχέδιο που συζητάμε παύει ο αγρότης να είναι πολίτης δεύτερης κατηγορία</w:t>
      </w:r>
      <w:r>
        <w:rPr>
          <w:rFonts w:eastAsia="Times New Roman" w:cs="Times New Roman"/>
        </w:rPr>
        <w:t>ς. Είναι ιστορική ημέρα για τον αγρότη για δύο λόγους. Πρώτον, γιατί καθιερώνεται ατομικό αφορολόγητο εισόδημα και δεύτερον, γιατί και ο αγρότης απολαμβάνει της κατώτερης εθνικής σύνταξης.</w:t>
      </w:r>
    </w:p>
    <w:p w14:paraId="10B0CE26" w14:textId="77777777" w:rsidR="009F6C17" w:rsidRDefault="003C1E98">
      <w:pPr>
        <w:spacing w:line="600" w:lineRule="auto"/>
        <w:ind w:firstLine="720"/>
        <w:jc w:val="center"/>
        <w:rPr>
          <w:rFonts w:eastAsia="Times New Roman"/>
          <w:bCs/>
        </w:rPr>
      </w:pPr>
      <w:r>
        <w:rPr>
          <w:rFonts w:eastAsia="Times New Roman"/>
          <w:bCs/>
        </w:rPr>
        <w:t>(Χειροκροτήματα από την πτέρυγα του ΣΥΡΙΖΑ)</w:t>
      </w:r>
    </w:p>
    <w:p w14:paraId="10B0CE27" w14:textId="77777777" w:rsidR="009F6C17" w:rsidRDefault="003C1E98">
      <w:pPr>
        <w:spacing w:line="600" w:lineRule="auto"/>
        <w:ind w:firstLine="720"/>
        <w:jc w:val="both"/>
        <w:rPr>
          <w:rFonts w:eastAsia="Times New Roman" w:cs="Times New Roman"/>
        </w:rPr>
      </w:pPr>
      <w:r>
        <w:rPr>
          <w:rFonts w:eastAsia="Times New Roman" w:cs="Times New Roman"/>
        </w:rPr>
        <w:t xml:space="preserve"> Αυτές </w:t>
      </w:r>
      <w:r>
        <w:rPr>
          <w:rFonts w:eastAsia="Times New Roman"/>
          <w:bCs/>
        </w:rPr>
        <w:t>είναι</w:t>
      </w:r>
      <w:r>
        <w:rPr>
          <w:rFonts w:eastAsia="Times New Roman" w:cs="Times New Roman"/>
        </w:rPr>
        <w:t xml:space="preserve"> πάρα πολύ </w:t>
      </w:r>
      <w:r>
        <w:rPr>
          <w:rFonts w:eastAsia="Times New Roman" w:cs="Times New Roman"/>
        </w:rPr>
        <w:t xml:space="preserve">σοβαρές </w:t>
      </w:r>
      <w:r>
        <w:rPr>
          <w:rFonts w:eastAsia="Times New Roman" w:cs="Times New Roman"/>
          <w:bCs/>
          <w:shd w:val="clear" w:color="auto" w:fill="FFFFFF"/>
        </w:rPr>
        <w:t>ρυθμίσεις</w:t>
      </w:r>
      <w:r>
        <w:rPr>
          <w:rFonts w:eastAsia="Times New Roman" w:cs="Times New Roman"/>
        </w:rPr>
        <w:t xml:space="preserve">. </w:t>
      </w:r>
    </w:p>
    <w:p w14:paraId="10B0CE28"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rPr>
        <w:t>ΔΙΑΜΑΝΤΩ ΜΑΝΩΛΑΚΟΥ:</w:t>
      </w:r>
      <w:r>
        <w:rPr>
          <w:rFonts w:eastAsia="Times New Roman" w:cs="Times New Roman"/>
        </w:rPr>
        <w:t xml:space="preserve"> Αυτά να βγείτε να τα πείτε στους αγρότες που </w:t>
      </w:r>
      <w:r>
        <w:rPr>
          <w:rFonts w:eastAsia="Times New Roman"/>
          <w:bCs/>
        </w:rPr>
        <w:t>είναι</w:t>
      </w:r>
      <w:r>
        <w:rPr>
          <w:rFonts w:eastAsia="Times New Roman" w:cs="Times New Roman"/>
        </w:rPr>
        <w:t xml:space="preserve"> τώρα έξω στο Σύνταγμα και φωνάζουν. </w:t>
      </w:r>
    </w:p>
    <w:p w14:paraId="10B0CE29" w14:textId="77777777" w:rsidR="009F6C17" w:rsidRDefault="003C1E98">
      <w:pPr>
        <w:tabs>
          <w:tab w:val="left" w:pos="851"/>
          <w:tab w:val="center" w:pos="4393"/>
        </w:tabs>
        <w:spacing w:line="600" w:lineRule="auto"/>
        <w:ind w:firstLine="851"/>
        <w:jc w:val="center"/>
        <w:rPr>
          <w:rFonts w:eastAsia="Times New Roman" w:cs="Times New Roman"/>
        </w:rPr>
      </w:pPr>
      <w:r>
        <w:rPr>
          <w:rFonts w:eastAsia="Times New Roman" w:cs="Times New Roman"/>
        </w:rPr>
        <w:t>(Θόρυβος στην Αίθουσα)</w:t>
      </w:r>
    </w:p>
    <w:p w14:paraId="10B0CE2A"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Σας παρακαλώ. Σας ακούσαμε και θα μας ακ</w:t>
      </w:r>
      <w:r>
        <w:rPr>
          <w:rFonts w:eastAsia="Times New Roman" w:cs="Times New Roman"/>
        </w:rPr>
        <w:t xml:space="preserve">ούσετε. </w:t>
      </w:r>
    </w:p>
    <w:p w14:paraId="10B0CE2B"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Παρακαλώ! Όποιος θέλει, ας βγει έξω στο Σύνταγμα. </w:t>
      </w:r>
    </w:p>
    <w:p w14:paraId="10B0CE2C"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rPr>
        <w:t xml:space="preserve">ΕΥΑΓΓΕΛΟΣ ΑΠΟΣΤΟΛΟΥ (Υπουργός Αγροτικής Ανάπτυξης και Τροφίμων): </w:t>
      </w:r>
      <w:r>
        <w:rPr>
          <w:rFonts w:eastAsia="Times New Roman" w:cs="Times New Roman"/>
        </w:rPr>
        <w:t>Μάλιστα, αγαπητοί συνάδελφοι, με τον συνδυασμό των ρυθμίσεων που φέρνουμε στο ασφαλιστικό με το φο</w:t>
      </w:r>
      <w:r>
        <w:rPr>
          <w:rFonts w:eastAsia="Times New Roman" w:cs="Times New Roman"/>
        </w:rPr>
        <w:t xml:space="preserve">ρολογικό, πράγμα που και οι ίδιοι είχαν ζητήσει επιμόνως στις κινητοποιήσεις τους, όχι μόνο δεν </w:t>
      </w:r>
      <w:r>
        <w:rPr>
          <w:rFonts w:eastAsia="Times New Roman" w:cs="Times New Roman"/>
          <w:bCs/>
          <w:shd w:val="clear" w:color="auto" w:fill="FFFFFF"/>
        </w:rPr>
        <w:t>υπάρχουν</w:t>
      </w:r>
      <w:r>
        <w:rPr>
          <w:rFonts w:eastAsia="Times New Roman" w:cs="Times New Roman"/>
        </w:rPr>
        <w:t xml:space="preserve"> επιπτώσεις</w:t>
      </w:r>
      <w:r>
        <w:rPr>
          <w:rFonts w:eastAsia="Times New Roman" w:cs="Times New Roman"/>
        </w:rPr>
        <w:t>,</w:t>
      </w:r>
      <w:r>
        <w:rPr>
          <w:rFonts w:eastAsia="Times New Roman" w:cs="Times New Roman"/>
        </w:rPr>
        <w:t xml:space="preserve"> αλλά θα βγει ωφελημένο το 90% των Ελλήνων αγροτών. Θα τα πούμε. </w:t>
      </w:r>
    </w:p>
    <w:p w14:paraId="10B0CE2D"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rPr>
        <w:t>Τι βρήκαμε, αγαπητοί συνάδελφοι, στο φορολογικό; Τον ν.4172/2013 που ψηφίσατε ως συγκυβερνώντες Νέα Δημοκρατία και ΠΑΣΟΚ, σύμφωνα με τον οποίον όλα τα εισοδήματα από το πρώτο ευρώ φορολογούνται με 13%. Δηλαδή για το καθαρό εισόδημα που δηλώθηκε για το 2014</w:t>
      </w:r>
      <w:r>
        <w:rPr>
          <w:rFonts w:eastAsia="Times New Roman" w:cs="Times New Roman"/>
        </w:rPr>
        <w:t xml:space="preserve"> ύψους 1,35 </w:t>
      </w:r>
      <w:r>
        <w:rPr>
          <w:rFonts w:eastAsia="Times New Roman" w:cs="Times New Roman"/>
          <w:bCs/>
          <w:shd w:val="clear" w:color="auto" w:fill="FFFFFF"/>
        </w:rPr>
        <w:t>δισεκατομμυρίων ευρώ</w:t>
      </w:r>
      <w:r>
        <w:rPr>
          <w:rFonts w:eastAsia="Times New Roman" w:cs="Times New Roman"/>
        </w:rPr>
        <w:t xml:space="preserve"> συν 2,6 </w:t>
      </w:r>
      <w:r>
        <w:rPr>
          <w:rFonts w:eastAsia="Times New Roman" w:cs="Times New Roman"/>
          <w:bCs/>
          <w:shd w:val="clear" w:color="auto" w:fill="FFFFFF"/>
        </w:rPr>
        <w:t xml:space="preserve">δισεκατομμύρια ευρώ, </w:t>
      </w:r>
      <w:r>
        <w:rPr>
          <w:rFonts w:eastAsia="Times New Roman" w:cs="Times New Roman"/>
        </w:rPr>
        <w:t xml:space="preserve">που </w:t>
      </w:r>
      <w:r>
        <w:rPr>
          <w:rFonts w:eastAsia="Times New Roman"/>
          <w:bCs/>
        </w:rPr>
        <w:t>είναι</w:t>
      </w:r>
      <w:r>
        <w:rPr>
          <w:rFonts w:eastAsia="Times New Roman" w:cs="Times New Roman"/>
        </w:rPr>
        <w:t xml:space="preserve"> οι ενισχύσεις, οι αγρότες θα πλήρωναν το 2015 φόρο 511 εκατομμύρια ευρώ. Ενώ με την παρέμβασή μας, με τον ν.4328/2015 για το αφορολόγητο των ενισχύσεων πάνω από 12.000 ευρώ, πλήρωσαν ο</w:t>
      </w:r>
      <w:r>
        <w:rPr>
          <w:rFonts w:eastAsia="Times New Roman" w:cs="Times New Roman"/>
        </w:rPr>
        <w:t xml:space="preserve">ι αγρότες 225 εκατομμύρια ευρώ από τα 511 εκατομμύρια ευρώ, που θα πλήρωναν με τη δική σας ρύθμιση. </w:t>
      </w:r>
    </w:p>
    <w:p w14:paraId="10B0CE2E"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rPr>
        <w:t>Συνάδελφοι της Νέας Δημοκρατίας και του ΠΑΣΟΚ, μην κόπτεστε…</w:t>
      </w:r>
    </w:p>
    <w:p w14:paraId="10B0CE2F" w14:textId="77777777" w:rsidR="009F6C17" w:rsidRDefault="003C1E98">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cs="Times New Roman"/>
          <w:b/>
        </w:rPr>
        <w:t xml:space="preserve">ΑΠΟΣΤΟΛΟΣ ΒΕΣΥΡΟΠΟΥΛΟΣ: </w:t>
      </w:r>
      <w:r>
        <w:rPr>
          <w:rFonts w:eastAsia="Times New Roman" w:cs="Times New Roman"/>
          <w:bCs/>
          <w:shd w:val="clear" w:color="auto" w:fill="FFFFFF"/>
        </w:rPr>
        <w:t>Αφήστε τα «θα». Τα ψέματα τελείωσαν! «Θα» και «θα» και «θα». Δεν υπάρχ</w:t>
      </w:r>
      <w:r>
        <w:rPr>
          <w:rFonts w:eastAsia="Times New Roman" w:cs="Times New Roman"/>
          <w:bCs/>
          <w:shd w:val="clear" w:color="auto" w:fill="FFFFFF"/>
        </w:rPr>
        <w:t>ουν «θα»!</w:t>
      </w:r>
    </w:p>
    <w:p w14:paraId="10B0CE30"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rPr>
        <w:t xml:space="preserve">ΕΥΑΓΓΕΛΟΣ ΑΠΟΣΤΟΛΟΥ (Υπουργός Αγροτικής Ανάπτυξης και Τροφίμων): </w:t>
      </w:r>
      <w:r>
        <w:rPr>
          <w:rFonts w:eastAsia="Times New Roman" w:cs="Times New Roman"/>
        </w:rPr>
        <w:t xml:space="preserve">Σας άκουσα. Θα τα ακούσετε όλα. </w:t>
      </w:r>
    </w:p>
    <w:p w14:paraId="10B0CE31"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rPr>
        <w:t>ΝΙΚΟΛΑΟΣ ΦΙΛΗΣ (Υπουργός Παιδείας, Έρευνας και Θρησκευμάτων):</w:t>
      </w:r>
      <w:r>
        <w:rPr>
          <w:rFonts w:eastAsia="Times New Roman" w:cs="Times New Roman"/>
        </w:rPr>
        <w:t xml:space="preserve"> Φοβάστε να ακούσετε την αλήθεια;</w:t>
      </w:r>
    </w:p>
    <w:p w14:paraId="10B0CE32"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Ησυχία! Κύριε Βεσυρό</w:t>
      </w:r>
      <w:r>
        <w:rPr>
          <w:rFonts w:eastAsia="Times New Roman" w:cs="Times New Roman"/>
        </w:rPr>
        <w:t>πουλε, ησυχία!</w:t>
      </w:r>
    </w:p>
    <w:p w14:paraId="10B0CE33"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rPr>
        <w:t xml:space="preserve">ΑΠΟΣΤΟΛΟΣ ΒΕΣΥΡΟΠΟΥΛΟΣ: </w:t>
      </w:r>
      <w:r>
        <w:rPr>
          <w:rFonts w:eastAsia="Times New Roman" w:cs="Times New Roman"/>
        </w:rPr>
        <w:t>Τώρα τα φορολογείτε όλα!</w:t>
      </w:r>
    </w:p>
    <w:p w14:paraId="10B0CE34"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rPr>
        <w:t xml:space="preserve">ΕΥΑΓΓΕΛΟΣ ΑΠΟΣΤΟΛΟΥ (Υπουργός Αγροτικής Ανάπτυξης και Τροφίμων): </w:t>
      </w:r>
      <w:r>
        <w:rPr>
          <w:rFonts w:eastAsia="Times New Roman" w:cs="Times New Roman"/>
        </w:rPr>
        <w:t>Μην κόπτεστε για τις ενισχύσεις, γιατί η σχετική κοινή υπουργική απόφαση του Κουσελά και του Σκανδαλίδη, όσο και οι διευκρινήσε</w:t>
      </w:r>
      <w:r>
        <w:rPr>
          <w:rFonts w:eastAsia="Times New Roman" w:cs="Times New Roman"/>
        </w:rPr>
        <w:t xml:space="preserve">ις της εγκυκλίου της Σαββαΐδου αναφέρουν τις αγροτικές ενισχύσεις και αποζημιώσεις ως κέρδη για τον προσδιορισμό του αγροτικού εισοδήματος. </w:t>
      </w:r>
    </w:p>
    <w:p w14:paraId="10B0CE35"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Καταθέτω, αγαπητοί συνάδελφοι, τα σχετικά έγγραφα. </w:t>
      </w:r>
    </w:p>
    <w:p w14:paraId="10B0CE36" w14:textId="77777777" w:rsidR="009F6C17" w:rsidRDefault="003C1E98">
      <w:pPr>
        <w:spacing w:line="600" w:lineRule="auto"/>
        <w:ind w:firstLine="720"/>
        <w:jc w:val="both"/>
        <w:rPr>
          <w:rFonts w:eastAsia="Times New Roman" w:cs="Times New Roman"/>
        </w:rPr>
      </w:pPr>
      <w:r>
        <w:rPr>
          <w:rFonts w:eastAsia="Times New Roman" w:cs="Times New Roman"/>
        </w:rPr>
        <w:t>(Στο σημείο αυτό ο Υπουργός Αγροτικής Ανάπτυξης και Τροφίμων κ.</w:t>
      </w:r>
      <w:r>
        <w:rPr>
          <w:rFonts w:eastAsia="Times New Roman" w:cs="Times New Roman"/>
        </w:rPr>
        <w:t xml:space="preserve"> Ευάγγελος Αποστόλου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0B0CE37"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Για τα εισοδήματα του 2015, που τώρα φορολογούνται, δεν υπάρχει κάποια </w:t>
      </w:r>
      <w:r>
        <w:rPr>
          <w:rFonts w:eastAsia="Times New Roman" w:cs="Times New Roman"/>
        </w:rPr>
        <w:t xml:space="preserve">αλλαγή σε σχέση με όσα ισχύουν και συνεπώς θα πληρώσουν τώρα, το 2016, για τα εισοδήματα του 2015, 225 εκατομμύρια ευρώ, αντί –επαναλαμβάνω- των 511 εκατομμυρίων ευρώ, που θα πλήρωναν με τις δικές σας </w:t>
      </w:r>
      <w:r>
        <w:rPr>
          <w:rFonts w:eastAsia="Times New Roman" w:cs="Times New Roman"/>
          <w:bCs/>
          <w:shd w:val="clear" w:color="auto" w:fill="FFFFFF"/>
        </w:rPr>
        <w:t>ρυθμίσεις</w:t>
      </w:r>
      <w:r>
        <w:rPr>
          <w:rFonts w:eastAsia="Times New Roman" w:cs="Times New Roman"/>
        </w:rPr>
        <w:t>.</w:t>
      </w:r>
    </w:p>
    <w:p w14:paraId="10B0CE38"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Αν δε, αποδεχόμασταν τη </w:t>
      </w:r>
      <w:r>
        <w:rPr>
          <w:rFonts w:eastAsia="Times New Roman" w:cs="Times New Roman"/>
        </w:rPr>
        <w:t>σ</w:t>
      </w:r>
      <w:r>
        <w:rPr>
          <w:rFonts w:eastAsia="Times New Roman" w:cs="Times New Roman"/>
        </w:rPr>
        <w:t>υμφωνία του Ιούλη, όπως ακριβώς ήταν διατυπωμένη -και το επαναλαμβάνω, την ψηφίσαμε όλοι- θα είχαμε φορολόγηση από το πρώτο ευρώ με 20% και 26%. Δεν θέλω να αναφερθώ στα νούμερα. Καταλαβαίνετε τι επιπτώσεις θα είχε. Γιατί όταν χαρακτήρισα κάποτε «ταφόπλακα</w:t>
      </w:r>
      <w:r>
        <w:rPr>
          <w:rFonts w:eastAsia="Times New Roman" w:cs="Times New Roman"/>
        </w:rPr>
        <w:t xml:space="preserve">» αυτές τις </w:t>
      </w:r>
      <w:r>
        <w:rPr>
          <w:rFonts w:eastAsia="Times New Roman" w:cs="Times New Roman"/>
          <w:bCs/>
          <w:shd w:val="clear" w:color="auto" w:fill="FFFFFF"/>
        </w:rPr>
        <w:t>ρυθμίσεις</w:t>
      </w:r>
      <w:r>
        <w:rPr>
          <w:rFonts w:eastAsia="Times New Roman" w:cs="Times New Roman"/>
        </w:rPr>
        <w:t xml:space="preserve"> που έρχονται, εσείς ξεσηκωθήκατε και ξεσηκώσατε τον κόσμο. </w:t>
      </w:r>
    </w:p>
    <w:p w14:paraId="10B0CE39"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rPr>
        <w:t>Τι κάνουμε, λοιπόν, σήμερα; Καθιερώνουμε ατομικό καθαρό αφορολόγητο, που για τη μέση αγροτική οικογένεια -ένα ζευγάρι με δυο παιδιά- ανέρχεται στα 9.100 ευρώ και με την προσθ</w:t>
      </w:r>
      <w:r>
        <w:rPr>
          <w:rFonts w:eastAsia="Times New Roman" w:cs="Times New Roman"/>
        </w:rPr>
        <w:t xml:space="preserve">ήκη ενός μέσου ποσού 1.900 ευρώ από το 50% των ενισχύσεων που δεν φορολογούνται, τελικά το καθαρό φορολογητέο ποσό για τον αγρότη ανέρχεται στα 11.000 ευρώ. </w:t>
      </w:r>
    </w:p>
    <w:p w14:paraId="10B0CE3A"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rPr>
        <w:t>Αυτό το λέω, επειδή ειπώθηκε κάτι για τις ενισχύσεις. Το 90% των ενισχύσεων -συνδεδεμένες, πράσινε</w:t>
      </w:r>
      <w:r>
        <w:rPr>
          <w:rFonts w:eastAsia="Times New Roman" w:cs="Times New Roman"/>
        </w:rPr>
        <w:t xml:space="preserve">ς- και όλες οι ενισχύσεις -εξισωτική, γεωργοπεριβαλλοντικά- σύνολο, δηλαδή, πάνω από 1 </w:t>
      </w:r>
      <w:r>
        <w:rPr>
          <w:rFonts w:eastAsia="Times New Roman" w:cs="Times New Roman"/>
          <w:bCs/>
          <w:shd w:val="clear" w:color="auto" w:fill="FFFFFF"/>
        </w:rPr>
        <w:t xml:space="preserve">δισεκατομμύρια ευρώ </w:t>
      </w:r>
      <w:r>
        <w:rPr>
          <w:rFonts w:eastAsia="Times New Roman" w:cs="Times New Roman"/>
        </w:rPr>
        <w:t>δεν υπολογίζονται στη φορολογητέα ύλη.</w:t>
      </w:r>
    </w:p>
    <w:p w14:paraId="10B0CE3B" w14:textId="77777777" w:rsidR="009F6C17" w:rsidRDefault="003C1E98">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cs="Times New Roman"/>
          <w:b/>
        </w:rPr>
        <w:t xml:space="preserve">ΑΠΟΣΤΟΛΟΣ ΒΕΣΥΡΟΠΟΥΛΟΣ: </w:t>
      </w:r>
      <w:r>
        <w:rPr>
          <w:rFonts w:eastAsia="Times New Roman" w:cs="Times New Roman"/>
        </w:rPr>
        <w:t xml:space="preserve">Το άλλο 1,1 </w:t>
      </w:r>
      <w:r>
        <w:rPr>
          <w:rFonts w:eastAsia="Times New Roman" w:cs="Times New Roman"/>
          <w:bCs/>
          <w:shd w:val="clear" w:color="auto" w:fill="FFFFFF"/>
        </w:rPr>
        <w:t>δισεκατομμύριο ευρώ τι γίνεται;</w:t>
      </w:r>
    </w:p>
    <w:p w14:paraId="10B0CE3C"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rPr>
        <w:t>ΕΥΑΓΓΕΛΟΣ ΑΠΟΣΤΟΛΟΥ (Υπουργός Αγροτικής Αν</w:t>
      </w:r>
      <w:r>
        <w:rPr>
          <w:rFonts w:eastAsia="Times New Roman" w:cs="Times New Roman"/>
          <w:b/>
        </w:rPr>
        <w:t xml:space="preserve">άπτυξης και Τροφίμων): </w:t>
      </w:r>
      <w:r>
        <w:rPr>
          <w:rFonts w:eastAsia="Times New Roman" w:cs="Times New Roman"/>
        </w:rPr>
        <w:t>Κι έρχομαι, λοιπόν…</w:t>
      </w:r>
    </w:p>
    <w:p w14:paraId="10B0CE3D"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Κύριε Βεσυρόπουλε, μιλήσατε και σας ακούσαμε. Κάντε ησυχία. </w:t>
      </w:r>
    </w:p>
    <w:p w14:paraId="10B0CE3E" w14:textId="77777777" w:rsidR="009F6C17" w:rsidRDefault="003C1E98">
      <w:pPr>
        <w:tabs>
          <w:tab w:val="left" w:pos="851"/>
          <w:tab w:val="center" w:pos="4393"/>
        </w:tabs>
        <w:spacing w:line="600" w:lineRule="auto"/>
        <w:ind w:firstLine="851"/>
        <w:jc w:val="both"/>
        <w:rPr>
          <w:rFonts w:eastAsia="Times New Roman" w:cs="Times New Roman"/>
        </w:rPr>
      </w:pPr>
      <w:r>
        <w:rPr>
          <w:rFonts w:eastAsia="Times New Roman" w:cs="Times New Roman"/>
          <w:b/>
        </w:rPr>
        <w:t xml:space="preserve">ΕΥΑΓΓΕΛΟΣ ΑΠΟΣΤΟΛΟΥ (Υπουργός Αγροτικής Ανάπτυξης και Τροφίμων): </w:t>
      </w:r>
      <w:r>
        <w:rPr>
          <w:rFonts w:eastAsia="Times New Roman" w:cs="Times New Roman"/>
        </w:rPr>
        <w:t>Αυτό, αγαπητοί συνάδελφοι, σημαίνει πάρα πολύ απλά ότι</w:t>
      </w:r>
      <w:r>
        <w:rPr>
          <w:rFonts w:eastAsia="Times New Roman" w:cs="Times New Roman"/>
        </w:rPr>
        <w:t xml:space="preserve"> το 90% των αγροτών που δηλώνει εισόδημα μέχρι 11.000 ευρώ δεν θα πληρώσει ούτε ένα ευρώ, ενώ με τα ισχύοντα και αυτά που εσείς είχατε ρυθμίσει θα πλήρωνε 1.430 ευρώ. Κρατήστε, λοιπόν, το νούμερο 1.430 ευρώ, που θα πλήρωνε ο αγρότης και δεν πληρώνει με τη </w:t>
      </w:r>
      <w:r>
        <w:rPr>
          <w:rFonts w:eastAsia="Times New Roman" w:cs="Times New Roman"/>
        </w:rPr>
        <w:t xml:space="preserve">ρύθμιση που φέρνουμε. </w:t>
      </w:r>
    </w:p>
    <w:p w14:paraId="10B0CE3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Ασφαλιστικό.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να ξεκαθαρίσουμε ένα πράγμα. Ποτέ δεν είπε ο Πρωθυπουργός ότι θα διατηρηθεί η αυτονομία του ΟΓΑ. Μίλησε για μεταβατικότητα, αγαπητοί συνάδελφοι. Δεν μιλήσαμε εμείς, δεν δεσμευθήκαμε. Άρα</w:t>
      </w:r>
      <w:r>
        <w:rPr>
          <w:rFonts w:eastAsia="Times New Roman" w:cs="Times New Roman"/>
          <w:szCs w:val="24"/>
        </w:rPr>
        <w:t xml:space="preserve"> να μην επαναλαμβάνουμε ψέματα, τα οποία τουλάχιστον πρέπει να τα πληροφορηθεί όλος ο ελληνικός λαός. </w:t>
      </w:r>
    </w:p>
    <w:p w14:paraId="10B0CE4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Σήμερα, αγαπητοί συνάδελφοι, και εσείς δεν το ξέρετε ότι ο ΟΓΑ αντιμετωπίζει προβλήματα μεγάλα και θα έλεγα ότι είναι μεγαλύτερα και από το ασφαλιστικό ό</w:t>
      </w:r>
      <w:r>
        <w:rPr>
          <w:rFonts w:eastAsia="Times New Roman" w:cs="Times New Roman"/>
          <w:szCs w:val="24"/>
        </w:rPr>
        <w:t>λων των υπόλοιπων κλάδων;</w:t>
      </w:r>
    </w:p>
    <w:p w14:paraId="10B0CE4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Εμείς το ξέρουμε. Εσείς δεν το ξέρετε.</w:t>
      </w:r>
    </w:p>
    <w:p w14:paraId="10B0CE4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Ξέρουμε όλοι ότι το 90% των δαπανών του, δηλαδή 3,35 δισεκατομμύρια το</w:t>
      </w:r>
      <w:r>
        <w:rPr>
          <w:rFonts w:eastAsia="Times New Roman" w:cs="Times New Roman"/>
          <w:szCs w:val="24"/>
        </w:rPr>
        <w:t>ν</w:t>
      </w:r>
      <w:r>
        <w:rPr>
          <w:rFonts w:eastAsia="Times New Roman" w:cs="Times New Roman"/>
          <w:szCs w:val="24"/>
        </w:rPr>
        <w:t xml:space="preserve"> χρόνο, καλύπτονται από τον κρατι</w:t>
      </w:r>
      <w:r>
        <w:rPr>
          <w:rFonts w:eastAsia="Times New Roman" w:cs="Times New Roman"/>
          <w:szCs w:val="24"/>
        </w:rPr>
        <w:t xml:space="preserve">κό προϋπολογισμό, ενώ πάνω από τριακόσιες πενήντα χιλιάδες αγρότες δεν μπορούν να πληρώσουν τα ασφάλιστρά τους. Βέβαια, εκεί –να το πούμε- έχουμε δεσμευθεί για μία μακροχρόνια ρύθμιση, ενώ η Νέα Δημοκρατία, όπως το γνωρίζετε, αγαπητοί συνάδελφοι, πρότεινε </w:t>
      </w:r>
      <w:r>
        <w:rPr>
          <w:rFonts w:eastAsia="Times New Roman" w:cs="Times New Roman"/>
          <w:szCs w:val="24"/>
        </w:rPr>
        <w:t>την παρακράτηση των συγκεκριμένων ποσών από τις κοινοτικές ενισχύσεις.</w:t>
      </w:r>
    </w:p>
    <w:p w14:paraId="10B0CE4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χρειάζονται αλλαγές και αυτές που προτείνουμε επιφυλάσσουν ένα ευνοϊκό, σε σχέση με τους άλλους κλάδους, πλαίσιο. Λαμβάνουμε υπ</w:t>
      </w:r>
      <w:r>
        <w:rPr>
          <w:rFonts w:eastAsia="Times New Roman" w:cs="Times New Roman"/>
          <w:szCs w:val="24"/>
        </w:rPr>
        <w:t>’</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ιδιαιτερότητες του αγροτικού επαγγέλματος,</w:t>
      </w:r>
      <w:r>
        <w:rPr>
          <w:rFonts w:eastAsia="Times New Roman" w:cs="Times New Roman"/>
          <w:szCs w:val="24"/>
        </w:rPr>
        <w:t xml:space="preserve"> αλλά και το γεγονός ότι στην ίδια αγροτική εκμετάλλευση είναι πιθανό να απασχολούνται εκτός του αγρότη, η σύζυγός του και ένα ή και περισσότερα τέκνα. Έτσι, προνοούμε τα ακόλουθα για τους ασφαλισμένους στον ΟΓΑ ή τους ασκούντες ασφαλιστέους στον ΟΓΑ επάγγ</w:t>
      </w:r>
      <w:r>
        <w:rPr>
          <w:rFonts w:eastAsia="Times New Roman" w:cs="Times New Roman"/>
          <w:szCs w:val="24"/>
        </w:rPr>
        <w:t xml:space="preserve">ελμα. </w:t>
      </w:r>
    </w:p>
    <w:p w14:paraId="10B0CE4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εισφορά για σύνταξη, υγεία και αγροτική εστία προβλέπουμε να αυξάνεται σταδιακά από την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2015 μέχρι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2022, που φτάνει στο ποσοστό 27% με 20% για τη σύνταξη, 6,95% για την υγεία και 0,2% για την εστία στο καθαρό φορολογητέο εισόδημα. Επαν</w:t>
      </w:r>
      <w:r>
        <w:rPr>
          <w:rFonts w:eastAsia="Times New Roman" w:cs="Times New Roman"/>
          <w:szCs w:val="24"/>
        </w:rPr>
        <w:t xml:space="preserve">αλαμβάνω: στο καθαρό φορολογητέο εισόδημα. </w:t>
      </w:r>
    </w:p>
    <w:p w14:paraId="10B0CE4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Μάλιστα, ορίζεται αποκλειστικά και μόνο για τους ασφαλισμένους στον ΟΓΑ κατώτατο ασφαλιστέο μηνιαίο εισόδημα, που αναλογεί στο 70% του ισχύοντος κατώτατου βασικού μισθού, που σήμερα ανέρχεται στα 410 ευρώ το</w:t>
      </w:r>
      <w:r>
        <w:rPr>
          <w:rFonts w:eastAsia="Times New Roman" w:cs="Times New Roman"/>
          <w:szCs w:val="24"/>
        </w:rPr>
        <w:t>ν</w:t>
      </w:r>
      <w:r>
        <w:rPr>
          <w:rFonts w:eastAsia="Times New Roman" w:cs="Times New Roman"/>
          <w:szCs w:val="24"/>
        </w:rPr>
        <w:t xml:space="preserve"> μήν</w:t>
      </w:r>
      <w:r>
        <w:rPr>
          <w:rFonts w:eastAsia="Times New Roman" w:cs="Times New Roman"/>
          <w:szCs w:val="24"/>
        </w:rPr>
        <w:t>α. Αυτό που προκύπτει είναι ότι η μηνιαία εισφορά από τα 93 ευρώ το 2015, θα φτάσει το 2022 στα 112 ευρώ, δηλαδή επιπλέον 19 ευρώ το μήνα. Αυτό σημαίνει ότι οι εισφορές από 1.084 ευρώ τον χρόνο θα πάνε 1.338 ευρώ, δηλαδή θα έχουμε μια αύξηση μέση στο βάθος</w:t>
      </w:r>
      <w:r>
        <w:rPr>
          <w:rFonts w:eastAsia="Times New Roman" w:cs="Times New Roman"/>
          <w:szCs w:val="24"/>
        </w:rPr>
        <w:t xml:space="preserve"> έξι χρόνων, γιατί η μεταβατική περίοδος είναι έξι χρόνια, 228 ευρώ, δηλαδή αύξηση 20% σε όλα τα χρόνια. </w:t>
      </w:r>
    </w:p>
    <w:p w14:paraId="10B0CE4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Πού είναι, λοιπόν, αγαπητοί συνάδελφοι, ο τριπλασιασμός που ισχυρίζεστε; Και αυτές τις εισφορές ξέρετε ότι θα τις πληρώνει περισσότερο από το 85% των </w:t>
      </w:r>
      <w:r>
        <w:rPr>
          <w:rFonts w:eastAsia="Times New Roman" w:cs="Times New Roman"/>
          <w:szCs w:val="24"/>
        </w:rPr>
        <w:t>Ελλήνων αγροτών. Έτσι, λοιπόν, αντί της σημερινής σύνταξης των 158 ευρώ που το 2027, όπως ξέρετε θα γίνει μηδέν, αν δεν κάνουμε αυτή την παρέμβαση, ο αγρότης θα παίρνει μια σύνταξη 384 ευρώ που είναι η εθνική συν την αντίστοιχη ανταποδοτικότητα, που θα εξα</w:t>
      </w:r>
      <w:r>
        <w:rPr>
          <w:rFonts w:eastAsia="Times New Roman" w:cs="Times New Roman"/>
          <w:szCs w:val="24"/>
        </w:rPr>
        <w:t xml:space="preserve">σφαλίσει ανάλογα με τον χρόνο ασφάλισης, η οποία σε κάθε περίπτωση θα είναι μεγαλύτερη από αυτή που έπαιρνε με τις ισχύουσες διατάξεις του ΟΓΑ. </w:t>
      </w:r>
    </w:p>
    <w:p w14:paraId="10B0CE4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Ξέρετε, σε αυτούς τους αγρότες, ενώ αντιστοιχούσε 640 ευρώ φόρος, με την προτεινόμενη ρύθμιση δεν πληρώνουν φόρ</w:t>
      </w:r>
      <w:r>
        <w:rPr>
          <w:rFonts w:eastAsia="Times New Roman" w:cs="Times New Roman"/>
          <w:szCs w:val="24"/>
        </w:rPr>
        <w:t xml:space="preserve">ο ούτε ένα ευρώ, ενώ για την ασφάλιση θα πληρώσουν επιπλέον 228 ευρώ, δηλαδή κερδίζουν και 412 ευρώ τον χρόνο. Άρα για όλους τους αγρότες που καλύπτονται από το αφορολόγητο, δεν θα υπάρξει καμμία επιβάρυνση. </w:t>
      </w:r>
    </w:p>
    <w:p w14:paraId="10B0CE4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Αυτή τη διαπραγμάτευση κάναμε εμείς, αγαπητοί σ</w:t>
      </w:r>
      <w:r>
        <w:rPr>
          <w:rFonts w:eastAsia="Times New Roman" w:cs="Times New Roman"/>
          <w:szCs w:val="24"/>
        </w:rPr>
        <w:t xml:space="preserve">υνάδελφοι, και αυτά διασφαλίσαμε για τους Έλληνες αγρότες. Μπορεί μερικούς να τους κουράζουν οι αριθμοί, όμως η αλήθεια είναι ότι οι αριθμοί αυτοί τεκμηριώνουν αυτά που πράγματι έρχονται. </w:t>
      </w:r>
    </w:p>
    <w:p w14:paraId="10B0CE49" w14:textId="77777777" w:rsidR="009F6C17" w:rsidRDefault="003C1E98">
      <w:pPr>
        <w:spacing w:line="600" w:lineRule="auto"/>
        <w:ind w:firstLine="720"/>
        <w:jc w:val="both"/>
        <w:rPr>
          <w:rFonts w:eastAsia="Times New Roman"/>
          <w:szCs w:val="24"/>
        </w:rPr>
      </w:pPr>
      <w:r>
        <w:rPr>
          <w:rFonts w:eastAsia="Times New Roman"/>
          <w:szCs w:val="24"/>
        </w:rPr>
        <w:t>Και δυο λόγια, αγαπητοί συνάδελφοι, για τον τρόπο που αντιμετωπίζετ</w:t>
      </w:r>
      <w:r>
        <w:rPr>
          <w:rFonts w:eastAsia="Times New Roman"/>
          <w:szCs w:val="24"/>
        </w:rPr>
        <w:t xml:space="preserve">ε, ιδιαίτερα εσείς της Νέας Δημοκρατίας και του ΠΑΣΟΚ, τα υπόλοιπα προβλήματα του αγροτικού χώρου. </w:t>
      </w:r>
    </w:p>
    <w:p w14:paraId="10B0CE4A" w14:textId="77777777" w:rsidR="009F6C17" w:rsidRDefault="003C1E98">
      <w:pPr>
        <w:spacing w:line="600" w:lineRule="auto"/>
        <w:ind w:firstLine="720"/>
        <w:jc w:val="both"/>
        <w:rPr>
          <w:rFonts w:eastAsia="Times New Roman"/>
          <w:szCs w:val="24"/>
        </w:rPr>
      </w:pPr>
      <w:r>
        <w:rPr>
          <w:rFonts w:eastAsia="Times New Roman"/>
          <w:szCs w:val="24"/>
        </w:rPr>
        <w:t>Θα σταθώ μόνο στην περίπτωση των συνεταιρισμών, που αφορά και τους δυο σας. Είναι γνωστά τα πακέτα Μωραΐτη και Κοντού 1993-1996. Από το 2002 γνωρίζατε την α</w:t>
      </w:r>
      <w:r>
        <w:rPr>
          <w:rFonts w:eastAsia="Times New Roman"/>
          <w:szCs w:val="24"/>
        </w:rPr>
        <w:t xml:space="preserve">πόφαση της επιτροπής για τις παράνομες ενισχύσεις με 500 εκατομμύρια ευρώ και δεν κάνατε τίποτα! Παραπληροφορούσατε, μάλιστα, τις αρμόδιες αρχές της Ευρωπαϊκής Ένωσης, με αποτέλεσμα να μην διαπραγματευθείτε και να μην προκύψει ούτε 1 ευρώ ελάφρυνση, διότι </w:t>
      </w:r>
      <w:r>
        <w:rPr>
          <w:rFonts w:eastAsia="Times New Roman"/>
          <w:szCs w:val="24"/>
        </w:rPr>
        <w:t>ήδη αυτά έχουν γίνει πλέον τελεσίδικα. Και για αυτήν σας τη συμπεριφορά, αγαπητοί συνάδελφοι, να είστε σίγουροι ότι θα αναζητηθούν ευθύνες. Η παραπληροφόρηση που κάνατε δεν θα περάσει έτσι.</w:t>
      </w:r>
    </w:p>
    <w:p w14:paraId="10B0CE4B" w14:textId="77777777" w:rsidR="009F6C17" w:rsidRDefault="003C1E9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Ολοκληρώνετε, κύριε Υπουργέ.</w:t>
      </w:r>
    </w:p>
    <w:p w14:paraId="10B0CE4C" w14:textId="77777777" w:rsidR="009F6C17" w:rsidRDefault="003C1E98">
      <w:pPr>
        <w:spacing w:line="600" w:lineRule="auto"/>
        <w:ind w:firstLine="720"/>
        <w:jc w:val="both"/>
        <w:rPr>
          <w:rFonts w:eastAsia="Times New Roman"/>
          <w:szCs w:val="24"/>
        </w:rPr>
      </w:pPr>
      <w:r>
        <w:rPr>
          <w:rFonts w:eastAsia="Times New Roman"/>
          <w:b/>
          <w:szCs w:val="24"/>
        </w:rPr>
        <w:t>ΕΥΑΓ</w:t>
      </w:r>
      <w:r>
        <w:rPr>
          <w:rFonts w:eastAsia="Times New Roman"/>
          <w:b/>
          <w:szCs w:val="24"/>
        </w:rPr>
        <w:t>ΓΕΛΟΣ ΑΠΟΣΤΟΛΟΥ (Υπουργός Αγροτικής Ανάπτυξης και Τροφίμων):</w:t>
      </w:r>
      <w:r>
        <w:rPr>
          <w:rFonts w:eastAsia="Times New Roman"/>
          <w:szCs w:val="24"/>
        </w:rPr>
        <w:t xml:space="preserve"> Ακούστε, αγαπητοί συνάδελφοι, την ωμότητα και τον κυνισμό με τον οποίο συνάδελφος του ΠΑΣΟΚ τοποθετήθηκε στη Βουλή κατά την πρόσφατη συζήτηση του νόμου για τους συνεταιρισμούς για το συγκεκριμένο</w:t>
      </w:r>
      <w:r>
        <w:rPr>
          <w:rFonts w:eastAsia="Times New Roman"/>
          <w:szCs w:val="24"/>
        </w:rPr>
        <w:t xml:space="preserve"> θέμα. Είπε: «Γιατί ευθύνονται οι συνεταιρισμοί; Δεν τα έδωσαν οι κυβερνήσεις αυτά; Από το 1993 μέχρι σήμερα δεν πλήρωσε αυτές τις ανακτήσεις η ελληνική πολιτεία. Αν τις πληρώσετε τώρα, η ευθύνη είναι καθαρά δικιά σας.»</w:t>
      </w:r>
      <w:r>
        <w:rPr>
          <w:rFonts w:eastAsia="Times New Roman"/>
          <w:szCs w:val="24"/>
        </w:rPr>
        <w:t>.</w:t>
      </w:r>
    </w:p>
    <w:p w14:paraId="10B0CE4D" w14:textId="77777777" w:rsidR="009F6C17" w:rsidRDefault="003C1E98">
      <w:pPr>
        <w:spacing w:line="600" w:lineRule="auto"/>
        <w:ind w:firstLine="720"/>
        <w:jc w:val="both"/>
        <w:rPr>
          <w:rFonts w:eastAsia="Times New Roman"/>
          <w:szCs w:val="24"/>
        </w:rPr>
      </w:pPr>
      <w:r>
        <w:rPr>
          <w:rFonts w:eastAsia="Times New Roman"/>
          <w:szCs w:val="24"/>
        </w:rPr>
        <w:t xml:space="preserve">Σας παρακαλώ, αγαπητοί συνάδελφοι, </w:t>
      </w:r>
      <w:r>
        <w:rPr>
          <w:rFonts w:eastAsia="Times New Roman"/>
          <w:szCs w:val="24"/>
        </w:rPr>
        <w:t>τι μπορεί να συμπεραίνει κάποιος όταν ακούει τέτοιες τοποθετήσεις; Έτσι πολιτευόσασταν, αγαπητοί συνάδελφοι, και γι’ αυτό έφτασε σε αυτή την κατάσταση η χώρα. Έχετε τελεσίδικα φορτώσει με 3 δισεκατομμύρια πρόστιμα και ανακτήσεις τον αγροτικό χώρο και ξέρετ</w:t>
      </w:r>
      <w:r>
        <w:rPr>
          <w:rFonts w:eastAsia="Times New Roman"/>
          <w:szCs w:val="24"/>
        </w:rPr>
        <w:t>ε, είναι περίπου το σύνολο των κοινοτικών πόρων σε ετήσια βάση.</w:t>
      </w:r>
    </w:p>
    <w:p w14:paraId="10B0CE4E" w14:textId="77777777" w:rsidR="009F6C17" w:rsidRDefault="003C1E9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ολοκληρώστε, παρακαλώ.</w:t>
      </w:r>
    </w:p>
    <w:p w14:paraId="10B0CE4F" w14:textId="77777777" w:rsidR="009F6C17" w:rsidRDefault="003C1E98">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Αλλά τι μπορεί να περιμένει κανείς από αυτούς που ενώ ασ</w:t>
      </w:r>
      <w:r>
        <w:rPr>
          <w:rFonts w:eastAsia="Times New Roman"/>
          <w:szCs w:val="24"/>
        </w:rPr>
        <w:t>κούσαν την Προεδρία της Ευρωπαϊκής Ένωσης το 2014, την ίδια ώρα ξεπουλιόταν η φέτα, η σημαία των γεωγραφικών ενδείξεων όχι μόνο της Ελλάδας, αλλά και της Ευρωπαϊκής Ένωσης, σε τρίτες χώρες και φανταστείτε, δεν το πήραν χαμπάρι. Ακούστε, αγαπητοί συνάδελφοι</w:t>
      </w:r>
      <w:r>
        <w:rPr>
          <w:rFonts w:eastAsia="Times New Roman"/>
          <w:szCs w:val="24"/>
        </w:rPr>
        <w:t xml:space="preserve">, προεδρεύαμε </w:t>
      </w:r>
      <w:r>
        <w:rPr>
          <w:rFonts w:eastAsia="Times New Roman"/>
          <w:szCs w:val="24"/>
        </w:rPr>
        <w:t>σ</w:t>
      </w:r>
      <w:r>
        <w:rPr>
          <w:rFonts w:eastAsia="Times New Roman"/>
          <w:szCs w:val="24"/>
        </w:rPr>
        <w:t>την Ευρωπαϊκή Ένωση και δεν πήραμε χαμπάρι ότι είχε μονογραφεί το ξεπούλημα της φέτας.</w:t>
      </w:r>
    </w:p>
    <w:p w14:paraId="10B0CE50" w14:textId="77777777" w:rsidR="009F6C17" w:rsidRDefault="003C1E98">
      <w:pPr>
        <w:spacing w:line="600" w:lineRule="auto"/>
        <w:ind w:firstLine="720"/>
        <w:jc w:val="both"/>
        <w:rPr>
          <w:rFonts w:eastAsia="Times New Roman"/>
          <w:szCs w:val="24"/>
        </w:rPr>
      </w:pPr>
      <w:r>
        <w:rPr>
          <w:rFonts w:eastAsia="Times New Roman"/>
          <w:szCs w:val="24"/>
        </w:rPr>
        <w:t>Αγαπητοί συνάδελφοι, χωνέψτε το. Επιτέλους, ο ελληνικός λαός με την ψήφο του σε εμάς έδωσε την εντολή να οδηγήσουμε τη χώρα στο δύσκολο, αλλά ελπιδοφόρο δ</w:t>
      </w:r>
      <w:r>
        <w:rPr>
          <w:rFonts w:eastAsia="Times New Roman"/>
          <w:szCs w:val="24"/>
        </w:rPr>
        <w:t>ρόμο που μπορεί να ανοιχτεί μετά την αξιολόγηση μπροστά μας. Γνωρίζουμε ότι έχουμε να δώσουμε και άλλες μάχες, πολλές μάχες, δύσκολες μάχες. Έχουμε τη δύναμη και τη γνώση και να είστε σίγουροι ότι θα τα καταφέρουμε.</w:t>
      </w:r>
    </w:p>
    <w:p w14:paraId="10B0CE51" w14:textId="77777777" w:rsidR="009F6C17" w:rsidRDefault="003C1E98">
      <w:pPr>
        <w:spacing w:line="600" w:lineRule="auto"/>
        <w:ind w:firstLine="720"/>
        <w:jc w:val="both"/>
        <w:rPr>
          <w:rFonts w:eastAsia="Times New Roman"/>
          <w:szCs w:val="24"/>
        </w:rPr>
      </w:pPr>
      <w:r>
        <w:rPr>
          <w:rFonts w:eastAsia="Times New Roman"/>
          <w:szCs w:val="24"/>
        </w:rPr>
        <w:t>Σας ευχαριστώ πολύ.</w:t>
      </w:r>
    </w:p>
    <w:p w14:paraId="10B0CE52" w14:textId="77777777" w:rsidR="009F6C17" w:rsidRDefault="003C1E98">
      <w:pPr>
        <w:spacing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την πτέρυγα του ΣΥΡΙΖΑ)</w:t>
      </w:r>
    </w:p>
    <w:p w14:paraId="10B0CE53" w14:textId="77777777" w:rsidR="009F6C17" w:rsidRDefault="003C1E9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Αμυράς από το Ποτάμι έχει τον λόγο.</w:t>
      </w:r>
    </w:p>
    <w:p w14:paraId="10B0CE54" w14:textId="77777777" w:rsidR="009F6C17" w:rsidRDefault="003C1E98">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10B0CE55"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και κύριοι Υπουργοί, δεν ξέρω με τι ήρθατε σήμερα εδώ στο Κοινοβούλιο, άλλοι με αυτοκί</w:t>
      </w:r>
      <w:r>
        <w:rPr>
          <w:rFonts w:eastAsia="Times New Roman"/>
          <w:szCs w:val="24"/>
        </w:rPr>
        <w:t>νητο, άλλοι με τα πόδια, άλλοι με κάποια μηχανή, σίγουρα όμως όλοι είδατε ότι η Αθήνα είναι αστυνομοκρατούμενη.</w:t>
      </w:r>
    </w:p>
    <w:p w14:paraId="10B0CE56" w14:textId="77777777" w:rsidR="009F6C17" w:rsidRDefault="003C1E98">
      <w:pPr>
        <w:spacing w:line="600" w:lineRule="auto"/>
        <w:ind w:firstLine="720"/>
        <w:jc w:val="both"/>
        <w:rPr>
          <w:rFonts w:eastAsia="Times New Roman"/>
          <w:szCs w:val="24"/>
        </w:rPr>
      </w:pPr>
      <w:r>
        <w:rPr>
          <w:rFonts w:eastAsia="Times New Roman"/>
          <w:szCs w:val="24"/>
        </w:rPr>
        <w:t>Και ρωτάω ιδιαίτερα εσάς τους Βουλευτές του ΣΥΡΙΖΑ και των ΑΝΕΛ, γιατί τόσες κλούβες έξω από το Μέγαρο Μαξίμου; Εσείς δεν λέγατε και χαρακτηρίζα</w:t>
      </w:r>
      <w:r>
        <w:rPr>
          <w:rFonts w:eastAsia="Times New Roman"/>
          <w:szCs w:val="24"/>
        </w:rPr>
        <w:t>τε τους προηγούμενους τύραννους όταν έκαναν το ίδιο; Εσείς τι είστε; Είστε αρχιτύραννοι; Γιατί κλείσατε το Ζάππειο; Γιατί κλείσατε τον Εθνικό Κήπο για δυο μέρες; Τι φοβάστε; Την αγάπη του λαού φοβάστε; Θα σας βρει η αγάπη του λαού όπου κι αν είστε. Και κλο</w:t>
      </w:r>
      <w:r>
        <w:rPr>
          <w:rFonts w:eastAsia="Times New Roman"/>
          <w:szCs w:val="24"/>
        </w:rPr>
        <w:t>ύβες να βάλετε ακόμα και στην ταράτσα του Μεγάρου Μαξίμου, θα σας βρει η αγάπη του λαού, έννοια σας.</w:t>
      </w:r>
    </w:p>
    <w:p w14:paraId="10B0CE57" w14:textId="77777777" w:rsidR="009F6C17" w:rsidRDefault="003C1E98">
      <w:pPr>
        <w:spacing w:line="600" w:lineRule="auto"/>
        <w:ind w:firstLine="720"/>
        <w:jc w:val="both"/>
        <w:rPr>
          <w:rFonts w:eastAsia="Times New Roman"/>
          <w:szCs w:val="24"/>
        </w:rPr>
      </w:pPr>
      <w:r>
        <w:rPr>
          <w:rFonts w:eastAsia="Times New Roman"/>
          <w:b/>
          <w:szCs w:val="24"/>
        </w:rPr>
        <w:t>ΓΕΩΡΓΙΟΣ ΠΑΝΤΖΑΣ:</w:t>
      </w:r>
      <w:r>
        <w:rPr>
          <w:rFonts w:eastAsia="Times New Roman"/>
          <w:szCs w:val="24"/>
        </w:rPr>
        <w:t xml:space="preserve"> Εδώ είμαστε.</w:t>
      </w:r>
    </w:p>
    <w:p w14:paraId="10B0CE58" w14:textId="77777777" w:rsidR="009F6C17" w:rsidRDefault="003C1E98">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Αλλά εγώ εύχομαι, πραγματικά σας το λέω, να μην επαληθευθεί ο σύντροφός σας, ο κ. Λαφαζάνης, επί χρόνια στέ</w:t>
      </w:r>
      <w:r>
        <w:rPr>
          <w:rFonts w:eastAsia="Times New Roman"/>
          <w:szCs w:val="24"/>
        </w:rPr>
        <w:t xml:space="preserve">λεχός σας, Υπουργός, Βουλευτής, για το ελικόπτερο, γιατί τα εναέρια μέσα καμιά φορά είναι και επικίνδυνα. </w:t>
      </w:r>
    </w:p>
    <w:p w14:paraId="10B0CE59" w14:textId="77777777" w:rsidR="009F6C17" w:rsidRDefault="003C1E98">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Γιατί αυτό;</w:t>
      </w:r>
    </w:p>
    <w:p w14:paraId="10B0CE5A" w14:textId="77777777" w:rsidR="009F6C17" w:rsidRDefault="003C1E98">
      <w:pPr>
        <w:spacing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Καταλάβατε;</w:t>
      </w:r>
    </w:p>
    <w:p w14:paraId="10B0CE5B" w14:textId="77777777" w:rsidR="009F6C17" w:rsidRDefault="003C1E98">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Άξιος κι εσείς και ο Λαφαζάνης.</w:t>
      </w:r>
    </w:p>
    <w:p w14:paraId="10B0CE5C" w14:textId="77777777" w:rsidR="009F6C17" w:rsidRDefault="003C1E98">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Αυτά τώρα πλη</w:t>
      </w:r>
      <w:r>
        <w:rPr>
          <w:rFonts w:eastAsia="Times New Roman"/>
          <w:szCs w:val="24"/>
        </w:rPr>
        <w:t>ρώνετε. Τώρα εσείς καρπώνεστε τους σπόρους του μίσους που εσείς εκτοξεύσατε τόσα χρόνια με τυφλό τρόπο.</w:t>
      </w:r>
    </w:p>
    <w:p w14:paraId="10B0CE5D" w14:textId="77777777" w:rsidR="009F6C17" w:rsidRDefault="003C1E98">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Εμείς;</w:t>
      </w:r>
    </w:p>
    <w:p w14:paraId="10B0CE5E" w14:textId="77777777" w:rsidR="009F6C17" w:rsidRDefault="003C1E98">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Εσείς, ναι, κύριε συνάδελφε. </w:t>
      </w:r>
    </w:p>
    <w:p w14:paraId="10B0CE5F" w14:textId="77777777" w:rsidR="009F6C17" w:rsidRDefault="003C1E98">
      <w:pPr>
        <w:spacing w:line="600" w:lineRule="auto"/>
        <w:ind w:firstLine="720"/>
        <w:jc w:val="both"/>
        <w:rPr>
          <w:rFonts w:eastAsia="Times New Roman"/>
          <w:szCs w:val="24"/>
        </w:rPr>
      </w:pPr>
      <w:r>
        <w:rPr>
          <w:rFonts w:eastAsia="Times New Roman"/>
          <w:szCs w:val="24"/>
        </w:rPr>
        <w:t>Αλλά βέβαια, έχετε παραδοθεί άνευ όρων. Είστε μια κυβέρνηση σε παράδοση. Δε</w:t>
      </w:r>
      <w:r>
        <w:rPr>
          <w:rFonts w:eastAsia="Times New Roman"/>
          <w:szCs w:val="24"/>
        </w:rPr>
        <w:t xml:space="preserve">ν το λέω εγώ, ο κ. Τσακαλώτος το λέει. Διαβάσατε χθες την απεγνωσμένη του επιστολή προς τους ομολόγους του στο </w:t>
      </w:r>
      <w:r>
        <w:rPr>
          <w:rFonts w:eastAsia="Times New Roman"/>
          <w:szCs w:val="24"/>
          <w:lang w:val="en-US"/>
        </w:rPr>
        <w:t>Eurogroup</w:t>
      </w:r>
      <w:r>
        <w:rPr>
          <w:rFonts w:eastAsia="Times New Roman"/>
          <w:szCs w:val="24"/>
        </w:rPr>
        <w:t>; Ακούστε τι λέει: «Έχουμε παραδώσει όσα υποσχεθήκαμε και μάλιστα σε κάποιες περιπτώσεις ακόμα περισσότερα».</w:t>
      </w:r>
    </w:p>
    <w:p w14:paraId="10B0CE6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είναι αυτά τα «ακόμα περ</w:t>
      </w:r>
      <w:r>
        <w:rPr>
          <w:rFonts w:eastAsia="Times New Roman" w:cs="Times New Roman"/>
          <w:szCs w:val="24"/>
        </w:rPr>
        <w:t xml:space="preserve">ισσότερα»; Είναι τα κόκκινα δάνεια, για παράδειγμα. Τα κόκκινα δάνεια, τα στεγαστικά, τα επιχειρηματικά, το λέει ο ίδιος στην επιστολή του. Να γίνετε πιο μελετηροί. </w:t>
      </w:r>
    </w:p>
    <w:p w14:paraId="10B0CE6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Συμφωνήσαμε στο άνοιγμα του συνόλου της αγοράς των μη εξυπηρετούμενων δανείων, εκτός από κ</w:t>
      </w:r>
      <w:r>
        <w:rPr>
          <w:rFonts w:eastAsia="Times New Roman" w:cs="Times New Roman"/>
          <w:szCs w:val="24"/>
        </w:rPr>
        <w:t xml:space="preserve">άποια προσωρινή προστασία δανείων, που σχετίζονται με πρώτη κατοικία. Συγχαρητήρια και μπράβο σας! </w:t>
      </w:r>
    </w:p>
    <w:p w14:paraId="10B0CE6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Παρακάτω, με το δεξί χέρι φαντάζομαι ο κ. Τσακαλώτος, στην ίδια επιστολή έγραφε: «Οι επενδυτές χρειάζονται μια ξεκάθαρη εικόνα, για να επενδύσουν». Και με τ</w:t>
      </w:r>
      <w:r>
        <w:rPr>
          <w:rFonts w:eastAsia="Times New Roman" w:cs="Times New Roman"/>
          <w:szCs w:val="24"/>
        </w:rPr>
        <w:t>ο αριστερό χέρι υπέγραφε τη διάταξη που αυξάνει την φορολόγηση των μικρομεσαίων επιχειρήσεων από το 26% στο 29% και μάλιστα αναδρομικά από 1 Ιανουαρίου. Τρεις μονάδες στο κεφάλι. Σε ποιους; Στους μικρούς, τους Έλληνες. Εσείς δεν ήσασταν που θα ενισχύατε το</w:t>
      </w:r>
      <w:r>
        <w:rPr>
          <w:rFonts w:eastAsia="Times New Roman" w:cs="Times New Roman"/>
          <w:szCs w:val="24"/>
        </w:rPr>
        <w:t>ν μικρομεσαίο Έλληνα; Πιο πολύ σας ταιριάζουν οι πολυεθνικές.</w:t>
      </w:r>
    </w:p>
    <w:p w14:paraId="10B0CE6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Αμ, το άλλο; Το αφορολόγητο; Σημαία και αυτό, φλάμπουρο. Τι είχε πει ο κ. Τσακαλώτος στις 15 Απριλίου; «Δεν είμαι διατεθειμένος να καταθέσω στην Βουλή των Ελλήνων ένα νομοσχέδιο που θα έχει αφορ</w:t>
      </w:r>
      <w:r>
        <w:rPr>
          <w:rFonts w:eastAsia="Times New Roman" w:cs="Times New Roman"/>
          <w:szCs w:val="24"/>
        </w:rPr>
        <w:t>ολόγητο χαμηλότερο από 9.100 ευρώ». Και από 9.550 ευρώ πηγαίνετε το αφορολόγητο εσείς, οι κυβερνητικοί Βουλευτές, στα 8.600 ευρώ. Μα, δεν ντρέπεστε λίγο; Δεν ντρέπεστε λίγο;</w:t>
      </w:r>
    </w:p>
    <w:p w14:paraId="10B0CE6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Εγώ, θέλω να σας αποδείξω ότι είμαι καλόπιστος. Αγαπητέ κύριε Υπουργέ, κύριε Κατρο</w:t>
      </w:r>
      <w:r>
        <w:rPr>
          <w:rFonts w:eastAsia="Times New Roman" w:cs="Times New Roman"/>
          <w:szCs w:val="24"/>
        </w:rPr>
        <w:t>ύγκαλε, είμαι έτοιμος να ψηφίσω διάταξη του νομοσχεδίου σας, αλλά δεν την βρίσκω: την επαναφορά της δέκατης τρίτης σύνταξης.</w:t>
      </w:r>
    </w:p>
    <w:p w14:paraId="10B0CE6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Άσε τώρα τις ειρωνείες. </w:t>
      </w:r>
    </w:p>
    <w:p w14:paraId="10B0CE6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Πού είναι; Το ασφαλιστικό συζητάμε; Τις συντάξεις. Πού είναι;</w:t>
      </w:r>
    </w:p>
    <w:p w14:paraId="10B0CE67"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από την πτέρυγα του ΣΥΡΙΖΑ)</w:t>
      </w:r>
    </w:p>
    <w:p w14:paraId="10B0CE6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 τώρα δεν σας αρέσει. Δεν σας αρέσει. Όταν ανεμίζατε το φλάμπουρο της δέκατης τρίτης σύνταξης και σας λέγαμε να είστε υπεύθυνοι, να δείτε τα οικονομικά, να δείτε τα δημοσιονομικά, τότε εμείς ήμασταν οι σκοτεινοί πράκτορες. Δεν</w:t>
      </w:r>
      <w:r>
        <w:rPr>
          <w:rFonts w:eastAsia="Times New Roman" w:cs="Times New Roman"/>
          <w:szCs w:val="24"/>
        </w:rPr>
        <w:t xml:space="preserve"> ξέρετε πόσο σας αγαπά η Λανγκάρντ και ο Σόιμπλε.</w:t>
      </w:r>
    </w:p>
    <w:p w14:paraId="10B0CE6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Σας το έχουν πει; </w:t>
      </w:r>
    </w:p>
    <w:p w14:paraId="10B0CE6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Κάνετε όλη τη βρωμοδουλειά και τους χειροκροτείτε κιόλας.</w:t>
      </w:r>
    </w:p>
    <w:p w14:paraId="10B0CE6B"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0B0CE6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αντί να χτυπήσετε τη φοροδιαφυγή, αντί να χτυπήσετε το λαθρεμπόριο καυσίμων, των καπνικών, πού είναι ο κ. Νικολούδης, ο πρώην Υπουργός; Πού τον εξαφανίσατε; Είχε πει για 2 δισεκατομμύρια ευρώ έσοδα από την καταπολέμηση λαθρεμπ</w:t>
      </w:r>
      <w:r>
        <w:rPr>
          <w:rFonts w:eastAsia="Times New Roman" w:cs="Times New Roman"/>
          <w:szCs w:val="24"/>
        </w:rPr>
        <w:t xml:space="preserve">ορίου καπνικών. Ο κ. Μάρδας είχε βάλει και άλλα 2 δισεκατομμύρια ευρώ έσοδα -για το 2015 σας μιλάω- από την καταπολέμηση λαθρεμπορίου των πετρελαιοειδών. Πού πήγαν αυτά τα δισεκατομμύρια; Όπου πήγε και η δέκατη τρίτη σύνταξη. </w:t>
      </w:r>
    </w:p>
    <w:p w14:paraId="10B0CE6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όσον αφορά το ασφαλιστι</w:t>
      </w:r>
      <w:r>
        <w:rPr>
          <w:rFonts w:eastAsia="Times New Roman" w:cs="Times New Roman"/>
          <w:szCs w:val="24"/>
        </w:rPr>
        <w:t>κό, το Ποτάμι επιμένει ότι ένα ασφαλιστικό για να είναι βιώσιμο θα πρέπει να πατάει σε δύο πόδια: στην ανάπτυξη τη δημογραφική, να θάλλει ο πληθυσμός, και βεβαίως στην οικονομική ανάπτυξη. Πού είναι τα μέτρα για τη στήριξη της οικογένειας; Πού είναι τα μέτ</w:t>
      </w:r>
      <w:r>
        <w:rPr>
          <w:rFonts w:eastAsia="Times New Roman" w:cs="Times New Roman"/>
          <w:szCs w:val="24"/>
        </w:rPr>
        <w:t xml:space="preserve">ρα για τη στήριξη της επιχειρηματικότητας; Φόροι, βάρη και άχθη. </w:t>
      </w:r>
    </w:p>
    <w:p w14:paraId="10B0CE6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όμως, σας καταθέσαμε πρόταση. Είμαστε υπεύθυνη δύναμη. Και βεβαίως, κύριε συνάδελφε του ΣΥΡΙΖΑ –που δεν τον βλέπω τώρα- είμαστε υπερήφανοι που καλέσαμε τον κ. Γιαννίτση να έλθει από αυ</w:t>
      </w:r>
      <w:r>
        <w:rPr>
          <w:rFonts w:eastAsia="Times New Roman" w:cs="Times New Roman"/>
          <w:szCs w:val="24"/>
        </w:rPr>
        <w:t xml:space="preserve">τό το Βήμα και να μας μιλήσει στη γλώσσα της αλήθειας. </w:t>
      </w:r>
    </w:p>
    <w:p w14:paraId="10B0CE6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Ωστόσο, κύριε Υπουργέ, εμείς έστω και τώρα, τελευταία στιγμή -γιατί δεν πρόκειται φυσικά να ψηφίσουμε αυτό το σχέδιο νόμου- προτείνουμε ένα συνταξιοδοτικό που θα πατάει σε τρία πόδια. Την κύρια σύνταξ</w:t>
      </w:r>
      <w:r>
        <w:rPr>
          <w:rFonts w:eastAsia="Times New Roman" w:cs="Times New Roman"/>
          <w:szCs w:val="24"/>
        </w:rPr>
        <w:t xml:space="preserve">η θα την δίνει το κράτος. Αυτός είναι ο πρώτος πυλώνας, όπως γίνεται σε όλη την Ευρώπη. Αυτή η σύνταξη θα ισούται περίπου με το μισό του αθροίσματος της κύριας και της επικουρικής σήμερα. </w:t>
      </w:r>
    </w:p>
    <w:p w14:paraId="10B0CE7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Δεύτερος πυλώνας για ένα βιώσιμο ασφαλιστικό είναι η επαγγελματική σύνταξη. Να επιτραπεί, δηλαδή, στα επαγγελματικά ταμεία στους δημοσιογράφους, στους γιατρούς, στους οικοδόμους, σε οποιαδήποτε επαγγελματική ομάδα να συστήσει το δικό της αυτοτελές, αυτόνομ</w:t>
      </w:r>
      <w:r>
        <w:rPr>
          <w:rFonts w:eastAsia="Times New Roman" w:cs="Times New Roman"/>
          <w:szCs w:val="24"/>
        </w:rPr>
        <w:t xml:space="preserve">ο, αυτοδιοίκητο ασφαλιστικό ταμείο. </w:t>
      </w:r>
    </w:p>
    <w:p w14:paraId="10B0CE7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ο τρίτος πυλώνας, που εμείς σας προτείνουμε -και είναι μια προαιρετική σύνταξη- είναι η συμπληρωματική σύνταξη. Να πηγαίνει όποιος θέλει στην ιδιωτική ασφαλιστική εταιρεία και να συμπληρώνει, βεβαίως, τη σύνταξή του</w:t>
      </w:r>
      <w:r>
        <w:rPr>
          <w:rFonts w:eastAsia="Times New Roman" w:cs="Times New Roman"/>
          <w:szCs w:val="24"/>
        </w:rPr>
        <w:t>.</w:t>
      </w:r>
    </w:p>
    <w:p w14:paraId="10B0CE7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Ωραίο το κόλπο!</w:t>
      </w:r>
    </w:p>
    <w:p w14:paraId="10B0CE7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Εδώ είναι η διαφορά μας. Στραβομουτσουνιάζετε που ακούσατε για ιδιωτική επιχειρηματικότητα. Δεν ξέρετε πουθενά, σε κανένα άλλο μέρος του κόσμου, όπως εδώ στην Ελλάδα του ΣΥΡΙΖΑ, οτιδήποτε έχει να κά</w:t>
      </w:r>
      <w:r>
        <w:rPr>
          <w:rFonts w:eastAsia="Times New Roman" w:cs="Times New Roman"/>
          <w:szCs w:val="24"/>
        </w:rPr>
        <w:t xml:space="preserve">νει με το επιχειρείν κάνει τζιζ; Γι’ αυτό αυξάνετε τους φόρους στους μικρομεσαίους επιχειρηματίες; Συγχαρητήρια! </w:t>
      </w:r>
    </w:p>
    <w:p w14:paraId="10B0CE74"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σανό τελειώνει! Τα αποθέματα τέλειωσαν! Άντε λίγα τριφύλλια να έχουν μείνει, αλλά ο κόσμος πια δεν τρώει το κ</w:t>
      </w:r>
      <w:r>
        <w:rPr>
          <w:rFonts w:eastAsia="Times New Roman" w:cs="Times New Roman"/>
          <w:szCs w:val="24"/>
        </w:rPr>
        <w:t>ουτόχορτο που τον ταΐζετε!</w:t>
      </w:r>
    </w:p>
    <w:p w14:paraId="10B0CE75"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Και δεν παχαίνει!</w:t>
      </w:r>
    </w:p>
    <w:p w14:paraId="10B0CE76"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Δεν τρώει το κουτόχορτο που τον ταΐζετε! Τελείωσαν τα ψέματα και τελειώνει και ο δικός σας ο χρόνος!</w:t>
      </w:r>
    </w:p>
    <w:p w14:paraId="10B0CE77"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B0CE78"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και της Δημο</w:t>
      </w:r>
      <w:r>
        <w:rPr>
          <w:rFonts w:eastAsia="Times New Roman" w:cs="Times New Roman"/>
          <w:szCs w:val="24"/>
        </w:rPr>
        <w:t>κρατικής Συμπαράταξης ΠΑΣΟΚ-ΔΗΜΑΡ)</w:t>
      </w:r>
    </w:p>
    <w:p w14:paraId="10B0CE79"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Η κ. Μεγαλοοικονόμου από την Ένωση Κεντρώων έχει τον λόγο. </w:t>
      </w:r>
    </w:p>
    <w:p w14:paraId="10B0CE7A" w14:textId="77777777" w:rsidR="009F6C17" w:rsidRDefault="003C1E98">
      <w:pPr>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Ευχαριστώ, κύριε Πρόεδρε. </w:t>
      </w:r>
    </w:p>
    <w:p w14:paraId="10B0CE7B" w14:textId="77777777" w:rsidR="009F6C17" w:rsidRDefault="003C1E98">
      <w:pPr>
        <w:spacing w:line="600" w:lineRule="auto"/>
        <w:ind w:firstLine="720"/>
        <w:jc w:val="both"/>
        <w:rPr>
          <w:rFonts w:eastAsia="Times New Roman"/>
          <w:szCs w:val="24"/>
        </w:rPr>
      </w:pPr>
      <w:r>
        <w:rPr>
          <w:rFonts w:eastAsia="Times New Roman"/>
          <w:szCs w:val="24"/>
        </w:rPr>
        <w:t>Κύριοι Υπουργοί, κύριοι Βουλευτές, εδώ και χρόνια το ασφαλιστικό σύστημα στη</w:t>
      </w:r>
      <w:r>
        <w:rPr>
          <w:rFonts w:eastAsia="Times New Roman"/>
          <w:szCs w:val="24"/>
        </w:rPr>
        <w:t>ν Ελλάδα καταρρέει αργά, αλλά σταθερά. Πάντως, καταρρέει! Μάλιστα, με την είσοδο των μνημονίων στη ζωή μας τα ασφαλιστικά ταμεία έφθασαν σε οριακές καταστάσεις. Όλοι μας -και κυρίως όσοι πληρώνουμε ακόμη ασφαλιστικές εισφορές για να διατηρήσουμε την επιχεί</w:t>
      </w:r>
      <w:r>
        <w:rPr>
          <w:rFonts w:eastAsia="Times New Roman"/>
          <w:szCs w:val="24"/>
        </w:rPr>
        <w:t xml:space="preserve">ρηση- ξέρουμε ότι η οικονομική αφαίμαξη των Ελλήνων έχει φθάσει πια σε τέτοιο σημείο που οι περισσότεροι πραγματικά δεν μπορούν να πληρώσουν τις ασφαλιστικές τους εισφορές. </w:t>
      </w:r>
    </w:p>
    <w:p w14:paraId="10B0CE7C" w14:textId="77777777" w:rsidR="009F6C17" w:rsidRDefault="003C1E98">
      <w:pPr>
        <w:spacing w:line="600" w:lineRule="auto"/>
        <w:ind w:firstLine="720"/>
        <w:jc w:val="both"/>
        <w:rPr>
          <w:rFonts w:eastAsia="Times New Roman"/>
          <w:szCs w:val="24"/>
        </w:rPr>
      </w:pPr>
      <w:r>
        <w:rPr>
          <w:rFonts w:eastAsia="Times New Roman"/>
          <w:szCs w:val="24"/>
        </w:rPr>
        <w:t>Επομένω</w:t>
      </w:r>
      <w:r>
        <w:rPr>
          <w:rFonts w:eastAsia="Times New Roman"/>
          <w:szCs w:val="24"/>
        </w:rPr>
        <w:t>ς</w:t>
      </w:r>
      <w:r>
        <w:rPr>
          <w:rFonts w:eastAsia="Times New Roman"/>
          <w:szCs w:val="24"/>
        </w:rPr>
        <w:t xml:space="preserve"> θα μπορεί ο μέσος Έλληνας να είναι συνεπής στις υποχρεώσεις του με το νέο</w:t>
      </w:r>
      <w:r>
        <w:rPr>
          <w:rFonts w:eastAsia="Times New Roman"/>
          <w:szCs w:val="24"/>
        </w:rPr>
        <w:t xml:space="preserve"> σκληρό ασφαλιστικό σύστημα που συζητάμε σήμερα; Πολύ αμφιβάλλω αν θα είναι συνεπής. </w:t>
      </w:r>
    </w:p>
    <w:p w14:paraId="10B0CE7D" w14:textId="77777777" w:rsidR="009F6C17" w:rsidRDefault="003C1E98">
      <w:pPr>
        <w:spacing w:line="600" w:lineRule="auto"/>
        <w:ind w:firstLine="720"/>
        <w:jc w:val="both"/>
        <w:rPr>
          <w:rFonts w:eastAsia="Times New Roman"/>
          <w:szCs w:val="24"/>
        </w:rPr>
      </w:pPr>
      <w:r>
        <w:rPr>
          <w:rFonts w:eastAsia="Times New Roman"/>
          <w:szCs w:val="24"/>
        </w:rPr>
        <w:t>Μία ασφαλιστική μεταρρύθμιση σαν αυτή που φιλοδοξεί να κάνει η Κυβέρνηση απαιτεί σοβαρό και καλό σχεδιασμό μετά από διάλογο με την κοινωνία και όλους τους φορείς. Πραγματ</w:t>
      </w:r>
      <w:r>
        <w:rPr>
          <w:rFonts w:eastAsia="Times New Roman"/>
          <w:szCs w:val="24"/>
        </w:rPr>
        <w:t xml:space="preserve">ικά, όμως, πόσο σοβαρά έλαβε η Κυβέρνηση τις απόψεις και τους προβληματισμούς της κοινωνίας, όταν το νομοσχέδιο τέθηκε σε δημόσια διαβούλευση για λιγότερο από τρεις ημέρες; </w:t>
      </w:r>
    </w:p>
    <w:p w14:paraId="10B0CE7E" w14:textId="77777777" w:rsidR="009F6C17" w:rsidRDefault="003C1E98">
      <w:pPr>
        <w:spacing w:line="600" w:lineRule="auto"/>
        <w:ind w:firstLine="720"/>
        <w:jc w:val="both"/>
        <w:rPr>
          <w:rFonts w:eastAsia="Times New Roman"/>
          <w:szCs w:val="24"/>
        </w:rPr>
      </w:pPr>
      <w:r>
        <w:rPr>
          <w:rFonts w:eastAsia="Times New Roman"/>
          <w:szCs w:val="24"/>
        </w:rPr>
        <w:t xml:space="preserve">Τώρα, όσον αφορά τις ρυθμίσεις του νομοσχεδίου, το άρθρο 46 είναι -κατά την άποψή </w:t>
      </w:r>
      <w:r>
        <w:rPr>
          <w:rFonts w:eastAsia="Times New Roman"/>
          <w:szCs w:val="24"/>
        </w:rPr>
        <w:t xml:space="preserve">μου- η «κερκόπορτα» του νομοσχεδίου. Θα με ρωτήσετε γιατί. Διότι αυτό το νομοσχέδιο για πρώτη φορά θέλει οι ασφαλιστικές εισφορές να είναι ποσοστό επί του εισοδήματος. </w:t>
      </w:r>
    </w:p>
    <w:p w14:paraId="10B0CE7F" w14:textId="77777777" w:rsidR="009F6C17" w:rsidRDefault="003C1E98">
      <w:pPr>
        <w:spacing w:line="600" w:lineRule="auto"/>
        <w:ind w:firstLine="720"/>
        <w:jc w:val="both"/>
        <w:rPr>
          <w:rFonts w:eastAsia="Times New Roman"/>
          <w:szCs w:val="24"/>
        </w:rPr>
      </w:pPr>
      <w:r>
        <w:rPr>
          <w:rFonts w:eastAsia="Times New Roman"/>
          <w:szCs w:val="24"/>
        </w:rPr>
        <w:t>Όμως, στο άρθρο 46 υπάρχει μία ρύθμιση, σύμφωνα με την οποία, μετά από πρόταση του Υπου</w:t>
      </w:r>
      <w:r>
        <w:rPr>
          <w:rFonts w:eastAsia="Times New Roman"/>
          <w:szCs w:val="24"/>
        </w:rPr>
        <w:t>ργού Εργασίας, είναι δυνατό να εισέρχονται τεκμήρια ελάχιστου υπολογισμού των εισφορών για κατηγορίες ή κλάδους επιχειρήσεων. Ουσιαστικά το άρθρο αυτό δίνει τη δυνατότητα στον εκάστοτε Υπουργό –ο οποίος μπορεί άλλοτε να είναι ικανός, άλλοτε να είναι ανίκαν</w:t>
      </w:r>
      <w:r>
        <w:rPr>
          <w:rFonts w:eastAsia="Times New Roman"/>
          <w:szCs w:val="24"/>
        </w:rPr>
        <w:t>ος, είτε μπορεί να ενεργεί με δόλο, είτε απλώς επειδή για άλλη μία φορά δεν του βγαίνουν τα νούμερα των εσόδων- να εξοντώνει επιχειρηματίες μίας περιοχής ή ενός κλάδου εντελώς αυθαίρετα. Και αυτό γιατί δήθεν οι αντικειμενικές τεκμαρτές δαπάνες δεν υπολογίζ</w:t>
      </w:r>
      <w:r>
        <w:rPr>
          <w:rFonts w:eastAsia="Times New Roman"/>
          <w:szCs w:val="24"/>
        </w:rPr>
        <w:t xml:space="preserve">ονται μόνο με βάση το εισόδημα, αλλά και με βάση το ωράριο μίας επιχείρησης ή τη γεωγραφική της θέση. </w:t>
      </w:r>
    </w:p>
    <w:p w14:paraId="10B0CE80" w14:textId="77777777" w:rsidR="009F6C17" w:rsidRDefault="003C1E98">
      <w:pPr>
        <w:spacing w:line="600" w:lineRule="auto"/>
        <w:ind w:firstLine="720"/>
        <w:jc w:val="both"/>
        <w:rPr>
          <w:rFonts w:eastAsia="Times New Roman"/>
          <w:szCs w:val="24"/>
        </w:rPr>
      </w:pPr>
      <w:r>
        <w:rPr>
          <w:rFonts w:eastAsia="Times New Roman"/>
          <w:szCs w:val="24"/>
        </w:rPr>
        <w:t>Να σας εξηγήσω: Μπορεί δηλαδή ο Υπουργός να προτείνει για παράδειγμα τα φαρμακεία, επειδή έχουν ένα διευρυμένο ωράριο, να πληρώνουν περισσότερες εισφορές</w:t>
      </w:r>
      <w:r>
        <w:rPr>
          <w:rFonts w:eastAsia="Times New Roman"/>
          <w:szCs w:val="24"/>
        </w:rPr>
        <w:t xml:space="preserve">, ή αντίστοιχα επιχειρήσεις που είναι εγκαταστημένες σε τουριστικά νησιά ή σε βουνά που φιλοξενούν χιονοδρομικά κέντρα να πληρώνουν περισσότερα, άσχετα με το αν είναι φούρνοι, αν είναι καφετέριες, αν είναι κοσμηματοπωλεία, αν είναι γουναράδικα, αν πουλάνε </w:t>
      </w:r>
      <w:r>
        <w:rPr>
          <w:rFonts w:eastAsia="Times New Roman"/>
          <w:szCs w:val="24"/>
        </w:rPr>
        <w:t xml:space="preserve">τουριστικά, αν πουλάνε τσάγια. Δηλαδή, αν ο ένας πουλάει γούνες και παίρνει 1.000 ευρώ και ο άλλος πουλάει ένα βαζάκι 10 ευρώ, θα έχουν και οι δύο τις ίδιες ασφαλιστικές εισφορές. </w:t>
      </w:r>
    </w:p>
    <w:p w14:paraId="10B0CE81" w14:textId="77777777" w:rsidR="009F6C17" w:rsidRDefault="003C1E98">
      <w:pPr>
        <w:spacing w:line="600" w:lineRule="auto"/>
        <w:ind w:firstLine="720"/>
        <w:jc w:val="both"/>
        <w:rPr>
          <w:rFonts w:eastAsia="Times New Roman"/>
          <w:szCs w:val="24"/>
        </w:rPr>
      </w:pPr>
      <w:r>
        <w:rPr>
          <w:rFonts w:eastAsia="Times New Roman"/>
          <w:szCs w:val="24"/>
        </w:rPr>
        <w:t>Και φυσικά, τίθεται το ερώτημα: Είναι αυτή η ρύθμιση συνταγματική; Σας ρωτά</w:t>
      </w:r>
      <w:r>
        <w:rPr>
          <w:rFonts w:eastAsia="Times New Roman"/>
          <w:szCs w:val="24"/>
        </w:rPr>
        <w:t>ω. Και σε κάθε περίπτωση, τι θέση μπορεί να έχει ένα τέτοιο άρθρο σε ένα ασφαλιστικό νομοσχέδιο; Τέτοιες αλλαγές στις εισφορές που θα πρέπει να πληρώνουν συγκεκριμένες επιχειρήσεις θα πρέπει οπωσδήποτε να γίνονται με ψήφιση αντίστοιχου νόμου και όχι να δίν</w:t>
      </w:r>
      <w:r>
        <w:rPr>
          <w:rFonts w:eastAsia="Times New Roman"/>
          <w:szCs w:val="24"/>
        </w:rPr>
        <w:t xml:space="preserve">εται «λευκή» εξουσιοδότηση στον εκάστοτε Υπουργό. </w:t>
      </w:r>
    </w:p>
    <w:p w14:paraId="10B0CE82" w14:textId="77777777" w:rsidR="009F6C17" w:rsidRDefault="003C1E98">
      <w:pPr>
        <w:spacing w:line="600" w:lineRule="auto"/>
        <w:ind w:firstLine="720"/>
        <w:jc w:val="both"/>
        <w:rPr>
          <w:rFonts w:eastAsia="Times New Roman"/>
          <w:szCs w:val="24"/>
        </w:rPr>
      </w:pPr>
      <w:r>
        <w:rPr>
          <w:rFonts w:eastAsia="Times New Roman"/>
          <w:szCs w:val="24"/>
        </w:rPr>
        <w:t>Επίσης, όσον αφορά το άρθρο 56, οι πόροι του ΕΦΚΑ προέρχονται από τις εισφορές των εργαζομένων. Όμως, από πουθενά δεν προκύπτει η πραγματική κρατική επιχορήγηση. Δηλαδή, λέτε ότι το κράτος εγγυάται τις συν</w:t>
      </w:r>
      <w:r>
        <w:rPr>
          <w:rFonts w:eastAsia="Times New Roman"/>
          <w:szCs w:val="24"/>
        </w:rPr>
        <w:t xml:space="preserve">τάξεις του ελληνικού λαού, αλλά ουσιαστικά αναφέρεστε μόνο στην εθνική σύνταξη. Τι θα γίνει αν οι εισφορές του </w:t>
      </w:r>
      <w:r>
        <w:rPr>
          <w:rFonts w:eastAsia="Times New Roman"/>
          <w:szCs w:val="24"/>
        </w:rPr>
        <w:t>τ</w:t>
      </w:r>
      <w:r>
        <w:rPr>
          <w:rFonts w:eastAsia="Times New Roman"/>
          <w:szCs w:val="24"/>
        </w:rPr>
        <w:t>αμείου δεν επαρκούν; Τι θα γίνει αν ο ΕΦΚΑ δεν έχει χρήματα; Και σε κάθε περίπτωση, τα 384 ευρώ -που είναι η εθνική σύνταξη- δεν είναι στην πραγ</w:t>
      </w:r>
      <w:r>
        <w:rPr>
          <w:rFonts w:eastAsia="Times New Roman"/>
          <w:szCs w:val="24"/>
        </w:rPr>
        <w:t xml:space="preserve">ματικότητα σύνταξη, αλλά ένα επίδομα προνοιακού τύπου. Δηλαδή, μιλάμε για τη σύνταξη πείνας που θα δοθεί στους εξαθλιωμένους Έλληνες. </w:t>
      </w:r>
    </w:p>
    <w:p w14:paraId="10B0CE83"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σωστά! Αυτός που δεν έχει δουλέψει ποτέ του να πάρει ένα προνοιακό επίδομα. Πώς είναι δυνατόν ένας Έλληνας πολίτης πο</w:t>
      </w:r>
      <w:r>
        <w:rPr>
          <w:rFonts w:eastAsia="Times New Roman" w:cs="Times New Roman"/>
          <w:szCs w:val="24"/>
        </w:rPr>
        <w:t xml:space="preserve">υ πλήρωνε τόσα χρόνια υψηλότατες ασφαλιστικές εισφορές της τάξεως των 500 ευρώ το μήνα, να λάβει τελικά μια πενιχρή σύνταξη και όχι ανταποδοτική για τα έτη που έχει πληρώσει; </w:t>
      </w:r>
    </w:p>
    <w:p w14:paraId="10B0CE8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ελάχιστη εγγυημένη σύνταξη είναι 384 ευρώ και ταυτόχρονα ο κύριος Υπουργός την</w:t>
      </w:r>
      <w:r>
        <w:rPr>
          <w:rFonts w:eastAsia="Times New Roman" w:cs="Times New Roman"/>
          <w:szCs w:val="24"/>
        </w:rPr>
        <w:t xml:space="preserve"> τελευταία στιγμή άλλαξε ένα φορολογικό κομμάτι του νομοσχεδίου και πλέον το αφορολόγητο για ένα άγαμο μισθωτό θα είναι μόνο 616 ευρώ το μήνα και μάλιστα αναδρομικά από την 1-1-2016. </w:t>
      </w:r>
    </w:p>
    <w:p w14:paraId="10B0CE8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ρωτώ, κύριε Υπουργέ: Χθες το βράδυ το σκεφτήκατε; Στον ύπνο σας το ε</w:t>
      </w:r>
      <w:r>
        <w:rPr>
          <w:rFonts w:eastAsia="Times New Roman" w:cs="Times New Roman"/>
          <w:szCs w:val="24"/>
        </w:rPr>
        <w:t xml:space="preserve">ίδατε; Ή λειτουργήσατε βάσει σχεδίου; Πού είναι το αίσθημα της κοινωνικής ευθύνης; Μια αριστερή κυβέρνηση που έλεγε ότι ο κατώτατος μισθός θα είναι 751 ευρώ, θα δώσει και τη δέκατη τρίτη σύνταξη. Μάλιστα! Ωραία! </w:t>
      </w:r>
    </w:p>
    <w:p w14:paraId="10B0CE8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Πραγματικά, ποιος Έλληνας πληρώνεται 620 </w:t>
      </w:r>
      <w:r>
        <w:rPr>
          <w:rFonts w:eastAsia="Times New Roman" w:cs="Times New Roman"/>
          <w:szCs w:val="24"/>
        </w:rPr>
        <w:t xml:space="preserve">ευρώ το μήνα και θα μπορεί να ζήσει αξιοπρεπώς, αν ζει μόνος και δεν τον συντηρούν οι γονείς του; Αλλά θα πληρώνουν και οι γονείς του εφορία διότι θα του λέτε μετά ότι έχει τεκμαρτό εισόδημα αφού πληρώνεις νοίκι παραπάνω. Τρέφεσαι κιόλας και ζεις, άρα δεν </w:t>
      </w:r>
      <w:r>
        <w:rPr>
          <w:rFonts w:eastAsia="Times New Roman" w:cs="Times New Roman"/>
          <w:szCs w:val="24"/>
        </w:rPr>
        <w:t xml:space="preserve">είναι 620 ευρώ, συντηρείς και ένα αυτοκίνητο άρα το εισόδημά σου τεκμαρτό είναι παραπάνω. </w:t>
      </w:r>
    </w:p>
    <w:p w14:paraId="10B0CE8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Ο γιος μου όταν ήταν φαντάρος και υπηρέτησε στον Έβρο, επειδή του έχουμε κάνει ένα σπίτι γονική παροχή, πλήρωσα 1.200 ευρώ. Όταν πήγα εγώ στην εφορία, μου είπαν ότι </w:t>
      </w:r>
      <w:r>
        <w:rPr>
          <w:rFonts w:eastAsia="Times New Roman" w:cs="Times New Roman"/>
          <w:szCs w:val="24"/>
        </w:rPr>
        <w:t>αφού έχει ιδιοκατοίκηση και φιλοξενείστε εσείς στο σπίτι του πρέπει να πληρώσει 1.200 ευρώ. Γιατί να πληρώσει 1.200 ευρώ; Μας είχαν και στον Έβρο. Αλλά πλήρωσε 1.200 ευρώ και ήταν άνεργος. Φυσικά, πολύ ωραία.</w:t>
      </w:r>
    </w:p>
    <w:p w14:paraId="10B0CE8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τα 620 ευρώ το μήνα μπορεί να πληρώνει και ε</w:t>
      </w:r>
      <w:r>
        <w:rPr>
          <w:rFonts w:eastAsia="Times New Roman" w:cs="Times New Roman"/>
          <w:szCs w:val="24"/>
        </w:rPr>
        <w:t xml:space="preserve">νοίκιο και τους λογαριασμούς και να πληρώνει φόρους; Όχι. Άρα σε ποια πραγματικότητα ζείτε για να πιστεύετε ότι το να φορολογείτε όλο και περισσότερο τους χαμηλόμισθους είναι λύση και μάλιστα περιμένετε ανάπτυξη; </w:t>
      </w:r>
    </w:p>
    <w:p w14:paraId="10B0CE8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Μήπως πήρατε παράδειγμα από τη Μαρία Αντου</w:t>
      </w:r>
      <w:r>
        <w:rPr>
          <w:rFonts w:eastAsia="Times New Roman" w:cs="Times New Roman"/>
          <w:szCs w:val="24"/>
        </w:rPr>
        <w:t xml:space="preserve">ανέτα; Γιατί όταν ο κόσμος φώναζε απ’ έξω «ψωμί, ψωμί» έλεγε στους αυλικούς έξω από τις Βερσαλλίες «δώστε τους παντεσπάνι». Όμως, μετά τους περίμενε ο δήμιος και τους έβαζε στη λαιμητόμο. </w:t>
      </w:r>
    </w:p>
    <w:p w14:paraId="10B0CE8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Επίσης, αυξάνετε τη φορολόγηση για τις επιχειρήσεις από το 26% στο </w:t>
      </w:r>
      <w:r>
        <w:rPr>
          <w:rFonts w:eastAsia="Times New Roman" w:cs="Times New Roman"/>
          <w:szCs w:val="24"/>
        </w:rPr>
        <w:t xml:space="preserve">29%. Και αυτό σε μια χώρα που οι επιχειρήσεις πεθαίνουν μέρα με τη μέρα. Ουσιαστικά, στοχεύετε στο να σκοτώσετε τη μεσαία επιχειρηματικότητα. Ουσιαστικά είναι μισοπεθαμένοι οι επιχειρηματίες και τους δίνετε μια χαριστική βολή. </w:t>
      </w:r>
    </w:p>
    <w:p w14:paraId="10B0CE8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φέρνω τώρα για παράδειγμ</w:t>
      </w:r>
      <w:r>
        <w:rPr>
          <w:rFonts w:eastAsia="Times New Roman" w:cs="Times New Roman"/>
          <w:szCs w:val="24"/>
        </w:rPr>
        <w:t xml:space="preserve">α –ίσως να παρακολουθήσατε το </w:t>
      </w:r>
      <w:r>
        <w:rPr>
          <w:rFonts w:eastAsia="Times New Roman" w:cs="Times New Roman"/>
          <w:szCs w:val="24"/>
        </w:rPr>
        <w:t>σ</w:t>
      </w:r>
      <w:r>
        <w:rPr>
          <w:rFonts w:eastAsia="Times New Roman" w:cs="Times New Roman"/>
          <w:szCs w:val="24"/>
        </w:rPr>
        <w:t xml:space="preserve">υνέδριο στον </w:t>
      </w:r>
      <w:r>
        <w:rPr>
          <w:rFonts w:eastAsia="Times New Roman" w:cs="Times New Roman"/>
          <w:szCs w:val="24"/>
        </w:rPr>
        <w:t>«</w:t>
      </w:r>
      <w:r>
        <w:rPr>
          <w:rFonts w:eastAsia="Times New Roman" w:cs="Times New Roman"/>
          <w:szCs w:val="24"/>
        </w:rPr>
        <w:t>Αστέρα Παλλάς</w:t>
      </w:r>
      <w:r>
        <w:rPr>
          <w:rFonts w:eastAsia="Times New Roman" w:cs="Times New Roman"/>
          <w:szCs w:val="24"/>
        </w:rPr>
        <w:t>»</w:t>
      </w:r>
      <w:r>
        <w:rPr>
          <w:rFonts w:eastAsia="Times New Roman" w:cs="Times New Roman"/>
          <w:szCs w:val="24"/>
        </w:rPr>
        <w:t>- το</w:t>
      </w:r>
      <w:r>
        <w:rPr>
          <w:rFonts w:eastAsia="Times New Roman" w:cs="Times New Roman"/>
          <w:szCs w:val="24"/>
        </w:rPr>
        <w:t>ν</w:t>
      </w:r>
      <w:r>
        <w:rPr>
          <w:rFonts w:eastAsia="Times New Roman" w:cs="Times New Roman"/>
          <w:szCs w:val="24"/>
        </w:rPr>
        <w:t xml:space="preserve"> σχεδιασμό της </w:t>
      </w:r>
      <w:r>
        <w:rPr>
          <w:rFonts w:eastAsia="Times New Roman" w:cs="Times New Roman"/>
          <w:szCs w:val="24"/>
        </w:rPr>
        <w:t>α</w:t>
      </w:r>
      <w:r>
        <w:rPr>
          <w:rFonts w:eastAsia="Times New Roman" w:cs="Times New Roman"/>
          <w:szCs w:val="24"/>
        </w:rPr>
        <w:t>θηναϊκής Ριβιέρας, η οποία ουσιαστικά μετατρέπεται σε ένα τεράστιο πολυκατάστημα. Αυτό ουσιαστικά θα οδηγήσει με μαθηματική ακρίβεια στην καταστροφή όλων των μικρών επιχει</w:t>
      </w:r>
      <w:r>
        <w:rPr>
          <w:rFonts w:eastAsia="Times New Roman" w:cs="Times New Roman"/>
          <w:szCs w:val="24"/>
        </w:rPr>
        <w:t xml:space="preserve">ρήσεων από το Φάληρο μέχρι το Σούνιο και όλων των όμορων δήμων. Ποιος καταστηματάρχης θα επιβιώσει με 29% φορολόγηση, με 24% ΦΠΑ, με 100% προκαταβολή φόρου και με ασφαλιστικές εισφορές στα ύψη; </w:t>
      </w:r>
    </w:p>
    <w:p w14:paraId="10B0CE8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Προφανώς δεν θα επιβιώσει κα</w:t>
      </w:r>
      <w:r>
        <w:rPr>
          <w:rFonts w:eastAsia="Times New Roman" w:cs="Times New Roman"/>
          <w:szCs w:val="24"/>
        </w:rPr>
        <w:t>μ</w:t>
      </w:r>
      <w:r>
        <w:rPr>
          <w:rFonts w:eastAsia="Times New Roman" w:cs="Times New Roman"/>
          <w:szCs w:val="24"/>
        </w:rPr>
        <w:t>μιά μικρή επιχείρηση και προφανώ</w:t>
      </w:r>
      <w:r>
        <w:rPr>
          <w:rFonts w:eastAsia="Times New Roman" w:cs="Times New Roman"/>
          <w:szCs w:val="24"/>
        </w:rPr>
        <w:t xml:space="preserve">ς τα τεράστια πολυκαταστήματα που θα ανήκουν σε πολυεθνικές θα έχουν τα κεφάλαια να λειτουργήσουν με αυτά που νομοθετείτε, ενώ τα μικρά καταστήματα θα κλείσουν με ταχείες διαδικασίες. </w:t>
      </w:r>
    </w:p>
    <w:p w14:paraId="10B0CE8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Εσείς δεν επιθυμείτε επιχειρηματίες, αλλά μόνο γκαρσόνια και υποτελείς </w:t>
      </w:r>
      <w:r>
        <w:rPr>
          <w:rFonts w:eastAsia="Times New Roman" w:cs="Times New Roman"/>
          <w:szCs w:val="24"/>
        </w:rPr>
        <w:t>στους Ευρωπαίους με το</w:t>
      </w:r>
      <w:r>
        <w:rPr>
          <w:rFonts w:eastAsia="Times New Roman" w:cs="Times New Roman"/>
          <w:szCs w:val="24"/>
        </w:rPr>
        <w:t>ν</w:t>
      </w:r>
      <w:r>
        <w:rPr>
          <w:rFonts w:eastAsia="Times New Roman" w:cs="Times New Roman"/>
          <w:szCs w:val="24"/>
        </w:rPr>
        <w:t xml:space="preserve"> μικρότερο μισθό και με τους μεγαλύτερους φόρους. </w:t>
      </w:r>
    </w:p>
    <w:p w14:paraId="10B0CE8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Μεγαλοοικονόμου χάσατε κάποιο χρόνο στο</w:t>
      </w:r>
      <w:r>
        <w:rPr>
          <w:rFonts w:eastAsia="Times New Roman" w:cs="Times New Roman"/>
          <w:szCs w:val="24"/>
        </w:rPr>
        <w:t>ν</w:t>
      </w:r>
      <w:r>
        <w:rPr>
          <w:rFonts w:eastAsia="Times New Roman" w:cs="Times New Roman"/>
          <w:szCs w:val="24"/>
        </w:rPr>
        <w:t xml:space="preserve"> δρόμο για το Βήμα, αλλά βάλτε επίλογο τώρα. </w:t>
      </w:r>
    </w:p>
    <w:p w14:paraId="10B0CE8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Μισό λεπτό, κύριε Πρόεδρε. </w:t>
      </w:r>
    </w:p>
    <w:p w14:paraId="10B0CE9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Βαρεμένος): </w:t>
      </w:r>
      <w:r>
        <w:rPr>
          <w:rFonts w:eastAsia="Times New Roman" w:cs="Times New Roman"/>
          <w:szCs w:val="24"/>
        </w:rPr>
        <w:t xml:space="preserve">Σας το έδωσα. </w:t>
      </w:r>
    </w:p>
    <w:p w14:paraId="10B0CE9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Και ένα ακόμα παράδειγμα από τον χώρο της χρυσοχοΐας στον οποίο ανήκω και δραστηριοποιούμαι για περισσότερο από σαράντα χρόνια. Ο κλάδος της αργυροχρυσοχοΐας στην πραγματικότητα είναι μια</w:t>
      </w:r>
      <w:r>
        <w:rPr>
          <w:rFonts w:eastAsia="Times New Roman" w:cs="Times New Roman"/>
          <w:szCs w:val="24"/>
        </w:rPr>
        <w:t xml:space="preserve"> εξαίρετη τέχνη που χρονολογείται έξι χιλιάδες χρόνια προ Χριστού. Έχουμε απίστευτα δημιουργήματα αρχαίας χρυσοχοΐας και άπειρα εκθέματα σε όλα τα μουσεία. Να σας πω στη Βεργίνα; Να σας πω τον Μαίανδρο; Να σας πω το δίσκο της Φαιστού που υπάρχουν σε όλα τα</w:t>
      </w:r>
      <w:r>
        <w:rPr>
          <w:rFonts w:eastAsia="Times New Roman" w:cs="Times New Roman"/>
          <w:szCs w:val="24"/>
        </w:rPr>
        <w:t xml:space="preserve"> μουσεία; Η αργυροχρυσοχοΐα ήταν η μεγαλύτερη πηγή συναλλάγματος για τη χώρα μας, μέχρι να μπούμε στη ζώνη του ευρώ ακόμη και τώρα. Αλλά πλέον το 80% των εργαστηρίων έχουν κλείσει. </w:t>
      </w:r>
    </w:p>
    <w:p w14:paraId="10B0CE9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κυρία Μεγαλοοικονόμου. Δεν </w:t>
      </w:r>
      <w:r>
        <w:rPr>
          <w:rFonts w:eastAsia="Times New Roman" w:cs="Times New Roman"/>
          <w:szCs w:val="24"/>
        </w:rPr>
        <w:t xml:space="preserve">θέλω να σας διακόψω τον οίστρο, αλλά πιστέψτε με είναι πάρα πολλοί στην ουρά. </w:t>
      </w:r>
    </w:p>
    <w:p w14:paraId="10B0CE9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Σε ένα λεπτό τελειώνω. </w:t>
      </w:r>
    </w:p>
    <w:p w14:paraId="10B0CE9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θέλω να σας χαλάσω τη διάθεση, αλλά προβλέπω…</w:t>
      </w:r>
    </w:p>
    <w:p w14:paraId="10B0CE9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όχι μας τη φτιάξατε τη διάθεση, αλλά κάν</w:t>
      </w:r>
      <w:r>
        <w:rPr>
          <w:rFonts w:eastAsia="Times New Roman" w:cs="Times New Roman"/>
          <w:szCs w:val="24"/>
        </w:rPr>
        <w:t xml:space="preserve">τε τον επίλογο τώρα. </w:t>
      </w:r>
    </w:p>
    <w:p w14:paraId="10B0CE9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Σας εύχομαι να μην χρειαστεί να χρησιμοποιήσετε τα ελικόπτερα από την οροφή της Βουλής για να γλιτώσετε την κατακραυγή του λαού.</w:t>
      </w:r>
    </w:p>
    <w:p w14:paraId="10B0CE9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B0CE98"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0B0CE9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 xml:space="preserve">αρεμένος):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Ανεξάρτητος Βουλευτής κ. Γρηγοράκος.  </w:t>
      </w:r>
    </w:p>
    <w:p w14:paraId="10B0CE9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Ευχαριστώ πολύ, κύριε Πρόεδρε.</w:t>
      </w:r>
    </w:p>
    <w:p w14:paraId="10B0CE9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χαίρομαι που έχω στα υπουργικά έδρανα όλους τους συναδέλφους, αλλά ιδιαίτερα τον κ. Κατρούγκαλο. Ένας κομμου</w:t>
      </w:r>
      <w:r>
        <w:rPr>
          <w:rFonts w:eastAsia="Times New Roman" w:cs="Times New Roman"/>
          <w:szCs w:val="24"/>
        </w:rPr>
        <w:t xml:space="preserve">νιστής Υπουργός θα ακούσει ένα ποίημα του Καβάφη. Του το αφιερώνω από την καρδιά μου. </w:t>
      </w:r>
    </w:p>
    <w:p w14:paraId="10B0CE9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«Τι συφορά να είσαι καμωμένος για ωραία και μεγάλα έργα και να σε εμποδίζουν ευτελείς συνήθειες και να φεύγεις οδοιπόρος για τα Σούσα», αγαπητέ μου Υπουργέ. </w:t>
      </w:r>
    </w:p>
    <w:p w14:paraId="10B0CE9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Γνωριζόμαστ</w:t>
      </w:r>
      <w:r>
        <w:rPr>
          <w:rFonts w:eastAsia="Times New Roman" w:cs="Times New Roman"/>
          <w:szCs w:val="24"/>
        </w:rPr>
        <w:t xml:space="preserve">ε όλοι. Ειδικά εσείς. Είναι πολύ μικρός ο κόσμος. Μια εξηγησούλα, αγαπητέ μου Γιάννη. </w:t>
      </w:r>
    </w:p>
    <w:p w14:paraId="10B0CE9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Πήρατε την εύκολη λύση. Συμβιβαστήκατε και αποφασίσατε να εγκαταλείψετε όλοι τα όνειρά σας. Δεχόμουν πολύ ωραία τα όνειρα της Αριστεράς και τα θαυμάζω. Αλλά η Αριστερά δ</w:t>
      </w:r>
      <w:r>
        <w:rPr>
          <w:rFonts w:eastAsia="Times New Roman" w:cs="Times New Roman"/>
          <w:szCs w:val="24"/>
        </w:rPr>
        <w:t xml:space="preserve">εν είναι αυτή. Όλα τα εγκατέλειψε. </w:t>
      </w:r>
    </w:p>
    <w:p w14:paraId="10B0CE9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Εμείς, λοιπόν, προεκλογικά και με το φοβερό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Χαρδούβελλη, το οποίο τελικά ήταν πραγματικά όαση, είχαμε πει ότι δεν θα μειώσουμε ούτε μισθούς ούτε συντάξεις. Μάλιστα, πριν ψηφίσουμε το μνημόνιο –μπορώ τώρα να μιλήσω</w:t>
      </w:r>
      <w:r>
        <w:rPr>
          <w:rFonts w:eastAsia="Times New Roman" w:cs="Times New Roman"/>
          <w:szCs w:val="24"/>
        </w:rPr>
        <w:t xml:space="preserve"> γιατί είμαι Ανεξάρτητος Βουλευτής- είχα στείλει μια επιστολή στα όργανα του ΠΑΣΟΚ και στην Πρόεδρο του ΠΑΣΟΚ. Είχα πει: «Η δέσμη των μέτρων που εμπεριέχονται στα προαπαιτούμενα για τη νέα συμφωνία με τους εταίρους και τους δανειστές μας, γνωρίζετε ότι έχε</w:t>
      </w:r>
      <w:r>
        <w:rPr>
          <w:rFonts w:eastAsia="Times New Roman" w:cs="Times New Roman"/>
          <w:szCs w:val="24"/>
        </w:rPr>
        <w:t>ι επιλεγεί χωρίς καμ</w:t>
      </w:r>
      <w:r>
        <w:rPr>
          <w:rFonts w:eastAsia="Times New Roman" w:cs="Times New Roman"/>
          <w:szCs w:val="24"/>
        </w:rPr>
        <w:t>μ</w:t>
      </w:r>
      <w:r>
        <w:rPr>
          <w:rFonts w:eastAsia="Times New Roman" w:cs="Times New Roman"/>
          <w:szCs w:val="24"/>
        </w:rPr>
        <w:t>ία σοβαρή προετοιμασία, χωρίς να διερευνηθούν με προσοχή οι οικονομικές αλλά και κοινωνικές επιπτώσεις τους και πρωτίστως χωρίς να ληφθούν σοβαρά υπ</w:t>
      </w:r>
      <w:r>
        <w:rPr>
          <w:rFonts w:eastAsia="Times New Roman" w:cs="Times New Roman"/>
          <w:szCs w:val="24"/>
        </w:rPr>
        <w:t>’</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οι ιδιαιτερότητες της ελληνικής οικονομίας. Θεωρώ άστοχο τον τρόπο με τον οποίο αντιμετωπίζεται το θέμα της φορολόγησης των αγροτών». Αύγουστος του 2015. </w:t>
      </w:r>
    </w:p>
    <w:p w14:paraId="10B0CEA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Πολλοί από εσάς, αγαπητοί συνάδελφοι, είστε από αγροτικές περιοχές. Είχα πει ότι ο αγροτικός τομέας δεν έχει την απαιτούμενη παραγωγική και οικονομική δραστηριότητα που θα του διασφάλιζε ένα επαρκές επίπεδο διαβίωσης. Εγώ αν κατέβω στις εκλογές την επόμενη</w:t>
      </w:r>
      <w:r>
        <w:rPr>
          <w:rFonts w:eastAsia="Times New Roman" w:cs="Times New Roman"/>
          <w:szCs w:val="24"/>
        </w:rPr>
        <w:t xml:space="preserve"> φορά θα πάρω την ομιλία του αγαπητού μου Υπουργού Γεωργίας και θα τη βάζω.</w:t>
      </w:r>
    </w:p>
    <w:p w14:paraId="10B0CEA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Αυτός ο παραγωγικός τομέας υπολείπεται κατά πολύ των ανεπτυγμένων χωρών της Ευρώπης. Δεν προχώρησε στον αναγκαίο εκσυγχρονισμό. Και έχουμε τις ευθύνες μας κι εμείς. Ήμασταν τόσα χρ</w:t>
      </w:r>
      <w:r>
        <w:rPr>
          <w:rFonts w:eastAsia="Times New Roman" w:cs="Times New Roman"/>
          <w:szCs w:val="24"/>
        </w:rPr>
        <w:t xml:space="preserve">όνια κυβέρνηση. Ούτε διαθέτει την απαραίτητη οργάνωση που θα τον καθιστούσε περισσότερο παραγωγικό και ανταγωνιστικό. </w:t>
      </w:r>
    </w:p>
    <w:p w14:paraId="10B0CEA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«Πιστεύω», έλεγα τότε, «λοιπόν, ότι πρέπει να τεθούν μετ’ επιτάσεως τα μέτρα αυτά και να επαναδιατυπωθούν και να γίνει αναζήτηση ισοδυνάμ</w:t>
      </w:r>
      <w:r>
        <w:rPr>
          <w:rFonts w:eastAsia="Times New Roman" w:cs="Times New Roman"/>
          <w:szCs w:val="24"/>
        </w:rPr>
        <w:t>ων λαμβάνοντας υπ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ότι η αλόγιστη φορολόγηση του αγροτικού κόσμου δεν θα πλήξει μόνο τους ίδιους τους αγρότες. Πρωτίστως θα πλήξει την αγροτική οικονομία, την παραγωγικότητα και την ανταγωνιστικότητά της. Θέλω να γνωρίζετε» -και είχα τα επίχειρα βέβαι</w:t>
      </w:r>
      <w:r>
        <w:rPr>
          <w:rFonts w:eastAsia="Times New Roman" w:cs="Times New Roman"/>
          <w:szCs w:val="24"/>
        </w:rPr>
        <w:t>α μετά- «ότι δεν πρόκειται να συναινέσω στην υιοθέτηση των προτεινόμενων μέτρων. Κι αυτό γιατί προερχόμενος από μια αγροτική περιοχή έχω τη δυνατότητα να κρίνω και να αξιολογήσω αν η συγκεκριμένη πρόταση εξυπηρετεί τις ανάγκες της αγροτικής οικονομίας.</w:t>
      </w:r>
    </w:p>
    <w:p w14:paraId="10B0CEA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ο αγαπητός κ. Τσακαλώτος με τις φοβερές κόκκινες γραμμές και τα κόκκινα σακίδια, είπε το φοβερό: «Τελείωσαν τα άσχημα, έρχονται τα χειρότερα». </w:t>
      </w:r>
    </w:p>
    <w:p w14:paraId="10B0CEA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Σε ένα μήνα εδώ θα είμαστε. Φίλοι θα είμαστε. Καλοί φίλοι θα είμαστε. Εμείς δεν θα πο</w:t>
      </w:r>
      <w:r>
        <w:rPr>
          <w:rFonts w:eastAsia="Times New Roman" w:cs="Times New Roman"/>
          <w:szCs w:val="24"/>
        </w:rPr>
        <w:t xml:space="preserve">ύμε ποτέ για εσάς τίποτα. Ούτε θα σας κατηγορήσουμε για τίποτα. Ούτε για προσκυνημένους, ούτε για το ένα, ούτε για το άλλο. Τίποτα. Αυτά τα μέτρα που περνάτε σήμερα είναι τρομερά. Δε θα μπορείτε να βγείτε πουθενά. </w:t>
      </w:r>
    </w:p>
    <w:p w14:paraId="10B0CEA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Εγώ, λοιπόν, αγαπητέ μου φίλε, συνάδελφε,</w:t>
      </w:r>
      <w:r>
        <w:rPr>
          <w:rFonts w:eastAsia="Times New Roman" w:cs="Times New Roman"/>
          <w:szCs w:val="24"/>
        </w:rPr>
        <w:t xml:space="preserve"> δεν ανέβηκα σ</w:t>
      </w:r>
      <w:r>
        <w:rPr>
          <w:rFonts w:eastAsia="Times New Roman" w:cs="Times New Roman"/>
          <w:szCs w:val="24"/>
        </w:rPr>
        <w:t>ε</w:t>
      </w:r>
      <w:r>
        <w:rPr>
          <w:rFonts w:eastAsia="Times New Roman" w:cs="Times New Roman"/>
          <w:szCs w:val="24"/>
        </w:rPr>
        <w:t xml:space="preserve"> αυτό το Βήμα για να κατακεραυνώσω την φοβερή πολιτική σας. Τα αδιέξοδα που αντιμετώπισε η ελληνική κοινωνία και αντιμετωπίζει με την Κυβέρνησή σας ενάμιση χρόνο τώρα, είναι πρωτόγνωρα. Τι να ξεχωρίσει κανείς; Τι θετικό να βρει; Σε ποιο</w:t>
      </w:r>
      <w:r>
        <w:rPr>
          <w:rFonts w:eastAsia="Times New Roman" w:cs="Times New Roman"/>
          <w:szCs w:val="24"/>
        </w:rPr>
        <w:t>ν</w:t>
      </w:r>
      <w:r>
        <w:rPr>
          <w:rFonts w:eastAsia="Times New Roman" w:cs="Times New Roman"/>
          <w:szCs w:val="24"/>
        </w:rPr>
        <w:t xml:space="preserve"> τομ</w:t>
      </w:r>
      <w:r>
        <w:rPr>
          <w:rFonts w:eastAsia="Times New Roman" w:cs="Times New Roman"/>
          <w:szCs w:val="24"/>
        </w:rPr>
        <w:t xml:space="preserve">έα; Τώρα που θα πάμε με τα μέτρα κάτω, με τη φορολόγηση των αγροτών και των άλλων κοινωνικών ομάδων και με το ασφαλιστικό, τώρα να δούμε πόσα απίδια πιάνει ο σάκος. </w:t>
      </w:r>
    </w:p>
    <w:p w14:paraId="10B0CEA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άριστη σχέση που έχετε με τους Ευρωπαίους εταίρους, βέβαια, περνάει τη μεγαλύτερη δοκιμα</w:t>
      </w:r>
      <w:r>
        <w:rPr>
          <w:rFonts w:eastAsia="Times New Roman" w:cs="Times New Roman"/>
          <w:szCs w:val="24"/>
        </w:rPr>
        <w:t xml:space="preserve">σία από ποτέ. Η Ελλάδα αντιμετωπίζεται σαν το μαύρο πρόβατο. Ολοένα εσείς τη χαρακτηρίζετε ειδική περίπτωση. </w:t>
      </w:r>
    </w:p>
    <w:p w14:paraId="10B0CEA7"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Πρωτοφανή δυστοκία εμφανίζει η αξιολόγηση. Διάβαζα τώρα σε κάποια </w:t>
      </w:r>
      <w:r>
        <w:rPr>
          <w:rFonts w:eastAsia="Times New Roman"/>
          <w:color w:val="000000"/>
          <w:szCs w:val="24"/>
          <w:shd w:val="clear" w:color="auto" w:fill="FFFFFF"/>
          <w:lang w:val="en-US"/>
        </w:rPr>
        <w:t>blogs</w:t>
      </w:r>
      <w:r>
        <w:rPr>
          <w:rFonts w:eastAsia="Times New Roman"/>
          <w:color w:val="000000"/>
          <w:szCs w:val="24"/>
          <w:shd w:val="clear" w:color="auto" w:fill="FFFFFF"/>
        </w:rPr>
        <w:t xml:space="preserve">: «Όνειρο ήταν και έφυγε». </w:t>
      </w:r>
    </w:p>
    <w:p w14:paraId="10B0CEA8"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ψευδεπίγραφη παρέμβαση στο ασφαλιστικό του κ.</w:t>
      </w:r>
      <w:r>
        <w:rPr>
          <w:rFonts w:eastAsia="Times New Roman"/>
          <w:color w:val="000000"/>
          <w:szCs w:val="24"/>
          <w:shd w:val="clear" w:color="auto" w:fill="FFFFFF"/>
        </w:rPr>
        <w:t xml:space="preserve"> Κατρούγκαλου είναι ένα φοβερό μνημείο</w:t>
      </w:r>
      <w:r>
        <w:rPr>
          <w:rFonts w:eastAsia="Times New Roman"/>
          <w:color w:val="000000"/>
          <w:szCs w:val="24"/>
          <w:shd w:val="clear" w:color="auto" w:fill="FFFFFF"/>
        </w:rPr>
        <w:t xml:space="preserve"> πολικαντισμού</w:t>
      </w:r>
      <w:r>
        <w:rPr>
          <w:rFonts w:eastAsia="Times New Roman"/>
          <w:color w:val="000000"/>
          <w:szCs w:val="24"/>
          <w:shd w:val="clear" w:color="auto" w:fill="FFFFFF"/>
        </w:rPr>
        <w:t xml:space="preserve">, μικροπολικής και λαϊκισμού. </w:t>
      </w:r>
    </w:p>
    <w:p w14:paraId="10B0CEA9"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δώσουμε, βέβαια, συγχαρητήρια σε κάποιους δημοσιογράφους, οι οποίοι τουλάχιστον έχουν το θάρρος και βγαίνουν να ενημερώσουν τον ελληνικό λαό. Αλλά θα χαρώ πολύ τους συναδ</w:t>
      </w:r>
      <w:r>
        <w:rPr>
          <w:rFonts w:eastAsia="Times New Roman"/>
          <w:color w:val="000000"/>
          <w:szCs w:val="24"/>
          <w:shd w:val="clear" w:color="auto" w:fill="FFFFFF"/>
        </w:rPr>
        <w:t>έλφους –γιατί ήμουν και εγώ ένας από αυτούς που πήγαινε στα πάνελ-</w:t>
      </w:r>
      <w:r>
        <w:rPr>
          <w:rFonts w:eastAsia="Times New Roman"/>
          <w:color w:val="000000"/>
          <w:szCs w:val="24"/>
          <w:shd w:val="clear" w:color="auto" w:fill="FFFFFF"/>
        </w:rPr>
        <w:t>,</w:t>
      </w:r>
      <w:r>
        <w:rPr>
          <w:rFonts w:eastAsia="Times New Roman"/>
          <w:color w:val="000000"/>
          <w:szCs w:val="24"/>
          <w:shd w:val="clear" w:color="auto" w:fill="FFFFFF"/>
        </w:rPr>
        <w:t xml:space="preserve"> εάν μιλήσουν με τους δημοσιογράφους, οι οποίοι μιλούσαν για το ασφαλιστικό συνέχεια και εξαφανίστηκαν αυτές τις ημέρες. </w:t>
      </w:r>
    </w:p>
    <w:p w14:paraId="10B0CEAA"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ΝΙΚΟΛΑΟΣ ΠΑΠΑΔΟΠΟΥΛΟΣ:</w:t>
      </w:r>
      <w:r>
        <w:rPr>
          <w:rFonts w:eastAsia="Times New Roman"/>
          <w:color w:val="000000"/>
          <w:szCs w:val="24"/>
          <w:shd w:val="clear" w:color="auto" w:fill="FFFFFF"/>
        </w:rPr>
        <w:t xml:space="preserve"> Είναι του ΣΥΡΙΖΑ αυτοί;</w:t>
      </w:r>
    </w:p>
    <w:p w14:paraId="10B0CEAB"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ΛΕΩΝΙΔΑΣ ΓΡΗΓΟΡΑΚΟΣ: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Εγώ είμαι υπέρ των απεργιών και βέβαια υπέρ της πληροφόρησης των Ελλήνων, όλων των πολιτών του κόσμου, γιατί πιστεύω ότι η πληροφόρηση και ειδικά η ενημέρωση είναι ένα κοινωνικό αγαθό. </w:t>
      </w:r>
    </w:p>
    <w:p w14:paraId="10B0CEAC"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Όπως συμβαίνει και με την υγεία, που πιστεύω ότι οι συνάδελφοί μου οι</w:t>
      </w:r>
      <w:r>
        <w:rPr>
          <w:rFonts w:eastAsia="Times New Roman"/>
          <w:color w:val="000000"/>
          <w:szCs w:val="24"/>
          <w:shd w:val="clear" w:color="auto" w:fill="FFFFFF"/>
        </w:rPr>
        <w:t xml:space="preserve"> γιατροί μπορούν να κάνουν απεργία, αλλά σίγουρα οι συνάδελφοί μου κάθονται και στα νοσοκομεία για να γιατρεύουν τους πολίτες. </w:t>
      </w:r>
    </w:p>
    <w:p w14:paraId="10B0CEAD"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Όφειλαν, λοιπόν, να βγαίνουν και κάποια μέσα μαζικής ενημέρωσης και να ενημερώνουν τους πολίτες. Αυτή είναι η άποψή μου. </w:t>
      </w:r>
    </w:p>
    <w:p w14:paraId="10B0CEAE"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Τώρα, </w:t>
      </w:r>
      <w:r>
        <w:rPr>
          <w:rFonts w:eastAsia="Times New Roman"/>
          <w:color w:val="000000"/>
          <w:szCs w:val="24"/>
          <w:shd w:val="clear" w:color="auto" w:fill="FFFFFF"/>
        </w:rPr>
        <w:t>μετά από σαράντα πέντε χρόνια, βλέπω το ΝΑΤΟ εδώ. Μούγκα από όλους σας!</w:t>
      </w:r>
    </w:p>
    <w:p w14:paraId="10B0CEAF"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τον κατάλογο των προβλημάτων, τι να πω; Τα έχουν πει τόσοι συνάδελφοι. Θα ήθελα να πω δ</w:t>
      </w:r>
      <w:r>
        <w:rPr>
          <w:rFonts w:eastAsia="Times New Roman"/>
          <w:color w:val="000000"/>
          <w:szCs w:val="24"/>
          <w:shd w:val="clear" w:color="auto" w:fill="FFFFFF"/>
        </w:rPr>
        <w:t>υ</w:t>
      </w:r>
      <w:r>
        <w:rPr>
          <w:rFonts w:eastAsia="Times New Roman"/>
          <w:color w:val="000000"/>
          <w:szCs w:val="24"/>
          <w:shd w:val="clear" w:color="auto" w:fill="FFFFFF"/>
        </w:rPr>
        <w:t xml:space="preserve">ο πράγματα, τα οποία άπτονται της ηθικής της Αριστεράς: Σχετικά με το </w:t>
      </w:r>
      <w:r>
        <w:rPr>
          <w:rFonts w:eastAsia="Times New Roman"/>
          <w:color w:val="000000"/>
          <w:szCs w:val="24"/>
          <w:shd w:val="clear" w:color="auto" w:fill="FFFFFF"/>
        </w:rPr>
        <w:t>«</w:t>
      </w:r>
      <w:r>
        <w:rPr>
          <w:rFonts w:eastAsia="Times New Roman"/>
          <w:color w:val="000000"/>
          <w:szCs w:val="24"/>
          <w:shd w:val="clear" w:color="auto" w:fill="FFFFFF"/>
        </w:rPr>
        <w:t>πόθεν έσχες</w:t>
      </w:r>
      <w:r>
        <w:rPr>
          <w:rFonts w:eastAsia="Times New Roman"/>
          <w:color w:val="000000"/>
          <w:szCs w:val="24"/>
          <w:shd w:val="clear" w:color="auto" w:fill="FFFFFF"/>
        </w:rPr>
        <w:t>»</w:t>
      </w:r>
      <w:r>
        <w:rPr>
          <w:rFonts w:eastAsia="Times New Roman"/>
          <w:color w:val="000000"/>
          <w:szCs w:val="24"/>
          <w:shd w:val="clear" w:color="auto" w:fill="FFFFFF"/>
        </w:rPr>
        <w:t xml:space="preserve"> των Υπου</w:t>
      </w:r>
      <w:r>
        <w:rPr>
          <w:rFonts w:eastAsia="Times New Roman"/>
          <w:color w:val="000000"/>
          <w:szCs w:val="24"/>
          <w:shd w:val="clear" w:color="auto" w:fill="FFFFFF"/>
        </w:rPr>
        <w:t xml:space="preserve">ργών, θα ήθελα να βγουν και οι δύο Υπουργοί και να ζητήσουν οι ίδιοι την άρση της ασυλίας τους. Αυτό θα σήμαινε Αριστερά για εμένα. Και οι δύο Υπουργοί θα έπρεπε να το κάνουν, όπως και κάποιοι συνάδελφοι Βουλευτές. Όταν τίθεται θέμα </w:t>
      </w:r>
      <w:r>
        <w:rPr>
          <w:rFonts w:eastAsia="Times New Roman"/>
          <w:color w:val="000000"/>
          <w:szCs w:val="24"/>
          <w:shd w:val="clear" w:color="auto" w:fill="FFFFFF"/>
        </w:rPr>
        <w:t>«</w:t>
      </w:r>
      <w:r>
        <w:rPr>
          <w:rFonts w:eastAsia="Times New Roman"/>
          <w:color w:val="000000"/>
          <w:szCs w:val="24"/>
          <w:shd w:val="clear" w:color="auto" w:fill="FFFFFF"/>
        </w:rPr>
        <w:t>πόθεν έσχες</w:t>
      </w:r>
      <w:r>
        <w:rPr>
          <w:rFonts w:eastAsia="Times New Roman"/>
          <w:color w:val="000000"/>
          <w:szCs w:val="24"/>
          <w:shd w:val="clear" w:color="auto" w:fill="FFFFFF"/>
        </w:rPr>
        <w:t>»</w:t>
      </w:r>
      <w:r>
        <w:rPr>
          <w:rFonts w:eastAsia="Times New Roman"/>
          <w:color w:val="000000"/>
          <w:szCs w:val="24"/>
          <w:shd w:val="clear" w:color="auto" w:fill="FFFFFF"/>
        </w:rPr>
        <w:t>, ζητάμε τ</w:t>
      </w:r>
      <w:r>
        <w:rPr>
          <w:rFonts w:eastAsia="Times New Roman"/>
          <w:color w:val="000000"/>
          <w:szCs w:val="24"/>
          <w:shd w:val="clear" w:color="auto" w:fill="FFFFFF"/>
        </w:rPr>
        <w:t xml:space="preserve">ην άρση της ασυλίας μας. </w:t>
      </w:r>
    </w:p>
    <w:p w14:paraId="10B0CEB0"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ΚΑΤΡΟΥΓΚΑΛΟΣ (Υπουργός Εργασίας, Κοινωνικής Ασφάλισης και Κοινωνικής Αλληλεγγύης):</w:t>
      </w:r>
      <w:r>
        <w:rPr>
          <w:rFonts w:eastAsia="Times New Roman"/>
          <w:color w:val="000000"/>
          <w:szCs w:val="24"/>
          <w:shd w:val="clear" w:color="auto" w:fill="FFFFFF"/>
        </w:rPr>
        <w:t xml:space="preserve"> Ευχαρίστως!</w:t>
      </w:r>
    </w:p>
    <w:p w14:paraId="10B0CEB1"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ΛΕΩΝΙΔΑΣ ΓΡΗΓΟΡΑΚΟΣ: </w:t>
      </w:r>
      <w:r>
        <w:rPr>
          <w:rFonts w:eastAsia="Times New Roman"/>
          <w:color w:val="000000"/>
          <w:szCs w:val="24"/>
          <w:shd w:val="clear" w:color="auto" w:fill="FFFFFF"/>
        </w:rPr>
        <w:t>Η Αριστερά που ήξερα εγώ, η Αριστερά των ευαισθησιών, αγαπητέ μου κύριε Υπουργέ</w:t>
      </w:r>
      <w:r>
        <w:rPr>
          <w:rFonts w:eastAsia="Times New Roman"/>
          <w:color w:val="000000"/>
          <w:szCs w:val="24"/>
          <w:shd w:val="clear" w:color="auto" w:fill="FFFFFF"/>
        </w:rPr>
        <w:t>,</w:t>
      </w:r>
      <w:r>
        <w:rPr>
          <w:rFonts w:eastAsia="Times New Roman"/>
          <w:color w:val="000000"/>
          <w:szCs w:val="24"/>
          <w:shd w:val="clear" w:color="auto" w:fill="FFFFFF"/>
        </w:rPr>
        <w:t xml:space="preserve"> και της υψηλής πολιτικής</w:t>
      </w:r>
      <w:r>
        <w:rPr>
          <w:rFonts w:eastAsia="Times New Roman"/>
          <w:color w:val="000000"/>
          <w:szCs w:val="24"/>
          <w:shd w:val="clear" w:color="auto" w:fill="FFFFFF"/>
        </w:rPr>
        <w:t xml:space="preserve"> κουλτούρας είναι παρελθόν για εμένα και για εσάς. </w:t>
      </w:r>
    </w:p>
    <w:p w14:paraId="10B0CEB2"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Ήρθατε στην εξουσία διακηρύσσοντας ότι θα είστε φορέας αλλαγών και ανατροπών για να βγει η Ελλάδα από την κρίση. Η μικρή σας κυβερνητική θητεία αποκαλύπτει απλώς το αντίθετο. </w:t>
      </w:r>
    </w:p>
    <w:p w14:paraId="10B0CEB3"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Μιλήσατε για αξιοκρατία παντ</w:t>
      </w:r>
      <w:r>
        <w:rPr>
          <w:rFonts w:eastAsia="Times New Roman"/>
          <w:color w:val="000000"/>
          <w:szCs w:val="24"/>
          <w:shd w:val="clear" w:color="auto" w:fill="FFFFFF"/>
        </w:rPr>
        <w:t xml:space="preserve">ού και καθαρές θέσεις. Πήρατε τα χαρτιά για τους γιατρούς από το ΚΕΕΛΠΝΟ και κάνατε τις δικές σας καταστάσεις. </w:t>
      </w:r>
    </w:p>
    <w:p w14:paraId="10B0CEB4"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υπάρχουν ανεξάρτητες αρχές για εσάς γιατί ζείτε στον δικό σας μικρόκοσμο. Δεν μπορείτε να αντιληφθείτε τι συμβαίνει γύρω σας ούτε να προβείτ</w:t>
      </w:r>
      <w:r>
        <w:rPr>
          <w:rFonts w:eastAsia="Times New Roman"/>
          <w:color w:val="000000"/>
          <w:szCs w:val="24"/>
          <w:shd w:val="clear" w:color="auto" w:fill="FFFFFF"/>
        </w:rPr>
        <w:t xml:space="preserve">ε στις αναγκαίες προσαρμογές. </w:t>
      </w:r>
    </w:p>
    <w:p w14:paraId="10B0CEB5"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Ξέρετε ποιο είναι το πρόβλημα με εσάς; Ότι δεν έχετε συναίσθηση του τι κάνετε και που είστε. Το κυριότερο από όλα είναι ότι δεν μπορείτε να ανταποκριθείτε στις απαιτήσεις της διακυβέρνησης του τόπου. Γι’ αυτό όσοι προσδοκούν </w:t>
      </w:r>
      <w:r>
        <w:rPr>
          <w:rFonts w:eastAsia="Times New Roman"/>
          <w:color w:val="000000"/>
          <w:szCs w:val="24"/>
          <w:shd w:val="clear" w:color="auto" w:fill="FFFFFF"/>
        </w:rPr>
        <w:t xml:space="preserve">νέες κυβερνητικές πλειοψηφίες μαζί σας και νέες κυβερνήσεις από την υπάρχουσα Βουλή, δεν έχουν πέσει θύματα της αυταπάτης τους, αλλά εκφράζουν μάλλον τον διακαή τους πόθο. </w:t>
      </w:r>
    </w:p>
    <w:p w14:paraId="10B0CEB6"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Εμείς σε αυτό δεν θα είμαστε σύμφωνοι. Πιστεύω ότι οι εκλογές γρήγορα θα δώσουν τη </w:t>
      </w:r>
      <w:r>
        <w:rPr>
          <w:rFonts w:eastAsia="Times New Roman"/>
          <w:color w:val="000000"/>
          <w:szCs w:val="24"/>
          <w:shd w:val="clear" w:color="auto" w:fill="FFFFFF"/>
        </w:rPr>
        <w:t xml:space="preserve">λύση. </w:t>
      </w:r>
    </w:p>
    <w:p w14:paraId="10B0CEB7"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ευχαριστώ πολύ. </w:t>
      </w:r>
    </w:p>
    <w:p w14:paraId="10B0CEB8"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Δημοκρατικής Συμπαράταξης ΠΑΣΟΚ-ΔΗΜΑΡ)</w:t>
      </w:r>
    </w:p>
    <w:p w14:paraId="10B0CEB9"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ΝΙΚΟΛΑΟΣ ΦΙΛΗΣ (Υπουργός Παιδείας, Έρευνας και Θρησκευμάτων):</w:t>
      </w:r>
      <w:r>
        <w:rPr>
          <w:rFonts w:eastAsia="Times New Roman"/>
          <w:color w:val="000000"/>
          <w:szCs w:val="24"/>
          <w:shd w:val="clear" w:color="auto" w:fill="FFFFFF"/>
        </w:rPr>
        <w:t xml:space="preserve"> Ως Νέα Δημοκρατία μιλήσατε τώρα;</w:t>
      </w:r>
    </w:p>
    <w:p w14:paraId="10B0CEBA"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 xml:space="preserve">Τον λόγο έχει ο κ. </w:t>
      </w:r>
      <w:r>
        <w:rPr>
          <w:rFonts w:eastAsia="Times New Roman"/>
          <w:color w:val="000000"/>
          <w:szCs w:val="24"/>
          <w:shd w:val="clear" w:color="auto" w:fill="FFFFFF"/>
        </w:rPr>
        <w:t>Δημήτριος Δημητριάδης από τον ΣΥΡΙΖΑ.</w:t>
      </w:r>
    </w:p>
    <w:p w14:paraId="10B0CEBB"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ΔΗΜΗΤΡΙΟΣ ΔΗΜΗΤΡΙΑΔΗΣ: </w:t>
      </w:r>
      <w:r>
        <w:rPr>
          <w:rFonts w:eastAsia="Times New Roman"/>
          <w:color w:val="000000"/>
          <w:szCs w:val="24"/>
          <w:shd w:val="clear" w:color="auto" w:fill="FFFFFF"/>
        </w:rPr>
        <w:t xml:space="preserve">Κυρίες και κύριοι συνάδελφοι, κύριε Πρόεδρε, κύριοι Υπουργοί, τέσσερις παράμετροι καθορίζουν την ασφαλιστική και  φορολογική πραγματικότητα: </w:t>
      </w:r>
    </w:p>
    <w:p w14:paraId="10B0CEBC"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πρώτη είναι η μείωση του ΑΕΠ κατά 25%, η δεύτερη εί</w:t>
      </w:r>
      <w:r>
        <w:rPr>
          <w:rFonts w:eastAsia="Times New Roman"/>
          <w:color w:val="000000"/>
          <w:szCs w:val="24"/>
          <w:shd w:val="clear" w:color="auto" w:fill="FFFFFF"/>
        </w:rPr>
        <w:t>ναι η μείωση της απασχόλησης με την ανεργία στο 26%, η τρίτη είναι το μεγάλο ποσοστό που επιφορτίζεται ο κρατικός προϋπολογισμός για την ασφαλιστική δαπάνη της τάξεως του 17% και η τέταρτη τα μεγάλα ελλείμματα των ασφαλιστικών ταμείων, τα οποία είναι συνεχ</w:t>
      </w:r>
      <w:r>
        <w:rPr>
          <w:rFonts w:eastAsia="Times New Roman"/>
          <w:color w:val="000000"/>
          <w:szCs w:val="24"/>
          <w:shd w:val="clear" w:color="auto" w:fill="FFFFFF"/>
        </w:rPr>
        <w:t xml:space="preserve">ώς αυξανόμενα. Η πικρή και συνάμα σκληρή αλήθεια είναι πως αυτοί οι δείκτες δομούσαν μια διαρκή πορεία καταστροφής, χωρίς ορατό τέλος, χωρίς πάτο. </w:t>
      </w:r>
    </w:p>
    <w:p w14:paraId="10B0CEBD"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Είμαστε υποχρεωμένοι πρώτα από όλα να παραδεχτούμε πως ο ερχομός μας στη διακυβέρνηση της χώρας φρέναρε αυτό</w:t>
      </w:r>
      <w:r>
        <w:rPr>
          <w:rFonts w:eastAsia="Times New Roman"/>
          <w:color w:val="000000"/>
          <w:szCs w:val="24"/>
          <w:shd w:val="clear" w:color="auto" w:fill="FFFFFF"/>
        </w:rPr>
        <w:t xml:space="preserve">ν τον κατήφορο. Ισχυρίζομαι δηλαδή πως η απαίτηση τεράστιων ποσών –σε δισεκατομμύρια μιλάμε- κατ’ έτος για δανεισμό, σε συνδυασμό με τη ρήτρα μηδενικού ελλείμματος θα συνέχιζαν με δραματικό τρόπο τις οριζόντιες μειώσεις στους μισθούς και τις συντάξεις. </w:t>
      </w:r>
    </w:p>
    <w:p w14:paraId="10B0CEBE"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w:t>
      </w:r>
      <w:r>
        <w:rPr>
          <w:rFonts w:eastAsia="Times New Roman"/>
          <w:color w:val="000000"/>
          <w:szCs w:val="24"/>
          <w:shd w:val="clear" w:color="auto" w:fill="FFFFFF"/>
        </w:rPr>
        <w:t>αχαιτίσαμε αυτή τη δυναμική που με μια φανατική επιμέλεια οι προηγούμενες κυβερνήσεις είχαν δομήσει με μια στατιστική συνέπεια σε βάρος των αδύναμων κοινωνικά τάξεων. Και η δική μας συμφωνία σταμάτησε αυτό το γεγονός.</w:t>
      </w:r>
    </w:p>
    <w:p w14:paraId="10B0CEBF"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Όμως, η πραγματικότητα απαιτεί επιπλέο</w:t>
      </w:r>
      <w:r>
        <w:rPr>
          <w:rFonts w:eastAsia="Times New Roman"/>
          <w:color w:val="000000"/>
          <w:szCs w:val="24"/>
          <w:shd w:val="clear" w:color="auto" w:fill="FFFFFF"/>
        </w:rPr>
        <w:t xml:space="preserve">ν αναγκαίες λύσεις με βάση το πού βρισκόμαστε και ποια εργαλεία διαθέτουμε. Δεν μπορούμε να μένουμε άλλο άπραγοι ουσιαστικά, δεν μπορούμε να μεμψιμοιρούμε για τη χαμένη αθωότητα της </w:t>
      </w:r>
      <w:r>
        <w:rPr>
          <w:rFonts w:eastAsia="Times New Roman"/>
          <w:color w:val="000000"/>
          <w:szCs w:val="24"/>
          <w:shd w:val="clear" w:color="auto" w:fill="FFFFFF"/>
        </w:rPr>
        <w:t>Μ</w:t>
      </w:r>
      <w:r>
        <w:rPr>
          <w:rFonts w:eastAsia="Times New Roman"/>
          <w:color w:val="000000"/>
          <w:szCs w:val="24"/>
          <w:shd w:val="clear" w:color="auto" w:fill="FFFFFF"/>
        </w:rPr>
        <w:t>εταπολίτευσης.</w:t>
      </w:r>
    </w:p>
    <w:p w14:paraId="10B0CEC0" w14:textId="77777777" w:rsidR="009F6C17" w:rsidRDefault="003C1E98">
      <w:pPr>
        <w:spacing w:after="0" w:line="600" w:lineRule="auto"/>
        <w:ind w:firstLine="720"/>
        <w:jc w:val="both"/>
        <w:rPr>
          <w:rFonts w:eastAsia="Times New Roman"/>
          <w:szCs w:val="24"/>
        </w:rPr>
      </w:pPr>
      <w:r>
        <w:rPr>
          <w:rFonts w:eastAsia="Times New Roman"/>
          <w:szCs w:val="24"/>
        </w:rPr>
        <w:t>Από την πρώτη στιγμή υπηρετήσαμε πολιτικές αξιοπρέπειας, πολιτικές χειραφέτησης του κόσμου της εργασίας. Οι πολιτικές που εφαρμόζουμε είναι αποτέλεσμα πρώτα από όλα συγκρούσεων και μετά συμβιβασμών. Δεν είμαστε το κόμμα του συμβιβασμού. Είμαστε το κόμμα το</w:t>
      </w:r>
      <w:r>
        <w:rPr>
          <w:rFonts w:eastAsia="Times New Roman"/>
          <w:szCs w:val="24"/>
        </w:rPr>
        <w:t xml:space="preserve">υ </w:t>
      </w:r>
      <w:r>
        <w:rPr>
          <w:rFonts w:eastAsia="Times New Roman"/>
          <w:szCs w:val="24"/>
        </w:rPr>
        <w:t>«όχι».</w:t>
      </w:r>
      <w:r>
        <w:rPr>
          <w:rFonts w:eastAsia="Times New Roman"/>
          <w:szCs w:val="24"/>
        </w:rPr>
        <w:t xml:space="preserve"> Το φορτίο</w:t>
      </w:r>
      <w:r>
        <w:rPr>
          <w:rFonts w:eastAsia="Times New Roman"/>
          <w:szCs w:val="24"/>
        </w:rPr>
        <w:t xml:space="preserve"> </w:t>
      </w:r>
      <w:r>
        <w:rPr>
          <w:rFonts w:eastAsia="Times New Roman"/>
          <w:szCs w:val="24"/>
        </w:rPr>
        <w:t xml:space="preserve">επομένως για εμάς είναι υπερπολύτιμο και έχουμε απόλυτη συναίσθηση της ιστορικής μας ευθύνης. </w:t>
      </w:r>
    </w:p>
    <w:p w14:paraId="10B0CEC1" w14:textId="77777777" w:rsidR="009F6C17" w:rsidRDefault="003C1E98">
      <w:pPr>
        <w:spacing w:line="600" w:lineRule="auto"/>
        <w:ind w:firstLine="720"/>
        <w:jc w:val="both"/>
        <w:rPr>
          <w:rFonts w:eastAsia="Times New Roman"/>
          <w:szCs w:val="24"/>
        </w:rPr>
      </w:pPr>
      <w:r>
        <w:rPr>
          <w:rFonts w:eastAsia="Times New Roman"/>
          <w:szCs w:val="24"/>
        </w:rPr>
        <w:t>Έτσι το νομοσχέδιο που συζητείται σήμερα στη Βουλή για την κοινωνική ασφάλιση αποτελεί μια ριζοσπαστική μεταρρύθμιση τόσο για την οργάνωση όσο</w:t>
      </w:r>
      <w:r>
        <w:rPr>
          <w:rFonts w:eastAsia="Times New Roman"/>
          <w:szCs w:val="24"/>
        </w:rPr>
        <w:t xml:space="preserve"> και για την λειτουργία του ασφαλιστικού συστήματος, εξασφαλίζοντας επαρκείς συντάξεις για όλους. Επίσης, περιλαμβάνει ένα πλέγμα φορολογικών αλλαγών που αποσκοπούν σε εξορθολογισμό του φορολογικού συστήματος και ταυτόχρονα μειώνει τις αδικίες σε βάρος αυτ</w:t>
      </w:r>
      <w:r>
        <w:rPr>
          <w:rFonts w:eastAsia="Times New Roman"/>
          <w:szCs w:val="24"/>
        </w:rPr>
        <w:t xml:space="preserve">ών που συνήθως πλήρωναν το μάρμαρο στη φορολογία. </w:t>
      </w:r>
    </w:p>
    <w:p w14:paraId="10B0CEC2" w14:textId="77777777" w:rsidR="009F6C17" w:rsidRDefault="003C1E98">
      <w:pPr>
        <w:spacing w:line="600" w:lineRule="auto"/>
        <w:ind w:firstLine="720"/>
        <w:jc w:val="both"/>
        <w:rPr>
          <w:rFonts w:eastAsia="Times New Roman"/>
          <w:szCs w:val="24"/>
        </w:rPr>
      </w:pPr>
      <w:r>
        <w:rPr>
          <w:rFonts w:eastAsia="Times New Roman"/>
          <w:szCs w:val="24"/>
        </w:rPr>
        <w:t>Κορυφαίο παράδειγμα, το οποίο το διασώζουμε, γιατί ακριβώς έχει πληρώσει ένα μεγάλο κομμάτι της κρίσης, είναι παραδείγματος χάρ</w:t>
      </w:r>
      <w:r>
        <w:rPr>
          <w:rFonts w:eastAsia="Times New Roman"/>
          <w:szCs w:val="24"/>
        </w:rPr>
        <w:t>ιν</w:t>
      </w:r>
      <w:r>
        <w:rPr>
          <w:rFonts w:eastAsia="Times New Roman"/>
          <w:szCs w:val="24"/>
        </w:rPr>
        <w:t xml:space="preserve"> αυτοί οι οποίοι είχαν μέχρι σήμερα εισοδήματα 22.000 ευρώ με 42.000 ευρώ. Η</w:t>
      </w:r>
      <w:r>
        <w:rPr>
          <w:rFonts w:eastAsia="Times New Roman"/>
          <w:szCs w:val="24"/>
        </w:rPr>
        <w:t xml:space="preserve"> κεντρική φιλοσοφία της πρότασής μας είναι να ευνοηθούν πάρα πολύ πράγματι με έναν ταξικό υπολογισμό και μεροληψία τα ιδιαίτερα χαμηλά εισοδήματα, να ευνοηθούν λιγότερο τα μικρά εισοδήματα και τα μικρομεσαία, να επιβαρυνθούν λίγο τα μεσαία και πολύ περισσό</w:t>
      </w:r>
      <w:r>
        <w:rPr>
          <w:rFonts w:eastAsia="Times New Roman"/>
          <w:szCs w:val="24"/>
        </w:rPr>
        <w:t>τερο τα υψηλότερα. Δεν μιλάμε για πλούσιους, μιλάμε απλά για αυτούς που μπορεί να πληρώσουν το κάτι παραπάνω.</w:t>
      </w:r>
    </w:p>
    <w:p w14:paraId="10B0CEC3" w14:textId="77777777" w:rsidR="009F6C17" w:rsidRDefault="003C1E98">
      <w:pPr>
        <w:spacing w:line="600" w:lineRule="auto"/>
        <w:ind w:firstLine="720"/>
        <w:jc w:val="both"/>
        <w:rPr>
          <w:rFonts w:eastAsia="Times New Roman"/>
          <w:szCs w:val="24"/>
        </w:rPr>
      </w:pPr>
      <w:r>
        <w:rPr>
          <w:rFonts w:eastAsia="Times New Roman"/>
          <w:szCs w:val="24"/>
        </w:rPr>
        <w:t>Αλλάζει λοιπόν το σύστημα κοινωνικής ασφάλισης από ένα σύστημα προνομίων και πελατειακών σχέσεων, που ήταν ταυτισμένο με ανισότητες, προνόμια, πολ</w:t>
      </w:r>
      <w:r>
        <w:rPr>
          <w:rFonts w:eastAsia="Times New Roman"/>
          <w:szCs w:val="24"/>
        </w:rPr>
        <w:t>υνομία, ταλαιπωρία, ανεπάρκεια και διακρίσεις, σε ένα καθολικά αναδιανεμητικό σύστημα με ισονομία και δικαιοσύνη, με ενιαίους ισότιμους κανόνες και αρχές για όλους, με σεβασμό στον ασφαλισμένο, εξασφάλιση επάρκειας των συντάξεων και ποσοστά αναπλήρωσης που</w:t>
      </w:r>
      <w:r>
        <w:rPr>
          <w:rFonts w:eastAsia="Times New Roman"/>
          <w:szCs w:val="24"/>
        </w:rPr>
        <w:t xml:space="preserve"> συμβάλλουν στην καταπολέμηση της φτώχειας και στην εξασφάλιση ενός αξιοπρεπούς επιπέδου διαβίωσης για όλους, μα όλους τους ηλικιωμένους.</w:t>
      </w:r>
    </w:p>
    <w:p w14:paraId="10B0CEC4" w14:textId="77777777" w:rsidR="009F6C17" w:rsidRDefault="003C1E98">
      <w:pPr>
        <w:spacing w:line="600" w:lineRule="auto"/>
        <w:ind w:firstLine="720"/>
        <w:jc w:val="both"/>
        <w:rPr>
          <w:rFonts w:eastAsia="Times New Roman"/>
          <w:szCs w:val="24"/>
        </w:rPr>
      </w:pPr>
      <w:r>
        <w:rPr>
          <w:rFonts w:eastAsia="Times New Roman"/>
          <w:szCs w:val="24"/>
        </w:rPr>
        <w:t>Επιτρέψτε μου στο σημείο αυτό να κάνω μια σύντομη αναφορά στο τι γινόταν μέχρι σήμερα. Οι πρώην Υπουργοί Εργασίας εξαφ</w:t>
      </w:r>
      <w:r>
        <w:rPr>
          <w:rFonts w:eastAsia="Times New Roman"/>
          <w:szCs w:val="24"/>
        </w:rPr>
        <w:t xml:space="preserve">άνισαν μαζί με τα δικαιώματα και αυτή την ίδια την έννοια της εργασίας. Και η θρασύτητά τους σε αυτό το σημείο είναι το λιγότερο, διότι αμετανόητοι επιμένουν στην ίδια ιστορία, στην ίδια διήγηση περί δήθεν επιτυχίας, πως δήθεν είχαν ισορροπήσει το σύστημα </w:t>
      </w:r>
      <w:r>
        <w:rPr>
          <w:rFonts w:eastAsia="Times New Roman"/>
          <w:szCs w:val="24"/>
        </w:rPr>
        <w:t xml:space="preserve">και μαζέψαν τα ελλείματα. </w:t>
      </w:r>
    </w:p>
    <w:p w14:paraId="10B0CEC5" w14:textId="77777777" w:rsidR="009F6C17" w:rsidRDefault="003C1E98">
      <w:pPr>
        <w:spacing w:line="600" w:lineRule="auto"/>
        <w:ind w:firstLine="720"/>
        <w:jc w:val="both"/>
        <w:rPr>
          <w:rFonts w:eastAsia="Times New Roman"/>
          <w:szCs w:val="24"/>
        </w:rPr>
      </w:pPr>
      <w:r>
        <w:rPr>
          <w:rFonts w:eastAsia="Times New Roman"/>
          <w:szCs w:val="24"/>
        </w:rPr>
        <w:t>Τα ελλείματα, όμως, απαιτούσαν αύξηση της κάλυψης των κρατικών δαπανών κατά 405%, η αγροτική σύνταξη σε λίγα χρόνια θα μηδενιζόταν, το ΕΚΑΣ από το καλοκαίρι επέμεναν να καταργηθεί, γιατί συμφωνούσαν με το πρόγραμμα Γιούνκερ και η</w:t>
      </w:r>
      <w:r>
        <w:rPr>
          <w:rFonts w:eastAsia="Times New Roman"/>
          <w:szCs w:val="24"/>
        </w:rPr>
        <w:t xml:space="preserve"> ρήτρα μηδενικού ελλείματος οδηγούσε –και οδηγεί- τα </w:t>
      </w:r>
      <w:r>
        <w:rPr>
          <w:rFonts w:eastAsia="Times New Roman"/>
          <w:szCs w:val="24"/>
        </w:rPr>
        <w:t>τ</w:t>
      </w:r>
      <w:r>
        <w:rPr>
          <w:rFonts w:eastAsia="Times New Roman"/>
          <w:szCs w:val="24"/>
        </w:rPr>
        <w:t>αμεία σε περαιτέρω ασφυξία και άρα σημαντικές περικοπές.</w:t>
      </w:r>
    </w:p>
    <w:p w14:paraId="10B0CEC6" w14:textId="77777777" w:rsidR="009F6C17" w:rsidRDefault="003C1E98">
      <w:pPr>
        <w:spacing w:line="600" w:lineRule="auto"/>
        <w:ind w:firstLine="720"/>
        <w:jc w:val="both"/>
        <w:rPr>
          <w:rFonts w:eastAsia="Times New Roman"/>
          <w:szCs w:val="24"/>
        </w:rPr>
      </w:pPr>
      <w:r w:rsidRPr="0079328B">
        <w:rPr>
          <w:rFonts w:eastAsia="Times New Roman"/>
          <w:color w:val="000000" w:themeColor="text1"/>
          <w:szCs w:val="24"/>
        </w:rPr>
        <w:t xml:space="preserve">Με αυτή την τακτική τους τα Ασφαλιστικά Ταμεία χωρίς κανένα σχέδιο </w:t>
      </w:r>
      <w:r>
        <w:rPr>
          <w:rFonts w:eastAsia="Times New Roman"/>
          <w:szCs w:val="24"/>
        </w:rPr>
        <w:t>διάσωσής τους μετατράπηκαν σε μηχανισμούς παραγωγής ελλειμάτων και στηρίζονταν</w:t>
      </w:r>
      <w:r>
        <w:rPr>
          <w:rFonts w:eastAsia="Times New Roman"/>
          <w:szCs w:val="24"/>
        </w:rPr>
        <w:t xml:space="preserve"> στην απευθείας βοήθεια από το κράτος και τον κρατικό προϋπολογισμό</w:t>
      </w:r>
      <w:r>
        <w:rPr>
          <w:rFonts w:eastAsia="Times New Roman"/>
          <w:szCs w:val="24"/>
        </w:rPr>
        <w:t>,</w:t>
      </w:r>
      <w:r>
        <w:rPr>
          <w:rFonts w:eastAsia="Times New Roman"/>
          <w:szCs w:val="24"/>
        </w:rPr>
        <w:t xml:space="preserve"> για να εξυπηρετούν τις υποχρεώσεις τους προς τους συνταξιούχους.</w:t>
      </w:r>
    </w:p>
    <w:p w14:paraId="10B0CEC7" w14:textId="77777777" w:rsidR="009F6C17" w:rsidRDefault="003C1E98">
      <w:pPr>
        <w:spacing w:line="600" w:lineRule="auto"/>
        <w:ind w:firstLine="720"/>
        <w:jc w:val="both"/>
        <w:rPr>
          <w:rFonts w:eastAsia="Times New Roman"/>
          <w:szCs w:val="24"/>
        </w:rPr>
      </w:pPr>
      <w:r>
        <w:rPr>
          <w:rFonts w:eastAsia="Times New Roman"/>
          <w:szCs w:val="24"/>
        </w:rPr>
        <w:t xml:space="preserve">Το 2000 η επιχορήγηση του κράτους προς τα </w:t>
      </w:r>
      <w:r>
        <w:rPr>
          <w:rFonts w:eastAsia="Times New Roman"/>
          <w:szCs w:val="24"/>
        </w:rPr>
        <w:t>τ</w:t>
      </w:r>
      <w:r>
        <w:rPr>
          <w:rFonts w:eastAsia="Times New Roman"/>
          <w:szCs w:val="24"/>
        </w:rPr>
        <w:t>αμεία ήταν 5 δισεκατομμύρια, περίπου, το 2009 ήταν 17 δισεκατομμύρια. Οι περικο</w:t>
      </w:r>
      <w:r>
        <w:rPr>
          <w:rFonts w:eastAsia="Times New Roman"/>
          <w:szCs w:val="24"/>
        </w:rPr>
        <w:t xml:space="preserve">πές των μνημονίων φάνηκε για μια στιγμή να εξορθολογίζουν το σύστημα, όμως οι εσωτερικές ανισότητες παρέμειναν, γιατί οι συντάξεις δεν υπολογίστηκαν εκ νέου, όπως και θα έπρεπε. </w:t>
      </w:r>
    </w:p>
    <w:p w14:paraId="10B0CEC8" w14:textId="77777777" w:rsidR="009F6C17" w:rsidRDefault="003C1E98">
      <w:pPr>
        <w:spacing w:line="600" w:lineRule="auto"/>
        <w:ind w:firstLine="720"/>
        <w:jc w:val="both"/>
        <w:rPr>
          <w:rFonts w:eastAsia="Times New Roman"/>
          <w:szCs w:val="24"/>
        </w:rPr>
      </w:pPr>
      <w:r>
        <w:rPr>
          <w:rFonts w:eastAsia="Times New Roman"/>
          <w:szCs w:val="24"/>
        </w:rPr>
        <w:t>Έτσι</w:t>
      </w:r>
      <w:r>
        <w:rPr>
          <w:rFonts w:eastAsia="Times New Roman"/>
          <w:szCs w:val="24"/>
        </w:rPr>
        <w:t>,</w:t>
      </w:r>
      <w:r>
        <w:rPr>
          <w:rFonts w:eastAsia="Times New Roman"/>
          <w:szCs w:val="24"/>
        </w:rPr>
        <w:t xml:space="preserve"> πέντε χρόνια μνημονιακών περικοπών μείωσαν τη δαπάνη, αλλά μόνο κατά 6%</w:t>
      </w:r>
      <w:r>
        <w:rPr>
          <w:rFonts w:eastAsia="Times New Roman"/>
          <w:szCs w:val="24"/>
        </w:rPr>
        <w:t>, γιατί αφ</w:t>
      </w:r>
      <w:r>
        <w:rPr>
          <w:rFonts w:eastAsia="Times New Roman"/>
          <w:szCs w:val="24"/>
        </w:rPr>
        <w:t xml:space="preserve">’ </w:t>
      </w:r>
      <w:r>
        <w:rPr>
          <w:rFonts w:eastAsia="Times New Roman"/>
          <w:szCs w:val="24"/>
        </w:rPr>
        <w:t xml:space="preserve">ενός δεν έφεραν τα αποτελέσματα που προσδοκούσαν οι εμπνευστές τους και δευτερευόντως οδήγησαν έναν σημαντικό </w:t>
      </w:r>
      <w:r>
        <w:rPr>
          <w:rFonts w:eastAsia="Times New Roman"/>
          <w:szCs w:val="24"/>
        </w:rPr>
        <w:t>αριθμό</w:t>
      </w:r>
      <w:r>
        <w:rPr>
          <w:rFonts w:eastAsia="Times New Roman"/>
          <w:szCs w:val="24"/>
        </w:rPr>
        <w:t xml:space="preserve"> εργαζομένων σε </w:t>
      </w:r>
      <w:r>
        <w:rPr>
          <w:rFonts w:eastAsia="Times New Roman"/>
          <w:szCs w:val="24"/>
        </w:rPr>
        <w:t>δ</w:t>
      </w:r>
      <w:r>
        <w:rPr>
          <w:rFonts w:eastAsia="Times New Roman"/>
          <w:szCs w:val="24"/>
        </w:rPr>
        <w:t xml:space="preserve">ημόσιο, ΔΕΚΟ και τράπεζες σε φυγή από την εργασία. </w:t>
      </w:r>
    </w:p>
    <w:p w14:paraId="10B0CEC9" w14:textId="77777777" w:rsidR="009F6C17" w:rsidRDefault="003C1E98">
      <w:pPr>
        <w:spacing w:line="600" w:lineRule="auto"/>
        <w:ind w:firstLine="720"/>
        <w:jc w:val="both"/>
        <w:rPr>
          <w:rFonts w:eastAsia="Times New Roman"/>
          <w:szCs w:val="24"/>
        </w:rPr>
      </w:pPr>
      <w:r>
        <w:rPr>
          <w:rFonts w:eastAsia="Times New Roman"/>
          <w:szCs w:val="24"/>
        </w:rPr>
        <w:t>Το κόστος αυτό, λοιπόν, δεν μπορούμε να απαιτούμε να το σηκ</w:t>
      </w:r>
      <w:r>
        <w:rPr>
          <w:rFonts w:eastAsia="Times New Roman"/>
          <w:szCs w:val="24"/>
        </w:rPr>
        <w:t xml:space="preserve">ώσουν και πάλι οι χαμηλοσυνταξιούχοι του ΙΚΑ και του ΟΑΕΕ. Πρέπει να επιδιώξουμε και την αλληλεγγύη και τη δικαιοσύνη εντός των ίδιων κλάδων των </w:t>
      </w:r>
      <w:r>
        <w:rPr>
          <w:rFonts w:eastAsia="Times New Roman"/>
          <w:szCs w:val="24"/>
        </w:rPr>
        <w:t>τ</w:t>
      </w:r>
      <w:r>
        <w:rPr>
          <w:rFonts w:eastAsia="Times New Roman"/>
          <w:szCs w:val="24"/>
        </w:rPr>
        <w:t>αμείων. Πρέπει πρώτα από όλα να ακολουθήσουμε την επιταγή του Συντάγματος εφαρμόζοντας την αρχή της ισονομίας.</w:t>
      </w:r>
    </w:p>
    <w:p w14:paraId="10B0CECA" w14:textId="77777777" w:rsidR="009F6C17" w:rsidRDefault="003C1E98">
      <w:pPr>
        <w:spacing w:line="600" w:lineRule="auto"/>
        <w:ind w:firstLine="720"/>
        <w:jc w:val="both"/>
        <w:rPr>
          <w:rFonts w:eastAsia="Times New Roman"/>
          <w:szCs w:val="24"/>
        </w:rPr>
      </w:pPr>
      <w:r>
        <w:rPr>
          <w:rFonts w:eastAsia="Times New Roman"/>
          <w:szCs w:val="24"/>
        </w:rPr>
        <w:t>Θα ήθελα να εστιάσω στους επτά βασικούς πυλώνες του παρόντος σχεδίου νόμου. Πρώτα θα αναφερθώ στη σταδιακή εκκαθάριση του ΕΚΑΣ. Παρ</w:t>
      </w:r>
      <w:r>
        <w:rPr>
          <w:rFonts w:eastAsia="Times New Roman"/>
          <w:szCs w:val="24"/>
        </w:rPr>
        <w:t xml:space="preserve">’ </w:t>
      </w:r>
      <w:r>
        <w:rPr>
          <w:rFonts w:eastAsia="Times New Roman"/>
          <w:szCs w:val="24"/>
        </w:rPr>
        <w:t>όλο που το καλοκαίρι στο πρόγραμμα Γιούνκερ όλη η Αντιπολίτευση μας έλεγε: «</w:t>
      </w:r>
      <w:r>
        <w:rPr>
          <w:rFonts w:eastAsia="Times New Roman"/>
          <w:szCs w:val="24"/>
        </w:rPr>
        <w:t>ν</w:t>
      </w:r>
      <w:r>
        <w:rPr>
          <w:rFonts w:eastAsia="Times New Roman"/>
          <w:szCs w:val="24"/>
        </w:rPr>
        <w:t>αι, να το ψηφίσουμε, διότι είναι απαραίτητο»,</w:t>
      </w:r>
      <w:r>
        <w:rPr>
          <w:rFonts w:eastAsia="Times New Roman"/>
          <w:szCs w:val="24"/>
        </w:rPr>
        <w:t xml:space="preserve"> εμείς το διατηρήσαμε με σταδιακή απομείωση μέχρι το 2019 και ταυτόχρονα σε συνδυασμό με την εθνική βασική σύνταξη που θεσμοθετούμε, λύνουμε το στρατηγικό πρόβλημα σε αυτό το ζήτημα στους χαμηλόμισθους συνταξιούχους. </w:t>
      </w:r>
    </w:p>
    <w:p w14:paraId="10B0CECB" w14:textId="77777777" w:rsidR="009F6C17" w:rsidRDefault="003C1E98">
      <w:pPr>
        <w:spacing w:line="600" w:lineRule="auto"/>
        <w:ind w:firstLine="720"/>
        <w:jc w:val="both"/>
        <w:rPr>
          <w:rFonts w:eastAsia="Times New Roman"/>
          <w:szCs w:val="24"/>
        </w:rPr>
      </w:pPr>
      <w:r>
        <w:rPr>
          <w:rFonts w:eastAsia="Times New Roman"/>
          <w:szCs w:val="24"/>
        </w:rPr>
        <w:t xml:space="preserve">Στις επικουρικές το νομοσχέδιο ορίζει </w:t>
      </w:r>
      <w:r>
        <w:rPr>
          <w:rFonts w:eastAsia="Times New Roman"/>
          <w:szCs w:val="24"/>
        </w:rPr>
        <w:t>πως σε περίπτωση ελλείματος ενεργοποιείται ένας αυτόματος μηχανισμός εξισορρόπησης, ο οποίος αποκλείει κάθε αναπροσαρμογή των συντάξεων. Επίσης οποιαδήποτε αναπροσαρμογή αποκλείεται να περάσει τον φραγμό των 1.300 ευρώ μ</w:t>
      </w:r>
      <w:r>
        <w:rPr>
          <w:rFonts w:eastAsia="Times New Roman"/>
          <w:szCs w:val="24"/>
        </w:rPr>
        <w:t>ε</w:t>
      </w:r>
      <w:r>
        <w:rPr>
          <w:rFonts w:eastAsia="Times New Roman"/>
          <w:szCs w:val="24"/>
        </w:rPr>
        <w:t xml:space="preserve">ικτά. </w:t>
      </w:r>
    </w:p>
    <w:p w14:paraId="10B0CECC" w14:textId="77777777" w:rsidR="009F6C17" w:rsidRDefault="003C1E98">
      <w:pPr>
        <w:spacing w:line="600" w:lineRule="auto"/>
        <w:ind w:firstLine="720"/>
        <w:jc w:val="both"/>
        <w:rPr>
          <w:rFonts w:eastAsia="Times New Roman" w:cs="Times New Roman"/>
          <w:szCs w:val="24"/>
        </w:rPr>
      </w:pPr>
      <w:r>
        <w:rPr>
          <w:rFonts w:eastAsia="Times New Roman"/>
          <w:szCs w:val="24"/>
        </w:rPr>
        <w:t xml:space="preserve">Στις αναπηρικές δεν κάνουμε </w:t>
      </w:r>
      <w:r>
        <w:rPr>
          <w:rFonts w:eastAsia="Times New Roman"/>
          <w:szCs w:val="24"/>
        </w:rPr>
        <w:t>καμμία αλλαγή, το αφήνουμε ως έχει δεχόμενοι και συμφωνώντας πως μέχρι τις 31</w:t>
      </w:r>
      <w:r>
        <w:rPr>
          <w:rFonts w:eastAsia="Times New Roman"/>
          <w:szCs w:val="24"/>
        </w:rPr>
        <w:t xml:space="preserve"> Δεκεμβρίου</w:t>
      </w:r>
      <w:r>
        <w:rPr>
          <w:rFonts w:eastAsia="Times New Roman"/>
          <w:szCs w:val="24"/>
        </w:rPr>
        <w:t xml:space="preserve"> μαζί με το αναπηρικό κίνημα θα διαμορφώσουμε το νέο τοπίο.</w:t>
      </w:r>
    </w:p>
    <w:p w14:paraId="10B0CEC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επιβαρύνσεις από τις εισφορές για τους μισθωτούς: Δεν υπάρχει σχεδόν κα</w:t>
      </w:r>
      <w:r>
        <w:rPr>
          <w:rFonts w:eastAsia="Times New Roman" w:cs="Times New Roman"/>
          <w:szCs w:val="24"/>
        </w:rPr>
        <w:t>μ</w:t>
      </w:r>
      <w:r>
        <w:rPr>
          <w:rFonts w:eastAsia="Times New Roman" w:cs="Times New Roman"/>
          <w:szCs w:val="24"/>
        </w:rPr>
        <w:t>μία επιβάρυνση, πέραν του 0,5% γι</w:t>
      </w:r>
      <w:r>
        <w:rPr>
          <w:rFonts w:eastAsia="Times New Roman" w:cs="Times New Roman"/>
          <w:szCs w:val="24"/>
        </w:rPr>
        <w:t>α την εισφορά στην επικουρική. Για τους ελεύθερους επαγγελματίες οι εισφορές αφαιρούνται από το μεικτό εισόδημα κατ’ αρχάς, δεύτερον</w:t>
      </w:r>
      <w:r>
        <w:rPr>
          <w:rFonts w:eastAsia="Times New Roman" w:cs="Times New Roman"/>
          <w:szCs w:val="24"/>
        </w:rPr>
        <w:t>,</w:t>
      </w:r>
      <w:r>
        <w:rPr>
          <w:rFonts w:eastAsia="Times New Roman" w:cs="Times New Roman"/>
          <w:szCs w:val="24"/>
        </w:rPr>
        <w:t xml:space="preserve"> το 81% των αυτοαπασχολουμένων και το 70% των επαγγελματοβιοτεχνών δεν θα έχει κα</w:t>
      </w:r>
      <w:r>
        <w:rPr>
          <w:rFonts w:eastAsia="Times New Roman" w:cs="Times New Roman"/>
          <w:szCs w:val="24"/>
        </w:rPr>
        <w:t>μ</w:t>
      </w:r>
      <w:r>
        <w:rPr>
          <w:rFonts w:eastAsia="Times New Roman" w:cs="Times New Roman"/>
          <w:szCs w:val="24"/>
        </w:rPr>
        <w:t>μία επιβάρυνση λόγω της σύνδεσης των εισφ</w:t>
      </w:r>
      <w:r>
        <w:rPr>
          <w:rFonts w:eastAsia="Times New Roman" w:cs="Times New Roman"/>
          <w:szCs w:val="24"/>
        </w:rPr>
        <w:t xml:space="preserve">ορών με το φορολογητέο εισόδημα. </w:t>
      </w:r>
    </w:p>
    <w:p w14:paraId="10B0CEC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B0CEC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σας παρακαλώ. </w:t>
      </w:r>
    </w:p>
    <w:p w14:paraId="10B0CED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σημαντικό πως για όλα αυτά εγγυάται το κράτος και η ρήτρα του μηδενικού ελλείμματος αντικαθ</w:t>
      </w:r>
      <w:r>
        <w:rPr>
          <w:rFonts w:eastAsia="Times New Roman" w:cs="Times New Roman"/>
          <w:szCs w:val="24"/>
        </w:rPr>
        <w:t xml:space="preserve">ίσταται από τη ρήτρα ανάπτυξης, όπου προβλέπει μόνο από δω και πέρα αυξήσεις. Ταυτοχρόνως εξορθολογίζουμε το σύστημα φτιάχνοντας έναν ενιαίο φορέα. </w:t>
      </w:r>
    </w:p>
    <w:p w14:paraId="10B0CED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συνοψίζοντας πως η ασφαλιστική μεταρρύθμισή μας αποτελεί τη βάση βιωσι</w:t>
      </w:r>
      <w:r>
        <w:rPr>
          <w:rFonts w:eastAsia="Times New Roman" w:cs="Times New Roman"/>
          <w:szCs w:val="24"/>
        </w:rPr>
        <w:t>μότητας για δίκαιο και ισόνομο μοίρασμα της σημερινής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μικρότερης πίτας. Είναι το πρώτο μεγάλο βήμα στη διακυβέρνησή μας για βιώσιμο και αποδοτικό σύστημα αναδιανομής του πλούτου. Το επόμενο βήμα, όμως, είναι η θεσμική θωράκιση που θα εγγυάται μι</w:t>
      </w:r>
      <w:r>
        <w:rPr>
          <w:rFonts w:eastAsia="Times New Roman" w:cs="Times New Roman"/>
          <w:szCs w:val="24"/>
        </w:rPr>
        <w:t xml:space="preserve">α σύντομη, έντιμη και ασφαλή αξιόπιστη διαχείριση του δημοσιονομικού και των χρημάτων του εργαζόμενου λαού με διαφάνεια και κοινωνικό έλεγχο. </w:t>
      </w:r>
    </w:p>
    <w:p w14:paraId="10B0CED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συνάδελφε, κλείστε. </w:t>
      </w:r>
    </w:p>
    <w:p w14:paraId="10B0CED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Ένα μέλλον που θα το κρατά στα</w:t>
      </w:r>
      <w:r>
        <w:rPr>
          <w:rFonts w:eastAsia="Times New Roman" w:cs="Times New Roman"/>
          <w:szCs w:val="24"/>
        </w:rPr>
        <w:t xml:space="preserve"> χέρια του ο κόσμος της εργασίας και οι πολιτικοί του εκφραστές. </w:t>
      </w:r>
    </w:p>
    <w:p w14:paraId="10B0CED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w:t>
      </w:r>
    </w:p>
    <w:p w14:paraId="10B0CED5"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ED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10B0CED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Δένδιας από τη Νέα Δημοκρατία. </w:t>
      </w:r>
    </w:p>
    <w:p w14:paraId="10B0CED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Άκουσα με κατανόηση των προλαλήσαντα συνάδελφο</w:t>
      </w:r>
      <w:r>
        <w:rPr>
          <w:rFonts w:eastAsia="Times New Roman" w:cs="Times New Roman"/>
          <w:szCs w:val="24"/>
        </w:rPr>
        <w:t>,</w:t>
      </w:r>
      <w:r>
        <w:rPr>
          <w:rFonts w:eastAsia="Times New Roman" w:cs="Times New Roman"/>
          <w:szCs w:val="24"/>
        </w:rPr>
        <w:t xml:space="preserve"> να διακηρύσσει υπερηφάνως απ’ αυτό το Βήμα «είμαστε το κόμμα του όχι» και εκλαμβάνω ότι θα είχε εκπαιδευτική άδεια τους τελευταίους δώδεκα μήνες</w:t>
      </w:r>
      <w:r>
        <w:rPr>
          <w:rFonts w:eastAsia="Times New Roman" w:cs="Times New Roman"/>
          <w:szCs w:val="24"/>
        </w:rPr>
        <w:t>!</w:t>
      </w:r>
      <w:r>
        <w:rPr>
          <w:rFonts w:eastAsia="Times New Roman" w:cs="Times New Roman"/>
          <w:szCs w:val="24"/>
        </w:rPr>
        <w:t xml:space="preserve"> </w:t>
      </w:r>
    </w:p>
    <w:p w14:paraId="10B0CED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w:t>
      </w:r>
      <w:r>
        <w:rPr>
          <w:rFonts w:eastAsia="Times New Roman" w:cs="Times New Roman"/>
          <w:szCs w:val="24"/>
        </w:rPr>
        <w:t xml:space="preserve">σε </w:t>
      </w:r>
      <w:r>
        <w:rPr>
          <w:rFonts w:eastAsia="Times New Roman" w:cs="Times New Roman"/>
          <w:szCs w:val="24"/>
        </w:rPr>
        <w:t>τρία πράγματα πρέπει να</w:t>
      </w:r>
      <w:r>
        <w:rPr>
          <w:rFonts w:eastAsia="Times New Roman" w:cs="Times New Roman"/>
          <w:szCs w:val="24"/>
        </w:rPr>
        <w:t xml:space="preserve"> απαντήσουμε: Πρώτον, είναι αναγκαίο αυτό το νομοθέτημα, το οποίο έρχεται σήμερα να ψηφίσουμε; Είναι βαρύτατο. Δεν συζητείται! </w:t>
      </w:r>
    </w:p>
    <w:p w14:paraId="10B0CED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Παρεμπιπτόντως είδα την κ. Κουντουρά εκεί. Δεν είδα κανέναν ομιλητή των ΑΝΕΛ στον κατάλογο των ομιλητών. Σας στηρίζουν ακόμα ή δ</w:t>
      </w:r>
      <w:r>
        <w:rPr>
          <w:rFonts w:eastAsia="Times New Roman" w:cs="Times New Roman"/>
          <w:szCs w:val="24"/>
        </w:rPr>
        <w:t>ιεκόπη ο αρραβών εν</w:t>
      </w:r>
      <w:r>
        <w:rPr>
          <w:rFonts w:eastAsia="Times New Roman" w:cs="Times New Roman"/>
          <w:szCs w:val="24"/>
        </w:rPr>
        <w:t xml:space="preserve"> </w:t>
      </w:r>
      <w:r>
        <w:rPr>
          <w:rFonts w:eastAsia="Times New Roman" w:cs="Times New Roman"/>
          <w:szCs w:val="24"/>
        </w:rPr>
        <w:t xml:space="preserve">όψει των δυσκολιών; Εν πάση περιπτώσει αυτό θα το δούμε. </w:t>
      </w:r>
    </w:p>
    <w:p w14:paraId="10B0CED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ήταν αναγκαίο; Ακούστηκαν απόψεις ότι είχε εκτροχιαστεί</w:t>
      </w:r>
      <w:r>
        <w:rPr>
          <w:rFonts w:eastAsia="Times New Roman" w:cs="Times New Roman"/>
          <w:szCs w:val="24"/>
        </w:rPr>
        <w:t>,</w:t>
      </w:r>
      <w:r>
        <w:rPr>
          <w:rFonts w:eastAsia="Times New Roman" w:cs="Times New Roman"/>
          <w:szCs w:val="24"/>
        </w:rPr>
        <w:t xml:space="preserve"> ούτως ή άλλως</w:t>
      </w:r>
      <w:r>
        <w:rPr>
          <w:rFonts w:eastAsia="Times New Roman" w:cs="Times New Roman"/>
          <w:szCs w:val="24"/>
        </w:rPr>
        <w:t>,</w:t>
      </w:r>
      <w:r>
        <w:rPr>
          <w:rFonts w:eastAsia="Times New Roman" w:cs="Times New Roman"/>
          <w:szCs w:val="24"/>
        </w:rPr>
        <w:t xml:space="preserve"> το ασφαλιστικό. Αυτό δεν είναι αλήθεια. Αψευδής απόδειξη είναι η έκθεση του Γραφείου Προϋπολογισμού </w:t>
      </w:r>
      <w:r>
        <w:rPr>
          <w:rFonts w:eastAsia="Times New Roman" w:cs="Times New Roman"/>
          <w:szCs w:val="24"/>
        </w:rPr>
        <w:t>της Βουλής. Ο ν.3863</w:t>
      </w:r>
      <w:r>
        <w:rPr>
          <w:rFonts w:eastAsia="Times New Roman" w:cs="Times New Roman"/>
          <w:szCs w:val="24"/>
        </w:rPr>
        <w:t>/10</w:t>
      </w:r>
      <w:r>
        <w:rPr>
          <w:rFonts w:eastAsia="Times New Roman" w:cs="Times New Roman"/>
          <w:szCs w:val="24"/>
        </w:rPr>
        <w:t xml:space="preserve"> έχει αντιμετωπίσει το θέμα μαζί με τις αλλαγές που είχε κάνει ο Γιάννης Βρούτσης. Κι αν πάμε πίσω στο 2000 μέχρι το 2009, δεν θυμάμαι τότε, εσείς ως κόμμα, να </w:t>
      </w:r>
      <w:r>
        <w:rPr>
          <w:rFonts w:eastAsia="Times New Roman" w:cs="Times New Roman"/>
          <w:szCs w:val="24"/>
        </w:rPr>
        <w:t>ήσασταν</w:t>
      </w:r>
      <w:r>
        <w:rPr>
          <w:rFonts w:eastAsia="Times New Roman" w:cs="Times New Roman"/>
          <w:szCs w:val="24"/>
        </w:rPr>
        <w:t xml:space="preserve"> υπέρ οποιασδήποτε περικοπής ή οποιασδήποτε εκλογίκευσης. Αν θυμάμ</w:t>
      </w:r>
      <w:r>
        <w:rPr>
          <w:rFonts w:eastAsia="Times New Roman" w:cs="Times New Roman"/>
          <w:szCs w:val="24"/>
        </w:rPr>
        <w:t>αι καλά, υπό την τότε έκφανσή σας, συνεχώς για αυξήσεις φωνάζατε. Τώρα, για ποιο πράγμα διαμαρτύρεστε; Να καταλάβουμε.</w:t>
      </w:r>
    </w:p>
    <w:p w14:paraId="10B0CED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Πάμε στον δεύτερο ισχυρισμό σας. Ότι είναι δίκαιο και ωφέλιμο για το 99% του πληθυσμού. Τώρα, αυτό το λέμε σοβαρά; Δηλαδή το 100% που διαμαρτύρεται εναντίον σας έχει πάθει συνολική παράνοια; Θα έχετε μάθει ίσως ότι έχουν καταληφθεί τα γραφεία σας. Θα έχετε</w:t>
      </w:r>
      <w:r>
        <w:rPr>
          <w:rFonts w:eastAsia="Times New Roman" w:cs="Times New Roman"/>
          <w:szCs w:val="24"/>
        </w:rPr>
        <w:t xml:space="preserve"> παρατηρήσει ίσως ότι έχετε τρεις κλούβες για να κλείνουν την πρόσβαση στο Μέγαρο Μαξίμου. Επί των ημερών μας βάζαμε μία. </w:t>
      </w:r>
    </w:p>
    <w:p w14:paraId="10B0CEDD"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0B0CED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Πού αλλού θα το πάτε; Πώς θα πάει η πρόοδος; Όλο αυτό το αριστερό κέλυφος του μνημονιακού δρόμου</w:t>
      </w:r>
      <w:r>
        <w:rPr>
          <w:rFonts w:eastAsia="Times New Roman" w:cs="Times New Roman"/>
          <w:szCs w:val="24"/>
        </w:rPr>
        <w:t xml:space="preserve"> για τον ρουσφετολογικό σοσιαλισμό, τον οποίο επικαλείστε πού θα σας οδηγήσει, κύριοι συνάδελφοι; </w:t>
      </w:r>
    </w:p>
    <w:p w14:paraId="10B0CED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Θα μου πείτε, γιατί σας λέω ρουσφετολόγους; Θα σας πω. Έχετε ψηφίσει σαράντα εννέα νόμους. Από τους σαράντα εννέα νόμους, </w:t>
      </w:r>
      <w:r>
        <w:rPr>
          <w:rFonts w:eastAsia="Times New Roman" w:cs="Times New Roman"/>
          <w:szCs w:val="24"/>
        </w:rPr>
        <w:t xml:space="preserve">αμιγώς </w:t>
      </w:r>
      <w:r>
        <w:rPr>
          <w:rFonts w:eastAsia="Times New Roman" w:cs="Times New Roman"/>
          <w:szCs w:val="24"/>
        </w:rPr>
        <w:t>νόμοι είναι οι ο</w:t>
      </w:r>
      <w:r>
        <w:rPr>
          <w:rFonts w:eastAsia="Times New Roman" w:cs="Times New Roman"/>
          <w:szCs w:val="24"/>
        </w:rPr>
        <w:t>κ</w:t>
      </w:r>
      <w:r>
        <w:rPr>
          <w:rFonts w:eastAsia="Times New Roman" w:cs="Times New Roman"/>
          <w:szCs w:val="24"/>
        </w:rPr>
        <w:t xml:space="preserve">τώ. Όλα τα </w:t>
      </w:r>
      <w:r>
        <w:rPr>
          <w:rFonts w:eastAsia="Times New Roman" w:cs="Times New Roman"/>
          <w:szCs w:val="24"/>
        </w:rPr>
        <w:t>υπόλοιπα είναι συμβάσεις, κυρώσεις, ΠΝΠ κ.λπ.. Έχετε καταθέσει στους ο</w:t>
      </w:r>
      <w:r>
        <w:rPr>
          <w:rFonts w:eastAsia="Times New Roman" w:cs="Times New Roman"/>
          <w:szCs w:val="24"/>
        </w:rPr>
        <w:t>κ</w:t>
      </w:r>
      <w:r>
        <w:rPr>
          <w:rFonts w:eastAsia="Times New Roman" w:cs="Times New Roman"/>
          <w:szCs w:val="24"/>
        </w:rPr>
        <w:t>τώ αυτούς νόμους –αυτό είναι το νομοθετικό σας έργο- και στο συνολικό νομοθετικό σας έργο αντιστοιχούν εκατόν σαράντα εννέα τροπολογίες Υπουργών, τριακόσιες δέκα τροπολογίες Βουλευτών τ</w:t>
      </w:r>
      <w:r>
        <w:rPr>
          <w:rFonts w:eastAsia="Times New Roman" w:cs="Times New Roman"/>
          <w:szCs w:val="24"/>
        </w:rPr>
        <w:t>ου ΣΥΡΙΖΑ -δεν έχουμε υπολογίσει τ</w:t>
      </w:r>
      <w:r>
        <w:rPr>
          <w:rFonts w:eastAsia="Times New Roman" w:cs="Times New Roman"/>
          <w:szCs w:val="24"/>
        </w:rPr>
        <w:t>ων</w:t>
      </w:r>
      <w:r>
        <w:rPr>
          <w:rFonts w:eastAsia="Times New Roman" w:cs="Times New Roman"/>
          <w:szCs w:val="24"/>
        </w:rPr>
        <w:t xml:space="preserve"> ΑΝΕΛ, θα τους υπολογίσουμε κι αυτούς- εκατόν είκοσι τέσσερις νομοτεχνικές μεταβολές</w:t>
      </w:r>
      <w:r>
        <w:rPr>
          <w:rFonts w:eastAsia="Times New Roman" w:cs="Times New Roman"/>
          <w:szCs w:val="24"/>
        </w:rPr>
        <w:t>,</w:t>
      </w:r>
      <w:r>
        <w:rPr>
          <w:rFonts w:eastAsia="Times New Roman" w:cs="Times New Roman"/>
          <w:szCs w:val="24"/>
        </w:rPr>
        <w:t xml:space="preserve"> που υποκρύπτουν τροπολογίες, μία τροπολογία για κάθε στέλεχος του ΣΥΡΙΖΑ. Κάθε στέλεχος του ΣΥΡΙΖΑ θα λύσει με αυτή την Κυβέρνηση το π</w:t>
      </w:r>
      <w:r>
        <w:rPr>
          <w:rFonts w:eastAsia="Times New Roman" w:cs="Times New Roman"/>
          <w:szCs w:val="24"/>
        </w:rPr>
        <w:t>ρόβλημά του. Και</w:t>
      </w:r>
      <w:r>
        <w:rPr>
          <w:rFonts w:eastAsia="Times New Roman" w:cs="Times New Roman"/>
          <w:szCs w:val="24"/>
        </w:rPr>
        <w:t>,</w:t>
      </w:r>
      <w:r>
        <w:rPr>
          <w:rFonts w:eastAsia="Times New Roman" w:cs="Times New Roman"/>
          <w:szCs w:val="24"/>
        </w:rPr>
        <w:t xml:space="preserve"> όμως, ζητάμε θυσίες από τον ελληνικό λαό. </w:t>
      </w:r>
    </w:p>
    <w:p w14:paraId="10B0CEE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ήταν αναγκαίο, το κάνατε εσείς με την πολιτική σας το 2015. Δεν είναι δίκαιο. Είναι πρόσφορο τουλάχιστον; Θα σας πω τρία παραδείγματα. </w:t>
      </w:r>
    </w:p>
    <w:p w14:paraId="10B0CEE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Κατ’ αρχάς να ξεκινήσουμε</w:t>
      </w:r>
      <w:r>
        <w:rPr>
          <w:rFonts w:eastAsia="Times New Roman" w:cs="Times New Roman"/>
          <w:szCs w:val="24"/>
        </w:rPr>
        <w:t xml:space="preserve"> με μια παραδοχή. Δύο εκατομμύρια εργαζόμενοι στον ιδιωτικό τομέα δεν μπορούν να θρέψουν άλλα εννιά εκατομμύρια Έλληνες. Αυτό δεν γίνεται. </w:t>
      </w:r>
    </w:p>
    <w:p w14:paraId="10B0CEE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Ας πάρουμε έναν μηχανικό λοιπόν, που φέτος, το 2015 δεν έβγαλε τίποτα μέσα στην κρίση και του χρόνου βγάζει 7.000</w:t>
      </w:r>
      <w:r>
        <w:rPr>
          <w:rFonts w:eastAsia="Times New Roman" w:cs="Times New Roman"/>
          <w:szCs w:val="24"/>
        </w:rPr>
        <w:t xml:space="preserve"> ευ</w:t>
      </w:r>
      <w:r>
        <w:rPr>
          <w:rFonts w:eastAsia="Times New Roman" w:cs="Times New Roman"/>
          <w:szCs w:val="24"/>
        </w:rPr>
        <w:t>ρώ</w:t>
      </w:r>
      <w:r>
        <w:rPr>
          <w:rFonts w:eastAsia="Times New Roman" w:cs="Times New Roman"/>
          <w:szCs w:val="24"/>
        </w:rPr>
        <w:t>. Του παίρνετε το 80% του εισοδήματός του. Το 80%!</w:t>
      </w:r>
    </w:p>
    <w:p w14:paraId="10B0CEE3" w14:textId="77777777" w:rsidR="009F6C17" w:rsidRDefault="003C1E98">
      <w:pPr>
        <w:spacing w:line="600" w:lineRule="auto"/>
        <w:ind w:firstLine="720"/>
        <w:jc w:val="both"/>
        <w:rPr>
          <w:rFonts w:eastAsia="Times New Roman"/>
          <w:szCs w:val="24"/>
        </w:rPr>
      </w:pPr>
      <w:r>
        <w:rPr>
          <w:rFonts w:eastAsia="Times New Roman"/>
          <w:szCs w:val="24"/>
        </w:rPr>
        <w:t>Πάμε σε έναν δικηγόρο</w:t>
      </w:r>
      <w:r>
        <w:rPr>
          <w:rFonts w:eastAsia="Times New Roman"/>
          <w:szCs w:val="24"/>
        </w:rPr>
        <w:t>,</w:t>
      </w:r>
      <w:r>
        <w:rPr>
          <w:rFonts w:eastAsia="Times New Roman"/>
          <w:szCs w:val="24"/>
        </w:rPr>
        <w:t xml:space="preserve"> πιο εύπορο, ο οποίος –με απεργίες, δεν υπάρχουν δικαστήρια, δεν υπάρχουν δουλειές, του χρόνου, ίσως, θα έρθει η ανάκαμψη, όπως μας λέτε- ω του θαύματος, πάει πολύ καλά η χρονιά του</w:t>
      </w:r>
      <w:r>
        <w:rPr>
          <w:rFonts w:eastAsia="Times New Roman"/>
          <w:szCs w:val="24"/>
        </w:rPr>
        <w:t xml:space="preserve"> και βγάζει 40.000</w:t>
      </w:r>
      <w:r>
        <w:rPr>
          <w:rFonts w:eastAsia="Times New Roman"/>
          <w:szCs w:val="24"/>
        </w:rPr>
        <w:t xml:space="preserve"> ευρώ</w:t>
      </w:r>
      <w:r>
        <w:rPr>
          <w:rFonts w:eastAsia="Times New Roman"/>
          <w:szCs w:val="24"/>
        </w:rPr>
        <w:t xml:space="preserve">. Μαζί με την προκαταβολή, θα του πάρετε 35.582,6 ευρώ. Θα του μείνουν δηλαδή 4.418, από τις 40.000 που έβγαλε.  </w:t>
      </w:r>
    </w:p>
    <w:p w14:paraId="10B0CEE4" w14:textId="77777777" w:rsidR="009F6C17" w:rsidRDefault="003C1E98">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 xml:space="preserve">Βγάλτε την προκαταβολή. </w:t>
      </w:r>
    </w:p>
    <w:p w14:paraId="10B0CEE5" w14:textId="77777777" w:rsidR="009F6C17" w:rsidRDefault="003C1E98">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Γιατί; Δεν θα την πληρώσει; Θα του δανείσετε εσείς από τον</w:t>
      </w:r>
      <w:r>
        <w:rPr>
          <w:rFonts w:eastAsia="Times New Roman"/>
          <w:szCs w:val="24"/>
        </w:rPr>
        <w:t xml:space="preserve"> ΣΥΡΙΖΑ για να πληρώσει την προκαταβολή; </w:t>
      </w:r>
    </w:p>
    <w:p w14:paraId="10B0CEE6" w14:textId="77777777" w:rsidR="009F6C17" w:rsidRDefault="003C1E98">
      <w:pPr>
        <w:spacing w:line="600" w:lineRule="auto"/>
        <w:ind w:firstLine="720"/>
        <w:jc w:val="both"/>
        <w:rPr>
          <w:rFonts w:eastAsia="Times New Roman"/>
          <w:szCs w:val="24"/>
        </w:rPr>
      </w:pPr>
      <w:r>
        <w:rPr>
          <w:rFonts w:eastAsia="Times New Roman"/>
          <w:szCs w:val="24"/>
        </w:rPr>
        <w:t>Να πάμε και στον πλούσιο, που βγάζει 100.000</w:t>
      </w:r>
      <w:r>
        <w:rPr>
          <w:rFonts w:eastAsia="Times New Roman"/>
          <w:szCs w:val="24"/>
        </w:rPr>
        <w:t xml:space="preserve"> ευρώ</w:t>
      </w:r>
      <w:r>
        <w:rPr>
          <w:rFonts w:eastAsia="Times New Roman"/>
          <w:szCs w:val="24"/>
        </w:rPr>
        <w:t>; Από αυτόν περιμένουμε να απασχολήσει νέους ανθρώπους, να προσλάβει ανθρώπους, για να σταματήσει το άγχος της ανεργίας των νέων. Διότι, αν περιμένετε να διορίσετε σ</w:t>
      </w:r>
      <w:r>
        <w:rPr>
          <w:rFonts w:eastAsia="Times New Roman"/>
          <w:szCs w:val="24"/>
        </w:rPr>
        <w:t xml:space="preserve">το </w:t>
      </w:r>
      <w:r>
        <w:rPr>
          <w:rFonts w:eastAsia="Times New Roman"/>
          <w:szCs w:val="24"/>
        </w:rPr>
        <w:t>δ</w:t>
      </w:r>
      <w:r>
        <w:rPr>
          <w:rFonts w:eastAsia="Times New Roman"/>
          <w:szCs w:val="24"/>
        </w:rPr>
        <w:t>ημόσιο, ζήτω που καήκαμε</w:t>
      </w:r>
      <w:r>
        <w:rPr>
          <w:rFonts w:eastAsia="Times New Roman"/>
          <w:szCs w:val="24"/>
        </w:rPr>
        <w:t>!</w:t>
      </w:r>
      <w:r>
        <w:rPr>
          <w:rFonts w:eastAsia="Times New Roman"/>
          <w:szCs w:val="24"/>
        </w:rPr>
        <w:t xml:space="preserve"> Στις 100.000 ευρώ, ξέρετε ποια είναι η φορολόγηση, μαζί με τις νέες ασφαλιστικές εισφορές</w:t>
      </w:r>
      <w:r>
        <w:rPr>
          <w:rFonts w:eastAsia="Times New Roman"/>
          <w:szCs w:val="24"/>
        </w:rPr>
        <w:t>,</w:t>
      </w:r>
      <w:r>
        <w:rPr>
          <w:rFonts w:eastAsia="Times New Roman"/>
          <w:szCs w:val="24"/>
        </w:rPr>
        <w:t xml:space="preserve"> που εισάγει ο κύριος Υπουργός. Είναι 93.409,80 ευρώ, με δύο σπίτια. </w:t>
      </w:r>
    </w:p>
    <w:p w14:paraId="10B0CEE7" w14:textId="77777777" w:rsidR="009F6C17" w:rsidRDefault="003C1E98">
      <w:pPr>
        <w:spacing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 xml:space="preserve">Τι είναι αυτά που λέτε; </w:t>
      </w:r>
    </w:p>
    <w:p w14:paraId="10B0CEE8" w14:textId="77777777" w:rsidR="009F6C17" w:rsidRDefault="003C1E98">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Τι είναι αυτά που λέω; Αυτό που είναι τρομερό δεν είναι ότι με ρωτάτε τι είναι αυτά που λέω, είναι ότι δεν ξέρετε τι είναι αυτά που λέω. Αυτό είναι το τρομερό.  </w:t>
      </w:r>
    </w:p>
    <w:p w14:paraId="10B0CEE9" w14:textId="77777777" w:rsidR="009F6C17" w:rsidRDefault="003C1E9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0B0CEEA" w14:textId="77777777" w:rsidR="009F6C17" w:rsidRDefault="003C1E98">
      <w:pPr>
        <w:spacing w:line="600" w:lineRule="auto"/>
        <w:ind w:firstLine="720"/>
        <w:jc w:val="both"/>
        <w:rPr>
          <w:rFonts w:eastAsia="Times New Roman"/>
          <w:szCs w:val="24"/>
        </w:rPr>
      </w:pPr>
      <w:r>
        <w:rPr>
          <w:rFonts w:eastAsia="Times New Roman"/>
          <w:szCs w:val="24"/>
        </w:rPr>
        <w:t>Γιατί δεν ξέρετε τι ψηφίζετε. Δεν ξέρετε</w:t>
      </w:r>
      <w:r>
        <w:rPr>
          <w:rFonts w:eastAsia="Times New Roman"/>
          <w:szCs w:val="24"/>
        </w:rPr>
        <w:t xml:space="preserve"> πού πάτε τα πράγματα. Δεν ξέρετε σε τι απελπισία οδηγείτε την κοινωνία. Δεν ξέρετε σε τι τοίχο μας πάτε. </w:t>
      </w:r>
    </w:p>
    <w:p w14:paraId="10B0CEEB" w14:textId="77777777" w:rsidR="009F6C17" w:rsidRDefault="003C1E98">
      <w:pPr>
        <w:spacing w:line="600" w:lineRule="auto"/>
        <w:ind w:firstLine="720"/>
        <w:jc w:val="both"/>
        <w:rPr>
          <w:rFonts w:eastAsia="Times New Roman"/>
          <w:szCs w:val="24"/>
        </w:rPr>
      </w:pPr>
      <w:r>
        <w:rPr>
          <w:rFonts w:eastAsia="Times New Roman"/>
          <w:szCs w:val="24"/>
        </w:rPr>
        <w:t>Υπάρχει άλλος δρόμος τελικά; Διότι, το τι είναι αυτή η Κυβέρνηση το έχουμε δει πολύ καθαρά. Το έχει δει η ελληνική κοινωνία. Απεικονίζεται σε κάθε μέ</w:t>
      </w:r>
      <w:r>
        <w:rPr>
          <w:rFonts w:eastAsia="Times New Roman"/>
          <w:szCs w:val="24"/>
        </w:rPr>
        <w:t>τρηση. Αυτή τη στιγμή με δυσκολία περνάτε το 15%. Μόλις αρχίσει να υλοποιείται αυτό το νομοσχέδιο θα βλέπετε το 10% μακριά. Θα γυρίσετε στα ιστορικά σας ποσοστά, στο 2%, στο 3%, στο 4%, μοιράζοντάς τα με τον κ. Λαφαζάνη, με την κ. Κωνσταντοπούλου, με όλα α</w:t>
      </w:r>
      <w:r>
        <w:rPr>
          <w:rFonts w:eastAsia="Times New Roman"/>
          <w:szCs w:val="24"/>
        </w:rPr>
        <w:t xml:space="preserve">υτά τα περίεργα της Αριστεράς. </w:t>
      </w:r>
    </w:p>
    <w:p w14:paraId="10B0CEEC" w14:textId="77777777" w:rsidR="009F6C17" w:rsidRDefault="003C1E98">
      <w:pPr>
        <w:spacing w:line="600" w:lineRule="auto"/>
        <w:ind w:firstLine="720"/>
        <w:jc w:val="both"/>
        <w:rPr>
          <w:rFonts w:eastAsia="Times New Roman"/>
          <w:szCs w:val="24"/>
        </w:rPr>
      </w:pPr>
      <w:r>
        <w:rPr>
          <w:rFonts w:eastAsia="Times New Roman"/>
          <w:szCs w:val="24"/>
        </w:rPr>
        <w:t>Πάμε να δούμε, υπάρχει άλλος δρόμος; Κυρίες και κύριοι συνάδελφοι, υπάρχει ένα τραγούδι του Σαββόπουλου, κάπου στη δεκαετία του 1990: «Ενώ αυτό το κράτος καταρρέει, ο έξω ελληνισμός θα προχωρεί». Υπάρχει δρόμος. Είναι ελληνικός, είναι ελληνόφωνος και είναι</w:t>
      </w:r>
      <w:r>
        <w:rPr>
          <w:rFonts w:eastAsia="Times New Roman"/>
          <w:szCs w:val="24"/>
        </w:rPr>
        <w:t xml:space="preserve"> δίπλα μας. </w:t>
      </w:r>
    </w:p>
    <w:p w14:paraId="10B0CEED" w14:textId="77777777" w:rsidR="009F6C17" w:rsidRDefault="003C1E98">
      <w:pPr>
        <w:spacing w:line="600" w:lineRule="auto"/>
        <w:ind w:firstLine="720"/>
        <w:jc w:val="both"/>
        <w:rPr>
          <w:rFonts w:eastAsia="Times New Roman"/>
          <w:szCs w:val="24"/>
        </w:rPr>
      </w:pPr>
      <w:r>
        <w:rPr>
          <w:rFonts w:eastAsia="Times New Roman"/>
          <w:szCs w:val="24"/>
        </w:rPr>
        <w:t xml:space="preserve">Κοιτάξτε την Κύπρο. Ξέρετε πώς βγήκε η Κύπρος από το μνημόνιο; Με φορολογικό συντελεστή 12,5%. Ξέρετε τι </w:t>
      </w:r>
      <w:r>
        <w:rPr>
          <w:rFonts w:eastAsia="Times New Roman"/>
          <w:szCs w:val="24"/>
        </w:rPr>
        <w:t xml:space="preserve">εργοδοτικές </w:t>
      </w:r>
      <w:r>
        <w:rPr>
          <w:rFonts w:eastAsia="Times New Roman"/>
          <w:szCs w:val="24"/>
        </w:rPr>
        <w:t xml:space="preserve">εισφορές έχει η Κύπρος; Έχει 7,8%. Γιατί; Διότι υπάρχει ανάγκη επενδύσεων. Χωρίς επενδύσεις δεν πρόκειται να κάνετε τίποτα. </w:t>
      </w:r>
    </w:p>
    <w:p w14:paraId="10B0CEEE" w14:textId="77777777" w:rsidR="009F6C17" w:rsidRDefault="003C1E98">
      <w:pPr>
        <w:spacing w:line="600" w:lineRule="auto"/>
        <w:ind w:firstLine="720"/>
        <w:jc w:val="both"/>
        <w:rPr>
          <w:rFonts w:eastAsia="Times New Roman"/>
          <w:szCs w:val="24"/>
        </w:rPr>
      </w:pPr>
      <w:r>
        <w:rPr>
          <w:rFonts w:eastAsia="Times New Roman"/>
          <w:szCs w:val="24"/>
        </w:rPr>
        <w:t xml:space="preserve">Ό,τι κι αν ψηφίσετε, λοιπόν, με τη σημερινή κοινοβουλευτική </w:t>
      </w:r>
      <w:r>
        <w:rPr>
          <w:rFonts w:eastAsia="Times New Roman"/>
          <w:szCs w:val="24"/>
        </w:rPr>
        <w:t>Π</w:t>
      </w:r>
      <w:r>
        <w:rPr>
          <w:rFonts w:eastAsia="Times New Roman"/>
          <w:szCs w:val="24"/>
        </w:rPr>
        <w:t>λειοψηφία, που δεν αντιστοιχεί σε τίποτα στην κοινωνία έξω, δεν υπάρχει κα</w:t>
      </w:r>
      <w:r>
        <w:rPr>
          <w:rFonts w:eastAsia="Times New Roman"/>
          <w:szCs w:val="24"/>
        </w:rPr>
        <w:t>μ</w:t>
      </w:r>
      <w:r>
        <w:rPr>
          <w:rFonts w:eastAsia="Times New Roman"/>
          <w:szCs w:val="24"/>
        </w:rPr>
        <w:t>μία πιθανότητα να εφαρμοστεί. Και σας ξαναλέω αυτό που σας έχουν πει καλόπιστα πάρα πολλοί ομιλητές από αυτό το Βήμα: Με</w:t>
      </w:r>
      <w:r>
        <w:rPr>
          <w:rFonts w:eastAsia="Times New Roman"/>
          <w:szCs w:val="24"/>
        </w:rPr>
        <w:t xml:space="preserve"> το καλό να φεύγετε, να φτιάξουμε τη χώρα.</w:t>
      </w:r>
    </w:p>
    <w:p w14:paraId="10B0CEEF" w14:textId="77777777" w:rsidR="009F6C17" w:rsidRDefault="003C1E98">
      <w:pPr>
        <w:spacing w:line="600" w:lineRule="auto"/>
        <w:ind w:firstLine="720"/>
        <w:jc w:val="center"/>
        <w:rPr>
          <w:rFonts w:eastAsia="Times New Roman"/>
          <w:b/>
          <w:szCs w:val="24"/>
        </w:rPr>
      </w:pPr>
      <w:r>
        <w:rPr>
          <w:rFonts w:eastAsia="Times New Roman"/>
          <w:szCs w:val="24"/>
        </w:rPr>
        <w:t>(Χειροκροτήματα από την πτέρυγα της Νέας Δημοκρατίας)</w:t>
      </w:r>
    </w:p>
    <w:p w14:paraId="10B0CEF0"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Ξυδάκης έχει τον λόγο. </w:t>
      </w:r>
    </w:p>
    <w:p w14:paraId="10B0CEF1" w14:textId="77777777" w:rsidR="009F6C17" w:rsidRDefault="003C1E98">
      <w:pPr>
        <w:spacing w:line="600" w:lineRule="auto"/>
        <w:ind w:firstLine="720"/>
        <w:jc w:val="both"/>
        <w:rPr>
          <w:rFonts w:eastAsia="Times New Roman"/>
          <w:szCs w:val="24"/>
        </w:rPr>
      </w:pPr>
      <w:r>
        <w:rPr>
          <w:rFonts w:eastAsia="Times New Roman"/>
          <w:b/>
          <w:szCs w:val="24"/>
        </w:rPr>
        <w:t xml:space="preserve">ΝΙΚΟΛΑΟΣ ΞΥΔΑΚΗΣ (Αναπληρωτής Υπουργός Εξωτερικών): </w:t>
      </w:r>
      <w:r>
        <w:rPr>
          <w:rFonts w:eastAsia="Times New Roman"/>
          <w:szCs w:val="24"/>
        </w:rPr>
        <w:t>Κύριοι συνάδελφοι της Συμπολίτευσης και της Α</w:t>
      </w:r>
      <w:r>
        <w:rPr>
          <w:rFonts w:eastAsia="Times New Roman"/>
          <w:szCs w:val="24"/>
        </w:rPr>
        <w:t xml:space="preserve">ντιπολίτευσης, είμαστε όλοι μέλη ενός νομοθετικού Σώματος. Πολλοί από εμάς, τον περασμένο Αύγουστο, στις 14 Αυγούστου, ψηφίσαμε αυτό που ονομάστηκε τρίτο μνημόνιο. Μέσα σε εκείνο το κείμενο, τις σκληρές εκείνες μέρες, υπήρχαν όλα όσα περνούν τον τελευταίο </w:t>
      </w:r>
      <w:r>
        <w:rPr>
          <w:rFonts w:eastAsia="Times New Roman"/>
          <w:szCs w:val="24"/>
        </w:rPr>
        <w:t xml:space="preserve">καιρό και αυτό το ασφαλιστικό. Όλος ο πυρήνας και η λογική αυτού του σκληρού νομοσχεδίου –πράγματι, κανείς δεν θέλει να ψηφίζει τέτοιους νόμους- βρισκόταν εκεί. </w:t>
      </w:r>
    </w:p>
    <w:p w14:paraId="10B0CEF2" w14:textId="77777777" w:rsidR="009F6C17" w:rsidRDefault="003C1E98">
      <w:pPr>
        <w:spacing w:line="600" w:lineRule="auto"/>
        <w:ind w:firstLine="720"/>
        <w:jc w:val="both"/>
        <w:rPr>
          <w:rFonts w:eastAsia="Times New Roman"/>
          <w:szCs w:val="24"/>
        </w:rPr>
      </w:pPr>
      <w:r>
        <w:rPr>
          <w:rFonts w:eastAsia="Times New Roman"/>
          <w:szCs w:val="24"/>
        </w:rPr>
        <w:t xml:space="preserve">Πώς ψηφίσατε τότε και οι συνάδελφοι από την </w:t>
      </w:r>
      <w:r>
        <w:rPr>
          <w:rFonts w:eastAsia="Times New Roman"/>
          <w:szCs w:val="24"/>
        </w:rPr>
        <w:t>Ε</w:t>
      </w:r>
      <w:r>
        <w:rPr>
          <w:rFonts w:eastAsia="Times New Roman"/>
          <w:szCs w:val="24"/>
        </w:rPr>
        <w:t xml:space="preserve">λάσσονα Αντιπολίτευση και οι συνάδελφοι από τη </w:t>
      </w:r>
      <w:r>
        <w:rPr>
          <w:rFonts w:eastAsia="Times New Roman"/>
          <w:szCs w:val="24"/>
        </w:rPr>
        <w:t>Μ</w:t>
      </w:r>
      <w:r>
        <w:rPr>
          <w:rFonts w:eastAsia="Times New Roman"/>
          <w:szCs w:val="24"/>
        </w:rPr>
        <w:t>ε</w:t>
      </w:r>
      <w:r>
        <w:rPr>
          <w:rFonts w:eastAsia="Times New Roman"/>
          <w:szCs w:val="24"/>
        </w:rPr>
        <w:t>ίζονα Αντιπολίτευση; Πώς τώρα έχετε τέτοιες δομικές, φιλοσοφικές, πολιτικές διερωτήσεις; Μου κάνει, επίσης, εντύπωση, έκπληξη, η φιλοσοφική διάθεση ορισμένων συναδέλφων περί Αριστεράς. Ο καθένας τώρα έχει μια άποψη για την Αριστερά και το ποια είναι η Αρισ</w:t>
      </w:r>
      <w:r>
        <w:rPr>
          <w:rFonts w:eastAsia="Times New Roman"/>
          <w:szCs w:val="24"/>
        </w:rPr>
        <w:t xml:space="preserve">τερά. </w:t>
      </w:r>
    </w:p>
    <w:p w14:paraId="10B0CEF3" w14:textId="77777777" w:rsidR="009F6C17" w:rsidRDefault="003C1E98">
      <w:pPr>
        <w:spacing w:line="600" w:lineRule="auto"/>
        <w:ind w:firstLine="720"/>
        <w:jc w:val="both"/>
        <w:rPr>
          <w:rFonts w:eastAsia="Times New Roman"/>
          <w:szCs w:val="24"/>
        </w:rPr>
      </w:pPr>
      <w:r>
        <w:rPr>
          <w:rFonts w:eastAsia="Times New Roman"/>
          <w:szCs w:val="24"/>
        </w:rPr>
        <w:t>Εμείς έχουμε μια άποψη για το ποια είναι η Αριστερά το 2016, ως η μόνη -δυστυχώς, αλλά ελπίζουμε να μην είμαστε πια μόνοι μας- κυβερνώσα Αριστερά στη μεταπολεμική Ευρώπη. Είναι ένα ιστορικό πείραμα αυτό που γίνεται και γίνεται, δυστυχώς, πάνω στα ερ</w:t>
      </w:r>
      <w:r>
        <w:rPr>
          <w:rFonts w:eastAsia="Times New Roman"/>
          <w:szCs w:val="24"/>
        </w:rPr>
        <w:t xml:space="preserve">είπια που εσείς έχετε εγκαταλείψει.  </w:t>
      </w:r>
    </w:p>
    <w:p w14:paraId="10B0CEF4" w14:textId="77777777" w:rsidR="009F6C17" w:rsidRDefault="003C1E98">
      <w:pPr>
        <w:spacing w:line="600" w:lineRule="auto"/>
        <w:ind w:firstLine="720"/>
        <w:jc w:val="both"/>
        <w:rPr>
          <w:rFonts w:eastAsia="Times New Roman"/>
          <w:szCs w:val="24"/>
        </w:rPr>
      </w:pPr>
      <w:r>
        <w:rPr>
          <w:rFonts w:eastAsia="Times New Roman"/>
          <w:szCs w:val="24"/>
        </w:rPr>
        <w:t xml:space="preserve">Θα σας πω, λοιπόν, πάνω σε ποια περίσταση τον Μάιο του 2012 είπε η Αριστερά «ή αυτοί ή εμείς» και τον Ιανουάριο του 2015 έγινε </w:t>
      </w:r>
      <w:r>
        <w:rPr>
          <w:rFonts w:eastAsia="Times New Roman"/>
          <w:szCs w:val="24"/>
        </w:rPr>
        <w:t>κ</w:t>
      </w:r>
      <w:r>
        <w:rPr>
          <w:rFonts w:eastAsia="Times New Roman"/>
          <w:szCs w:val="24"/>
        </w:rPr>
        <w:t>υβέρνηση, πάνω σε αυτόν τον ελληνικό ερειπιώνα.</w:t>
      </w:r>
    </w:p>
    <w:p w14:paraId="10B0CEF5" w14:textId="77777777" w:rsidR="009F6C17" w:rsidRDefault="003C1E98">
      <w:pPr>
        <w:spacing w:line="600" w:lineRule="auto"/>
        <w:ind w:firstLine="720"/>
        <w:jc w:val="both"/>
        <w:rPr>
          <w:rFonts w:eastAsia="Times New Roman"/>
          <w:szCs w:val="24"/>
        </w:rPr>
      </w:pPr>
      <w:r>
        <w:rPr>
          <w:rFonts w:eastAsia="Times New Roman"/>
          <w:szCs w:val="24"/>
        </w:rPr>
        <w:t>Πώς παραλάβαμε τη χώρα και πώς είμαστε ακό</w:t>
      </w:r>
      <w:r>
        <w:rPr>
          <w:rFonts w:eastAsia="Times New Roman"/>
          <w:szCs w:val="24"/>
        </w:rPr>
        <w:t>μη; Θα σας διαβάσω δύο γραμμές του Αλέξανδρου Παπαδιαμάντη. «Καθώς ο σκύλος, ο δεμένος με πολύ κοντόν σχοινίον εις την αυλή του αυθέντου του, δεν ημπορεί να γαυγίζει ούτε να δαγκάσει έξω από την ακτίνα και το τόξον</w:t>
      </w:r>
      <w:r>
        <w:rPr>
          <w:rFonts w:eastAsia="Times New Roman"/>
          <w:szCs w:val="24"/>
        </w:rPr>
        <w:t>,</w:t>
      </w:r>
      <w:r>
        <w:rPr>
          <w:rFonts w:eastAsia="Times New Roman"/>
          <w:szCs w:val="24"/>
        </w:rPr>
        <w:t xml:space="preserve"> τα οποία διαγράφει το κοντόν σχοινίον, π</w:t>
      </w:r>
      <w:r>
        <w:rPr>
          <w:rFonts w:eastAsia="Times New Roman"/>
          <w:szCs w:val="24"/>
        </w:rPr>
        <w:t>αρομοίως και εγώ δεν δύναμαι ούτε να είπω, ούτε να πράξω τίποτε περισσότερον παρ’ όσον μου επιτρέπει η στενή δικαιοδοσία..» κ.λπ.</w:t>
      </w:r>
      <w:r>
        <w:rPr>
          <w:rFonts w:eastAsia="Times New Roman"/>
          <w:szCs w:val="24"/>
        </w:rPr>
        <w:t>.</w:t>
      </w:r>
      <w:r>
        <w:rPr>
          <w:rFonts w:eastAsia="Times New Roman"/>
          <w:szCs w:val="24"/>
        </w:rPr>
        <w:t xml:space="preserve"> </w:t>
      </w:r>
    </w:p>
    <w:p w14:paraId="10B0CEF6" w14:textId="77777777" w:rsidR="009F6C17" w:rsidRDefault="003C1E98">
      <w:pPr>
        <w:spacing w:line="600" w:lineRule="auto"/>
        <w:ind w:firstLine="720"/>
        <w:jc w:val="both"/>
        <w:rPr>
          <w:rFonts w:eastAsia="Times New Roman"/>
          <w:szCs w:val="24"/>
        </w:rPr>
      </w:pPr>
      <w:r>
        <w:rPr>
          <w:rFonts w:eastAsia="Times New Roman"/>
          <w:szCs w:val="24"/>
        </w:rPr>
        <w:t>Αυτό το σχοίνισμα</w:t>
      </w:r>
      <w:r>
        <w:rPr>
          <w:rFonts w:eastAsia="Times New Roman"/>
          <w:szCs w:val="24"/>
        </w:rPr>
        <w:t>,</w:t>
      </w:r>
      <w:r>
        <w:rPr>
          <w:rFonts w:eastAsia="Times New Roman"/>
          <w:szCs w:val="24"/>
        </w:rPr>
        <w:t xml:space="preserve"> που αναφέρει ο Παπαδιαμάντης, θυμάστε πότε επισυνέβη, επί ποίων και πώς; Να θυμίσω. Τον Μά</w:t>
      </w:r>
      <w:r>
        <w:rPr>
          <w:rFonts w:eastAsia="Times New Roman"/>
          <w:szCs w:val="24"/>
        </w:rPr>
        <w:t>ι</w:t>
      </w:r>
      <w:r>
        <w:rPr>
          <w:rFonts w:eastAsia="Times New Roman"/>
          <w:szCs w:val="24"/>
        </w:rPr>
        <w:t>ο του 2010 ο γ</w:t>
      </w:r>
      <w:r>
        <w:rPr>
          <w:rFonts w:eastAsia="Times New Roman"/>
          <w:szCs w:val="24"/>
        </w:rPr>
        <w:t xml:space="preserve">νωστός Αμερικανός δικηγόρος Λι Μπουχάιτ, παγκόσμια αυθεντία στη διευθέτηση δημοσίων χρεών, έγραψε ένα μικρό επιστημονικό </w:t>
      </w:r>
      <w:r>
        <w:rPr>
          <w:rFonts w:eastAsia="Times New Roman"/>
          <w:szCs w:val="24"/>
          <w:lang w:val="en-US"/>
        </w:rPr>
        <w:t>paper</w:t>
      </w:r>
      <w:r>
        <w:rPr>
          <w:rFonts w:eastAsia="Times New Roman"/>
          <w:szCs w:val="24"/>
        </w:rPr>
        <w:t xml:space="preserve">, στο οποίο ανέλυε την ιδιομορφία του ελληνικού χρέους. </w:t>
      </w:r>
    </w:p>
    <w:p w14:paraId="10B0CEF7" w14:textId="77777777" w:rsidR="009F6C17" w:rsidRDefault="003C1E98">
      <w:pPr>
        <w:spacing w:line="600" w:lineRule="auto"/>
        <w:ind w:firstLine="720"/>
        <w:jc w:val="both"/>
        <w:rPr>
          <w:rFonts w:eastAsia="Times New Roman"/>
          <w:szCs w:val="24"/>
        </w:rPr>
      </w:pPr>
      <w:r>
        <w:rPr>
          <w:rFonts w:eastAsia="Times New Roman"/>
          <w:szCs w:val="24"/>
        </w:rPr>
        <w:t>Έλεγε, λοιπόν, ότι από τα 319 δισεκατομμύρια του ελληνικού χρέους, τα 240</w:t>
      </w:r>
      <w:r>
        <w:rPr>
          <w:rFonts w:eastAsia="Times New Roman"/>
          <w:szCs w:val="24"/>
        </w:rPr>
        <w:t xml:space="preserve"> δισεκατομμύρια ήταν συγκεντρωμένα σε λίγες ευρωπαϊκές τράπεζες. Και το 90% του ελληνικού χρέους </w:t>
      </w:r>
      <w:r>
        <w:rPr>
          <w:rFonts w:eastAsia="Times New Roman"/>
          <w:szCs w:val="24"/>
        </w:rPr>
        <w:t>βρισκόταν</w:t>
      </w:r>
      <w:r>
        <w:rPr>
          <w:rFonts w:eastAsia="Times New Roman"/>
          <w:szCs w:val="24"/>
        </w:rPr>
        <w:t xml:space="preserve"> υπό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 xml:space="preserve">ίκαιο. Το συμπέρασμα του Λι Μπουχάιτ ήταν ότι ουδέποτε στη σύγχρονη οικονομική ιστορία ένα κράτος δεν είχε τόσο συγκεντρωμένο το χρέος </w:t>
      </w:r>
      <w:r>
        <w:rPr>
          <w:rFonts w:eastAsia="Times New Roman"/>
          <w:szCs w:val="24"/>
        </w:rPr>
        <w:t>του και δεν είχε τόσα νομικά μέσα στη διάθεσή του</w:t>
      </w:r>
      <w:r>
        <w:rPr>
          <w:rFonts w:eastAsia="Times New Roman"/>
          <w:szCs w:val="24"/>
        </w:rPr>
        <w:t>,</w:t>
      </w:r>
      <w:r>
        <w:rPr>
          <w:rFonts w:eastAsia="Times New Roman"/>
          <w:szCs w:val="24"/>
        </w:rPr>
        <w:t xml:space="preserve"> ώστε να το διευθετήσει όπως ήθελε.</w:t>
      </w:r>
    </w:p>
    <w:p w14:paraId="10B0CEF8" w14:textId="77777777" w:rsidR="009F6C17" w:rsidRDefault="003C1E98">
      <w:pPr>
        <w:spacing w:line="600" w:lineRule="auto"/>
        <w:ind w:firstLine="720"/>
        <w:jc w:val="both"/>
        <w:rPr>
          <w:rFonts w:eastAsia="Times New Roman"/>
          <w:szCs w:val="24"/>
        </w:rPr>
      </w:pPr>
      <w:r>
        <w:rPr>
          <w:rFonts w:eastAsia="Times New Roman"/>
          <w:szCs w:val="24"/>
        </w:rPr>
        <w:t>Γνωρίζετε ποιο είναι το αποτέλεσμα; Μας το θύμισε ένα δημοσίευμα της εφημερίδας «</w:t>
      </w:r>
      <w:r>
        <w:rPr>
          <w:rFonts w:eastAsia="Times New Roman"/>
          <w:szCs w:val="24"/>
          <w:lang w:val="en-US"/>
        </w:rPr>
        <w:t>HANDELSBLATT</w:t>
      </w:r>
      <w:r>
        <w:rPr>
          <w:rFonts w:eastAsia="Times New Roman"/>
          <w:szCs w:val="24"/>
        </w:rPr>
        <w:t>» προχθές, στις 4 Μαΐου</w:t>
      </w:r>
      <w:r>
        <w:rPr>
          <w:rFonts w:eastAsia="Times New Roman"/>
          <w:szCs w:val="24"/>
        </w:rPr>
        <w:t>,</w:t>
      </w:r>
      <w:r>
        <w:rPr>
          <w:rFonts w:eastAsia="Times New Roman"/>
          <w:szCs w:val="24"/>
        </w:rPr>
        <w:t xml:space="preserve"> που μεταφέρει την έρευνα της </w:t>
      </w:r>
      <w:r>
        <w:rPr>
          <w:rFonts w:eastAsia="Times New Roman"/>
          <w:szCs w:val="24"/>
        </w:rPr>
        <w:t>Ε</w:t>
      </w:r>
      <w:r>
        <w:rPr>
          <w:rFonts w:eastAsia="Times New Roman"/>
          <w:szCs w:val="24"/>
        </w:rPr>
        <w:t xml:space="preserve">υρωπαϊκής </w:t>
      </w:r>
      <w:r>
        <w:rPr>
          <w:rFonts w:eastAsia="Times New Roman"/>
          <w:szCs w:val="24"/>
        </w:rPr>
        <w:t>Σ</w:t>
      </w:r>
      <w:r>
        <w:rPr>
          <w:rFonts w:eastAsia="Times New Roman"/>
          <w:szCs w:val="24"/>
        </w:rPr>
        <w:t>χολής</w:t>
      </w:r>
      <w:r>
        <w:rPr>
          <w:rFonts w:eastAsia="Times New Roman"/>
          <w:szCs w:val="24"/>
        </w:rPr>
        <w:t xml:space="preserve"> Μ</w:t>
      </w:r>
      <w:r>
        <w:rPr>
          <w:rFonts w:eastAsia="Times New Roman"/>
          <w:szCs w:val="24"/>
        </w:rPr>
        <w:t xml:space="preserve">άνατζμεντ </w:t>
      </w:r>
      <w:r>
        <w:rPr>
          <w:rFonts w:eastAsia="Times New Roman"/>
          <w:szCs w:val="24"/>
        </w:rPr>
        <w:t xml:space="preserve">και </w:t>
      </w:r>
      <w:r>
        <w:rPr>
          <w:rFonts w:eastAsia="Times New Roman"/>
          <w:szCs w:val="24"/>
        </w:rPr>
        <w:t>Τ</w:t>
      </w:r>
      <w:r>
        <w:rPr>
          <w:rFonts w:eastAsia="Times New Roman"/>
          <w:szCs w:val="24"/>
        </w:rPr>
        <w:t xml:space="preserve">εχνολογίας του Βερολίνου. Σχολιάστηκε και στον ευρωπαϊκό Τύπο. </w:t>
      </w:r>
    </w:p>
    <w:p w14:paraId="10B0CEF9" w14:textId="77777777" w:rsidR="009F6C17" w:rsidRDefault="003C1E98">
      <w:pPr>
        <w:spacing w:line="600" w:lineRule="auto"/>
        <w:ind w:firstLine="720"/>
        <w:jc w:val="both"/>
        <w:rPr>
          <w:rFonts w:eastAsia="Times New Roman"/>
          <w:szCs w:val="24"/>
        </w:rPr>
      </w:pPr>
      <w:r>
        <w:rPr>
          <w:rFonts w:eastAsia="Times New Roman"/>
          <w:szCs w:val="24"/>
        </w:rPr>
        <w:t xml:space="preserve">Η έρευνα αυτή, λοιπόν, λέει ότι από τα 220 δισεκατομμύρια συνολικώς, έως και το τέλος του 2015, που έλαβε η Ελλάδα από τα προγράμματα βοήθειας, μόνο τα 9,7 δισεκατομμύρια πήγαν </w:t>
      </w:r>
      <w:r>
        <w:rPr>
          <w:rFonts w:eastAsia="Times New Roman"/>
          <w:szCs w:val="24"/>
        </w:rPr>
        <w:t>στον ελληνικό προϋπολογισμό. Όλα τα άλλα πήγαν για πληρωμή χρέους, τόκων και ανακεφαλαιοποίηση τραπεζών. Αυτό είναι το σχοίνισμα</w:t>
      </w:r>
      <w:r>
        <w:rPr>
          <w:rFonts w:eastAsia="Times New Roman"/>
          <w:szCs w:val="24"/>
        </w:rPr>
        <w:t>,</w:t>
      </w:r>
      <w:r>
        <w:rPr>
          <w:rFonts w:eastAsia="Times New Roman"/>
          <w:szCs w:val="24"/>
        </w:rPr>
        <w:t xml:space="preserve"> το οποίο προκλήθη την άνοιξη και το καλοκαίρι του 2010.</w:t>
      </w:r>
    </w:p>
    <w:p w14:paraId="10B0CEFA" w14:textId="77777777" w:rsidR="009F6C17" w:rsidRDefault="003C1E98">
      <w:pPr>
        <w:spacing w:line="600" w:lineRule="auto"/>
        <w:ind w:firstLine="720"/>
        <w:jc w:val="both"/>
        <w:rPr>
          <w:rFonts w:eastAsia="Times New Roman"/>
          <w:szCs w:val="24"/>
        </w:rPr>
      </w:pPr>
      <w:r>
        <w:rPr>
          <w:rFonts w:eastAsia="Times New Roman"/>
          <w:szCs w:val="24"/>
        </w:rPr>
        <w:t xml:space="preserve">Και θα σας πω και μια άλλη ωραία λεπτομέρεια. Ο Λι Μπουχάιτ, ο οποίος </w:t>
      </w:r>
      <w:r>
        <w:rPr>
          <w:rFonts w:eastAsia="Times New Roman"/>
          <w:szCs w:val="24"/>
        </w:rPr>
        <w:t>προέβλεψε ακριβώς και ανέλυσε την κατάσταση του ελληνικού χρέους, είναι ο άνθρωπος</w:t>
      </w:r>
      <w:r>
        <w:rPr>
          <w:rFonts w:eastAsia="Times New Roman"/>
          <w:szCs w:val="24"/>
        </w:rPr>
        <w:t>,</w:t>
      </w:r>
      <w:r>
        <w:rPr>
          <w:rFonts w:eastAsia="Times New Roman"/>
          <w:szCs w:val="24"/>
        </w:rPr>
        <w:t xml:space="preserve"> ο οποίος ήρθε στην Ελλάδα και έκανε το </w:t>
      </w:r>
      <w:r>
        <w:rPr>
          <w:rFonts w:eastAsia="Times New Roman"/>
          <w:szCs w:val="24"/>
          <w:lang w:val="en-US"/>
        </w:rPr>
        <w:t>PSI</w:t>
      </w:r>
      <w:r>
        <w:rPr>
          <w:rFonts w:eastAsia="Times New Roman"/>
          <w:szCs w:val="24"/>
        </w:rPr>
        <w:t>. Και</w:t>
      </w:r>
      <w:r>
        <w:rPr>
          <w:rFonts w:eastAsia="Times New Roman"/>
          <w:szCs w:val="24"/>
        </w:rPr>
        <w:t>,</w:t>
      </w:r>
      <w:r>
        <w:rPr>
          <w:rFonts w:eastAsia="Times New Roman"/>
          <w:szCs w:val="24"/>
        </w:rPr>
        <w:t xml:space="preserve"> επίσης, είναι ο άνθρωπος ο οποίος πρότεινε και το νέο χρέος να μπει στο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ίκαιο. Και αυτό με κάποιο τρόπο δεν συνέβ</w:t>
      </w:r>
      <w:r>
        <w:rPr>
          <w:rFonts w:eastAsia="Times New Roman"/>
          <w:szCs w:val="24"/>
        </w:rPr>
        <w:t>η ποτέ. Μάλλον με πολιτική ευθύνη και πολιτική βούληση της τότε ελληνικής κυβέρνησης, της κυβέρνησης Παπαδήμου.</w:t>
      </w:r>
    </w:p>
    <w:p w14:paraId="10B0CEFB" w14:textId="77777777" w:rsidR="009F6C17" w:rsidRDefault="003C1E98">
      <w:pPr>
        <w:spacing w:line="600" w:lineRule="auto"/>
        <w:ind w:firstLine="720"/>
        <w:jc w:val="both"/>
        <w:rPr>
          <w:rFonts w:eastAsia="Times New Roman"/>
          <w:szCs w:val="24"/>
        </w:rPr>
      </w:pPr>
      <w:r>
        <w:rPr>
          <w:rFonts w:eastAsia="Times New Roman"/>
          <w:szCs w:val="24"/>
        </w:rPr>
        <w:t>Θα πρέπει, λοιπόν, όταν κάνετε κριτική στην Κυβέρνηση ΣΥΡΙΖΑ και στο τι σημαίνει Αριστερά και στο πόσο δεν θυμόμαστε τα αριστερά μας νιάτα, να θ</w:t>
      </w:r>
      <w:r>
        <w:rPr>
          <w:rFonts w:eastAsia="Times New Roman"/>
          <w:szCs w:val="24"/>
        </w:rPr>
        <w:t xml:space="preserve">υμηθείτε τι έκαναν οι κυβερνήσεις της Νέας Δημοκρατίας και του ΠΑΣΟΚ όλα αυτά τα χρόνια της πιστωτικής επέκτασης, της αμεριμνησίας και του παρασιτισμού. Και να γυρίσετε να δείτε τι λένε οι συνάδελφοί σας στα άλλα μεγάλα κόμματα της Ευρώπης. </w:t>
      </w:r>
    </w:p>
    <w:p w14:paraId="10B0CEFC" w14:textId="77777777" w:rsidR="009F6C17" w:rsidRDefault="003C1E98">
      <w:pPr>
        <w:spacing w:line="600" w:lineRule="auto"/>
        <w:ind w:firstLine="720"/>
        <w:jc w:val="both"/>
        <w:rPr>
          <w:rFonts w:eastAsia="Times New Roman"/>
          <w:szCs w:val="24"/>
        </w:rPr>
      </w:pPr>
      <w:r>
        <w:rPr>
          <w:rFonts w:eastAsia="Times New Roman"/>
          <w:szCs w:val="24"/>
        </w:rPr>
        <w:t>Μιλήστε με την</w:t>
      </w:r>
      <w:r>
        <w:rPr>
          <w:rFonts w:eastAsia="Times New Roman"/>
          <w:szCs w:val="24"/>
        </w:rPr>
        <w:t xml:space="preserve"> Πορτογαλία, μιλήστε με τον δεξιό Πρόεδρο που βγήκε πρόσφατα με ισχυρή πλειοψηφία και να δείτε πώς στηρίζει τη σοσιαλιστική </w:t>
      </w:r>
      <w:r>
        <w:rPr>
          <w:rFonts w:eastAsia="Times New Roman"/>
          <w:szCs w:val="24"/>
        </w:rPr>
        <w:t>κ</w:t>
      </w:r>
      <w:r>
        <w:rPr>
          <w:rFonts w:eastAsia="Times New Roman"/>
          <w:szCs w:val="24"/>
        </w:rPr>
        <w:t>υβέρνηση της Πορτογαλίας και πώς με μια γροθιά προσπαθεί να υπερασπιστεί τη χώρα του.</w:t>
      </w:r>
    </w:p>
    <w:p w14:paraId="10B0CEFD" w14:textId="77777777" w:rsidR="009F6C17" w:rsidRDefault="003C1E98">
      <w:pPr>
        <w:spacing w:line="600" w:lineRule="auto"/>
        <w:ind w:firstLine="720"/>
        <w:jc w:val="both"/>
        <w:rPr>
          <w:rFonts w:eastAsia="Times New Roman"/>
          <w:szCs w:val="24"/>
        </w:rPr>
      </w:pPr>
      <w:r>
        <w:rPr>
          <w:rFonts w:eastAsia="Times New Roman"/>
          <w:szCs w:val="24"/>
        </w:rPr>
        <w:t>Μιλήστε με τη Φινλανδία, με τα καλύτερα παιδι</w:t>
      </w:r>
      <w:r>
        <w:rPr>
          <w:rFonts w:eastAsia="Times New Roman"/>
          <w:szCs w:val="24"/>
        </w:rPr>
        <w:t xml:space="preserve">ά της νεοφιλελεύθερης λιτότητας του κ. Σόιμπλε, τους πρώην θαυματοποιούς, οι οποίοι βρίσκονται στον τρίτο χρόνο υφέσεως. Και ο κ. Στουμπ, πρώην Πρωθυπουργός, εξακολουθεί ακόμη να είναι στο </w:t>
      </w:r>
      <w:r>
        <w:rPr>
          <w:rFonts w:eastAsia="Times New Roman"/>
          <w:szCs w:val="24"/>
          <w:lang w:val="en-US"/>
        </w:rPr>
        <w:t>Eurogroup</w:t>
      </w:r>
      <w:r>
        <w:rPr>
          <w:rFonts w:eastAsia="Times New Roman"/>
          <w:szCs w:val="24"/>
        </w:rPr>
        <w:t xml:space="preserve"> και να παριστάνει τον σύμμαχο του κ. Σόιμπλε και ο δικός </w:t>
      </w:r>
      <w:r>
        <w:rPr>
          <w:rFonts w:eastAsia="Times New Roman"/>
          <w:szCs w:val="24"/>
        </w:rPr>
        <w:t>του λαός υποφέρει, καθώς πετσοκόβεται και το σύστημα υγείας και το εκπαιδευτικό θαύμα της Φινλανδίας και η αγορά εργασίας.</w:t>
      </w:r>
    </w:p>
    <w:p w14:paraId="10B0CEFE" w14:textId="77777777" w:rsidR="009F6C17" w:rsidRDefault="003C1E98">
      <w:pPr>
        <w:spacing w:line="600" w:lineRule="auto"/>
        <w:ind w:firstLine="720"/>
        <w:jc w:val="both"/>
        <w:rPr>
          <w:rFonts w:eastAsia="Times New Roman"/>
          <w:szCs w:val="24"/>
        </w:rPr>
      </w:pPr>
      <w:r>
        <w:rPr>
          <w:rFonts w:eastAsia="Times New Roman"/>
          <w:szCs w:val="24"/>
        </w:rPr>
        <w:t>Ακούστε τι λέει σήμερα ο αντικαγκελάριος της Γερμανίας κ. Ζίγκμαρ Γκάμπριελ. Ας ακούσουμε τα μέλη των Σοσιαλιστών Δημοκρατών στο Ευρω</w:t>
      </w:r>
      <w:r>
        <w:rPr>
          <w:rFonts w:eastAsia="Times New Roman"/>
          <w:szCs w:val="24"/>
        </w:rPr>
        <w:t>κοινοβούλιο. Λένε ότι η Ελλάδα πρέπει να βοηθηθεί πάση θυσία. Έχει κάνει τα πάντα και πρέπει να μείνει σταθερή. Έχει πληρώσει το αντίτιμο μεγάλων κρίσεων και όχι με ευθύνη της. Ας τα ακούσουν οι συνάδελφοι που είναι στην ομάδα των Σοσιαλιστών Δημοκρατών. Α</w:t>
      </w:r>
      <w:r>
        <w:rPr>
          <w:rFonts w:eastAsia="Times New Roman"/>
          <w:szCs w:val="24"/>
        </w:rPr>
        <w:t xml:space="preserve">ς ακούσουν τι λέει ο Πρωθυπουργός της Ιταλίας κ. Ρέντσι για την κατάσταση στην Ευρώπη και την πολιτική της λιτότητας. </w:t>
      </w:r>
    </w:p>
    <w:p w14:paraId="10B0CEFF" w14:textId="77777777" w:rsidR="009F6C17" w:rsidRDefault="003C1E98">
      <w:pPr>
        <w:spacing w:line="600" w:lineRule="auto"/>
        <w:ind w:firstLine="720"/>
        <w:jc w:val="both"/>
        <w:rPr>
          <w:rFonts w:eastAsia="Times New Roman"/>
          <w:szCs w:val="24"/>
        </w:rPr>
      </w:pPr>
      <w:r>
        <w:rPr>
          <w:rFonts w:eastAsia="Times New Roman"/>
          <w:szCs w:val="24"/>
        </w:rPr>
        <w:t xml:space="preserve">Ας αφουγκραστούμε το τι έρχεται στην Ισπανία. Έχουν εκλογές στις 26 Ιουνίου. Ας ακούσουμε τι συμβαίνει στην Ευρώπη και οι συνάδελφοι που </w:t>
      </w:r>
      <w:r>
        <w:rPr>
          <w:rFonts w:eastAsia="Times New Roman"/>
          <w:szCs w:val="24"/>
        </w:rPr>
        <w:t xml:space="preserve">ανήκουν στην ευρύτερη ομάδα του λαϊκού κόμματος και οι συνάδελφοι που επαίρονται ότι ανήκουν στην ομάδα των σοσιαλιστών δημοκρατών. </w:t>
      </w:r>
    </w:p>
    <w:p w14:paraId="10B0CF0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Ας αφουγκραστούμε τι συμβαίνει στις χώρες της </w:t>
      </w:r>
      <w:r>
        <w:rPr>
          <w:rFonts w:eastAsia="Times New Roman" w:cs="Times New Roman"/>
          <w:szCs w:val="24"/>
        </w:rPr>
        <w:t>Β</w:t>
      </w:r>
      <w:r>
        <w:rPr>
          <w:rFonts w:eastAsia="Times New Roman" w:cs="Times New Roman"/>
          <w:szCs w:val="24"/>
        </w:rPr>
        <w:t>όρειας Ευρώπης</w:t>
      </w:r>
      <w:r>
        <w:rPr>
          <w:rFonts w:eastAsia="Times New Roman" w:cs="Times New Roman"/>
          <w:szCs w:val="24"/>
        </w:rPr>
        <w:t>,</w:t>
      </w:r>
      <w:r>
        <w:rPr>
          <w:rFonts w:eastAsia="Times New Roman" w:cs="Times New Roman"/>
          <w:szCs w:val="24"/>
        </w:rPr>
        <w:t xml:space="preserve"> όπου επελαύνει ο λαϊκιστικός νεοφασισμός. Ας δούμε τι συμβαί</w:t>
      </w:r>
      <w:r>
        <w:rPr>
          <w:rFonts w:eastAsia="Times New Roman" w:cs="Times New Roman"/>
          <w:szCs w:val="24"/>
        </w:rPr>
        <w:t>νει στην Ουγγαρία, τι συμβαίνει στη Σλοβακία, τι συμβαίνει στην Αυστρία αυτή τη στιγμή, που καταρρέει το κραταιό κάποτε σοσιαλδημοκρατικό κόμμα και ανέρχεται ο κ. Στράχε και σαρώνει τα πάντα και υπαγορεύουν οι νεοφασίστες την ατζέντα τους στους χριστιανοδη</w:t>
      </w:r>
      <w:r>
        <w:rPr>
          <w:rFonts w:eastAsia="Times New Roman" w:cs="Times New Roman"/>
          <w:szCs w:val="24"/>
        </w:rPr>
        <w:t xml:space="preserve">μοκράτες και στα λαϊκά κόμματα. </w:t>
      </w:r>
    </w:p>
    <w:p w14:paraId="10B0CF0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Ας αφουγκραστούμε αυτά και ας δούμε πού βρίσκεται η χώρα. Η χώρα βρίσκεται σε έκτο χρόνο μαρτυρίου, σε έναν Γολγοθά, και το να επαίρονται κάποιοι ότι κάποιοι τα έκαναν καλύτερα είναι αστείο. Δυστυχώς και ευτυχώς για εμάς, γ</w:t>
      </w:r>
      <w:r>
        <w:rPr>
          <w:rFonts w:eastAsia="Times New Roman" w:cs="Times New Roman"/>
          <w:szCs w:val="24"/>
        </w:rPr>
        <w:t>ια την πρώτη κυβερνώσα Αριστερά, η οποία διαρκώς βρίσκεται στον σταυρό της αυτοκριτικής και στον σταυρό του μαρτυρίου, αυτό κάνουμε, δηλαδή προσπαθούμε να διασώσουμε ό,τι μπορεί να διασωθεί από αυτά που άφησαν πίσω τους οι προηγούμενοι. Η αυτοκριτική είναι</w:t>
      </w:r>
      <w:r>
        <w:rPr>
          <w:rFonts w:eastAsia="Times New Roman" w:cs="Times New Roman"/>
          <w:szCs w:val="24"/>
        </w:rPr>
        <w:t xml:space="preserve"> για εμάς το πρώτο καθήκον, ούτε η εκδίκηση ούτε η τιμωρία. </w:t>
      </w:r>
    </w:p>
    <w:p w14:paraId="10B0CF0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Αλλά, να σταθείτε απέναντι όλοι, και εμείς, στον ελληνικό λαό να τους πούμε τι υπάρχει, ποια δημόσια διοίκηση υπάρχει, ποιος παρασιτισμός διέπει όλη τη διοίκηση και το πολιτικό σύστημα και την ελ</w:t>
      </w:r>
      <w:r>
        <w:rPr>
          <w:rFonts w:eastAsia="Times New Roman" w:cs="Times New Roman"/>
          <w:szCs w:val="24"/>
        </w:rPr>
        <w:t>ληνική οικονομία. Και να σκεφτούμε κάτι άλλο</w:t>
      </w:r>
      <w:r>
        <w:rPr>
          <w:rFonts w:eastAsia="Times New Roman" w:cs="Times New Roman"/>
          <w:szCs w:val="24"/>
        </w:rPr>
        <w:t>:</w:t>
      </w:r>
      <w:r>
        <w:rPr>
          <w:rFonts w:eastAsia="Times New Roman" w:cs="Times New Roman"/>
          <w:szCs w:val="24"/>
        </w:rPr>
        <w:t xml:space="preserve"> ότι για να ανασχεδιάσουμε τον παραγωγικό ιστό, για να ανασυγκροτήσουμε τη σάπια δημόσια διοίκηση, χρειάζονται νέες πολιτικές και πνευματικές ελίτ. </w:t>
      </w:r>
    </w:p>
    <w:p w14:paraId="10B0CF0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σε αυτή την Αριστερά, που εσείς νομίζετε ότι μπορείτε ν</w:t>
      </w:r>
      <w:r>
        <w:rPr>
          <w:rFonts w:eastAsia="Times New Roman" w:cs="Times New Roman"/>
          <w:szCs w:val="24"/>
        </w:rPr>
        <w:t>α της κάνετε κριτική, γνωρίζουμε ότι είμαστε το καύσιμο της ιστορίας, γνωρίζουμε ότι η πολιτική της κρίσης, πρόσωπα και πολιτικοί σχηματισμοί, μπορεί να καούν. Και θέλουμε να καούμε. Εσείς τι νομίζετε ότι θα διασώσετε από τα χρόνια του παρασιτισμού και από</w:t>
      </w:r>
      <w:r>
        <w:rPr>
          <w:rFonts w:eastAsia="Times New Roman" w:cs="Times New Roman"/>
          <w:szCs w:val="24"/>
        </w:rPr>
        <w:t xml:space="preserve"> τα χρόνια που πέρασαν πάνω απ’ αυτή τη χώρα; Εμείς ξέρουμε ότι πρέπει να τελειώσουμε με τον παρασιτισμό και, επίσης, να φυσήξουμε ένα αεράκι στις ψυχές των ματαιωμένων ανθρώπων, των πληγωμένων ανθρώπων, των ανέργων. Αυτός είναι ο σκοπός μας να γίνουμε καύ</w:t>
      </w:r>
      <w:r>
        <w:rPr>
          <w:rFonts w:eastAsia="Times New Roman" w:cs="Times New Roman"/>
          <w:szCs w:val="24"/>
        </w:rPr>
        <w:t>σιμο της ιστορίας. Εσάς ποιο είναι το όραμά σας; Πόσα μνημόνια ψηφίσατε και τώρα σας ξινίζει αυτό εδώ; Για εμάς αυτό είναι μια άμυνα, ένας αγώνας στον οποίο αφήνουμε τις σάρκες μας. Αυτό έχω να πω και ας πάμε να ψηφίσουμε.</w:t>
      </w:r>
    </w:p>
    <w:p w14:paraId="10B0CF0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0B0CF05"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ΣΥΡΙΖΑ)</w:t>
      </w:r>
    </w:p>
    <w:p w14:paraId="10B0CF0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Ηγουμενίδης, από τον ΣΥΡΙΖΑ.</w:t>
      </w:r>
    </w:p>
    <w:p w14:paraId="10B0CF0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10B0CF0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Κυρία και κύριοι Υπουργοί, κυρίες και κύριοι συνάδελφοι, από τον Αύγουστο, που ανοίξαμε το θέμα του ασφαλιστικού, μέχρι σήμερα και τι δεν έχουμε ακούσει. «Ο ΣΥΡΙΖΑ βουλιάζει την κοινωνία», «Ο ΣΥΡΙΖΑ στέλνει την πατρίδα στα βράχια, είναι ανίκανος να κυβερνή</w:t>
      </w:r>
      <w:r>
        <w:rPr>
          <w:rFonts w:eastAsia="Times New Roman" w:cs="Times New Roman"/>
          <w:szCs w:val="24"/>
        </w:rPr>
        <w:t>σει, είναι αφερέγγυος να διαπραγματευτεί, βλάπτει σοβαρά τη χώρα, όσο πιο νωρίς φύγει τόσο καλύτερα», «Να φύγετε και να μην ξανάρθετε». Αποκρυσταλλωμένα και μαζεμένα απ’ όλο αυτό το οκτάμηνο ακούστηκαν και στη σημερινή συνεδρίαση. Και όπως είπε και ένας συ</w:t>
      </w:r>
      <w:r>
        <w:rPr>
          <w:rFonts w:eastAsia="Times New Roman" w:cs="Times New Roman"/>
          <w:szCs w:val="24"/>
        </w:rPr>
        <w:t xml:space="preserve">νάδελφος της Αξιωματικής Αντιπολίτευσης, «έχετε πια και ένα παρελθόν καταστροφικής διακυβέρνησης». </w:t>
      </w:r>
    </w:p>
    <w:p w14:paraId="10B0CF0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Θα προσπαθήσω να παρακάμψω την ομίχλη που σηκώνει η καταστροφολογική προπαγάνδα σας και να συζητήσω για το τι έγινε στο διάστημα αυτής της καταστροφικής </w:t>
      </w:r>
      <w:r>
        <w:rPr>
          <w:rFonts w:eastAsia="Times New Roman" w:cs="Times New Roman"/>
          <w:szCs w:val="24"/>
        </w:rPr>
        <w:t>διακυβέρνησης, όπως την χαρακτηρίζετε εσείς.</w:t>
      </w:r>
    </w:p>
    <w:p w14:paraId="10B0CF0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Καταργήθηκε το πεντάευρω της εισαγωγής στα νοσοκομεία. Ποιοι το θέσπισαν; Αυτοί που μας κατηγορούν σήμερα ότι είμαστε ανίκανοι να κυβερνήσουμε. Άρχισε ο έλεγχος στις λίστες των ληστών του ιδρώτα του λαού μας. Πο</w:t>
      </w:r>
      <w:r>
        <w:rPr>
          <w:rFonts w:eastAsia="Times New Roman" w:cs="Times New Roman"/>
          <w:szCs w:val="24"/>
        </w:rPr>
        <w:t>ιοι τις κρατούσαν στα συρτάρια τους αναξιοποίητες; Αυτοί που σήμερα μας κατηγορούν για παραμυθάδες. Αντιμετωπίσαμε ουσιαστικά το πρόβλημα των ανασφάλιστων συμπολιτών μας. Η πολιτική ποιων οδήγησε στις στρατιές των ανασφάλιστων; Αυτών που σήμερα μας κατηγορ</w:t>
      </w:r>
      <w:r>
        <w:rPr>
          <w:rFonts w:eastAsia="Times New Roman" w:cs="Times New Roman"/>
          <w:szCs w:val="24"/>
        </w:rPr>
        <w:t>ούν ως επικίνδυνους για τη χώρα.</w:t>
      </w:r>
    </w:p>
    <w:p w14:paraId="10B0CF0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Σε λίγες ημέρες μπαίνει σε εφαρμογή ο νόμος για την αδειοδότηση των ΜΜΕ. Εδώ δεν θα σας κάνω την ερώτηση</w:t>
      </w:r>
      <w:r>
        <w:rPr>
          <w:rFonts w:eastAsia="Times New Roman" w:cs="Times New Roman"/>
          <w:szCs w:val="24"/>
        </w:rPr>
        <w:t>,</w:t>
      </w:r>
      <w:r>
        <w:rPr>
          <w:rFonts w:eastAsia="Times New Roman" w:cs="Times New Roman"/>
          <w:szCs w:val="24"/>
        </w:rPr>
        <w:t xml:space="preserve"> ποιοι έχουν επαφές με αυτό το καθεστώς της διαπλοκής. Η ερώτηση είναι άλλη. Αντιλαμβάνεστε αυτό που και οι πέτρες ξέρ</w:t>
      </w:r>
      <w:r>
        <w:rPr>
          <w:rFonts w:eastAsia="Times New Roman" w:cs="Times New Roman"/>
          <w:szCs w:val="24"/>
        </w:rPr>
        <w:t xml:space="preserve">ουν σ’ αυτόν τον τόπο για τους δεσμούς σας και τις σχέσεις με το σύστημα της διαπλοκής ή εξακολουθείτε να ζείτε στην εικονική σας πραγματικότητα; </w:t>
      </w:r>
    </w:p>
    <w:p w14:paraId="10B0CF0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Τέλος πάντων, θα μπορούσα να συνεχίσω με πολλά παραδείγματα από τα κομμάτια του λεγόμενου παράλληλου προγράμμ</w:t>
      </w:r>
      <w:r>
        <w:rPr>
          <w:rFonts w:eastAsia="Times New Roman" w:cs="Times New Roman"/>
          <w:szCs w:val="24"/>
        </w:rPr>
        <w:t xml:space="preserve">ατος, που αυτή η Κυβέρνηση </w:t>
      </w:r>
      <w:r>
        <w:rPr>
          <w:rFonts w:eastAsia="Times New Roman" w:cs="Times New Roman"/>
          <w:szCs w:val="24"/>
        </w:rPr>
        <w:t>«</w:t>
      </w:r>
      <w:r>
        <w:rPr>
          <w:rFonts w:eastAsia="Times New Roman" w:cs="Times New Roman"/>
          <w:szCs w:val="24"/>
        </w:rPr>
        <w:t>των άχρηστων</w:t>
      </w:r>
      <w:r>
        <w:rPr>
          <w:rFonts w:eastAsia="Times New Roman" w:cs="Times New Roman"/>
          <w:szCs w:val="24"/>
        </w:rPr>
        <w:t>»</w:t>
      </w:r>
      <w:r>
        <w:rPr>
          <w:rFonts w:eastAsia="Times New Roman" w:cs="Times New Roman"/>
          <w:szCs w:val="24"/>
        </w:rPr>
        <w:t xml:space="preserve">, όπως τη χαρακτηρίζετε, </w:t>
      </w:r>
      <w:r>
        <w:rPr>
          <w:rFonts w:eastAsia="Times New Roman" w:cs="Times New Roman"/>
          <w:szCs w:val="24"/>
        </w:rPr>
        <w:t>«</w:t>
      </w:r>
      <w:r>
        <w:rPr>
          <w:rFonts w:eastAsia="Times New Roman" w:cs="Times New Roman"/>
          <w:szCs w:val="24"/>
        </w:rPr>
        <w:t>των επικίνδυνων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των καταστροφέων της χώρας</w:t>
      </w:r>
      <w:r>
        <w:rPr>
          <w:rFonts w:eastAsia="Times New Roman" w:cs="Times New Roman"/>
          <w:szCs w:val="24"/>
        </w:rPr>
        <w:t>»,</w:t>
      </w:r>
      <w:r>
        <w:rPr>
          <w:rFonts w:eastAsia="Times New Roman" w:cs="Times New Roman"/>
          <w:szCs w:val="24"/>
        </w:rPr>
        <w:t xml:space="preserve"> θεσμοθέτησε σ’ αυτό το μικρό διάστημα του επταμήνου που πέρασε. Μικρά πράγματα</w:t>
      </w:r>
      <w:r>
        <w:rPr>
          <w:rFonts w:eastAsia="Times New Roman" w:cs="Times New Roman"/>
          <w:szCs w:val="24"/>
        </w:rPr>
        <w:t>,</w:t>
      </w:r>
      <w:r>
        <w:rPr>
          <w:rFonts w:eastAsia="Times New Roman" w:cs="Times New Roman"/>
          <w:szCs w:val="24"/>
        </w:rPr>
        <w:t xml:space="preserve"> για τα οποία δεν πανηγυρίζουμε. Και δεν πανηγυρίζουμε, πρώτα </w:t>
      </w:r>
      <w:r>
        <w:rPr>
          <w:rFonts w:eastAsia="Times New Roman" w:cs="Times New Roman"/>
          <w:szCs w:val="24"/>
        </w:rPr>
        <w:t>απ’ όλα και κυρίως, γιατί ήταν τόσο ρημαγμένο το τοπίο που αφήσατε πίσω σας, που πραγματικά ελάχιστα έχουν επηρεάσει την καθημερινότητα του λαού μας. Ο λόγος, όμως, που τα αναφέρω είναι γιατί δίνουν ένα άλλο μήνυμα, ότι ο ΣΥΡΙΖΑ δεν βλάπτει σοβαρά τη χώρα.</w:t>
      </w:r>
      <w:r>
        <w:rPr>
          <w:rFonts w:eastAsia="Times New Roman" w:cs="Times New Roman"/>
          <w:szCs w:val="24"/>
        </w:rPr>
        <w:t xml:space="preserve"> Ο ΣΥΡΙΖΑ βλάπτει σοβαρά το καθεστώς της διαπλοκής, της διαφθοράς, της φοροδιαφυγής, το καθεστώς της κλοπής του πλούτου που παράγουν οι εργαζόμενοι της πατρίδας μας. Αυτοί, ναι, κινδυνεύουν, εκτός και εάν είσαστε τόσο πολύ δεμένοι με αυτό το καθεστώς της δ</w:t>
      </w:r>
      <w:r>
        <w:rPr>
          <w:rFonts w:eastAsia="Times New Roman" w:cs="Times New Roman"/>
          <w:szCs w:val="24"/>
        </w:rPr>
        <w:t xml:space="preserve">ιαφθοράς και της διαπλοκής, που θεωρείτε πατρίδα σας αυτό ακριβώς το πράγμα. Εάν είναι έτσι, όσο και αν σκούζετε να φύγουμε και να μην ξανάρθουμε, με τη θέληση του λαού μας είμαστε εδώ και θα είμαστε στην πρώτη γραμμή του αγώνα, για να τσακίσουμε ό,τι πιο </w:t>
      </w:r>
      <w:r>
        <w:rPr>
          <w:rFonts w:eastAsia="Times New Roman" w:cs="Times New Roman"/>
          <w:szCs w:val="24"/>
        </w:rPr>
        <w:t>σάπιο έχει να επιδείξει η πολιτική ιστορία αυτού του τόπου.</w:t>
      </w:r>
    </w:p>
    <w:p w14:paraId="10B0CF0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Μέσα σ’ ένα τέτοιο περιβάλλον, κυρίες και κύριοι συνάδελφοι, ήρθε το νομοσχέδιο για το ασφαλιστικό. Δεν θα σταθώ σε επιμέρους πλευρές που είπαν διάφοροι. </w:t>
      </w:r>
    </w:p>
    <w:p w14:paraId="10B0CF0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Κυριάκος Μητσοτάκης, 24-4-2016, στο συνέδ</w:t>
      </w:r>
      <w:r>
        <w:rPr>
          <w:rFonts w:eastAsia="Times New Roman" w:cs="Times New Roman"/>
          <w:szCs w:val="24"/>
        </w:rPr>
        <w:t>ριο του κόμματος: «Τίποτα δεν θα κάναμε το ίδιο, τίποτα δεν θα κάνουμε το ίδιο. Έχουμε διαφορετική λογική και άλλη πρόταση για το ασφαλιστικό. Έχουμε διαφορετική λογική και άλλη πρόταση για τη φορολογία». Το συνυπογράφω και με τα δυο μου χέρια. Συμφωνώ απο</w:t>
      </w:r>
      <w:r>
        <w:rPr>
          <w:rFonts w:eastAsia="Times New Roman" w:cs="Times New Roman"/>
          <w:szCs w:val="24"/>
        </w:rPr>
        <w:t>λύτως με τον Πρόεδρο της Νέας Δημοκρατίας. Έχουμε εντελώς διαφορετική λογική, ξεκινάμε από εντελώς διαφορετική βάση</w:t>
      </w:r>
      <w:r>
        <w:rPr>
          <w:rFonts w:eastAsia="Times New Roman" w:cs="Times New Roman"/>
          <w:szCs w:val="24"/>
        </w:rPr>
        <w:t>. Π</w:t>
      </w:r>
      <w:r>
        <w:rPr>
          <w:rFonts w:eastAsia="Times New Roman" w:cs="Times New Roman"/>
          <w:szCs w:val="24"/>
        </w:rPr>
        <w:t>ορευόμαστε σε εκ διαμέτρου αντίθετη κατεύθυνση.</w:t>
      </w:r>
    </w:p>
    <w:p w14:paraId="10B0CF0F" w14:textId="77777777" w:rsidR="009F6C17" w:rsidRDefault="003C1E98">
      <w:pPr>
        <w:spacing w:line="600" w:lineRule="auto"/>
        <w:ind w:firstLine="720"/>
        <w:jc w:val="both"/>
        <w:rPr>
          <w:rFonts w:eastAsia="Times New Roman" w:cs="Times New Roman"/>
          <w:b/>
          <w:szCs w:val="24"/>
        </w:rPr>
      </w:pPr>
      <w:r>
        <w:rPr>
          <w:rFonts w:eastAsia="Times New Roman" w:cs="Times New Roman"/>
          <w:szCs w:val="24"/>
        </w:rPr>
        <w:t xml:space="preserve">Επιτρέψτε μου, για να ενισχύσω ακριβώς τη θέση του Προέδρου της Νέας Δημοκρατίας, να κάνω </w:t>
      </w:r>
      <w:r>
        <w:rPr>
          <w:rFonts w:eastAsia="Times New Roman" w:cs="Times New Roman"/>
          <w:szCs w:val="24"/>
        </w:rPr>
        <w:t xml:space="preserve">μία μικρή ανάγνωση δύο παραδειγμάτων από την ελληνική κοινωνία, προσθέτοντας μόνο δύο λέξεις, το «ευτυχώς» και το «δυστυχώς». Ευτυχώς για τους φτωχούς και τους αδύναμους, δυστυχώς για τις βδέλλες της ελληνικής κοινωνίας, ναι, εμείς ο ΣΥΡΙΖΑ δεν πιστεύουμε </w:t>
      </w:r>
      <w:r>
        <w:rPr>
          <w:rFonts w:eastAsia="Times New Roman" w:cs="Times New Roman"/>
          <w:szCs w:val="24"/>
        </w:rPr>
        <w:t>στα προγράμματα της λιτότητας. Ευτυχώς</w:t>
      </w:r>
      <w:r>
        <w:rPr>
          <w:rFonts w:eastAsia="Times New Roman" w:cs="Times New Roman"/>
          <w:szCs w:val="24"/>
        </w:rPr>
        <w:t>,</w:t>
      </w:r>
      <w:r>
        <w:rPr>
          <w:rFonts w:eastAsia="Times New Roman" w:cs="Times New Roman"/>
          <w:szCs w:val="24"/>
        </w:rPr>
        <w:t xml:space="preserve"> για τους εργαζόμενους της πατρίδας, δυστυχώς</w:t>
      </w:r>
      <w:r>
        <w:rPr>
          <w:rFonts w:eastAsia="Times New Roman" w:cs="Times New Roman"/>
          <w:szCs w:val="24"/>
        </w:rPr>
        <w:t>,</w:t>
      </w:r>
      <w:r>
        <w:rPr>
          <w:rFonts w:eastAsia="Times New Roman" w:cs="Times New Roman"/>
          <w:szCs w:val="24"/>
        </w:rPr>
        <w:t xml:space="preserve"> για τα μονοπώλια και τα κέρδη τους, ναι, εμείς</w:t>
      </w:r>
      <w:r>
        <w:rPr>
          <w:rFonts w:eastAsia="Times New Roman" w:cs="Times New Roman"/>
          <w:szCs w:val="24"/>
        </w:rPr>
        <w:t>,</w:t>
      </w:r>
      <w:r>
        <w:rPr>
          <w:rFonts w:eastAsia="Times New Roman" w:cs="Times New Roman"/>
          <w:szCs w:val="24"/>
        </w:rPr>
        <w:t xml:space="preserve"> ο ΣΥΡΙΖΑ</w:t>
      </w:r>
      <w:r>
        <w:rPr>
          <w:rFonts w:eastAsia="Times New Roman" w:cs="Times New Roman"/>
          <w:szCs w:val="24"/>
        </w:rPr>
        <w:t>,</w:t>
      </w:r>
      <w:r>
        <w:rPr>
          <w:rFonts w:eastAsia="Times New Roman" w:cs="Times New Roman"/>
          <w:szCs w:val="24"/>
        </w:rPr>
        <w:t xml:space="preserve"> δεν πιστεύουμε στη διάλυση των εργασιακών σχέσεων, δεν πιστεύουμε στις πελατειακές σχέσεις, δεν πιστεύουμε στα κ</w:t>
      </w:r>
      <w:r>
        <w:rPr>
          <w:rFonts w:eastAsia="Times New Roman" w:cs="Times New Roman"/>
          <w:szCs w:val="24"/>
        </w:rPr>
        <w:t>αθεστώτα της διαπλοκής. Ευτυχώς</w:t>
      </w:r>
      <w:r>
        <w:rPr>
          <w:rFonts w:eastAsia="Times New Roman" w:cs="Times New Roman"/>
          <w:szCs w:val="24"/>
        </w:rPr>
        <w:t>,</w:t>
      </w:r>
      <w:r>
        <w:rPr>
          <w:rFonts w:eastAsia="Times New Roman" w:cs="Times New Roman"/>
          <w:szCs w:val="24"/>
        </w:rPr>
        <w:t xml:space="preserve"> για τις ασθενέστερες κοινωνικές ομάδες, δυστυχώς</w:t>
      </w:r>
      <w:r>
        <w:rPr>
          <w:rFonts w:eastAsia="Times New Roman" w:cs="Times New Roman"/>
          <w:szCs w:val="24"/>
        </w:rPr>
        <w:t>,</w:t>
      </w:r>
      <w:r>
        <w:rPr>
          <w:rFonts w:eastAsia="Times New Roman" w:cs="Times New Roman"/>
          <w:szCs w:val="24"/>
        </w:rPr>
        <w:t xml:space="preserve"> για τα κοράκια που επιτίθενται στην ελληνική κοινωνία, ναι, εμείς ο ΣΥΡΙΖΑ δεν πιστεύουμε στη λογική των αριθμών</w:t>
      </w:r>
      <w:r>
        <w:rPr>
          <w:rFonts w:eastAsia="Times New Roman" w:cs="Times New Roman"/>
          <w:szCs w:val="24"/>
        </w:rPr>
        <w:t>,</w:t>
      </w:r>
      <w:r>
        <w:rPr>
          <w:rFonts w:eastAsia="Times New Roman" w:cs="Times New Roman"/>
          <w:szCs w:val="24"/>
        </w:rPr>
        <w:t xml:space="preserve"> που αδιαφορεί για τα συμφέροντα των πολιτών και της κοινωνί</w:t>
      </w:r>
      <w:r>
        <w:rPr>
          <w:rFonts w:eastAsia="Times New Roman" w:cs="Times New Roman"/>
          <w:szCs w:val="24"/>
        </w:rPr>
        <w:t>ας. Ευτυχώς</w:t>
      </w:r>
      <w:r>
        <w:rPr>
          <w:rFonts w:eastAsia="Times New Roman" w:cs="Times New Roman"/>
          <w:szCs w:val="24"/>
        </w:rPr>
        <w:t>,</w:t>
      </w:r>
      <w:r>
        <w:rPr>
          <w:rFonts w:eastAsia="Times New Roman" w:cs="Times New Roman"/>
          <w:szCs w:val="24"/>
        </w:rPr>
        <w:t xml:space="preserve"> για την πατρίδα </w:t>
      </w:r>
      <w:r>
        <w:rPr>
          <w:rFonts w:eastAsia="Times New Roman" w:cs="Times New Roman"/>
          <w:szCs w:val="24"/>
        </w:rPr>
        <w:t>μας,</w:t>
      </w:r>
      <w:r>
        <w:rPr>
          <w:rFonts w:eastAsia="Times New Roman" w:cs="Times New Roman"/>
          <w:szCs w:val="24"/>
        </w:rPr>
        <w:t xml:space="preserve"> έχουμε ριζικά διαφορετική λογική.</w:t>
      </w:r>
    </w:p>
    <w:p w14:paraId="10B0CF10" w14:textId="77777777" w:rsidR="009F6C17" w:rsidRDefault="003C1E98">
      <w:pPr>
        <w:spacing w:line="600" w:lineRule="auto"/>
        <w:ind w:firstLine="720"/>
        <w:jc w:val="both"/>
        <w:rPr>
          <w:rFonts w:eastAsia="Times New Roman" w:cs="Times New Roman"/>
          <w:b/>
          <w:szCs w:val="24"/>
        </w:rPr>
      </w:pPr>
      <w:r>
        <w:rPr>
          <w:rFonts w:eastAsia="Times New Roman" w:cs="Times New Roman"/>
          <w:b/>
          <w:szCs w:val="24"/>
        </w:rPr>
        <w:t xml:space="preserve">ΒΑΣΙΛΕΙΟΣ ΟΙΚΟΝΟΜΟΥ: </w:t>
      </w:r>
      <w:r>
        <w:rPr>
          <w:rFonts w:eastAsia="Times New Roman" w:cs="Times New Roman"/>
          <w:szCs w:val="24"/>
        </w:rPr>
        <w:t>Πού γίνονται όλα αυτά;</w:t>
      </w:r>
    </w:p>
    <w:p w14:paraId="10B0CF1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Άσφαιρα, λοιπόν, τα πυρά της καταστροφολογικής σας προπαγάνδας. Πέρα από το ότι δεν μας βρίσκουν, δεν μπορούν να κρύψουν ο</w:t>
      </w:r>
      <w:r>
        <w:rPr>
          <w:rFonts w:eastAsia="Times New Roman" w:cs="Times New Roman"/>
          <w:szCs w:val="24"/>
        </w:rPr>
        <w:t xml:space="preserve">ύτε καν τη γύμνια της πολιτικής σας. Ανεξάρτητα από το τι θέλατε, κύριε Δένδια, να απαντήσετε, η ζωή βάζει κάποια ερωτήματα που πρέπει να απαντήσετε και σ’ αυτή την Αίθουσα. </w:t>
      </w:r>
    </w:p>
    <w:p w14:paraId="10B0CF1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Θέλετε επιτυχία της διαπραγμάτευσης; Θέλετε να επιτύχουμε μείωση του χρέους; Θέλε</w:t>
      </w:r>
      <w:r>
        <w:rPr>
          <w:rFonts w:eastAsia="Times New Roman" w:cs="Times New Roman"/>
          <w:szCs w:val="24"/>
        </w:rPr>
        <w:t>τε βιώσιμο ασφαλιστικό σύστημα; Και απευθυνόμαστε σε εσάς, γνωρίζοντας ότι ο Πρόεδρός σας αρνήθηκε να υπογράψει στη συνάντηση των πολιτικών Αρχηγών ακόμα και αυτό το πολύ απλό, να ζητήσουμε από τους θεσμούς να μη μειωθούν οι συντάξεις. Απευθυνόμαστε σε εσά</w:t>
      </w:r>
      <w:r>
        <w:rPr>
          <w:rFonts w:eastAsia="Times New Roman" w:cs="Times New Roman"/>
          <w:szCs w:val="24"/>
        </w:rPr>
        <w:t>ς, που μαζί με τους πολιτικούς Αρχηγούς</w:t>
      </w:r>
      <w:r>
        <w:rPr>
          <w:rFonts w:eastAsia="Times New Roman" w:cs="Times New Roman"/>
          <w:szCs w:val="24"/>
        </w:rPr>
        <w:t>,</w:t>
      </w:r>
      <w:r>
        <w:rPr>
          <w:rFonts w:eastAsia="Times New Roman" w:cs="Times New Roman"/>
          <w:szCs w:val="24"/>
        </w:rPr>
        <w:t xml:space="preserve"> που συντάσσονται πίσω </w:t>
      </w:r>
      <w:r>
        <w:rPr>
          <w:rFonts w:eastAsia="Times New Roman" w:cs="Times New Roman"/>
          <w:szCs w:val="24"/>
        </w:rPr>
        <w:t>σας,</w:t>
      </w:r>
      <w:r>
        <w:rPr>
          <w:rFonts w:eastAsia="Times New Roman" w:cs="Times New Roman"/>
          <w:szCs w:val="24"/>
        </w:rPr>
        <w:t xml:space="preserve"> είσαστε οι μόνοι που μιλήσατε για την κατάθεση αυτού του νομοσχεδίου ως μονομερ</w:t>
      </w:r>
      <w:r>
        <w:rPr>
          <w:rFonts w:eastAsia="Times New Roman" w:cs="Times New Roman"/>
          <w:szCs w:val="24"/>
        </w:rPr>
        <w:t>ούς</w:t>
      </w:r>
      <w:r>
        <w:rPr>
          <w:rFonts w:eastAsia="Times New Roman" w:cs="Times New Roman"/>
          <w:szCs w:val="24"/>
        </w:rPr>
        <w:t xml:space="preserve"> ενέργεια</w:t>
      </w:r>
      <w:r>
        <w:rPr>
          <w:rFonts w:eastAsia="Times New Roman" w:cs="Times New Roman"/>
          <w:szCs w:val="24"/>
        </w:rPr>
        <w:t>ς</w:t>
      </w:r>
      <w:r>
        <w:rPr>
          <w:rFonts w:eastAsia="Times New Roman" w:cs="Times New Roman"/>
          <w:szCs w:val="24"/>
        </w:rPr>
        <w:t xml:space="preserve">. </w:t>
      </w:r>
    </w:p>
    <w:p w14:paraId="10B0CF13" w14:textId="77777777" w:rsidR="009F6C17" w:rsidRDefault="003C1E98">
      <w:pPr>
        <w:spacing w:line="600" w:lineRule="auto"/>
        <w:ind w:firstLine="720"/>
        <w:jc w:val="both"/>
        <w:rPr>
          <w:rFonts w:eastAsia="Times New Roman" w:cs="Times New Roman"/>
          <w:b/>
          <w:szCs w:val="24"/>
        </w:rPr>
      </w:pPr>
      <w:r>
        <w:rPr>
          <w:rFonts w:eastAsia="Times New Roman" w:cs="Times New Roman"/>
          <w:b/>
          <w:szCs w:val="24"/>
        </w:rPr>
        <w:t xml:space="preserve">ΒΑΣΙΛΕΙΟΣ ΟΙΚΟΝΟΜΟΥ: </w:t>
      </w:r>
      <w:r>
        <w:rPr>
          <w:rFonts w:eastAsia="Times New Roman" w:cs="Times New Roman"/>
          <w:szCs w:val="24"/>
        </w:rPr>
        <w:t>Από εμάς κανείς δεν το είπε αυτό.</w:t>
      </w:r>
    </w:p>
    <w:p w14:paraId="10B0CF1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Γνωρίζουμε, </w:t>
      </w:r>
      <w:r>
        <w:rPr>
          <w:rFonts w:eastAsia="Times New Roman" w:cs="Times New Roman"/>
          <w:szCs w:val="24"/>
        </w:rPr>
        <w:t>κυρίες και κύριοι συνάδελφοι, ότι στα δύσκολα μέτρα</w:t>
      </w:r>
      <w:r>
        <w:rPr>
          <w:rFonts w:eastAsia="Times New Roman" w:cs="Times New Roman"/>
          <w:szCs w:val="24"/>
        </w:rPr>
        <w:t>,</w:t>
      </w:r>
      <w:r>
        <w:rPr>
          <w:rFonts w:eastAsia="Times New Roman" w:cs="Times New Roman"/>
          <w:szCs w:val="24"/>
        </w:rPr>
        <w:t xml:space="preserve"> που φέρνουμε</w:t>
      </w:r>
      <w:r>
        <w:rPr>
          <w:rFonts w:eastAsia="Times New Roman" w:cs="Times New Roman"/>
          <w:szCs w:val="24"/>
        </w:rPr>
        <w:t>,</w:t>
      </w:r>
      <w:r>
        <w:rPr>
          <w:rFonts w:eastAsia="Times New Roman" w:cs="Times New Roman"/>
          <w:szCs w:val="24"/>
        </w:rPr>
        <w:t xml:space="preserve"> η πλειοψηφία της κοινωνίας στέκεται με αγωνία, με ανησυχία -εάν θέλετε- για το αύριο, με ένα ενδιαφέρον και γιατί όχι και με μία κριτική διάθεση και σκέψη. Γνωρίζουμε, όμως, εξίσου το ίδιο,</w:t>
      </w:r>
      <w:r>
        <w:rPr>
          <w:rFonts w:eastAsia="Times New Roman" w:cs="Times New Roman"/>
          <w:szCs w:val="24"/>
        </w:rPr>
        <w:t xml:space="preserve"> κυρίες και κύριοι συνάδελφοι, ότι η πλειοψηφία της κοινωνίας μας στηρίζει σε αυτό το</w:t>
      </w:r>
      <w:r>
        <w:rPr>
          <w:rFonts w:eastAsia="Times New Roman" w:cs="Times New Roman"/>
          <w:szCs w:val="24"/>
        </w:rPr>
        <w:t>ν</w:t>
      </w:r>
      <w:r>
        <w:rPr>
          <w:rFonts w:eastAsia="Times New Roman" w:cs="Times New Roman"/>
          <w:szCs w:val="24"/>
        </w:rPr>
        <w:t xml:space="preserve"> δύσκολο δρόμο.</w:t>
      </w:r>
    </w:p>
    <w:p w14:paraId="10B0CF15"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rPr>
        <w:t>Κλείνοντας</w:t>
      </w:r>
      <w:r>
        <w:rPr>
          <w:rFonts w:eastAsia="Times New Roman" w:cs="Times New Roman"/>
        </w:rPr>
        <w:t xml:space="preserve"> </w:t>
      </w:r>
      <w:r>
        <w:rPr>
          <w:rFonts w:eastAsia="Times New Roman" w:cs="Times New Roman"/>
        </w:rPr>
        <w:t>θα ήθελα να πω ότι πιστεύω πως αυτή η απαξίωση και η αποδόμηση της πολιτικής παρουσίας του ΣΥΡΙΖΑ εκτός των άλλων στοχεύει και στην κοινωνική σ</w:t>
      </w:r>
      <w:r>
        <w:rPr>
          <w:rFonts w:eastAsia="Times New Roman" w:cs="Times New Roman"/>
        </w:rPr>
        <w:t xml:space="preserve">υμμαχία, στην αγωνιστική ενότητα του ΣΥΡΙΖΑ με τις μαχόμενες κοινωνικές δυνάμεις. Πρόκειται για μια συμμαχία που οικοδομήσαμε στα χρόνια που ο ΣΥΡΙΖΑ έδινε την πολιτική </w:t>
      </w:r>
      <w:r>
        <w:rPr>
          <w:rFonts w:eastAsia="Times New Roman"/>
          <w:bCs/>
        </w:rPr>
        <w:t>μάχη</w:t>
      </w:r>
      <w:r>
        <w:rPr>
          <w:rFonts w:eastAsia="Times New Roman" w:cs="Times New Roman"/>
        </w:rPr>
        <w:t xml:space="preserve"> από τη θέση της αντιπολίτευσης. Πρόκειται για μια κοινωνική συμμαχία που σφραγίσαμ</w:t>
      </w:r>
      <w:r>
        <w:rPr>
          <w:rFonts w:eastAsia="Times New Roman" w:cs="Times New Roman"/>
        </w:rPr>
        <w:t>ε στις αλλεπάλληλες εκλογικές μάχες του 2015.</w:t>
      </w:r>
    </w:p>
    <w:p w14:paraId="10B0CF16"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Λοιδορήστε μας, λοιπόν, τώρα που σας παίρνει. Αποδοκιμάστε μας και απαξιώστε μας τώρα που προλαβαίνετε, γιατί ο τροχός θα γυρίσει. Ακόμα κι όταν ο αντιπολιτευτικός σας λόγος, </w:t>
      </w:r>
      <w:r>
        <w:rPr>
          <w:rFonts w:eastAsia="Times New Roman"/>
        </w:rPr>
        <w:t>κυρίες και κύριοι συνάδελφοι</w:t>
      </w:r>
      <w:r>
        <w:rPr>
          <w:rFonts w:eastAsia="Times New Roman" w:cs="Times New Roman"/>
        </w:rPr>
        <w:t xml:space="preserve"> της </w:t>
      </w:r>
      <w:r>
        <w:rPr>
          <w:rFonts w:eastAsia="Times New Roman" w:cs="Times New Roman"/>
        </w:rPr>
        <w:t>Α</w:t>
      </w:r>
      <w:r>
        <w:rPr>
          <w:rFonts w:eastAsia="Times New Roman" w:cs="Times New Roman"/>
        </w:rPr>
        <w:t>ν</w:t>
      </w:r>
      <w:r>
        <w:rPr>
          <w:rFonts w:eastAsia="Times New Roman" w:cs="Times New Roman"/>
        </w:rPr>
        <w:t xml:space="preserve">τιπολίτευσης, όλων εσάς που μας κουνάτε το δάχτυλο, στηρίζεται σε υπαρκτές, ενδεχομένως, καθυστερήσεις μας, αυτή την κοινωνική συμμαχία θα τη διαφυλάξουμε ως κόρη οφθαλμού και θα τη δυναμώσουμε παραπέρα. </w:t>
      </w:r>
    </w:p>
    <w:p w14:paraId="10B0CF17"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Κλείστε, </w:t>
      </w:r>
      <w:r>
        <w:rPr>
          <w:rFonts w:eastAsia="Times New Roman" w:cs="Times New Roman"/>
          <w:bCs/>
          <w:shd w:val="clear" w:color="auto" w:fill="FFFFFF"/>
        </w:rPr>
        <w:t>όμως</w:t>
      </w:r>
      <w:r>
        <w:rPr>
          <w:rFonts w:eastAsia="Times New Roman" w:cs="Times New Roman"/>
        </w:rPr>
        <w:t>, πρα</w:t>
      </w:r>
      <w:r>
        <w:rPr>
          <w:rFonts w:eastAsia="Times New Roman" w:cs="Times New Roman"/>
        </w:rPr>
        <w:t xml:space="preserve">γματικά. </w:t>
      </w:r>
    </w:p>
    <w:p w14:paraId="10B0CF18"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b/>
        </w:rPr>
        <w:t>ΝΙΚΟΛΑΟΣ ΗΓΟΥΜΕΝΙΔΗΣ:</w:t>
      </w:r>
      <w:r>
        <w:rPr>
          <w:rFonts w:eastAsia="Times New Roman" w:cs="Times New Roman"/>
        </w:rPr>
        <w:t xml:space="preserve"> Κλείνω, κύριε Πρόεδρε.</w:t>
      </w:r>
    </w:p>
    <w:p w14:paraId="10B0CF19"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Λέτε ότι κλείνετε, αλλά δεν το κάνετε. </w:t>
      </w:r>
    </w:p>
    <w:p w14:paraId="10B0CF1A"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b/>
        </w:rPr>
        <w:t>ΝΙΚΟΛΑΟΣ ΗΓΟΥΜΕΝΙΔΗΣ:</w:t>
      </w:r>
      <w:r>
        <w:rPr>
          <w:rFonts w:eastAsia="Times New Roman" w:cs="Times New Roman"/>
        </w:rPr>
        <w:t xml:space="preserve"> Γιατί η συμμαχία μας με τις ζωντανές κοινωνικές δυνάμεις </w:t>
      </w:r>
      <w:r>
        <w:rPr>
          <w:rFonts w:eastAsia="Times New Roman"/>
          <w:bCs/>
        </w:rPr>
        <w:t>είναι</w:t>
      </w:r>
      <w:r>
        <w:rPr>
          <w:rFonts w:eastAsia="Times New Roman" w:cs="Times New Roman"/>
        </w:rPr>
        <w:t xml:space="preserve"> η πηγή της δύναμής μας, </w:t>
      </w:r>
      <w:r>
        <w:rPr>
          <w:rFonts w:eastAsia="Times New Roman"/>
          <w:bCs/>
        </w:rPr>
        <w:t>είναι</w:t>
      </w:r>
      <w:r>
        <w:rPr>
          <w:rFonts w:eastAsia="Times New Roman" w:cs="Times New Roman"/>
        </w:rPr>
        <w:t xml:space="preserve"> η προϋπόθεση </w:t>
      </w:r>
      <w:r>
        <w:rPr>
          <w:rFonts w:eastAsia="Times New Roman" w:cs="Times New Roman"/>
        </w:rPr>
        <w:t xml:space="preserve">για τον σταθερό βηματισμό μας προς το αύριο, </w:t>
      </w:r>
      <w:r>
        <w:rPr>
          <w:rFonts w:eastAsia="Times New Roman"/>
          <w:bCs/>
        </w:rPr>
        <w:t>είναι</w:t>
      </w:r>
      <w:r>
        <w:rPr>
          <w:rFonts w:eastAsia="Times New Roman" w:cs="Times New Roman"/>
        </w:rPr>
        <w:t xml:space="preserve"> η εγγύηση ότι με επιτυχία θα ανοίξουμε τον δρόμο για μια νέα Ελλάδα. </w:t>
      </w:r>
    </w:p>
    <w:p w14:paraId="10B0CF1B"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rPr>
        <w:t>Σας ευχαριστώ.</w:t>
      </w:r>
    </w:p>
    <w:p w14:paraId="10B0CF1C" w14:textId="77777777" w:rsidR="009F6C17" w:rsidRDefault="003C1E98">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10B0CF1D"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Τον λόγο έχει ο κ. Ηλιόπουλος από τη Χρυσή </w:t>
      </w:r>
      <w:r>
        <w:rPr>
          <w:rFonts w:eastAsia="Times New Roman" w:cs="Times New Roman"/>
        </w:rPr>
        <w:t xml:space="preserve">Αυγή. </w:t>
      </w:r>
    </w:p>
    <w:p w14:paraId="10B0CF1E"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b/>
        </w:rPr>
        <w:t>ΠΑΝΑΓΙΩΤΗΣ ΗΛΙΟΠΟΥΛΟΣ</w:t>
      </w:r>
      <w:r>
        <w:rPr>
          <w:rFonts w:eastAsia="Times New Roman" w:cs="Times New Roman"/>
        </w:rPr>
        <w:t xml:space="preserve">: Πραγματικά, οι Βουλευτές του ΣΥΡΙΖΑ δεν ξέρουν πού βρίσκονται με αυτά που λένε τις τελευταίες μέρες στο </w:t>
      </w:r>
      <w:r>
        <w:rPr>
          <w:rFonts w:eastAsia="Times New Roman"/>
          <w:bCs/>
        </w:rPr>
        <w:t>Κοινοβούλιο,</w:t>
      </w:r>
      <w:r>
        <w:rPr>
          <w:rFonts w:eastAsia="Times New Roman" w:cs="Times New Roman"/>
        </w:rPr>
        <w:t xml:space="preserve"> από αυτά που ακούμε. Μάλλον, επειδή ο κόσμος σας παίρνει με τα γιαούρτια και τις πέτρες όπου πηγαίνετε και δε</w:t>
      </w:r>
      <w:r>
        <w:rPr>
          <w:rFonts w:eastAsia="Times New Roman" w:cs="Times New Roman"/>
        </w:rPr>
        <w:t xml:space="preserve">ν μπορείτε να κυκλοφορήσετε, γι’ αυτό δεν έχετε καμμία ιδέα τι γνώμη έχει ο κόσμος για εσάς. </w:t>
      </w:r>
    </w:p>
    <w:p w14:paraId="10B0CF1F"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rPr>
        <w:t>Θα ήθελα να ξεκινήσω με κάτι που θα καταγράψει ο ιστορικός του μέλλοντος για τη σημερινή ημερομηνία, 7-5-2016. Δεν αφορά τα στενά όρια της πατρίδος μας. Αφορά την</w:t>
      </w:r>
      <w:r>
        <w:rPr>
          <w:rFonts w:eastAsia="Times New Roman" w:cs="Times New Roman"/>
        </w:rPr>
        <w:t xml:space="preserve"> Ευρώπη γενικότερα. Σαν σήμερα, λοιπόν, το 2016, θα λέει ο ιστορικός του μέλλοντος, εκλέχθηκε ο πρώτος μουσουλμάνος Πακιστανός δήμαρχος σε πρωτεύουσα της Ευρώπης. Και, μάλιστα, στη μεγαλύτερη πρωτεύουσα της Ευρώπης. Κι όπως λέμε και στο </w:t>
      </w:r>
      <w:r>
        <w:rPr>
          <w:rFonts w:eastAsia="Times New Roman" w:cs="Times New Roman"/>
          <w:lang w:val="en-US"/>
        </w:rPr>
        <w:t>site</w:t>
      </w:r>
      <w:r>
        <w:rPr>
          <w:rFonts w:eastAsia="Times New Roman" w:cs="Times New Roman"/>
        </w:rPr>
        <w:t xml:space="preserve"> μας…</w:t>
      </w:r>
    </w:p>
    <w:p w14:paraId="10B0CF20"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b/>
        </w:rPr>
        <w:t xml:space="preserve">ΝΙΚΟΛΑΟΣ </w:t>
      </w:r>
      <w:r>
        <w:rPr>
          <w:rFonts w:eastAsia="Times New Roman" w:cs="Times New Roman"/>
          <w:b/>
        </w:rPr>
        <w:t>ΞΥΔΑΚΗΣ (Αναπληρωτής Υπουργός Εξωτερικών):</w:t>
      </w:r>
      <w:r>
        <w:rPr>
          <w:rFonts w:eastAsia="Times New Roman" w:cs="Times New Roman"/>
        </w:rPr>
        <w:t xml:space="preserve"> Διδάκτωρ της Οξφόρδης!</w:t>
      </w:r>
    </w:p>
    <w:p w14:paraId="10B0CF21"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b/>
        </w:rPr>
        <w:t>ΠΑΝΑΓΙΩΤΗΣ ΗΛΙΟΠΟΥΛΟΣ:</w:t>
      </w:r>
      <w:r>
        <w:rPr>
          <w:rFonts w:eastAsia="Times New Roman" w:cs="Times New Roman"/>
        </w:rPr>
        <w:t xml:space="preserve"> Μπράβο, να τον χαίρεστε!</w:t>
      </w:r>
    </w:p>
    <w:p w14:paraId="10B0CF22"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Κι όπως, λοιπόν, λέει και το </w:t>
      </w:r>
      <w:r>
        <w:rPr>
          <w:rFonts w:eastAsia="Times New Roman" w:cs="Times New Roman"/>
          <w:lang w:val="en-US"/>
        </w:rPr>
        <w:t>site</w:t>
      </w:r>
      <w:r>
        <w:rPr>
          <w:rFonts w:eastAsia="Times New Roman" w:cs="Times New Roman"/>
        </w:rPr>
        <w:t xml:space="preserve"> μας, «Το Λονδίνο έπεσε». Και μαζί με το Λονδίνο θα ακολουθήσουν και άλλες πρωτεύουσες και άλλες πόλεις και στη συνέχεια ολόκληρη η Ευρώπη. </w:t>
      </w:r>
    </w:p>
    <w:p w14:paraId="10B0CF23"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rPr>
        <w:t>Το σχέδιο ισλαμοποίησης της Ευρώπης φτάνει στην κορύφωσή του. Κι εσείς του ΣΥΡΙΖΑ, που χαίρεστε και πανηγυρίζετε -κ</w:t>
      </w:r>
      <w:r>
        <w:rPr>
          <w:rFonts w:eastAsia="Times New Roman" w:cs="Times New Roman"/>
        </w:rPr>
        <w:t>αι οι Υπουργοί και οι Βουλευτές- κάνετε πάρα πολύ καλά και πανηγυρίζετε, γιατί έτσι όπως έχετε κάνει τα σύνορα της Ελλάδας και κατ’ επέκταση της Ευρώπης, βοηθάτε, όσο μπορείτε, στην ισλαμοποίηση της Ελλάδας και της Ευρώπης. Και ο ιστορικός του μέλλοντος θα</w:t>
      </w:r>
      <w:r>
        <w:rPr>
          <w:rFonts w:eastAsia="Times New Roman" w:cs="Times New Roman"/>
        </w:rPr>
        <w:t xml:space="preserve"> καταγράψει και τα δικά σας έργα -να είστε απολύτως σίγουροι- και ας λέτε ότι </w:t>
      </w:r>
      <w:r>
        <w:rPr>
          <w:rFonts w:eastAsia="Times New Roman"/>
          <w:bCs/>
        </w:rPr>
        <w:t>είναι</w:t>
      </w:r>
      <w:r>
        <w:rPr>
          <w:rFonts w:eastAsia="Times New Roman" w:cs="Times New Roman"/>
        </w:rPr>
        <w:t xml:space="preserve"> καθηγητής και ό,τι </w:t>
      </w:r>
      <w:r>
        <w:rPr>
          <w:rFonts w:eastAsia="Times New Roman" w:cs="Times New Roman"/>
        </w:rPr>
        <w:t xml:space="preserve">άλλο </w:t>
      </w:r>
      <w:r>
        <w:rPr>
          <w:rFonts w:eastAsia="Times New Roman" w:cs="Times New Roman"/>
        </w:rPr>
        <w:t xml:space="preserve">θέλει </w:t>
      </w:r>
      <w:r>
        <w:rPr>
          <w:rFonts w:eastAsia="Times New Roman" w:cs="Times New Roman"/>
        </w:rPr>
        <w:t>να</w:t>
      </w:r>
      <w:r>
        <w:rPr>
          <w:rFonts w:eastAsia="Times New Roman" w:cs="Times New Roman"/>
        </w:rPr>
        <w:t xml:space="preserve"> </w:t>
      </w:r>
      <w:r>
        <w:rPr>
          <w:rFonts w:eastAsia="Times New Roman"/>
          <w:bCs/>
        </w:rPr>
        <w:t>είναι</w:t>
      </w:r>
      <w:r>
        <w:rPr>
          <w:rFonts w:eastAsia="Times New Roman" w:cs="Times New Roman"/>
        </w:rPr>
        <w:t xml:space="preserve">. Το γεγονός </w:t>
      </w:r>
      <w:r>
        <w:rPr>
          <w:rFonts w:eastAsia="Times New Roman"/>
          <w:bCs/>
        </w:rPr>
        <w:t>είναι</w:t>
      </w:r>
      <w:r>
        <w:rPr>
          <w:rFonts w:eastAsia="Times New Roman" w:cs="Times New Roman"/>
        </w:rPr>
        <w:t xml:space="preserve"> ότι </w:t>
      </w:r>
      <w:r>
        <w:rPr>
          <w:rFonts w:eastAsia="Times New Roman"/>
          <w:bCs/>
        </w:rPr>
        <w:t>είναι</w:t>
      </w:r>
      <w:r>
        <w:rPr>
          <w:rFonts w:eastAsia="Times New Roman" w:cs="Times New Roman"/>
        </w:rPr>
        <w:t xml:space="preserve"> μουσουλμάνος, Πακιστανός, δήμαρχος Λονδίνου. Και αυτό έχει καταγραφεί. Και θα δείτε τι θα φέρει στη συνέχ</w:t>
      </w:r>
      <w:r>
        <w:rPr>
          <w:rFonts w:eastAsia="Times New Roman" w:cs="Times New Roman"/>
        </w:rPr>
        <w:t xml:space="preserve">εια αυτό που τόσο πανηγυρίζετε. </w:t>
      </w:r>
    </w:p>
    <w:p w14:paraId="10B0CF24" w14:textId="77777777" w:rsidR="009F6C17" w:rsidRDefault="003C1E98">
      <w:pPr>
        <w:tabs>
          <w:tab w:val="left" w:pos="426"/>
          <w:tab w:val="center" w:pos="4393"/>
        </w:tabs>
        <w:spacing w:line="600" w:lineRule="auto"/>
        <w:ind w:firstLine="851"/>
        <w:jc w:val="both"/>
        <w:rPr>
          <w:rFonts w:eastAsia="Times New Roman" w:cs="Times New Roman"/>
          <w:bCs/>
          <w:shd w:val="clear" w:color="auto" w:fill="FFFFFF"/>
        </w:rPr>
      </w:pPr>
      <w:r>
        <w:rPr>
          <w:rFonts w:eastAsia="Times New Roman" w:cs="Times New Roman"/>
        </w:rPr>
        <w:t xml:space="preserve">Θα σχολιάσω ελάχιστα -γιατί δεν χρήζουν και </w:t>
      </w:r>
      <w:r>
        <w:rPr>
          <w:rFonts w:eastAsia="Times New Roman" w:cs="Times New Roman"/>
          <w:bCs/>
          <w:shd w:val="clear" w:color="auto" w:fill="FFFFFF"/>
        </w:rPr>
        <w:t>ιδιαίτερου σχολιασμού- αυτά που είπε ο Τσακαλώτος πριν από λίγο, αυτός που έλεγε ότι το αφορολόγητο δεν θα πέσει κάτω από 12.000 ευρώ. Και μας είπε σήμερα κυνικά</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μ</w:t>
      </w:r>
      <w:r>
        <w:rPr>
          <w:rFonts w:eastAsia="Times New Roman" w:cs="Times New Roman"/>
          <w:bCs/>
          <w:shd w:val="clear" w:color="auto" w:fill="FFFFFF"/>
        </w:rPr>
        <w:t>α αυτό το λέγα</w:t>
      </w:r>
      <w:r>
        <w:rPr>
          <w:rFonts w:eastAsia="Times New Roman" w:cs="Times New Roman"/>
          <w:bCs/>
          <w:shd w:val="clear" w:color="auto" w:fill="FFFFFF"/>
        </w:rPr>
        <w:t>με πριν τον Ιανουάριο του 2015, δεν το είπαμε τον Σεπτέμβριο». Έτσι μας κοροϊδεύουν. Έτσι κοροϊδεύουν τον ελληνικό λαό. Δεν λέει, όμως, ότι έλεγε πως θα ήταν στα 9.100 ευρώ. Τελικά, υπέγραψε και έφερε ως τροπολογία το 8.600 ευρώ. Ήταν κι ευχαριστημένος και</w:t>
      </w:r>
      <w:r>
        <w:rPr>
          <w:rFonts w:eastAsia="Times New Roman" w:cs="Times New Roman"/>
          <w:bCs/>
          <w:shd w:val="clear" w:color="auto" w:fill="FFFFFF"/>
        </w:rPr>
        <w:t xml:space="preserve"> πανηγύριζε, αντί να ντρέπεται. </w:t>
      </w:r>
    </w:p>
    <w:p w14:paraId="10B0CF25"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bCs/>
          <w:shd w:val="clear" w:color="auto" w:fill="FFFFFF"/>
        </w:rPr>
        <w:t xml:space="preserve">Μας είπε ότι ο λόγος του </w:t>
      </w:r>
      <w:r>
        <w:rPr>
          <w:rFonts w:eastAsia="Times New Roman"/>
          <w:bCs/>
          <w:shd w:val="clear" w:color="auto" w:fill="FFFFFF"/>
        </w:rPr>
        <w:t>είναι</w:t>
      </w:r>
      <w:r>
        <w:rPr>
          <w:rFonts w:eastAsia="Times New Roman" w:cs="Times New Roman"/>
          <w:bCs/>
          <w:shd w:val="clear" w:color="auto" w:fill="FFFFFF"/>
        </w:rPr>
        <w:t xml:space="preserve"> συμβόλαιο. Ναι, β</w:t>
      </w:r>
      <w:r>
        <w:rPr>
          <w:rFonts w:eastAsia="Times New Roman" w:cs="Times New Roman"/>
        </w:rPr>
        <w:t xml:space="preserve">έβαια, </w:t>
      </w:r>
      <w:r>
        <w:rPr>
          <w:rFonts w:eastAsia="Times New Roman"/>
          <w:bCs/>
        </w:rPr>
        <w:t>είναι</w:t>
      </w:r>
      <w:r>
        <w:rPr>
          <w:rFonts w:eastAsia="Times New Roman" w:cs="Times New Roman"/>
        </w:rPr>
        <w:t xml:space="preserve"> συμβόλαιο, αλλά συμβόλαιο με τους τοκογλύφους. Κάνει αυτά που του λένε και άλλα παραπάνω, όπως γράφει και στα μηνύματά του. Δεν </w:t>
      </w:r>
      <w:r>
        <w:rPr>
          <w:rFonts w:eastAsia="Times New Roman"/>
          <w:bCs/>
        </w:rPr>
        <w:t>είναι</w:t>
      </w:r>
      <w:r>
        <w:rPr>
          <w:rFonts w:eastAsia="Times New Roman" w:cs="Times New Roman"/>
        </w:rPr>
        <w:t xml:space="preserve"> συμβόλαιο ο λόγος του με του</w:t>
      </w:r>
      <w:r>
        <w:rPr>
          <w:rFonts w:eastAsia="Times New Roman" w:cs="Times New Roman"/>
        </w:rPr>
        <w:t xml:space="preserve">ς </w:t>
      </w:r>
      <w:r>
        <w:rPr>
          <w:rFonts w:eastAsia="Times New Roman"/>
          <w:bCs/>
        </w:rPr>
        <w:t>Έ</w:t>
      </w:r>
      <w:r>
        <w:rPr>
          <w:rFonts w:eastAsia="Times New Roman" w:cs="Times New Roman"/>
        </w:rPr>
        <w:t xml:space="preserve">λληνες πολίτες, που έχουν επιλέξει -κακώς- την </w:t>
      </w:r>
      <w:r>
        <w:rPr>
          <w:rFonts w:eastAsia="Times New Roman"/>
          <w:bCs/>
        </w:rPr>
        <w:t>Κυβέρνηση</w:t>
      </w:r>
      <w:r>
        <w:rPr>
          <w:rFonts w:eastAsia="Times New Roman" w:cs="Times New Roman"/>
        </w:rPr>
        <w:t xml:space="preserve"> του ΣΥΡΙΖΑ σε δύο διαδοχικές εκλογικές αναμετρήσεις, για να κάνουν αυτά που έλεγαν, όπως κυνικά είπε ο Τσακαλώτος πριν τον Ιανουάριο. </w:t>
      </w:r>
    </w:p>
    <w:p w14:paraId="10B0CF26"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Αναφέρθηκε και στο </w:t>
      </w:r>
      <w:r>
        <w:rPr>
          <w:rFonts w:eastAsia="Times New Roman" w:cs="Times New Roman"/>
        </w:rPr>
        <w:t>δ</w:t>
      </w:r>
      <w:r>
        <w:rPr>
          <w:rFonts w:eastAsia="Times New Roman" w:cs="Times New Roman"/>
        </w:rPr>
        <w:t>ημοψήφισμα, στη μεγαλύτερη λαμογιά -για ν</w:t>
      </w:r>
      <w:r>
        <w:rPr>
          <w:rFonts w:eastAsia="Times New Roman" w:cs="Times New Roman"/>
        </w:rPr>
        <w:t>α το πω έτσι- των τελευταίων ετών. Το περήφανο «</w:t>
      </w:r>
      <w:r>
        <w:rPr>
          <w:rFonts w:eastAsia="Times New Roman" w:cs="Times New Roman"/>
        </w:rPr>
        <w:t>όχι</w:t>
      </w:r>
      <w:r>
        <w:rPr>
          <w:rFonts w:eastAsia="Times New Roman" w:cs="Times New Roman"/>
        </w:rPr>
        <w:t>» έγινε ένα «</w:t>
      </w:r>
      <w:r>
        <w:rPr>
          <w:rFonts w:eastAsia="Times New Roman" w:cs="Times New Roman"/>
        </w:rPr>
        <w:t>ναι</w:t>
      </w:r>
      <w:r>
        <w:rPr>
          <w:rFonts w:eastAsia="Times New Roman" w:cs="Times New Roman"/>
        </w:rPr>
        <w:t xml:space="preserve">», όπως όλοι γνωρίζουμε. </w:t>
      </w:r>
    </w:p>
    <w:p w14:paraId="10B0CF27" w14:textId="77777777" w:rsidR="009F6C17" w:rsidRDefault="003C1E98">
      <w:pPr>
        <w:tabs>
          <w:tab w:val="left" w:pos="426"/>
          <w:tab w:val="center" w:pos="4393"/>
        </w:tabs>
        <w:spacing w:line="600" w:lineRule="auto"/>
        <w:ind w:firstLine="851"/>
        <w:jc w:val="both"/>
        <w:rPr>
          <w:rFonts w:eastAsia="Times New Roman" w:cs="Times New Roman"/>
        </w:rPr>
      </w:pPr>
      <w:r>
        <w:rPr>
          <w:rFonts w:eastAsia="Times New Roman" w:cs="Times New Roman"/>
        </w:rPr>
        <w:t>Είχαμε εδώ τον κ. Δένδια πριν. Το «κύριος» το βάζω σε πάρα πολλά εισαγωγικά για τον Δένδια και για όλα αυτά που έχει κάνει, όταν ήταν Υπουργός Δημοσίας Τάξεως. «Κύ</w:t>
      </w:r>
      <w:r>
        <w:rPr>
          <w:rFonts w:eastAsia="Times New Roman" w:cs="Times New Roman"/>
        </w:rPr>
        <w:t xml:space="preserve">ριος»! Ο </w:t>
      </w:r>
      <w:r>
        <w:rPr>
          <w:rFonts w:eastAsia="Times New Roman" w:cs="Times New Roman"/>
        </w:rPr>
        <w:t>θ</w:t>
      </w:r>
      <w:r>
        <w:rPr>
          <w:rFonts w:eastAsia="Times New Roman" w:cs="Times New Roman"/>
        </w:rPr>
        <w:t>εός να τον κάνει</w:t>
      </w:r>
      <w:r>
        <w:rPr>
          <w:rFonts w:eastAsia="Times New Roman" w:cs="Times New Roman"/>
        </w:rPr>
        <w:t>!</w:t>
      </w:r>
      <w:r>
        <w:rPr>
          <w:rFonts w:eastAsia="Times New Roman" w:cs="Times New Roman"/>
        </w:rPr>
        <w:t xml:space="preserve"> Χαζογελούσε εδώ πέρα. Ήταν πριν από δέκα λεπτά στο Βήμα και χαζογελούσε. Την ώρα που ο ελληνικός λαός πένεται, χαζογελούσε ο Δένδιας και έκανε διαγωνισμό ποια </w:t>
      </w:r>
      <w:r>
        <w:rPr>
          <w:rFonts w:eastAsia="Times New Roman" w:cs="Times New Roman"/>
        </w:rPr>
        <w:t>κ</w:t>
      </w:r>
      <w:r>
        <w:rPr>
          <w:rFonts w:eastAsia="Times New Roman"/>
          <w:bCs/>
        </w:rPr>
        <w:t>υβέρνηση</w:t>
      </w:r>
      <w:r>
        <w:rPr>
          <w:rFonts w:eastAsia="Times New Roman" w:cs="Times New Roman"/>
        </w:rPr>
        <w:t xml:space="preserve"> έχει περισσότερες κλούβες στο Μαξίμου. </w:t>
      </w:r>
    </w:p>
    <w:p w14:paraId="10B0CF2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Αυτή είναι η λαοφιλία σας! Διαγωνίζεστε σε κλούβες! Σε λίγο θα διαγωνίζεστε και σε άλλα. Είμαι απολύτως σίγουρος! </w:t>
      </w:r>
    </w:p>
    <w:p w14:paraId="10B0CF2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ενδώσω στον πειρασμό να ασχοληθώ με ένα κόμμα, το οποίο το έχει απαξιώσει ολόκληρη η ελληνική κοινωνία, το κλεφτο-ΠΑΣΟΚ. Ο κ. Λοβέρδος είπ</w:t>
      </w:r>
      <w:r>
        <w:rPr>
          <w:rFonts w:eastAsia="Times New Roman" w:cs="Times New Roman"/>
          <w:szCs w:val="24"/>
        </w:rPr>
        <w:t>ε σήμερα ότι η Κυβέρνηση του ΣΥΡΙΖΑ έκανε πάρτι πάνω στην εντιμότητά τους. Τα ακούει αυτά ο ελληνικός λαός -όσοι καταφέρνουν και παρακολουθούν τις συζητήσεις που γίνονται εδώ- και φρίττει πραγματικά! Είπε ότι έκαναν πάρτι στην εντιμότητα του ΠΑΣΟΚ! Το ακού</w:t>
      </w:r>
      <w:r>
        <w:rPr>
          <w:rFonts w:eastAsia="Times New Roman" w:cs="Times New Roman"/>
          <w:szCs w:val="24"/>
        </w:rPr>
        <w:t xml:space="preserve">σαμε και αυτό! </w:t>
      </w:r>
    </w:p>
    <w:p w14:paraId="10B0CF2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ΠΑΣΟΚρατία, που κυβερνά ουσιαστικά την Ελλάδα τα τελευταία τριάντα έξι, τριάντα επτά, σαράντα χρόνια, που έχει φέρει </w:t>
      </w:r>
      <w:r>
        <w:rPr>
          <w:rFonts w:eastAsia="Times New Roman" w:cs="Times New Roman"/>
          <w:szCs w:val="24"/>
        </w:rPr>
        <w:t>τους όρους</w:t>
      </w:r>
      <w:r>
        <w:rPr>
          <w:rFonts w:eastAsia="Times New Roman" w:cs="Times New Roman"/>
          <w:szCs w:val="24"/>
        </w:rPr>
        <w:t xml:space="preserve"> «μίζα», «κλεψιά», «λάδωμα» στο προσκήνιο της πολιτικής και όχι μόνο ζωής, λέει ότι έκαναν πάρτι πάνω στην εντι</w:t>
      </w:r>
      <w:r>
        <w:rPr>
          <w:rFonts w:eastAsia="Times New Roman" w:cs="Times New Roman"/>
          <w:szCs w:val="24"/>
        </w:rPr>
        <w:t>μότητά τους!</w:t>
      </w:r>
    </w:p>
    <w:p w14:paraId="10B0CF2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κ. Χριστοφιλοπούλου και ο κ. Γρηγοράκος έλεγαν «μούγκα». Έχουν θράσος και λένε στους άλλους «μούγκα»! Λέει το ΠΑΣΟΚ «μούγκα» σε ποιον; Εάν είχε ίχνος ευθιξίας η κ. Χριστοφιλοπούλου, έπρεπε να πάει να κάνει χαρακίρι και όχι να λέει «μούγκα». </w:t>
      </w:r>
      <w:r>
        <w:rPr>
          <w:rFonts w:eastAsia="Times New Roman" w:cs="Times New Roman"/>
          <w:szCs w:val="24"/>
        </w:rPr>
        <w:t>Σε άλλη χώρα αυτό θα κάνατε, κυρία Χριστοφιλοπούλου, θα κάνατε χαρακίρι γι’ αυτά που έχετε προκαλέσει στον ελληνικό λαό.</w:t>
      </w:r>
    </w:p>
    <w:p w14:paraId="10B0CF2C"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0B0CF2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Φεύγω από την Αίθουσα…</w:t>
      </w:r>
    </w:p>
    <w:p w14:paraId="10B0CF2E"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0B0CF2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ΗΛΙΟΠΟΥΛΟΣ: </w:t>
      </w:r>
      <w:r>
        <w:rPr>
          <w:rFonts w:eastAsia="Times New Roman" w:cs="Times New Roman"/>
          <w:szCs w:val="24"/>
        </w:rPr>
        <w:t>Στο καλό και να φύγετε και από τη χώρα σύντομα!</w:t>
      </w:r>
    </w:p>
    <w:p w14:paraId="10B0CF3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Φασίστες είστε και ν</w:t>
      </w:r>
      <w:r>
        <w:rPr>
          <w:rFonts w:eastAsia="Times New Roman" w:cs="Times New Roman"/>
          <w:szCs w:val="24"/>
        </w:rPr>
        <w:t>αζιστές…</w:t>
      </w:r>
    </w:p>
    <w:p w14:paraId="10B0CF3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Τα ασφαλιστικά </w:t>
      </w:r>
      <w:r>
        <w:rPr>
          <w:rFonts w:eastAsia="Times New Roman" w:cs="Times New Roman"/>
          <w:szCs w:val="24"/>
        </w:rPr>
        <w:t>τ</w:t>
      </w:r>
      <w:r>
        <w:rPr>
          <w:rFonts w:eastAsia="Times New Roman" w:cs="Times New Roman"/>
          <w:szCs w:val="24"/>
        </w:rPr>
        <w:t>αμεία και τη χώρα εσείς τ</w:t>
      </w:r>
      <w:r>
        <w:rPr>
          <w:rFonts w:eastAsia="Times New Roman" w:cs="Times New Roman"/>
          <w:szCs w:val="24"/>
        </w:rPr>
        <w:t>α</w:t>
      </w:r>
      <w:r>
        <w:rPr>
          <w:rFonts w:eastAsia="Times New Roman" w:cs="Times New Roman"/>
          <w:szCs w:val="24"/>
        </w:rPr>
        <w:t xml:space="preserve"> διαλύσατε. Και μην κοπανάτε την πόρτα, γιατί δεν σας ανήκει!</w:t>
      </w:r>
    </w:p>
    <w:p w14:paraId="10B0CF3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ΣΥΡΙΖΑ έτσ</w:t>
      </w:r>
      <w:r>
        <w:rPr>
          <w:rFonts w:eastAsia="Times New Roman" w:cs="Times New Roman"/>
          <w:szCs w:val="24"/>
        </w:rPr>
        <w:t>ι και αλλιώς είναι η συνέχεια του ΠΑΣΟΚ, του κλεφτο-ΠΑΣΟΚ. Είναι ένα πειθήνιο όργανο των τοκογλύφων. Έχουν φέρει οι τοκογλύφοι τον ΣΥΡΙΖΑ στην εξουσία, γιατί γνώριζαν ότι με κανέναν άλλον Πρωθυπουργό και με κα</w:t>
      </w:r>
      <w:r>
        <w:rPr>
          <w:rFonts w:eastAsia="Times New Roman" w:cs="Times New Roman"/>
          <w:szCs w:val="24"/>
        </w:rPr>
        <w:t>μ</w:t>
      </w:r>
      <w:r>
        <w:rPr>
          <w:rFonts w:eastAsia="Times New Roman" w:cs="Times New Roman"/>
          <w:szCs w:val="24"/>
        </w:rPr>
        <w:t>μία άλλη κυβέρνηση δεν θα περνούσαν τα μέτρα π</w:t>
      </w:r>
      <w:r>
        <w:rPr>
          <w:rFonts w:eastAsia="Times New Roman" w:cs="Times New Roman"/>
          <w:szCs w:val="24"/>
        </w:rPr>
        <w:t xml:space="preserve">ου περνάνε το τελευταίο διάστημα. Εάν υπήρχε οποιαδήποτε άλλη κυβέρνηση και έφερνε αυτά τα μέτρα, σίγουρα θα καιγόταν η Ελλάδα από άκρη σε άκρη. </w:t>
      </w:r>
    </w:p>
    <w:p w14:paraId="10B0CF3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όταν αυτά τα μέτρα τα φέρνει μια δήθεν αριστερή κυβέρνηση, που τόσα χρόνια είχε υπό τον έλεγχό της όλους</w:t>
      </w:r>
      <w:r>
        <w:rPr>
          <w:rFonts w:eastAsia="Times New Roman" w:cs="Times New Roman"/>
          <w:szCs w:val="24"/>
        </w:rPr>
        <w:t xml:space="preserve"> αυτούς που έκαιγαν την Ελλάδα, τότε βέβαια δεν ανοίγει ρουθούνι. Βγαίνουν κάποιοι ελάχιστοι και διαμαρτύρονται, συνήθως υπό την καπηλεία και την κηδεμονία, με την κακή έννοια της λέξης, του ΚΚΕ, για να κάνουν δήθεν τον αγώνα τους. </w:t>
      </w:r>
    </w:p>
    <w:p w14:paraId="10B0CF3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τόσα πολλά αυτά π</w:t>
      </w:r>
      <w:r>
        <w:rPr>
          <w:rFonts w:eastAsia="Times New Roman" w:cs="Times New Roman"/>
          <w:szCs w:val="24"/>
        </w:rPr>
        <w:t xml:space="preserve">ου έχετε πει αυτές τις μέρες, που πραγματικά δεν μας φτάνουν τα επτά λεπτά. </w:t>
      </w:r>
    </w:p>
    <w:p w14:paraId="10B0CF3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κόσμος μ</w:t>
      </w:r>
      <w:r>
        <w:rPr>
          <w:rFonts w:eastAsia="Times New Roman" w:cs="Times New Roman"/>
          <w:szCs w:val="24"/>
        </w:rPr>
        <w:t>ά</w:t>
      </w:r>
      <w:r>
        <w:rPr>
          <w:rFonts w:eastAsia="Times New Roman" w:cs="Times New Roman"/>
          <w:szCs w:val="24"/>
        </w:rPr>
        <w:t>ς ρωτάει πότε θα πέσει η Κυβέρνηση ΣΥΡΙΖΑ. Και, όμως, αυτό που έρχεται θα είναι ακόμη χειρότερο. Θα είναι μια κυβέρνηση Μητσοτάκη, θα είναι μια κυβέρνηση, στην οποία θα</w:t>
      </w:r>
      <w:r>
        <w:rPr>
          <w:rFonts w:eastAsia="Times New Roman" w:cs="Times New Roman"/>
          <w:szCs w:val="24"/>
        </w:rPr>
        <w:t xml:space="preserve"> λένε οι τοκογλύφοι, «θα κάνεις πέντε» και αυτή θα κάνει δεκαπέντε. Και, όμως, προσπαθούν κάποιοι να μας περάσουν ότι ο Μητσοτάκης έχει πέσει από τον ουρανό, είναι ουρανοκατέβατος στην πολιτική ζωή του τόπου. Η οικογένειά του δεν είναι μια οικογένεια που φ</w:t>
      </w:r>
      <w:r>
        <w:rPr>
          <w:rFonts w:eastAsia="Times New Roman" w:cs="Times New Roman"/>
          <w:szCs w:val="24"/>
        </w:rPr>
        <w:t xml:space="preserve">αίνεται σε όλα τα ιστορικά αρχεία της πατρίδας μας τα τελευταία εκατό χρόνια να εναλλάσσεται με τις υπόλοιπες οικογένειες που διαφεντεύουν τον τόπο μας. </w:t>
      </w:r>
    </w:p>
    <w:p w14:paraId="10B0CF3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Προσπαθεί ο Μπόμπολας και ο Ψυχάρης να τον ξεπλύνουν. Σας πληροφορώ, λοιπόν, ότι με οποιοδήποτε πλυντή</w:t>
      </w:r>
      <w:r>
        <w:rPr>
          <w:rFonts w:eastAsia="Times New Roman" w:cs="Times New Roman"/>
          <w:szCs w:val="24"/>
        </w:rPr>
        <w:t xml:space="preserve">ριο </w:t>
      </w:r>
      <w:r>
        <w:rPr>
          <w:rFonts w:eastAsia="Times New Roman" w:cs="Times New Roman"/>
          <w:szCs w:val="24"/>
          <w:lang w:val="en-US"/>
        </w:rPr>
        <w:t>Siemens</w:t>
      </w:r>
      <w:r>
        <w:rPr>
          <w:rFonts w:eastAsia="Times New Roman" w:cs="Times New Roman"/>
          <w:szCs w:val="24"/>
        </w:rPr>
        <w:t xml:space="preserve"> δεν ξεπλένεται ο Μητσοτάκης. Ανήκει στη γνωστή οικογένεια. Δεν είναι κάτι καινούρ</w:t>
      </w:r>
      <w:r>
        <w:rPr>
          <w:rFonts w:eastAsia="Times New Roman" w:cs="Times New Roman"/>
          <w:szCs w:val="24"/>
        </w:rPr>
        <w:t>γ</w:t>
      </w:r>
      <w:r>
        <w:rPr>
          <w:rFonts w:eastAsia="Times New Roman" w:cs="Times New Roman"/>
          <w:szCs w:val="24"/>
        </w:rPr>
        <w:t>ιο. Θα φέρει πολύ χειρότερα από αυτά που ζούμε σήμερα. Θα επιδεινώσει την κατάσταση και αυτό θα πρέπει να το γνωρίζουν όλοι οι Έλληνες πριν κάνουν την επιλογή του</w:t>
      </w:r>
      <w:r>
        <w:rPr>
          <w:rFonts w:eastAsia="Times New Roman" w:cs="Times New Roman"/>
          <w:szCs w:val="24"/>
        </w:rPr>
        <w:t xml:space="preserve">ς. </w:t>
      </w:r>
    </w:p>
    <w:p w14:paraId="10B0CF3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έχω χρόνο να αναφέρω όλα αυτά που ήθελα. Θα καλέσω τον ελληνικό λαό, βέβαια, στις ερχόμενες εκλογές, που θα έρθουν σύντομα, να καταψηφίσει την Κυβέρνηση ΣΥΡΙΖΑ, η οποία έχει διαλύσει τον τόπο, αλλά σε κα</w:t>
      </w:r>
      <w:r>
        <w:rPr>
          <w:rFonts w:eastAsia="Times New Roman" w:cs="Times New Roman"/>
          <w:szCs w:val="24"/>
        </w:rPr>
        <w:t>μ</w:t>
      </w:r>
      <w:r>
        <w:rPr>
          <w:rFonts w:eastAsia="Times New Roman" w:cs="Times New Roman"/>
          <w:szCs w:val="24"/>
        </w:rPr>
        <w:t>μία περίπτωση να μη</w:t>
      </w:r>
      <w:r>
        <w:rPr>
          <w:rFonts w:eastAsia="Times New Roman" w:cs="Times New Roman"/>
          <w:szCs w:val="24"/>
        </w:rPr>
        <w:t xml:space="preserve"> φέρει στην εξουσία της πατρίδας το μόρφωμα της ψευτοδεξιάς, που έχει μετατοπιστεί στο κέντρο, της Νέας Δημοκρατίας, γιατί θα είναι η απόλυτη ταφόπλακα. Σύντομα οι Έλληνες θα δώσουν την απάντησή τους και στην εθνική διακυβέρνηση της χώρα</w:t>
      </w:r>
      <w:r>
        <w:rPr>
          <w:rFonts w:eastAsia="Times New Roman" w:cs="Times New Roman"/>
          <w:szCs w:val="24"/>
        </w:rPr>
        <w:t>ς</w:t>
      </w:r>
      <w:r>
        <w:rPr>
          <w:rFonts w:eastAsia="Times New Roman" w:cs="Times New Roman"/>
          <w:szCs w:val="24"/>
        </w:rPr>
        <w:t xml:space="preserve"> θα φέρουν τη Χρυσ</w:t>
      </w:r>
      <w:r>
        <w:rPr>
          <w:rFonts w:eastAsia="Times New Roman" w:cs="Times New Roman"/>
          <w:szCs w:val="24"/>
        </w:rPr>
        <w:t xml:space="preserve">ή Αυγή. </w:t>
      </w:r>
    </w:p>
    <w:p w14:paraId="10B0CF38"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0B0CF3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Βαρδάκης από τον ΣΥΡΙΖΑ έχει τον λόγο.</w:t>
      </w:r>
    </w:p>
    <w:p w14:paraId="10B0CF3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Ευχαριστώ, κύριε Πρόεδρε.</w:t>
      </w:r>
    </w:p>
    <w:p w14:paraId="10B0CF3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Αγαπητοί μου συνάδελφοι και συναδέλφισσες του ΣΥΡΙΖΑ, έχω έναν προβληματισμό: Μήπως πρέπει να αναδιπλωθούμε; Μήπως πρέπει να αφουγκραστούμε, τελικά, τις αγωνίες και τους προβληματισμούς των συναδέλφων της </w:t>
      </w:r>
      <w:r>
        <w:rPr>
          <w:rFonts w:eastAsia="Times New Roman" w:cs="Times New Roman"/>
          <w:szCs w:val="24"/>
        </w:rPr>
        <w:t>Α</w:t>
      </w:r>
      <w:r>
        <w:rPr>
          <w:rFonts w:eastAsia="Times New Roman" w:cs="Times New Roman"/>
          <w:szCs w:val="24"/>
        </w:rPr>
        <w:t>ντιπολίτευσης; Όχι τίποτε άλλο, αλλά μπορεί να μας</w:t>
      </w:r>
      <w:r>
        <w:rPr>
          <w:rFonts w:eastAsia="Times New Roman" w:cs="Times New Roman"/>
          <w:szCs w:val="24"/>
        </w:rPr>
        <w:t xml:space="preserve"> βαραίνουν και ατέλειωτες τύψεις στο μέλλον. </w:t>
      </w:r>
    </w:p>
    <w:p w14:paraId="10B0CF3C" w14:textId="77777777" w:rsidR="009F6C17" w:rsidRDefault="003C1E98">
      <w:pPr>
        <w:spacing w:line="600" w:lineRule="auto"/>
        <w:ind w:firstLine="720"/>
        <w:jc w:val="both"/>
        <w:rPr>
          <w:rFonts w:eastAsia="Times New Roman"/>
          <w:szCs w:val="24"/>
        </w:rPr>
      </w:pPr>
      <w:r>
        <w:rPr>
          <w:rFonts w:eastAsia="Times New Roman"/>
          <w:szCs w:val="24"/>
        </w:rPr>
        <w:t>Μήπως, κύριε Πρωθυπουργέ, πρέπει και να παραιτηθούμε; Γιατί, όμως; Βρήκαμε ένα κράτος που δούλευε ρολόι! Παραλάβαμε μια εύρωστη οικονομία, χωρίς ελλείμματα και την τελματώσαμε! Μέχρι προχθές η φοροδιαφυγή, η ει</w:t>
      </w:r>
      <w:r>
        <w:rPr>
          <w:rFonts w:eastAsia="Times New Roman"/>
          <w:szCs w:val="24"/>
        </w:rPr>
        <w:t xml:space="preserve">σφοροδιαφυγή ήταν μηδενική και εμείς απαξιώσαμε τους ελεγκτικούς μηχανισμούς, διογκώνοντας τα δύο προηγούμενα! Ένα βιώσιμο ασφαλιστικό σύστημα το διαλύσαμε! Παραλάβαμε ασφαλιστικά ταμεία που διασφάλιζαν τις συντάξεις μέχρι το 2050 και με το </w:t>
      </w:r>
      <w:r>
        <w:rPr>
          <w:rFonts w:eastAsia="Times New Roman"/>
          <w:szCs w:val="24"/>
          <w:lang w:val="en-US"/>
        </w:rPr>
        <w:t>PSI</w:t>
      </w:r>
      <w:r>
        <w:rPr>
          <w:rFonts w:eastAsia="Times New Roman"/>
          <w:szCs w:val="24"/>
        </w:rPr>
        <w:t>, τα δομημέν</w:t>
      </w:r>
      <w:r>
        <w:rPr>
          <w:rFonts w:eastAsia="Times New Roman"/>
          <w:szCs w:val="24"/>
        </w:rPr>
        <w:t>α, τα χρηματιστήρια, εξαερώσαμε τα αποθεματικά! Δημιουργήσαμε στρατιές ανέργων! Συμβάλλαμε σκόπιμα στην αποβιομηχάνιση της χώρας! Στείλαμε τα παιδιά μας μετανάστες! Αφανίσαμε τον πρωτογενή τομέα, δημιουργώντας πελατάκια επιδοτήσεων, βλάπτοντας ουσιαστικά κ</w:t>
      </w:r>
      <w:r>
        <w:rPr>
          <w:rFonts w:eastAsia="Times New Roman"/>
          <w:szCs w:val="24"/>
        </w:rPr>
        <w:t>αι συνειδητά το 90% των αγροτών!</w:t>
      </w:r>
    </w:p>
    <w:p w14:paraId="10B0CF3D" w14:textId="77777777" w:rsidR="009F6C17" w:rsidRDefault="003C1E98">
      <w:pPr>
        <w:spacing w:line="600" w:lineRule="auto"/>
        <w:ind w:firstLine="720"/>
        <w:jc w:val="both"/>
        <w:rPr>
          <w:rFonts w:eastAsia="Times New Roman"/>
          <w:szCs w:val="24"/>
        </w:rPr>
      </w:pPr>
      <w:r>
        <w:rPr>
          <w:rFonts w:eastAsia="Times New Roman"/>
          <w:szCs w:val="24"/>
        </w:rPr>
        <w:t>Κύριε Αποστόλου, πρέπει να νιώθετε κι εσείς συνυπεύθυνος. Έχουμε να πληρώσουμε 3 δισεκατομμύρια, ακόμα και σήμερα, για τα προηγούμενα χρόνια στην Ευρωπαϊκή Ένωση για παράνομες επιδοτήσεις. Και εννοώ από το 2009 μέχρι το 201</w:t>
      </w:r>
      <w:r>
        <w:rPr>
          <w:rFonts w:eastAsia="Times New Roman"/>
          <w:szCs w:val="24"/>
        </w:rPr>
        <w:t>4. Είμαστε και ανάλγητοι βλέπετε, γιατί κόψαμε ακόμα και το επίδομα τοκετού, γιατί, λέει, έπρεπε οι εγκυμονούσες να γεννούν στο</w:t>
      </w:r>
      <w:r>
        <w:rPr>
          <w:rFonts w:eastAsia="Times New Roman"/>
          <w:szCs w:val="24"/>
        </w:rPr>
        <w:t>ν</w:t>
      </w:r>
      <w:r>
        <w:rPr>
          <w:rFonts w:eastAsia="Times New Roman"/>
          <w:szCs w:val="24"/>
        </w:rPr>
        <w:t xml:space="preserve"> δρόμο, στο χωράφι ή στο πεζοδρόμιο, για να δικαιούνται το επίδομα τοκετού.</w:t>
      </w:r>
    </w:p>
    <w:p w14:paraId="10B0CF3E" w14:textId="77777777" w:rsidR="009F6C17" w:rsidRDefault="003C1E98">
      <w:pPr>
        <w:spacing w:line="600" w:lineRule="auto"/>
        <w:ind w:firstLine="720"/>
        <w:jc w:val="both"/>
        <w:rPr>
          <w:rFonts w:eastAsia="Times New Roman"/>
          <w:szCs w:val="24"/>
        </w:rPr>
      </w:pPr>
      <w:r>
        <w:rPr>
          <w:rFonts w:eastAsia="Times New Roman"/>
          <w:szCs w:val="24"/>
        </w:rPr>
        <w:t xml:space="preserve">Τι να πει κανείς για τη σύνταξη; Κύριε Κατρούγκαλε, </w:t>
      </w:r>
      <w:r>
        <w:rPr>
          <w:rFonts w:eastAsia="Times New Roman"/>
          <w:szCs w:val="24"/>
        </w:rPr>
        <w:t>η σύνταξη ισόβιας μητέρας για μια μάνα με πέντε και έξι παιδιά ήταν 120 ευρώ. Έχετε να μας πείτε κάτι; Εσείς την κόψατε;</w:t>
      </w:r>
    </w:p>
    <w:p w14:paraId="10B0CF3F" w14:textId="77777777" w:rsidR="009F6C17" w:rsidRDefault="003C1E98">
      <w:pPr>
        <w:spacing w:line="600" w:lineRule="auto"/>
        <w:ind w:firstLine="720"/>
        <w:jc w:val="both"/>
        <w:rPr>
          <w:rFonts w:eastAsia="Times New Roman"/>
          <w:szCs w:val="24"/>
        </w:rPr>
      </w:pPr>
      <w:r>
        <w:rPr>
          <w:rFonts w:eastAsia="Times New Roman"/>
          <w:szCs w:val="24"/>
        </w:rPr>
        <w:t xml:space="preserve">Κλείσαμε την εργατική εστία, τον ΟΕΚ, και υφαρπάξαμε 7 με 8 δισεκατομμύρια από τον μοναδικό </w:t>
      </w:r>
      <w:r>
        <w:rPr>
          <w:rFonts w:eastAsia="Times New Roman"/>
          <w:szCs w:val="24"/>
        </w:rPr>
        <w:t>ο</w:t>
      </w:r>
      <w:r>
        <w:rPr>
          <w:rFonts w:eastAsia="Times New Roman"/>
          <w:szCs w:val="24"/>
        </w:rPr>
        <w:t xml:space="preserve">ργανισμό </w:t>
      </w:r>
      <w:r>
        <w:rPr>
          <w:rFonts w:eastAsia="Times New Roman"/>
          <w:szCs w:val="24"/>
        </w:rPr>
        <w:t>κ</w:t>
      </w:r>
      <w:r>
        <w:rPr>
          <w:rFonts w:eastAsia="Times New Roman"/>
          <w:szCs w:val="24"/>
        </w:rPr>
        <w:t xml:space="preserve">οινής </w:t>
      </w:r>
      <w:r>
        <w:rPr>
          <w:rFonts w:eastAsia="Times New Roman"/>
          <w:szCs w:val="24"/>
        </w:rPr>
        <w:t>ω</w:t>
      </w:r>
      <w:r>
        <w:rPr>
          <w:rFonts w:eastAsia="Times New Roman"/>
          <w:szCs w:val="24"/>
        </w:rPr>
        <w:t>φέλειας, που είχε παραμεί</w:t>
      </w:r>
      <w:r>
        <w:rPr>
          <w:rFonts w:eastAsia="Times New Roman"/>
          <w:szCs w:val="24"/>
        </w:rPr>
        <w:t xml:space="preserve">νει! Ξεπουλήσαμε την Αγροτική, το μοναδικό αποκούμπι των αγροτών! Δημιουργήσαμε με την κατάργηση των συλλογικών συμβάσεων, το μοναδικό οχυρό των εργαζομένων, εργασιακό μεσαίωνα, εργασιακή ζούγκλα! Είμαστε απαράδεκτοι, γιατί κόψαμε ακόμα και το </w:t>
      </w:r>
      <w:r>
        <w:rPr>
          <w:rFonts w:eastAsia="Times New Roman"/>
          <w:szCs w:val="24"/>
        </w:rPr>
        <w:t>τ</w:t>
      </w:r>
      <w:r>
        <w:rPr>
          <w:rFonts w:eastAsia="Times New Roman"/>
          <w:szCs w:val="24"/>
        </w:rPr>
        <w:t xml:space="preserve">αμείο </w:t>
      </w:r>
      <w:r>
        <w:rPr>
          <w:rFonts w:eastAsia="Times New Roman"/>
          <w:szCs w:val="24"/>
        </w:rPr>
        <w:t>α</w:t>
      </w:r>
      <w:r>
        <w:rPr>
          <w:rFonts w:eastAsia="Times New Roman"/>
          <w:szCs w:val="24"/>
        </w:rPr>
        <w:t>νεργ</w:t>
      </w:r>
      <w:r>
        <w:rPr>
          <w:rFonts w:eastAsia="Times New Roman"/>
          <w:szCs w:val="24"/>
        </w:rPr>
        <w:t>ίας σε πεινασμένους συνανθρώπους μας! Δεν ξέρω αν ο κ. Βρούτσης έχει να μας πει τίποτα γι’ αυτό μετά.</w:t>
      </w:r>
    </w:p>
    <w:p w14:paraId="10B0CF40" w14:textId="77777777" w:rsidR="009F6C17" w:rsidRDefault="003C1E98">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Θα σας πω αύριο. Έχετε να ακούσετε…</w:t>
      </w:r>
    </w:p>
    <w:p w14:paraId="10B0CF41" w14:textId="77777777" w:rsidR="009F6C17" w:rsidRDefault="003C1E98">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Δημιουργήσαμε το πελατειακό κράτος! Με τον ν.3845 του 2010 κόψαμε τα επιδόματα κα</w:t>
      </w:r>
      <w:r>
        <w:rPr>
          <w:rFonts w:eastAsia="Times New Roman"/>
          <w:szCs w:val="24"/>
        </w:rPr>
        <w:t xml:space="preserve">ι τα δώρα! Με τον ν.4002 του 2011 επιβάλαμε ειδική εισφορά από 6% έως 10% στους συνταξιούχους! Με τον ν.3986 του 2011, με αναδρομική μάλιστα εφαρμογή, επιβάλαμε </w:t>
      </w:r>
      <w:r>
        <w:rPr>
          <w:rFonts w:eastAsia="Times New Roman"/>
          <w:szCs w:val="24"/>
        </w:rPr>
        <w:t>ε</w:t>
      </w:r>
      <w:r>
        <w:rPr>
          <w:rFonts w:eastAsia="Times New Roman"/>
          <w:szCs w:val="24"/>
        </w:rPr>
        <w:t xml:space="preserve">ιδική </w:t>
      </w:r>
      <w:r>
        <w:rPr>
          <w:rFonts w:eastAsia="Times New Roman"/>
          <w:szCs w:val="24"/>
        </w:rPr>
        <w:t>ε</w:t>
      </w:r>
      <w:r>
        <w:rPr>
          <w:rFonts w:eastAsia="Times New Roman"/>
          <w:szCs w:val="24"/>
        </w:rPr>
        <w:t xml:space="preserve">ισφορά </w:t>
      </w:r>
      <w:r>
        <w:rPr>
          <w:rFonts w:eastAsia="Times New Roman"/>
          <w:szCs w:val="24"/>
        </w:rPr>
        <w:t>α</w:t>
      </w:r>
      <w:r>
        <w:rPr>
          <w:rFonts w:eastAsia="Times New Roman"/>
          <w:szCs w:val="24"/>
        </w:rPr>
        <w:t xml:space="preserve">λληλεγγύης στους συνταξιούχους! Με τον ν.4002 του 2011 επιβάλαμε νέες μειώσεις </w:t>
      </w:r>
      <w:r>
        <w:rPr>
          <w:rFonts w:eastAsia="Times New Roman"/>
          <w:szCs w:val="24"/>
        </w:rPr>
        <w:t>στις επικουρικές συντάξεις! Με τον ν.4024/2011 κάναμε περικοπές στις κύριες συντάξεις! Με τον ν.4046 του 2012 επιβάλαμε 12% νέες μειώσεις στις επικουρικές. Με τον ν.4093 του 2012 κάναμε νέες μειώσεις σε κύριες, επικουρικές και καταργήσαμε και τα δώρα και τ</w:t>
      </w:r>
      <w:r>
        <w:rPr>
          <w:rFonts w:eastAsia="Times New Roman"/>
          <w:szCs w:val="24"/>
        </w:rPr>
        <w:t>α επιδόματα στις επικουρικές!</w:t>
      </w:r>
    </w:p>
    <w:p w14:paraId="10B0CF42" w14:textId="77777777" w:rsidR="009F6C17" w:rsidRDefault="003C1E98">
      <w:pPr>
        <w:spacing w:line="600" w:lineRule="auto"/>
        <w:ind w:firstLine="720"/>
        <w:jc w:val="both"/>
        <w:rPr>
          <w:rFonts w:eastAsia="Times New Roman"/>
          <w:szCs w:val="24"/>
        </w:rPr>
      </w:pPr>
      <w:r>
        <w:rPr>
          <w:rFonts w:eastAsia="Times New Roman"/>
          <w:szCs w:val="24"/>
        </w:rPr>
        <w:t>Το τραγικότερο, όμως, κυρίες και κύριοι συνάδελφοι, είναι ότι από το 2010 μέχρι το 2014 πήραμε μέτρα ύψους 62.092.000.000 και μειώσαμε το Ακαθάριστο Εγχώριο Προϊόν της χώρας στο 25%! Απολύσαμε δυόμισι χιλιάδες εκπαιδευτικούς! Είχαμε και χθες το νομοσχέδιο.</w:t>
      </w:r>
      <w:r>
        <w:rPr>
          <w:rFonts w:eastAsia="Times New Roman"/>
          <w:szCs w:val="24"/>
        </w:rPr>
        <w:t xml:space="preserve"> Σε ένα βράδυ βάλαμε «μαύρο» στην ΕΡΤ σε δευτερόλεπτα! Κλείσαμε και απολύσαμε εργαζόμενους στη Δημοτική Αστυνομία, στην καθαριότητα! Κλείσαμε εκατοντάδες σχολεία και νηπιαγωγεία! Χρεώσαμε εκατομμύρια ανασφάλιστους που νοσηλεύονταν σε δημόσια νοσοκομεία, κο</w:t>
      </w:r>
      <w:r>
        <w:rPr>
          <w:rFonts w:eastAsia="Times New Roman"/>
          <w:szCs w:val="24"/>
        </w:rPr>
        <w:t xml:space="preserve">ροϊδεύοντάς τους ότι –ακούστε!- είχαν πλήρη περίθαλψη! </w:t>
      </w:r>
    </w:p>
    <w:p w14:paraId="10B0CF43" w14:textId="77777777" w:rsidR="009F6C17" w:rsidRDefault="003C1E98">
      <w:pPr>
        <w:spacing w:line="600" w:lineRule="auto"/>
        <w:ind w:firstLine="720"/>
        <w:jc w:val="both"/>
        <w:rPr>
          <w:rFonts w:eastAsia="Times New Roman"/>
          <w:szCs w:val="24"/>
        </w:rPr>
      </w:pPr>
      <w:r>
        <w:rPr>
          <w:rFonts w:eastAsia="Times New Roman"/>
          <w:szCs w:val="24"/>
        </w:rPr>
        <w:t>Εδώ άκουσα μια συνάδελφο της Δημοκρατικής Συμπαράταξης προηγουμένως να μιλάει για σανό. Δεν είναι, όμως, εδώ σήμερα για να τα ακούσει.</w:t>
      </w:r>
    </w:p>
    <w:p w14:paraId="10B0CF44" w14:textId="77777777" w:rsidR="009F6C17" w:rsidRDefault="003C1E98">
      <w:pPr>
        <w:spacing w:line="600" w:lineRule="auto"/>
        <w:ind w:firstLine="720"/>
        <w:jc w:val="both"/>
        <w:rPr>
          <w:rFonts w:eastAsia="Times New Roman"/>
          <w:szCs w:val="24"/>
        </w:rPr>
      </w:pPr>
      <w:r>
        <w:rPr>
          <w:rFonts w:eastAsia="Times New Roman"/>
          <w:szCs w:val="24"/>
        </w:rPr>
        <w:t xml:space="preserve">Για όλα αυτά οι συνάδελφοι της </w:t>
      </w:r>
      <w:r>
        <w:rPr>
          <w:rFonts w:eastAsia="Times New Roman"/>
          <w:szCs w:val="24"/>
        </w:rPr>
        <w:t>Α</w:t>
      </w:r>
      <w:r>
        <w:rPr>
          <w:rFonts w:eastAsia="Times New Roman"/>
          <w:szCs w:val="24"/>
        </w:rPr>
        <w:t xml:space="preserve">ντιπολίτευσης ζητούν εκλογές και </w:t>
      </w:r>
      <w:r>
        <w:rPr>
          <w:rFonts w:eastAsia="Times New Roman"/>
          <w:szCs w:val="24"/>
        </w:rPr>
        <w:t xml:space="preserve">μας αποκαλούν επικίνδυνους και άχρηστους. </w:t>
      </w:r>
    </w:p>
    <w:p w14:paraId="10B0CF45" w14:textId="77777777" w:rsidR="009F6C17" w:rsidRDefault="003C1E98">
      <w:pPr>
        <w:spacing w:line="600" w:lineRule="auto"/>
        <w:ind w:firstLine="720"/>
        <w:jc w:val="both"/>
        <w:rPr>
          <w:rFonts w:eastAsia="Times New Roman"/>
          <w:szCs w:val="24"/>
        </w:rPr>
      </w:pPr>
      <w:r>
        <w:rPr>
          <w:rFonts w:eastAsia="Times New Roman"/>
          <w:szCs w:val="24"/>
        </w:rPr>
        <w:t xml:space="preserve">Ελπίζω μετά από αυτά που είπα σήμερα, που είναι τα πραγματικά στοιχεία, όλα αυτά που εξαθλίωσαν πραγματικά τον ελληνικό λαό τα τελευταία πέντε, έξι χρόνια –και, βέβαια, αλληγορικά τα είπα, πιστεύω να το κατάλαβαν </w:t>
      </w:r>
      <w:r>
        <w:rPr>
          <w:rFonts w:eastAsia="Times New Roman"/>
          <w:szCs w:val="24"/>
        </w:rPr>
        <w:t xml:space="preserve">οι συνάδελφοι της </w:t>
      </w:r>
      <w:r>
        <w:rPr>
          <w:rFonts w:eastAsia="Times New Roman"/>
          <w:szCs w:val="24"/>
        </w:rPr>
        <w:t>Α</w:t>
      </w:r>
      <w:r>
        <w:rPr>
          <w:rFonts w:eastAsia="Times New Roman"/>
          <w:szCs w:val="24"/>
        </w:rPr>
        <w:t>ντιπολίτευσης, αυτούς αφορούν κι όχι τη σημερινή Κυβέρνηση- να συνειδητοποιήσετε το μέγεθος της καταστροφής που φέρατε σε αυτόν τον τόπο, να καταλάβετε πραγματικά πόσο ανίκανοι είστε να διαχειριστείτε την κρίση που εσείς δημιουργήσατε.</w:t>
      </w:r>
    </w:p>
    <w:p w14:paraId="10B0CF4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ελικά, πόσο επικίνδυνοι γίνεστε ακόμα και σήμερα, μη αναγνωρίζοντας τα τεράστια λάθη που πραγματικά εξαθλίωσαν έναν περήφανο ελληνικό λαό; Είναι το λιγότερο ανέντιμο ειδικά εσείς να κουνάτε το δάχτυλο και να δημαγωγείτε, να υποδύεστε τα θύματα, ενώ είστε ο</w:t>
      </w:r>
      <w:r>
        <w:rPr>
          <w:rFonts w:eastAsia="Times New Roman" w:cs="Times New Roman"/>
          <w:szCs w:val="24"/>
        </w:rPr>
        <w:t>ι πραγματικοί θύτες.</w:t>
      </w:r>
    </w:p>
    <w:p w14:paraId="10B0CF4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νομοσχέδιο της Κυβέρνησης για την κοινωνική ασφάλιση αποτελεί μια ριζοσπαστική τομή, πραγματικά, τόσο για την οργάνωση όσο και για τη λειτουργία της κοινωνικής ασφάλισης στην Ελλάδα, αλλά και για το σύνολο της κοινωνικής πολιτικής σ</w:t>
      </w:r>
      <w:r>
        <w:rPr>
          <w:rFonts w:eastAsia="Times New Roman" w:cs="Times New Roman"/>
          <w:szCs w:val="24"/>
        </w:rPr>
        <w:t xml:space="preserve">τη χώρα, εξασφαλίζοντας συντάξεις για όλους. Η εθνική σύνταξη και τα ποσοστά αναπλήρωσης είναι αρκετά ικανοποιητικά, για να πούμε ότι από αύριο θα έχουμε ένα βιώσιμο σύστημα κοινωνικής ασφάλισης. </w:t>
      </w:r>
    </w:p>
    <w:p w14:paraId="10B0CF4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Ίσως να υπάρχουν και κάποιες επιμέρους αδυναμίες. Να είστε,</w:t>
      </w:r>
      <w:r>
        <w:rPr>
          <w:rFonts w:eastAsia="Times New Roman" w:cs="Times New Roman"/>
          <w:szCs w:val="24"/>
        </w:rPr>
        <w:t xml:space="preserve"> όμως, σίγουροι ότι μέχρι το τέλος της τετραετίας θα τις διορθώσουμε, με γνώμονα πάντα το συμφέρον των πολλών και όχι των λίγων, όπως κάνατε</w:t>
      </w:r>
      <w:r>
        <w:rPr>
          <w:rFonts w:eastAsia="Times New Roman" w:cs="Times New Roman"/>
          <w:szCs w:val="24"/>
        </w:rPr>
        <w:t>,</w:t>
      </w:r>
      <w:r>
        <w:rPr>
          <w:rFonts w:eastAsia="Times New Roman" w:cs="Times New Roman"/>
          <w:szCs w:val="24"/>
        </w:rPr>
        <w:t xml:space="preserve"> κύριοι της </w:t>
      </w:r>
      <w:r>
        <w:rPr>
          <w:rFonts w:eastAsia="Times New Roman" w:cs="Times New Roman"/>
          <w:szCs w:val="24"/>
        </w:rPr>
        <w:t>Α</w:t>
      </w:r>
      <w:r>
        <w:rPr>
          <w:rFonts w:eastAsia="Times New Roman" w:cs="Times New Roman"/>
          <w:szCs w:val="24"/>
        </w:rPr>
        <w:t>ντιπολίτευσης</w:t>
      </w:r>
      <w:r>
        <w:rPr>
          <w:rFonts w:eastAsia="Times New Roman" w:cs="Times New Roman"/>
          <w:szCs w:val="24"/>
        </w:rPr>
        <w:t>,</w:t>
      </w:r>
      <w:r>
        <w:rPr>
          <w:rFonts w:eastAsia="Times New Roman" w:cs="Times New Roman"/>
          <w:szCs w:val="24"/>
        </w:rPr>
        <w:t xml:space="preserve"> μέχρι σήμερα. Έχουμε πολλά να κάνουμε ακόμα προς όφελος του ελληνικού λαού, που τον ρημ</w:t>
      </w:r>
      <w:r>
        <w:rPr>
          <w:rFonts w:eastAsia="Times New Roman" w:cs="Times New Roman"/>
          <w:szCs w:val="24"/>
        </w:rPr>
        <w:t xml:space="preserve">άξατε. Και να ξέρετε ότι ο λαός μας δεν έχει κοντή μνήμη. </w:t>
      </w:r>
    </w:p>
    <w:p w14:paraId="10B0CF4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Μην αγχώνεστε, αγαπητοί μου συνάδελφοι της Νέας Δημοκρατίας. Είναι πρόωρο, πραγματικά, να αγωνιάτε. Θα ζεσταίνετε αυτά τα έδρανα -της </w:t>
      </w:r>
      <w:r>
        <w:rPr>
          <w:rFonts w:eastAsia="Times New Roman" w:cs="Times New Roman"/>
          <w:szCs w:val="24"/>
        </w:rPr>
        <w:t>Α</w:t>
      </w:r>
      <w:r>
        <w:rPr>
          <w:rFonts w:eastAsia="Times New Roman" w:cs="Times New Roman"/>
          <w:szCs w:val="24"/>
        </w:rPr>
        <w:t>ντιπολίτευσης εννοώ- για αρκετά χρόνι</w:t>
      </w:r>
      <w:r>
        <w:rPr>
          <w:rFonts w:eastAsia="Times New Roman" w:cs="Times New Roman"/>
          <w:szCs w:val="24"/>
        </w:rPr>
        <w:t>α ακόμα. Δεν πείθετε πλέον κανέναν. Η διαφθορά, η διαπλοκή, η αναξιοκρατία σε αυτόν τον δύσμοιρο τόπο πρέπει να καταλάβετε ότι κάποια στιγμή θα τελειώσει.</w:t>
      </w:r>
    </w:p>
    <w:p w14:paraId="10B0CF4A"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CF4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Ευχαριστώ.</w:t>
      </w:r>
    </w:p>
    <w:p w14:paraId="10B0CF4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η κ. Κεραμέως, από τη Νέα Δημοκρατία.</w:t>
      </w:r>
    </w:p>
    <w:p w14:paraId="10B0CF4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κύριε Πρόεδρε.</w:t>
      </w:r>
    </w:p>
    <w:p w14:paraId="10B0CF4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σύμφωνα με την αιτιολογική έκθεση του νομοσχεδίου</w:t>
      </w:r>
      <w:r>
        <w:rPr>
          <w:rFonts w:eastAsia="Times New Roman" w:cs="Times New Roman"/>
          <w:szCs w:val="24"/>
        </w:rPr>
        <w:t>,</w:t>
      </w:r>
      <w:r>
        <w:rPr>
          <w:rFonts w:eastAsia="Times New Roman" w:cs="Times New Roman"/>
          <w:szCs w:val="24"/>
        </w:rPr>
        <w:t xml:space="preserve"> που συζητάμε σήμερα, συζητάμε για την πλήρη αναμόρφωση του συστήματος κοινωνικής ασφάλισης. Και</w:t>
      </w:r>
      <w:r>
        <w:rPr>
          <w:rFonts w:eastAsia="Times New Roman" w:cs="Times New Roman"/>
          <w:szCs w:val="24"/>
        </w:rPr>
        <w:t xml:space="preserve"> από αυτήν</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την πρόταση είναι που εκκινούν όλα τα προβλήματα. Γιατί το λέω αυτό; Διότι στην πραγματικότητα δεν συζητάμε για την αναμόρφωση του ασφαλιστικού, δεν συζητάμε για το πώς μπορεί το ασφαλιστικό να γίνει πραγματικά βιώσιμο σε βάθος χρόνου.</w:t>
      </w:r>
      <w:r>
        <w:rPr>
          <w:rFonts w:eastAsia="Times New Roman" w:cs="Times New Roman"/>
          <w:szCs w:val="24"/>
        </w:rPr>
        <w:t xml:space="preserve"> </w:t>
      </w:r>
    </w:p>
    <w:p w14:paraId="10B0CF4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Στην πραγματικότητα αυτό που συζητάμε είναι το πώς θα μπορέσει η Κυβέρνηση να καλύψει τα δημοσιονομικά ελλείμματα μέσω του ασφαλιστικού, για το πώς θα καταφέρει να εξοικονομήσει τα δυσθεώρητα ποσά, που απαίτησαν για πρώτη φορά οι δανειστές το 2015 από τη</w:t>
      </w:r>
      <w:r>
        <w:rPr>
          <w:rFonts w:eastAsia="Times New Roman" w:cs="Times New Roman"/>
          <w:szCs w:val="24"/>
        </w:rPr>
        <w:t>ν Κυβέρνηση αυτή. Στην πραγματικότητα αυτό που συζητάμε είναι το πώς θα καλύψει αυτές τις τρύπες στα δημοσιονομικά της χώρας. Τρύπες που προέκυψαν πώς; Αφ</w:t>
      </w:r>
      <w:r>
        <w:rPr>
          <w:rFonts w:eastAsia="Times New Roman" w:cs="Times New Roman"/>
          <w:szCs w:val="24"/>
        </w:rPr>
        <w:t xml:space="preserve">’ </w:t>
      </w:r>
      <w:r>
        <w:rPr>
          <w:rFonts w:eastAsia="Times New Roman" w:cs="Times New Roman"/>
          <w:szCs w:val="24"/>
        </w:rPr>
        <w:t>ενός από την αλληγορία της Κυβέρνησης και αφ</w:t>
      </w:r>
      <w:r>
        <w:rPr>
          <w:rFonts w:eastAsia="Times New Roman" w:cs="Times New Roman"/>
          <w:szCs w:val="24"/>
        </w:rPr>
        <w:t xml:space="preserve">’ </w:t>
      </w:r>
      <w:r>
        <w:rPr>
          <w:rFonts w:eastAsia="Times New Roman" w:cs="Times New Roman"/>
          <w:szCs w:val="24"/>
        </w:rPr>
        <w:t>ετέρου από το λάθος μείγμα πολιτικής</w:t>
      </w:r>
      <w:r>
        <w:rPr>
          <w:rFonts w:eastAsia="Times New Roman" w:cs="Times New Roman"/>
          <w:szCs w:val="24"/>
        </w:rPr>
        <w:t>,</w:t>
      </w:r>
      <w:r>
        <w:rPr>
          <w:rFonts w:eastAsia="Times New Roman" w:cs="Times New Roman"/>
          <w:szCs w:val="24"/>
        </w:rPr>
        <w:t xml:space="preserve"> που ακολουθείται</w:t>
      </w:r>
      <w:r>
        <w:rPr>
          <w:rFonts w:eastAsia="Times New Roman" w:cs="Times New Roman"/>
          <w:szCs w:val="24"/>
        </w:rPr>
        <w:t xml:space="preserve"> εδώ και δεκαπέντε μήνες από την Κυβέρνηση. </w:t>
      </w:r>
    </w:p>
    <w:p w14:paraId="10B0CF5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εγχείρημα λοιπόν, είναι θεμελιωδώς προβληματικό εξαρχής.</w:t>
      </w:r>
    </w:p>
    <w:p w14:paraId="10B0CF5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καταψηφίζει την παρούσα πρόταση αναμόρφωσης του συστήματος κοινωνικής ασφάλισης, για πολλούς ομολογουμέν</w:t>
      </w:r>
      <w:r>
        <w:rPr>
          <w:rFonts w:eastAsia="Times New Roman" w:cs="Times New Roman"/>
          <w:szCs w:val="24"/>
        </w:rPr>
        <w:t xml:space="preserve">ως λόγους, συμπεριλαμβανομένων και των ενστάσεων αντισυνταγματικότητας που ήδη αναφέρθηκαν. </w:t>
      </w:r>
    </w:p>
    <w:p w14:paraId="10B0CF5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Επιτρέψτε μου, να εστιάσω σε τέσσερις από αυτούς τους λόγους για τους οποίους καταψηφίζουμε το παρόν σχέδιο νόμου. </w:t>
      </w:r>
    </w:p>
    <w:p w14:paraId="10B0CF5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Πρώτον, καταψηφίζουμε το σχέδιο νόμου γιατί τιμωρεί την εργασία και γιατί οδηγεί σε αφανισμό ολόκληρους κλάδους ελευθέρων επαγγελματικών, συμπεριλαμβανομένων δικηγόρων, μηχανικών, γιατρών. Γιατί τους οδηγεί σε αφανισμό; Γιατί οι εισφορές που επιβάλλει το ν</w:t>
      </w:r>
      <w:r>
        <w:rPr>
          <w:rFonts w:eastAsia="Times New Roman" w:cs="Times New Roman"/>
          <w:szCs w:val="24"/>
        </w:rPr>
        <w:t>ομοσχέδιο αυτό, ύψους 38% επί των αποδοχών, επιπλέον των λοιπών φόρων και επιβαρύνσεων, περιορίζουν στο ελάχιστο το καθαρό εισόδημα των ανθρώπων αυτών. Και σας το λέει ξεκάθαρα και η Επιστημονική Υπηρεσία της Βουλής, στη σελίδα 10 της έκθεσής της. Σας λέει</w:t>
      </w:r>
      <w:r>
        <w:rPr>
          <w:rFonts w:eastAsia="Times New Roman" w:cs="Times New Roman"/>
          <w:szCs w:val="24"/>
        </w:rPr>
        <w:t xml:space="preserve"> ότι οι συγκεκριμένες ασφαλιστικές επιβαρύνσεις</w:t>
      </w:r>
      <w:r>
        <w:rPr>
          <w:rFonts w:eastAsia="Times New Roman" w:cs="Times New Roman"/>
          <w:szCs w:val="24"/>
        </w:rPr>
        <w:t>,</w:t>
      </w:r>
      <w:r>
        <w:rPr>
          <w:rFonts w:eastAsia="Times New Roman" w:cs="Times New Roman"/>
          <w:szCs w:val="24"/>
        </w:rPr>
        <w:t xml:space="preserve"> που υπερβαίνουν το 35% επί του εισοδήματος των ελευθέρων επαγγελματιών, άγει σε υπέρμετρη μείωση του εισοδήματός τους και θίγει το συνταγματικά κατοχυρωμένο δικαίωμά τους για συμμετοχή στην κοινωνική και οικ</w:t>
      </w:r>
      <w:r>
        <w:rPr>
          <w:rFonts w:eastAsia="Times New Roman" w:cs="Times New Roman"/>
          <w:szCs w:val="24"/>
        </w:rPr>
        <w:t>ονομική ζωή της χώρας. Είναι τα ίδια τα λόγια της Επιστημονικής Υπηρεσίας της Βουλής.</w:t>
      </w:r>
    </w:p>
    <w:p w14:paraId="10B0CF5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ορισμένες περιπτώσεις, ασφαλιστικές εισφορές, φόροι και λοιπές επιβαρύνσεις θα ξεπερνούν το 65% του εισοδήματος του ελεύθερου </w:t>
      </w:r>
      <w:r>
        <w:rPr>
          <w:rFonts w:eastAsia="Times New Roman" w:cs="Times New Roman"/>
          <w:szCs w:val="24"/>
        </w:rPr>
        <w:t>επαγγελματία. Και πείτε μου, με τι κίνητρο να δουλέψει κάποιος, όταν το κράτος θα του παίρνει το 65% και πλέον όσων κερδίζει1</w:t>
      </w:r>
    </w:p>
    <w:p w14:paraId="10B0CF5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η ευθύνη σας είναι τεράστια. Οδηγείτε παραγωγικά τμήματα της κοινωνίας, ελεύθερους επαγγελματίες</w:t>
      </w:r>
      <w:r>
        <w:rPr>
          <w:rFonts w:eastAsia="Times New Roman" w:cs="Times New Roman"/>
          <w:szCs w:val="24"/>
        </w:rPr>
        <w:t xml:space="preserve"> και αυτοαπασχολούμενους στην αδήλωτη εργασία και στην ανεργία.</w:t>
      </w:r>
    </w:p>
    <w:p w14:paraId="10B0CF56"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καταψηφίζουμε το σχέδιο νόμου γιατί είναι κοινωνικά άνισο, γιατί οδηγεί στη ρήξη των γενεών και γιατί τελικά βάλλει κατά των νέων συμπολιτών μας. Και εξηγούμαι με ένα παράδειγμα: Κάπ</w:t>
      </w:r>
      <w:r>
        <w:rPr>
          <w:rFonts w:eastAsia="Times New Roman" w:cs="Times New Roman"/>
          <w:szCs w:val="24"/>
        </w:rPr>
        <w:t>οιος ο οποίος υπέβαλε τα χαρτιά του για σύνταξη την 1</w:t>
      </w:r>
      <w:r>
        <w:rPr>
          <w:rFonts w:eastAsia="Times New Roman" w:cs="Times New Roman"/>
          <w:szCs w:val="24"/>
          <w:vertAlign w:val="superscript"/>
        </w:rPr>
        <w:t>η</w:t>
      </w:r>
      <w:r>
        <w:rPr>
          <w:rFonts w:eastAsia="Times New Roman" w:cs="Times New Roman"/>
          <w:szCs w:val="24"/>
        </w:rPr>
        <w:t xml:space="preserve"> Ιανουαρίου 2016 θα λάβει κύρια σύνταξη μειωμένη κατά 30% με 35% και επικουρική σύνταξη μειωμένη κατά 30% με 60%, σε σχέση με ποιον; Σε σχέση με κάποιον που υπέβαλε τα χαρτιά του με τα ίδια χρόνια προϋπ</w:t>
      </w:r>
      <w:r>
        <w:rPr>
          <w:rFonts w:eastAsia="Times New Roman" w:cs="Times New Roman"/>
          <w:szCs w:val="24"/>
        </w:rPr>
        <w:t>ηρεσίας μία ημέρα νωρίτερα, την 31</w:t>
      </w:r>
      <w:r>
        <w:rPr>
          <w:rFonts w:eastAsia="Times New Roman" w:cs="Times New Roman"/>
          <w:szCs w:val="24"/>
          <w:vertAlign w:val="superscript"/>
        </w:rPr>
        <w:t>η</w:t>
      </w:r>
      <w:r>
        <w:rPr>
          <w:rFonts w:eastAsia="Times New Roman" w:cs="Times New Roman"/>
          <w:szCs w:val="24"/>
        </w:rPr>
        <w:t xml:space="preserve"> Δεκεμβρίου 2015. </w:t>
      </w:r>
    </w:p>
    <w:p w14:paraId="10B0CF57"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και σε ό,τι αφορά τους νέους επαγγελματίες, το σχέδιο νόμου τους αποθαρρύνει από το ξεκίνημα κιόλας της επαγγελματικής τους ζωής. </w:t>
      </w:r>
    </w:p>
    <w:p w14:paraId="10B0CF58"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Διότι μπορεί, κύριε Υπουργέ, στο άρθρο 39 παράγραφος 1 να προβλέπο</w:t>
      </w:r>
      <w:r>
        <w:rPr>
          <w:rFonts w:eastAsia="Times New Roman" w:cs="Times New Roman"/>
          <w:szCs w:val="24"/>
        </w:rPr>
        <w:t>νται εκπτώσεις στις εισφορές για την πρώτη πενταετία υπαγωγής στην ασφάλιση, αλλά στην παράγραφο 2 του ίδιου ακριβώς άρθρου αποσαφηνίζεται ότι τα ποσά αυτά θα πρέπει να καταβληθούν εντόκως κατά την έκδοση της σύνταξης ή και νωρίτερα ακόμα, ανάλογα με το φο</w:t>
      </w:r>
      <w:r>
        <w:rPr>
          <w:rFonts w:eastAsia="Times New Roman" w:cs="Times New Roman"/>
          <w:szCs w:val="24"/>
        </w:rPr>
        <w:t xml:space="preserve">ρολογητέο εισόδημα. Έντοκο δάνειο, λοιπόν, η υποτιθέμενη έκπτωση για τους νέους επαγγελματίες! </w:t>
      </w:r>
    </w:p>
    <w:p w14:paraId="10B0CF59"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Τρίτος λόγος: Καταψηφίζουμε το σχέδιο νόμου γιατί είναι κοινωνικά άδικο και τούτο παρά το γεγονός ότι η κοινωνική δικαιοσύνη αποτελεί «σημαία» της ρητορικής σας</w:t>
      </w:r>
      <w:r>
        <w:rPr>
          <w:rFonts w:eastAsia="Times New Roman" w:cs="Times New Roman"/>
          <w:szCs w:val="24"/>
        </w:rPr>
        <w:t xml:space="preserve"> και αποτελεί δήθεν αποκλειστικό σας προνόμιο. Δεν χρειάζεται να πω πολλά.</w:t>
      </w:r>
    </w:p>
    <w:p w14:paraId="10B0CF5A"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σας πω μόνο δύο παραδείγματα, για να καταδείξω, κύριοι Υπουργοί, το μέγεθος της κοινωνικής σας αναλγησίας. </w:t>
      </w:r>
    </w:p>
    <w:p w14:paraId="10B0CF5B"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Πρώτο παράδειγμα: Άρθρο 7: Μειώνονται σημαντικά τα ποσά των αναπηρικών</w:t>
      </w:r>
      <w:r>
        <w:rPr>
          <w:rFonts w:eastAsia="Times New Roman" w:cs="Times New Roman"/>
          <w:szCs w:val="24"/>
        </w:rPr>
        <w:t xml:space="preserve"> συντάξεων. </w:t>
      </w:r>
    </w:p>
    <w:p w14:paraId="10B0CF5C"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 παράδειγμα: Άρθρο 12: Μειώνονται οι συντάξεις χηρείας κατά 50%. </w:t>
      </w:r>
    </w:p>
    <w:p w14:paraId="10B0CF5D"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όλοι οι παραπάνω λόγοι που σας ανέφερα καταδεικνύουν τη βαθιά ιδεολογική μας αντίθεση στα μέτρα που προτείνετε. </w:t>
      </w:r>
    </w:p>
    <w:p w14:paraId="10B0CF5E"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θα σας πω και κάτι άλλο. Ακόμα κ</w:t>
      </w:r>
      <w:r>
        <w:rPr>
          <w:rFonts w:eastAsia="Times New Roman" w:cs="Times New Roman"/>
          <w:szCs w:val="24"/>
        </w:rPr>
        <w:t>αι αν δεν είχαμε την ιδεολογική αυτή αντίθεση, υπάρχει και ένας τέταρτος λόγος για τον οποίο καταψηφίζουμε τα βαρύτατα αυτά μέτρα και αυτός είναι ο εξής: Διότι αυτά τα μέτρα δεν πρόκειται να αποδώσουν τα προσδοκώμενα, διότι αυτές οι επιβαρύνσεις είναι τόσο</w:t>
      </w:r>
      <w:r>
        <w:rPr>
          <w:rFonts w:eastAsia="Times New Roman" w:cs="Times New Roman"/>
          <w:szCs w:val="24"/>
        </w:rPr>
        <w:t xml:space="preserve"> δυσβάσταχτες, τόσο παράλογες</w:t>
      </w:r>
      <w:r>
        <w:rPr>
          <w:rFonts w:eastAsia="Times New Roman" w:cs="Times New Roman"/>
          <w:szCs w:val="24"/>
        </w:rPr>
        <w:t>,</w:t>
      </w:r>
      <w:r>
        <w:rPr>
          <w:rFonts w:eastAsia="Times New Roman" w:cs="Times New Roman"/>
          <w:szCs w:val="24"/>
        </w:rPr>
        <w:t xml:space="preserve"> που οι πολίτες ενδέχεται να αναζητήσουν εναλλακτικές λύσεις. Ποιες λύσεις; Εισφοροδιαφυγή, φοροδιαφυγή, αδήλωτη εργασία και μεταφορά επαγγελματικής δραστηριότητας στο εξωτερικό. </w:t>
      </w:r>
    </w:p>
    <w:p w14:paraId="10B0CF5F"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με μεγάλη λύπη έχω διαπιστώσει ότι οι τάσε</w:t>
      </w:r>
      <w:r>
        <w:rPr>
          <w:rFonts w:eastAsia="Times New Roman" w:cs="Times New Roman"/>
          <w:szCs w:val="24"/>
        </w:rPr>
        <w:t>ις αυτές, οι τάσεις για εναλλακτικές λύσεις έχουν ήδη εκδηλωθεί προτού καν ψηφιστεί το νομοσχέδιο. Και τι εννοώ; Δυστυχώς και από τον κλάδο μου, τη δικηγορία, ξέρω πάρα πολλούς νέους δικηγόρους που ήδη έχουν κάνει αίτηση μεταφοράς της έδρας τους στο εξωτερ</w:t>
      </w:r>
      <w:r>
        <w:rPr>
          <w:rFonts w:eastAsia="Times New Roman" w:cs="Times New Roman"/>
          <w:szCs w:val="24"/>
        </w:rPr>
        <w:t xml:space="preserve">ικό, προτού καν ψηφιστεί το νομοσχέδιό σας! </w:t>
      </w:r>
    </w:p>
    <w:p w14:paraId="10B0CF60"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κάνει, λοιπόν, το παρόν νομοσχέδιο, διώχνει και πάλι τους νέους επαγγελματίες μας!</w:t>
      </w:r>
    </w:p>
    <w:p w14:paraId="10B0CF61"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αναρωτιέμαι ποιους θέλετε πραγματικά να προστατεύσετε με αυτό το νομοθέτημα. Οι ε</w:t>
      </w:r>
      <w:r>
        <w:rPr>
          <w:rFonts w:eastAsia="Times New Roman" w:cs="Times New Roman"/>
          <w:szCs w:val="24"/>
        </w:rPr>
        <w:t xml:space="preserve">νεργοί πολίτες δεν προστατεύονται, καθώς θα ασφυκτιούν από εισφορές και από φόρους. Οι ήδη συνταξιούχοι δεν προστατεύονται, καθώς περικόπτεται τμήμα των κύριων συντάξεών τους και περικόπτονται και οι επικουρικές τους συντάξεις. Οι μελλοντικοί συνταξιούχοι </w:t>
      </w:r>
      <w:r>
        <w:rPr>
          <w:rFonts w:eastAsia="Times New Roman" w:cs="Times New Roman"/>
          <w:szCs w:val="24"/>
        </w:rPr>
        <w:t xml:space="preserve">μένουν ακόμα περισσότερο απροστάτευτοι, καθώς μειώνονται σημαντικά οι μελλοντικές συντάξεις τους. Και οι κοινωνικά ευπαθείς ομάδες σίγουρα δεν προστατεύονται. Οι συντάξεις αναπηρίας και χηρείας μειώνονται δραματικά, ενώ το ΕΚΑΣ καταργείται για τριακόσιους </w:t>
      </w:r>
      <w:r>
        <w:rPr>
          <w:rFonts w:eastAsia="Times New Roman" w:cs="Times New Roman"/>
          <w:szCs w:val="24"/>
        </w:rPr>
        <w:t xml:space="preserve">σαράντα χιλιάδες χαμηλοσυνταξιούχους. </w:t>
      </w:r>
    </w:p>
    <w:p w14:paraId="10B0CF62"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Δυστυχώς, κύριοι της Κυβέρνησης, καταλήγω στο ότι ο μόνος σκοπός που επιδιώκετε με το παρόν σχέδιο νόμου είναι η παράταση, η παραμονή σας στην εξουσία, η δυνατότητα να καλύψετε το δημοσιονομικό κενό που εσείς οι ίδιοι</w:t>
      </w:r>
      <w:r>
        <w:rPr>
          <w:rFonts w:eastAsia="Times New Roman" w:cs="Times New Roman"/>
          <w:szCs w:val="24"/>
        </w:rPr>
        <w:t xml:space="preserve"> δημιουργήσατε με την ολιγωρία σας, με τη διαχειριστική σας ανεπάρκεια, με την έλλειψη στρατηγικής σας, με το λανθασμένο μείγμα πολιτικής που εφαρμόσατε. </w:t>
      </w:r>
    </w:p>
    <w:p w14:paraId="10B0CF63"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0B0CF64"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κύριε </w:t>
      </w:r>
      <w:r>
        <w:rPr>
          <w:rFonts w:eastAsia="Times New Roman" w:cs="Times New Roman"/>
          <w:szCs w:val="24"/>
        </w:rPr>
        <w:t xml:space="preserve">Πρόεδρε. Δώστε μου μισό λεπτό ακόμη. </w:t>
      </w:r>
    </w:p>
    <w:p w14:paraId="10B0CF65"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Προσπαθείτε να καλύψετε αυτό το δημοσιονομικό κενό με δυσβάσταχτες ασφαλιστικές επιβαρύνσεις για όλους τους πολίτες ύψους 3,1 δισεκατομμυρίων ευρώ, επιβαρύνσεις που ήταν αχρείαστες και μη απαιτητές πριν από δεκαέξι μήν</w:t>
      </w:r>
      <w:r>
        <w:rPr>
          <w:rFonts w:eastAsia="Times New Roman" w:cs="Times New Roman"/>
          <w:szCs w:val="24"/>
        </w:rPr>
        <w:t xml:space="preserve">ες, όταν αναλάβατε την εξουσία. </w:t>
      </w:r>
    </w:p>
    <w:p w14:paraId="10B0CF66"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0B0CF67" w14:textId="77777777" w:rsidR="009F6C17" w:rsidRDefault="003C1E98">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B0CF68"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Ουρσουζίδης από τον ΣΥΡΙΖΑ έχει τον λόγο. </w:t>
      </w:r>
    </w:p>
    <w:p w14:paraId="10B0CF69" w14:textId="77777777" w:rsidR="009F6C17" w:rsidRDefault="003C1E98">
      <w:pPr>
        <w:spacing w:line="600" w:lineRule="auto"/>
        <w:ind w:firstLine="720"/>
        <w:jc w:val="both"/>
        <w:rPr>
          <w:rFonts w:eastAsia="Times New Roman"/>
          <w:szCs w:val="24"/>
        </w:rPr>
      </w:pPr>
      <w:r>
        <w:rPr>
          <w:rFonts w:eastAsia="Times New Roman"/>
          <w:b/>
          <w:szCs w:val="24"/>
        </w:rPr>
        <w:t xml:space="preserve">ΓΕΩΡΓΙΟΣ ΟΥΡΣΟΥΖΙΔΗΣ: </w:t>
      </w:r>
      <w:r>
        <w:rPr>
          <w:rFonts w:eastAsia="Times New Roman"/>
          <w:szCs w:val="24"/>
        </w:rPr>
        <w:t xml:space="preserve">Ευχαριστώ, κύριε Πρόεδρε. </w:t>
      </w:r>
    </w:p>
    <w:p w14:paraId="10B0CF6A" w14:textId="77777777" w:rsidR="009F6C17" w:rsidRDefault="003C1E98">
      <w:pPr>
        <w:spacing w:line="600" w:lineRule="auto"/>
        <w:ind w:firstLine="720"/>
        <w:jc w:val="both"/>
        <w:rPr>
          <w:rFonts w:eastAsia="Times New Roman"/>
          <w:szCs w:val="24"/>
        </w:rPr>
      </w:pPr>
      <w:r>
        <w:rPr>
          <w:rFonts w:eastAsia="Times New Roman"/>
          <w:szCs w:val="24"/>
        </w:rPr>
        <w:t>Αγαπητοί συνάδελφοι, α</w:t>
      </w:r>
      <w:r>
        <w:rPr>
          <w:rFonts w:eastAsia="Times New Roman"/>
          <w:szCs w:val="24"/>
        </w:rPr>
        <w:t>κούστηκαν πάρα πολλές υπερβολές και είδαμε συμπεριφορές που θα τις χαρακτήριζα υστερικές. Προφανώς δεν θα ακολουθήσω αυτή τη λογική. Είμαι εδώ για να μελετάω και να λέω την άποψή μου στους πολίτες</w:t>
      </w:r>
      <w:r>
        <w:rPr>
          <w:rFonts w:eastAsia="Times New Roman"/>
          <w:szCs w:val="24"/>
        </w:rPr>
        <w:t>,</w:t>
      </w:r>
      <w:r>
        <w:rPr>
          <w:rFonts w:eastAsia="Times New Roman"/>
          <w:szCs w:val="24"/>
        </w:rPr>
        <w:t xml:space="preserve"> οι οποίοι μου εμπιστεύθηκαν αυτή τη θέση. </w:t>
      </w:r>
    </w:p>
    <w:p w14:paraId="10B0CF6B" w14:textId="77777777" w:rsidR="009F6C17" w:rsidRDefault="003C1E98">
      <w:pPr>
        <w:spacing w:line="600" w:lineRule="auto"/>
        <w:ind w:firstLine="720"/>
        <w:jc w:val="both"/>
        <w:rPr>
          <w:rFonts w:eastAsia="Times New Roman" w:cs="Times New Roman"/>
          <w:szCs w:val="24"/>
        </w:rPr>
      </w:pPr>
      <w:r>
        <w:rPr>
          <w:rFonts w:eastAsia="Times New Roman"/>
          <w:szCs w:val="24"/>
        </w:rPr>
        <w:t xml:space="preserve">Το υπό συζήτηση νομοσχέδιο αφορά σε οφειλόμενη ενέργεια απέναντι στους Έλληνες ασφαλισμένους εδώ και πάρα πολλά χρόνια. </w:t>
      </w:r>
      <w:r>
        <w:rPr>
          <w:rFonts w:eastAsia="Times New Roman" w:cs="Times New Roman"/>
          <w:szCs w:val="24"/>
        </w:rPr>
        <w:t>Επί σειρά δεκαετιών την τρύπα του ασφαλιστικού την κάλυπταν από κρατικό προϋπολογισμό, επί της ουσίας με έμμεση αύξηση των εισφορών</w:t>
      </w:r>
      <w:r>
        <w:rPr>
          <w:rFonts w:eastAsia="Times New Roman" w:cs="Times New Roman"/>
          <w:szCs w:val="24"/>
        </w:rPr>
        <w:t>,</w:t>
      </w:r>
      <w:r>
        <w:rPr>
          <w:rFonts w:eastAsia="Times New Roman" w:cs="Times New Roman"/>
          <w:szCs w:val="24"/>
        </w:rPr>
        <w:t xml:space="preserve"> τις</w:t>
      </w:r>
      <w:r>
        <w:rPr>
          <w:rFonts w:eastAsia="Times New Roman" w:cs="Times New Roman"/>
          <w:szCs w:val="24"/>
        </w:rPr>
        <w:t xml:space="preserve"> οποίες χρεώνουν σε ανυποψίαστους πολίτες. </w:t>
      </w:r>
    </w:p>
    <w:p w14:paraId="10B0CF6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επειδή τα έσοδα από τη φορολογία ποτέ δεν ήταν επαρκή στα χρονικά των δημοσίων οικονομικών της χώρας, η τρύπα του ασφαλιστικού καλ</w:t>
      </w:r>
      <w:r>
        <w:rPr>
          <w:rFonts w:eastAsia="Times New Roman" w:cs="Times New Roman"/>
          <w:szCs w:val="24"/>
        </w:rPr>
        <w:t>υπτότ</w:t>
      </w:r>
      <w:r>
        <w:rPr>
          <w:rFonts w:eastAsia="Times New Roman" w:cs="Times New Roman"/>
          <w:szCs w:val="24"/>
        </w:rPr>
        <w:t>αν –όπως και οι λοιπές τρύπες του δημοσίου- με δανεικά που έτρεφαν επί δε</w:t>
      </w:r>
      <w:r>
        <w:rPr>
          <w:rFonts w:eastAsia="Times New Roman" w:cs="Times New Roman"/>
          <w:szCs w:val="24"/>
        </w:rPr>
        <w:t xml:space="preserve">καετίες το χρέος. Αυτή είναι η αλήθεια. </w:t>
      </w:r>
    </w:p>
    <w:p w14:paraId="10B0CF6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Αυτοί οι ίδιοι οι πολιτικοί που εξαγόραζαν συνειδήσεις και εκμαύλιζαν  την πολιτική ζωή του τόπου, σήμερα μας εγκαλούν για λαϊκισμό και υστεροβουλία. Το έγκλημα που διέπραξαν όλες ανεξαιρέτως οι προηγούμενες </w:t>
      </w:r>
      <w:r>
        <w:rPr>
          <w:rFonts w:eastAsia="Times New Roman" w:cs="Times New Roman"/>
          <w:szCs w:val="24"/>
        </w:rPr>
        <w:t>κυβερνήσεις των τελευταίων δεκαετιών</w:t>
      </w:r>
      <w:r>
        <w:rPr>
          <w:rFonts w:eastAsia="Times New Roman" w:cs="Times New Roman"/>
          <w:szCs w:val="24"/>
        </w:rPr>
        <w:t>,</w:t>
      </w:r>
      <w:r>
        <w:rPr>
          <w:rFonts w:eastAsia="Times New Roman" w:cs="Times New Roman"/>
          <w:szCs w:val="24"/>
        </w:rPr>
        <w:t xml:space="preserve"> που άσκησαν μικροπολιτική και επέδειξαν πρωτοφανή λαϊκισμό, καλούμαστε σήμερα να αντιμετωπίσουμε μεταξύ της πίεσης των δανειστών και της εύλογης λαϊκής αντίδρασης. </w:t>
      </w:r>
    </w:p>
    <w:p w14:paraId="10B0CF6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απολύτως αναγκαία αναδιάρθρωση του συνταξιοδοτικού </w:t>
      </w:r>
      <w:r>
        <w:rPr>
          <w:rFonts w:eastAsia="Times New Roman" w:cs="Times New Roman"/>
          <w:szCs w:val="24"/>
        </w:rPr>
        <w:t>συστήματος</w:t>
      </w:r>
      <w:r>
        <w:rPr>
          <w:rFonts w:eastAsia="Times New Roman" w:cs="Times New Roman"/>
          <w:szCs w:val="24"/>
        </w:rPr>
        <w:t>,</w:t>
      </w:r>
      <w:r>
        <w:rPr>
          <w:rFonts w:eastAsia="Times New Roman" w:cs="Times New Roman"/>
          <w:szCs w:val="24"/>
        </w:rPr>
        <w:t xml:space="preserve"> που ποτέ δεν ήταν ορθολογικό και δίκαιο και έχει πάψει πολύ πριν από την κρίση να είναι βιώσιμο, επιβάλλεται να γίνει με τρόπο δίκαιο και αποτελεσματικό, όσο το επιτρέπουν οι συνθήκες, ώστε να διασφαλίζει τη χορήγηση της δικαιούμενης σύνταξης, </w:t>
      </w:r>
      <w:r>
        <w:rPr>
          <w:rFonts w:eastAsia="Times New Roman" w:cs="Times New Roman"/>
          <w:szCs w:val="24"/>
        </w:rPr>
        <w:t xml:space="preserve">να ηρεμίσουν επιτέλους οι πολίτες, να φύγει η ανασφάλεια από τη ζωή τους. </w:t>
      </w:r>
    </w:p>
    <w:p w14:paraId="10B0CF6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Επειδή το κράτος δεν δύναται πλέον να βάλει τη διαφορά και δεν επιτρέπεται να δανειζόμαστε χρεώνοντας τις επόμενες γενιές όπως επί δεκαετίες </w:t>
      </w:r>
      <w:r>
        <w:rPr>
          <w:rFonts w:eastAsia="Times New Roman" w:cs="Times New Roman"/>
          <w:szCs w:val="24"/>
        </w:rPr>
        <w:t>έκαναν</w:t>
      </w:r>
      <w:r>
        <w:rPr>
          <w:rFonts w:eastAsia="Times New Roman" w:cs="Times New Roman"/>
          <w:szCs w:val="24"/>
        </w:rPr>
        <w:t xml:space="preserve"> αυτοί που διοίκησαν αυτή τη χώρα,</w:t>
      </w:r>
      <w:r>
        <w:rPr>
          <w:rFonts w:eastAsia="Times New Roman" w:cs="Times New Roman"/>
          <w:szCs w:val="24"/>
        </w:rPr>
        <w:t xml:space="preserve"> θα πρέπει να περιορίσουμε στο ελάχιστο τις λειτουργικές δαπάνες του ασφαλιστικού συστήματος και προφανώς τις υψηλές συντάξεις, οι οποίες δεν έχουν καμμία σχέση με την πραγματικότητα</w:t>
      </w:r>
      <w:r>
        <w:rPr>
          <w:rFonts w:eastAsia="Times New Roman" w:cs="Times New Roman"/>
          <w:szCs w:val="24"/>
        </w:rPr>
        <w:t>,</w:t>
      </w:r>
      <w:r>
        <w:rPr>
          <w:rFonts w:eastAsia="Times New Roman" w:cs="Times New Roman"/>
          <w:szCs w:val="24"/>
        </w:rPr>
        <w:t xml:space="preserve"> την οποία βιώνει η αγορά. </w:t>
      </w:r>
    </w:p>
    <w:p w14:paraId="10B0CF7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Αυτό κάνουμε. Περιορίζουμε τις πολλαπλές και </w:t>
      </w:r>
      <w:r>
        <w:rPr>
          <w:rFonts w:eastAsia="Times New Roman" w:cs="Times New Roman"/>
          <w:szCs w:val="24"/>
        </w:rPr>
        <w:t>τις μη δικαιολογημένες βάσεις των εισφορών, τις δόλιες συντάξεις και προφανώς τις πρόωρες, εκτός από αυτούς που ασκούν βαριά και ανθυγιεινά επαγγέλματα και τους ανθρώπους που τυγχάνουν ειδικής ανάγκης. Πιθανόν δεν είναι αρκετό και θα πρέπει να ληφθούν επιπ</w:t>
      </w:r>
      <w:r>
        <w:rPr>
          <w:rFonts w:eastAsia="Times New Roman" w:cs="Times New Roman"/>
          <w:szCs w:val="24"/>
        </w:rPr>
        <w:t xml:space="preserve">λέον μέτρα. Αυτό είναι το ένα σκέλος. </w:t>
      </w:r>
    </w:p>
    <w:p w14:paraId="10B0CF7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άλλο σκέλος αφορά τη βιωσιμότητα του ασφαλιστικού συστήματος, αυτό που λέμε θέσεις εργασίας στον ιδιωτικό τομέα. Από αυτό έχει ανάγκη το ασφαλιστικό μας σύστημα. Πρέπει να αυξηθούν οι θέσεις εργασίας, ώστε να δημιο</w:t>
      </w:r>
      <w:r>
        <w:rPr>
          <w:rFonts w:eastAsia="Times New Roman" w:cs="Times New Roman"/>
          <w:szCs w:val="24"/>
        </w:rPr>
        <w:t xml:space="preserve">υργηθούν συνθήκες βιωσιμότητας και εκείνη η αναλογία που θα επιτρέπει στον συνταξιούχο να απολαμβάνει μια σύνταξη. </w:t>
      </w:r>
    </w:p>
    <w:p w14:paraId="10B0CF7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Σήμερα, όμως, με ανεργία στο 25%, με μερική απασχόληση στο 63%, την αδήλωτη εργασία να ξεπερνά το 20%, ποιος Έλληνας πιστεύει ότι κάτω από α</w:t>
      </w:r>
      <w:r>
        <w:rPr>
          <w:rFonts w:eastAsia="Times New Roman" w:cs="Times New Roman"/>
          <w:szCs w:val="24"/>
        </w:rPr>
        <w:t xml:space="preserve">υτές τις συνθήκες μπορούν να γίνουν θαύματα; Όλοι οι Έλληνες στηρίζουν μια προσπάθεια, αρκεί να είναι στη σωστή κατεύθυνση. Δηλαδή, να εξασφαλίσουμε στους ανθρώπους ένα ανεκτό επίπεδο διαβίωσης κάτω από αυτές τις πραγματικά δύσκολες συνθήκες που και εσείς </w:t>
      </w:r>
      <w:r>
        <w:rPr>
          <w:rFonts w:eastAsia="Times New Roman" w:cs="Times New Roman"/>
          <w:szCs w:val="24"/>
        </w:rPr>
        <w:t xml:space="preserve">δημιουργήσατε. </w:t>
      </w:r>
    </w:p>
    <w:p w14:paraId="10B0CF7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 xml:space="preserve">έχουμε ανάγκη από ένα βιώσιμο και προσιτό ασφαλιστικό σύστημα που να μπορεί να σηκώσει η οικονομία και να διασφαλίζει μακροπρόθεσμα τις συντάξεις, σε ένα ανεκτό επίπεδο για τους πολίτες που μοχθούν. </w:t>
      </w:r>
    </w:p>
    <w:p w14:paraId="10B0CF7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Ειδικότερα στο άρθρο 114, που αφορά </w:t>
      </w:r>
      <w:r>
        <w:rPr>
          <w:rFonts w:eastAsia="Times New Roman" w:cs="Times New Roman"/>
          <w:szCs w:val="24"/>
        </w:rPr>
        <w:t xml:space="preserve">στις ρυθμίσεις φορολογίας εισοδήματος, ουσιαστικά δεν υπάρχουν μεγάλες διαφορές. Τα μικρά εισοδήματα είναι περίπου στα ίδια επίπεδα, τα μεσαία ελαφρύνονται και επιβαρύνονται τα μεγαλύτερα κατά 3% περίπου. </w:t>
      </w:r>
    </w:p>
    <w:p w14:paraId="10B0CF7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να έρθω τώρα στο ζήτημα των αγροτών στους οπο</w:t>
      </w:r>
      <w:r>
        <w:rPr>
          <w:rFonts w:eastAsia="Times New Roman" w:cs="Times New Roman"/>
          <w:szCs w:val="24"/>
        </w:rPr>
        <w:t xml:space="preserve">ίους επιμελώς όλοι εσείς της </w:t>
      </w:r>
      <w:r>
        <w:rPr>
          <w:rFonts w:eastAsia="Times New Roman" w:cs="Times New Roman"/>
          <w:szCs w:val="24"/>
        </w:rPr>
        <w:t>Α</w:t>
      </w:r>
      <w:r>
        <w:rPr>
          <w:rFonts w:eastAsia="Times New Roman" w:cs="Times New Roman"/>
          <w:szCs w:val="24"/>
        </w:rPr>
        <w:t>ντιπολίτευσης δεν αναφερθήκατε. Και δεν αναφερθήκατε γιατί από το 2014 καταθέσατε μια ερώτηση στην οποία αναφέρεται –και εκφράζεται η πεποίθηση-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2014 το φορολογητέο εισόδημα των παραγωγών θα προσδιορίζεται με λογισ</w:t>
      </w:r>
      <w:r>
        <w:rPr>
          <w:rFonts w:eastAsia="Times New Roman" w:cs="Times New Roman"/>
          <w:szCs w:val="24"/>
        </w:rPr>
        <w:t xml:space="preserve">τικό τρόπο και θα φορολογείται χωρίς αφορολόγητο από το πρώτο ευρώ. Για τον προσδιορισμό του εισοδήματος εκτός των τιμολογίων αγοράς και πώλησης θα συνυπολογίζονται και οι κοινοτικές αποζημιώσεις και ενισχύσεις –άμεσες ενισχύσεις, εξισωτικές αποζημιώσεις, </w:t>
      </w:r>
      <w:r>
        <w:rPr>
          <w:rFonts w:eastAsia="Times New Roman" w:cs="Times New Roman"/>
          <w:szCs w:val="24"/>
        </w:rPr>
        <w:t>ποιοτικά πριμ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Με αυτόν τον τρόπο το ύψος του καθαρού γεωργικού εισοδήματος</w:t>
      </w:r>
      <w:r>
        <w:rPr>
          <w:rFonts w:eastAsia="Times New Roman" w:cs="Times New Roman"/>
          <w:szCs w:val="24"/>
        </w:rPr>
        <w:t>,</w:t>
      </w:r>
      <w:r>
        <w:rPr>
          <w:rFonts w:eastAsia="Times New Roman" w:cs="Times New Roman"/>
          <w:szCs w:val="24"/>
        </w:rPr>
        <w:t xml:space="preserve"> που φορολογείται</w:t>
      </w:r>
      <w:r>
        <w:rPr>
          <w:rFonts w:eastAsia="Times New Roman" w:cs="Times New Roman"/>
          <w:szCs w:val="24"/>
        </w:rPr>
        <w:t>,</w:t>
      </w:r>
      <w:r>
        <w:rPr>
          <w:rFonts w:eastAsia="Times New Roman" w:cs="Times New Roman"/>
          <w:szCs w:val="24"/>
        </w:rPr>
        <w:t xml:space="preserve"> αναμένεται να αυξηθεί σημαντικά. Και ρωτάτε τότε την κ. Βαλαβάνη, εκφράζοντας αυτή την πεποίθηση –και θα την καταθέσω την ερώτηση, είναι από τη Νέα Δημοκρα</w:t>
      </w:r>
      <w:r>
        <w:rPr>
          <w:rFonts w:eastAsia="Times New Roman" w:cs="Times New Roman"/>
          <w:szCs w:val="24"/>
        </w:rPr>
        <w:t xml:space="preserve">τία- ότι θα αυξηθεί υπερβολικά ο φόρος που αναλογεί στους αγρότες μας, τι προτίθεται να κάνει για να αρθεί αυτό το καθεστώς. </w:t>
      </w:r>
    </w:p>
    <w:p w14:paraId="10B0CF7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Πράγματι, λοιπόν, σήμερα ο αγρότης απολαμβάνει το αφορολόγητο των 9.100 ευρώ –αυτός που έχει δύο παιδιά- και κλιμακώνονται μέχρι τ</w:t>
      </w:r>
      <w:r>
        <w:rPr>
          <w:rFonts w:eastAsia="Times New Roman" w:cs="Times New Roman"/>
          <w:szCs w:val="24"/>
        </w:rPr>
        <w:t>α 8.600 ευρώ στον άγαμο. Αυτό το αφορολόγητο συντελεί στο να απαλύνει και το ύψος των ασφαλιστικών εισφορών, αφού προσδιορίζει το φορολογητέο εισόδημα. Και πραγματικά με τις κλίμακες που από το 80% κατεβαίνουν στο 70% και κλιμακώνονται στο 14%, 16%, 18%, 1</w:t>
      </w:r>
      <w:r>
        <w:rPr>
          <w:rFonts w:eastAsia="Times New Roman" w:cs="Times New Roman"/>
          <w:szCs w:val="24"/>
        </w:rPr>
        <w:t>9% ,19,5% και 20% μέχρι το 2022, προκύπτουν ασφαλιστικές εισφορές</w:t>
      </w:r>
      <w:r>
        <w:rPr>
          <w:rFonts w:eastAsia="Times New Roman" w:cs="Times New Roman"/>
          <w:szCs w:val="24"/>
        </w:rPr>
        <w:t>,</w:t>
      </w:r>
      <w:r>
        <w:rPr>
          <w:rFonts w:eastAsia="Times New Roman" w:cs="Times New Roman"/>
          <w:szCs w:val="24"/>
        </w:rPr>
        <w:t xml:space="preserve"> οι οποίες δεν αφορούν τις 5.000 ευρώ στο ελάχιστο εισόδημα -δεν καταδικάζουμε, δηλαδή, τους αγρότες να κερδίζουν μόνο 5</w:t>
      </w:r>
      <w:r>
        <w:rPr>
          <w:rFonts w:eastAsia="Times New Roman" w:cs="Times New Roman"/>
          <w:szCs w:val="24"/>
        </w:rPr>
        <w:t>.</w:t>
      </w:r>
      <w:r>
        <w:rPr>
          <w:rFonts w:eastAsia="Times New Roman" w:cs="Times New Roman"/>
          <w:szCs w:val="24"/>
        </w:rPr>
        <w:t>000 ευρώ- αλλά προστίθενται και τα 9</w:t>
      </w:r>
      <w:r>
        <w:rPr>
          <w:rFonts w:eastAsia="Times New Roman" w:cs="Times New Roman"/>
          <w:szCs w:val="24"/>
        </w:rPr>
        <w:t>.</w:t>
      </w:r>
      <w:r>
        <w:rPr>
          <w:rFonts w:eastAsia="Times New Roman" w:cs="Times New Roman"/>
          <w:szCs w:val="24"/>
        </w:rPr>
        <w:t>000 ευρώ.</w:t>
      </w:r>
    </w:p>
    <w:p w14:paraId="10B0CF7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Άρα ένας αγρότης</w:t>
      </w:r>
      <w:r>
        <w:rPr>
          <w:rFonts w:eastAsia="Times New Roman" w:cs="Times New Roman"/>
          <w:szCs w:val="24"/>
        </w:rPr>
        <w:t>,</w:t>
      </w:r>
      <w:r>
        <w:rPr>
          <w:rFonts w:eastAsia="Times New Roman" w:cs="Times New Roman"/>
          <w:szCs w:val="24"/>
        </w:rPr>
        <w:t xml:space="preserve"> ο οπ</w:t>
      </w:r>
      <w:r>
        <w:rPr>
          <w:rFonts w:eastAsia="Times New Roman" w:cs="Times New Roman"/>
          <w:szCs w:val="24"/>
        </w:rPr>
        <w:t>οίος κερδίζει 14.000 ευρώ</w:t>
      </w:r>
      <w:r>
        <w:rPr>
          <w:rFonts w:eastAsia="Times New Roman" w:cs="Times New Roman"/>
          <w:szCs w:val="24"/>
        </w:rPr>
        <w:t>,</w:t>
      </w:r>
      <w:r>
        <w:rPr>
          <w:rFonts w:eastAsia="Times New Roman" w:cs="Times New Roman"/>
          <w:szCs w:val="24"/>
        </w:rPr>
        <w:t xml:space="preserve"> οφείλει να πληρώσει τις ασφαλιστικές εισφορές</w:t>
      </w:r>
      <w:r>
        <w:rPr>
          <w:rFonts w:eastAsia="Times New Roman" w:cs="Times New Roman"/>
          <w:szCs w:val="24"/>
        </w:rPr>
        <w:t>,</w:t>
      </w:r>
      <w:r>
        <w:rPr>
          <w:rFonts w:eastAsia="Times New Roman" w:cs="Times New Roman"/>
          <w:szCs w:val="24"/>
        </w:rPr>
        <w:t xml:space="preserve"> που είναι της τάξης του 20%-25%, λίγο μεγαλύτερες απ’ αυτές που πληρώνει σήμερα με την κλίμακα που υφίσταται. </w:t>
      </w:r>
    </w:p>
    <w:p w14:paraId="10B0CF7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να μην μπείτε στον κόπο να με διαψεύσετε</w:t>
      </w:r>
      <w:r>
        <w:rPr>
          <w:rFonts w:eastAsia="Times New Roman" w:cs="Times New Roman"/>
          <w:szCs w:val="24"/>
        </w:rPr>
        <w:t>,</w:t>
      </w:r>
      <w:r>
        <w:rPr>
          <w:rFonts w:eastAsia="Times New Roman" w:cs="Times New Roman"/>
          <w:szCs w:val="24"/>
        </w:rPr>
        <w:t xml:space="preserve"> καταθέτω στα Πρακτικά της</w:t>
      </w:r>
      <w:r>
        <w:rPr>
          <w:rFonts w:eastAsia="Times New Roman" w:cs="Times New Roman"/>
          <w:szCs w:val="24"/>
        </w:rPr>
        <w:t xml:space="preserve"> Βουλής την ερώτηση δώδεκα Βουλευτών της Νέας Δημοκρατίας. Μάλιστα κάποιοι από τους Βουλευτές της Νέας Δημοκρατίας σήμερα απ’ αυτό εδώ το Βήμα αμφισβητούσαν αυτά ακριβώς</w:t>
      </w:r>
      <w:r>
        <w:rPr>
          <w:rFonts w:eastAsia="Times New Roman" w:cs="Times New Roman"/>
          <w:szCs w:val="24"/>
        </w:rPr>
        <w:t>,</w:t>
      </w:r>
      <w:r>
        <w:rPr>
          <w:rFonts w:eastAsia="Times New Roman" w:cs="Times New Roman"/>
          <w:szCs w:val="24"/>
        </w:rPr>
        <w:t xml:space="preserve"> τα οποία είχαν υπογράψει οι ίδιοι. Δεν θέλω να αναφέρω τα ονόματά τους. Άλλωστε το θέ</w:t>
      </w:r>
      <w:r>
        <w:rPr>
          <w:rFonts w:eastAsia="Times New Roman" w:cs="Times New Roman"/>
          <w:szCs w:val="24"/>
        </w:rPr>
        <w:t xml:space="preserve">μα δεν είναι προσωπικό. </w:t>
      </w:r>
    </w:p>
    <w:p w14:paraId="10B0CF79" w14:textId="77777777" w:rsidR="009F6C17" w:rsidRDefault="003C1E98">
      <w:pPr>
        <w:spacing w:line="600" w:lineRule="auto"/>
        <w:ind w:firstLine="540"/>
        <w:jc w:val="both"/>
        <w:rPr>
          <w:rFonts w:eastAsia="Times New Roman"/>
          <w:szCs w:val="24"/>
        </w:rPr>
      </w:pPr>
      <w:r>
        <w:rPr>
          <w:rFonts w:eastAsia="Times New Roman" w:cs="Times New Roman"/>
          <w:szCs w:val="24"/>
        </w:rPr>
        <w:t xml:space="preserve">(Στο σημείο αυτό ο Βουλευτής κ. Γεώργιος Ουρσουζίδης καταθέτει για τα Πρακτικά την προαναφερθείσα ερώτηση, η οποία βρίσκεται </w:t>
      </w:r>
      <w:r>
        <w:rPr>
          <w:rFonts w:eastAsia="Times New Roman"/>
          <w:szCs w:val="24"/>
        </w:rPr>
        <w:t>στο αρχείο του Τμήματος Γραμματείας της Διεύθυνσης Στενογραφίας και Πρακτικών της Βουλής)</w:t>
      </w:r>
    </w:p>
    <w:p w14:paraId="10B0CF7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Έτσι, λοιπόν, η </w:t>
      </w:r>
      <w:r>
        <w:rPr>
          <w:rFonts w:eastAsia="Times New Roman" w:cs="Times New Roman"/>
          <w:szCs w:val="24"/>
        </w:rPr>
        <w:t>Νέα Δημοκρατία και το ΠΑΣΟΚ σαν συγκυβέρνηση φρόντισαν για τους αγρότες να πληρώνουν φόρο από το πρώτο ευρώ, με εκείνα τα απίστευτα ποσοστά. Φρόντισαν τόσο καλά που ενώ εμείς δεν διαπραγματευθήκαμε καταφέραμε κάποια πράγματα. Που να διαπραγματευόμασταν κιό</w:t>
      </w:r>
      <w:r>
        <w:rPr>
          <w:rFonts w:eastAsia="Times New Roman" w:cs="Times New Roman"/>
          <w:szCs w:val="24"/>
        </w:rPr>
        <w:t xml:space="preserve">λας! Θα τους είχαμε ισοπεδώσει. </w:t>
      </w:r>
    </w:p>
    <w:p w14:paraId="10B0CF7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Επειδή θέλω να κλείσω ευχάριστα, θέλω να πω ότι κατατίθεται με το παρόν νομοσχέδιο η υπ’ αριθμόν 404 τροπολογία, η οποία αφορά στη ρύθμιση επειγουσών αναγκών για τη συνέχιση της ανέγερσης του σχολείου του Μονάχου. Πριν από δύο μήνες περίπου με τον κ. Δημοσ</w:t>
      </w:r>
      <w:r>
        <w:rPr>
          <w:rFonts w:eastAsia="Times New Roman" w:cs="Times New Roman"/>
          <w:szCs w:val="24"/>
        </w:rPr>
        <w:t>χάκη, Βουλευτή της Νέας Δημοκρατίας, επισκεφθήκαμε το Μόναχο και διαπιστώσαμε το πρόβλημα. Πάλι από αμέλεια δική σας –εσείς κυβερνούσατε- κινδυνεύουμε να χάσουμε ένα σχολικό κτήριο</w:t>
      </w:r>
      <w:r>
        <w:rPr>
          <w:rFonts w:eastAsia="Times New Roman" w:cs="Times New Roman"/>
          <w:szCs w:val="24"/>
        </w:rPr>
        <w:t>,</w:t>
      </w:r>
      <w:r>
        <w:rPr>
          <w:rFonts w:eastAsia="Times New Roman" w:cs="Times New Roman"/>
          <w:szCs w:val="24"/>
        </w:rPr>
        <w:t xml:space="preserve"> που αφορά επτά χιλιάδες ελληνόπουλα στο Μόναχο. Είναι ένα οικόπεδο αξίας 1</w:t>
      </w:r>
      <w:r>
        <w:rPr>
          <w:rFonts w:eastAsia="Times New Roman" w:cs="Times New Roman"/>
          <w:szCs w:val="24"/>
        </w:rPr>
        <w:t>0 εκατομμυρίων και περίπου 3-4 εκατομμύρια από τον φέροντα οργανισμό</w:t>
      </w:r>
      <w:r>
        <w:rPr>
          <w:rFonts w:eastAsia="Times New Roman" w:cs="Times New Roman"/>
          <w:szCs w:val="24"/>
        </w:rPr>
        <w:t>,</w:t>
      </w:r>
      <w:r>
        <w:rPr>
          <w:rFonts w:eastAsia="Times New Roman" w:cs="Times New Roman"/>
          <w:szCs w:val="24"/>
        </w:rPr>
        <w:t xml:space="preserve"> ο οποίος έχει ήδη κατασκευαστεί. Θα σας παρακαλούσα, λοιπόν, ομόφωνα να το ψηφίσουμε αυτό. Άλλωστε η προσπάθεια είναι κοινή. </w:t>
      </w:r>
    </w:p>
    <w:p w14:paraId="10B0CF7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να τονίσω για να ακούγονται κι αυτά, ειδικά για τους χρ</w:t>
      </w:r>
      <w:r>
        <w:rPr>
          <w:rFonts w:eastAsia="Times New Roman" w:cs="Times New Roman"/>
          <w:szCs w:val="24"/>
        </w:rPr>
        <w:t xml:space="preserve">υσαυγίτες που λένε διάφορα, ότι αυτή η ενέργεια έγινε με δικά μας έξοδα. Δεν επιβαρύνθηκε η Βουλή. </w:t>
      </w:r>
    </w:p>
    <w:p w14:paraId="10B0CF7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0B0CF7E" w14:textId="77777777" w:rsidR="009F6C17" w:rsidRDefault="003C1E98">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10B0CF7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Τζελέπης από τη Δημοκρατική Συμπαράταξη έχει τον λόγο.</w:t>
      </w:r>
    </w:p>
    <w:p w14:paraId="10B0CF8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10B0CF8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ακούγοντας τόσες ώρες εδώ τους Βουλευτές της συγκυβέρνησης να τοποθετούνται, πραγματικά</w:t>
      </w:r>
      <w:r>
        <w:rPr>
          <w:rFonts w:eastAsia="Times New Roman" w:cs="Times New Roman"/>
          <w:szCs w:val="24"/>
        </w:rPr>
        <w:t>,</w:t>
      </w:r>
      <w:r>
        <w:rPr>
          <w:rFonts w:eastAsia="Times New Roman" w:cs="Times New Roman"/>
          <w:szCs w:val="24"/>
        </w:rPr>
        <w:t xml:space="preserve"> θεωρώ ότι μάλλον έχουν την άποψη ότι τα 5,4 δισεκατομμύρια μνημόνιο</w:t>
      </w:r>
      <w:r>
        <w:rPr>
          <w:rFonts w:eastAsia="Times New Roman" w:cs="Times New Roman"/>
          <w:szCs w:val="24"/>
        </w:rPr>
        <w:t>,</w:t>
      </w:r>
      <w:r>
        <w:rPr>
          <w:rFonts w:eastAsia="Times New Roman" w:cs="Times New Roman"/>
          <w:szCs w:val="24"/>
        </w:rPr>
        <w:t xml:space="preserve"> που έφεραν στη χώρα μετά</w:t>
      </w:r>
      <w:r>
        <w:rPr>
          <w:rFonts w:eastAsia="Times New Roman" w:cs="Times New Roman"/>
          <w:szCs w:val="24"/>
        </w:rPr>
        <w:t xml:space="preserve"> από επτά μήνες διαπραγμάτευση</w:t>
      </w:r>
      <w:r>
        <w:rPr>
          <w:rFonts w:eastAsia="Times New Roman" w:cs="Times New Roman"/>
          <w:szCs w:val="24"/>
        </w:rPr>
        <w:t>ς</w:t>
      </w:r>
      <w:r>
        <w:rPr>
          <w:rFonts w:eastAsia="Times New Roman" w:cs="Times New Roman"/>
          <w:szCs w:val="24"/>
        </w:rPr>
        <w:t>, κυβερνητικής αδράνειας δικής τους, θα τα δώσουν στον ελληνικό λαό. Όχι δεν θα τα δώσετε, κύριοι. Θα τα πάρετε από τον ελληνικό λαό. Και δυστυχώς για σας έφτασε πλέον η ώρα της αποκάλυψης. Ήρθε η ώρα της μεγάλης αλήθειας. Δυ</w:t>
      </w:r>
      <w:r>
        <w:rPr>
          <w:rFonts w:eastAsia="Times New Roman" w:cs="Times New Roman"/>
          <w:szCs w:val="24"/>
        </w:rPr>
        <w:t xml:space="preserve">στυχώς για σας τα ψέματα τέλειωσαν πλέον. Τέλειωσαν τα λόγια. Τώρα έχουμε νομοσχέδια. Το παρόν νομοσχέδιο θα το βιώσει πολύ γρήγορα ο ελληνικός λαός. </w:t>
      </w:r>
    </w:p>
    <w:p w14:paraId="10B0CF8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Τέλειωσαν επίσης, δυστυχώς για σας, και οι πολιτικές πλέον μεταλλάξεις που έχετε συνηθίσει να κάνετε. Ειλ</w:t>
      </w:r>
      <w:r>
        <w:rPr>
          <w:rFonts w:eastAsia="Times New Roman" w:cs="Times New Roman"/>
          <w:szCs w:val="24"/>
        </w:rPr>
        <w:t>ικρινά ακούγοντας και χ</w:t>
      </w:r>
      <w:r>
        <w:rPr>
          <w:rFonts w:eastAsia="Times New Roman" w:cs="Times New Roman"/>
          <w:szCs w:val="24"/>
        </w:rPr>
        <w:t>θ</w:t>
      </w:r>
      <w:r>
        <w:rPr>
          <w:rFonts w:eastAsia="Times New Roman" w:cs="Times New Roman"/>
          <w:szCs w:val="24"/>
        </w:rPr>
        <w:t>ες τον Πρωθυπουργό να μιλάει στην Κοινοβουλευτική του Ομάδα και να καταρρίπτει τους μύθους τον έναν μετά τον άλλον, θυμήθηκα και διερωτήθηκα πού πήγε η δέκατη τρίτη σύνταξη, το αφορολόγητο των 12.000 ευρώ, η αποκατάσταση των περικοπ</w:t>
      </w:r>
      <w:r>
        <w:rPr>
          <w:rFonts w:eastAsia="Times New Roman" w:cs="Times New Roman"/>
          <w:szCs w:val="24"/>
        </w:rPr>
        <w:t>ών, μισθών, συντάξεων, το πρόγραμμα της Θεσσαλονίκης, το σκίσιμο του μνημονίου μ’ ένα άρθρο και ένα</w:t>
      </w:r>
      <w:r>
        <w:rPr>
          <w:rFonts w:eastAsia="Times New Roman" w:cs="Times New Roman"/>
          <w:szCs w:val="24"/>
        </w:rPr>
        <w:t>ν</w:t>
      </w:r>
      <w:r>
        <w:rPr>
          <w:rFonts w:eastAsia="Times New Roman" w:cs="Times New Roman"/>
          <w:szCs w:val="24"/>
        </w:rPr>
        <w:t xml:space="preserve"> νόμο. Πού πήγε τον Σεπτέμβριο το δεύτερο παράλληλο πρόγραμμα; </w:t>
      </w:r>
    </w:p>
    <w:p w14:paraId="10B0CF8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μελετώντας το υπό συζήτηση νομοσχέδιο για το ασφαλιστικό και τ</w:t>
      </w:r>
      <w:r>
        <w:rPr>
          <w:rFonts w:eastAsia="Times New Roman" w:cs="Times New Roman"/>
          <w:szCs w:val="24"/>
        </w:rPr>
        <w:t>ο φορολογικό, πακέτο δύο σε ένα, πραγματικά πιστεύω ότι έχει χαθεί η κοινή λογική, γιατί το νομοσχέδιο εξοντώνει κοινωνικές ομάδες, αγρότες, επαγγελματίες, επιστήμονες, νέους ασφαλισμένους. Υπονομεύει την αλληλεγγύη των γενεών, γιατί το βάρος θα το σηκώσου</w:t>
      </w:r>
      <w:r>
        <w:rPr>
          <w:rFonts w:eastAsia="Times New Roman" w:cs="Times New Roman"/>
          <w:szCs w:val="24"/>
        </w:rPr>
        <w:t xml:space="preserve">ν οι νέες γενιές, οι εργαζόμενοι με πολλά χρόνια ασφάλισης και οι συνεπείς ασφαλιζόμενοι. Δημιουργεί κίνητρο φοροδιαφυγής και εισφοροδιαφυγής υπονομεύοντας ταυτόχρονα την ελληνική οικονομία, τα φορολογικά έσοδα και τη βιωσιμότητα των ασφαλιστικών ταμείων. </w:t>
      </w:r>
    </w:p>
    <w:p w14:paraId="10B0CF8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Ακούγοντας δε τον Υπουργό Οικονομικών</w:t>
      </w:r>
      <w:r>
        <w:rPr>
          <w:rFonts w:eastAsia="Times New Roman" w:cs="Times New Roman"/>
          <w:szCs w:val="24"/>
        </w:rPr>
        <w:t>,</w:t>
      </w:r>
      <w:r>
        <w:rPr>
          <w:rFonts w:eastAsia="Times New Roman" w:cs="Times New Roman"/>
          <w:szCs w:val="24"/>
        </w:rPr>
        <w:t xml:space="preserve"> το μόνο που έχω να πω είναι ότι είναι καλός στα βαφτίσια, όταν λέει ότι έκανε μεγάλο αγώνα για να κρατήσει την εθνική σύνταξη ως βασική σύνταξη. Μα, αυτό ήταν από τον ν.3863/2010.</w:t>
      </w:r>
    </w:p>
    <w:p w14:paraId="10B0CF8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ασφαλιστικός Αρμαγεδδών του κ. Κατρούγκαλου και η φορολογική επιδρομή έρχεται με το παρόν σχέδιο νόμου με επιδεικτικό τρόπο να ισοπεδώσει όσους δημιουργούν και παράγουν. Δυστυχώς αυτή είναι η κυρίαρχη φιλοσοφία σας και το δείχνετε σε κάθε νομοθέτημά σας.</w:t>
      </w:r>
      <w:r>
        <w:rPr>
          <w:rFonts w:eastAsia="Times New Roman" w:cs="Times New Roman"/>
          <w:szCs w:val="24"/>
        </w:rPr>
        <w:t xml:space="preserve"> </w:t>
      </w:r>
    </w:p>
    <w:p w14:paraId="10B0CF86" w14:textId="77777777" w:rsidR="009F6C17" w:rsidRDefault="003C1E98">
      <w:pPr>
        <w:spacing w:after="0" w:line="600" w:lineRule="auto"/>
        <w:ind w:firstLine="720"/>
        <w:jc w:val="both"/>
        <w:rPr>
          <w:rFonts w:eastAsia="Times New Roman"/>
        </w:rPr>
      </w:pPr>
      <w:r>
        <w:rPr>
          <w:rFonts w:eastAsia="Times New Roman"/>
        </w:rPr>
        <w:t>Χωρίς αμφιβολία, οι μεγαλύτερες αλλαγές -ασφαλιστικές και φορολογικές- επέρχονται στον αγροτικό τομέα, σε βάρος των Ελλήνων αγροτών. Άκουσα προηγουμένως εδώ από τον αρμόδιο Υπουργό Γεωργίας να λέει ότι είναι ιστορική ημέρα. Δεν είναι ιστορική ημέρα. Είνα</w:t>
      </w:r>
      <w:r>
        <w:rPr>
          <w:rFonts w:eastAsia="Times New Roman"/>
        </w:rPr>
        <w:t xml:space="preserve">ι μαύρη μέρα η σημερινή για τους Έλληνες αγρότες! </w:t>
      </w:r>
    </w:p>
    <w:p w14:paraId="10B0CF87" w14:textId="77777777" w:rsidR="009F6C17" w:rsidRDefault="003C1E98">
      <w:pPr>
        <w:spacing w:after="0" w:line="600" w:lineRule="auto"/>
        <w:ind w:firstLine="720"/>
        <w:jc w:val="both"/>
        <w:rPr>
          <w:rFonts w:eastAsia="Times New Roman"/>
        </w:rPr>
      </w:pPr>
      <w:r>
        <w:rPr>
          <w:rFonts w:eastAsia="Times New Roman"/>
        </w:rPr>
        <w:t>Δεν θα μείνει τίποτα όρθιο στην ελληνική περιφέρεια. Δεν θα υπάρχει αγροτική παραγωγή, γιατί δεν θα συμφέρει τους αγρότες να παρ</w:t>
      </w:r>
      <w:r>
        <w:rPr>
          <w:rFonts w:eastAsia="Times New Roman"/>
        </w:rPr>
        <w:t>αγάγ</w:t>
      </w:r>
      <w:r>
        <w:rPr>
          <w:rFonts w:eastAsia="Times New Roman"/>
        </w:rPr>
        <w:t>ουν. Καταστρέφετε τα χωριά, διαρρηγνύετε την κοινωνική συνοχή στην περιφέ</w:t>
      </w:r>
      <w:r>
        <w:rPr>
          <w:rFonts w:eastAsia="Times New Roman"/>
        </w:rPr>
        <w:t>ρεια, ρημάζετε τη μοναδική παραγωγική δύναμη του τόπου μας, που μπορεί να παρ</w:t>
      </w:r>
      <w:r>
        <w:rPr>
          <w:rFonts w:eastAsia="Times New Roman"/>
        </w:rPr>
        <w:t>αγάγ</w:t>
      </w:r>
      <w:r>
        <w:rPr>
          <w:rFonts w:eastAsia="Times New Roman"/>
        </w:rPr>
        <w:t xml:space="preserve">ει πλούτο μέσα σε έναν χρόνο και να δώσει αντικείμενο εργασίας στον δευτερογενή και τριτογενή τομέα, συμβάλλοντας καθοριστικά έτσι στην τοπική και εγχώρια οικονομία. </w:t>
      </w:r>
    </w:p>
    <w:p w14:paraId="10B0CF88" w14:textId="77777777" w:rsidR="009F6C17" w:rsidRDefault="003C1E98">
      <w:pPr>
        <w:spacing w:after="0" w:line="600" w:lineRule="auto"/>
        <w:ind w:firstLine="720"/>
        <w:jc w:val="both"/>
        <w:rPr>
          <w:rFonts w:eastAsia="Times New Roman"/>
        </w:rPr>
      </w:pPr>
      <w:r>
        <w:rPr>
          <w:rFonts w:eastAsia="Times New Roman"/>
        </w:rPr>
        <w:t>Ο κ. Κατ</w:t>
      </w:r>
      <w:r>
        <w:rPr>
          <w:rFonts w:eastAsia="Times New Roman"/>
        </w:rPr>
        <w:t>ρούγκαλος έθεσε σε εφαρμογή ένα σχέδιο νόμου εξαπάτησης των αγροτών και χρεοκοπίας της αγροτικής παραγωγής, μεταφέροντας στις πλάτες των αγροτών ευθύνες που δεν τους αναλογούν. Όλοι γνωρίζουμε πώς δημιουργήθηκαν τα βάρη στον ΟΓΑ από την ίδρυσή του το 1961.</w:t>
      </w:r>
      <w:r>
        <w:rPr>
          <w:rFonts w:eastAsia="Times New Roman"/>
        </w:rPr>
        <w:t xml:space="preserve"> Ήταν απόφαση του ελληνικού κράτους να ενταχθούν στον ΟΓΑ μια σειρά από ανασφάλιστοι συμπολίτες μας, όπως αλλοδαποί, παλιννοστούντες, μετανάστες, ανασφάλιστοι παντός είδους, μοναχοί και άλλοι, που γνωρίζει το Υπουργείο Εξωτερικών. Όλοι εντάσσονταν στον ΟΓΑ</w:t>
      </w:r>
      <w:r>
        <w:rPr>
          <w:rFonts w:eastAsia="Times New Roman"/>
        </w:rPr>
        <w:t xml:space="preserve"> στο</w:t>
      </w:r>
      <w:r>
        <w:rPr>
          <w:rFonts w:eastAsia="Times New Roman"/>
        </w:rPr>
        <w:t>ν</w:t>
      </w:r>
      <w:r>
        <w:rPr>
          <w:rFonts w:eastAsia="Times New Roman"/>
        </w:rPr>
        <w:t xml:space="preserve"> βωμό του κοινωνικού κράτους.  </w:t>
      </w:r>
    </w:p>
    <w:p w14:paraId="10B0CF89" w14:textId="77777777" w:rsidR="009F6C17" w:rsidRDefault="003C1E98">
      <w:pPr>
        <w:spacing w:after="0" w:line="600" w:lineRule="auto"/>
        <w:ind w:firstLine="720"/>
        <w:jc w:val="both"/>
        <w:rPr>
          <w:rFonts w:eastAsia="Times New Roman"/>
        </w:rPr>
      </w:pPr>
      <w:r>
        <w:rPr>
          <w:rFonts w:eastAsia="Times New Roman"/>
        </w:rPr>
        <w:t>Με βάση τα σημερινά δεδομένα, το μεγαλύτερο ποσοστό της κρατικής επιχορήγησης στον κλάδο της υποχρεωτικής ασφάλισης διανέμεται σε εξακόσιες είκοσι επτά χιλιάδες εξακόσιους ογδόντα οκτώ ήδη συνταξιούχους δικαιούχους μόνο</w:t>
      </w:r>
      <w:r>
        <w:rPr>
          <w:rFonts w:eastAsia="Times New Roman"/>
        </w:rPr>
        <w:t xml:space="preserve"> βασικής ή και βασικής σύνταξης, επί συνόλου εξακοσίων εβδομήντα εννέα χιλιάδων. </w:t>
      </w:r>
    </w:p>
    <w:p w14:paraId="10B0CF8A" w14:textId="77777777" w:rsidR="009F6C17" w:rsidRDefault="003C1E98">
      <w:pPr>
        <w:spacing w:after="0" w:line="600" w:lineRule="auto"/>
        <w:ind w:firstLine="720"/>
        <w:jc w:val="both"/>
        <w:rPr>
          <w:rFonts w:eastAsia="Times New Roman"/>
        </w:rPr>
      </w:pPr>
      <w:r>
        <w:rPr>
          <w:rFonts w:eastAsia="Times New Roman"/>
        </w:rPr>
        <w:t>Κάπως έτσι, από τα 3,3 δισεκατομμύρια που πλήρωσε το 2015 ο ΟΓΑ, τα 2,6 δισεκατομμύρια είναι δαπάνες που αναφέρονται σε παλιές συντάξεις ανασφάλιστων ουσιαστικά πολιτών, όταν</w:t>
      </w:r>
      <w:r>
        <w:rPr>
          <w:rFonts w:eastAsia="Times New Roman"/>
        </w:rPr>
        <w:t xml:space="preserve"> με τον ν. 2458/1997 προβλέπεται σταδιακή μείωση της σχετικής δαπάνης. </w:t>
      </w:r>
    </w:p>
    <w:p w14:paraId="10B0CF8B" w14:textId="77777777" w:rsidR="009F6C17" w:rsidRDefault="003C1E98">
      <w:pPr>
        <w:spacing w:after="0" w:line="600" w:lineRule="auto"/>
        <w:ind w:firstLine="720"/>
        <w:jc w:val="both"/>
        <w:rPr>
          <w:rFonts w:eastAsia="Times New Roman"/>
        </w:rPr>
      </w:pPr>
      <w:r>
        <w:rPr>
          <w:rFonts w:eastAsia="Times New Roman"/>
        </w:rPr>
        <w:t xml:space="preserve">Και επειδή ακούστηκε ότι εξανεμίζεται η βασική, είναι αλήθεια αυτό, αλλά παράλληλα ανεβαίνει η κύρια σύνταξη. </w:t>
      </w:r>
    </w:p>
    <w:p w14:paraId="10B0CF8C" w14:textId="77777777" w:rsidR="009F6C17" w:rsidRDefault="003C1E98">
      <w:pPr>
        <w:spacing w:after="0" w:line="600" w:lineRule="auto"/>
        <w:ind w:firstLine="720"/>
        <w:jc w:val="both"/>
        <w:rPr>
          <w:rFonts w:eastAsia="Times New Roman"/>
        </w:rPr>
      </w:pPr>
      <w:r>
        <w:rPr>
          <w:rFonts w:eastAsia="Times New Roman"/>
        </w:rPr>
        <w:t>Τι φέρνει το ασφαλιστικό-φορολογικό για τους αγρότες; Καταργεί τον ΟΓΑ, μ</w:t>
      </w:r>
      <w:r>
        <w:rPr>
          <w:rFonts w:eastAsia="Times New Roman"/>
        </w:rPr>
        <w:t>ε αποτέλεσμα τη διοικητική και λειτουργική ασφυξία και μεγάλες κοινωνικές επιπτώσεις στον πρωτογενή τομέα. Αλλάζει τη βάση του υπολογισμού των ασφαλιστικών εισφορών από 1-1-2017 και τις συνδέει ως ποσοστό με το φορολογητέο εισόδημα, όπου στο φορολογητέο ει</w:t>
      </w:r>
      <w:r>
        <w:rPr>
          <w:rFonts w:eastAsia="Times New Roman"/>
        </w:rPr>
        <w:t>σόδημα προστίθεται και η βασική ενίσχυση που είναι το 60% των 2,6 δισεκατομμυρίων ενίσχυση, όπως είπε και ο κύριος Υπουργός και από το υπόλοιπο 40% όσες είναι άνω των 12.000 ευρώ.</w:t>
      </w:r>
    </w:p>
    <w:p w14:paraId="10B0CF8D" w14:textId="77777777" w:rsidR="009F6C17" w:rsidRDefault="003C1E98">
      <w:pPr>
        <w:spacing w:after="0" w:line="600" w:lineRule="auto"/>
        <w:ind w:firstLine="720"/>
        <w:jc w:val="both"/>
        <w:rPr>
          <w:rFonts w:eastAsia="Times New Roman"/>
        </w:rPr>
      </w:pPr>
      <w:r>
        <w:rPr>
          <w:rFonts w:eastAsia="Times New Roman"/>
        </w:rPr>
        <w:t>Βάζει, όμως, κατώτερη ασφαλιστική εισφορά γι’ αυτούς που δεν έχουν καθόλου ε</w:t>
      </w:r>
      <w:r>
        <w:rPr>
          <w:rFonts w:eastAsia="Times New Roman"/>
        </w:rPr>
        <w:t xml:space="preserve">ισόδημα 4.923 ευρώ τον χρόνο ως εισόδημα και παίρνει εισφορά 1.329 ευρώ από 753 ευρώ που πλήρωνε το 2014 ο αγρότης. </w:t>
      </w:r>
    </w:p>
    <w:p w14:paraId="10B0CF8E" w14:textId="77777777" w:rsidR="009F6C17" w:rsidRDefault="003C1E98">
      <w:pPr>
        <w:spacing w:after="0" w:line="600" w:lineRule="auto"/>
        <w:ind w:firstLine="720"/>
        <w:jc w:val="both"/>
        <w:rPr>
          <w:rFonts w:eastAsia="Times New Roman"/>
        </w:rPr>
      </w:pPr>
      <w:r>
        <w:rPr>
          <w:rFonts w:eastAsia="Times New Roman"/>
        </w:rPr>
        <w:t>Αυξάνει τις ασφαλιστικές εισφορές από 7% επί του ποσού ως ποσοστό στις επτά κατηγορίες του 2014, στο 20% που φτάνει το 2022 επί του φορολογ</w:t>
      </w:r>
      <w:r>
        <w:rPr>
          <w:rFonts w:eastAsia="Times New Roman"/>
        </w:rPr>
        <w:t xml:space="preserve">ητέου εισοδήματος, στα οποία πρέπει να προστεθούν επιπλέον 6,95% για τον κλάδο υγείας και 0,25% για την Αγροτική Εστία. </w:t>
      </w:r>
    </w:p>
    <w:p w14:paraId="10B0CF8F" w14:textId="77777777" w:rsidR="009F6C17" w:rsidRDefault="003C1E98">
      <w:pPr>
        <w:spacing w:after="0" w:line="600" w:lineRule="auto"/>
        <w:ind w:firstLine="720"/>
        <w:jc w:val="both"/>
        <w:rPr>
          <w:rFonts w:eastAsia="Times New Roman"/>
        </w:rPr>
      </w:pPr>
      <w:r>
        <w:rPr>
          <w:rFonts w:eastAsia="Times New Roman"/>
        </w:rPr>
        <w:t>Για το 2016 -για την ακρίβεια από 1-6-2015- οι αγρότες καλούνται να καταβάλουν εισφορές στον ΟΓΑ αυξημένες κατά 63% έναντι του 2014 και</w:t>
      </w:r>
      <w:r>
        <w:rPr>
          <w:rFonts w:eastAsia="Times New Roman"/>
        </w:rPr>
        <w:t xml:space="preserve"> από 1-1-2017 υπερδιπλασιάζονται οι εισφορές. </w:t>
      </w:r>
    </w:p>
    <w:p w14:paraId="10B0CF90" w14:textId="77777777" w:rsidR="009F6C17" w:rsidRDefault="003C1E98">
      <w:pPr>
        <w:spacing w:after="0" w:line="600" w:lineRule="auto"/>
        <w:ind w:firstLine="720"/>
        <w:jc w:val="both"/>
        <w:rPr>
          <w:rFonts w:eastAsia="Times New Roman"/>
        </w:rPr>
      </w:pPr>
      <w:r>
        <w:rPr>
          <w:rFonts w:eastAsia="Times New Roman"/>
        </w:rPr>
        <w:t>Θα ήθελα στο σημείο αυτό να πω κάποια παραδείγματα, γιατί αναφέρθηκαν. Στην τρίτη κατηγορία, που είναι το φορολογητέο εισόδημα των 8.000 ευρώ, το 2014 ο αγρότης θα πλήρωνε 954 ευρώ ασφαλιστικές εισφορές, το 20</w:t>
      </w:r>
      <w:r>
        <w:rPr>
          <w:rFonts w:eastAsia="Times New Roman"/>
        </w:rPr>
        <w:t>16 πληρώνει 1.215 ευρώ, το 2017 θα πληρώσει 1.676 ευρώ και το 2022 θα φτάσει στα 2.156 ευρώ. Υπερδιπλασιάζονται</w:t>
      </w:r>
      <w:r>
        <w:rPr>
          <w:rFonts w:eastAsia="Times New Roman"/>
        </w:rPr>
        <w:t>,</w:t>
      </w:r>
      <w:r>
        <w:rPr>
          <w:rFonts w:eastAsia="Times New Roman"/>
        </w:rPr>
        <w:t xml:space="preserve"> δηλαδή</w:t>
      </w:r>
      <w:r>
        <w:rPr>
          <w:rFonts w:eastAsia="Times New Roman"/>
        </w:rPr>
        <w:t>,</w:t>
      </w:r>
      <w:r>
        <w:rPr>
          <w:rFonts w:eastAsia="Times New Roman"/>
        </w:rPr>
        <w:t xml:space="preserve"> οι ασφαλιστικές εισφορές. </w:t>
      </w:r>
    </w:p>
    <w:p w14:paraId="10B0CF91" w14:textId="77777777" w:rsidR="009F6C17" w:rsidRDefault="003C1E98">
      <w:pPr>
        <w:spacing w:after="0" w:line="600" w:lineRule="auto"/>
        <w:ind w:firstLine="720"/>
        <w:jc w:val="both"/>
        <w:rPr>
          <w:rFonts w:eastAsia="Times New Roman"/>
        </w:rPr>
      </w:pPr>
      <w:r>
        <w:rPr>
          <w:rFonts w:eastAsia="Times New Roman"/>
        </w:rPr>
        <w:t xml:space="preserve">Σχετικά με το φορολογικό, καταργεί την αυτοτελή φορολόγηση των αγροτών με 13% και τα εισοδήματα του 2016 και μετέπειτα θα φορολογούνται με τις κλίμακες από 22-45%. </w:t>
      </w:r>
    </w:p>
    <w:p w14:paraId="10B0CF92" w14:textId="77777777" w:rsidR="009F6C17" w:rsidRDefault="003C1E98">
      <w:pPr>
        <w:spacing w:after="0" w:line="600" w:lineRule="auto"/>
        <w:ind w:firstLine="720"/>
        <w:jc w:val="both"/>
        <w:rPr>
          <w:rFonts w:eastAsia="Times New Roman"/>
        </w:rPr>
      </w:pPr>
      <w:r>
        <w:rPr>
          <w:rFonts w:eastAsia="Times New Roman"/>
        </w:rPr>
        <w:t>(Στο σημείο αυτό κτυπάει το κουδούνι λήξεως του χρόνου ομιλίας του κ</w:t>
      </w:r>
      <w:r>
        <w:rPr>
          <w:rFonts w:eastAsia="Times New Roman"/>
        </w:rPr>
        <w:t>υρίου</w:t>
      </w:r>
      <w:r>
        <w:rPr>
          <w:rFonts w:eastAsia="Times New Roman"/>
        </w:rPr>
        <w:t xml:space="preserve"> Βουλευτή)</w:t>
      </w:r>
    </w:p>
    <w:p w14:paraId="10B0CF93" w14:textId="77777777" w:rsidR="009F6C17" w:rsidRDefault="003C1E98">
      <w:pPr>
        <w:spacing w:after="0" w:line="600" w:lineRule="auto"/>
        <w:ind w:firstLine="720"/>
        <w:jc w:val="both"/>
        <w:rPr>
          <w:rFonts w:eastAsia="Times New Roman"/>
        </w:rPr>
      </w:pPr>
      <w:r>
        <w:rPr>
          <w:rFonts w:eastAsia="Times New Roman"/>
        </w:rPr>
        <w:t>Τελειών</w:t>
      </w:r>
      <w:r>
        <w:rPr>
          <w:rFonts w:eastAsia="Times New Roman"/>
        </w:rPr>
        <w:t xml:space="preserve">ω σε τριάντα δευτερόλεπτα, κύριε Πρόεδρε. </w:t>
      </w:r>
    </w:p>
    <w:p w14:paraId="10B0CF94" w14:textId="77777777" w:rsidR="009F6C17" w:rsidRDefault="003C1E98">
      <w:pPr>
        <w:spacing w:after="0" w:line="600" w:lineRule="auto"/>
        <w:ind w:firstLine="720"/>
        <w:jc w:val="both"/>
        <w:rPr>
          <w:rFonts w:eastAsia="Times New Roman"/>
        </w:rPr>
      </w:pPr>
      <w:r>
        <w:rPr>
          <w:rFonts w:eastAsia="Times New Roman"/>
        </w:rPr>
        <w:t xml:space="preserve">Φορολογεί για πρώτη φορά ρητά τις ενισχύσεις της ΚΑΠ και μάλιστα διπλά και τις ασφαλιστικές εισφορές. </w:t>
      </w:r>
    </w:p>
    <w:p w14:paraId="10B0CF95" w14:textId="77777777" w:rsidR="009F6C17" w:rsidRDefault="003C1E98">
      <w:pPr>
        <w:spacing w:after="0" w:line="600" w:lineRule="auto"/>
        <w:ind w:firstLine="720"/>
        <w:jc w:val="both"/>
        <w:rPr>
          <w:rFonts w:eastAsia="Times New Roman"/>
        </w:rPr>
      </w:pPr>
      <w:r>
        <w:rPr>
          <w:rFonts w:eastAsia="Times New Roman"/>
        </w:rPr>
        <w:t>Και επειδή ακούστηκε εδώ, κατατέθηκαν πολλά έγγραφα και επικαλέστηκαν ότι με τον ν.4172/2013 δεν ήταν αφορολόγ</w:t>
      </w:r>
      <w:r>
        <w:rPr>
          <w:rFonts w:eastAsia="Times New Roman"/>
        </w:rPr>
        <w:t>ητες οι επιδοτήσεις, θα ήθελα να καταθέσω στα Πρακτικά τον ν.4172/2013, που λέει ότι ειδικά για τον προσδιορισμό του εισοδήματος από αγροτική επιχειρηματική δραστηριότητα στα έσοδα από επιχειρηματικές συναλλαγές περιλαμβάνονται τα έσοδα από την παραγωγή γε</w:t>
      </w:r>
      <w:r>
        <w:rPr>
          <w:rFonts w:eastAsia="Times New Roman"/>
        </w:rPr>
        <w:t xml:space="preserve">ωργικών, κτηνοτροφικών, δασοκομικών, υλοτομικών και αλιευτικών προϊόντων. Πουθενά δεν αναφέρονται οι επιδοτήσεις. </w:t>
      </w:r>
    </w:p>
    <w:p w14:paraId="10B0CF96" w14:textId="77777777" w:rsidR="009F6C17" w:rsidRDefault="003C1E98">
      <w:pPr>
        <w:spacing w:after="0" w:line="600" w:lineRule="auto"/>
        <w:ind w:firstLine="720"/>
        <w:jc w:val="both"/>
        <w:rPr>
          <w:rFonts w:eastAsia="Times New Roman"/>
        </w:rPr>
      </w:pPr>
      <w:r>
        <w:rPr>
          <w:rFonts w:eastAsia="Times New Roman" w:cs="Times New Roman"/>
          <w:szCs w:val="24"/>
        </w:rPr>
        <w:t>(Στο σημείο αυτό ο Βουλευτής κ. Μιχαήλ Τζελέπης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 το οποίο βρίσκεται στο αρχείο του Τμήματος</w:t>
      </w:r>
      <w:r>
        <w:rPr>
          <w:rFonts w:eastAsia="Times New Roman" w:cs="Times New Roman"/>
          <w:szCs w:val="24"/>
        </w:rPr>
        <w:t xml:space="preserve"> Γραμματείας της Διεύθυνσης Στενογραφίας και Πρακτικών της Βουλής)</w:t>
      </w:r>
    </w:p>
    <w:p w14:paraId="10B0CF97" w14:textId="77777777" w:rsidR="009F6C17" w:rsidRDefault="003C1E98">
      <w:pPr>
        <w:spacing w:line="600" w:lineRule="auto"/>
        <w:ind w:firstLine="720"/>
        <w:jc w:val="both"/>
        <w:rPr>
          <w:rFonts w:eastAsia="Times New Roman"/>
          <w:szCs w:val="24"/>
        </w:rPr>
      </w:pPr>
      <w:r>
        <w:rPr>
          <w:rFonts w:eastAsia="Times New Roman"/>
          <w:szCs w:val="24"/>
        </w:rPr>
        <w:t xml:space="preserve">Κλείνοντας για το 2016 ο λογαριασμός, ο οποίος θα πάει στις μικρομεσαίες αγροτικές επιχειρήσεις, είναι 1 δισεκατομμύριο. Θα πληρώσουν 500 με 550 εκατομμύρια επιπλέον ασφαλιστικές εισφορές, </w:t>
      </w:r>
      <w:r>
        <w:rPr>
          <w:rFonts w:eastAsia="Times New Roman"/>
          <w:szCs w:val="24"/>
        </w:rPr>
        <w:t>100 με 120 εκατομμύρια επιπλέον φόρους και έπεται συνέχεια έως το 2022.</w:t>
      </w:r>
    </w:p>
    <w:p w14:paraId="10B0CF98" w14:textId="77777777" w:rsidR="009F6C17" w:rsidRDefault="003C1E98">
      <w:pPr>
        <w:spacing w:line="600" w:lineRule="auto"/>
        <w:ind w:firstLine="720"/>
        <w:jc w:val="both"/>
        <w:rPr>
          <w:rFonts w:eastAsia="Times New Roman"/>
          <w:szCs w:val="24"/>
        </w:rPr>
      </w:pPr>
      <w:r>
        <w:rPr>
          <w:rFonts w:eastAsia="Times New Roman"/>
          <w:szCs w:val="24"/>
        </w:rPr>
        <w:t>Η αύξηση μόνο από το 23% στο 24% επιβαρύνει στο</w:t>
      </w:r>
      <w:r>
        <w:rPr>
          <w:rFonts w:eastAsia="Times New Roman"/>
          <w:szCs w:val="24"/>
        </w:rPr>
        <w:t>ν</w:t>
      </w:r>
      <w:r>
        <w:rPr>
          <w:rFonts w:eastAsia="Times New Roman"/>
          <w:szCs w:val="24"/>
        </w:rPr>
        <w:t xml:space="preserve"> ΦΠΑ …</w:t>
      </w:r>
    </w:p>
    <w:p w14:paraId="10B0CF99" w14:textId="77777777" w:rsidR="009F6C17" w:rsidRDefault="003C1E98">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συνάδελφε, δευτερόλεπτα είπατε, όχι λεπτά.</w:t>
      </w:r>
    </w:p>
    <w:p w14:paraId="10B0CF9A" w14:textId="77777777" w:rsidR="009F6C17" w:rsidRDefault="003C1E98">
      <w:pPr>
        <w:spacing w:line="600" w:lineRule="auto"/>
        <w:ind w:firstLine="720"/>
        <w:jc w:val="both"/>
        <w:rPr>
          <w:rFonts w:eastAsia="Times New Roman"/>
          <w:b/>
          <w:szCs w:val="24"/>
        </w:rPr>
      </w:pPr>
      <w:r>
        <w:rPr>
          <w:rFonts w:eastAsia="Times New Roman"/>
          <w:b/>
          <w:szCs w:val="24"/>
        </w:rPr>
        <w:t xml:space="preserve">ΜΙΧΑΗΛ ΤΖΕΛΕΠΗΣ: </w:t>
      </w:r>
      <w:r>
        <w:rPr>
          <w:rFonts w:eastAsia="Times New Roman"/>
          <w:szCs w:val="24"/>
        </w:rPr>
        <w:t>Τελειώνω, κύριε Πρόεδρε, λέγον</w:t>
      </w:r>
      <w:r>
        <w:rPr>
          <w:rFonts w:eastAsia="Times New Roman"/>
          <w:szCs w:val="24"/>
        </w:rPr>
        <w:t>τας ότι για όλους αυτούς τους λόγους ένα νομοσχέδιο, το οποίο είναι αντιαναπτυξιακό, το οποίο ισοπεδώνει όλες τις παραγωγικές τάξεις εμείς το καταψηφίζουμε.</w:t>
      </w:r>
    </w:p>
    <w:p w14:paraId="10B0CF9B" w14:textId="77777777" w:rsidR="009F6C17" w:rsidRDefault="003C1E98">
      <w:pPr>
        <w:spacing w:line="600" w:lineRule="auto"/>
        <w:ind w:firstLine="720"/>
        <w:jc w:val="center"/>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10B0CF9C" w14:textId="77777777" w:rsidR="009F6C17" w:rsidRDefault="003C1E98">
      <w:pPr>
        <w:spacing w:line="600" w:lineRule="auto"/>
        <w:ind w:firstLine="720"/>
        <w:jc w:val="both"/>
        <w:rPr>
          <w:rFonts w:eastAsia="Times New Roman"/>
          <w:szCs w:val="24"/>
        </w:rPr>
      </w:pPr>
      <w:r>
        <w:rPr>
          <w:rFonts w:eastAsia="Times New Roman"/>
          <w:b/>
          <w:szCs w:val="24"/>
        </w:rPr>
        <w:t>ΠΡΟΕΔΡΕΥΩΝ (Γεώργιος Β</w:t>
      </w:r>
      <w:r>
        <w:rPr>
          <w:rFonts w:eastAsia="Times New Roman"/>
          <w:b/>
          <w:szCs w:val="24"/>
        </w:rPr>
        <w:t xml:space="preserve">αρεμένος): </w:t>
      </w:r>
      <w:r>
        <w:rPr>
          <w:rFonts w:eastAsia="Times New Roman"/>
          <w:szCs w:val="24"/>
        </w:rPr>
        <w:t>Τον λόγο έχει ο κ. Φάμελλος από τον ΣΥΡΙΖΑ.</w:t>
      </w:r>
    </w:p>
    <w:p w14:paraId="10B0CF9D" w14:textId="77777777" w:rsidR="009F6C17" w:rsidRDefault="003C1E98">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Ευχαριστώ, κύριε Πρόεδρε.</w:t>
      </w:r>
    </w:p>
    <w:p w14:paraId="10B0CF9E" w14:textId="77777777" w:rsidR="009F6C17" w:rsidRDefault="003C1E98">
      <w:pPr>
        <w:spacing w:line="600" w:lineRule="auto"/>
        <w:ind w:firstLine="720"/>
        <w:jc w:val="both"/>
        <w:rPr>
          <w:rFonts w:eastAsia="Times New Roman"/>
          <w:szCs w:val="24"/>
        </w:rPr>
      </w:pPr>
      <w:r>
        <w:rPr>
          <w:rFonts w:eastAsia="Times New Roman"/>
          <w:szCs w:val="24"/>
        </w:rPr>
        <w:t>Κυρία Υπουργέ, κύριοι Υπουργοί, κυρίες και κύριοι Βουλευτές, το ασφαλιστικό και το φορολογικό πλαίσιο σαφέστατα και είναι ένα βασικό στοιχείο της συμφωνίας</w:t>
      </w:r>
      <w:r>
        <w:rPr>
          <w:rFonts w:eastAsia="Times New Roman"/>
          <w:szCs w:val="24"/>
        </w:rPr>
        <w:t>,</w:t>
      </w:r>
      <w:r>
        <w:rPr>
          <w:rFonts w:eastAsia="Times New Roman"/>
          <w:szCs w:val="24"/>
        </w:rPr>
        <w:t xml:space="preserve"> που η χώρα μας υπέγραψε το καλοκαίρι. </w:t>
      </w:r>
    </w:p>
    <w:p w14:paraId="10B0CF9F" w14:textId="77777777" w:rsidR="009F6C17" w:rsidRDefault="003C1E98">
      <w:pPr>
        <w:spacing w:line="600" w:lineRule="auto"/>
        <w:ind w:firstLine="720"/>
        <w:jc w:val="both"/>
        <w:rPr>
          <w:rFonts w:eastAsia="Times New Roman"/>
          <w:szCs w:val="24"/>
        </w:rPr>
      </w:pPr>
      <w:r>
        <w:rPr>
          <w:rFonts w:eastAsia="Times New Roman"/>
          <w:szCs w:val="24"/>
        </w:rPr>
        <w:t>Για εμάς, όμως, για να είμαστε σαφείς</w:t>
      </w:r>
      <w:r>
        <w:rPr>
          <w:rFonts w:eastAsia="Times New Roman"/>
          <w:szCs w:val="24"/>
        </w:rPr>
        <w:t>,</w:t>
      </w:r>
      <w:r>
        <w:rPr>
          <w:rFonts w:eastAsia="Times New Roman"/>
          <w:szCs w:val="24"/>
        </w:rPr>
        <w:t xml:space="preserve"> η ασφαλιστική μεταρρύθμιση θα έλεγα ότι είναι και ένα στοιχείο του παράλληλου προγράμματος, της δημοκρατικής ανασυγκρότησης της χώρας μας. Γιατί το να είναι δημόσια, το να είναι</w:t>
      </w:r>
      <w:r>
        <w:rPr>
          <w:rFonts w:eastAsia="Times New Roman"/>
          <w:szCs w:val="24"/>
        </w:rPr>
        <w:t xml:space="preserve"> βιώσιμη, το να είναι δίκαιη και να είναι και κοινωνική η ασφάλιση είναι ένα λαϊκό δικαίωμα, ένα λαϊκό δικαίωμα που αμφισβητήθηκε από τις προηγούμενες κυβερνήσεις.</w:t>
      </w:r>
    </w:p>
    <w:p w14:paraId="10B0CFA0" w14:textId="77777777" w:rsidR="009F6C17" w:rsidRDefault="003C1E98">
      <w:pPr>
        <w:spacing w:line="600" w:lineRule="auto"/>
        <w:ind w:firstLine="720"/>
        <w:jc w:val="both"/>
        <w:rPr>
          <w:rFonts w:eastAsia="Times New Roman"/>
          <w:szCs w:val="24"/>
        </w:rPr>
      </w:pPr>
      <w:r>
        <w:rPr>
          <w:rFonts w:eastAsia="Times New Roman"/>
          <w:szCs w:val="24"/>
        </w:rPr>
        <w:t>Για να το πούμε λίγο αλλιώς -και να το καταλάβει και ο κ. Οικονόμου, που μάλλον δεν ακούει κ</w:t>
      </w:r>
      <w:r>
        <w:rPr>
          <w:rFonts w:eastAsia="Times New Roman"/>
          <w:szCs w:val="24"/>
        </w:rPr>
        <w:t>αλά- η Νέα Δημοκρατία και το ΠΑΣΟΚ διαλύσανε το ασφαλιστικό σύστημα της χώρας. Ρωτήστε τον κ. Γιαννίτση, ρωτήστε την κ. Λαγκάρντ, ρωτήστε όποιον θέλετε. Το ασφαλιστικό σύστημα το καταστρέψατε και όλοι οι Υπουργοί σας έχουν απόλυτη πολιτική ευθύνη.</w:t>
      </w:r>
    </w:p>
    <w:p w14:paraId="10B0CFA1" w14:textId="77777777" w:rsidR="009F6C17" w:rsidRDefault="003C1E98">
      <w:pPr>
        <w:spacing w:line="600" w:lineRule="auto"/>
        <w:ind w:firstLine="720"/>
        <w:jc w:val="both"/>
        <w:rPr>
          <w:rFonts w:eastAsia="Times New Roman"/>
          <w:szCs w:val="24"/>
        </w:rPr>
      </w:pPr>
      <w:r>
        <w:rPr>
          <w:rFonts w:eastAsia="Times New Roman"/>
          <w:szCs w:val="24"/>
        </w:rPr>
        <w:t>Πώς το κ</w:t>
      </w:r>
      <w:r>
        <w:rPr>
          <w:rFonts w:eastAsia="Times New Roman"/>
          <w:szCs w:val="24"/>
        </w:rPr>
        <w:t>αταστρέψανε; Να σας πω. Με το να είναι άναρχο, δαιδαλώδες, συντεχνιακό, με εννιακόσιους πενήντα τρόπους υπολογισμού σύνταξης στο ΙΚΑ; Με την εισφοροδιαφυγή των δικών σας παιδιών; Με τη μαύρη εργασία; Με την ύφεση που εσείς δημιουργήσατε</w:t>
      </w:r>
      <w:r>
        <w:rPr>
          <w:rFonts w:eastAsia="Times New Roman"/>
          <w:szCs w:val="24"/>
        </w:rPr>
        <w:t>,</w:t>
      </w:r>
      <w:r>
        <w:rPr>
          <w:rFonts w:eastAsia="Times New Roman"/>
          <w:szCs w:val="24"/>
        </w:rPr>
        <w:t xml:space="preserve"> ώστε να μην υπάρχο</w:t>
      </w:r>
      <w:r>
        <w:rPr>
          <w:rFonts w:eastAsia="Times New Roman"/>
          <w:szCs w:val="24"/>
        </w:rPr>
        <w:t xml:space="preserve">υν εισφορές; Με το χρηματιστήριο, το </w:t>
      </w:r>
      <w:r>
        <w:rPr>
          <w:rFonts w:eastAsia="Times New Roman"/>
          <w:szCs w:val="24"/>
          <w:lang w:val="en-US"/>
        </w:rPr>
        <w:t>PSI</w:t>
      </w:r>
      <w:r>
        <w:rPr>
          <w:rFonts w:eastAsia="Times New Roman"/>
          <w:szCs w:val="24"/>
        </w:rPr>
        <w:t xml:space="preserve">, τα δομημένα ομόλογα των κουμπάρων, των δικών σας παιδιών; </w:t>
      </w:r>
    </w:p>
    <w:p w14:paraId="10B0CFA2" w14:textId="77777777" w:rsidR="009F6C17" w:rsidRDefault="003C1E98">
      <w:pPr>
        <w:spacing w:line="600" w:lineRule="auto"/>
        <w:ind w:firstLine="720"/>
        <w:jc w:val="both"/>
        <w:rPr>
          <w:rFonts w:eastAsia="Times New Roman"/>
          <w:szCs w:val="24"/>
        </w:rPr>
      </w:pPr>
      <w:r>
        <w:rPr>
          <w:rFonts w:eastAsia="Times New Roman"/>
          <w:szCs w:val="24"/>
        </w:rPr>
        <w:t>Το διαλύσατε το ασφαλιστικό. Εξαϋλώσατε με τα δικά σας παιδιά τα αποθεματικά και τώρα λαϊκίζετε ότι θα χαθούν οι συντάξεις, τις οποίες χάσατε και είστε υπε</w:t>
      </w:r>
      <w:r>
        <w:rPr>
          <w:rFonts w:eastAsia="Times New Roman"/>
          <w:szCs w:val="24"/>
        </w:rPr>
        <w:t xml:space="preserve">ύθυνοι, πολιτικά υπόλογοι στην κοινωνία και δεν ψηφίζετε την μεταρρύθμιση. </w:t>
      </w:r>
    </w:p>
    <w:p w14:paraId="10B0CFA3" w14:textId="77777777" w:rsidR="009F6C17" w:rsidRDefault="003C1E98">
      <w:pPr>
        <w:spacing w:line="600" w:lineRule="auto"/>
        <w:ind w:firstLine="720"/>
        <w:jc w:val="both"/>
        <w:rPr>
          <w:rFonts w:eastAsia="Times New Roman"/>
          <w:szCs w:val="24"/>
        </w:rPr>
      </w:pPr>
      <w:r>
        <w:rPr>
          <w:rFonts w:eastAsia="Times New Roman"/>
          <w:szCs w:val="24"/>
        </w:rPr>
        <w:t>Μα, εδώ εσείς δεν είχατε τα κότσια και την τόλμη να εφαρμόσετε και τον ν.3863, τον δικό σας νόμο, το είπατε εδώ πέρα μέσα. Τα μόνα κότσια που είχατε ήταν να μειώσετε έντεκα φορές τ</w:t>
      </w:r>
      <w:r>
        <w:rPr>
          <w:rFonts w:eastAsia="Times New Roman"/>
          <w:szCs w:val="24"/>
        </w:rPr>
        <w:t>ις συντάξεις σε ένα ποσοστό 45%. Πολύ ωραίοι είστε! Πάρα πολύ ωραίοι είστε!</w:t>
      </w:r>
    </w:p>
    <w:p w14:paraId="10B0CFA4" w14:textId="77777777" w:rsidR="009F6C17" w:rsidRDefault="003C1E98">
      <w:pPr>
        <w:spacing w:line="600" w:lineRule="auto"/>
        <w:ind w:firstLine="720"/>
        <w:jc w:val="both"/>
        <w:rPr>
          <w:rFonts w:eastAsia="Times New Roman"/>
          <w:szCs w:val="24"/>
        </w:rPr>
      </w:pPr>
      <w:r>
        <w:rPr>
          <w:rFonts w:eastAsia="Times New Roman"/>
          <w:szCs w:val="24"/>
        </w:rPr>
        <w:t>Ξέρετε, όμως, τι καταλαβαίνουμε εμείς, γιατί δεν το ψηφίζετε; Γιατί πολύ απλά αυτό το νομοσχέδιο γράφτηκε στα ελληνικά και εσείς έχετε συνηθίσει να ψηφίζετε νομοσχέδια που τα έγραφ</w:t>
      </w:r>
      <w:r>
        <w:rPr>
          <w:rFonts w:eastAsia="Times New Roman"/>
          <w:szCs w:val="24"/>
        </w:rPr>
        <w:t>αν στο εξωτερικό άλλοι για εσάς για να μειώνετε τις συνθήκες ζωής των πολιτών, για να μειώνετε το επίπεδο ζωής της χώρας μας.</w:t>
      </w:r>
    </w:p>
    <w:p w14:paraId="10B0CFA5" w14:textId="77777777" w:rsidR="009F6C17" w:rsidRDefault="003C1E98">
      <w:pPr>
        <w:spacing w:line="600" w:lineRule="auto"/>
        <w:ind w:firstLine="720"/>
        <w:jc w:val="both"/>
        <w:rPr>
          <w:rFonts w:eastAsia="Times New Roman"/>
          <w:szCs w:val="24"/>
        </w:rPr>
      </w:pPr>
      <w:r>
        <w:rPr>
          <w:rFonts w:eastAsia="Times New Roman"/>
          <w:szCs w:val="24"/>
        </w:rPr>
        <w:t>Εμείς, όμως, προχωράμε στην αλλαγή του φορολογικού και του ασφαλιστικού συστήματος και για έναν άλλο λόγο, γιατί θέλουμε η χώρα να</w:t>
      </w:r>
      <w:r>
        <w:rPr>
          <w:rFonts w:eastAsia="Times New Roman"/>
          <w:szCs w:val="24"/>
        </w:rPr>
        <w:t xml:space="preserve"> πάει ασφαλής στην πρώτη αξιολόγηση, να βγει από την επιτροπεία, στην επιτροπεία που εσείς πάλι την βάλατε. </w:t>
      </w:r>
    </w:p>
    <w:p w14:paraId="10B0CFA6" w14:textId="77777777" w:rsidR="009F6C17" w:rsidRDefault="003C1E98">
      <w:pPr>
        <w:spacing w:line="600" w:lineRule="auto"/>
        <w:ind w:firstLine="720"/>
        <w:jc w:val="both"/>
        <w:rPr>
          <w:rFonts w:eastAsia="Times New Roman"/>
          <w:szCs w:val="24"/>
        </w:rPr>
      </w:pPr>
      <w:r>
        <w:rPr>
          <w:rFonts w:eastAsia="Times New Roman"/>
          <w:szCs w:val="24"/>
        </w:rPr>
        <w:t>Ας μην ξεχνάμε, όμως, και τον λόγο για τον οποίο φτάσαμε σε αυτή την συμφωνία. Τη χρεοκοπία της χώρας. Ποιος χρεοκόπησε την Ελλάδα; Ποιος υποτάχθηκ</w:t>
      </w:r>
      <w:r>
        <w:rPr>
          <w:rFonts w:eastAsia="Times New Roman"/>
          <w:szCs w:val="24"/>
        </w:rPr>
        <w:t>ε για να μπούμε στο πρώτο μνημόνιο, στο πρώτο μεσοπρόθεσμο, στο δεύτερο μνημόνιο, να φέρουμε το ΔΝΤ; Ποιος έβαλε τη χώρα στην εξυπηρέτηση της διαπλοκής, στις εντολές των συμφερόντων; Ποιος είχε την ευθύνη της διακυβέρνησης και μείωσε 25% το Ακαθάριστο Εθνι</w:t>
      </w:r>
      <w:r>
        <w:rPr>
          <w:rFonts w:eastAsia="Times New Roman"/>
          <w:szCs w:val="24"/>
        </w:rPr>
        <w:t>κό Προϊόν και έφτασε στο 37% την ανεργία;</w:t>
      </w:r>
    </w:p>
    <w:p w14:paraId="10B0CFA7" w14:textId="77777777" w:rsidR="009F6C17" w:rsidRDefault="003C1E98">
      <w:pPr>
        <w:spacing w:line="600" w:lineRule="auto"/>
        <w:ind w:firstLine="720"/>
        <w:jc w:val="both"/>
        <w:rPr>
          <w:rFonts w:eastAsia="Times New Roman"/>
          <w:szCs w:val="24"/>
        </w:rPr>
      </w:pPr>
      <w:r>
        <w:rPr>
          <w:rFonts w:eastAsia="Times New Roman"/>
          <w:szCs w:val="24"/>
        </w:rPr>
        <w:t xml:space="preserve">Ακόμα και στις δικές σας μεταρρυθμίσεις εσείς αποτύχατε. Το 2014 φύγατε ως κακοί μαθητές από το </w:t>
      </w:r>
      <w:r>
        <w:rPr>
          <w:rFonts w:eastAsia="Times New Roman"/>
          <w:szCs w:val="24"/>
          <w:lang w:val="en-US"/>
        </w:rPr>
        <w:t>Eurogroup</w:t>
      </w:r>
      <w:r>
        <w:rPr>
          <w:rFonts w:eastAsia="Times New Roman"/>
          <w:szCs w:val="24"/>
        </w:rPr>
        <w:t xml:space="preserve"> έχοντας αποτύχει κατά 2 δισεκατομμύρια στο</w:t>
      </w:r>
      <w:r>
        <w:rPr>
          <w:rFonts w:eastAsia="Times New Roman"/>
          <w:szCs w:val="24"/>
        </w:rPr>
        <w:t>ν</w:t>
      </w:r>
      <w:r>
        <w:rPr>
          <w:rFonts w:eastAsia="Times New Roman"/>
          <w:szCs w:val="24"/>
        </w:rPr>
        <w:t xml:space="preserve"> στόχο του 2014 και είχατε μπροστά σας το 2015 και το 2016, σύνολο 7,7 δισεκατομμύρια άμεσων μέτρων εις βάρος των Ελλήνων. Αυτά γλίτωσαν οι Έλληνες ψηφίζοντας την αλλαγή, τη στροφή της χώρας τον Ιανουάριο.</w:t>
      </w:r>
    </w:p>
    <w:p w14:paraId="10B0CFA8" w14:textId="77777777" w:rsidR="009F6C17" w:rsidRDefault="003C1E98">
      <w:pPr>
        <w:spacing w:line="600" w:lineRule="auto"/>
        <w:ind w:firstLine="720"/>
        <w:jc w:val="both"/>
        <w:rPr>
          <w:rFonts w:eastAsia="Times New Roman"/>
          <w:szCs w:val="24"/>
        </w:rPr>
      </w:pPr>
      <w:r>
        <w:rPr>
          <w:rFonts w:eastAsia="Times New Roman"/>
          <w:szCs w:val="24"/>
        </w:rPr>
        <w:t>Και δεν φτάνει που αποδιαρθρώσατε τα πάντα -βέβαια</w:t>
      </w:r>
      <w:r>
        <w:rPr>
          <w:rFonts w:eastAsia="Times New Roman"/>
          <w:szCs w:val="24"/>
        </w:rPr>
        <w:t xml:space="preserve"> όχι όλα, είναι γεγονός ότι τους μεγαλοκαναλάρχες, τα συμβόλαια της διαπλοκής με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αυτά ξέρατε και να τα διαβάζετε, να τα υπογράφετε, όλα τα κάνατε κανονικά- αλλά συντηρήσατε και τα μέτωπα της τρόικας εσωτερικού, υποστηρίξατε το «ναι» για να πάε</w:t>
      </w:r>
      <w:r>
        <w:rPr>
          <w:rFonts w:eastAsia="Times New Roman"/>
          <w:szCs w:val="24"/>
        </w:rPr>
        <w:t xml:space="preserve">ι η χώρα υπόδουλη στο δημοψήφισμα. </w:t>
      </w:r>
    </w:p>
    <w:p w14:paraId="10B0CFA9" w14:textId="77777777" w:rsidR="009F6C17" w:rsidRDefault="003C1E98">
      <w:pPr>
        <w:spacing w:line="600" w:lineRule="auto"/>
        <w:ind w:firstLine="720"/>
        <w:jc w:val="both"/>
        <w:rPr>
          <w:rFonts w:eastAsia="Times New Roman" w:cs="Times New Roman"/>
          <w:szCs w:val="24"/>
        </w:rPr>
      </w:pPr>
      <w:r>
        <w:rPr>
          <w:rFonts w:eastAsia="Times New Roman"/>
          <w:szCs w:val="24"/>
        </w:rPr>
        <w:t xml:space="preserve">Η χώρα, όμως στάθηκε όρθια και ξεκίνησε να αλλάζει και προετοίμασε το πρόγραμμα αυτό, το οποίο είναι έτοιμο τώρα να πάει τη Δευτέρα στη διαπραγμάτευση ο κ. Τσακαλώτος. Και δεν θέλετε να ψηφιστεί το νομοσχέδιο για να μην </w:t>
      </w:r>
      <w:r>
        <w:rPr>
          <w:rFonts w:eastAsia="Times New Roman"/>
          <w:szCs w:val="24"/>
        </w:rPr>
        <w:t>είναι η χώρα έτοιμη σε αυτή τη διαπραγμάτευση. Και ξέρετε τι δεν σας αρέσει; Ότι για πρώτη φορά η χώρα είναι συνεπής, έχει πετύχει και έχει υπερκαλύψει τις δεσμεύσεις της, πηγαίνει για να διαπραγματευτεί έχοντας μια πλάτη 1,7 δισεκατομμύρια που κέρδισαν οι</w:t>
      </w:r>
      <w:r>
        <w:rPr>
          <w:rFonts w:eastAsia="Times New Roman"/>
          <w:szCs w:val="24"/>
        </w:rPr>
        <w:t xml:space="preserve"> Έλληνες με σκληρή δουλειά και με σφιγμένο ζωνάρι, γιατί εσείς φταίτε για την ύφεση που δημιουργήθηκε και πάει να διαπραγματευτεί μόνο για τα 5,4 δισεκατομμύρια που ψηφίσατε τον Αύγουστο και ούτε </w:t>
      </w:r>
      <w:r>
        <w:rPr>
          <w:rFonts w:eastAsia="Times New Roman"/>
          <w:szCs w:val="24"/>
        </w:rPr>
        <w:t>1</w:t>
      </w:r>
      <w:r>
        <w:rPr>
          <w:rFonts w:eastAsia="Times New Roman"/>
          <w:szCs w:val="24"/>
        </w:rPr>
        <w:t xml:space="preserve"> ευρώ παραπάνω. Εμείς δεν δεχόμαστε.</w:t>
      </w:r>
    </w:p>
    <w:p w14:paraId="10B0CFA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Εσείς δεν ακούσαμε αν </w:t>
      </w:r>
      <w:r>
        <w:rPr>
          <w:rFonts w:eastAsia="Times New Roman" w:cs="Times New Roman"/>
          <w:szCs w:val="24"/>
        </w:rPr>
        <w:t xml:space="preserve">δεχόσαστε ή όχι τις προτάσεις του ΔΝΤ. Η λύση του ασφαλιστικού και του φορολογικού προβλήματος δεν κρύβεται μόνο στα ποσοστά των εισφορών. Θα έλεγα, δεν κρύβεται καθόλου εκεί. Μας ενδιαφέρει ως κοινωνική διάσταση η ποιότητα των παροχών. </w:t>
      </w:r>
    </w:p>
    <w:p w14:paraId="10B0CFA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κύριοι, αυτό</w:t>
      </w:r>
      <w:r>
        <w:rPr>
          <w:rFonts w:eastAsia="Times New Roman" w:cs="Times New Roman"/>
          <w:szCs w:val="24"/>
        </w:rPr>
        <w:t xml:space="preserve"> που μας ενδιαφέρει, είναι η διάσταση της παραγωγής και της εργασίας. Αυτό είναι, το οποίο εσείς υποτιμήσατε και αποδιαρθρώσατε, ώστε η χώρα να καταστραφεί. Το 25% μείωση του ΑΕΠ είναι αυτό που αμφισβητεί τη βιωσιμότητα του ασφαλιστικού και του φορολογικού</w:t>
      </w:r>
      <w:r>
        <w:rPr>
          <w:rFonts w:eastAsia="Times New Roman" w:cs="Times New Roman"/>
          <w:szCs w:val="24"/>
        </w:rPr>
        <w:t xml:space="preserve"> κι αυτό δεν το λέτε, γιατί εσείς είστε οι μόνοι υπεύθυνοι. Διότι φέτος η χώρα έκανε </w:t>
      </w:r>
      <w:r>
        <w:rPr>
          <w:rFonts w:eastAsia="Times New Roman" w:cs="Times New Roman"/>
          <w:szCs w:val="24"/>
          <w:lang w:val="en-US"/>
        </w:rPr>
        <w:t>come</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και κέρδισε αυτά που εσείς δημιουργήσατε, παρά την ασφυξία, παρά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παρά τις σειρήνες προς το εξωτερικό να εξαντλήσουν την ελληνική Κυβέρνηση. </w:t>
      </w:r>
      <w:r>
        <w:rPr>
          <w:rFonts w:eastAsia="Times New Roman" w:cs="Times New Roman"/>
          <w:szCs w:val="24"/>
        </w:rPr>
        <w:t xml:space="preserve">Η εργασία και η πρόοδος της κοινωνίας είναι αυτό που ενδιαφέρει εμάς. </w:t>
      </w:r>
    </w:p>
    <w:p w14:paraId="10B0CFA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κ. </w:t>
      </w:r>
      <w:r w:rsidRPr="00C04AE7">
        <w:rPr>
          <w:rFonts w:eastAsia="Times New Roman" w:cs="Times New Roman"/>
          <w:b/>
          <w:szCs w:val="24"/>
        </w:rPr>
        <w:t>ΑΝΑΣΤΑΣΙΟΣ ΚΟΥΡΑΚΗΣ</w:t>
      </w:r>
      <w:r>
        <w:rPr>
          <w:rFonts w:eastAsia="Times New Roman" w:cs="Times New Roman"/>
          <w:szCs w:val="24"/>
        </w:rPr>
        <w:t>)</w:t>
      </w:r>
    </w:p>
    <w:p w14:paraId="10B0CFA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αναρωτιόμαστε: Δεν θέλετε να ολοκληρώσει η χώρα την αξιολόγηση; Δεν θέλετε να β</w:t>
      </w:r>
      <w:r>
        <w:rPr>
          <w:rFonts w:eastAsia="Times New Roman" w:cs="Times New Roman"/>
          <w:szCs w:val="24"/>
        </w:rPr>
        <w:t>γούμε από την επιτροπεία; Όλη η κοινωνία λέει «τελειώστε με τα μνημόνια και τους επιτρόπους». Εσείς δεν το θέλετε; Εσείς γιατί κρύβετε μαζί με τα δικά σας κανάλια, τα συστημικά μέσα, την έστω και μικρή πρόοδο της χώρας; Γιατί κρύβετε, για παράδειγμα, την α</w:t>
      </w:r>
      <w:r>
        <w:rPr>
          <w:rFonts w:eastAsia="Times New Roman" w:cs="Times New Roman"/>
          <w:szCs w:val="24"/>
        </w:rPr>
        <w:t xml:space="preserve">πόφαση Ντράγκι για τα ομόλογα </w:t>
      </w:r>
      <w:r>
        <w:rPr>
          <w:rFonts w:eastAsia="Times New Roman" w:cs="Times New Roman"/>
          <w:szCs w:val="24"/>
          <w:lang w:val="en-US"/>
        </w:rPr>
        <w:t>EFSF</w:t>
      </w:r>
      <w:r>
        <w:rPr>
          <w:rFonts w:eastAsia="Times New Roman" w:cs="Times New Roman"/>
          <w:szCs w:val="24"/>
        </w:rPr>
        <w:t>; Γιατί θάψατε την ανακοίνωση των τεσσάρων φορέων των δανειστών τη Μεγάλη Πέμπτη ότι η χώρα είναι συνεπής; Γιατί κρύβετε ότι η χώρα στο ΕΣΠΑ πηγαίνει καλά και είναι πρώτη στην Ευρώπη; Γιατί κρύβετε, παραδείγματος χάρ</w:t>
      </w:r>
      <w:r>
        <w:rPr>
          <w:rFonts w:eastAsia="Times New Roman" w:cs="Times New Roman"/>
          <w:szCs w:val="24"/>
        </w:rPr>
        <w:t>ιν</w:t>
      </w:r>
      <w:r>
        <w:rPr>
          <w:rFonts w:eastAsia="Times New Roman" w:cs="Times New Roman"/>
          <w:szCs w:val="24"/>
        </w:rPr>
        <w:t>, ότ</w:t>
      </w:r>
      <w:r>
        <w:rPr>
          <w:rFonts w:eastAsia="Times New Roman" w:cs="Times New Roman"/>
          <w:szCs w:val="24"/>
        </w:rPr>
        <w:t xml:space="preserve">ι επιστρέφονται 10 δισεκατομμύρια ευρώ από κέρδη ελληνικών ομολόγων για να πληρωθεί το χρέος, κάτι που σήμερα βγήκε στη δημοσιότητα; Και το καταθέτουμε. </w:t>
      </w:r>
    </w:p>
    <w:p w14:paraId="10B0CFA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Σωκράτης Φάμελλος καταθέτει για τα Πρακτικά το προαναφερθέν έγγραφο, τ</w:t>
      </w:r>
      <w:r>
        <w:rPr>
          <w:rFonts w:eastAsia="Times New Roman" w:cs="Times New Roman"/>
          <w:szCs w:val="24"/>
        </w:rPr>
        <w:t xml:space="preserve">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0B0CFA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Γιατί κρύβετε ότι πέφτουν οι πρώτες υπογραφές για το πακέτο Γιούνκερ και τη Δευτέρα ο Επίτροπος κ. Αβραμόπουλος θα υπογράψει, θα παραστεί στην εκδήλ</w:t>
      </w:r>
      <w:r>
        <w:rPr>
          <w:rFonts w:eastAsia="Times New Roman" w:cs="Times New Roman"/>
          <w:szCs w:val="24"/>
        </w:rPr>
        <w:t xml:space="preserve">ωση στη Θεσσαλονίκη για την πρώτη δράση του πακέτου Γιούνκερ; Καταθέτω το σχετικό έγγραφο. </w:t>
      </w:r>
    </w:p>
    <w:p w14:paraId="10B0CFB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Φάμελλος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w:t>
      </w:r>
      <w:r>
        <w:rPr>
          <w:rFonts w:eastAsia="Times New Roman" w:cs="Times New Roman"/>
          <w:szCs w:val="24"/>
        </w:rPr>
        <w:t>θυνσης Στενογραφίας και Πρακτικών της Βουλής)</w:t>
      </w:r>
    </w:p>
    <w:p w14:paraId="10B0CFB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Να σας πω πάρα πολύ απλά γιατί. Διότι έχουμε μια Αντιπολίτευση, η οποία είναι γεροντοκόρη, κακιά και ψεύτρα και θέλει αυτό που λέει ο λαός, να ψοφήσει η κατσίκα του γείτονα. Μόνο ο γείτονας, αγαπητοί συνάδελφοι</w:t>
      </w:r>
      <w:r>
        <w:rPr>
          <w:rFonts w:eastAsia="Times New Roman" w:cs="Times New Roman"/>
          <w:szCs w:val="24"/>
        </w:rPr>
        <w:t>, εν προκειμένω δεν είναι η Κυβέρνηση. Ο γείτονας είναι ο ελληνικός λαός, είναι το ελληνικό κράτος. Και δεν μπορείτε να παραγνωρίζετε ότι για το ελληνικό κράτος, για τους Έλληνες πολίτες οφείλετε κι εσείς να συμμαχήσετε κόντρα στο ΔΝΤ και κόντρα σε όλους α</w:t>
      </w:r>
      <w:r>
        <w:rPr>
          <w:rFonts w:eastAsia="Times New Roman" w:cs="Times New Roman"/>
          <w:szCs w:val="24"/>
        </w:rPr>
        <w:t xml:space="preserve">υτούς που επιβουλεύονται τη δική μας προσπάθεια. </w:t>
      </w:r>
    </w:p>
    <w:p w14:paraId="10B0CFB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πρώτη φορά, όμως, στη συμφωνία που μπορεί να έχει και μέτρα λιτότητας και το αναγνωρίζουμε και να είναι δύσκολη, γιατί είναι συμβιβασμός, υπάρχει κοινωνική δικαιοσύνη, υπάρχει προστασία του αδυνάτου και</w:t>
      </w:r>
      <w:r>
        <w:rPr>
          <w:rFonts w:eastAsia="Times New Roman" w:cs="Times New Roman"/>
          <w:szCs w:val="24"/>
        </w:rPr>
        <w:t xml:space="preserve"> προστασία της εργασίας και υπάρχει και αναδιανομή. </w:t>
      </w:r>
    </w:p>
    <w:p w14:paraId="10B0CFB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αυτό απεικονίζει και το παρόν νομοσχέδιο, γιατί διασφαλίζει το δημόσιο χαρακτήρα του ασφαλιστικού, διασφαλίζει τις συντάξεις, μειώνει, σταθεροποιεί τις εισφορές, έχει δημόσιο χαρακτήρα και όλα αυτά τ</w:t>
      </w:r>
      <w:r>
        <w:rPr>
          <w:rFonts w:eastAsia="Times New Roman" w:cs="Times New Roman"/>
          <w:szCs w:val="24"/>
        </w:rPr>
        <w:t>α πετύχαμε γιατί δουλέψαμε πάρα πολύ από τις 15 Δεκεμβρίου. Και είναι ψέμα ότι είναι ένα αιφνιδιαστικό και εκβιαστικό νομοσχέδιο. Είναι για πρώτη φορά ένα νομοσχέδιο</w:t>
      </w:r>
      <w:r>
        <w:rPr>
          <w:rFonts w:eastAsia="Times New Roman" w:cs="Times New Roman"/>
          <w:szCs w:val="24"/>
        </w:rPr>
        <w:t>,</w:t>
      </w:r>
      <w:r>
        <w:rPr>
          <w:rFonts w:eastAsia="Times New Roman" w:cs="Times New Roman"/>
          <w:szCs w:val="24"/>
        </w:rPr>
        <w:t xml:space="preserve"> το οποίο είναι πέντε μήνες σε διαδικασία διαβούλευσης με δύο πλήρεις εβδομάδες επιτροπών </w:t>
      </w:r>
      <w:r>
        <w:rPr>
          <w:rFonts w:eastAsia="Times New Roman" w:cs="Times New Roman"/>
          <w:szCs w:val="24"/>
        </w:rPr>
        <w:t xml:space="preserve">και με δύο ημέρες είκοσι έξι ωρών συνεδρίαση στη Βουλή. </w:t>
      </w:r>
    </w:p>
    <w:p w14:paraId="10B0CFB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εμείς θα θέλαμε, έστω και τώρα, να ακούσουμε τις θέσεις των κομμάτων έναντι των προτάσεων του ΔΝΤ</w:t>
      </w:r>
      <w:r>
        <w:rPr>
          <w:rFonts w:eastAsia="Times New Roman" w:cs="Times New Roman"/>
          <w:szCs w:val="24"/>
        </w:rPr>
        <w:t xml:space="preserve"> </w:t>
      </w:r>
      <w:r>
        <w:rPr>
          <w:rFonts w:eastAsia="Times New Roman" w:cs="Times New Roman"/>
          <w:szCs w:val="24"/>
        </w:rPr>
        <w:t xml:space="preserve">αλλά και του κ. Σόιμπλε κατά καιρούς κατά της χώρας μας. Έχουμε ακούσει περίεργες δηλώσεις. </w:t>
      </w:r>
    </w:p>
    <w:p w14:paraId="10B0CFB5" w14:textId="77777777" w:rsidR="009F6C17" w:rsidRDefault="003C1E98">
      <w:pPr>
        <w:spacing w:line="600" w:lineRule="auto"/>
        <w:ind w:firstLine="720"/>
        <w:jc w:val="both"/>
        <w:rPr>
          <w:rFonts w:eastAsia="Times New Roman" w:cs="Times New Roman"/>
          <w:color w:val="000000" w:themeColor="text1"/>
          <w:szCs w:val="24"/>
        </w:rPr>
      </w:pPr>
      <w:r w:rsidRPr="0079328B">
        <w:rPr>
          <w:rFonts w:eastAsia="Times New Roman" w:cs="Times New Roman"/>
          <w:color w:val="000000" w:themeColor="text1"/>
          <w:szCs w:val="24"/>
        </w:rPr>
        <w:t>(Στο σημείο αυτό κτυπάει το κουδούνι λήξεως του χρόνου ομιλίας του κυρίου Βουλευτή)</w:t>
      </w:r>
    </w:p>
    <w:p w14:paraId="10B0CFB6" w14:textId="77777777" w:rsidR="009F6C17" w:rsidRDefault="003C1E98">
      <w:pPr>
        <w:spacing w:line="600" w:lineRule="auto"/>
        <w:ind w:firstLine="720"/>
        <w:jc w:val="both"/>
        <w:rPr>
          <w:rFonts w:eastAsia="Times New Roman" w:cs="Times New Roman"/>
          <w:color w:val="000000" w:themeColor="text1"/>
          <w:szCs w:val="24"/>
        </w:rPr>
      </w:pPr>
      <w:r w:rsidRPr="0079328B">
        <w:rPr>
          <w:rFonts w:eastAsia="Times New Roman" w:cs="Times New Roman"/>
          <w:color w:val="000000" w:themeColor="text1"/>
          <w:szCs w:val="24"/>
        </w:rPr>
        <w:t xml:space="preserve">Ολοκληρώνω σε ένα λεπτό, κύριε Πρόεδρε.  </w:t>
      </w:r>
    </w:p>
    <w:p w14:paraId="10B0CFB7" w14:textId="77777777" w:rsidR="009F6C17" w:rsidRDefault="003C1E98">
      <w:pPr>
        <w:spacing w:line="600" w:lineRule="auto"/>
        <w:ind w:firstLine="720"/>
        <w:jc w:val="both"/>
        <w:rPr>
          <w:rFonts w:eastAsia="Times New Roman" w:cs="Times New Roman"/>
          <w:szCs w:val="24"/>
        </w:rPr>
      </w:pPr>
      <w:r w:rsidRPr="0090479D">
        <w:rPr>
          <w:rFonts w:eastAsia="Times New Roman" w:cs="Times New Roman"/>
          <w:szCs w:val="24"/>
        </w:rPr>
        <w:t xml:space="preserve">Στην </w:t>
      </w:r>
      <w:r w:rsidRPr="0090479D">
        <w:rPr>
          <w:rFonts w:eastAsia="Times New Roman" w:cs="Times New Roman"/>
          <w:szCs w:val="24"/>
        </w:rPr>
        <w:t>«</w:t>
      </w:r>
      <w:r w:rsidRPr="0090479D">
        <w:rPr>
          <w:rFonts w:eastAsia="Times New Roman" w:cs="Times New Roman"/>
          <w:szCs w:val="24"/>
          <w:lang w:val="en-US"/>
        </w:rPr>
        <w:t>WASHINGTON</w:t>
      </w:r>
      <w:r w:rsidRPr="0090479D">
        <w:rPr>
          <w:rFonts w:eastAsia="Times New Roman" w:cs="Times New Roman"/>
          <w:szCs w:val="24"/>
        </w:rPr>
        <w:t xml:space="preserve"> </w:t>
      </w:r>
      <w:r w:rsidRPr="0090479D">
        <w:rPr>
          <w:rFonts w:eastAsia="Times New Roman" w:cs="Times New Roman"/>
          <w:szCs w:val="24"/>
          <w:lang w:val="en-US"/>
        </w:rPr>
        <w:t>POST</w:t>
      </w:r>
      <w:r w:rsidRPr="0090479D">
        <w:rPr>
          <w:rFonts w:eastAsia="Times New Roman" w:cs="Times New Roman"/>
          <w:szCs w:val="24"/>
        </w:rPr>
        <w:t>»</w:t>
      </w:r>
      <w:r w:rsidRPr="0090479D">
        <w:rPr>
          <w:rFonts w:eastAsia="Times New Roman" w:cs="Times New Roman"/>
          <w:szCs w:val="24"/>
        </w:rPr>
        <w:t xml:space="preserve"> </w:t>
      </w:r>
      <w:r>
        <w:rPr>
          <w:rFonts w:eastAsia="Times New Roman" w:cs="Times New Roman"/>
          <w:szCs w:val="24"/>
        </w:rPr>
        <w:t>ο κ. Μητσοτάκη</w:t>
      </w:r>
      <w:r>
        <w:rPr>
          <w:rFonts w:eastAsia="Times New Roman" w:cs="Times New Roman"/>
          <w:szCs w:val="24"/>
        </w:rPr>
        <w:t>ς πήρε θέση υπέρ των προτάσεων του ΔΝΤ κατά των εργασιακών δικαιωμάτων, υπέρ της πώλησης της δημόσιας περιουσίας σε καλή τιμή είπε αλλά και υπέρ των μεταρρυθμίσεων που θέλει η κ. Λαγκάρντ. Ο κ. Θεοχάρης υπερασπίστηκε εδώ μέσα την πρόταση του ΔΝΤ. Εκπρόσωπο</w:t>
      </w:r>
      <w:r>
        <w:rPr>
          <w:rFonts w:eastAsia="Times New Roman" w:cs="Times New Roman"/>
          <w:szCs w:val="24"/>
        </w:rPr>
        <w:t xml:space="preserve">ς κόμματος άλλου, ως εκπρόσωπος Τύπου του ΔΝΤ διάβασε την ανακοίνωση του </w:t>
      </w:r>
      <w:r>
        <w:rPr>
          <w:rFonts w:eastAsia="Times New Roman" w:cs="Times New Roman"/>
          <w:szCs w:val="24"/>
        </w:rPr>
        <w:t>τ</w:t>
      </w:r>
      <w:r>
        <w:rPr>
          <w:rFonts w:eastAsia="Times New Roman" w:cs="Times New Roman"/>
          <w:szCs w:val="24"/>
        </w:rPr>
        <w:t xml:space="preserve">αμείου. </w:t>
      </w:r>
    </w:p>
    <w:p w14:paraId="10B0CFB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Εμείς περιμένουμε να πάρετε θέση. Είστε με τη χώρα ή το ΔΝΤ; Ξέρουμε γιατί υπερασπίζεστε την περικοπή μισθών και συντάξεων που θέλουν αυτοί που επιβουλεύονται τη χώρα. Διότι</w:t>
      </w:r>
      <w:r>
        <w:rPr>
          <w:rFonts w:eastAsia="Times New Roman" w:cs="Times New Roman"/>
          <w:szCs w:val="24"/>
        </w:rPr>
        <w:t xml:space="preserve"> θέλετε και κουτσουρεμένη την κοινωνία αλλά και τους δικούς σας, δηλαδή το κεφάλαιο να βγάζει περισσότερα κέρδη. Από τη μια μας κατηγορείτε για δυσβάσταχτα μέτρα και από την άλλη γιατί διαπραγματευόμαστε, γιατί αντιστεκόμαστε. Καθυστερούμε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γιατί θ</w:t>
      </w:r>
      <w:r>
        <w:rPr>
          <w:rFonts w:eastAsia="Times New Roman" w:cs="Times New Roman"/>
          <w:szCs w:val="24"/>
        </w:rPr>
        <w:t xml:space="preserve">έλουμε να υπερασπιστούμε τη χώρα μας </w:t>
      </w:r>
      <w:r>
        <w:rPr>
          <w:rFonts w:eastAsia="Times New Roman" w:cs="Times New Roman"/>
          <w:szCs w:val="24"/>
        </w:rPr>
        <w:t>κ</w:t>
      </w:r>
      <w:r>
        <w:rPr>
          <w:rFonts w:eastAsia="Times New Roman" w:cs="Times New Roman"/>
          <w:szCs w:val="24"/>
        </w:rPr>
        <w:t xml:space="preserve">αι όλα αυτά δεν τα κάνετε μόνο για την καρέκλα. </w:t>
      </w:r>
    </w:p>
    <w:p w14:paraId="10B0CFB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κύριε συνάδελφε. </w:t>
      </w:r>
    </w:p>
    <w:p w14:paraId="10B0CFB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Τελειώνω. </w:t>
      </w:r>
    </w:p>
    <w:p w14:paraId="10B0CFB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Τα κάνετε</w:t>
      </w:r>
      <w:r>
        <w:rPr>
          <w:rFonts w:eastAsia="Times New Roman" w:cs="Times New Roman"/>
          <w:szCs w:val="24"/>
        </w:rPr>
        <w:t>,</w:t>
      </w:r>
      <w:r>
        <w:rPr>
          <w:rFonts w:eastAsia="Times New Roman" w:cs="Times New Roman"/>
          <w:szCs w:val="24"/>
        </w:rPr>
        <w:t xml:space="preserve"> γιατί με την καρέκλα που θέλετε να ανακτήσετε, θέλετε να διατηρήσετε το δικό σας βαθύ κράτος, τη δική σας διαπλοκή και είναι προσωποποιημένη αυτή η πολιτική στο πρόσωπο του Αρχηγού της Αντιπολίτευσης αλλά και στο πρόσωπο της ακροδεξιάς πλευράς του κ. Σαμα</w:t>
      </w:r>
      <w:r>
        <w:rPr>
          <w:rFonts w:eastAsia="Times New Roman" w:cs="Times New Roman"/>
          <w:szCs w:val="24"/>
        </w:rPr>
        <w:t xml:space="preserve">ρά που σέρνει από τη μύτη τη Νέα Δημοκρατία και τη γεμίζει ψέμα, χολή, μίσος και φόβο, εκχυδαΐζοντας και υποβαθμίζοντας την πολιτική </w:t>
      </w:r>
      <w:r>
        <w:rPr>
          <w:rFonts w:eastAsia="Times New Roman" w:cs="Times New Roman"/>
          <w:szCs w:val="24"/>
        </w:rPr>
        <w:t>κ</w:t>
      </w:r>
      <w:r>
        <w:rPr>
          <w:rFonts w:eastAsia="Times New Roman" w:cs="Times New Roman"/>
          <w:szCs w:val="24"/>
        </w:rPr>
        <w:t xml:space="preserve">αι αυτό είναι κάτι που εμείς πρέπει να προσέξουμε. </w:t>
      </w:r>
    </w:p>
    <w:p w14:paraId="10B0CFB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Φάμελλε. </w:t>
      </w:r>
    </w:p>
    <w:p w14:paraId="10B0CFB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ΣΩΚΡΑΤ</w:t>
      </w:r>
      <w:r>
        <w:rPr>
          <w:rFonts w:eastAsia="Times New Roman" w:cs="Times New Roman"/>
          <w:b/>
          <w:szCs w:val="24"/>
        </w:rPr>
        <w:t xml:space="preserve">ΗΣ ΦΑΜΕΛΛΟΣ: </w:t>
      </w:r>
      <w:r>
        <w:rPr>
          <w:rFonts w:eastAsia="Times New Roman" w:cs="Times New Roman"/>
          <w:szCs w:val="24"/>
        </w:rPr>
        <w:t>Κύριε Πρόεδρε, ολοκληρώνω, λέγοντας…</w:t>
      </w:r>
    </w:p>
    <w:p w14:paraId="10B0CFB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Για λίγα δευτερόλεπτα. </w:t>
      </w:r>
    </w:p>
    <w:p w14:paraId="10B0CFB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Εμείς έχουμε μια ξεκάθαρη εντολή από το Σεπτέμβριο. Αυτή η επιλογή σήμερα είναι πιο ξεκάθαρη. Ούτε έξω από το ευρώ</w:t>
      </w:r>
      <w:r>
        <w:rPr>
          <w:rFonts w:eastAsia="Times New Roman" w:cs="Times New Roman"/>
          <w:szCs w:val="24"/>
        </w:rPr>
        <w:t xml:space="preserve"> ούτε «ναι» στη νεοφιλελεύθερη επιλογή της ακροδεξιάς. </w:t>
      </w:r>
    </w:p>
    <w:p w14:paraId="10B0CFC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Εμείς απέναντι σε όλα τα συμφέροντα που συναθροίζονται απέναντί μας, θα κρατήσουμε μαζί με το λαό την ελπίδα, γιατί είμαστε καθαροί. Δεν χρωστάμε σε κανέναν και στηρίζουμε την ανάγκη του λαού να πάει </w:t>
      </w:r>
      <w:r>
        <w:rPr>
          <w:rFonts w:eastAsia="Times New Roman" w:cs="Times New Roman"/>
          <w:szCs w:val="24"/>
        </w:rPr>
        <w:t xml:space="preserve">η χώρα μας καλύτερα. Αυτό κάνει και αυτό το νομοσχέδιο. </w:t>
      </w:r>
    </w:p>
    <w:p w14:paraId="10B0CFC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B0CFC2"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10B0CFC3"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Σωκράτη Φάμελλο, Βουλευτή του ΣΥΡΙΖΑ.</w:t>
      </w:r>
    </w:p>
    <w:p w14:paraId="10B0CFC4" w14:textId="77777777" w:rsidR="009F6C17" w:rsidRDefault="003C1E98">
      <w:pPr>
        <w:spacing w:line="600" w:lineRule="auto"/>
        <w:ind w:firstLine="720"/>
        <w:jc w:val="both"/>
        <w:rPr>
          <w:rFonts w:eastAsia="Times New Roman"/>
          <w:szCs w:val="24"/>
        </w:rPr>
      </w:pPr>
      <w:r>
        <w:rPr>
          <w:rFonts w:eastAsia="Times New Roman"/>
          <w:szCs w:val="24"/>
        </w:rPr>
        <w:t>Ακολουθεί ο κ. Κωνσταντίνος Τασούλας, Βουλευτής τη</w:t>
      </w:r>
      <w:r>
        <w:rPr>
          <w:rFonts w:eastAsia="Times New Roman"/>
          <w:szCs w:val="24"/>
        </w:rPr>
        <w:t xml:space="preserve">ς Νέας Δημοκρατίας. </w:t>
      </w:r>
    </w:p>
    <w:p w14:paraId="10B0CFC5"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 xml:space="preserve">Κύριε Πρόεδρε, ο ΣΥΡΙΖΑ ως αυθεντικός εκπρόσωπος του πολιτικού μηδενισμού ο οποίος περιλαμβάνει όλα τα κακά της </w:t>
      </w:r>
      <w:r>
        <w:rPr>
          <w:rFonts w:eastAsia="Times New Roman"/>
          <w:szCs w:val="24"/>
        </w:rPr>
        <w:t>Μ</w:t>
      </w:r>
      <w:r>
        <w:rPr>
          <w:rFonts w:eastAsia="Times New Roman"/>
          <w:szCs w:val="24"/>
        </w:rPr>
        <w:t xml:space="preserve">εταπολίτευσης, ψέμα, δημαγωγία, λαϊκισμό, διαβαίνει σήμερα και αύριο τον πολιτικό του Ρουβίκωνα.  </w:t>
      </w:r>
    </w:p>
    <w:p w14:paraId="10B0CFC6" w14:textId="77777777" w:rsidR="009F6C17" w:rsidRDefault="003C1E98">
      <w:pPr>
        <w:spacing w:line="600" w:lineRule="auto"/>
        <w:ind w:firstLine="720"/>
        <w:jc w:val="both"/>
        <w:rPr>
          <w:rFonts w:eastAsia="Times New Roman"/>
          <w:szCs w:val="24"/>
        </w:rPr>
      </w:pPr>
      <w:r>
        <w:rPr>
          <w:rFonts w:eastAsia="Times New Roman"/>
          <w:szCs w:val="24"/>
        </w:rPr>
        <w:t>Αφήνει την συνήθεια των αναβολών, αφήνει τη συνήθεια των διαβολών, αφήνει τη συνήθεια των μεταθέσεων ευθύνης και μιας ερμηνείας του παρελθόντος όπως τον βολεύει και διαβαίνει σκυφτός και περινούστατος τον πολιτικό του Ρουβίκωνα κι έρχεται σε επαφή με την π</w:t>
      </w:r>
      <w:r>
        <w:rPr>
          <w:rFonts w:eastAsia="Times New Roman"/>
          <w:szCs w:val="24"/>
        </w:rPr>
        <w:t xml:space="preserve">ραγματικότητα. Η πραγματικότητα είναι αυτή η οποία σας περίμενε και την οποία με κάθε τρόπο προσπαθήσατε να την αναβάλετε. </w:t>
      </w:r>
    </w:p>
    <w:p w14:paraId="10B0CFC7" w14:textId="77777777" w:rsidR="009F6C17" w:rsidRDefault="003C1E98">
      <w:pPr>
        <w:spacing w:line="600" w:lineRule="auto"/>
        <w:ind w:firstLine="720"/>
        <w:jc w:val="both"/>
        <w:rPr>
          <w:rFonts w:eastAsia="Times New Roman"/>
          <w:szCs w:val="24"/>
        </w:rPr>
      </w:pPr>
      <w:r>
        <w:rPr>
          <w:rFonts w:eastAsia="Times New Roman"/>
          <w:szCs w:val="24"/>
        </w:rPr>
        <w:t>Το νομοσχέδιο για τη δήθεν μεταρρύθμιση του ασφαλιστικού και φορολογικού συστήματος, το νομοσχέδιο το οποίο επιβαρύνει με 5,4 δισεκα</w:t>
      </w:r>
      <w:r>
        <w:rPr>
          <w:rFonts w:eastAsia="Times New Roman"/>
          <w:szCs w:val="24"/>
        </w:rPr>
        <w:t>τομμύρια τον ελληνικό λαό, που έρχονται να προστεθούν στα, επίσης αχρείαστα, 3,6 δισεκατομμύρια του περσινού καλοκαιριού και τα ενδεχόμενα άλλα 3,6 δισεκατομμύρια της πιθανής αστοχίας αυτού του προγράμματος, τα 12 δηλαδή δισεκατομμύρια που μέχρι τώρα φορτώ</w:t>
      </w:r>
      <w:r>
        <w:rPr>
          <w:rFonts w:eastAsia="Times New Roman"/>
          <w:szCs w:val="24"/>
        </w:rPr>
        <w:t xml:space="preserve">νετε τον ελληνικό λαό, είναι το τίμημα αυτής της καθυστερημένης διάβασης του δικού σας θλιβερού Ρουβίκωνα. </w:t>
      </w:r>
    </w:p>
    <w:p w14:paraId="10B0CFC8" w14:textId="77777777" w:rsidR="009F6C17" w:rsidRDefault="003C1E98">
      <w:pPr>
        <w:spacing w:line="600" w:lineRule="auto"/>
        <w:ind w:firstLine="720"/>
        <w:jc w:val="both"/>
        <w:rPr>
          <w:rFonts w:eastAsia="Times New Roman"/>
          <w:szCs w:val="24"/>
        </w:rPr>
      </w:pPr>
      <w:r>
        <w:rPr>
          <w:rFonts w:eastAsia="Times New Roman"/>
          <w:szCs w:val="24"/>
        </w:rPr>
        <w:t>Τ</w:t>
      </w:r>
      <w:r>
        <w:rPr>
          <w:rFonts w:eastAsia="Times New Roman"/>
          <w:szCs w:val="24"/>
        </w:rPr>
        <w:t>ώρα που η πραγματικότητα αναλαμβάνει και επί των ημερών σας τα ηνία για μια ακόμη φορά, θλιβεροί και συκοφάντες και επιθετικοί έναντι του παρελθόντ</w:t>
      </w:r>
      <w:r>
        <w:rPr>
          <w:rFonts w:eastAsia="Times New Roman"/>
          <w:szCs w:val="24"/>
        </w:rPr>
        <w:t xml:space="preserve">ος, προσπαθείτε να εξωραΐσετε την εικόνα. Δεν εξωραΐζεται η εικόνα, γιατί παντού σε όλη τη γη, σε όλες τις πολιτικές αναμετρήσεις, εκεί όπου απέτυχε η πειστικότητα, το λόγο είχε πάντα η </w:t>
      </w:r>
      <w:r>
        <w:rPr>
          <w:rFonts w:eastAsia="Times New Roman"/>
          <w:szCs w:val="24"/>
        </w:rPr>
        <w:t>εμπειρία!</w:t>
      </w:r>
      <w:r>
        <w:rPr>
          <w:rFonts w:eastAsia="Times New Roman"/>
          <w:szCs w:val="24"/>
        </w:rPr>
        <w:t xml:space="preserve"> </w:t>
      </w:r>
    </w:p>
    <w:p w14:paraId="10B0CFC9" w14:textId="77777777" w:rsidR="009F6C17" w:rsidRDefault="003C1E98">
      <w:pPr>
        <w:spacing w:line="600" w:lineRule="auto"/>
        <w:ind w:firstLine="720"/>
        <w:jc w:val="both"/>
        <w:rPr>
          <w:rFonts w:eastAsia="Times New Roman"/>
          <w:szCs w:val="24"/>
        </w:rPr>
      </w:pPr>
      <w:r>
        <w:rPr>
          <w:rFonts w:eastAsia="Times New Roman"/>
          <w:szCs w:val="24"/>
        </w:rPr>
        <w:t>Έχετε μία συνήθεια να θεωρείτε –κι αυτό ίσως να παίζει ρόλο</w:t>
      </w:r>
      <w:r>
        <w:rPr>
          <w:rFonts w:eastAsia="Times New Roman"/>
          <w:szCs w:val="24"/>
        </w:rPr>
        <w:t xml:space="preserve"> στην ανάγκη να αυτοτονώνεται κανείς πολιτικά- ότι τα πάντα ξεκινούν από εσάς, ότι όλα χωρίζουν εσάς από το παρελθόν και τώρα το παρελθόν μένει πίσω κι εσείς εκφράζετε το καινούργιο. Τα είπαν κι άλλοι, διαψεύστηκαν και παίρνετε σειρά σε αυτή τη θλιβερή ουρ</w:t>
      </w:r>
      <w:r>
        <w:rPr>
          <w:rFonts w:eastAsia="Times New Roman"/>
          <w:szCs w:val="24"/>
        </w:rPr>
        <w:t>ά των διαψεύσεων.</w:t>
      </w:r>
    </w:p>
    <w:p w14:paraId="10B0CFCA" w14:textId="77777777" w:rsidR="009F6C17" w:rsidRDefault="003C1E98">
      <w:pPr>
        <w:spacing w:line="600" w:lineRule="auto"/>
        <w:ind w:firstLine="720"/>
        <w:jc w:val="both"/>
        <w:rPr>
          <w:rFonts w:eastAsia="Times New Roman"/>
          <w:szCs w:val="24"/>
        </w:rPr>
      </w:pPr>
      <w:r>
        <w:rPr>
          <w:rFonts w:eastAsia="Times New Roman"/>
          <w:szCs w:val="24"/>
        </w:rPr>
        <w:t>Δεν είναι έτσι τα πράγματα. Για να θυμηθώ τον Παπαδιαμάντη που ανέφερε ο κ. Ξυδάκης</w:t>
      </w:r>
      <w:r>
        <w:rPr>
          <w:rFonts w:eastAsia="Times New Roman"/>
          <w:szCs w:val="24"/>
        </w:rPr>
        <w:t xml:space="preserve"> </w:t>
      </w:r>
      <w:r>
        <w:rPr>
          <w:rFonts w:eastAsia="Times New Roman"/>
          <w:szCs w:val="24"/>
        </w:rPr>
        <w:t>στο</w:t>
      </w:r>
      <w:r>
        <w:rPr>
          <w:rFonts w:eastAsia="Times New Roman"/>
          <w:szCs w:val="24"/>
        </w:rPr>
        <w:t>υ</w:t>
      </w:r>
      <w:r>
        <w:rPr>
          <w:rFonts w:eastAsia="Times New Roman"/>
          <w:szCs w:val="24"/>
        </w:rPr>
        <w:t>ς «</w:t>
      </w:r>
      <w:r>
        <w:rPr>
          <w:rFonts w:eastAsia="Times New Roman"/>
          <w:szCs w:val="24"/>
        </w:rPr>
        <w:t>Χ</w:t>
      </w:r>
      <w:r>
        <w:rPr>
          <w:rFonts w:eastAsia="Times New Roman"/>
          <w:szCs w:val="24"/>
        </w:rPr>
        <w:t>αλασο</w:t>
      </w:r>
      <w:r>
        <w:rPr>
          <w:rFonts w:eastAsia="Times New Roman"/>
          <w:szCs w:val="24"/>
        </w:rPr>
        <w:t>χώρηδες,</w:t>
      </w:r>
      <w:r>
        <w:rPr>
          <w:rFonts w:eastAsia="Times New Roman"/>
          <w:szCs w:val="24"/>
        </w:rPr>
        <w:t xml:space="preserve"> η χώρα κυβερνάτο από τον δοβλετισμό. Αυτόν τον δοβλετισμό ούτε η Νέα Δημοκρατία ούτε πριν από τη Νέα Δημοκρατία ούτε μετά από τη Νέα</w:t>
      </w:r>
      <w:r>
        <w:rPr>
          <w:rFonts w:eastAsia="Times New Roman"/>
          <w:szCs w:val="24"/>
        </w:rPr>
        <w:t xml:space="preserve"> Δημοκρατία δεν μπορέσαμε να τον νικήσουμε. Τον εκφράσαμε. </w:t>
      </w:r>
    </w:p>
    <w:p w14:paraId="10B0CFCB" w14:textId="77777777" w:rsidR="009F6C17" w:rsidRDefault="003C1E98">
      <w:pPr>
        <w:spacing w:line="600" w:lineRule="auto"/>
        <w:ind w:firstLine="720"/>
        <w:jc w:val="both"/>
        <w:rPr>
          <w:rFonts w:eastAsia="Times New Roman"/>
          <w:szCs w:val="24"/>
        </w:rPr>
      </w:pPr>
      <w:r>
        <w:rPr>
          <w:rFonts w:eastAsia="Times New Roman"/>
          <w:szCs w:val="24"/>
        </w:rPr>
        <w:t xml:space="preserve">Εσείς τον εκφράσατε ως εκλογική οπισθοφυλακή της Μεταπολίτευσης. Ωστόσο υπήρξατε ιδεολογική εμπροσθοφυλακή της Μεταπολίτευσης. Δεν ήσασταν παραπαίδια ή αποπαίδια του δοβλετισμού ή του πελατειακού </w:t>
      </w:r>
      <w:r>
        <w:rPr>
          <w:rFonts w:eastAsia="Times New Roman"/>
          <w:szCs w:val="24"/>
        </w:rPr>
        <w:t xml:space="preserve">συστήματος. Ήσασταν τα χαϊδεμένα παιδιά του πελατειακού συστήματος </w:t>
      </w:r>
      <w:r>
        <w:rPr>
          <w:rFonts w:eastAsia="Times New Roman"/>
          <w:szCs w:val="24"/>
        </w:rPr>
        <w:t>κ</w:t>
      </w:r>
      <w:r>
        <w:rPr>
          <w:rFonts w:eastAsia="Times New Roman"/>
          <w:szCs w:val="24"/>
        </w:rPr>
        <w:t xml:space="preserve">αι ήσασταν και τα χαϊδεμένα παιδιά των λεγομένων «συστημικών» –τρομάρα τους!- μέσων ενημερώσεως, τα οποία σήμερα βδελύσσεστε και χαίρεστε που ταρακουνιούνται από </w:t>
      </w:r>
      <w:r>
        <w:rPr>
          <w:rFonts w:eastAsia="Times New Roman"/>
          <w:szCs w:val="24"/>
        </w:rPr>
        <w:t xml:space="preserve">την </w:t>
      </w:r>
      <w:r>
        <w:rPr>
          <w:rFonts w:eastAsia="Times New Roman"/>
          <w:szCs w:val="24"/>
        </w:rPr>
        <w:t xml:space="preserve">οικονομική κρίση. </w:t>
      </w:r>
    </w:p>
    <w:p w14:paraId="10B0CFCC" w14:textId="77777777" w:rsidR="009F6C17" w:rsidRDefault="003C1E98">
      <w:pPr>
        <w:spacing w:line="600" w:lineRule="auto"/>
        <w:ind w:firstLine="720"/>
        <w:jc w:val="both"/>
        <w:rPr>
          <w:rFonts w:eastAsia="Times New Roman"/>
          <w:szCs w:val="24"/>
        </w:rPr>
      </w:pPr>
      <w:r>
        <w:rPr>
          <w:rFonts w:eastAsia="Times New Roman"/>
          <w:szCs w:val="24"/>
        </w:rPr>
        <w:t xml:space="preserve">Τα </w:t>
      </w:r>
      <w:r>
        <w:rPr>
          <w:rFonts w:eastAsia="Times New Roman"/>
          <w:szCs w:val="24"/>
        </w:rPr>
        <w:t>μέσα ενημέρωσης αυτά, επί τριάντα χρόνια -τα δήθεν συστημικά, δεν είχαμε σύστημα στην Ελλάδα, είχαμε ένα πελατειακό σύστημα και τίποτα άλλο- καλλιέργησαν τον λαϊκισμό, καλλιέργησαν την κολακεία των αδυναμιών του λαού, καλλιέργησαν την αίσθηση της παντοδυνα</w:t>
      </w:r>
      <w:r>
        <w:rPr>
          <w:rFonts w:eastAsia="Times New Roman"/>
          <w:szCs w:val="24"/>
        </w:rPr>
        <w:t>μίας των δικαιωμάτων και προετοίμασαν μία κοινή γνώμη</w:t>
      </w:r>
      <w:r>
        <w:rPr>
          <w:rFonts w:eastAsia="Times New Roman"/>
          <w:szCs w:val="24"/>
        </w:rPr>
        <w:t>,</w:t>
      </w:r>
      <w:r>
        <w:rPr>
          <w:rFonts w:eastAsia="Times New Roman"/>
          <w:szCs w:val="24"/>
        </w:rPr>
        <w:t xml:space="preserve"> να πέσει δορ</w:t>
      </w:r>
      <w:r>
        <w:rPr>
          <w:rFonts w:eastAsia="Times New Roman"/>
          <w:szCs w:val="24"/>
        </w:rPr>
        <w:t>υ</w:t>
      </w:r>
      <w:r>
        <w:rPr>
          <w:rFonts w:eastAsia="Times New Roman"/>
          <w:szCs w:val="24"/>
        </w:rPr>
        <w:t xml:space="preserve">άλωτη και αιχμάλωτη στη «γοητεία» του κάθε ΣΥΡΙΖΑ. </w:t>
      </w:r>
    </w:p>
    <w:p w14:paraId="10B0CFCD" w14:textId="77777777" w:rsidR="009F6C17" w:rsidRDefault="003C1E98">
      <w:pPr>
        <w:spacing w:line="600" w:lineRule="auto"/>
        <w:ind w:firstLine="720"/>
        <w:jc w:val="both"/>
        <w:rPr>
          <w:rFonts w:eastAsia="Times New Roman"/>
          <w:szCs w:val="24"/>
        </w:rPr>
      </w:pPr>
      <w:r>
        <w:rPr>
          <w:rFonts w:eastAsia="Times New Roman"/>
          <w:szCs w:val="24"/>
        </w:rPr>
        <w:t xml:space="preserve">Ο μεγάλος σας σύμμαχος είναι τα συστημικά δήθεν μέσα ενημέρωσης, τα οποία επί δεκαετίες βομβάρδιζαν τον ελληνικό λαό με λαϊκισμό </w:t>
      </w:r>
      <w:r>
        <w:rPr>
          <w:rFonts w:eastAsia="Times New Roman"/>
          <w:szCs w:val="24"/>
        </w:rPr>
        <w:t>αλλά</w:t>
      </w:r>
      <w:r>
        <w:rPr>
          <w:rFonts w:eastAsia="Times New Roman"/>
          <w:szCs w:val="24"/>
        </w:rPr>
        <w:t xml:space="preserve"> συνεκρατείτο ο ελληνικός λαός και δεν ψήφιζε τον ΣΥΡΙΖΑ, ο οποίος δεν είναι κάτι καινούργιο.</w:t>
      </w:r>
    </w:p>
    <w:p w14:paraId="10B0CFCE" w14:textId="77777777" w:rsidR="009F6C17" w:rsidRDefault="003C1E98">
      <w:pPr>
        <w:spacing w:line="600" w:lineRule="auto"/>
        <w:ind w:firstLine="720"/>
        <w:jc w:val="both"/>
        <w:rPr>
          <w:rFonts w:eastAsia="Times New Roman"/>
          <w:szCs w:val="24"/>
        </w:rPr>
      </w:pPr>
      <w:r>
        <w:rPr>
          <w:rFonts w:eastAsia="Times New Roman"/>
          <w:szCs w:val="24"/>
        </w:rPr>
        <w:t>Το ότι ήσασταν αποδοκιμασμένοι επί δεκαετίες από τον ελληνικό λαό</w:t>
      </w:r>
      <w:r>
        <w:rPr>
          <w:rFonts w:eastAsia="Times New Roman"/>
          <w:szCs w:val="24"/>
        </w:rPr>
        <w:t>,</w:t>
      </w:r>
      <w:r>
        <w:rPr>
          <w:rFonts w:eastAsia="Times New Roman"/>
          <w:szCs w:val="24"/>
        </w:rPr>
        <w:t xml:space="preserve"> δεν σας κάνει κάτι καινούρ</w:t>
      </w:r>
      <w:r>
        <w:rPr>
          <w:rFonts w:eastAsia="Times New Roman"/>
          <w:szCs w:val="24"/>
        </w:rPr>
        <w:t>γ</w:t>
      </w:r>
      <w:r>
        <w:rPr>
          <w:rFonts w:eastAsia="Times New Roman"/>
          <w:szCs w:val="24"/>
        </w:rPr>
        <w:t>ιο. Σας κάνει κάτι παλιό και δοκιμασμένο. Επί έξι εκλογικές αναμετρή</w:t>
      </w:r>
      <w:r>
        <w:rPr>
          <w:rFonts w:eastAsia="Times New Roman"/>
          <w:szCs w:val="24"/>
        </w:rPr>
        <w:t>σεις ο ελληνικός λαός –για τον οποίο ο Πρωθυπουργός λέει, και περιέργως συμφωνώ σε αυτό ότι δεν τρώει κουτόχορτο- σας έδινε 3% και 4%. Γιατί ο λαός το έκανε αυτό; Προφανώς, γιατί δεν τρώει κουτόχορτο.</w:t>
      </w:r>
    </w:p>
    <w:p w14:paraId="10B0CFCF" w14:textId="77777777" w:rsidR="009F6C17" w:rsidRDefault="003C1E98">
      <w:pPr>
        <w:spacing w:line="600" w:lineRule="auto"/>
        <w:ind w:firstLine="720"/>
        <w:jc w:val="both"/>
        <w:rPr>
          <w:rFonts w:eastAsia="Times New Roman"/>
          <w:szCs w:val="24"/>
        </w:rPr>
      </w:pPr>
      <w:r>
        <w:rPr>
          <w:rFonts w:eastAsia="Times New Roman"/>
          <w:szCs w:val="24"/>
        </w:rPr>
        <w:t xml:space="preserve">Ο ελληνικός λαός, όμως, δοκιμάστηκε, πέρασε κακουχίες. </w:t>
      </w:r>
      <w:r>
        <w:rPr>
          <w:rFonts w:eastAsia="Times New Roman"/>
          <w:szCs w:val="24"/>
        </w:rPr>
        <w:t>Το γκρέμισμα του πελατειακού συστήματος έφερε και το γκρέμισμα της χώρας. Δεν έπεσε ένα οικονομικό μοντέλο που απέτυχε. Έπεσε ο δοβλετισμός</w:t>
      </w:r>
      <w:r>
        <w:rPr>
          <w:rFonts w:eastAsia="Times New Roman"/>
          <w:szCs w:val="24"/>
        </w:rPr>
        <w:t>,</w:t>
      </w:r>
      <w:r>
        <w:rPr>
          <w:rFonts w:eastAsia="Times New Roman"/>
          <w:szCs w:val="24"/>
        </w:rPr>
        <w:t xml:space="preserve"> που κράτησε στην Ελλάδα επί διακόσια χρόνια. Έπεσε ο δοβλετισμός, με τον οποίο κανείς μας δεν τόλμησε να αναμετρηθε</w:t>
      </w:r>
      <w:r>
        <w:rPr>
          <w:rFonts w:eastAsia="Times New Roman"/>
          <w:szCs w:val="24"/>
        </w:rPr>
        <w:t xml:space="preserve">ί. Όλοι τον εκπροσωπήσαμε </w:t>
      </w:r>
      <w:r>
        <w:rPr>
          <w:rFonts w:eastAsia="Times New Roman"/>
          <w:szCs w:val="24"/>
        </w:rPr>
        <w:t>κ</w:t>
      </w:r>
      <w:r>
        <w:rPr>
          <w:rFonts w:eastAsia="Times New Roman"/>
          <w:szCs w:val="24"/>
        </w:rPr>
        <w:t>αι ο ομιλών τον εκπροσώπησε.</w:t>
      </w:r>
    </w:p>
    <w:p w14:paraId="10B0CFD0" w14:textId="77777777" w:rsidR="009F6C17" w:rsidRDefault="003C1E98">
      <w:pPr>
        <w:spacing w:line="600" w:lineRule="auto"/>
        <w:ind w:firstLine="720"/>
        <w:jc w:val="both"/>
        <w:rPr>
          <w:rFonts w:eastAsia="Times New Roman"/>
          <w:szCs w:val="24"/>
        </w:rPr>
      </w:pPr>
      <w:r>
        <w:rPr>
          <w:rFonts w:eastAsia="Times New Roman"/>
          <w:szCs w:val="24"/>
        </w:rPr>
        <w:t>Όμως ξέρετε ποια είναι η διαφορά μας; Εμείς μετά τη χρεοκοπία της χώρας ταρακουνηθήκαμε και αναλάβαμε τις ευθύνες μας και αγνοήσαμε το κόστος. Εσείς αντιμετωπίσατε τη χρεοκοπία της χώρας</w:t>
      </w:r>
      <w:r>
        <w:rPr>
          <w:rFonts w:eastAsia="Times New Roman"/>
          <w:szCs w:val="24"/>
        </w:rPr>
        <w:t>,</w:t>
      </w:r>
      <w:r>
        <w:rPr>
          <w:rFonts w:eastAsia="Times New Roman"/>
          <w:szCs w:val="24"/>
        </w:rPr>
        <w:t xml:space="preserve"> σαν μια μονα</w:t>
      </w:r>
      <w:r>
        <w:rPr>
          <w:rFonts w:eastAsia="Times New Roman"/>
          <w:szCs w:val="24"/>
        </w:rPr>
        <w:t>δική ευκαιρία εκμεταλλευόμενοι τον θυμό, την πίκρα και την κακουχία των Ελλήνων</w:t>
      </w:r>
      <w:r>
        <w:rPr>
          <w:rFonts w:eastAsia="Times New Roman"/>
          <w:szCs w:val="24"/>
        </w:rPr>
        <w:t>,</w:t>
      </w:r>
      <w:r>
        <w:rPr>
          <w:rFonts w:eastAsia="Times New Roman"/>
          <w:szCs w:val="24"/>
        </w:rPr>
        <w:t xml:space="preserve"> για να αναστηθείτε πολιτικά από τις στάχτες, στις οποίες σας είχε καταδικάσει ο λαός, που δεν έτρωγε κουτόχορτο όταν παίρνατε 4%. Αυτή είναι η διαφορά μας!</w:t>
      </w:r>
    </w:p>
    <w:p w14:paraId="10B0CFD1" w14:textId="77777777" w:rsidR="009F6C17" w:rsidRDefault="003C1E9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Μ</w:t>
      </w:r>
      <w:r>
        <w:rPr>
          <w:rFonts w:eastAsia="Times New Roman"/>
          <w:szCs w:val="24"/>
        </w:rPr>
        <w:t>πράβο, Κώστα!</w:t>
      </w:r>
    </w:p>
    <w:p w14:paraId="10B0CFD2"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B0CFD3" w14:textId="77777777" w:rsidR="009F6C17" w:rsidRDefault="003C1E98">
      <w:pPr>
        <w:spacing w:line="600" w:lineRule="auto"/>
        <w:ind w:firstLine="720"/>
        <w:jc w:val="both"/>
        <w:rPr>
          <w:rFonts w:eastAsia="Times New Roman" w:cs="Times New Roman"/>
          <w:szCs w:val="24"/>
        </w:rPr>
      </w:pPr>
      <w:r>
        <w:rPr>
          <w:rFonts w:eastAsia="Times New Roman"/>
          <w:b/>
          <w:szCs w:val="24"/>
        </w:rPr>
        <w:t>ΚΩΝΣΤΑΝΤΙΝΟΣ ΤΑΣΟΥΛΑΣ:</w:t>
      </w:r>
      <w:r>
        <w:rPr>
          <w:rFonts w:eastAsia="Times New Roman"/>
          <w:szCs w:val="24"/>
        </w:rPr>
        <w:t xml:space="preserve"> </w:t>
      </w:r>
      <w:r>
        <w:rPr>
          <w:rFonts w:eastAsia="Times New Roman" w:cs="Times New Roman"/>
          <w:szCs w:val="24"/>
        </w:rPr>
        <w:t>Εμείς αναλάβαμε τις ευθύνες μας μετά τη χρεοκοπία της χώρας αργά, αλλά το κάναμε, ενώ εσείς ως κύκνειο άσμα της Μεταπολίτευσης φέρεστε σαν τίποτε να μη</w:t>
      </w:r>
      <w:r>
        <w:rPr>
          <w:rFonts w:eastAsia="Times New Roman" w:cs="Times New Roman"/>
          <w:szCs w:val="24"/>
        </w:rPr>
        <w:t xml:space="preserve"> λησμονήσατε, σαν τίποτε να μην άλλαξε. </w:t>
      </w:r>
    </w:p>
    <w:p w14:paraId="10B0CFD4" w14:textId="77777777" w:rsidR="009F6C17" w:rsidRDefault="003C1E98">
      <w:pPr>
        <w:spacing w:line="600" w:lineRule="auto"/>
        <w:ind w:firstLine="720"/>
        <w:jc w:val="both"/>
        <w:rPr>
          <w:rFonts w:eastAsia="Times New Roman"/>
          <w:szCs w:val="24"/>
        </w:rPr>
      </w:pPr>
      <w:r>
        <w:rPr>
          <w:rFonts w:eastAsia="Times New Roman" w:cs="Times New Roman"/>
          <w:szCs w:val="24"/>
        </w:rPr>
        <w:t>Σ</w:t>
      </w:r>
      <w:r>
        <w:rPr>
          <w:rFonts w:eastAsia="Times New Roman" w:cs="Times New Roman"/>
          <w:szCs w:val="24"/>
        </w:rPr>
        <w:t>ήμερα μέσα από τα οικονομικά ερείπια της χώρας -τα οποία επιδεινώσατε τη στιγμή που η χώρα ήταν έτοιμη, χάρη στις θυσίες των Ελλήνων, να κάνει το βήμα προς την έξοδο από την κρίση- αισθάνεστε ότι μπορείτε να επαίρε</w:t>
      </w:r>
      <w:r>
        <w:rPr>
          <w:rFonts w:eastAsia="Times New Roman" w:cs="Times New Roman"/>
          <w:szCs w:val="24"/>
        </w:rPr>
        <w:t xml:space="preserve">στε πως εκπροσωπείτε κάτι νέο. Φέρατε πίσω τη χώρα. Το τίμημα είναι βαρύ. Η πραγματικότητα θα μιλήσει. Δεν θα μιλήσω εγώ. </w:t>
      </w:r>
    </w:p>
    <w:p w14:paraId="10B0CFD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Ξέρω ότι αυτή τη στιγμή ο ελληνικός λαός μέσα στην απάθεια, στην αίσθηση ματαιότητας, στην πίκρα, στην αποχή, δεν προσέχει πολύ αυτά </w:t>
      </w:r>
      <w:r>
        <w:rPr>
          <w:rFonts w:eastAsia="Times New Roman" w:cs="Times New Roman"/>
          <w:szCs w:val="24"/>
        </w:rPr>
        <w:t xml:space="preserve">που λέμε. </w:t>
      </w:r>
      <w:r>
        <w:rPr>
          <w:rFonts w:eastAsia="Times New Roman" w:cs="Times New Roman"/>
          <w:szCs w:val="24"/>
        </w:rPr>
        <w:t>Ε</w:t>
      </w:r>
      <w:r>
        <w:rPr>
          <w:rFonts w:eastAsia="Times New Roman" w:cs="Times New Roman"/>
          <w:szCs w:val="24"/>
        </w:rPr>
        <w:t xml:space="preserve">παναλαμβάνω ότι όταν η πειστικότητα δεν </w:t>
      </w:r>
      <w:r>
        <w:rPr>
          <w:rFonts w:eastAsia="Times New Roman" w:cs="Times New Roman"/>
          <w:szCs w:val="24"/>
        </w:rPr>
        <w:t>αρκ</w:t>
      </w:r>
      <w:r>
        <w:rPr>
          <w:rFonts w:eastAsia="Times New Roman" w:cs="Times New Roman"/>
          <w:szCs w:val="24"/>
        </w:rPr>
        <w:t>ε</w:t>
      </w:r>
      <w:r>
        <w:rPr>
          <w:rFonts w:eastAsia="Times New Roman" w:cs="Times New Roman"/>
          <w:szCs w:val="24"/>
        </w:rPr>
        <w:t>ί</w:t>
      </w:r>
      <w:r>
        <w:rPr>
          <w:rFonts w:eastAsia="Times New Roman" w:cs="Times New Roman"/>
          <w:szCs w:val="24"/>
        </w:rPr>
        <w:t xml:space="preserve">, η </w:t>
      </w:r>
      <w:r>
        <w:rPr>
          <w:rFonts w:eastAsia="Times New Roman" w:cs="Times New Roman"/>
          <w:szCs w:val="24"/>
        </w:rPr>
        <w:t>εμπειρία</w:t>
      </w:r>
      <w:r>
        <w:rPr>
          <w:rFonts w:eastAsia="Times New Roman" w:cs="Times New Roman"/>
          <w:szCs w:val="24"/>
        </w:rPr>
        <w:t xml:space="preserve"> θα είναι αμείλικτη για όλους μας. </w:t>
      </w:r>
      <w:r>
        <w:rPr>
          <w:rFonts w:eastAsia="Times New Roman" w:cs="Times New Roman"/>
          <w:szCs w:val="24"/>
        </w:rPr>
        <w:t xml:space="preserve">Προφανώς </w:t>
      </w:r>
      <w:r>
        <w:rPr>
          <w:rFonts w:eastAsia="Times New Roman" w:cs="Times New Roman"/>
          <w:szCs w:val="24"/>
        </w:rPr>
        <w:t>τώρα που διαβήκατε τον Ρουβίκωνα, έρχεται αυτή η ώρα και για εσάς.</w:t>
      </w:r>
    </w:p>
    <w:p w14:paraId="10B0CFD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Τελειώνω, λέγοντας ότι ο Υπουργός Εθνικής Αμύνης σήμερα σε συνέντευξή του στη</w:t>
      </w:r>
      <w:r>
        <w:rPr>
          <w:rFonts w:eastAsia="Times New Roman" w:cs="Times New Roman"/>
          <w:szCs w:val="24"/>
        </w:rPr>
        <w:t xml:space="preserve">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χαρακτηρίζει αστείες προκλητικότητες τη συμπεριφορά της Τουρκίας. Δεν είναι αστείες προκλητικότητες. Θα ήταν αστεία, εάν δεν ήταν τραγική η αμεριμνησία του.</w:t>
      </w:r>
    </w:p>
    <w:p w14:paraId="10B0CFD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Η Ελλάδα αντιμετωπίζει άλλης τάξεως προκλητικότητα τον τελευταίο καιρό από την Τουρ</w:t>
      </w:r>
      <w:r>
        <w:rPr>
          <w:rFonts w:eastAsia="Times New Roman" w:cs="Times New Roman"/>
          <w:szCs w:val="24"/>
        </w:rPr>
        <w:t>κία. Η Τουρκία δεν αμφισβητεί πλέον τα κυριαρχικά μας δικαιώματα. Η Τουρκία επιβεβαιώνει τις δικές της παράλογες, ανιστόρητες αλλά δυστυχώς υπαρκτές κυριαρχικές της βλέψεις έναντι της Ελλάδος.</w:t>
      </w:r>
    </w:p>
    <w:p w14:paraId="10B0CFD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w:t>
      </w:r>
      <w:r>
        <w:rPr>
          <w:rFonts w:eastAsia="Times New Roman" w:cs="Times New Roman"/>
          <w:szCs w:val="24"/>
        </w:rPr>
        <w:t>του κυρίου Βουλευτή)</w:t>
      </w:r>
    </w:p>
    <w:p w14:paraId="10B0CFD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 ότι αμφισβητεί δεκαεπτά κατοικημένα νησιά, το ότι αυτή τη στιγμή τα τουρκικά ελικόπτερα πετάνε πενήντα μέτρα πάνω από κατοικημένα νησιά, πρέπει να μας ανησυχήσει και να μας στεναχωρήσει όλους. Δεν είναι θέμα να τα βάλω εγώ με εσάς ή</w:t>
      </w:r>
      <w:r>
        <w:rPr>
          <w:rFonts w:eastAsia="Times New Roman" w:cs="Times New Roman"/>
          <w:szCs w:val="24"/>
        </w:rPr>
        <w:t xml:space="preserve"> εσείς να πείτε ότι είναι αστεία αυτή η προκλητικότητα. </w:t>
      </w:r>
    </w:p>
    <w:p w14:paraId="10B0CFD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Θυμίζω –και τελειώνω, κύριε Πρόεδρε- ότι όταν η Ελλάδα βρισκόταν σε δύσκολη θέση, η Τουρκία επωφελείτο. Το 1942, σε περίοδο τριπλής κατοχής, η Τουρκία κήρυξε επιστράτευση των κατοίκων της Κωνσταντινουπόλεως για να τους πάρει από τις δουλειές τους και επέβα</w:t>
      </w:r>
      <w:r>
        <w:rPr>
          <w:rFonts w:eastAsia="Times New Roman" w:cs="Times New Roman"/>
          <w:szCs w:val="24"/>
        </w:rPr>
        <w:t xml:space="preserve">λε το βαρλίκι, τον </w:t>
      </w:r>
      <w:r>
        <w:rPr>
          <w:rFonts w:eastAsia="Times New Roman" w:cs="Times New Roman"/>
          <w:szCs w:val="24"/>
        </w:rPr>
        <w:t>έκτακτο βαρύ</w:t>
      </w:r>
      <w:r>
        <w:rPr>
          <w:rFonts w:eastAsia="Times New Roman" w:cs="Times New Roman"/>
          <w:szCs w:val="24"/>
        </w:rPr>
        <w:t xml:space="preserve"> φόρο επί της περιουσίας. Το 1955</w:t>
      </w:r>
      <w:r>
        <w:rPr>
          <w:rFonts w:eastAsia="Times New Roman" w:cs="Times New Roman"/>
          <w:szCs w:val="24"/>
        </w:rPr>
        <w:t>,</w:t>
      </w:r>
      <w:r>
        <w:rPr>
          <w:rFonts w:eastAsia="Times New Roman" w:cs="Times New Roman"/>
          <w:szCs w:val="24"/>
        </w:rPr>
        <w:t xml:space="preserve"> όταν ο Στρατάρχης Παπάγος ήταν έτοιμος να πεθάνει και η χώρα πρακτικά δεν είχε Πρωθυπουργό, έγιναν τα Σεπτεμβριανά στην Κωνσταντινούπολη. </w:t>
      </w:r>
    </w:p>
    <w:p w14:paraId="10B0CFDB" w14:textId="77777777" w:rsidR="009F6C17" w:rsidRDefault="003C1E98">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Ολοκληρώνετε, όμω</w:t>
      </w:r>
      <w:r>
        <w:rPr>
          <w:rFonts w:eastAsia="Times New Roman"/>
          <w:bCs/>
          <w:szCs w:val="24"/>
        </w:rPr>
        <w:t>ς, τη σκέψη σας, εάν έχετε την καλοσύνη.</w:t>
      </w:r>
    </w:p>
    <w:p w14:paraId="10B0CFDC"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0B0CFDD" w14:textId="77777777" w:rsidR="009F6C17" w:rsidRDefault="003C1E98">
      <w:pPr>
        <w:spacing w:line="600" w:lineRule="auto"/>
        <w:ind w:firstLine="720"/>
        <w:jc w:val="both"/>
        <w:rPr>
          <w:rFonts w:eastAsia="Times New Roman" w:cs="Times New Roman"/>
          <w:szCs w:val="24"/>
        </w:rPr>
      </w:pPr>
      <w:r>
        <w:rPr>
          <w:rFonts w:eastAsia="Times New Roman"/>
          <w:b/>
          <w:szCs w:val="24"/>
        </w:rPr>
        <w:t>ΚΩΝΣΤΑΝΤΙΝΟΣ ΤΑΣΟΥΛΑΣ:</w:t>
      </w:r>
      <w:r>
        <w:rPr>
          <w:rFonts w:eastAsia="Times New Roman"/>
          <w:szCs w:val="24"/>
        </w:rPr>
        <w:t xml:space="preserve"> </w:t>
      </w:r>
      <w:r>
        <w:rPr>
          <w:rFonts w:eastAsia="Times New Roman" w:cs="Times New Roman"/>
          <w:szCs w:val="24"/>
        </w:rPr>
        <w:t>Ακούστε αυτά είναι σοβαρά. Δεν είναι λόγια ΣΥΡΙΖΑ και αριστερές μπούρδες!</w:t>
      </w:r>
    </w:p>
    <w:p w14:paraId="10B0CFDE" w14:textId="77777777" w:rsidR="009F6C17" w:rsidRDefault="003C1E98">
      <w:pPr>
        <w:spacing w:line="600" w:lineRule="auto"/>
        <w:ind w:firstLine="720"/>
        <w:jc w:val="both"/>
        <w:rPr>
          <w:rFonts w:eastAsia="Times New Roman" w:cs="Times New Roman"/>
          <w:szCs w:val="24"/>
        </w:rPr>
      </w:pPr>
      <w:r>
        <w:rPr>
          <w:rFonts w:eastAsia="Times New Roman"/>
          <w:b/>
          <w:szCs w:val="24"/>
        </w:rPr>
        <w:t>ΝΙΚΟΛΑΟΣ ΠΑΠΑΔΟΠΟΥΛΟΣ:</w:t>
      </w:r>
      <w:r>
        <w:rPr>
          <w:rFonts w:eastAsia="Times New Roman"/>
          <w:szCs w:val="24"/>
        </w:rPr>
        <w:t xml:space="preserve"> Σοβαρά τα λέτε αυτά;</w:t>
      </w:r>
    </w:p>
    <w:p w14:paraId="10B0CFDF" w14:textId="77777777" w:rsidR="009F6C17" w:rsidRDefault="003C1E98">
      <w:pPr>
        <w:spacing w:line="600" w:lineRule="auto"/>
        <w:ind w:firstLine="720"/>
        <w:jc w:val="both"/>
        <w:rPr>
          <w:rFonts w:eastAsia="Times New Roman" w:cs="Times New Roman"/>
          <w:szCs w:val="24"/>
        </w:rPr>
      </w:pPr>
      <w:r>
        <w:rPr>
          <w:rFonts w:eastAsia="Times New Roman"/>
          <w:b/>
          <w:szCs w:val="24"/>
        </w:rPr>
        <w:t>ΚΩΝΣΤΑΝΤΙΝΟΣ ΤΑΣΟΥΛΑΣ:</w:t>
      </w:r>
      <w:r>
        <w:rPr>
          <w:rFonts w:eastAsia="Times New Roman"/>
          <w:szCs w:val="24"/>
        </w:rPr>
        <w:t xml:space="preserve"> </w:t>
      </w:r>
      <w:r>
        <w:rPr>
          <w:rFonts w:eastAsia="Times New Roman" w:cs="Times New Roman"/>
          <w:szCs w:val="24"/>
        </w:rPr>
        <w:t>Το 1974</w:t>
      </w:r>
      <w:r>
        <w:rPr>
          <w:rFonts w:eastAsia="Times New Roman" w:cs="Times New Roman"/>
          <w:szCs w:val="24"/>
        </w:rPr>
        <w:t>,</w:t>
      </w:r>
      <w:r>
        <w:rPr>
          <w:rFonts w:eastAsia="Times New Roman" w:cs="Times New Roman"/>
          <w:szCs w:val="24"/>
        </w:rPr>
        <w:t xml:space="preserve"> όταν η χώρα ήταν δι</w:t>
      </w:r>
      <w:r>
        <w:rPr>
          <w:rFonts w:eastAsia="Times New Roman" w:cs="Times New Roman"/>
          <w:szCs w:val="24"/>
        </w:rPr>
        <w:t xml:space="preserve">πλωματικά απομονωμένη λόγω της δικτατορίας, έγινε η εισβολή και η κατάληψη του 40% στην Κύπρο. Τα Ίμια έγιναν </w:t>
      </w:r>
      <w:r>
        <w:rPr>
          <w:rFonts w:eastAsia="Times New Roman" w:cs="Times New Roman"/>
          <w:szCs w:val="24"/>
        </w:rPr>
        <w:t>το 1996</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όταν περάσαμε μία φάση όπου η Ελλάδα ήταν πάλι αδύναμη. Είχαμε άρρωστο και εν συνεχεία νεκρό Πρωθυπουργό και αργότερα αλλαγή</w:t>
      </w:r>
      <w:r>
        <w:rPr>
          <w:rFonts w:eastAsia="Times New Roman" w:cs="Times New Roman"/>
          <w:szCs w:val="24"/>
        </w:rPr>
        <w:t xml:space="preserve"> στην πρωθυπο</w:t>
      </w:r>
      <w:r>
        <w:rPr>
          <w:rFonts w:eastAsia="Times New Roman" w:cs="Times New Roman"/>
          <w:szCs w:val="24"/>
        </w:rPr>
        <w:t>υργία.</w:t>
      </w:r>
      <w:r>
        <w:rPr>
          <w:rFonts w:eastAsia="Times New Roman" w:cs="Times New Roman"/>
          <w:szCs w:val="24"/>
        </w:rPr>
        <w:t xml:space="preserve"> </w:t>
      </w:r>
    </w:p>
    <w:p w14:paraId="10B0CFE0" w14:textId="77777777" w:rsidR="009F6C17" w:rsidRDefault="003C1E98">
      <w:pPr>
        <w:spacing w:line="600" w:lineRule="auto"/>
        <w:ind w:firstLine="720"/>
        <w:jc w:val="both"/>
        <w:rPr>
          <w:rFonts w:eastAsia="Times New Roman"/>
          <w:szCs w:val="24"/>
        </w:rPr>
      </w:pPr>
      <w:r>
        <w:rPr>
          <w:rFonts w:eastAsia="Times New Roman" w:cs="Times New Roman"/>
          <w:szCs w:val="24"/>
        </w:rPr>
        <w:t>Σήμερα η Ελλάδα κλυδωνίζεται, γιατί πέθανε το πελατειακό σύστημα και εσείς προσπαθείτε να το αναστήσετε μάταια.</w:t>
      </w:r>
    </w:p>
    <w:p w14:paraId="10B0CFE1" w14:textId="77777777" w:rsidR="009F6C17" w:rsidRDefault="003C1E98">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ΝΕΚΤΑΡΙΟΣ ΣΑΝΤΟΡΙΝΙΟΣ:</w:t>
      </w:r>
      <w:r>
        <w:rPr>
          <w:rFonts w:eastAsia="Times New Roman" w:cs="Times New Roman"/>
          <w:szCs w:val="24"/>
        </w:rPr>
        <w:t xml:space="preserve"> Τι λέει ο άνθρωπος;</w:t>
      </w:r>
    </w:p>
    <w:p w14:paraId="10B0CFE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Σήμερα πρέπει η ελληνική Κυβέρνηση να μη θεωρεί αστείες τις προκλήσει</w:t>
      </w:r>
      <w:r>
        <w:rPr>
          <w:rFonts w:eastAsia="Times New Roman" w:cs="Times New Roman"/>
          <w:szCs w:val="24"/>
        </w:rPr>
        <w:t>ς των Τούρκων.</w:t>
      </w:r>
    </w:p>
    <w:p w14:paraId="10B0CFE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κύριε Τασούλα.</w:t>
      </w:r>
    </w:p>
    <w:p w14:paraId="10B0CFE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Είναι πολύ σοβαρές και πρέπει να εξαντλήσετε όλες τις διπλωματικές και πολιτικές σας δυνατότητες</w:t>
      </w:r>
      <w:r>
        <w:rPr>
          <w:rFonts w:eastAsia="Times New Roman" w:cs="Times New Roman"/>
          <w:szCs w:val="24"/>
        </w:rPr>
        <w:t>,</w:t>
      </w:r>
      <w:r>
        <w:rPr>
          <w:rFonts w:eastAsia="Times New Roman" w:cs="Times New Roman"/>
          <w:szCs w:val="24"/>
        </w:rPr>
        <w:t xml:space="preserve"> για να μη βλάψετε και εκεί τη χώρα.</w:t>
      </w:r>
    </w:p>
    <w:p w14:paraId="10B0CFE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Καταψηφίζ</w:t>
      </w:r>
      <w:r>
        <w:rPr>
          <w:rFonts w:eastAsia="Times New Roman" w:cs="Times New Roman"/>
          <w:szCs w:val="24"/>
        </w:rPr>
        <w:t>ουμε το φορολογικό νομοσχέδιο αλλά σας αντικρίζουμε στην άλλη όχθη του πολιτικού σας Ρουβίκωνα και χαιρόμαστε που το κύκνειο άσμα της Μεταπολίτευσης που εκφράζετε, δεν θα είναι πάρα πολύ μακρύ, θα είναι σύντομο, για να μπορέσει η χώρα να αρχίσει μία νέα πο</w:t>
      </w:r>
      <w:r>
        <w:rPr>
          <w:rFonts w:eastAsia="Times New Roman" w:cs="Times New Roman"/>
          <w:szCs w:val="24"/>
        </w:rPr>
        <w:t>ρεία.</w:t>
      </w:r>
    </w:p>
    <w:p w14:paraId="10B0CFE6"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B0CFE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Τασούλα.</w:t>
      </w:r>
    </w:p>
    <w:p w14:paraId="10B0CFE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του Κομμουνιστικού Κόμματος Ελλάδας, κ. Αθανάσιος Βαρδαλής.</w:t>
      </w:r>
    </w:p>
    <w:p w14:paraId="10B0CFE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Κυρίες και κύριοι Βουλευτές, παίρνοντας αφορμή από τους δύο τελευταίους ομιλητές, θα έλεγα ότι είναι τουλάχιστον προκλητική για τους εργαζόμενους και τα λαϊκά στρώματα</w:t>
      </w:r>
      <w:r>
        <w:rPr>
          <w:rFonts w:eastAsia="Times New Roman" w:cs="Times New Roman"/>
          <w:szCs w:val="24"/>
        </w:rPr>
        <w:t>,</w:t>
      </w:r>
      <w:r>
        <w:rPr>
          <w:rFonts w:eastAsia="Times New Roman" w:cs="Times New Roman"/>
          <w:szCs w:val="24"/>
        </w:rPr>
        <w:t xml:space="preserve"> η αντιπαράθεση που εξελίσσεται για μια ακόμη φορά μέσα σε αυτήν την Αίθουσα, ανάμεσα σ</w:t>
      </w:r>
      <w:r>
        <w:rPr>
          <w:rFonts w:eastAsia="Times New Roman" w:cs="Times New Roman"/>
          <w:szCs w:val="24"/>
        </w:rPr>
        <w:t>την Κυβέρνηση από τη μια και το ΠΑΣΟΚ και τη Νέα Δημοκρατία από την άλλη για το ποιος έκανε και κάνει το μεγαλύτερο κακό στη χώρα και ιδιαίτερα στο ασφαλιστικό και το φορολογικό, που συζητάμε σήμερα.</w:t>
      </w:r>
    </w:p>
    <w:p w14:paraId="10B0CFE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Ξέρετε τι μου θυμίζετε; Μια γελοιογραφία που πρόσφατα δη</w:t>
      </w:r>
      <w:r>
        <w:rPr>
          <w:rFonts w:eastAsia="Times New Roman" w:cs="Times New Roman"/>
          <w:szCs w:val="24"/>
        </w:rPr>
        <w:t>μοσιεύτηκε</w:t>
      </w:r>
      <w:r>
        <w:rPr>
          <w:rFonts w:eastAsia="Times New Roman" w:cs="Times New Roman"/>
          <w:szCs w:val="24"/>
        </w:rPr>
        <w:t>,</w:t>
      </w:r>
      <w:r>
        <w:rPr>
          <w:rFonts w:eastAsia="Times New Roman" w:cs="Times New Roman"/>
          <w:szCs w:val="24"/>
        </w:rPr>
        <w:t xml:space="preserve"> που δείχνει τον εργαζόμενο στο χείλος του γκρεμού, τον ΣΥΡΙΖΑ από πάνω να του δίνει μια κλωτσιά και να γυρίζει πίσω και να λέει στο ΠΑΣΟΚ και τη Νέα Δημοκρατία «εσείς φταίτε γιατί τον φέρατε στο χείλος του γκρεμού»! Μια τέτοια αντιπαράθεση κάνε</w:t>
      </w:r>
      <w:r>
        <w:rPr>
          <w:rFonts w:eastAsia="Times New Roman" w:cs="Times New Roman"/>
          <w:szCs w:val="24"/>
        </w:rPr>
        <w:t>τε.</w:t>
      </w:r>
    </w:p>
    <w:p w14:paraId="10B0CFE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Ακούστε, κύριοι του ΣΥΡΙΖΑ, μπορεί να ρίχνετε μαύρο δάκρυ για τις έντεκα μειώσεις-περικοπές που έκαναν οι προηγούμενοι στις συντάξεις, μπορεί να ξεχνάτε τη μία που κάνατε εσείς τη δωδέκατη αλλά αυτό που κάνετε με το σχέδιο νόμου που συζητάμε τώρα</w:t>
      </w:r>
      <w:r>
        <w:rPr>
          <w:rFonts w:eastAsia="Times New Roman" w:cs="Times New Roman"/>
          <w:szCs w:val="24"/>
        </w:rPr>
        <w:t>,</w:t>
      </w:r>
      <w:r>
        <w:rPr>
          <w:rFonts w:eastAsia="Times New Roman" w:cs="Times New Roman"/>
          <w:szCs w:val="24"/>
        </w:rPr>
        <w:t xml:space="preserve"> είνα</w:t>
      </w:r>
      <w:r>
        <w:rPr>
          <w:rFonts w:eastAsia="Times New Roman" w:cs="Times New Roman"/>
          <w:szCs w:val="24"/>
        </w:rPr>
        <w:t xml:space="preserve">ι το πιο βάρβαρο. Τις νομιμοποιείτε όλες και προσθέτετε ακόμη μία παραπάνω. Αυτό κάνετε. </w:t>
      </w:r>
    </w:p>
    <w:p w14:paraId="10B0CFE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λέτε, δηλαδή, στην πράξη; Ό,τι έγινε, έγινε. Ό,τι κόπηκε, κόπηκε. Τσιμέντο να γίνει. Αυτό λέτε στους εργαζόμενους και στα λαϊκά στρώματα. Γίνατε μανούλες στην πολι</w:t>
      </w:r>
      <w:r>
        <w:rPr>
          <w:rFonts w:eastAsia="Times New Roman" w:cs="Times New Roman"/>
          <w:szCs w:val="24"/>
        </w:rPr>
        <w:t>τική εξαπάτηση. Γιατί οι μεν κάνουν ότι έχουν ξεχάσει το πώς έκαναν φτερά τα αποθεματικά και εσείς τα παραγράφετε. Φταίει, για παράδειγμα, όπως λέτε το παλιό πολιτικό σύστημα ή φταίει ο ένας χρόνος που κυβέρνησε ο ΣΥΡΙΖΑ, όπως λένε οι άλλοι; Είναι μεγάλο δ</w:t>
      </w:r>
      <w:r>
        <w:rPr>
          <w:rFonts w:eastAsia="Times New Roman" w:cs="Times New Roman"/>
          <w:szCs w:val="24"/>
        </w:rPr>
        <w:t>ίλημμα. Δεν ξέρουμε για Νόμπελ αλλά ίσως ένα βραβείο υποκριτικής θα μπορούσατε να το διεκδικήσετε και οι δυο σας με αξιώσεις.</w:t>
      </w:r>
    </w:p>
    <w:p w14:paraId="10B0CFE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για παράδειγμα, ποιοι μνημόνιο εφαρμόζουμε, το τρίτο που ψηφίσατε τελευταία ή και τα τρία μαζί εφαρμόζονται; Η αλήθεια είναι ότι και τα τρία εφαρμόζουμε. Γιατί; Γιατί κανένα μέτρο δεν πάρθηκε πίσω από τα προηγούμενα μνημόνια, από τα μνημόνια που ψήφισαν ο</w:t>
      </w:r>
      <w:r>
        <w:rPr>
          <w:rFonts w:eastAsia="Times New Roman" w:cs="Times New Roman"/>
          <w:szCs w:val="24"/>
        </w:rPr>
        <w:t xml:space="preserve">ι προηγούμενοι και που εσείς κάνετε κριτική. Όλα τα προηγούμενα τα εφαρμόζετε και εφαρμόζετε και αυτά που προβλέπονται στο τρίτο μνημόνιο. </w:t>
      </w:r>
    </w:p>
    <w:p w14:paraId="10B0CFE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Να γιατί η αντιπαράθεσή σας είναι κάλπικη. Ο ένας χτίζει</w:t>
      </w:r>
      <w:r>
        <w:rPr>
          <w:rFonts w:eastAsia="Times New Roman" w:cs="Times New Roman"/>
          <w:szCs w:val="24"/>
        </w:rPr>
        <w:t>,</w:t>
      </w:r>
      <w:r>
        <w:rPr>
          <w:rFonts w:eastAsia="Times New Roman" w:cs="Times New Roman"/>
          <w:szCs w:val="24"/>
        </w:rPr>
        <w:t xml:space="preserve"> πάνω στις βάσεις που έχει βάλει ο προηγούμενος, αυτό γίνετ</w:t>
      </w:r>
      <w:r>
        <w:rPr>
          <w:rFonts w:eastAsia="Times New Roman" w:cs="Times New Roman"/>
          <w:szCs w:val="24"/>
        </w:rPr>
        <w:t>αι στην πράξη. Γι’ αυτό μην ψάχνετε να βρείτε ποιο μνημόνιο από τα τρία έκανε το μεγαλύτερο κακό.</w:t>
      </w:r>
    </w:p>
    <w:p w14:paraId="10B0CFE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Αναφέρεστε όλοι στο καρκίνωμα των ελλειμμάτων που ανεβάζουν μάλιστα και το δημόσιο χρέος. Είστε υποκριτές. Ελλείμματα υπάρχουν ακριβώς</w:t>
      </w:r>
      <w:r>
        <w:rPr>
          <w:rFonts w:eastAsia="Times New Roman" w:cs="Times New Roman"/>
          <w:szCs w:val="24"/>
        </w:rPr>
        <w:t>,</w:t>
      </w:r>
      <w:r>
        <w:rPr>
          <w:rFonts w:eastAsia="Times New Roman" w:cs="Times New Roman"/>
          <w:szCs w:val="24"/>
        </w:rPr>
        <w:t xml:space="preserve"> γιατί στο άλλο άκρο υπ</w:t>
      </w:r>
      <w:r>
        <w:rPr>
          <w:rFonts w:eastAsia="Times New Roman" w:cs="Times New Roman"/>
          <w:szCs w:val="24"/>
        </w:rPr>
        <w:t xml:space="preserve">άρχει η κερδοφορία του κεφαλαίου, που τη στηρίζουν και οι προηγούμενες κυβερνήσεις με την πολιτική τους και η σημερινή. </w:t>
      </w:r>
    </w:p>
    <w:p w14:paraId="10B0CFF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Θέμα βεβαίως υπάρχει, αλλά γι’ αυτό δεν έχουν κα</w:t>
      </w:r>
      <w:r>
        <w:rPr>
          <w:rFonts w:eastAsia="Times New Roman" w:cs="Times New Roman"/>
          <w:szCs w:val="24"/>
        </w:rPr>
        <w:t>μ</w:t>
      </w:r>
      <w:r>
        <w:rPr>
          <w:rFonts w:eastAsia="Times New Roman" w:cs="Times New Roman"/>
          <w:szCs w:val="24"/>
        </w:rPr>
        <w:t>μία ευθύνη οι εργαζόμενοι και τα λαϊκά στρώματα της χώρας μας. Κρύβετε ότι τα ταμεία έ</w:t>
      </w:r>
      <w:r>
        <w:rPr>
          <w:rFonts w:eastAsia="Times New Roman" w:cs="Times New Roman"/>
          <w:szCs w:val="24"/>
        </w:rPr>
        <w:t>χασαν έσοδα λόγω της ανεργίας, της μαύρης εργασίας, των καθηλωμένων μισθών, από τη μη τήρηση των υποχρεώσεων του κράτους. Όλα τα κλεψιμαίικα και όλα αυτά είναι αποτελέσματα της πολιτικής όλων σας. Βεβαίως δεν έγιναν έτσι γενικώς και αορίστως. Στόχο είχαν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 στηρίξουν τη κερδοφορία του μεγάλου κεφαλαίου, γι’ αυτό πάρθηκαν αυτά τα μέτρα.</w:t>
      </w:r>
    </w:p>
    <w:p w14:paraId="10B0CFF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Απορρίπτουμε, επίσης, τα επιχειρήματα της Κυβέρνησης, που βεβαίως και οι προηγούμενοι τα ίδια χρησιμοποιούσαν ότι πρέπει να γίνουν αλλαγές</w:t>
      </w:r>
      <w:r>
        <w:rPr>
          <w:rFonts w:eastAsia="Times New Roman" w:cs="Times New Roman"/>
          <w:szCs w:val="24"/>
        </w:rPr>
        <w:t>,</w:t>
      </w:r>
      <w:r>
        <w:rPr>
          <w:rFonts w:eastAsia="Times New Roman" w:cs="Times New Roman"/>
          <w:szCs w:val="24"/>
        </w:rPr>
        <w:t xml:space="preserve"> ώστε να αρθούν οι αδικίες και οι </w:t>
      </w:r>
      <w:r>
        <w:rPr>
          <w:rFonts w:eastAsia="Times New Roman" w:cs="Times New Roman"/>
          <w:szCs w:val="24"/>
        </w:rPr>
        <w:t xml:space="preserve">ανισότητες στο σύστημα. </w:t>
      </w:r>
    </w:p>
    <w:p w14:paraId="10B0CFF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Υπουργέ, εάν το αίσθημα της κοινωνικής αδικίας ήταν το κίνητρό σας και όχι το πρόσχημα, τότε θα έπρεπε να πάρετε όντως μέτρα και να αναβαθμίσετε τη θέση και το ρόλο των εργατών και των εργατριών, των συνταξιούχων, με ρυθμίσει</w:t>
      </w:r>
      <w:r>
        <w:rPr>
          <w:rFonts w:eastAsia="Times New Roman" w:cs="Times New Roman"/>
          <w:szCs w:val="24"/>
        </w:rPr>
        <w:t>ς προς τα πάνω και όχι όπως κάνετε εσείς προς τα κάτω.</w:t>
      </w:r>
    </w:p>
    <w:p w14:paraId="10B0CFF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Λέτε χοντρά ψέματα, όταν υποστηρίζετε πως οι κύριες συντάξεις δεν μειώνονται. Πείτε μας, για παράδειγμα, τι γίνεται με τις συντάξεις στο </w:t>
      </w:r>
      <w:r>
        <w:rPr>
          <w:rFonts w:eastAsia="Times New Roman" w:cs="Times New Roman"/>
          <w:szCs w:val="24"/>
        </w:rPr>
        <w:t>δ</w:t>
      </w:r>
      <w:r>
        <w:rPr>
          <w:rFonts w:eastAsia="Times New Roman" w:cs="Times New Roman"/>
          <w:szCs w:val="24"/>
        </w:rPr>
        <w:t>ημόσιο. Διατηρείτε κατά γράμμα όλη την αντιασφαλιστική λογική τ</w:t>
      </w:r>
      <w:r>
        <w:rPr>
          <w:rFonts w:eastAsia="Times New Roman" w:cs="Times New Roman"/>
          <w:szCs w:val="24"/>
        </w:rPr>
        <w:t>ου προηγούμενου νόμου Λοβέρδου-Κουτρουμάνη σε ό,τι έχει να κάνει με τον υπολογισμό της σύνταξης. Δηλαδή σπάτε τη σύνταξη σε εθνική και ανταποδοτική. Χειροτερεύετε τον τρόπο υπολογισμού της ανταποδοτικής σύνταξης, που στο άθροισμά της με την εθνική καταλήγε</w:t>
      </w:r>
      <w:r>
        <w:rPr>
          <w:rFonts w:eastAsia="Times New Roman" w:cs="Times New Roman"/>
          <w:szCs w:val="24"/>
        </w:rPr>
        <w:t>ι σε ψίχουλα, πολύ λιγότερα απ’ αυτά που έδιναν και οι προηγούμενοι αντιασφαλιστικοί νόμοι.</w:t>
      </w:r>
    </w:p>
    <w:p w14:paraId="10B0CFF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Όλοι οι εργαζόμενοι στο </w:t>
      </w:r>
      <w:r>
        <w:rPr>
          <w:rFonts w:eastAsia="Times New Roman" w:cs="Times New Roman"/>
          <w:szCs w:val="24"/>
        </w:rPr>
        <w:t>δ</w:t>
      </w:r>
      <w:r>
        <w:rPr>
          <w:rFonts w:eastAsia="Times New Roman" w:cs="Times New Roman"/>
          <w:szCs w:val="24"/>
        </w:rPr>
        <w:t>ημόσιο που θα βγουν αύριο στη σύνταξη με σαράντα χρόνια υπηρεσίας</w:t>
      </w:r>
      <w:r>
        <w:rPr>
          <w:rFonts w:eastAsia="Times New Roman" w:cs="Times New Roman"/>
          <w:szCs w:val="24"/>
        </w:rPr>
        <w:t>,</w:t>
      </w:r>
      <w:r>
        <w:rPr>
          <w:rFonts w:eastAsia="Times New Roman" w:cs="Times New Roman"/>
          <w:szCs w:val="24"/>
        </w:rPr>
        <w:t xml:space="preserve"> θα έχουν μειώσεις από 29% στους ΥΕ μέχρι 35% στους ΠΕ. Είναι έτσι, κύριε</w:t>
      </w:r>
      <w:r>
        <w:rPr>
          <w:rFonts w:eastAsia="Times New Roman" w:cs="Times New Roman"/>
          <w:szCs w:val="24"/>
        </w:rPr>
        <w:t xml:space="preserve"> Υπουργέ, ή δεν έτσι; Γιατί όταν αναφέρεστε σε παραδείγματα, μιλάτε μόνο για ποσοστά αναπλήρωσης; Γιατί δεν φέρνετε ένα παράδειγμα</w:t>
      </w:r>
      <w:r>
        <w:rPr>
          <w:rFonts w:eastAsia="Times New Roman" w:cs="Times New Roman"/>
          <w:szCs w:val="24"/>
        </w:rPr>
        <w:t>,</w:t>
      </w:r>
      <w:r>
        <w:rPr>
          <w:rFonts w:eastAsia="Times New Roman" w:cs="Times New Roman"/>
          <w:szCs w:val="24"/>
        </w:rPr>
        <w:t xml:space="preserve"> που να λέει τι παίρνει σήμερα ο συνταξιούχος, αυτός που έβγαινε μέχρι σήμερα και τι θα πάρει αυτός που θα βγει αύριο; Ένα τέ</w:t>
      </w:r>
      <w:r>
        <w:rPr>
          <w:rFonts w:eastAsia="Times New Roman" w:cs="Times New Roman"/>
          <w:szCs w:val="24"/>
        </w:rPr>
        <w:t xml:space="preserve">τοιο παράδειγμα θέλουμε να φέρετε. </w:t>
      </w:r>
    </w:p>
    <w:p w14:paraId="10B0CFF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Δώσαμε. </w:t>
      </w:r>
    </w:p>
    <w:p w14:paraId="10B0CFF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Δεν δώσατε κανένα.</w:t>
      </w:r>
    </w:p>
    <w:p w14:paraId="10B0CFF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w:t>
      </w:r>
      <w:r>
        <w:rPr>
          <w:rFonts w:eastAsia="Times New Roman" w:cs="Times New Roman"/>
          <w:b/>
          <w:szCs w:val="24"/>
        </w:rPr>
        <w:t>λληλεγγύης):</w:t>
      </w:r>
      <w:r>
        <w:rPr>
          <w:rFonts w:eastAsia="Times New Roman" w:cs="Times New Roman"/>
          <w:szCs w:val="24"/>
        </w:rPr>
        <w:t xml:space="preserve"> Δώσαμε στο δελτίο Τύπου με τον κ. Σταθάκη και τον κ. Τσακαλώτο. </w:t>
      </w:r>
    </w:p>
    <w:p w14:paraId="10B0CFF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Ωραία να το επαναλάβετε. Σας λέμε συγκεκριμένα παραδείγματα από το </w:t>
      </w:r>
      <w:r>
        <w:rPr>
          <w:rFonts w:eastAsia="Times New Roman" w:cs="Times New Roman"/>
          <w:szCs w:val="24"/>
        </w:rPr>
        <w:t>δ</w:t>
      </w:r>
      <w:r>
        <w:rPr>
          <w:rFonts w:eastAsia="Times New Roman" w:cs="Times New Roman"/>
          <w:szCs w:val="24"/>
        </w:rPr>
        <w:t xml:space="preserve">ημόσιο, από τους ΥΕ έως τους ΠΕ. </w:t>
      </w:r>
    </w:p>
    <w:p w14:paraId="10B0CFF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τους ήδη συνταξιούχους προβλέπετε επαναϋπολογισμό με</w:t>
      </w:r>
      <w:r>
        <w:rPr>
          <w:rFonts w:eastAsia="Times New Roman" w:cs="Times New Roman"/>
          <w:szCs w:val="24"/>
        </w:rPr>
        <w:t xml:space="preserve"> το νέο τρόπο. Εάν προκύψει διαφορά, θα επιστρέφετε για τα επόμενα τρία χρόνια ένα πολύ μικρό μέρος αυτής της διαφοράς, που το ονομάζετε προσωπική διαφορά και μόνο στην περίπτωση που αυτή η διαφορά είναι πάνω από 20%.</w:t>
      </w:r>
    </w:p>
    <w:p w14:paraId="10B0CFF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Πέρα απ’ όλα τα άλλα τι λέτε σε απλά ε</w:t>
      </w:r>
      <w:r>
        <w:rPr>
          <w:rFonts w:eastAsia="Times New Roman" w:cs="Times New Roman"/>
          <w:szCs w:val="24"/>
        </w:rPr>
        <w:t xml:space="preserve">λληνικά μέσα απ’ αυτή τη διάταξη, κύριε Υπουργέ; Λέτε ότι υπάρχει πιθανότητα –αυτό το λέτε εσείς, εμείς είμαστε σίγουροι και σας είπα τα ποσοστά της μείωσης των συντάξεων- να μειωθούν οι συντάξεις και πάνω από 20% και βάζετε αυτή τη διάταξη. Άρα είστε και </w:t>
      </w:r>
      <w:r>
        <w:rPr>
          <w:rFonts w:eastAsia="Times New Roman" w:cs="Times New Roman"/>
          <w:szCs w:val="24"/>
        </w:rPr>
        <w:t>εσείς σύμφωνοι ότι τέτοιου είδους μειώσεις θα υπάρχουν.</w:t>
      </w:r>
    </w:p>
    <w:p w14:paraId="10B0CFF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Επίσης οι εργαζόμενοι στο </w:t>
      </w:r>
      <w:r>
        <w:rPr>
          <w:rFonts w:eastAsia="Times New Roman" w:cs="Times New Roman"/>
          <w:szCs w:val="24"/>
        </w:rPr>
        <w:t>δ</w:t>
      </w:r>
      <w:r>
        <w:rPr>
          <w:rFonts w:eastAsia="Times New Roman" w:cs="Times New Roman"/>
          <w:szCs w:val="24"/>
        </w:rPr>
        <w:t>ημόσιο θα πρέπει να γνωρίζουν</w:t>
      </w:r>
      <w:r>
        <w:rPr>
          <w:rFonts w:eastAsia="Times New Roman" w:cs="Times New Roman"/>
          <w:szCs w:val="24"/>
        </w:rPr>
        <w:t>,</w:t>
      </w:r>
      <w:r>
        <w:rPr>
          <w:rFonts w:eastAsia="Times New Roman" w:cs="Times New Roman"/>
          <w:szCs w:val="24"/>
        </w:rPr>
        <w:t xml:space="preserve"> πως θα αυξηθεί από το 6% στο 20% το ποσοστό για την αναγνώριση των πλασματικών χρόνων υπηρεσίας, ότι με τα εισοδηματικά κριτήρια που βάζετε, μ</w:t>
      </w:r>
      <w:r>
        <w:rPr>
          <w:rFonts w:eastAsia="Times New Roman" w:cs="Times New Roman"/>
          <w:szCs w:val="24"/>
        </w:rPr>
        <w:t>εγάλο τμήμα των συνταξιούχων θα χάσουν το επίδομα παιδιού, που σήμερα το παίρνουν όλοι. Ενώ το εφάπαξ έχει ήδη μειωθεί κατά 38%, εσείς προσθέτετε ακόμη μια μείωση της τάξης του 15% με 20%. Θα πρέπει να γνωρίζουμε ότι θα «λεηλατηθούν» οι επικουρικές συντάξε</w:t>
      </w:r>
      <w:r>
        <w:rPr>
          <w:rFonts w:eastAsia="Times New Roman" w:cs="Times New Roman"/>
          <w:szCs w:val="24"/>
        </w:rPr>
        <w:t xml:space="preserve">ις. Από τα δώδεκα μερίσματα του Μετοχικού Ταμείου τα τέσσερα θα πάνε περίπατο. Δηλαδή θα έχουμε μια μείωση 33%. </w:t>
      </w:r>
    </w:p>
    <w:p w14:paraId="10B0CFF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Ταυτόχρονα με όλα τα παραπάνω οι δημόσιοι υπάλληλοι θα δουν και αύξηση στους φόρους και μείωση στο αφορολόγητο.</w:t>
      </w:r>
    </w:p>
    <w:p w14:paraId="10B0CFFD" w14:textId="77777777" w:rsidR="009F6C17" w:rsidRDefault="003C1E98">
      <w:pPr>
        <w:spacing w:line="600" w:lineRule="auto"/>
        <w:ind w:firstLine="720"/>
        <w:jc w:val="both"/>
        <w:rPr>
          <w:rFonts w:eastAsia="Times New Roman"/>
          <w:bCs/>
        </w:rPr>
      </w:pPr>
      <w:r>
        <w:rPr>
          <w:rFonts w:eastAsia="Times New Roman"/>
          <w:bCs/>
        </w:rPr>
        <w:t>(Στο σημείο αυτό κτυπάει το κου</w:t>
      </w:r>
      <w:r>
        <w:rPr>
          <w:rFonts w:eastAsia="Times New Roman"/>
          <w:bCs/>
        </w:rPr>
        <w:t>δούνι λήξεως του χρόνου ομιλίας του κυρίου Βουλευτή)</w:t>
      </w:r>
    </w:p>
    <w:p w14:paraId="10B0CFF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Ένα λεπτό ακόμη, κύριε Πρόεδρε, όπως και σε όλους τους άλλους.</w:t>
      </w:r>
    </w:p>
    <w:p w14:paraId="10B0CFF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Αναρωτηθήκατε δύο φορές σήμερα, κύριε Υπουργέ, και μας είπατε ρωτώντας: Τι θέλετε, να μειώσουμε εισφορές ή να μειώσουμε συντάξεις;</w:t>
      </w:r>
    </w:p>
    <w:p w14:paraId="10B0D00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Να σας πο</w:t>
      </w:r>
      <w:r>
        <w:rPr>
          <w:rFonts w:eastAsia="Times New Roman" w:cs="Times New Roman"/>
          <w:szCs w:val="24"/>
        </w:rPr>
        <w:t>ύμε εμείς τι πρέπει να κάνετε, λοιπόν. Οι εισφορές των εργαζόμενων αρχικά όχι μόνο δεν πρέπει να αυξηθούν, αλλά αντίθετα να μειωθούν και σε μια πορεία να καταργηθούν. Ταυτόχρονα πρέπει να υπάρχει ένα σύγχρονο δημόσιο σύστημα που πληρώνει κράτος και εργοδοσ</w:t>
      </w:r>
      <w:r>
        <w:rPr>
          <w:rFonts w:eastAsia="Times New Roman" w:cs="Times New Roman"/>
          <w:szCs w:val="24"/>
        </w:rPr>
        <w:t xml:space="preserve">ία, με σταθερή δουλειά, με πιο γρήγορη συνταξιοδότηση, με συντάξεις ανθρώπινες, με εξασφάλιση δωρεάν υπηρεσιών υγείας-πρόνοιας </w:t>
      </w:r>
      <w:r>
        <w:rPr>
          <w:rFonts w:eastAsia="Times New Roman" w:cs="Times New Roman"/>
          <w:szCs w:val="24"/>
        </w:rPr>
        <w:t>κ</w:t>
      </w:r>
      <w:r>
        <w:rPr>
          <w:rFonts w:eastAsia="Times New Roman" w:cs="Times New Roman"/>
          <w:szCs w:val="24"/>
        </w:rPr>
        <w:t>αι αυτό γιατί οι εργαζόμενοι παράγουν και δημιουργούν όλο αυτόν τον πλούτο με τη δουλειά τους. Διασφαλίζουν την παραγωγή των κερ</w:t>
      </w:r>
      <w:r>
        <w:rPr>
          <w:rFonts w:eastAsia="Times New Roman" w:cs="Times New Roman"/>
          <w:szCs w:val="24"/>
        </w:rPr>
        <w:t xml:space="preserve">δών, τη συγκέντρωση του κεφαλαίου, την κερδοφορία του. Δεν χρωστούν οι εργαζόμενοι σε κανέναν. Κράτος, Κυβέρνηση και κεφάλαιο τους χρωστάτε όλοι σας. </w:t>
      </w:r>
    </w:p>
    <w:p w14:paraId="10B0D00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Θα αναρωτηθεί κανείς, βεβαίως, πού θα βρει τα χρήματα ο προϋπολογισμός στην κατάσταση που βρισκόμαστε μάλ</w:t>
      </w:r>
      <w:r>
        <w:rPr>
          <w:rFonts w:eastAsia="Times New Roman" w:cs="Times New Roman"/>
          <w:szCs w:val="24"/>
        </w:rPr>
        <w:t xml:space="preserve">ιστα, επικαλούμενος και τα ελλείμματα. Εάν συμφωνήσουμε </w:t>
      </w:r>
      <w:r>
        <w:rPr>
          <w:rFonts w:eastAsia="Times New Roman" w:cs="Times New Roman"/>
          <w:szCs w:val="24"/>
        </w:rPr>
        <w:t xml:space="preserve">ότι </w:t>
      </w:r>
      <w:r>
        <w:rPr>
          <w:rFonts w:eastAsia="Times New Roman" w:cs="Times New Roman"/>
          <w:szCs w:val="24"/>
        </w:rPr>
        <w:t>στην άλλη άκρη των ελλειμμάτων βρίσκεται η κερδοφορία του μεγάλου κεφαλαίου, τότε τα πράγματα είναι απλά, θα βρούμε τη λύση. Δεν μπορεί, για παράδειγμα, να υπάρχει χρήμα για το κεφάλαιο, που το μο</w:t>
      </w:r>
      <w:r>
        <w:rPr>
          <w:rFonts w:eastAsia="Times New Roman" w:cs="Times New Roman"/>
          <w:szCs w:val="24"/>
        </w:rPr>
        <w:t>ιράζετε απλόχερα με το</w:t>
      </w:r>
      <w:r>
        <w:rPr>
          <w:rFonts w:eastAsia="Times New Roman" w:cs="Times New Roman"/>
          <w:szCs w:val="24"/>
        </w:rPr>
        <w:t>ν</w:t>
      </w:r>
      <w:r>
        <w:rPr>
          <w:rFonts w:eastAsia="Times New Roman" w:cs="Times New Roman"/>
          <w:szCs w:val="24"/>
        </w:rPr>
        <w:t xml:space="preserve"> νέο αναπτυξιακό νόμο που έχετε αναρτήσει στη διαβούλευση και να μην υπάρχουν χρήματα για τους εργαζόμενους, για τους συνταξιούχους.</w:t>
      </w:r>
    </w:p>
    <w:p w14:paraId="10B0D00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Επομένως η ικανοποίηση των σύγχρονων αναγκών, για σύνταξη, υγεία, πρόνοια περνά μέσα από τη σύγκρουσ</w:t>
      </w:r>
      <w:r>
        <w:rPr>
          <w:rFonts w:eastAsia="Times New Roman" w:cs="Times New Roman"/>
          <w:szCs w:val="24"/>
        </w:rPr>
        <w:t>η</w:t>
      </w:r>
      <w:r>
        <w:rPr>
          <w:rFonts w:eastAsia="Times New Roman" w:cs="Times New Roman"/>
          <w:szCs w:val="24"/>
        </w:rPr>
        <w:t>,</w:t>
      </w:r>
      <w:r>
        <w:rPr>
          <w:rFonts w:eastAsia="Times New Roman" w:cs="Times New Roman"/>
          <w:szCs w:val="24"/>
        </w:rPr>
        <w:t xml:space="preserve"> με την πολιτική που στο κέντρο της έχει τη βιωσιμότητα –προσέξτε!- όχι του κοινωνικού ασφαλιστικού αλλά τη βιωσιμότητα των κερδών, την ανάπτυξη της ανταγωνιστικότητας του μεγάλου κεφαλαίου. Η νίκη του κεφαλαίου και η εξασφάλιση της κερδοφορίας του δεν θ</w:t>
      </w:r>
      <w:r>
        <w:rPr>
          <w:rFonts w:eastAsia="Times New Roman" w:cs="Times New Roman"/>
          <w:szCs w:val="24"/>
        </w:rPr>
        <w:t xml:space="preserve">α είναι και νίκη του λαού, όπως όλοι σας υποστηρίζετε. </w:t>
      </w:r>
    </w:p>
    <w:p w14:paraId="10B0D003" w14:textId="77777777" w:rsidR="009F6C17" w:rsidRDefault="003C1E98">
      <w:pPr>
        <w:spacing w:line="600" w:lineRule="auto"/>
        <w:ind w:firstLine="720"/>
        <w:jc w:val="both"/>
        <w:rPr>
          <w:rFonts w:eastAsia="Times New Roman" w:cs="Times New Roman"/>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rPr>
        <w:t xml:space="preserve"> Ολοκληρώνετε, σας παρακαλώ, κύριε Βαρδαλή. </w:t>
      </w:r>
    </w:p>
    <w:p w14:paraId="10B0D004" w14:textId="77777777" w:rsidR="009F6C17" w:rsidRDefault="003C1E98">
      <w:pPr>
        <w:tabs>
          <w:tab w:val="left" w:pos="426"/>
          <w:tab w:val="center" w:pos="4393"/>
        </w:tabs>
        <w:spacing w:line="600" w:lineRule="auto"/>
        <w:ind w:firstLine="720"/>
        <w:jc w:val="both"/>
        <w:rPr>
          <w:rFonts w:eastAsia="Times New Roman"/>
          <w:bCs/>
        </w:rPr>
      </w:pPr>
      <w:r>
        <w:rPr>
          <w:rFonts w:eastAsia="Times New Roman"/>
          <w:b/>
          <w:bCs/>
        </w:rPr>
        <w:t xml:space="preserve">ΑΘΑΝΑΣΙΟΣ ΒΑΡΔΑΛΗΣ: </w:t>
      </w:r>
      <w:r>
        <w:rPr>
          <w:rFonts w:eastAsia="Times New Roman"/>
          <w:bCs/>
        </w:rPr>
        <w:t xml:space="preserve">Ολοκληρώνω. </w:t>
      </w:r>
    </w:p>
    <w:p w14:paraId="10B0D005" w14:textId="77777777" w:rsidR="009F6C17" w:rsidRDefault="003C1E98">
      <w:pPr>
        <w:tabs>
          <w:tab w:val="left" w:pos="426"/>
          <w:tab w:val="center" w:pos="4393"/>
        </w:tabs>
        <w:spacing w:line="600" w:lineRule="auto"/>
        <w:ind w:firstLine="720"/>
        <w:jc w:val="both"/>
        <w:rPr>
          <w:rFonts w:eastAsia="Times New Roman"/>
          <w:bCs/>
        </w:rPr>
      </w:pPr>
      <w:r>
        <w:rPr>
          <w:rFonts w:eastAsia="Times New Roman"/>
          <w:bCs/>
        </w:rPr>
        <w:t>Η νίκη του λαού θα προκύψει μόνο μέσα από τη σύγκρουση με το κεφάλαιο και όσους υπερασπί</w:t>
      </w:r>
      <w:r>
        <w:rPr>
          <w:rFonts w:eastAsia="Times New Roman"/>
          <w:bCs/>
        </w:rPr>
        <w:t>ζονται την κερδοφορία του.</w:t>
      </w:r>
    </w:p>
    <w:p w14:paraId="10B0D006" w14:textId="77777777" w:rsidR="009F6C17" w:rsidRDefault="003C1E98">
      <w:pPr>
        <w:tabs>
          <w:tab w:val="left" w:pos="0"/>
          <w:tab w:val="center" w:pos="4393"/>
        </w:tabs>
        <w:spacing w:line="600" w:lineRule="auto"/>
        <w:ind w:firstLine="720"/>
        <w:jc w:val="both"/>
        <w:rPr>
          <w:rFonts w:eastAsia="Times New Roman"/>
          <w:bCs/>
        </w:rPr>
      </w:pPr>
      <w:r>
        <w:rPr>
          <w:rFonts w:eastAsia="Times New Roman"/>
          <w:bCs/>
        </w:rPr>
        <w:t>Ευχαριστώ.</w:t>
      </w:r>
    </w:p>
    <w:p w14:paraId="10B0D007" w14:textId="77777777" w:rsidR="009F6C17" w:rsidRDefault="003C1E98">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τον κ. Βαρδαλή, Βουλευτή του Κομμουνιστικού Κόμματος Ελλάδας.</w:t>
      </w:r>
    </w:p>
    <w:p w14:paraId="10B0D008" w14:textId="77777777" w:rsidR="009F6C17" w:rsidRDefault="003C1E98">
      <w:pPr>
        <w:spacing w:line="600" w:lineRule="auto"/>
        <w:ind w:firstLine="720"/>
        <w:jc w:val="both"/>
        <w:rPr>
          <w:rFonts w:eastAsia="Times New Roman" w:cs="Times New Roman"/>
        </w:rPr>
      </w:pPr>
      <w:r>
        <w:rPr>
          <w:rFonts w:eastAsia="Times New Roman" w:cs="Times New Roman"/>
        </w:rPr>
        <w:t xml:space="preserve">Τον λόγο έχει ο κ. Γεώργιος Μαυρωτάς από το Ποτάμι. Θα παρακαλέσω για σεβασμό στον χρόνο, για να μιλήσουν όσο το δυνατόν περισσότεροι συνάδελφοι. </w:t>
      </w:r>
    </w:p>
    <w:p w14:paraId="10B0D009" w14:textId="77777777" w:rsidR="009F6C17" w:rsidRDefault="003C1E98">
      <w:pPr>
        <w:spacing w:line="600" w:lineRule="auto"/>
        <w:ind w:firstLine="720"/>
        <w:jc w:val="both"/>
        <w:rPr>
          <w:rFonts w:eastAsia="Times New Roman" w:cs="Times New Roman"/>
        </w:rPr>
      </w:pPr>
      <w:r>
        <w:rPr>
          <w:rFonts w:eastAsia="Times New Roman" w:cs="Times New Roman"/>
          <w:b/>
        </w:rPr>
        <w:t>ΓΕΩΡΓΙΟΣ ΜΑΥΡΩΤΑΣ:</w:t>
      </w:r>
      <w:r>
        <w:rPr>
          <w:rFonts w:eastAsia="Times New Roman" w:cs="Times New Roman"/>
        </w:rPr>
        <w:t xml:space="preserve"> Ευχαριστώ πολύ, κύριε Πρόεδρε.</w:t>
      </w:r>
    </w:p>
    <w:p w14:paraId="10B0D00A" w14:textId="77777777" w:rsidR="009F6C17" w:rsidRDefault="003C1E98">
      <w:pPr>
        <w:spacing w:line="600" w:lineRule="auto"/>
        <w:ind w:firstLine="720"/>
        <w:jc w:val="both"/>
        <w:rPr>
          <w:rFonts w:eastAsia="Times New Roman" w:cs="Times New Roman"/>
        </w:rPr>
      </w:pPr>
      <w:r>
        <w:rPr>
          <w:rFonts w:eastAsia="Times New Roman" w:cs="Times New Roman"/>
        </w:rPr>
        <w:t xml:space="preserve">Οι πολιτικοί μας τα τελευταία τριάντα χρόνια δεν θα πρέπει </w:t>
      </w:r>
      <w:r>
        <w:rPr>
          <w:rFonts w:eastAsia="Times New Roman" w:cs="Times New Roman"/>
        </w:rPr>
        <w:t xml:space="preserve">να </w:t>
      </w:r>
      <w:r>
        <w:rPr>
          <w:rFonts w:eastAsia="Times New Roman"/>
          <w:bCs/>
        </w:rPr>
        <w:t>είναι</w:t>
      </w:r>
      <w:r>
        <w:rPr>
          <w:rFonts w:eastAsia="Times New Roman" w:cs="Times New Roman"/>
        </w:rPr>
        <w:t xml:space="preserve"> καθόλου περήφανοι</w:t>
      </w:r>
      <w:r>
        <w:rPr>
          <w:rFonts w:eastAsia="Times New Roman" w:cs="Times New Roman"/>
        </w:rPr>
        <w:t>,</w:t>
      </w:r>
      <w:r>
        <w:rPr>
          <w:rFonts w:eastAsia="Times New Roman" w:cs="Times New Roman"/>
        </w:rPr>
        <w:t xml:space="preserve"> για το πώς κατάντησε το ασφαλιστικό σύστημα -ένα ευνοιοκρατικό, πελατειακό δημιούργημα. Όσοι ήταν κοντά στα αυτιά της εξουσίας ή είχαν ψήφους να τάξουν</w:t>
      </w:r>
      <w:r>
        <w:rPr>
          <w:rFonts w:eastAsia="Times New Roman" w:cs="Times New Roman"/>
        </w:rPr>
        <w:t>,</w:t>
      </w:r>
      <w:r>
        <w:rPr>
          <w:rFonts w:eastAsia="Times New Roman" w:cs="Times New Roman"/>
        </w:rPr>
        <w:t xml:space="preserve"> είχαν γενναιόδωρη αντιμετώπιση. </w:t>
      </w:r>
    </w:p>
    <w:p w14:paraId="10B0D00B" w14:textId="77777777" w:rsidR="009F6C17" w:rsidRDefault="003C1E98">
      <w:pPr>
        <w:spacing w:line="600" w:lineRule="auto"/>
        <w:ind w:firstLine="720"/>
        <w:jc w:val="both"/>
        <w:rPr>
          <w:rFonts w:eastAsia="Times New Roman" w:cs="Times New Roman"/>
        </w:rPr>
      </w:pPr>
      <w:r>
        <w:rPr>
          <w:rFonts w:eastAsia="Times New Roman" w:cs="Times New Roman"/>
        </w:rPr>
        <w:t>Ε</w:t>
      </w:r>
      <w:r>
        <w:rPr>
          <w:rFonts w:eastAsia="Times New Roman" w:cs="Times New Roman"/>
        </w:rPr>
        <w:t>πειδή δε</w:t>
      </w:r>
      <w:r>
        <w:rPr>
          <w:rFonts w:eastAsia="Times New Roman" w:cs="Times New Roman"/>
        </w:rPr>
        <w:t xml:space="preserve"> δεν</w:t>
      </w:r>
      <w:r>
        <w:rPr>
          <w:rFonts w:eastAsia="Times New Roman" w:cs="Times New Roman"/>
        </w:rPr>
        <w:t xml:space="preserve"> υπάρχει δωρεάν γεύμα, κάποιος έπρεπε να πληρώνει τα κουβαρνταλίκια των πολιτικών, δηλαδή τις πρόωρες συντάξεις, τις πλασματικές συντάξεις, τα παχυλά εφάπαξ, τα υπερβολικά ποσοστά αναπλήρωσης </w:t>
      </w:r>
      <w:r>
        <w:rPr>
          <w:rFonts w:eastAsia="Times New Roman" w:cs="Times New Roman"/>
        </w:rPr>
        <w:t>κ</w:t>
      </w:r>
      <w:r>
        <w:rPr>
          <w:rFonts w:eastAsia="Times New Roman" w:cs="Times New Roman"/>
        </w:rPr>
        <w:t xml:space="preserve">αι αυτός μαντέψτε ποιος ήταν: ο κρατικός </w:t>
      </w:r>
      <w:r>
        <w:rPr>
          <w:rFonts w:eastAsia="Times New Roman" w:cs="Times New Roman"/>
          <w:bCs/>
          <w:shd w:val="clear" w:color="auto" w:fill="FFFFFF"/>
        </w:rPr>
        <w:t>προϋπολογισμός</w:t>
      </w:r>
      <w:r>
        <w:rPr>
          <w:rFonts w:eastAsia="Times New Roman" w:cs="Times New Roman"/>
        </w:rPr>
        <w:t xml:space="preserve">. </w:t>
      </w:r>
    </w:p>
    <w:p w14:paraId="10B0D00C"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rPr>
        <w:t xml:space="preserve">Έτσι </w:t>
      </w:r>
      <w:r>
        <w:rPr>
          <w:rFonts w:eastAsia="Times New Roman" w:cs="Times New Roman"/>
        </w:rPr>
        <w:t>φτάσαμε τα τελευταία δεκαπέντε χρόνια</w:t>
      </w:r>
      <w:r>
        <w:rPr>
          <w:rFonts w:eastAsia="Times New Roman" w:cs="Times New Roman"/>
        </w:rPr>
        <w:t>,</w:t>
      </w:r>
      <w:r>
        <w:rPr>
          <w:rFonts w:eastAsia="Times New Roman" w:cs="Times New Roman"/>
        </w:rPr>
        <w:t xml:space="preserve"> να έχουμε δώσει 200 </w:t>
      </w:r>
      <w:r>
        <w:rPr>
          <w:rFonts w:eastAsia="Times New Roman" w:cs="Times New Roman"/>
          <w:bCs/>
          <w:shd w:val="clear" w:color="auto" w:fill="FFFFFF"/>
        </w:rPr>
        <w:t xml:space="preserve">δισεκατομμύρια ευρώ </w:t>
      </w:r>
      <w:r>
        <w:rPr>
          <w:rFonts w:eastAsia="Times New Roman" w:cs="Times New Roman"/>
        </w:rPr>
        <w:t xml:space="preserve">από τον κρατικό </w:t>
      </w:r>
      <w:r>
        <w:rPr>
          <w:rFonts w:eastAsia="Times New Roman" w:cs="Times New Roman"/>
          <w:bCs/>
          <w:shd w:val="clear" w:color="auto" w:fill="FFFFFF"/>
        </w:rPr>
        <w:t xml:space="preserve">προϋπολογισμό στον κορβανά του ασφαλιστικού. Για μια τάξη μεγέθους, να σας πω ότι το περίφημο </w:t>
      </w:r>
      <w:r>
        <w:rPr>
          <w:rFonts w:eastAsia="Times New Roman" w:cs="Times New Roman"/>
          <w:bCs/>
          <w:shd w:val="clear" w:color="auto" w:fill="FFFFFF"/>
          <w:lang w:val="en-US"/>
        </w:rPr>
        <w:t>PSI</w:t>
      </w:r>
      <w:r>
        <w:rPr>
          <w:rFonts w:eastAsia="Times New Roman" w:cs="Times New Roman"/>
          <w:bCs/>
          <w:shd w:val="clear" w:color="auto" w:fill="FFFFFF"/>
        </w:rPr>
        <w:t>, για το οποίο γίνεται πολύς λόγος, ήταν περίπου 14 δισεκατομμύρ</w:t>
      </w:r>
      <w:r>
        <w:rPr>
          <w:rFonts w:eastAsia="Times New Roman" w:cs="Times New Roman"/>
          <w:bCs/>
          <w:shd w:val="clear" w:color="auto" w:fill="FFFFFF"/>
        </w:rPr>
        <w:t xml:space="preserve">ια ευρώ, δηλαδή το 7% αυτού του ποσού. </w:t>
      </w:r>
    </w:p>
    <w:p w14:paraId="10B0D00D"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παρελθόν χάσαμε ευκαιρίες να εξορθολογήσουμε το σύστημα, με σημαντικότερη την προσπάθεια του Τάσου Γιαννίτση πριν δεκαπέντε χρόνια. Τον φωνάξαμε και μας τα είπε και στην </w:t>
      </w:r>
      <w:r>
        <w:rPr>
          <w:rFonts w:eastAsia="Times New Roman" w:cs="Times New Roman"/>
          <w:bCs/>
          <w:shd w:val="clear" w:color="auto" w:fill="FFFFFF"/>
        </w:rPr>
        <w:t>ε</w:t>
      </w:r>
      <w:r>
        <w:rPr>
          <w:rFonts w:eastAsia="Times New Roman" w:cs="Times New Roman"/>
          <w:bCs/>
          <w:shd w:val="clear" w:color="auto" w:fill="FFFFFF"/>
        </w:rPr>
        <w:t>πιτροπή. Δυστυχώς, όμως, το άτολμο πολιτι</w:t>
      </w:r>
      <w:r>
        <w:rPr>
          <w:rFonts w:eastAsia="Times New Roman" w:cs="Times New Roman"/>
          <w:bCs/>
          <w:shd w:val="clear" w:color="auto" w:fill="FFFFFF"/>
        </w:rPr>
        <w:t>κό σύστημα μαζί με τους συνδικαλιστές και βέβαια τη συμπαράσταση κάποιων λαϊκιστών -μην τους ξεχνάμε αυτούς- των μέσων μαζικής ενημέρωσης</w:t>
      </w:r>
      <w:r>
        <w:rPr>
          <w:rFonts w:eastAsia="Times New Roman" w:cs="Times New Roman"/>
          <w:bCs/>
          <w:shd w:val="clear" w:color="auto" w:fill="FFFFFF"/>
        </w:rPr>
        <w:t>,</w:t>
      </w:r>
      <w:r>
        <w:rPr>
          <w:rFonts w:eastAsia="Times New Roman" w:cs="Times New Roman"/>
          <w:bCs/>
          <w:shd w:val="clear" w:color="auto" w:fill="FFFFFF"/>
        </w:rPr>
        <w:t xml:space="preserve"> εμπόδισαν την όποια αλλαγή </w:t>
      </w:r>
      <w:r>
        <w:rPr>
          <w:rFonts w:eastAsia="Times New Roman" w:cs="Times New Roman"/>
          <w:bCs/>
          <w:shd w:val="clear" w:color="auto" w:fill="FFFFFF"/>
        </w:rPr>
        <w:t>κ</w:t>
      </w:r>
      <w:r>
        <w:rPr>
          <w:rFonts w:eastAsia="Times New Roman" w:cs="Times New Roman"/>
          <w:bCs/>
          <w:shd w:val="clear" w:color="auto" w:fill="FFFFFF"/>
        </w:rPr>
        <w:t xml:space="preserve">αι όσο αργείς να διορθώσεις ένα πρόβλημα, τόσο αυτό κακοφορμίζει. </w:t>
      </w:r>
    </w:p>
    <w:p w14:paraId="10B0D00E"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Ως γνωστόν στην Ελλάδα</w:t>
      </w:r>
      <w:r>
        <w:rPr>
          <w:rFonts w:eastAsia="Times New Roman" w:cs="Times New Roman"/>
          <w:bCs/>
          <w:shd w:val="clear" w:color="auto" w:fill="FFFFFF"/>
        </w:rPr>
        <w:t>,</w:t>
      </w:r>
      <w:r>
        <w:rPr>
          <w:rFonts w:eastAsia="Times New Roman" w:cs="Times New Roman"/>
          <w:bCs/>
          <w:shd w:val="clear" w:color="auto" w:fill="FFFFFF"/>
        </w:rPr>
        <w:t xml:space="preserve"> οι επώδυνες αποφάσεις παραπέμπονται στις καλένδες, στο μέλλον. Το μέλλον, όμως, όταν δεν το προετοιμάζεις, έρχεται με φόρα και σκάει στα μούτρα σου. </w:t>
      </w:r>
    </w:p>
    <w:p w14:paraId="10B0D00F"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Ας κοιτάξουμε, όμως, μπροστά. Την περίοδο των δανεικών είχαμε εύκολες λύσεις, που δεν ήταν δίκαιες. Σήμε</w:t>
      </w:r>
      <w:r>
        <w:rPr>
          <w:rFonts w:eastAsia="Times New Roman" w:cs="Times New Roman"/>
          <w:bCs/>
          <w:shd w:val="clear" w:color="auto" w:fill="FFFFFF"/>
        </w:rPr>
        <w:t xml:space="preserve">ρα πρέπει να πάμε σε δίκαιες λύσεις, που δεν </w:t>
      </w:r>
      <w:r>
        <w:rPr>
          <w:rFonts w:eastAsia="Times New Roman"/>
          <w:bCs/>
          <w:shd w:val="clear" w:color="auto" w:fill="FFFFFF"/>
        </w:rPr>
        <w:t>είναι</w:t>
      </w:r>
      <w:r>
        <w:rPr>
          <w:rFonts w:eastAsia="Times New Roman" w:cs="Times New Roman"/>
          <w:bCs/>
          <w:shd w:val="clear" w:color="auto" w:fill="FFFFFF"/>
        </w:rPr>
        <w:t xml:space="preserve"> όμως εύκολες. Δύσκολο πρόβλημα σχεδόν άλυτο για μια υπερδανεισμένη χώρα που δεν παράγει, γερνάει και αρνείται να αλλάξει. </w:t>
      </w:r>
    </w:p>
    <w:p w14:paraId="10B0D010"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Ας δούμε τα δεδομένα. Τρ</w:t>
      </w:r>
      <w:r>
        <w:rPr>
          <w:rFonts w:eastAsia="Times New Roman" w:cs="Times New Roman"/>
          <w:bCs/>
          <w:shd w:val="clear" w:color="auto" w:fill="FFFFFF"/>
        </w:rPr>
        <w:t>ιά</w:t>
      </w:r>
      <w:r>
        <w:rPr>
          <w:rFonts w:eastAsia="Times New Roman" w:cs="Times New Roman"/>
          <w:bCs/>
          <w:shd w:val="clear" w:color="auto" w:fill="FFFFFF"/>
        </w:rPr>
        <w:t>μ</w:t>
      </w:r>
      <w:r>
        <w:rPr>
          <w:rFonts w:eastAsia="Times New Roman" w:cs="Times New Roman"/>
          <w:bCs/>
          <w:shd w:val="clear" w:color="auto" w:fill="FFFFFF"/>
        </w:rPr>
        <w:t>ι</w:t>
      </w:r>
      <w:r>
        <w:rPr>
          <w:rFonts w:eastAsia="Times New Roman" w:cs="Times New Roman"/>
          <w:bCs/>
          <w:shd w:val="clear" w:color="auto" w:fill="FFFFFF"/>
        </w:rPr>
        <w:t xml:space="preserve">σι εκατομμύρια εργαζόμενοι, ένα εκατομμύριο διακόσιες </w:t>
      </w:r>
      <w:r>
        <w:rPr>
          <w:rFonts w:eastAsia="Times New Roman" w:cs="Times New Roman"/>
          <w:bCs/>
          <w:shd w:val="clear" w:color="auto" w:fill="FFFFFF"/>
        </w:rPr>
        <w:t xml:space="preserve">χιλιάδες άνεργοι, δυο εκατομμύρια ευρώ εξακόσιες χιλιάδες συνταξιούχοι, δηλαδή μια αναλογία 1 προς 1,3 εργαζόμενοι προς συνταξιούχους. Τα μαθηματικά εδώ </w:t>
      </w:r>
      <w:r>
        <w:rPr>
          <w:rFonts w:eastAsia="Times New Roman"/>
          <w:bCs/>
          <w:shd w:val="clear" w:color="auto" w:fill="FFFFFF"/>
        </w:rPr>
        <w:t>είναι</w:t>
      </w:r>
      <w:r>
        <w:rPr>
          <w:rFonts w:eastAsia="Times New Roman" w:cs="Times New Roman"/>
          <w:bCs/>
          <w:shd w:val="clear" w:color="auto" w:fill="FFFFFF"/>
        </w:rPr>
        <w:t xml:space="preserve"> αμείλικτα. Δεν παζαρεύονται. Δεν μπορείς να παραμυθιάσεις με δημαγωγίες. </w:t>
      </w:r>
    </w:p>
    <w:p w14:paraId="10B0D011"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Ναι, όντως, δεν υπήρχαν</w:t>
      </w:r>
      <w:r>
        <w:rPr>
          <w:rFonts w:eastAsia="Times New Roman" w:cs="Times New Roman"/>
          <w:bCs/>
          <w:shd w:val="clear" w:color="auto" w:fill="FFFFFF"/>
        </w:rPr>
        <w:t xml:space="preserve"> ενιαίοι κανόνες. Το παρόν ασφαλιστικό βάζει ενιαίους κανόνες αλλά τους λάθος κανόνες. Δεν </w:t>
      </w:r>
      <w:r>
        <w:rPr>
          <w:rFonts w:eastAsia="Times New Roman"/>
          <w:bCs/>
          <w:shd w:val="clear" w:color="auto" w:fill="FFFFFF"/>
        </w:rPr>
        <w:t>είναι</w:t>
      </w:r>
      <w:r>
        <w:rPr>
          <w:rFonts w:eastAsia="Times New Roman" w:cs="Times New Roman"/>
          <w:bCs/>
          <w:shd w:val="clear" w:color="auto" w:fill="FFFFFF"/>
        </w:rPr>
        <w:t xml:space="preserve"> δίκαιο ούτε καν μεσοπρόθεσμα βιώσιμο. Δεν </w:t>
      </w:r>
      <w:r>
        <w:rPr>
          <w:rFonts w:eastAsia="Times New Roman"/>
          <w:bCs/>
          <w:shd w:val="clear" w:color="auto" w:fill="FFFFFF"/>
        </w:rPr>
        <w:t>είναι</w:t>
      </w:r>
      <w:r>
        <w:rPr>
          <w:rFonts w:eastAsia="Times New Roman" w:cs="Times New Roman"/>
          <w:bCs/>
          <w:shd w:val="clear" w:color="auto" w:fill="FFFFFF"/>
        </w:rPr>
        <w:t xml:space="preserve"> δίκαιο, γιατί επιβραβεύει το «όποιος πρόλαβε, πρόλαβε» και οι νεότεροι θα δίνουν πολλά, για να πάρουν λίγα -αν πάρουν. </w:t>
      </w:r>
    </w:p>
    <w:p w14:paraId="10B0D012"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ούτε μεσοπρόθεσμα βιώσιμο, γιατί μπερδεύει τα πράγματα. Άλλο φορολογικό σύστημα, άλλο προνοιακό σύστημα, άλλο συνταξιοδοτικό </w:t>
      </w:r>
      <w:r>
        <w:rPr>
          <w:rFonts w:eastAsia="Times New Roman" w:cs="Times New Roman"/>
          <w:bCs/>
          <w:shd w:val="clear" w:color="auto" w:fill="FFFFFF"/>
        </w:rPr>
        <w:t xml:space="preserve">σύστημα. Εσείς προσπαθείτε να φτιάξετε τρία σε ένα. Το λέει και η ΟΚΕ στην έκθεσή της αυτό, η Οικονομική Κοινωνική Επιτροπή. </w:t>
      </w:r>
    </w:p>
    <w:p w14:paraId="10B0D013"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Προσπαθείτε να φτιάξετε, δηλαδή, ένα αναδιανεμητικό σύστημα, κάτι που </w:t>
      </w:r>
      <w:r>
        <w:rPr>
          <w:rFonts w:eastAsia="Times New Roman"/>
          <w:bCs/>
          <w:shd w:val="clear" w:color="auto" w:fill="FFFFFF"/>
        </w:rPr>
        <w:t>είναι</w:t>
      </w:r>
      <w:r>
        <w:rPr>
          <w:rFonts w:eastAsia="Times New Roman" w:cs="Times New Roman"/>
          <w:bCs/>
          <w:shd w:val="clear" w:color="auto" w:fill="FFFFFF"/>
        </w:rPr>
        <w:t xml:space="preserve"> δουλειά της φορολογίας, που θα αντέξει δυο-τρία χρόνια</w:t>
      </w:r>
      <w:r>
        <w:rPr>
          <w:rFonts w:eastAsia="Times New Roman" w:cs="Times New Roman"/>
          <w:bCs/>
          <w:shd w:val="clear" w:color="auto" w:fill="FFFFFF"/>
        </w:rPr>
        <w:t xml:space="preserve">, με το σκεπτικό «μέχρι τότε ποιος ζει, ποιος πεθαίνει». </w:t>
      </w:r>
    </w:p>
    <w:p w14:paraId="10B0D014"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 τη δική μας πρόταση των τριών πυλώνων ακούσατε από τους ομιλητές μας. </w:t>
      </w:r>
      <w:r>
        <w:rPr>
          <w:rFonts w:eastAsia="Times New Roman"/>
          <w:bCs/>
          <w:shd w:val="clear" w:color="auto" w:fill="FFFFFF"/>
        </w:rPr>
        <w:t>Είναι</w:t>
      </w:r>
      <w:r>
        <w:rPr>
          <w:rFonts w:eastAsia="Times New Roman" w:cs="Times New Roman"/>
          <w:bCs/>
          <w:shd w:val="clear" w:color="auto" w:fill="FFFFFF"/>
        </w:rPr>
        <w:t xml:space="preserve"> ένα νέο κοινωνικό συμβόλαιο, που χρειάζεται ο τόπος. Προσομοιάζει τα συστήματα που έχουν εισαχθεί στην Ευρώπη από τη δ</w:t>
      </w:r>
      <w:r>
        <w:rPr>
          <w:rFonts w:eastAsia="Times New Roman" w:cs="Times New Roman"/>
          <w:bCs/>
          <w:shd w:val="clear" w:color="auto" w:fill="FFFFFF"/>
        </w:rPr>
        <w:t xml:space="preserve">εκαετία του ‘90 και έρχεται να φέρει ισορροπία στο σύνολο των θεμάτων που έχουν προαναφερθεί και αποτελείται από τρεις πυλώνες όπως αναφέραμε: τον κρατικό, που </w:t>
      </w:r>
      <w:r>
        <w:rPr>
          <w:rFonts w:eastAsia="Times New Roman"/>
          <w:bCs/>
          <w:shd w:val="clear" w:color="auto" w:fill="FFFFFF"/>
        </w:rPr>
        <w:t>είναι</w:t>
      </w:r>
      <w:r>
        <w:rPr>
          <w:rFonts w:eastAsia="Times New Roman" w:cs="Times New Roman"/>
          <w:bCs/>
          <w:shd w:val="clear" w:color="auto" w:fill="FFFFFF"/>
        </w:rPr>
        <w:t xml:space="preserve"> σαν τη σημερινή κύρια σύνταξη, τον επαγγελματικό, σαν τη σημερινή επικουρική σύνταξη και τ</w:t>
      </w:r>
      <w:r>
        <w:rPr>
          <w:rFonts w:eastAsia="Times New Roman" w:cs="Times New Roman"/>
          <w:bCs/>
          <w:shd w:val="clear" w:color="auto" w:fill="FFFFFF"/>
        </w:rPr>
        <w:t xml:space="preserve">ον συμπληρωματικό, με ιδιωτική ασφάλιση. Η βασική διαφορά με το νομοσχέδιο της </w:t>
      </w:r>
      <w:r>
        <w:rPr>
          <w:rFonts w:eastAsia="Times New Roman"/>
          <w:bCs/>
          <w:shd w:val="clear" w:color="auto" w:fill="FFFFFF"/>
        </w:rPr>
        <w:t>Κυβέρνηση</w:t>
      </w:r>
      <w:r>
        <w:rPr>
          <w:rFonts w:eastAsia="Times New Roman" w:cs="Times New Roman"/>
          <w:bCs/>
          <w:shd w:val="clear" w:color="auto" w:fill="FFFFFF"/>
        </w:rPr>
        <w:t xml:space="preserve">ς </w:t>
      </w:r>
      <w:r>
        <w:rPr>
          <w:rFonts w:eastAsia="Times New Roman"/>
          <w:bCs/>
          <w:shd w:val="clear" w:color="auto" w:fill="FFFFFF"/>
        </w:rPr>
        <w:t>είναι</w:t>
      </w:r>
      <w:r>
        <w:rPr>
          <w:rFonts w:eastAsia="Times New Roman" w:cs="Times New Roman"/>
          <w:bCs/>
          <w:shd w:val="clear" w:color="auto" w:fill="FFFFFF"/>
        </w:rPr>
        <w:t xml:space="preserve"> η ανταποδοτικότητα των εισφορών και η ευελιξία, κάτι που δεν υπάρχει στο παρόν νομοσχέδιο. </w:t>
      </w:r>
    </w:p>
    <w:p w14:paraId="10B0D015" w14:textId="77777777" w:rsidR="009F6C17" w:rsidRDefault="003C1E9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Εδώ επιτρέψτε μου μια παρένθεση. Επειδή το ακούω από αρκετούς συναδέ</w:t>
      </w:r>
      <w:r>
        <w:rPr>
          <w:rFonts w:eastAsia="Times New Roman" w:cs="Times New Roman"/>
          <w:bCs/>
          <w:shd w:val="clear" w:color="auto" w:fill="FFFFFF"/>
        </w:rPr>
        <w:t xml:space="preserve">λφους της Συμπολίτευσης και από τον κ. Ξυδάκη προηγουμένως, για να τελειώνει το παραμύθι που λέει ότι κι εσείς ψηφίσατε τη </w:t>
      </w:r>
      <w:r>
        <w:rPr>
          <w:rFonts w:eastAsia="Times New Roman" w:cs="Times New Roman"/>
          <w:bCs/>
          <w:shd w:val="clear" w:color="auto" w:fill="FFFFFF"/>
        </w:rPr>
        <w:t>σ</w:t>
      </w:r>
      <w:r>
        <w:rPr>
          <w:rFonts w:eastAsia="Times New Roman" w:cs="Times New Roman"/>
          <w:bCs/>
          <w:shd w:val="clear" w:color="auto" w:fill="FFFFFF"/>
        </w:rPr>
        <w:t xml:space="preserve">υμφωνία το καλοκαίρι, να σας το πούμε μια και καλή, να το ξέρετε. </w:t>
      </w:r>
    </w:p>
    <w:p w14:paraId="10B0D016" w14:textId="77777777" w:rsidR="009F6C17" w:rsidRDefault="003C1E98">
      <w:pPr>
        <w:spacing w:line="600" w:lineRule="auto"/>
        <w:ind w:firstLine="720"/>
        <w:jc w:val="both"/>
        <w:rPr>
          <w:rFonts w:eastAsia="Times New Roman" w:cs="Times New Roman"/>
        </w:rPr>
      </w:pPr>
      <w:r>
        <w:rPr>
          <w:rFonts w:eastAsia="Times New Roman" w:cs="Times New Roman"/>
          <w:bCs/>
          <w:shd w:val="clear" w:color="auto" w:fill="FFFFFF"/>
        </w:rPr>
        <w:t xml:space="preserve">Το καλοκαίρι ψηφίσαμε τον προορισμό, το να μείνουμε στην Ευρώπη. </w:t>
      </w:r>
      <w:r>
        <w:rPr>
          <w:rFonts w:eastAsia="Times New Roman" w:cs="Times New Roman"/>
          <w:bCs/>
          <w:shd w:val="clear" w:color="auto" w:fill="FFFFFF"/>
        </w:rPr>
        <w:t>Τη διαδρομή εσείς αποφασίσατε να τη χαράξετε μόνοι σας. Στην Αυστραλία όμως, μπορείς να πας μέσω Σιγκαπούρης, μέσω Μπανγκόκ ή ακόμα και μέσω Τόκυο. Εσείς, όμως, έχετε αποφασίσει να πάτε Αυστραλία μέσω Νέας Υόρκης και θεωρείτε ότι εμείς είμαστε υποχρεωμένοι</w:t>
      </w:r>
      <w:r>
        <w:rPr>
          <w:rFonts w:eastAsia="Times New Roman" w:cs="Times New Roman"/>
          <w:bCs/>
          <w:shd w:val="clear" w:color="auto" w:fill="FFFFFF"/>
        </w:rPr>
        <w:t xml:space="preserve"> να σας βάζουμε βενζίνη. </w:t>
      </w:r>
    </w:p>
    <w:p w14:paraId="10B0D017" w14:textId="77777777" w:rsidR="009F6C17" w:rsidRDefault="003C1E98">
      <w:pPr>
        <w:spacing w:line="600" w:lineRule="auto"/>
        <w:jc w:val="both"/>
        <w:rPr>
          <w:rFonts w:eastAsia="Times New Roman" w:cs="Times New Roman"/>
          <w:szCs w:val="24"/>
        </w:rPr>
      </w:pPr>
      <w:r>
        <w:rPr>
          <w:rFonts w:eastAsia="Times New Roman" w:cs="Times New Roman"/>
        </w:rPr>
        <w:tab/>
      </w:r>
      <w:r>
        <w:rPr>
          <w:rFonts w:eastAsia="Times New Roman" w:cs="Times New Roman"/>
          <w:szCs w:val="24"/>
        </w:rPr>
        <w:t>Να πω και δύο λόγια για το φορολογικό και εδώ θα είμαι ειλικρινής. Είναι το καλύτερο δυνατό φορολογικό νομοσχέδιο, αλλά για την Βουλγαρία και για την Κύπρο, όπου θα πάνε τρέχοντας, αν δεν έχουν ήδη πάει οι επιχειρήσεις που μπορού</w:t>
      </w:r>
      <w:r>
        <w:rPr>
          <w:rFonts w:eastAsia="Times New Roman" w:cs="Times New Roman"/>
          <w:szCs w:val="24"/>
        </w:rPr>
        <w:t>ν. Είναι ένα φορολογικό υφεσιακό</w:t>
      </w:r>
      <w:r>
        <w:rPr>
          <w:rFonts w:eastAsia="Times New Roman" w:cs="Times New Roman"/>
          <w:szCs w:val="24"/>
        </w:rPr>
        <w:t>,</w:t>
      </w:r>
      <w:r>
        <w:rPr>
          <w:rFonts w:eastAsia="Times New Roman" w:cs="Times New Roman"/>
          <w:szCs w:val="24"/>
        </w:rPr>
        <w:t xml:space="preserve"> για να στηρίξει ένα κρατικοδίαιτο σύστημα, γιατί δεν σας περνάει από το μυαλό ότι μπορείτε να κόψετε δαπάνες από ένα σπάταλο κράτος και έτσι θα οδηγήσετε πολύ περισσότερο κόσμο στην φοροδιαφυγή αλλά και στην εισφοροδιαφυγή</w:t>
      </w:r>
      <w:r>
        <w:rPr>
          <w:rFonts w:eastAsia="Times New Roman" w:cs="Times New Roman"/>
          <w:szCs w:val="24"/>
        </w:rPr>
        <w:t xml:space="preserve">, μιας και συνδέονται πλέον αυτά, δίνοντάς τους ένα βολικό άλλοθι. </w:t>
      </w:r>
    </w:p>
    <w:p w14:paraId="10B0D01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Όμως για εσάς ο ιδιωτικός τομέας ήταν πάντα αόρατος. Τον θυμάστε μόνο όταν είναι να εισπράξετε φόρους. Ο Τσώρτσιλ έλεγε ότι τον ιδιωτικό τομέα άλλοι τον βλέπουν σαν αρπακτική τίγρη, που πρ</w:t>
      </w:r>
      <w:r>
        <w:rPr>
          <w:rFonts w:eastAsia="Times New Roman" w:cs="Times New Roman"/>
          <w:szCs w:val="24"/>
        </w:rPr>
        <w:t>έπει να πυροβολήσουν, άλλοι σαν καλοαναθρεμμένη αγελάδα που πρέπει να αρμέξουν και κάποιοι σαν ένα ισχυρό άλογο που πρέπει να τραβήξει την άμαξα της χώρας. Εσείς είτε τον βλέπετε σαν αρπακτική τίγρη, που θέλετε να την πυροβολήσετε όπως κάποιοι Υπουργοί σας</w:t>
      </w:r>
      <w:r>
        <w:rPr>
          <w:rFonts w:eastAsia="Times New Roman" w:cs="Times New Roman"/>
          <w:szCs w:val="24"/>
        </w:rPr>
        <w:t xml:space="preserve">, που έχουν πάρει διδακτορικό στο πώς φρενάρουμε επενδύσεις, είτε τον βλέπετε σαν αγελάδα, που πρέπει να την αρμέξετε, όπως συμβαίνει με το φορολογικό. Όμως αυτή τη φορά η αγελάδα έχει σκελετωθεί και δεν έχει άλλο γάλα να δώσει. </w:t>
      </w:r>
    </w:p>
    <w:p w14:paraId="10B0D01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Κλείνω, λέγοντας ότι η Κυβ</w:t>
      </w:r>
      <w:r>
        <w:rPr>
          <w:rFonts w:eastAsia="Times New Roman" w:cs="Times New Roman"/>
          <w:szCs w:val="24"/>
        </w:rPr>
        <w:t>έρνηση, δυστυχώς, τους δεκαέξι μήνες που είναι στην εξουσία, έχει καταληφθεί από μια εμμονή</w:t>
      </w:r>
      <w:r>
        <w:rPr>
          <w:rFonts w:eastAsia="Times New Roman" w:cs="Times New Roman"/>
          <w:szCs w:val="24"/>
        </w:rPr>
        <w:t>.</w:t>
      </w:r>
      <w:r>
        <w:rPr>
          <w:rFonts w:eastAsia="Times New Roman" w:cs="Times New Roman"/>
          <w:szCs w:val="24"/>
        </w:rPr>
        <w:t xml:space="preserve"> Πώς θα μείνει στην εξουσία κάνοντας τίποτε. Ή μάλλον όχι κάνοντας τίποτε αλλά κάνοντας διορισμούς και ρουσφέτια. Όχι ότι δεν έκαναν το ίδιο και οι προηγούμενοι αλλ</w:t>
      </w:r>
      <w:r>
        <w:rPr>
          <w:rFonts w:eastAsia="Times New Roman" w:cs="Times New Roman"/>
          <w:szCs w:val="24"/>
        </w:rPr>
        <w:t xml:space="preserve">ά αυτοί ήταν οι συντηρητικοί, ήταν οι </w:t>
      </w:r>
      <w:r>
        <w:rPr>
          <w:rFonts w:eastAsia="Times New Roman" w:cs="Times New Roman"/>
          <w:szCs w:val="24"/>
        </w:rPr>
        <w:t>Δ</w:t>
      </w:r>
      <w:r>
        <w:rPr>
          <w:rFonts w:eastAsia="Times New Roman" w:cs="Times New Roman"/>
          <w:szCs w:val="24"/>
        </w:rPr>
        <w:t>εξιοί. Όμως επιβεβαιώνετε με τη συμπεριφορά σας τα λόγια του Εντουάρτο Γκαλεάνο που λέει «Η εξουσία είναι σαν το βιολί. Το πιάνεις αρχικά με το αριστερό και συνεχίζεις παίζοντας με το δεξί».</w:t>
      </w:r>
    </w:p>
    <w:p w14:paraId="10B0D01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B0D01B"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του Ποταμιού)</w:t>
      </w:r>
    </w:p>
    <w:p w14:paraId="10B0D01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Γεώργιο Μαυρωτά. </w:t>
      </w:r>
    </w:p>
    <w:p w14:paraId="10B0D01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λόγο έχει ο κ. Γεώργιος Βαγιωνάς, Βουλευτής της Νέας Δημοκρατίας.</w:t>
      </w:r>
    </w:p>
    <w:p w14:paraId="10B0D01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 xml:space="preserve">Κύριε Πρόεδρε, κυρίες και κύριοι συνάδελφοι, λίγο περισσότερος σεβασμός μεταξύ μας δεν κάνει κακό και λίγο περισσότερη αλήθεια σε όλους καλό θα κάνει. </w:t>
      </w:r>
    </w:p>
    <w:p w14:paraId="10B0D01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ασφαλιστικό έχει μια μακροχρόνια παθογένεια. Δεν θα πάω στην περίοδο ούτε του Μεταξά ούτε του </w:t>
      </w:r>
      <w:r>
        <w:rPr>
          <w:rFonts w:eastAsia="Times New Roman" w:cs="Times New Roman"/>
          <w:szCs w:val="24"/>
        </w:rPr>
        <w:t>Βενιζέλου. Θα έρθω στην τελευταία εικοσιπενταετία. Η πρώτη κρούση για ριζική αλλαγή του ασφαλιστικού έγινε στις αρχές του 1990. Ήταν ο Μητσοτάκης Πρωθυπουργός και ο Σιούφας Υπουργός. Τότε υπήρχε το πρόβλημα ότι η βασική σύνταξη ήταν το 80% του τελευταίου μ</w:t>
      </w:r>
      <w:r>
        <w:rPr>
          <w:rFonts w:eastAsia="Times New Roman" w:cs="Times New Roman"/>
          <w:szCs w:val="24"/>
        </w:rPr>
        <w:t xml:space="preserve">ισθού. Όμως δεν πήγαινε καλά η υπόθεση και έπρεπε να γίνει αλλαγή. Η πρόταση ήταν να γίνει το 60% και κάποιες άλλες τροποποιήσεις. Δυστυχώς όλη η τότε </w:t>
      </w:r>
      <w:r>
        <w:rPr>
          <w:rFonts w:eastAsia="Times New Roman" w:cs="Times New Roman"/>
          <w:szCs w:val="24"/>
        </w:rPr>
        <w:t>α</w:t>
      </w:r>
      <w:r>
        <w:rPr>
          <w:rFonts w:eastAsia="Times New Roman" w:cs="Times New Roman"/>
          <w:szCs w:val="24"/>
        </w:rPr>
        <w:t>ντιπολίτευση ήταν αρνητική και έγινε το 70%. Κράτησε μερικά χρόνια, για να ‘ρθουν οι ιδέες Γιαννίτση στο</w:t>
      </w:r>
      <w:r>
        <w:rPr>
          <w:rFonts w:eastAsia="Times New Roman" w:cs="Times New Roman"/>
          <w:szCs w:val="24"/>
        </w:rPr>
        <w:t xml:space="preserve"> τέλος της δεκαετίας 1990, οι οποίες ούτε καν έφτασαν στην Βουλή. Αυτή είναι η πραγματικότητα. Έκτοτε ήρθε το 2008 και ήρθε ο νόμος Πετραλιά. Τα λέω αυτά για να καταλάβει η Αριστερά και η Αντιπολίτευση ότι δεν είναι άμοιροι ευθυνών. Το ασφαλιστικό είναι κο</w:t>
      </w:r>
      <w:r>
        <w:rPr>
          <w:rFonts w:eastAsia="Times New Roman" w:cs="Times New Roman"/>
          <w:szCs w:val="24"/>
        </w:rPr>
        <w:t>ινό για όλους.</w:t>
      </w:r>
    </w:p>
    <w:p w14:paraId="10B0D02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λέγαμε; Είχα</w:t>
      </w:r>
      <w:r>
        <w:rPr>
          <w:rFonts w:eastAsia="Times New Roman" w:cs="Times New Roman"/>
          <w:szCs w:val="24"/>
        </w:rPr>
        <w:t>με</w:t>
      </w:r>
      <w:r>
        <w:rPr>
          <w:rFonts w:eastAsia="Times New Roman" w:cs="Times New Roman"/>
          <w:szCs w:val="24"/>
        </w:rPr>
        <w:t xml:space="preserve"> κουραστεί την εποχή εκείνη</w:t>
      </w:r>
      <w:r>
        <w:rPr>
          <w:rFonts w:eastAsia="Times New Roman" w:cs="Times New Roman"/>
          <w:szCs w:val="24"/>
        </w:rPr>
        <w:t>,</w:t>
      </w:r>
      <w:r>
        <w:rPr>
          <w:rFonts w:eastAsia="Times New Roman" w:cs="Times New Roman"/>
          <w:szCs w:val="24"/>
        </w:rPr>
        <w:t xml:space="preserve"> να κάνουμε τα εκατόν σαράντα επτά ασφαλιστικά ταμεία τρία. Δυστυχώς δεν έγιναν τρία, έγιναν επτά με τις πολλές-πολλές παρεμβάσεις πολλών και διαφόρων. Όμως εκείνο το οποίο μου έκανε τότε αλγεινή </w:t>
      </w:r>
      <w:r>
        <w:rPr>
          <w:rFonts w:eastAsia="Times New Roman" w:cs="Times New Roman"/>
          <w:szCs w:val="24"/>
        </w:rPr>
        <w:t xml:space="preserve">εντύπωση, ήταν το γεγονός –και μιλάω για τον ΣΥΡΙΖΑ, που τον εκπροσωπούσε ο φίλος μου, ο Μιχάλης ο Κριτσωτάκης- ότι όταν πρόκειται να δώσει επικουρική σύνταξη κανείς, πρέπει να έχει κάποια οικονομοτεχνική μελέτη, πρέπει να έχει μια κοινή υπογραφή Υπουργού </w:t>
      </w:r>
      <w:r>
        <w:rPr>
          <w:rFonts w:eastAsia="Times New Roman" w:cs="Times New Roman"/>
          <w:szCs w:val="24"/>
        </w:rPr>
        <w:t xml:space="preserve">Εργασίας και Υπουργού Οικονομικών. Ήταν ανένδοτη η οδηγία τρόπον τινά, και ήταν αν είναι πάνω από 20% της βασικής σύνταξης να υπάρχει αυτή η υπογραφή. Αλλά όχι, μετά μανίας. </w:t>
      </w:r>
    </w:p>
    <w:p w14:paraId="10B0D021" w14:textId="77777777" w:rsidR="009F6C17" w:rsidRDefault="003C1E98">
      <w:pPr>
        <w:spacing w:line="600" w:lineRule="auto"/>
        <w:jc w:val="both"/>
        <w:rPr>
          <w:rFonts w:eastAsia="Times New Roman"/>
          <w:szCs w:val="24"/>
        </w:rPr>
      </w:pPr>
      <w:r>
        <w:rPr>
          <w:rFonts w:eastAsia="Times New Roman"/>
          <w:szCs w:val="24"/>
        </w:rPr>
        <w:t>Δεν έγινε αυτό. Τα ασφαλιστικά ταμεία έγιναν επτά και τώρα πρέπει να γίνουν τρία.</w:t>
      </w:r>
    </w:p>
    <w:p w14:paraId="10B0D022" w14:textId="77777777" w:rsidR="009F6C17" w:rsidRDefault="003C1E98">
      <w:pPr>
        <w:spacing w:line="600" w:lineRule="auto"/>
        <w:ind w:firstLine="720"/>
        <w:jc w:val="both"/>
        <w:rPr>
          <w:rFonts w:eastAsia="Times New Roman"/>
          <w:szCs w:val="24"/>
        </w:rPr>
      </w:pPr>
      <w:r>
        <w:rPr>
          <w:rFonts w:eastAsia="Times New Roman"/>
          <w:szCs w:val="24"/>
        </w:rPr>
        <w:t>Έ</w:t>
      </w:r>
      <w:r>
        <w:rPr>
          <w:rFonts w:eastAsia="Times New Roman"/>
          <w:szCs w:val="24"/>
        </w:rPr>
        <w:t xml:space="preserve">ρχομαι τώρα στη σημερινή παθογένεια. Εγώ καταλαβαίνω τις δυσκολίες του Υπουργού Εργασίας. Καταλαβαίνω ότι δεν είναι ασφαλιστικό, περισσότερο οικονομικό είναι, γιατί όταν συνδέεται η εισφορά με το εισόδημα και είναι και καλό, αλλά και κάτι δεν πάει καλά </w:t>
      </w:r>
      <w:r>
        <w:rPr>
          <w:rFonts w:eastAsia="Times New Roman"/>
          <w:szCs w:val="24"/>
        </w:rPr>
        <w:t>κ</w:t>
      </w:r>
      <w:r>
        <w:rPr>
          <w:rFonts w:eastAsia="Times New Roman"/>
          <w:szCs w:val="24"/>
        </w:rPr>
        <w:t xml:space="preserve">αι δεν πάει καλά, γιατί, δεν ξέρω, στην περίοδο που διανύουμε -αύριο έχουμε το </w:t>
      </w:r>
      <w:r>
        <w:rPr>
          <w:rFonts w:eastAsia="Times New Roman"/>
          <w:szCs w:val="24"/>
          <w:lang w:val="en-US"/>
        </w:rPr>
        <w:t>Eurogroup</w:t>
      </w:r>
      <w:r>
        <w:rPr>
          <w:rFonts w:eastAsia="Times New Roman"/>
          <w:szCs w:val="24"/>
        </w:rPr>
        <w:t xml:space="preserve">- θέλουμε την αξιολόγηση. Αν πάνε καλά τα πράγματα, έχετε πιθανότητες να βγάλετε τη διετία με το ασφαλιστικό νομοσχέδιο, διότι -θα είμαι συγκεκριμένος-... </w:t>
      </w:r>
    </w:p>
    <w:p w14:paraId="10B0D023" w14:textId="77777777" w:rsidR="009F6C17" w:rsidRDefault="003C1E98">
      <w:pPr>
        <w:spacing w:line="600" w:lineRule="auto"/>
        <w:ind w:firstLine="720"/>
        <w:jc w:val="both"/>
        <w:rPr>
          <w:rFonts w:eastAsia="Times New Roman"/>
          <w:szCs w:val="24"/>
        </w:rPr>
      </w:pPr>
      <w:r>
        <w:rPr>
          <w:rFonts w:eastAsia="Times New Roman"/>
          <w:b/>
          <w:szCs w:val="24"/>
        </w:rPr>
        <w:t>ΓΕΩΡΓΙΟΣ ΚΑΤ</w:t>
      </w:r>
      <w:r>
        <w:rPr>
          <w:rFonts w:eastAsia="Times New Roman"/>
          <w:b/>
          <w:szCs w:val="24"/>
        </w:rPr>
        <w:t>ΡΟΥΓΚΑΛΟΣ (Υπουργός Εργασίας, Κοινωνικής Ασφάλισης και Κοινωνικής Αλληλεγγύης):</w:t>
      </w:r>
      <w:r>
        <w:rPr>
          <w:rFonts w:eastAsia="Times New Roman"/>
          <w:szCs w:val="24"/>
        </w:rPr>
        <w:t xml:space="preserve"> Αν μου επιτρέπετε, όμως, επειδή είστε πολύ σοβαρός ομιλητής…</w:t>
      </w:r>
    </w:p>
    <w:p w14:paraId="10B0D024" w14:textId="77777777" w:rsidR="009F6C17" w:rsidRDefault="003C1E98">
      <w:pPr>
        <w:spacing w:line="600" w:lineRule="auto"/>
        <w:ind w:firstLine="720"/>
        <w:jc w:val="both"/>
        <w:rPr>
          <w:rFonts w:eastAsia="Times New Roman"/>
          <w:szCs w:val="24"/>
        </w:rPr>
      </w:pPr>
      <w:r>
        <w:rPr>
          <w:rFonts w:eastAsia="Times New Roman"/>
          <w:b/>
          <w:szCs w:val="24"/>
        </w:rPr>
        <w:t>ΓΕΩΡΓΙΟΣ ΒΑΓΙΩΝΑΣ:</w:t>
      </w:r>
      <w:r>
        <w:rPr>
          <w:rFonts w:eastAsia="Times New Roman"/>
          <w:szCs w:val="24"/>
        </w:rPr>
        <w:t xml:space="preserve"> Σας το επιτρέπω.</w:t>
      </w:r>
    </w:p>
    <w:p w14:paraId="10B0D025" w14:textId="77777777" w:rsidR="009F6C17" w:rsidRDefault="003C1E98">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w:t>
      </w:r>
      <w:r>
        <w:rPr>
          <w:rFonts w:eastAsia="Times New Roman"/>
          <w:b/>
          <w:szCs w:val="24"/>
        </w:rPr>
        <w:t>λληλεγγύης):</w:t>
      </w:r>
      <w:r>
        <w:rPr>
          <w:rFonts w:eastAsia="Times New Roman"/>
          <w:szCs w:val="24"/>
        </w:rPr>
        <w:t xml:space="preserve"> Στους μισθωτούς πάντοτε με βάση το εισόδημα δεν ήταν; Γιατί να μην το εφαρμόσουμε και με τις άλλες κατηγορίες;</w:t>
      </w:r>
    </w:p>
    <w:p w14:paraId="10B0D026" w14:textId="77777777" w:rsidR="009F6C17" w:rsidRDefault="003C1E98">
      <w:pPr>
        <w:spacing w:line="600" w:lineRule="auto"/>
        <w:ind w:firstLine="720"/>
        <w:jc w:val="both"/>
        <w:rPr>
          <w:rFonts w:eastAsia="Times New Roman"/>
          <w:szCs w:val="24"/>
        </w:rPr>
      </w:pPr>
      <w:r>
        <w:rPr>
          <w:rFonts w:eastAsia="Times New Roman"/>
          <w:b/>
          <w:szCs w:val="24"/>
        </w:rPr>
        <w:t>ΓΕΩΡΓΙΟΣ ΒΑΓΙΩΝΑΣ:</w:t>
      </w:r>
      <w:r>
        <w:rPr>
          <w:rFonts w:eastAsia="Times New Roman"/>
          <w:szCs w:val="24"/>
        </w:rPr>
        <w:t xml:space="preserve"> Γιατί γίνεται για τους νέους ανθρώπους. Βάζετε πολύ αβάσταχτη φορολογία σε νέους δικηγόρους, γιατρούς, μηχανικούς</w:t>
      </w:r>
      <w:r>
        <w:rPr>
          <w:rFonts w:eastAsia="Times New Roman"/>
          <w:szCs w:val="24"/>
        </w:rPr>
        <w:t xml:space="preserve">. Είναι τα 2/3 να πληρώσουν και το 1/3 για να ζήσουν. </w:t>
      </w:r>
      <w:r>
        <w:rPr>
          <w:rFonts w:eastAsia="Times New Roman"/>
          <w:szCs w:val="24"/>
        </w:rPr>
        <w:t>Α</w:t>
      </w:r>
      <w:r>
        <w:rPr>
          <w:rFonts w:eastAsia="Times New Roman"/>
          <w:szCs w:val="24"/>
        </w:rPr>
        <w:t>πεναντίας έρχεστε στη μεγάλη ηλικία γιατρών, δικηγόρων, μηχανικών, που έχουν δύο-τρεις συντάξεις, τις οποίες πληρώνουν για σαράντα χρόνια και λέτε σήμερα, όταν οι συντάξεις αυτές είναι από ΙΚΑ και ΤΣΑΥ</w:t>
      </w:r>
      <w:r>
        <w:rPr>
          <w:rFonts w:eastAsia="Times New Roman"/>
          <w:szCs w:val="24"/>
        </w:rPr>
        <w:t xml:space="preserve">, από ΙΚΑ και Δημόσιο, από ΕΣΥ –Εθνικό Σύστημα Υγείας-, από δύο πηγές και είναι γύρω στα 3.300 με 3.500 –προς </w:t>
      </w:r>
      <w:r>
        <w:rPr>
          <w:rFonts w:eastAsia="Times New Roman"/>
          <w:szCs w:val="24"/>
        </w:rPr>
        <w:t>θ</w:t>
      </w:r>
      <w:r>
        <w:rPr>
          <w:rFonts w:eastAsia="Times New Roman"/>
          <w:szCs w:val="24"/>
        </w:rPr>
        <w:t>εού, δεν λέω, πρέπει να συνεισφέρουν περισσότερα, να συνεισφέρουν τα μισά – να συνεισφέρουν παραπάνω από τα μισά. Συνταγματολόγος είστε. Εκεί κάπ</w:t>
      </w:r>
      <w:r>
        <w:rPr>
          <w:rFonts w:eastAsia="Times New Roman"/>
          <w:szCs w:val="24"/>
        </w:rPr>
        <w:t>οιο πρόβλημα υπάρχει. Δεν αρνείται κανείς όλα αυτά τα πράγματα. Πρέπει να βοηθήσουμε, αλλά όχι έτσι τελικά.</w:t>
      </w:r>
    </w:p>
    <w:p w14:paraId="10B0D027" w14:textId="77777777" w:rsidR="009F6C17" w:rsidRDefault="003C1E98">
      <w:pPr>
        <w:spacing w:line="600" w:lineRule="auto"/>
        <w:ind w:firstLine="720"/>
        <w:jc w:val="both"/>
        <w:rPr>
          <w:rFonts w:eastAsia="Times New Roman"/>
          <w:szCs w:val="24"/>
        </w:rPr>
      </w:pPr>
      <w:r>
        <w:rPr>
          <w:rFonts w:eastAsia="Times New Roman"/>
          <w:szCs w:val="24"/>
        </w:rPr>
        <w:t xml:space="preserve">Διότι –και ο τρίτος λόγος και σημαντικότερος- μην υπολογίζετε ότι θα τα εισπράξετε αυτά. Η εισφοροδιαφυγή και η εισφοροαποφυγή θα φτάσει </w:t>
      </w:r>
      <w:r>
        <w:rPr>
          <w:rFonts w:eastAsia="Times New Roman"/>
          <w:szCs w:val="24"/>
        </w:rPr>
        <w:t xml:space="preserve">στο </w:t>
      </w:r>
      <w:r>
        <w:rPr>
          <w:rFonts w:eastAsia="Times New Roman"/>
          <w:szCs w:val="24"/>
        </w:rPr>
        <w:t xml:space="preserve">ζενίθ. </w:t>
      </w:r>
      <w:r>
        <w:rPr>
          <w:rFonts w:eastAsia="Times New Roman"/>
          <w:szCs w:val="24"/>
        </w:rPr>
        <w:t xml:space="preserve">Διότι όταν δεν έχει ο άλλος να ταΐσει την οικογένειά του, δεν θα πληρώσει τις εισφορές. </w:t>
      </w:r>
      <w:r>
        <w:rPr>
          <w:rFonts w:eastAsia="Times New Roman"/>
          <w:szCs w:val="24"/>
        </w:rPr>
        <w:t>Α</w:t>
      </w:r>
      <w:r>
        <w:rPr>
          <w:rFonts w:eastAsia="Times New Roman"/>
          <w:szCs w:val="24"/>
        </w:rPr>
        <w:t xml:space="preserve">υτό αποδεικνύεται από τις ληξιπρόθεσμες οφειλές. Και σας λέω ότι το 2009 ήταν 30 δισεκατομμύρια ευρώ. Το 2014 έγιναν 75 δισεκατομμύρια. Στους δεκατέσσερις μήνες μέχρι </w:t>
      </w:r>
      <w:r>
        <w:rPr>
          <w:rFonts w:eastAsia="Times New Roman"/>
          <w:szCs w:val="24"/>
        </w:rPr>
        <w:t>και τον Μάρτιο έχουν γίνει 89 δισεκατομμύρια. Άρα χωρίς φοροδοτική ικανότητα και με ανεργία τόση και με μειώσεις μισθών, εάν δεν χτυπηθεί η ανεργία, αν δεν γίνουν επενδύσεις, τότε τα πράγματα δεν θα πάνε καλά.</w:t>
      </w:r>
    </w:p>
    <w:p w14:paraId="10B0D028" w14:textId="77777777" w:rsidR="009F6C17" w:rsidRDefault="003C1E98">
      <w:pPr>
        <w:spacing w:line="600" w:lineRule="auto"/>
        <w:ind w:firstLine="720"/>
        <w:jc w:val="both"/>
        <w:rPr>
          <w:rFonts w:eastAsia="Times New Roman"/>
          <w:szCs w:val="24"/>
        </w:rPr>
      </w:pPr>
      <w:r>
        <w:rPr>
          <w:rFonts w:eastAsia="Times New Roman"/>
          <w:szCs w:val="24"/>
        </w:rPr>
        <w:t>Η συνταξιοδοτική</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δαπάνη, μέχρι το 206</w:t>
      </w:r>
      <w:r>
        <w:rPr>
          <w:rFonts w:eastAsia="Times New Roman"/>
          <w:szCs w:val="24"/>
        </w:rPr>
        <w:t xml:space="preserve">0, είναι στο 16% του ΑΕΠ. Από αυτά το κράτος μπορεί να βάλει μόνο τα 5,5 δισεκατομμύρια </w:t>
      </w:r>
      <w:r>
        <w:rPr>
          <w:rFonts w:eastAsia="Times New Roman"/>
          <w:szCs w:val="24"/>
        </w:rPr>
        <w:t>κ</w:t>
      </w:r>
      <w:r>
        <w:rPr>
          <w:rFonts w:eastAsia="Times New Roman"/>
          <w:szCs w:val="24"/>
        </w:rPr>
        <w:t>αι το ονοματίζω, γιατί είναι σταθερό το εισόδημα αυτό των 2,5% με βάση τα δεδομένα του 2009 και θα πάει κι αυτό μ</w:t>
      </w:r>
      <w:r>
        <w:rPr>
          <w:rFonts w:eastAsia="Times New Roman"/>
          <w:szCs w:val="24"/>
        </w:rPr>
        <w:t>έχρι</w:t>
      </w:r>
      <w:r>
        <w:rPr>
          <w:rFonts w:eastAsia="Times New Roman"/>
          <w:szCs w:val="24"/>
        </w:rPr>
        <w:t xml:space="preserve"> το </w:t>
      </w:r>
      <w:r>
        <w:rPr>
          <w:rFonts w:eastAsia="Times New Roman"/>
          <w:szCs w:val="24"/>
        </w:rPr>
        <w:t>20</w:t>
      </w:r>
      <w:r>
        <w:rPr>
          <w:rFonts w:eastAsia="Times New Roman"/>
          <w:szCs w:val="24"/>
        </w:rPr>
        <w:t>60. Αλλά με αυτό</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πρέπει να καλύψετε, όπως χαρακτηριστικά το λέτε, και την εθνική σύνταξη –για την οποία επαίρεστε, ομολογώ, αλλά δεν συμφωνώ μαζί σας-, όταν το φιλοδώρημα της σύνταξης του ΟΓΑ, που δεν πλήρωσαν 1 ευρώ, το 2006 ήταν 450 ευρώ. Δεν ήταν σύνταξη. Κακώς τη λέγα</w:t>
      </w:r>
      <w:r>
        <w:rPr>
          <w:rFonts w:eastAsia="Times New Roman"/>
          <w:szCs w:val="24"/>
        </w:rPr>
        <w:t>τε σύνταξη, κύριε Υπουργέ της Αγροτικής Ανάπτυξης. Ήταν ένα επίδομα των 100 δραχμών, που άρχισε το 1955.</w:t>
      </w:r>
    </w:p>
    <w:p w14:paraId="10B0D029" w14:textId="77777777" w:rsidR="009F6C17" w:rsidRDefault="003C1E98">
      <w:pPr>
        <w:spacing w:line="600" w:lineRule="auto"/>
        <w:ind w:firstLine="720"/>
        <w:jc w:val="both"/>
        <w:rPr>
          <w:rFonts w:eastAsia="Times New Roman"/>
          <w:szCs w:val="24"/>
        </w:rPr>
      </w:pPr>
      <w:r>
        <w:rPr>
          <w:rFonts w:eastAsia="Times New Roman"/>
          <w:szCs w:val="24"/>
        </w:rPr>
        <w:t>Εκείνο το οποίο μου κάνει εντύπωση είναι η επικουρική σύνταξη, το ΕΚΑΣ. Αυτά μέχρι το 2018 θα έχουν εξαφανιστεί, θα τελειώσουν. Θα βγάλουμε μερικά εκατ</w:t>
      </w:r>
      <w:r>
        <w:rPr>
          <w:rFonts w:eastAsia="Times New Roman"/>
          <w:szCs w:val="24"/>
        </w:rPr>
        <w:t>ομμύρια από αυτά. Από το ΕΚΑΣ θα πάρετε περίπου 2,5 εκατομμύρια και χρειάζονται. Καλά κάνατε και παρατείνετε μέχρι το 2021 αυτούς που έπαιρναν τη σύνταξη στις 31</w:t>
      </w:r>
      <w:r>
        <w:rPr>
          <w:rFonts w:eastAsia="Times New Roman"/>
          <w:szCs w:val="24"/>
        </w:rPr>
        <w:t>-</w:t>
      </w:r>
      <w:r>
        <w:rPr>
          <w:rFonts w:eastAsia="Times New Roman"/>
          <w:szCs w:val="24"/>
        </w:rPr>
        <w:t>7</w:t>
      </w:r>
      <w:r>
        <w:rPr>
          <w:rFonts w:eastAsia="Times New Roman"/>
          <w:szCs w:val="24"/>
        </w:rPr>
        <w:t>-</w:t>
      </w:r>
      <w:r>
        <w:rPr>
          <w:rFonts w:eastAsia="Times New Roman"/>
          <w:szCs w:val="24"/>
        </w:rPr>
        <w:t>2016, αλλά από τη στιγμή αυτή και πέρα αλλάζουν ριζικά τα πράγματα.</w:t>
      </w:r>
    </w:p>
    <w:p w14:paraId="10B0D02A" w14:textId="77777777" w:rsidR="009F6C17" w:rsidRDefault="003C1E98">
      <w:pPr>
        <w:spacing w:line="600" w:lineRule="auto"/>
        <w:ind w:firstLine="720"/>
        <w:jc w:val="both"/>
        <w:rPr>
          <w:rFonts w:eastAsia="Times New Roman"/>
          <w:szCs w:val="24"/>
        </w:rPr>
      </w:pPr>
      <w:r>
        <w:rPr>
          <w:rFonts w:eastAsia="Times New Roman"/>
          <w:szCs w:val="24"/>
        </w:rPr>
        <w:t>Επαναλαμβάνω, εάν δεν αλ</w:t>
      </w:r>
      <w:r>
        <w:rPr>
          <w:rFonts w:eastAsia="Times New Roman"/>
          <w:szCs w:val="24"/>
        </w:rPr>
        <w:t>λάξουν τακτική –και χαίρομαι που βλέπω ένα καλό σημάδι πια…</w:t>
      </w:r>
    </w:p>
    <w:p w14:paraId="10B0D02B" w14:textId="77777777" w:rsidR="009F6C17" w:rsidRDefault="003C1E9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0B0D02C" w14:textId="77777777" w:rsidR="009F6C17" w:rsidRDefault="003C1E98">
      <w:pPr>
        <w:spacing w:line="600" w:lineRule="auto"/>
        <w:ind w:firstLine="720"/>
        <w:jc w:val="both"/>
        <w:rPr>
          <w:rFonts w:eastAsia="Times New Roman"/>
          <w:szCs w:val="24"/>
        </w:rPr>
      </w:pPr>
      <w:r>
        <w:rPr>
          <w:rFonts w:eastAsia="Times New Roman"/>
          <w:szCs w:val="24"/>
        </w:rPr>
        <w:t>Είχε ξεσηκωθεί το πανελλήνιο με τις Σκουριές. Τις Σκουριές τις υπέγραψε προχθές ο αρμόδιος Υπουργός, όπως υπέγρα</w:t>
      </w:r>
      <w:r>
        <w:rPr>
          <w:rFonts w:eastAsia="Times New Roman"/>
          <w:szCs w:val="24"/>
        </w:rPr>
        <w:t xml:space="preserve">ψε πριν από δύο μήνες την Ολυμπιάδα, και δουλεύουν άνθρωποι εκεί και ετοιμάζονται τώρα να πάρουν στη δουλειά </w:t>
      </w:r>
      <w:r>
        <w:rPr>
          <w:rFonts w:eastAsia="Times New Roman"/>
          <w:szCs w:val="24"/>
        </w:rPr>
        <w:t xml:space="preserve">και </w:t>
      </w:r>
      <w:r>
        <w:rPr>
          <w:rFonts w:eastAsia="Times New Roman"/>
          <w:szCs w:val="24"/>
        </w:rPr>
        <w:t xml:space="preserve">άλλους </w:t>
      </w:r>
      <w:r>
        <w:rPr>
          <w:rFonts w:eastAsia="Times New Roman"/>
          <w:szCs w:val="24"/>
        </w:rPr>
        <w:t>για να γίνουν οι εργαζόμενοι</w:t>
      </w:r>
      <w:r>
        <w:rPr>
          <w:rFonts w:eastAsia="Times New Roman"/>
          <w:szCs w:val="24"/>
        </w:rPr>
        <w:t xml:space="preserve"> δύο χιλιάδες, γιατί όχι μόνο έκανε δεκτές τις έντεκα αποφάσεις του Συμβουλίου της Επικρατείας αλλά μη σας φ</w:t>
      </w:r>
      <w:r>
        <w:rPr>
          <w:rFonts w:eastAsia="Times New Roman"/>
          <w:szCs w:val="24"/>
        </w:rPr>
        <w:t>ανεί περίεργο, στον τόπο εκείνον τον μικρό που είναι το</w:t>
      </w:r>
      <w:r>
        <w:rPr>
          <w:rFonts w:eastAsia="Times New Roman"/>
          <w:szCs w:val="24"/>
        </w:rPr>
        <w:t xml:space="preserve">1/‰ </w:t>
      </w:r>
      <w:r>
        <w:rPr>
          <w:rFonts w:eastAsia="Times New Roman"/>
          <w:szCs w:val="24"/>
        </w:rPr>
        <w:t xml:space="preserve"> της Αττικής, έχουν χτιστεί μέχρι στιγμής οκτώ σταθμοί παρατήρησης </w:t>
      </w:r>
      <w:r>
        <w:rPr>
          <w:rFonts w:eastAsia="Times New Roman"/>
          <w:szCs w:val="24"/>
        </w:rPr>
        <w:t xml:space="preserve">όλων </w:t>
      </w:r>
      <w:r>
        <w:rPr>
          <w:rFonts w:eastAsia="Times New Roman"/>
          <w:szCs w:val="24"/>
        </w:rPr>
        <w:t xml:space="preserve">των ρύπων του περιβάλλοντος και εξωτερικά και εσωτερικά </w:t>
      </w:r>
      <w:r>
        <w:rPr>
          <w:rFonts w:eastAsia="Times New Roman"/>
          <w:szCs w:val="24"/>
        </w:rPr>
        <w:t xml:space="preserve">υπόγειες στοές </w:t>
      </w:r>
      <w:r>
        <w:rPr>
          <w:rFonts w:eastAsia="Times New Roman"/>
          <w:szCs w:val="24"/>
        </w:rPr>
        <w:t>και θα στηθούν κι άλλοι τρεις.</w:t>
      </w:r>
    </w:p>
    <w:p w14:paraId="10B0D02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Εμείς χαιρετίζουμε την </w:t>
      </w:r>
      <w:r>
        <w:rPr>
          <w:rFonts w:eastAsia="Times New Roman" w:cs="Times New Roman"/>
          <w:szCs w:val="24"/>
        </w:rPr>
        <w:t>υπογραφή του κ. Σκουρλέτη. Χαίρομαι γι’ αυτό και τον ευχαριστώ.</w:t>
      </w:r>
    </w:p>
    <w:p w14:paraId="10B0D02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0B0D02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κι εμείς τον κ. Βαγιωνά.</w:t>
      </w:r>
    </w:p>
    <w:p w14:paraId="10B0D03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Να ενημερώσουμε ότι από εδώ και πέρα μπαίνουμε στην κατηγορία των εγγεγραμμένων ομιλητών,</w:t>
      </w:r>
      <w:r>
        <w:rPr>
          <w:rFonts w:eastAsia="Times New Roman" w:cs="Times New Roman"/>
          <w:szCs w:val="24"/>
        </w:rPr>
        <w:t xml:space="preserve"> που ο χρόνος είναι πέντε λεπτά και θα παρακαλέσω να γίνει σεβαστός.</w:t>
      </w:r>
    </w:p>
    <w:p w14:paraId="10B0D03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 κ. Φωκάς έχει τον λόγο, από την Ένωση Κεντρώων, για πέντε λεπτά.</w:t>
      </w:r>
    </w:p>
    <w:p w14:paraId="10B0D03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Κυρίες και κύριοι συνάδελφοι, αντιλαμβάνομαι πως είναι πολύ δύσκολο να νομοθετείς με το πιστόλι στον κ</w:t>
      </w:r>
      <w:r>
        <w:rPr>
          <w:rFonts w:eastAsia="Times New Roman" w:cs="Times New Roman"/>
          <w:szCs w:val="24"/>
        </w:rPr>
        <w:t>ρόταφο. Η αλήθεια όμως είναι</w:t>
      </w:r>
      <w:r>
        <w:rPr>
          <w:rFonts w:eastAsia="Times New Roman" w:cs="Times New Roman"/>
          <w:szCs w:val="24"/>
        </w:rPr>
        <w:t>,</w:t>
      </w:r>
      <w:r>
        <w:rPr>
          <w:rFonts w:eastAsia="Times New Roman" w:cs="Times New Roman"/>
          <w:szCs w:val="24"/>
        </w:rPr>
        <w:t xml:space="preserve"> πως την αποκλειστική ευθύνη για τη δραματική τροπή που έχουν πάρει τα πράγματα την έχει η Κυβέρνηση του Αλέξη Τσίπρα και μόνο. </w:t>
      </w:r>
    </w:p>
    <w:p w14:paraId="10B0D03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Θέλετε να κλείσετε άρον-άρον την ψήφιση αυτού του τερατουργήματος που βαφτίστηκε «ασφαλιστική μετα</w:t>
      </w:r>
      <w:r>
        <w:rPr>
          <w:rFonts w:eastAsia="Times New Roman" w:cs="Times New Roman"/>
          <w:szCs w:val="24"/>
        </w:rPr>
        <w:t xml:space="preserve">ρρύθμιση», για να δείξετε στο </w:t>
      </w:r>
      <w:r>
        <w:rPr>
          <w:rFonts w:eastAsia="Times New Roman" w:cs="Times New Roman"/>
          <w:szCs w:val="24"/>
          <w:lang w:val="en-US"/>
        </w:rPr>
        <w:t>Eurogroup</w:t>
      </w:r>
      <w:r>
        <w:rPr>
          <w:rFonts w:eastAsia="Times New Roman" w:cs="Times New Roman"/>
          <w:szCs w:val="24"/>
        </w:rPr>
        <w:t xml:space="preserve"> της Δευτέρας πως είστε τα καλά παιδιά και να αξιοποιήσετε, όπως λέτε, τα ψηφισμένα μέτρα ως διαπραγματευτικό εργαλείο. Το κακό είναι</w:t>
      </w:r>
      <w:r>
        <w:rPr>
          <w:rFonts w:eastAsia="Times New Roman" w:cs="Times New Roman"/>
          <w:szCs w:val="24"/>
        </w:rPr>
        <w:t>,</w:t>
      </w:r>
      <w:r>
        <w:rPr>
          <w:rFonts w:eastAsia="Times New Roman" w:cs="Times New Roman"/>
          <w:szCs w:val="24"/>
        </w:rPr>
        <w:t xml:space="preserve"> πως όσες φορές διαπραγματευτήκατε αυτόν τον ενάμ</w:t>
      </w:r>
      <w:r>
        <w:rPr>
          <w:rFonts w:eastAsia="Times New Roman" w:cs="Times New Roman"/>
          <w:szCs w:val="24"/>
        </w:rPr>
        <w:t>ι</w:t>
      </w:r>
      <w:r>
        <w:rPr>
          <w:rFonts w:eastAsia="Times New Roman" w:cs="Times New Roman"/>
          <w:szCs w:val="24"/>
        </w:rPr>
        <w:t xml:space="preserve">σι χρόνο, σπρώχνετε τον ελληνικό </w:t>
      </w:r>
      <w:r>
        <w:rPr>
          <w:rFonts w:eastAsia="Times New Roman" w:cs="Times New Roman"/>
          <w:szCs w:val="24"/>
        </w:rPr>
        <w:t>λαό όλο και περισσότερο προς την άβυσσο. Αυτό δεν είναι διαπραγμάτευση, είναι ένα ανέκδοτο, κυρίες και κύριοι, ανέκδοτο που επαναλαμβάνεται με ανατριχιαστικές ομοιότητες τα τελευταία έξι χρόνια, καθώς και οι προηγούμενοι από εσάς διαπραγματεύτηκαν με ανάλο</w:t>
      </w:r>
      <w:r>
        <w:rPr>
          <w:rFonts w:eastAsia="Times New Roman" w:cs="Times New Roman"/>
          <w:szCs w:val="24"/>
        </w:rPr>
        <w:t xml:space="preserve">γη επιτυχία. </w:t>
      </w:r>
    </w:p>
    <w:p w14:paraId="10B0D03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Μάλιστα πανηγύριζαν και αυτοί, όπως και ο κ. Κατρούγκαλος, που τώρα χαίρεται, γιατί πέτυχε οι επικουρικές συντάξεις να μη μειώνονται πάνω από 40%. Ο ίδιος άνθρωπος που δηλώνει υπερήφανος γι’ αυτό το έκτρωμα που καταστρέφει τον ιδιωτικό τομέα </w:t>
      </w:r>
      <w:r>
        <w:rPr>
          <w:rFonts w:eastAsia="Times New Roman" w:cs="Times New Roman"/>
          <w:szCs w:val="24"/>
        </w:rPr>
        <w:t xml:space="preserve">και ασελγεί πάνω στην νέα γενιά. </w:t>
      </w:r>
    </w:p>
    <w:p w14:paraId="10B0D03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Μα αλήθεια, δεν ντρέπεστε καθόλου; Δεν ακούσατε τους μηχανικούς που σας φωνάζουν</w:t>
      </w:r>
      <w:r>
        <w:rPr>
          <w:rFonts w:eastAsia="Times New Roman" w:cs="Times New Roman"/>
          <w:szCs w:val="24"/>
        </w:rPr>
        <w:t>,</w:t>
      </w:r>
      <w:r>
        <w:rPr>
          <w:rFonts w:eastAsia="Times New Roman" w:cs="Times New Roman"/>
          <w:szCs w:val="24"/>
        </w:rPr>
        <w:t xml:space="preserve"> πως το νομοσχέδιο αυτό συνιστά έγκλημα για τις σημερινές και αυριανές γενιές; Τα στελέχη των Σωμάτων Ασφαλείας που ισοπεδώνετε, μην αναγνωρί</w:t>
      </w:r>
      <w:r>
        <w:rPr>
          <w:rFonts w:eastAsia="Times New Roman" w:cs="Times New Roman"/>
          <w:szCs w:val="24"/>
        </w:rPr>
        <w:t>ζοντας τις ιδιαιτερότητες του επαγγέλματός τους; Τους οικονομολόγους, λογιστές, φοροτεχνικούς, που σας προειδοποίησαν ότι η αύξηση του φόρου στα μερίσματα</w:t>
      </w:r>
      <w:r>
        <w:rPr>
          <w:rFonts w:eastAsia="Times New Roman" w:cs="Times New Roman"/>
          <w:szCs w:val="24"/>
        </w:rPr>
        <w:t>,</w:t>
      </w:r>
      <w:r>
        <w:rPr>
          <w:rFonts w:eastAsia="Times New Roman" w:cs="Times New Roman"/>
          <w:szCs w:val="24"/>
        </w:rPr>
        <w:t xml:space="preserve"> αποτελεί πλέον ισχυρό αντικίνητρο για επενδύσεις; Τους δικηγόρους που σας απέδειξαν</w:t>
      </w:r>
      <w:r>
        <w:rPr>
          <w:rFonts w:eastAsia="Times New Roman" w:cs="Times New Roman"/>
          <w:szCs w:val="24"/>
        </w:rPr>
        <w:t>,</w:t>
      </w:r>
      <w:r>
        <w:rPr>
          <w:rFonts w:eastAsia="Times New Roman" w:cs="Times New Roman"/>
          <w:szCs w:val="24"/>
        </w:rPr>
        <w:t xml:space="preserve"> πως το νομοσχέδιο αυτό απειλεί με εξόντωση επιστήμονες και ελεύθερους επαγγελματίες; </w:t>
      </w:r>
    </w:p>
    <w:p w14:paraId="10B0D03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Προφανώς δεν μπορείτε να τους ακούσετε. Ηχούν ακόμη στα αφτιά σας οι ήχοι από τα ντέφια και τα νταούλια που θα χτυπούσατε. Όχι ότι οι προηγούμενοι ήταν καλύτεροι. Ούτε α</w:t>
      </w:r>
      <w:r>
        <w:rPr>
          <w:rFonts w:eastAsia="Times New Roman" w:cs="Times New Roman"/>
          <w:szCs w:val="24"/>
        </w:rPr>
        <w:t>υτοί ούτε εσείς τολμήσατε να κάνετε πραγματικές, ουσιαστικές μεταρρυθμίσεις, μεταρρυθμίσεις που έχει ανάγκη ο τόπος για να βγει από τη λάσπη, φοβούμενοι το πολιτικό κότσος. Δεν θέλετε βλέπετε, να πειράξετε την εκλογική σας πελατεία, τους κηφήνες και τους α</w:t>
      </w:r>
      <w:r>
        <w:rPr>
          <w:rFonts w:eastAsia="Times New Roman" w:cs="Times New Roman"/>
          <w:szCs w:val="24"/>
        </w:rPr>
        <w:t>ργόμισθους του δημοσίου και επιλέξατε να εξοντώσετε τους ελεύθερους επαγγελματίες και τους επιστήμονες.</w:t>
      </w:r>
    </w:p>
    <w:p w14:paraId="10B0D03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Έχετε καταντήσει εθνικοί ευεργέτες της Αλβανίας, των Σκοπίων, μετατρέποντας σε μετανάστες τους Έλληνες επιχειρηματίες. Έτσι αρνηθήκατε όλες τις προτάσει</w:t>
      </w:r>
      <w:r>
        <w:rPr>
          <w:rFonts w:eastAsia="Times New Roman" w:cs="Times New Roman"/>
          <w:szCs w:val="24"/>
        </w:rPr>
        <w:t xml:space="preserve">ς της Ένωσης Κεντρώων για ουσιαστικές τομές και επιλέξατε την πεπατημένη, που οδηγεί στην πλήρη φτωχοποίηση των Ελλήνων. </w:t>
      </w:r>
    </w:p>
    <w:p w14:paraId="10B0D03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Τι σημαίνει όμως το νέο ασφαλιστικό; Όλεθρος για όσους δεν έχουν συνταξιοδοτηθεί. Μείωση έως και 40% στις αναπηρικές συντάξεις, σταδια</w:t>
      </w:r>
      <w:r>
        <w:rPr>
          <w:rFonts w:eastAsia="Times New Roman" w:cs="Times New Roman"/>
          <w:szCs w:val="24"/>
        </w:rPr>
        <w:t>κή κατάργηση του ΕΚΑΣ μέχρι το 2020, μείωση έως και 40% στις επικουρικές συντάξεις, μείωση έως και 15% στο εφάπαξ. Μειώσεις έως και 32% στα μερίσματα, μειώσεις των δικαιούχων συντάξεων χηρείας, αύξηση εισφορών, ενοποιήσεις ταμείων, αυξήσεις στις εισφορές τ</w:t>
      </w:r>
      <w:r>
        <w:rPr>
          <w:rFonts w:eastAsia="Times New Roman" w:cs="Times New Roman"/>
          <w:szCs w:val="24"/>
        </w:rPr>
        <w:t xml:space="preserve">ων ελεύθερων επαγγελματιών, γι’ αυτούς που τόλμησαν να έχουν εισόδημα πάνω από 11 </w:t>
      </w:r>
      <w:r>
        <w:rPr>
          <w:rFonts w:eastAsia="Times New Roman" w:cs="Times New Roman"/>
          <w:szCs w:val="24"/>
        </w:rPr>
        <w:t>000</w:t>
      </w:r>
      <w:r>
        <w:rPr>
          <w:rFonts w:eastAsia="Times New Roman" w:cs="Times New Roman"/>
          <w:szCs w:val="24"/>
        </w:rPr>
        <w:t xml:space="preserve"> ευρώ, εθνική σύνταξη-αντίδωρο των 384 ευρώ.</w:t>
      </w:r>
      <w:r>
        <w:rPr>
          <w:rFonts w:eastAsia="Times New Roman" w:cs="Times New Roman"/>
          <w:szCs w:val="24"/>
        </w:rPr>
        <w:t xml:space="preserve"> </w:t>
      </w:r>
      <w:r>
        <w:rPr>
          <w:rFonts w:eastAsia="Times New Roman" w:cs="Times New Roman"/>
          <w:szCs w:val="24"/>
        </w:rPr>
        <w:t xml:space="preserve">Για τα ψίχουλα αυτά χρειάζονται είκοσι χρόνια εργασίας! </w:t>
      </w:r>
    </w:p>
    <w:p w14:paraId="10B0D039"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Τελικά</w:t>
      </w:r>
      <w:r>
        <w:rPr>
          <w:rFonts w:eastAsia="Times New Roman" w:cs="Times New Roman"/>
          <w:szCs w:val="24"/>
        </w:rPr>
        <w:t xml:space="preserve"> διαπιστώνει κανείς κοιτώντας σας σήμερα, κυρίες και κύριοι, πόσο δίκιο είχε ο Ανδρέας Βουτσινάς, όταν έλεγε πως οι καρέκλες δημιουργούν αιμορροΐδες στο μυαλό. Για ένα να είστε βέβαιοι: Η λαγνεία της εξουσίας μπορεί να αποτελεί μεγάλο πειρασμό αλλά έχει κα</w:t>
      </w:r>
      <w:r>
        <w:rPr>
          <w:rFonts w:eastAsia="Times New Roman" w:cs="Times New Roman"/>
          <w:szCs w:val="24"/>
        </w:rPr>
        <w:t>ι σκληρό τίμημα. Πρόσκαιρα θριαμβεύει, αλλά αιωνίως καταστρέφει.</w:t>
      </w:r>
    </w:p>
    <w:p w14:paraId="10B0D03A"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Πετύχατε το ακατόρθωτο, να στρέψετε εναντίον σας μέσα σε ενάμιση μόλις χρόνο έναν λαό που σας πίστεψε, έναν λαό που είχε απαυδήσει από τον εμπαιγμό και τα πολιτικά εγκλήματα των προηγουμένων </w:t>
      </w:r>
      <w:r>
        <w:rPr>
          <w:rFonts w:eastAsia="Times New Roman" w:cs="Times New Roman"/>
          <w:szCs w:val="24"/>
        </w:rPr>
        <w:t xml:space="preserve">και αναζητούσε την ελπίδα που του υποσχεθήκατε. </w:t>
      </w:r>
    </w:p>
    <w:p w14:paraId="10B0D03B"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Αυτός, λοιπόν, ο λαός που σας εμπιστεύθηκε και τον προδώσατε, αυτός θα σας τιμωρήσει για τα ψέματά σας, για την υποκρισία σας, για την αλαζονεία σας, για την άρνησή σας μέχρι και την ύστατη ώρα να προτάξετε </w:t>
      </w:r>
      <w:r>
        <w:rPr>
          <w:rFonts w:eastAsia="Times New Roman" w:cs="Times New Roman"/>
          <w:szCs w:val="24"/>
        </w:rPr>
        <w:t>το εθνικό συμφέρον πάνω από το στείρο κομματικό! Αυτή είναι η μοίρα των πολιτικάντηδων, η απομόνωση. Κρίμα για αυτούς! Μα το κυριότερο, κρίμα για την πατρίδα!</w:t>
      </w:r>
    </w:p>
    <w:p w14:paraId="10B0D03C"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Ακούστε, επιτέλους, τη συνείδησή σας! Ορθώστε πολιτικό ανάστημα! Τιμήστε τον όρκο σας και πείτε έ</w:t>
      </w:r>
      <w:r>
        <w:rPr>
          <w:rFonts w:eastAsia="Times New Roman" w:cs="Times New Roman"/>
          <w:szCs w:val="24"/>
        </w:rPr>
        <w:t>να μεγάλο «όχι» σε αυτό το ασφαλιστικό έκτρωμα! Καταψηφίστε τα μέτρα!</w:t>
      </w:r>
    </w:p>
    <w:p w14:paraId="10B0D03D" w14:textId="77777777" w:rsidR="009F6C17" w:rsidRDefault="003C1E9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B0D03E" w14:textId="77777777" w:rsidR="009F6C17" w:rsidRDefault="003C1E98">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0B0D03F"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Φωκά. </w:t>
      </w:r>
    </w:p>
    <w:p w14:paraId="10B0D040" w14:textId="77777777" w:rsidR="009F6C17" w:rsidRDefault="003C1E98">
      <w:pPr>
        <w:spacing w:line="600" w:lineRule="auto"/>
        <w:ind w:firstLine="720"/>
        <w:jc w:val="both"/>
        <w:rPr>
          <w:rFonts w:eastAsia="Times New Roman"/>
          <w:szCs w:val="24"/>
        </w:rPr>
      </w:pPr>
      <w:r>
        <w:rPr>
          <w:rFonts w:eastAsia="Times New Roman"/>
          <w:szCs w:val="24"/>
        </w:rPr>
        <w:t xml:space="preserve">Τον λόγο έχει ο κ. Δημήτριος Κυριαζίδης, Βουλευτής της Νέας </w:t>
      </w:r>
      <w:r>
        <w:rPr>
          <w:rFonts w:eastAsia="Times New Roman"/>
          <w:szCs w:val="24"/>
        </w:rPr>
        <w:t xml:space="preserve">Δημοκρατίας, για πέντε λεπτά. </w:t>
      </w:r>
    </w:p>
    <w:p w14:paraId="10B0D041" w14:textId="77777777" w:rsidR="009F6C17" w:rsidRDefault="003C1E98">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Δώστε μου λίγο παραπάνω χρόνο, κύριε Πρόεδρε</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 xml:space="preserve"> αι οι προηγούμενοι από τα επτά λεπτά μιλούσαν εννέα. </w:t>
      </w:r>
    </w:p>
    <w:p w14:paraId="10B0D042"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Όχι, δεν είναι έτσι. </w:t>
      </w:r>
    </w:p>
    <w:p w14:paraId="10B0D043" w14:textId="77777777" w:rsidR="009F6C17" w:rsidRDefault="003C1E98">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Εντάξει, εμείς προετοι</w:t>
      </w:r>
      <w:r>
        <w:rPr>
          <w:rFonts w:eastAsia="Times New Roman"/>
          <w:szCs w:val="24"/>
        </w:rPr>
        <w:t>μαστήκαμε, είμαστε από το πρωί εδώ.</w:t>
      </w:r>
    </w:p>
    <w:p w14:paraId="10B0D044"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Προετοιμαστήκατε, αλλά είστε εγγεγραμμένοι ομιλητές και θα έπρεπε να ξέρετε, σύμφωνα με τον Κανονισμό, ότι ο χρόνος είναι πέντε λεπτά. Αν μιλήσετε παραπάνω, θα στερήσετε χρόνο από τους ε</w:t>
      </w:r>
      <w:r>
        <w:rPr>
          <w:rFonts w:eastAsia="Times New Roman"/>
          <w:szCs w:val="24"/>
        </w:rPr>
        <w:t xml:space="preserve">πόμενους. </w:t>
      </w:r>
    </w:p>
    <w:p w14:paraId="10B0D045" w14:textId="77777777" w:rsidR="009F6C17" w:rsidRDefault="003C1E98">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Ο</w:t>
      </w:r>
      <w:r>
        <w:rPr>
          <w:rFonts w:eastAsia="Times New Roman"/>
          <w:szCs w:val="24"/>
        </w:rPr>
        <w:t xml:space="preserve">ι προηγούμενοι έπρεπε να μιλήσουν επτά λεπτά και τους αφήσατε εννέα και δέκα λεπτά να μιλήσουν, κύριε Πρόεδρε. </w:t>
      </w:r>
    </w:p>
    <w:p w14:paraId="10B0D046"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Πόσο; </w:t>
      </w:r>
    </w:p>
    <w:p w14:paraId="10B0D047" w14:textId="77777777" w:rsidR="009F6C17" w:rsidRDefault="003C1E98">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Και δέκα λεπτά αφήσατε να μιλήσουν. Από τα επτά</w:t>
      </w:r>
      <w:r>
        <w:rPr>
          <w:rFonts w:eastAsia="Times New Roman"/>
          <w:szCs w:val="24"/>
        </w:rPr>
        <w:t xml:space="preserve"> λεπτά μίλησαν και δέκα λεπτά. Εν πάση περιπτώσει…</w:t>
      </w:r>
    </w:p>
    <w:p w14:paraId="10B0D048"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Δεν είναι εκεί το θέμα μας τώρα. </w:t>
      </w:r>
    </w:p>
    <w:p w14:paraId="10B0D049" w14:textId="77777777" w:rsidR="009F6C17" w:rsidRDefault="003C1E98">
      <w:pPr>
        <w:spacing w:line="600" w:lineRule="auto"/>
        <w:ind w:firstLine="720"/>
        <w:jc w:val="both"/>
        <w:rPr>
          <w:rFonts w:eastAsia="Times New Roman"/>
          <w:szCs w:val="24"/>
        </w:rPr>
      </w:pPr>
      <w:r>
        <w:rPr>
          <w:rFonts w:eastAsia="Times New Roman"/>
          <w:szCs w:val="24"/>
        </w:rPr>
        <w:t xml:space="preserve">Παρακαλώ να τηρήσετε τον χρόνο σας. </w:t>
      </w:r>
    </w:p>
    <w:p w14:paraId="10B0D04A" w14:textId="77777777" w:rsidR="009F6C17" w:rsidRDefault="003C1E98">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Αγαπητοί συνάδελφοι, Χριστός ανέστη, Χρόνια πολλά!</w:t>
      </w:r>
    </w:p>
    <w:p w14:paraId="10B0D04B" w14:textId="77777777" w:rsidR="009F6C17" w:rsidRDefault="003C1E98">
      <w:pPr>
        <w:spacing w:line="600" w:lineRule="auto"/>
        <w:ind w:firstLine="720"/>
        <w:jc w:val="both"/>
        <w:rPr>
          <w:rFonts w:eastAsia="Times New Roman"/>
          <w:szCs w:val="24"/>
        </w:rPr>
      </w:pPr>
      <w:r>
        <w:rPr>
          <w:rFonts w:eastAsia="Times New Roman"/>
          <w:szCs w:val="24"/>
        </w:rPr>
        <w:t>Εμείς λέμε ότι ήρθε η ώρα</w:t>
      </w:r>
      <w:r>
        <w:rPr>
          <w:rFonts w:eastAsia="Times New Roman"/>
          <w:szCs w:val="24"/>
        </w:rPr>
        <w:t>,</w:t>
      </w:r>
      <w:r>
        <w:rPr>
          <w:rFonts w:eastAsia="Times New Roman"/>
          <w:szCs w:val="24"/>
        </w:rPr>
        <w:t xml:space="preserve"> ο λαός μας να δώσει ισχυρή εντολή σε έναν νέο συνασπισμό εξουσίας, για να σταματήσει αυτή την καταστροφή. Εμείς λέμε «ναι», λέμε ότι θα βγάλουμε εισιτήριο επιστροφής στους επικίνδυνους «υπαλληλίσκους της πεντάρας», στον διαβόητο κ. Τόμσεν και στην παρέα τ</w:t>
      </w:r>
      <w:r>
        <w:rPr>
          <w:rFonts w:eastAsia="Times New Roman"/>
          <w:szCs w:val="24"/>
        </w:rPr>
        <w:t>ου, που ασκούνται σε ιατρικά πειράματα στο πτώμα μιας οικονομίας, μίας κοινωνίας και μίας χώρας. Θα σταματήσουμε επιτέλους –αυτός είναι ο στόχος μας- αυτή την υποβοηθούμενη αυτοκτονία της χώρας.</w:t>
      </w:r>
    </w:p>
    <w:p w14:paraId="10B0D04C" w14:textId="77777777" w:rsidR="009F6C17" w:rsidRDefault="003C1E98">
      <w:pPr>
        <w:spacing w:line="600" w:lineRule="auto"/>
        <w:ind w:firstLine="720"/>
        <w:jc w:val="both"/>
        <w:rPr>
          <w:rFonts w:eastAsia="Times New Roman"/>
          <w:szCs w:val="24"/>
        </w:rPr>
      </w:pPr>
      <w:r>
        <w:rPr>
          <w:rFonts w:eastAsia="Times New Roman"/>
          <w:szCs w:val="24"/>
        </w:rPr>
        <w:t>Πέρασε πολύς καιρός από τότε –ήταν 24</w:t>
      </w:r>
      <w:r>
        <w:rPr>
          <w:rFonts w:eastAsia="Times New Roman"/>
          <w:szCs w:val="24"/>
        </w:rPr>
        <w:t>-</w:t>
      </w:r>
      <w:r>
        <w:rPr>
          <w:rFonts w:eastAsia="Times New Roman"/>
          <w:szCs w:val="24"/>
        </w:rPr>
        <w:t>2</w:t>
      </w:r>
      <w:r>
        <w:rPr>
          <w:rFonts w:eastAsia="Times New Roman"/>
          <w:szCs w:val="24"/>
        </w:rPr>
        <w:t>-</w:t>
      </w:r>
      <w:r>
        <w:rPr>
          <w:rFonts w:eastAsia="Times New Roman"/>
          <w:szCs w:val="24"/>
        </w:rPr>
        <w:t>2012- και μάλλον ο κ.</w:t>
      </w:r>
      <w:r>
        <w:rPr>
          <w:rFonts w:eastAsia="Times New Roman"/>
          <w:szCs w:val="24"/>
        </w:rPr>
        <w:t xml:space="preserve"> Τσίπρας και οι Υπουργοί του τα ξέχασαν αυτά.</w:t>
      </w:r>
    </w:p>
    <w:p w14:paraId="10B0D04D" w14:textId="77777777" w:rsidR="009F6C17" w:rsidRDefault="003C1E98">
      <w:pPr>
        <w:spacing w:line="600" w:lineRule="auto"/>
        <w:ind w:firstLine="720"/>
        <w:jc w:val="both"/>
        <w:rPr>
          <w:rFonts w:eastAsia="Times New Roman"/>
          <w:szCs w:val="24"/>
        </w:rPr>
      </w:pPr>
      <w:r>
        <w:rPr>
          <w:rFonts w:eastAsia="Times New Roman"/>
          <w:szCs w:val="24"/>
        </w:rPr>
        <w:t>Άραγε, σήμερα, όταν συνδιαλέγονται και συνδιαμορφώνουν τα μέτρα με την τρόικα, μεταξύ των οποίων και το παρόν ασφαλιστικό νομοσχέδιο και μάλιστα εισάγοντας, όπως θα αναφέρω παρακάτω και μέτρα που δεν προβλέποντ</w:t>
      </w:r>
      <w:r>
        <w:rPr>
          <w:rFonts w:eastAsia="Times New Roman"/>
          <w:szCs w:val="24"/>
        </w:rPr>
        <w:t xml:space="preserve">αι στο μνημόνιο, έπαψαν οι «υπαλληλίσκοι της τρόικας» να είναι επικίνδυνοι; </w:t>
      </w:r>
    </w:p>
    <w:p w14:paraId="10B0D04E" w14:textId="77777777" w:rsidR="009F6C17" w:rsidRDefault="003C1E98">
      <w:pPr>
        <w:spacing w:line="600" w:lineRule="auto"/>
        <w:ind w:firstLine="720"/>
        <w:jc w:val="both"/>
        <w:rPr>
          <w:rFonts w:eastAsia="Times New Roman"/>
          <w:szCs w:val="24"/>
        </w:rPr>
      </w:pPr>
      <w:r>
        <w:rPr>
          <w:rFonts w:eastAsia="Times New Roman"/>
          <w:szCs w:val="24"/>
        </w:rPr>
        <w:t>Ή μήπως εσείς, κύριοι του ΣΥΡΙΖΑ, γίνατε επικίνδυνοι για τη χώρα με την ανερμάτιστη και ισοπεδωτική πολιτική σας; Μήπως πλέον εσείς πειραματίζεστε με τη χώρα; Μήπως πλέον εσείς ασ</w:t>
      </w:r>
      <w:r>
        <w:rPr>
          <w:rFonts w:eastAsia="Times New Roman"/>
          <w:szCs w:val="24"/>
        </w:rPr>
        <w:t>κείτε «ψευτοεπαναστατική» γυμναστική</w:t>
      </w:r>
      <w:r>
        <w:rPr>
          <w:rFonts w:eastAsia="Times New Roman"/>
          <w:szCs w:val="24"/>
        </w:rPr>
        <w:t>,</w:t>
      </w:r>
      <w:r>
        <w:rPr>
          <w:rFonts w:eastAsia="Times New Roman"/>
          <w:szCs w:val="24"/>
        </w:rPr>
        <w:t xml:space="preserve"> σε μια χώρα που κάθε μέρα πηγαίνει όλο και πιο πίσω και αργοπεθαίνει ένεκα και των πράξεων και των παραλείψεών σας; </w:t>
      </w:r>
    </w:p>
    <w:p w14:paraId="10B0D04F" w14:textId="77777777" w:rsidR="009F6C17" w:rsidRDefault="003C1E98">
      <w:pPr>
        <w:spacing w:line="600" w:lineRule="auto"/>
        <w:ind w:firstLine="720"/>
        <w:jc w:val="both"/>
        <w:rPr>
          <w:rFonts w:eastAsia="Times New Roman"/>
          <w:szCs w:val="24"/>
        </w:rPr>
      </w:pPr>
      <w:r>
        <w:rPr>
          <w:rFonts w:eastAsia="Times New Roman"/>
          <w:szCs w:val="24"/>
        </w:rPr>
        <w:t>Ν</w:t>
      </w:r>
      <w:r>
        <w:rPr>
          <w:rFonts w:eastAsia="Times New Roman"/>
          <w:szCs w:val="24"/>
        </w:rPr>
        <w:t>αι, μαζί με εμένα ρωτά και σύμπας ο ελληνικός λαός: Τι συμβαίνει, κύριοι, υποστείλατε την παντιέρα τ</w:t>
      </w:r>
      <w:r>
        <w:rPr>
          <w:rFonts w:eastAsia="Times New Roman"/>
          <w:szCs w:val="24"/>
        </w:rPr>
        <w:t>ου «ψευτοαντάρτικου» και πλέον οι κερδοσκόποι και η «τρόικα της καταστροφής», όπως λέγατε τότε, έγιναν οι καλοί; Λίγο μέτρο και λίγη τσίπα πρέπει επιτέλους να υπάρξει!</w:t>
      </w:r>
    </w:p>
    <w:p w14:paraId="10B0D050" w14:textId="77777777" w:rsidR="009F6C17" w:rsidRDefault="003C1E98">
      <w:pPr>
        <w:spacing w:line="600" w:lineRule="auto"/>
        <w:ind w:firstLine="720"/>
        <w:jc w:val="both"/>
        <w:rPr>
          <w:rFonts w:eastAsia="Times New Roman"/>
          <w:szCs w:val="24"/>
        </w:rPr>
      </w:pPr>
      <w:r>
        <w:rPr>
          <w:rFonts w:eastAsia="Times New Roman"/>
          <w:szCs w:val="24"/>
        </w:rPr>
        <w:t>Τ</w:t>
      </w:r>
      <w:r>
        <w:rPr>
          <w:rFonts w:eastAsia="Times New Roman"/>
          <w:szCs w:val="24"/>
        </w:rPr>
        <w:t>ότε έλεγε –για να θυμηθούμε καλά- ο κ. Τσίπρας «υπάρχει άλλος δρόμος;». Φυσικά και υπάρ</w:t>
      </w:r>
      <w:r>
        <w:rPr>
          <w:rFonts w:eastAsia="Times New Roman"/>
          <w:szCs w:val="24"/>
        </w:rPr>
        <w:t>χει άλλος δρόμος. Ο άλλος δρόμος, όμως, περνάει μέσα από μια ισχυρή πολιτική βούληση ρήξης και όχι μέσα από το να σκηνοθετούμε την τελευταία πράξη του δράματος της χρεοκοπίας του λαού μας και της εξόδου της χώρας από την Ευρωζώνη, γιατί αυτό θα συμβεί σε λ</w:t>
      </w:r>
      <w:r>
        <w:rPr>
          <w:rFonts w:eastAsia="Times New Roman"/>
          <w:szCs w:val="24"/>
        </w:rPr>
        <w:t xml:space="preserve">ίγο με τις δικές σας αποφάσεις. </w:t>
      </w:r>
    </w:p>
    <w:p w14:paraId="10B0D051" w14:textId="77777777" w:rsidR="009F6C17" w:rsidRDefault="003C1E98">
      <w:pPr>
        <w:spacing w:line="600" w:lineRule="auto"/>
        <w:ind w:firstLine="720"/>
        <w:jc w:val="both"/>
        <w:rPr>
          <w:rFonts w:eastAsia="Times New Roman"/>
          <w:szCs w:val="24"/>
        </w:rPr>
      </w:pPr>
      <w:r>
        <w:rPr>
          <w:rFonts w:eastAsia="Times New Roman"/>
          <w:szCs w:val="24"/>
        </w:rPr>
        <w:t>Τι ειρωνεία! Τον άλλο δρόμο, τον δρόμο της προηγούμενης πολιτικής του ΣΥΡΙΖΑ και του κινδύνου εξόδου από το ευρώ τον βιώνει καθημερινά στο πετσί του ο λαός μας εδώ και δεκαέξι μήνες.</w:t>
      </w:r>
    </w:p>
    <w:p w14:paraId="10B0D052"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σε ό,τι αφορά το υπό συζήτηση νομοσχέδιο και προς απόδειξη της συνέπειας των έργων και των λόγων σας, που μεταξύ τους υφίσταται χάος και η κοροϊδία και ο εμπαιγμός του ελληνικού λαού, συνεχίζω με τα λόγια του ιδίου του Πρωθυπο</w:t>
      </w:r>
      <w:r>
        <w:rPr>
          <w:rFonts w:eastAsia="Times New Roman"/>
          <w:szCs w:val="24"/>
        </w:rPr>
        <w:t>υργού κ. Τσίπρα λέξη προς λέξη: «Έχουμε τις προτάσεις μας για την εισαγωγή νέων πόρων υπέρ του ασφαλιστικού συστήματος</w:t>
      </w:r>
      <w:r>
        <w:rPr>
          <w:rFonts w:eastAsia="Times New Roman"/>
          <w:szCs w:val="24"/>
        </w:rPr>
        <w:t>.Κ</w:t>
      </w:r>
      <w:r>
        <w:rPr>
          <w:rFonts w:eastAsia="Times New Roman"/>
          <w:szCs w:val="24"/>
        </w:rPr>
        <w:t xml:space="preserve">οινωνική ρήτρα στα δημόσια έργα, κοινωνική ρήτρα επί της ακίνητης περιουσίας, ειδική έκτακτη εισφορά επί του συνόλου των συναλλαγών που </w:t>
      </w:r>
      <w:r>
        <w:rPr>
          <w:rFonts w:eastAsia="Times New Roman"/>
          <w:szCs w:val="24"/>
        </w:rPr>
        <w:t>πραγματοποιούνται μέσω πιστωτικών ιδρυμάτων, που θα επιβαρύνει αποκλειστικώς τα πιστωτικά ιδρύματα, ειδική εισφορά στις πιστωτικές συναλλαγές.</w:t>
      </w:r>
    </w:p>
    <w:p w14:paraId="10B0D053" w14:textId="77777777" w:rsidR="009F6C17" w:rsidRDefault="003C1E98">
      <w:pPr>
        <w:spacing w:line="600" w:lineRule="auto"/>
        <w:jc w:val="both"/>
        <w:rPr>
          <w:rFonts w:eastAsia="Times New Roman" w:cs="Times New Roman"/>
          <w:szCs w:val="24"/>
        </w:rPr>
      </w:pPr>
      <w:r>
        <w:rPr>
          <w:rFonts w:eastAsia="Times New Roman" w:cs="Times New Roman"/>
          <w:szCs w:val="24"/>
        </w:rPr>
        <w:t>Επιπλέον αξιοποίηση της δημόσιας περιουσίας. Γιατί το Ταμείο της Περιουσίας να υπηρετεί τους δανειστές και όχι τα</w:t>
      </w:r>
      <w:r>
        <w:rPr>
          <w:rFonts w:eastAsia="Times New Roman" w:cs="Times New Roman"/>
          <w:szCs w:val="24"/>
        </w:rPr>
        <w:t xml:space="preserve"> ασφαλιστικά ταμεία; Γιατί το πρόγραμμα «</w:t>
      </w:r>
      <w:r>
        <w:rPr>
          <w:rFonts w:eastAsia="Times New Roman" w:cs="Times New Roman"/>
          <w:szCs w:val="24"/>
        </w:rPr>
        <w:t>ΉΛΙΟΣ</w:t>
      </w:r>
      <w:r>
        <w:rPr>
          <w:rFonts w:eastAsia="Times New Roman" w:cs="Times New Roman"/>
          <w:szCs w:val="24"/>
        </w:rPr>
        <w:t>»</w:t>
      </w:r>
      <w:r>
        <w:rPr>
          <w:rFonts w:eastAsia="Times New Roman" w:cs="Times New Roman"/>
          <w:szCs w:val="24"/>
        </w:rPr>
        <w:t>,</w:t>
      </w:r>
      <w:r>
        <w:rPr>
          <w:rFonts w:eastAsia="Times New Roman" w:cs="Times New Roman"/>
          <w:szCs w:val="24"/>
        </w:rPr>
        <w:t xml:space="preserve"> κ</w:t>
      </w:r>
      <w:r>
        <w:rPr>
          <w:rFonts w:eastAsia="Times New Roman" w:cs="Times New Roman"/>
          <w:szCs w:val="24"/>
        </w:rPr>
        <w:t>ύριε</w:t>
      </w:r>
      <w:r>
        <w:rPr>
          <w:rFonts w:eastAsia="Times New Roman" w:cs="Times New Roman"/>
          <w:szCs w:val="24"/>
        </w:rPr>
        <w:t xml:space="preserve"> Κεγκέρογλου</w:t>
      </w:r>
      <w:r>
        <w:rPr>
          <w:rFonts w:eastAsia="Times New Roman" w:cs="Times New Roman"/>
          <w:szCs w:val="24"/>
        </w:rPr>
        <w:t>,</w:t>
      </w:r>
      <w:r>
        <w:rPr>
          <w:rFonts w:eastAsia="Times New Roman" w:cs="Times New Roman"/>
          <w:szCs w:val="24"/>
        </w:rPr>
        <w:t xml:space="preserve"> να πληρώνει τους δανειστές και όχι τα ταμεία; </w:t>
      </w:r>
    </w:p>
    <w:p w14:paraId="10B0D05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Αυτά έλεγε ο κ. Τσίπρας τέσσερα χρόνια πριν. Καταθέτω το σχετικό κείμενο. </w:t>
      </w:r>
    </w:p>
    <w:p w14:paraId="10B0D055" w14:textId="77777777" w:rsidR="009F6C17" w:rsidRDefault="003C1E98">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Δημήτριος Κυριαζίδης </w:t>
      </w:r>
      <w:r>
        <w:rPr>
          <w:rFonts w:eastAsia="Times New Roman"/>
          <w:szCs w:val="24"/>
        </w:rPr>
        <w:t xml:space="preserve"> καταθέτει γι</w:t>
      </w:r>
      <w:r>
        <w:rPr>
          <w:rFonts w:eastAsia="Times New Roman"/>
          <w:szCs w:val="24"/>
        </w:rPr>
        <w:t xml:space="preserve">α τα Πρακτικά το προαναφερθέν κείμενο,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0B0D05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Θα μου πείτε ότι πέρασε πολύς καιρός. Όμως, αλήθεια, κύριε Υπουργέ, τι ακριβώς προτείνετε και τι έθετε προς </w:t>
      </w:r>
      <w:r>
        <w:rPr>
          <w:rFonts w:eastAsia="Times New Roman" w:cs="Times New Roman"/>
          <w:szCs w:val="24"/>
        </w:rPr>
        <w:t xml:space="preserve">κρίση του ελληνικού λαού ο Πρωθυπουργός σας; Τι γίνεται τώρα; Τι έρχεστε να μας πείτε σήμερα; </w:t>
      </w:r>
    </w:p>
    <w:p w14:paraId="10B0D05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Τότε λέγατε ότι δεν ήταν αναγκαία η αναλογιστική μελέτη. Μήπως σήμερα είναι αναγκαία η αναλογιστική μελέτη, κύριε Υπουργέ; </w:t>
      </w:r>
    </w:p>
    <w:p w14:paraId="10B0D05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Ερώτηση του σημερινού Πρωθυπουργού πρ</w:t>
      </w:r>
      <w:r>
        <w:rPr>
          <w:rFonts w:eastAsia="Times New Roman" w:cs="Times New Roman"/>
          <w:szCs w:val="24"/>
        </w:rPr>
        <w:t xml:space="preserve">ος τον τότε πρωθυπουργό έθετε το εξής θέμα: «Βάσει ποιων αναλογιστικών μελετών αποφασίστηκε σε συνεργασία με την τρόικα η μείωση στις κύριες και επικουρικές συντάξεις;» Σήμερα γιατί δεν είναι αναγκαία η αναλογιστική μελέτη, κύριε Υπουργέ; </w:t>
      </w:r>
    </w:p>
    <w:p w14:paraId="10B0D05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Την απάντηση την</w:t>
      </w:r>
      <w:r>
        <w:rPr>
          <w:rFonts w:eastAsia="Times New Roman" w:cs="Times New Roman"/>
          <w:szCs w:val="24"/>
        </w:rPr>
        <w:t xml:space="preserve"> δίνετε με το παρόν νομοσχέδιο. Τίποτα! </w:t>
      </w:r>
      <w:r>
        <w:rPr>
          <w:rFonts w:eastAsia="Times New Roman" w:cs="Times New Roman"/>
          <w:szCs w:val="24"/>
        </w:rPr>
        <w:t>Ο</w:t>
      </w:r>
      <w:r>
        <w:rPr>
          <w:rFonts w:eastAsia="Times New Roman" w:cs="Times New Roman"/>
          <w:szCs w:val="24"/>
        </w:rPr>
        <w:t xml:space="preserve">χι μόνο τίποτα αλλά γκρεμίζετε συθέμελα και αυτό που παραλάβατε. Γκρεμίζετε και καταστρέφετε τη δημόσια ασφάλεια, το σύστημα κοινωνικής ασφάλισης με δομές και μέτρα που κανείς μας δεν θα διανοούταν να λάβει ποτέ. </w:t>
      </w:r>
    </w:p>
    <w:p w14:paraId="10B0D05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Αλήθεια με εισφορές άνω του 30% θα επιζήσει η οικονομία; Θα δημιουργηθούν νέες δουλειές; Θα τολμήσει κανείς να ανοίξει επιχείρηση στην Ελλάδα, όταν ένας επιχειρηματίας εισπράττει 100 ευρώ και τα 80 ευρώ είναι για παρακρατήσεις κάθε είδους; </w:t>
      </w:r>
    </w:p>
    <w:p w14:paraId="10B0D05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Πραγματικά μόνο</w:t>
      </w:r>
      <w:r>
        <w:rPr>
          <w:rFonts w:eastAsia="Times New Roman" w:cs="Times New Roman"/>
          <w:szCs w:val="24"/>
        </w:rPr>
        <w:t xml:space="preserve"> θλίψη και συνάμα αγωνία για την πατρίδα μας αποτελούν οι σημερινές ρυθμίσεις. </w:t>
      </w:r>
    </w:p>
    <w:p w14:paraId="10B0D05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σε ένα θέμα που με αγγίζει ιδιαίτερα, στο ζήτημα των Σωμάτων Ασφαλείας και των Ενόπλων Δυνάμεων της χώρας. Μετά τον πρωτοφανή εμπαιγμό της Κυβέρνησης σε ό,τι αφορά την </w:t>
      </w:r>
      <w:r>
        <w:rPr>
          <w:rFonts w:eastAsia="Times New Roman" w:cs="Times New Roman"/>
          <w:szCs w:val="24"/>
        </w:rPr>
        <w:t xml:space="preserve">υλοποίηση των αποφάσεων του Συμβουλίου </w:t>
      </w:r>
      <w:r>
        <w:rPr>
          <w:rFonts w:eastAsia="Times New Roman" w:cs="Times New Roman"/>
          <w:szCs w:val="24"/>
        </w:rPr>
        <w:t xml:space="preserve">της </w:t>
      </w:r>
      <w:r>
        <w:rPr>
          <w:rFonts w:eastAsia="Times New Roman" w:cs="Times New Roman"/>
          <w:szCs w:val="24"/>
        </w:rPr>
        <w:t xml:space="preserve">Επικρατείας -θα παραιτούνταν ο Πρόεδρος των ΑΝΕΛ εάν αυτό δεν γινόταν-, έρχεστε σήμερα με έναν αιφνιδιαστικό τρόπο να το καταργήσετε. </w:t>
      </w:r>
      <w:r>
        <w:rPr>
          <w:rFonts w:eastAsia="Times New Roman" w:cs="Times New Roman"/>
          <w:szCs w:val="24"/>
        </w:rPr>
        <w:t>Τ</w:t>
      </w:r>
      <w:r>
        <w:rPr>
          <w:rFonts w:eastAsia="Times New Roman" w:cs="Times New Roman"/>
          <w:szCs w:val="24"/>
        </w:rPr>
        <w:t>ι θα γίνει με τις διατάξεις που πρέπει να διέπουν ιδιαίτερα ένα Σώμα με ιδιαιτ</w:t>
      </w:r>
      <w:r>
        <w:rPr>
          <w:rFonts w:eastAsia="Times New Roman" w:cs="Times New Roman"/>
          <w:szCs w:val="24"/>
        </w:rPr>
        <w:t xml:space="preserve">ερότητες και με κίνδυνο ζωής; Δεν αναγνωρίζετε το παραμικρό. Τριάντα πέντε χρόνια πραγματικής υπηρεσίας με τις ιδιαιτερότητες των χώρων των Σωμάτων Ασφαλείας και των Ενόπλων Δυνάμεων πρέπει να προσμετρώνται, κύριε Υπουργέ, σε σαράντα δύο. </w:t>
      </w:r>
    </w:p>
    <w:p w14:paraId="10B0D05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Αυτά θα πρέπει ν</w:t>
      </w:r>
      <w:r>
        <w:rPr>
          <w:rFonts w:eastAsia="Times New Roman" w:cs="Times New Roman"/>
          <w:szCs w:val="24"/>
        </w:rPr>
        <w:t>α τα λάβετε σοβαρά υπ</w:t>
      </w:r>
      <w:r>
        <w:rPr>
          <w:rFonts w:eastAsia="Times New Roman" w:cs="Times New Roman"/>
          <w:szCs w:val="24"/>
        </w:rPr>
        <w:t xml:space="preserve">’ </w:t>
      </w:r>
      <w:r>
        <w:rPr>
          <w:rFonts w:eastAsia="Times New Roman" w:cs="Times New Roman"/>
          <w:szCs w:val="24"/>
        </w:rPr>
        <w:t xml:space="preserve">όψιν. </w:t>
      </w:r>
      <w:r>
        <w:rPr>
          <w:rFonts w:eastAsia="Times New Roman" w:cs="Times New Roman"/>
          <w:szCs w:val="24"/>
        </w:rPr>
        <w:t>Δ</w:t>
      </w:r>
      <w:r>
        <w:rPr>
          <w:rFonts w:eastAsia="Times New Roman" w:cs="Times New Roman"/>
          <w:szCs w:val="24"/>
        </w:rPr>
        <w:t>εν μπορώ να αντιληφθώ</w:t>
      </w:r>
      <w:r>
        <w:rPr>
          <w:rFonts w:eastAsia="Times New Roman" w:cs="Times New Roman"/>
          <w:szCs w:val="24"/>
        </w:rPr>
        <w:t>,</w:t>
      </w:r>
      <w:r>
        <w:rPr>
          <w:rFonts w:eastAsia="Times New Roman" w:cs="Times New Roman"/>
          <w:szCs w:val="24"/>
        </w:rPr>
        <w:t xml:space="preserve"> πώς όταν κάποιος εν ώρα υπηρεσίας, κατά την εκτέλεση του καθήκοντος, δολοφονείται, η χήρα και τα ορφανά του μένουν απροστάτευτα. </w:t>
      </w:r>
    </w:p>
    <w:p w14:paraId="10B0D05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Αυτά φέρνετε με τις αυτές τις ρυθμίσεις. </w:t>
      </w:r>
      <w:r>
        <w:rPr>
          <w:rFonts w:eastAsia="Times New Roman" w:cs="Times New Roman"/>
          <w:szCs w:val="24"/>
        </w:rPr>
        <w:t>Ε</w:t>
      </w:r>
      <w:r>
        <w:rPr>
          <w:rFonts w:eastAsia="Times New Roman" w:cs="Times New Roman"/>
          <w:szCs w:val="24"/>
        </w:rPr>
        <w:t>δώ είναι, αν θέλετε, το δύσκολο</w:t>
      </w:r>
      <w:r>
        <w:rPr>
          <w:rFonts w:eastAsia="Times New Roman" w:cs="Times New Roman"/>
          <w:szCs w:val="24"/>
        </w:rPr>
        <w:t xml:space="preserve">, δηλαδή να κατανοήσουμε τις ρυθμίσεις που εσείς μας διδάσκετε </w:t>
      </w:r>
      <w:r>
        <w:rPr>
          <w:rFonts w:eastAsia="Times New Roman" w:cs="Times New Roman"/>
          <w:szCs w:val="24"/>
        </w:rPr>
        <w:t>κ</w:t>
      </w:r>
      <w:r>
        <w:rPr>
          <w:rFonts w:eastAsia="Times New Roman" w:cs="Times New Roman"/>
          <w:szCs w:val="24"/>
        </w:rPr>
        <w:t xml:space="preserve">αι στα συνέδριά μας επιχειρούσατε με έναν ιδιαίτερο τρόπο να μας πείσετε, έτσι ώστε να είναι απαιτούμενα από την δική μας πλευρά. Δυστυχώς, σήμερα όλα αυτά τα καταργείτε και, δυστυχώς, δεν τα </w:t>
      </w:r>
      <w:r>
        <w:rPr>
          <w:rFonts w:eastAsia="Times New Roman" w:cs="Times New Roman"/>
          <w:szCs w:val="24"/>
        </w:rPr>
        <w:t>εφαρμόζετε.</w:t>
      </w:r>
    </w:p>
    <w:p w14:paraId="10B0D05F"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Παρακαλώ ολοκληρώστε τη σκέψη σας. </w:t>
      </w:r>
    </w:p>
    <w:p w14:paraId="10B0D060"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Βεβαίως λέτε -και ακούω από συναδέλφους- ότι είναι μια ιστορική αναγκαιότητα ο δοβλετισμός, όπως ανέφερε και ο κ. Τασούλας, έτσι ώστε να δημιουργηθεί έν</w:t>
      </w:r>
      <w:r>
        <w:rPr>
          <w:rFonts w:eastAsia="Times New Roman" w:cs="Times New Roman"/>
          <w:szCs w:val="24"/>
        </w:rPr>
        <w:t xml:space="preserve">α ιδιαίτερο καθεστώς από πλευράς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αραϋπουργεία, παραοργανισμοί, παραδιοικήσεις, δεκάδες ρυθμίσεις κ.λπ.. </w:t>
      </w:r>
    </w:p>
    <w:p w14:paraId="10B0D061"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Ολοκληρώστε, κύριε Κυριαζίδη. </w:t>
      </w:r>
    </w:p>
    <w:p w14:paraId="10B0D062"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Πρόεδρε, όντας εδώ από το 2012 περίμενα μια σ</w:t>
      </w:r>
      <w:r>
        <w:rPr>
          <w:rFonts w:eastAsia="Times New Roman" w:cs="Times New Roman"/>
          <w:szCs w:val="24"/>
        </w:rPr>
        <w:t>υγγνώμη, μία μεταμέλεια από πλευράς των συναδέλφων του ΣΥΡΙΖΑ για τις ιδιαίτερες αναφορές, όπως αυτές για γουναράδικα που μας απειλούσατε, για λιντσαρίσματα, χαρακτηρισμούς, θα έλεγα, ιδιαίτερα προκλητικούς. Εδώ μέσα ακούσαμε και για δωσίλογους, προσκυνημέ</w:t>
      </w:r>
      <w:r>
        <w:rPr>
          <w:rFonts w:eastAsia="Times New Roman" w:cs="Times New Roman"/>
          <w:szCs w:val="24"/>
        </w:rPr>
        <w:t xml:space="preserve">νους, γερμανοτσολιάδες… </w:t>
      </w:r>
    </w:p>
    <w:p w14:paraId="10B0D063"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Κυριαζίδη, σας παρακαλώ ολοκληρώστε τη σκέψη σας. </w:t>
      </w:r>
    </w:p>
    <w:p w14:paraId="10B0D064"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Τώρα πώς μπορεί να σας αποκαλέσει κανείς; Ότι είστε η Βέρμαχτ, τα Ες-Ες; Ποιοι είστε; Εν πάση περιπτώσει τι θα πρέπει </w:t>
      </w:r>
      <w:r>
        <w:rPr>
          <w:rFonts w:eastAsia="Times New Roman" w:cs="Times New Roman"/>
          <w:szCs w:val="24"/>
        </w:rPr>
        <w:t>να φωνάζει από αύριο ο λαός εδώ πέρα; Κάτω η χούντα των ΣΥΡΙΖΑ και των «Εξαρτημένων Ελλήνων»;</w:t>
      </w:r>
    </w:p>
    <w:p w14:paraId="10B0D065" w14:textId="77777777" w:rsidR="009F6C17" w:rsidRDefault="003C1E98">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B0D066"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πολύ. </w:t>
      </w:r>
    </w:p>
    <w:p w14:paraId="10B0D067"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Τον λόγο έχει ο κ. Ιάσων Φωτήλας από το Ποτάμι για πέν</w:t>
      </w:r>
      <w:r>
        <w:rPr>
          <w:rFonts w:eastAsia="Times New Roman" w:cs="Times New Roman"/>
          <w:szCs w:val="24"/>
        </w:rPr>
        <w:t xml:space="preserve">τε λεπτά. </w:t>
      </w:r>
    </w:p>
    <w:p w14:paraId="10B0D068"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 xml:space="preserve">Ευχαριστώ, κύριε Πρόεδρε. </w:t>
      </w:r>
    </w:p>
    <w:p w14:paraId="10B0D069"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αιφνιδίως ενημερωθήκαμε την Πέμπτη το βράδυ ότι το Σαββατοκύριακο θα συζητηθεί στην Ολομέλεια το εξοντωτικό πακέτο λιτότητας των 5,4 δισεκατομμυρίων ευρώ με νέες περικοπές στις συντάξεις και τα εισοδήματα των πολιτών και με </w:t>
      </w:r>
      <w:r>
        <w:rPr>
          <w:rFonts w:eastAsia="Times New Roman" w:cs="Times New Roman"/>
          <w:szCs w:val="24"/>
        </w:rPr>
        <w:t>νυ</w:t>
      </w:r>
      <w:r>
        <w:rPr>
          <w:rFonts w:eastAsia="Times New Roman" w:cs="Times New Roman"/>
          <w:szCs w:val="24"/>
        </w:rPr>
        <w:t xml:space="preserve">χτερινές </w:t>
      </w:r>
      <w:r>
        <w:rPr>
          <w:rFonts w:eastAsia="Times New Roman" w:cs="Times New Roman"/>
          <w:szCs w:val="24"/>
        </w:rPr>
        <w:t xml:space="preserve">τροπολογίες εκατοντάδων επιπλέον εκατομμυρίων ευρώ. Αλήθεια είναι ακόμη Υπουργός ο κ. Τσακαλώτος με τις δήθεν «κόκκινες» γραμμές του για το αφορολόγητο;  </w:t>
      </w:r>
    </w:p>
    <w:p w14:paraId="10B0D06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άκουσα νωρίτερα να δηλώνει ανερυθρίαστα ότι είναι υπερήφανος για το έργο και ότι ο λόγος</w:t>
      </w:r>
      <w:r>
        <w:rPr>
          <w:rFonts w:eastAsia="Times New Roman" w:cs="Times New Roman"/>
          <w:szCs w:val="24"/>
        </w:rPr>
        <w:t xml:space="preserve"> του είναι συμβόλαιο. Το μόνο που μπορώ να του πω</w:t>
      </w:r>
      <w:r>
        <w:rPr>
          <w:rFonts w:eastAsia="Times New Roman" w:cs="Times New Roman"/>
          <w:szCs w:val="24"/>
        </w:rPr>
        <w:t>,</w:t>
      </w:r>
      <w:r>
        <w:rPr>
          <w:rFonts w:eastAsia="Times New Roman" w:cs="Times New Roman"/>
          <w:szCs w:val="24"/>
        </w:rPr>
        <w:t xml:space="preserve"> είναι «αν ξέρει το άλλο με τον Τοτό», γιατί αυτό δεν είναι τόσο καλό.</w:t>
      </w:r>
    </w:p>
    <w:p w14:paraId="10B0D06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Στην ουσία γράφεται ο επίλογος αυτής της καταστροφικής Κυβέρνησης ΣΥΡΙΖΑ-ΑΝΕΛ. Ο χρόνος σας είχε αρχίσει να μετράει αντίστροφα από τον </w:t>
      </w:r>
      <w:r>
        <w:rPr>
          <w:rFonts w:eastAsia="Times New Roman" w:cs="Times New Roman"/>
          <w:szCs w:val="24"/>
        </w:rPr>
        <w:t xml:space="preserve">Οκτώβριο, όταν τα νοικοκυριά άρχισαν να βάζουν το χέρι στην τσέπη για να καταβάλλουν φόρους και εισφορές της κατά τα άλλα «περήφανης» διαπραγμάτευσης </w:t>
      </w:r>
      <w:r>
        <w:rPr>
          <w:rFonts w:eastAsia="Times New Roman" w:cs="Times New Roman"/>
          <w:szCs w:val="24"/>
        </w:rPr>
        <w:t>κ</w:t>
      </w:r>
      <w:r>
        <w:rPr>
          <w:rFonts w:eastAsia="Times New Roman" w:cs="Times New Roman"/>
          <w:szCs w:val="24"/>
        </w:rPr>
        <w:t xml:space="preserve">αι αφήστε τα παραμύθια ότι δήθεν αιφνιδιαστικά εμφανίστηκαν τα προληπτικά μέτρα ύψους 3,5 δισεκατομμυρίων ευρώ τον τελευταίο μήνα. </w:t>
      </w:r>
    </w:p>
    <w:p w14:paraId="10B0D06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13 του </w:t>
      </w:r>
      <w:r>
        <w:rPr>
          <w:rFonts w:eastAsia="Times New Roman" w:cs="Times New Roman"/>
          <w:szCs w:val="24"/>
        </w:rPr>
        <w:t>κ</w:t>
      </w:r>
      <w:r>
        <w:rPr>
          <w:rFonts w:eastAsia="Times New Roman" w:cs="Times New Roman"/>
          <w:szCs w:val="24"/>
        </w:rPr>
        <w:t xml:space="preserve">αταστατικού του </w:t>
      </w:r>
      <w:r>
        <w:rPr>
          <w:rFonts w:eastAsia="Times New Roman" w:cs="Times New Roman"/>
          <w:szCs w:val="24"/>
          <w:lang w:val="en-US"/>
        </w:rPr>
        <w:t>ESM</w:t>
      </w:r>
      <w:r>
        <w:rPr>
          <w:rFonts w:eastAsia="Times New Roman" w:cs="Times New Roman"/>
          <w:szCs w:val="24"/>
        </w:rPr>
        <w:t xml:space="preserve"> το καλοκαίρι του 2015 υπογράψατε μνημόνιο κατανόησης, όπου αναφέρεται σαφώς </w:t>
      </w:r>
      <w:r>
        <w:rPr>
          <w:rFonts w:eastAsia="Times New Roman" w:cs="Times New Roman"/>
          <w:szCs w:val="24"/>
        </w:rPr>
        <w:t xml:space="preserve">ότι οι όροι αναθεωρούνται ανά τρίμηνο, συνυπολογίζοντας την πρόοδο των μεταρρυθμίσεων. </w:t>
      </w:r>
    </w:p>
    <w:p w14:paraId="10B0D06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Τα γνωρίζατε εξαρχής, λοιπόν, αλλά καθυστερούσατε συνειδητά να ολοκληρώσετε την αξιολόγηση από τον Οκτώβριο, μεγαλώνοντας τον λογαριασμό για τους πολίτες κάθε μέρα. Απο</w:t>
      </w:r>
      <w:r>
        <w:rPr>
          <w:rFonts w:eastAsia="Times New Roman" w:cs="Times New Roman"/>
          <w:szCs w:val="24"/>
        </w:rPr>
        <w:t xml:space="preserve">τέλεσμα τα επιπλέον 3,5 δισεκατομμύρια ευρώ με απολύσεις και νέες μειώσεις σε μισθούς και συντάξεις, που τώρα δεν θέλετε να ψηφίσετε. </w:t>
      </w:r>
    </w:p>
    <w:p w14:paraId="10B0D06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Μην κλαίτε άλλο, κύριε Τσακαλώτε!</w:t>
      </w:r>
    </w:p>
    <w:p w14:paraId="10B0D06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Αν εφαρμοστούν, όμως, τα μέτρα των 5,4 δισεκατομμυρίων ευρώ, θα οδηγήσουν σε εξόντωση τ</w:t>
      </w:r>
      <w:r>
        <w:rPr>
          <w:rFonts w:eastAsia="Times New Roman" w:cs="Times New Roman"/>
          <w:szCs w:val="24"/>
        </w:rPr>
        <w:t xml:space="preserve">ων ασφαλισμένων και φορολογούμενων, επιβάρυνση η οποία αθροιστικά θα ανέλθει στο 55% με 56% του ακαθάριστου εισοδήματός τους. </w:t>
      </w:r>
    </w:p>
    <w:p w14:paraId="10B0D07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να γίνει άμεσα αντιληπτό περί τίνος πρόκειται, ένας δικηγόρος με εισόδημα 20.000 ευρώ θα πρέπει με βάση το νέο ασφαλιστικό</w:t>
      </w:r>
      <w:r>
        <w:rPr>
          <w:rFonts w:eastAsia="Times New Roman" w:cs="Times New Roman"/>
          <w:szCs w:val="24"/>
        </w:rPr>
        <w:t>,</w:t>
      </w:r>
      <w:r>
        <w:rPr>
          <w:rFonts w:eastAsia="Times New Roman" w:cs="Times New Roman"/>
          <w:szCs w:val="24"/>
        </w:rPr>
        <w:t xml:space="preserve"> φ</w:t>
      </w:r>
      <w:r>
        <w:rPr>
          <w:rFonts w:eastAsia="Times New Roman" w:cs="Times New Roman"/>
          <w:szCs w:val="24"/>
        </w:rPr>
        <w:t xml:space="preserve">ορολογικό, να καταβάλει για φόρους και εισφορές 11.901 ευρώ ετησίως. Ένας αγρότης με το ίδιο εισόδημα, 9.630 ευρώ. </w:t>
      </w:r>
    </w:p>
    <w:p w14:paraId="10B0D07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Δεν τα λέμε εμείς αυτά. Η Οικονομική και Κοινωνική Επιτροπή τα λέει, που είναι θεσμικό </w:t>
      </w:r>
      <w:r>
        <w:rPr>
          <w:rFonts w:eastAsia="Times New Roman" w:cs="Times New Roman"/>
          <w:szCs w:val="24"/>
        </w:rPr>
        <w:t>ο</w:t>
      </w:r>
      <w:r>
        <w:rPr>
          <w:rFonts w:eastAsia="Times New Roman" w:cs="Times New Roman"/>
          <w:szCs w:val="24"/>
        </w:rPr>
        <w:t xml:space="preserve">ργανο το οποίο συμβουλεύει την Κυβέρνηση της χώρας. </w:t>
      </w:r>
      <w:r>
        <w:rPr>
          <w:rFonts w:eastAsia="Times New Roman" w:cs="Times New Roman"/>
          <w:szCs w:val="24"/>
        </w:rPr>
        <w:t>Β</w:t>
      </w:r>
      <w:r>
        <w:rPr>
          <w:rFonts w:eastAsia="Times New Roman" w:cs="Times New Roman"/>
          <w:szCs w:val="24"/>
        </w:rPr>
        <w:t>έβαια, δεν έχει κα</w:t>
      </w:r>
      <w:r>
        <w:rPr>
          <w:rFonts w:eastAsia="Times New Roman" w:cs="Times New Roman"/>
          <w:szCs w:val="24"/>
        </w:rPr>
        <w:t>μ</w:t>
      </w:r>
      <w:r>
        <w:rPr>
          <w:rFonts w:eastAsia="Times New Roman" w:cs="Times New Roman"/>
          <w:szCs w:val="24"/>
        </w:rPr>
        <w:t xml:space="preserve">μία σχέση με την πρόταση του Ποταμιού για άμεση σύνδεση των εισφορών με την αποδιδόμενη κύρια σύνταξη. Η πρότασή μας με τους τρεις πυλώνες είναι πιο δίκαιη για τη νέα γενιά και πιο βιώσιμη, αφού δεν οδηγεί στην εισφοροδιαφυγή. </w:t>
      </w:r>
    </w:p>
    <w:p w14:paraId="10B0D07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Πιστέψατ</w:t>
      </w:r>
      <w:r>
        <w:rPr>
          <w:rFonts w:eastAsia="Times New Roman" w:cs="Times New Roman"/>
          <w:szCs w:val="24"/>
        </w:rPr>
        <w:t>ε πως η ικανότητα δημιουργίας εντυπώσεων</w:t>
      </w:r>
      <w:r>
        <w:rPr>
          <w:rFonts w:eastAsia="Times New Roman" w:cs="Times New Roman"/>
          <w:szCs w:val="24"/>
        </w:rPr>
        <w:t>,</w:t>
      </w:r>
      <w:r>
        <w:rPr>
          <w:rFonts w:eastAsia="Times New Roman" w:cs="Times New Roman"/>
          <w:szCs w:val="24"/>
        </w:rPr>
        <w:t xml:space="preserve"> είναι αρκετή για να αποσπάσετε την εύνοια της κοινής γνώμης. Όμως τα θεάματα αρκούν</w:t>
      </w:r>
      <w:r>
        <w:rPr>
          <w:rFonts w:eastAsia="Times New Roman" w:cs="Times New Roman"/>
          <w:szCs w:val="24"/>
        </w:rPr>
        <w:t>,</w:t>
      </w:r>
      <w:r>
        <w:rPr>
          <w:rFonts w:eastAsia="Times New Roman" w:cs="Times New Roman"/>
          <w:szCs w:val="24"/>
        </w:rPr>
        <w:t xml:space="preserve"> όταν ο άρτος είναι δεδομένος. Όταν ο άρτος τελειώνει, οι αρένες των θεαμάτων μετατρέπονται σε εστίες έκρηξης. Τις βιώνουν ήδη οι </w:t>
      </w:r>
      <w:r>
        <w:rPr>
          <w:rFonts w:eastAsia="Times New Roman" w:cs="Times New Roman"/>
          <w:szCs w:val="24"/>
        </w:rPr>
        <w:t>Βουλευτές σας με τον πιο άσχημο τρόπο. Δεν ξέρω αν ακούσατε τους πολίτες</w:t>
      </w:r>
      <w:r>
        <w:rPr>
          <w:rFonts w:eastAsia="Times New Roman" w:cs="Times New Roman"/>
          <w:szCs w:val="24"/>
        </w:rPr>
        <w:t>,</w:t>
      </w:r>
      <w:r>
        <w:rPr>
          <w:rFonts w:eastAsia="Times New Roman" w:cs="Times New Roman"/>
          <w:szCs w:val="24"/>
        </w:rPr>
        <w:t xml:space="preserve"> που είχαν μαζευτεί έξω από τη Βουλή. Έχουν αντιληφθεί οι πολίτες ότι έρχονται ακόμα χειρότερες μέρες </w:t>
      </w:r>
      <w:r>
        <w:rPr>
          <w:rFonts w:eastAsia="Times New Roman" w:cs="Times New Roman"/>
          <w:szCs w:val="24"/>
        </w:rPr>
        <w:t>κ</w:t>
      </w:r>
      <w:r>
        <w:rPr>
          <w:rFonts w:eastAsia="Times New Roman" w:cs="Times New Roman"/>
          <w:szCs w:val="24"/>
        </w:rPr>
        <w:t>αι ρωτάνε εναγωνίως: Πότε, επιτέλους, θα φύγει αυτή η «πρωτοδεύτερη φορά Αριστερ</w:t>
      </w:r>
      <w:r>
        <w:rPr>
          <w:rFonts w:eastAsia="Times New Roman" w:cs="Times New Roman"/>
          <w:szCs w:val="24"/>
        </w:rPr>
        <w:t xml:space="preserve">ά»; </w:t>
      </w:r>
    </w:p>
    <w:p w14:paraId="10B0D07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επόμενο ο κόσμος να γυρίζει την πλάτη στον κ. Τσίπρα</w:t>
      </w:r>
      <w:r>
        <w:rPr>
          <w:rFonts w:eastAsia="Times New Roman" w:cs="Times New Roman"/>
          <w:szCs w:val="24"/>
        </w:rPr>
        <w:t>,</w:t>
      </w:r>
      <w:r>
        <w:rPr>
          <w:rFonts w:eastAsia="Times New Roman" w:cs="Times New Roman"/>
          <w:szCs w:val="24"/>
        </w:rPr>
        <w:t xml:space="preserve"> όταν για επικοινωνιακούς και μόνο λόγους προτιμά να προσλαμβάνει καθαρίστριες αντί για νοσηλευτές και γιατρούς με τραγικές συνέπειες στην υγεία χιλιάδων καρκινοπαθών, όταν καταργεί τις μεταρρ</w:t>
      </w:r>
      <w:r>
        <w:rPr>
          <w:rFonts w:eastAsia="Times New Roman" w:cs="Times New Roman"/>
          <w:szCs w:val="24"/>
        </w:rPr>
        <w:t xml:space="preserve">υθμίσεις στα ελληνικά πανεπιστήμια και διώχνει όσους λαμπρούς καθηγητές είχαν σπεύσει αφιλοκερδώς για να προσφέρουν τα φώτα τους. </w:t>
      </w:r>
    </w:p>
    <w:p w14:paraId="10B0D07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επόμενο ο κόσμος να του γυρίζει την πλάτη</w:t>
      </w:r>
      <w:r>
        <w:rPr>
          <w:rFonts w:eastAsia="Times New Roman" w:cs="Times New Roman"/>
          <w:szCs w:val="24"/>
        </w:rPr>
        <w:t>,</w:t>
      </w:r>
      <w:r>
        <w:rPr>
          <w:rFonts w:eastAsia="Times New Roman" w:cs="Times New Roman"/>
          <w:szCs w:val="24"/>
        </w:rPr>
        <w:t xml:space="preserve"> όταν επιχειρεί να εξισώσει προς τα κάτω τα ιδιωτικά σχολεία με τα δημόσια κα</w:t>
      </w:r>
      <w:r>
        <w:rPr>
          <w:rFonts w:eastAsia="Times New Roman" w:cs="Times New Roman"/>
          <w:szCs w:val="24"/>
        </w:rPr>
        <w:t xml:space="preserve">ι να μειώσει τις ώρες στα ολοήμερα δημοτικά σχολεία, όταν φτάνει να νομοθετεί την αποφυλάκιση του αρχιτρομοκράτη της </w:t>
      </w:r>
      <w:r>
        <w:rPr>
          <w:rFonts w:eastAsia="Times New Roman" w:cs="Times New Roman"/>
          <w:szCs w:val="24"/>
        </w:rPr>
        <w:t>«</w:t>
      </w:r>
      <w:r>
        <w:rPr>
          <w:rFonts w:eastAsia="Times New Roman" w:cs="Times New Roman"/>
          <w:szCs w:val="24"/>
        </w:rPr>
        <w:t>17</w:t>
      </w:r>
      <w:r>
        <w:rPr>
          <w:rFonts w:eastAsia="Times New Roman" w:cs="Times New Roman"/>
          <w:szCs w:val="24"/>
          <w:vertAlign w:val="superscript"/>
        </w:rPr>
        <w:t>ης</w:t>
      </w:r>
      <w:r>
        <w:rPr>
          <w:rFonts w:eastAsia="Times New Roman" w:cs="Times New Roman"/>
          <w:szCs w:val="24"/>
        </w:rPr>
        <w:t xml:space="preserve"> Νοέμβρη</w:t>
      </w:r>
      <w:r>
        <w:rPr>
          <w:rFonts w:eastAsia="Times New Roman" w:cs="Times New Roman"/>
          <w:szCs w:val="24"/>
        </w:rPr>
        <w:t>»</w:t>
      </w:r>
      <w:r>
        <w:rPr>
          <w:rFonts w:eastAsia="Times New Roman" w:cs="Times New Roman"/>
          <w:szCs w:val="24"/>
        </w:rPr>
        <w:t xml:space="preserve"> Σάββα Ξηρού και δεν καταφέρνει να κρατήσει στη φυλακή ούτε τον δολοφόνο του Παύλου Φύσσα, όταν χειραγωγεί τη </w:t>
      </w:r>
      <w:r>
        <w:rPr>
          <w:rFonts w:eastAsia="Times New Roman" w:cs="Times New Roman"/>
          <w:szCs w:val="24"/>
        </w:rPr>
        <w:t>δ</w:t>
      </w:r>
      <w:r>
        <w:rPr>
          <w:rFonts w:eastAsia="Times New Roman" w:cs="Times New Roman"/>
          <w:szCs w:val="24"/>
        </w:rPr>
        <w:t>ικαιοσύνη, δίν</w:t>
      </w:r>
      <w:r>
        <w:rPr>
          <w:rFonts w:eastAsia="Times New Roman" w:cs="Times New Roman"/>
          <w:szCs w:val="24"/>
        </w:rPr>
        <w:t xml:space="preserve">οντας καταδικαστική γραμμή στους δικαστές, ενθαρρύνοντάς τους, όμως, να υποβάλλουν μηνύσεις σε όσους τολμούν να ασκούν κριτική όπως ο συνταγματολόγος Σταύρος Τσακιράκης. </w:t>
      </w:r>
    </w:p>
    <w:p w14:paraId="10B0D07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επόμενο ο κόσμος να γυρίζει την πλάτη στον κ. Τσίπρα</w:t>
      </w:r>
      <w:r>
        <w:rPr>
          <w:rFonts w:eastAsia="Times New Roman" w:cs="Times New Roman"/>
          <w:szCs w:val="24"/>
        </w:rPr>
        <w:t>,</w:t>
      </w:r>
      <w:r>
        <w:rPr>
          <w:rFonts w:eastAsia="Times New Roman" w:cs="Times New Roman"/>
          <w:szCs w:val="24"/>
        </w:rPr>
        <w:t xml:space="preserve"> όταν παραμένει αμέτοχος θ</w:t>
      </w:r>
      <w:r>
        <w:rPr>
          <w:rFonts w:eastAsia="Times New Roman" w:cs="Times New Roman"/>
          <w:szCs w:val="24"/>
        </w:rPr>
        <w:t>εατής των χιλιάδων ελληνικών επιχειρήσεων που κατεβάζουν ρολά στην Ελλάδα ή φεύγουν στο εξωτερικό</w:t>
      </w:r>
      <w:r>
        <w:rPr>
          <w:rFonts w:eastAsia="Times New Roman" w:cs="Times New Roman"/>
          <w:szCs w:val="24"/>
        </w:rPr>
        <w:t>,</w:t>
      </w:r>
      <w:r>
        <w:rPr>
          <w:rFonts w:eastAsia="Times New Roman" w:cs="Times New Roman"/>
          <w:szCs w:val="24"/>
        </w:rPr>
        <w:t xml:space="preserve"> επειδή δεν μπορούν να αντέξουν τη συνεχώς αυξανόμενη φορολογία. Από το 26% στο 29% για μέχρι 50.000 ευρώ το κάνατε. </w:t>
      </w:r>
    </w:p>
    <w:p w14:paraId="10B0D07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επόμενο ο κόσμος να γυρίζει την πλ</w:t>
      </w:r>
      <w:r>
        <w:rPr>
          <w:rFonts w:eastAsia="Times New Roman" w:cs="Times New Roman"/>
          <w:szCs w:val="24"/>
        </w:rPr>
        <w:t>άτη στον κ. Τσίπρα</w:t>
      </w:r>
      <w:r>
        <w:rPr>
          <w:rFonts w:eastAsia="Times New Roman" w:cs="Times New Roman"/>
          <w:szCs w:val="24"/>
        </w:rPr>
        <w:t>,</w:t>
      </w:r>
      <w:r>
        <w:rPr>
          <w:rFonts w:eastAsia="Times New Roman" w:cs="Times New Roman"/>
          <w:szCs w:val="24"/>
        </w:rPr>
        <w:t xml:space="preserve"> όταν δεν ντρέπεται να επικαλείται το ηθικό πλεονέκτημα</w:t>
      </w:r>
      <w:r>
        <w:rPr>
          <w:rFonts w:eastAsia="Times New Roman" w:cs="Times New Roman"/>
          <w:szCs w:val="24"/>
        </w:rPr>
        <w:t>,</w:t>
      </w:r>
      <w:r>
        <w:rPr>
          <w:rFonts w:eastAsia="Times New Roman" w:cs="Times New Roman"/>
          <w:szCs w:val="24"/>
        </w:rPr>
        <w:t xml:space="preserve"> την ίδια στιγμή που προσλαμβάνει συγγενείς και ημετέρους χωρίς σπουδές και με ανύπαρκτα βιογραφικά σε σημαντικές θέσεις στην κυβερνητική μηχανή, όταν καταπατά το Σύνταγμα</w:t>
      </w:r>
      <w:r>
        <w:rPr>
          <w:rFonts w:eastAsia="Times New Roman" w:cs="Times New Roman"/>
          <w:szCs w:val="24"/>
        </w:rPr>
        <w:t>,</w:t>
      </w:r>
      <w:r>
        <w:rPr>
          <w:rFonts w:eastAsia="Times New Roman" w:cs="Times New Roman"/>
          <w:szCs w:val="24"/>
        </w:rPr>
        <w:t xml:space="preserve"> για να μειώσει τις άδειες των ενοχλητικών καναλιών και να τις παραχωρήσει στους καναλάρχες της αρεσκείας του -ακόμα και Τούρκους- υποστηρίζοντας ότι χτυπά με αυτόν τον τρόπο τη διαπλοκή, ενώ την ίδια στιγμή συναντά κατ’ επανάληψη καναλάρχες και εκδότες κρ</w:t>
      </w:r>
      <w:r>
        <w:rPr>
          <w:rFonts w:eastAsia="Times New Roman" w:cs="Times New Roman"/>
          <w:szCs w:val="24"/>
        </w:rPr>
        <w:t>υφά</w:t>
      </w:r>
      <w:r>
        <w:rPr>
          <w:rFonts w:eastAsia="Times New Roman" w:cs="Times New Roman"/>
          <w:szCs w:val="24"/>
        </w:rPr>
        <w:t>,</w:t>
      </w:r>
      <w:r>
        <w:rPr>
          <w:rFonts w:eastAsia="Times New Roman" w:cs="Times New Roman"/>
          <w:szCs w:val="24"/>
        </w:rPr>
        <w:t xml:space="preserve"> πίνοντας καφεδάκια και συζητώντας φιλικά. </w:t>
      </w:r>
    </w:p>
    <w:p w14:paraId="10B0D07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επόμενο ο κόσμος να του γυρίζει την πλάτη</w:t>
      </w:r>
      <w:r>
        <w:rPr>
          <w:rFonts w:eastAsia="Times New Roman" w:cs="Times New Roman"/>
          <w:szCs w:val="24"/>
        </w:rPr>
        <w:t>,</w:t>
      </w:r>
      <w:r>
        <w:rPr>
          <w:rFonts w:eastAsia="Times New Roman" w:cs="Times New Roman"/>
          <w:szCs w:val="24"/>
        </w:rPr>
        <w:t xml:space="preserve"> όταν αδυνατεί να αντιληφθεί τη σοβαρότητα των εθνικών θεμάτων και συμπεριφέρεται με επικίνδυνο ερασιτεχνισμό σε ισχυρές και επιθετικές προς την Ελλάδα χώρες κα</w:t>
      </w:r>
      <w:r>
        <w:rPr>
          <w:rFonts w:eastAsia="Times New Roman" w:cs="Times New Roman"/>
          <w:szCs w:val="24"/>
        </w:rPr>
        <w:t xml:space="preserve">ι περιοχές μαζί με τον ανερμάτιστο κ. Καμμένο. </w:t>
      </w:r>
    </w:p>
    <w:p w14:paraId="10B0D07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 ομιλίας του κυρίου Βουλευτή)</w:t>
      </w:r>
    </w:p>
    <w:p w14:paraId="10B0D07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Ένα λεπτό θα ήθελα, κύριε Πρόεδρε.</w:t>
      </w:r>
    </w:p>
    <w:p w14:paraId="10B0D07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επόμενο ο κόσμος να γυρίζει την πλάτη στον κ. Τσίπρα</w:t>
      </w:r>
      <w:r>
        <w:rPr>
          <w:rFonts w:eastAsia="Times New Roman" w:cs="Times New Roman"/>
          <w:szCs w:val="24"/>
        </w:rPr>
        <w:t>,</w:t>
      </w:r>
      <w:r>
        <w:rPr>
          <w:rFonts w:eastAsia="Times New Roman" w:cs="Times New Roman"/>
          <w:szCs w:val="24"/>
        </w:rPr>
        <w:t xml:space="preserve"> όταν ακόμα και στο πρ</w:t>
      </w:r>
      <w:r>
        <w:rPr>
          <w:rFonts w:eastAsia="Times New Roman" w:cs="Times New Roman"/>
          <w:szCs w:val="24"/>
        </w:rPr>
        <w:t>οσφυγικό</w:t>
      </w:r>
      <w:r>
        <w:rPr>
          <w:rFonts w:eastAsia="Times New Roman" w:cs="Times New Roman"/>
          <w:szCs w:val="24"/>
        </w:rPr>
        <w:t>,</w:t>
      </w:r>
      <w:r>
        <w:rPr>
          <w:rFonts w:eastAsia="Times New Roman" w:cs="Times New Roman"/>
          <w:szCs w:val="24"/>
        </w:rPr>
        <w:t xml:space="preserve"> μεταναστευτικό επιδεικνύει μνημειώδη αδυναμία διαχείρισης της κατάστασης, όταν δεν νοιάζεται για το ενάμισ</w:t>
      </w:r>
      <w:r>
        <w:rPr>
          <w:rFonts w:eastAsia="Times New Roman" w:cs="Times New Roman"/>
          <w:szCs w:val="24"/>
        </w:rPr>
        <w:t>ι</w:t>
      </w:r>
      <w:r>
        <w:rPr>
          <w:rFonts w:eastAsia="Times New Roman" w:cs="Times New Roman"/>
          <w:szCs w:val="24"/>
        </w:rPr>
        <w:t xml:space="preserve"> εκατομμύριο άνεργους του ιδιωτικού τομέα</w:t>
      </w:r>
      <w:r>
        <w:rPr>
          <w:rFonts w:eastAsia="Times New Roman" w:cs="Times New Roman"/>
          <w:szCs w:val="24"/>
        </w:rPr>
        <w:t>,</w:t>
      </w:r>
      <w:r>
        <w:rPr>
          <w:rFonts w:eastAsia="Times New Roman" w:cs="Times New Roman"/>
          <w:szCs w:val="24"/>
        </w:rPr>
        <w:t xml:space="preserve"> ενώ ψήφιζε αυξήσεις 150 εκατομμυρίων για τ</w:t>
      </w:r>
      <w:r>
        <w:rPr>
          <w:rFonts w:eastAsia="Times New Roman" w:cs="Times New Roman"/>
          <w:szCs w:val="24"/>
        </w:rPr>
        <w:t>ι</w:t>
      </w:r>
      <w:r>
        <w:rPr>
          <w:rFonts w:eastAsia="Times New Roman" w:cs="Times New Roman"/>
          <w:szCs w:val="24"/>
        </w:rPr>
        <w:t xml:space="preserve">ς εξακόσιες χιλιάδες δημοσίους υπαλλήλους </w:t>
      </w:r>
      <w:r>
        <w:rPr>
          <w:rFonts w:eastAsia="Times New Roman" w:cs="Times New Roman"/>
          <w:szCs w:val="24"/>
        </w:rPr>
        <w:t>,</w:t>
      </w:r>
      <w:r>
        <w:rPr>
          <w:rFonts w:eastAsia="Times New Roman" w:cs="Times New Roman"/>
          <w:szCs w:val="24"/>
        </w:rPr>
        <w:t>ψηφοφόρους</w:t>
      </w:r>
      <w:r>
        <w:rPr>
          <w:rFonts w:eastAsia="Times New Roman" w:cs="Times New Roman"/>
          <w:szCs w:val="24"/>
        </w:rPr>
        <w:t xml:space="preserve"> του. </w:t>
      </w:r>
    </w:p>
    <w:p w14:paraId="10B0D07B" w14:textId="77777777" w:rsidR="009F6C17" w:rsidRDefault="003C1E98">
      <w:pPr>
        <w:spacing w:after="0" w:line="600" w:lineRule="auto"/>
        <w:jc w:val="both"/>
        <w:rPr>
          <w:rFonts w:eastAsia="Times New Roman"/>
          <w:color w:val="000000"/>
          <w:szCs w:val="24"/>
          <w:shd w:val="clear" w:color="auto" w:fill="FFFFFF"/>
        </w:rPr>
      </w:pPr>
      <w:r>
        <w:rPr>
          <w:rFonts w:eastAsia="Times New Roman" w:cs="Times New Roman"/>
          <w:szCs w:val="24"/>
        </w:rPr>
        <w:tab/>
      </w:r>
      <w:r>
        <w:rPr>
          <w:rFonts w:eastAsia="Times New Roman"/>
          <w:color w:val="000000"/>
          <w:szCs w:val="24"/>
          <w:shd w:val="clear" w:color="auto" w:fill="FFFFFF"/>
        </w:rPr>
        <w:t xml:space="preserve">Ποντάρετε, κυρίες και κύριοι της Κυβέρνησης, σε μια λύση στο πρόβλημα του χρέους μπας και αντιστραφεί το κλίμα. Κάνετε λάθος για δύο λόγους: </w:t>
      </w:r>
    </w:p>
    <w:p w14:paraId="10B0D07C"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Πρώτον, οι δανειστές δεν θα δώσουν οποιαδήποτε απτή λύση στο ζήτημα του χρέους, τουλάχιστον όχι όπως υποσχ</w:t>
      </w:r>
      <w:r>
        <w:rPr>
          <w:rFonts w:eastAsia="Times New Roman"/>
          <w:color w:val="000000"/>
          <w:szCs w:val="24"/>
          <w:shd w:val="clear" w:color="auto" w:fill="FFFFFF"/>
        </w:rPr>
        <w:t xml:space="preserve">όσασταν. Το χρέος πλέον ανήκει σε κράτη και θα πρέπει να περάσει από είκοσι οκτώ Κοινοβούλια και κυβερνήσεις. Θα προτιμήσουν να θυσιάσουν τον κ. Τσίπρα που από υβριστής, βέβαια, έχει μεταβληθεί σε πειθήνιο υποτακτικό τους ή ακόμα και την ίδια τη χώρα μας. </w:t>
      </w:r>
    </w:p>
    <w:p w14:paraId="10B0D07D"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Δεύτερον, ακόμα και εάν μηδενιζόταν το χρέος αύριο, κανείς δεν θα ήταν πρόθυμος να δανείσει το ελληνικό κράτος ή τις ελληνικές τράπεζες. Το βασικό πρόβλημα της ελληνικής οικονομίας, άλλωστε, πέρα από το χρέος -ας είμαστε ειλικρινείς- είναι η γραφειοκρατία</w:t>
      </w:r>
      <w:r>
        <w:rPr>
          <w:rFonts w:eastAsia="Times New Roman"/>
          <w:color w:val="000000"/>
          <w:szCs w:val="24"/>
          <w:shd w:val="clear" w:color="auto" w:fill="FFFFFF"/>
        </w:rPr>
        <w:t xml:space="preserve">, η κομματοκρατία, η υψηλή φορολογία, το υψηλό ασφαλιστικό κόστος, η απουσία σταθερού φορολογικού συστήματος, η χαμηλή ανταγωνιστικότητα, η εχθρότητα προς τον ιδιωτικό τομέα και την επιχειρηματικότητα και πολλά άλλα. </w:t>
      </w:r>
    </w:p>
    <w:p w14:paraId="10B0D07E"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Μετράτε μέρες, λοιπόν, εδώ και πολύ κα</w:t>
      </w:r>
      <w:r>
        <w:rPr>
          <w:rFonts w:eastAsia="Times New Roman"/>
          <w:color w:val="000000"/>
          <w:szCs w:val="24"/>
          <w:shd w:val="clear" w:color="auto" w:fill="FFFFFF"/>
        </w:rPr>
        <w:t>ιρό, έστω κι αν ξορκίζετε το τέλος σας. Το μοναδικό ερώτημα που απασχολεί</w:t>
      </w:r>
      <w:r>
        <w:rPr>
          <w:rFonts w:eastAsia="Times New Roman"/>
          <w:color w:val="000000"/>
          <w:szCs w:val="24"/>
          <w:shd w:val="clear" w:color="auto" w:fill="FFFFFF"/>
        </w:rPr>
        <w:t>,</w:t>
      </w:r>
      <w:r>
        <w:rPr>
          <w:rFonts w:eastAsia="Times New Roman"/>
          <w:color w:val="000000"/>
          <w:szCs w:val="24"/>
          <w:shd w:val="clear" w:color="auto" w:fill="FFFFFF"/>
        </w:rPr>
        <w:t xml:space="preserve"> είναι οι πραγματικές προθέσεις του κ. Τσίπρα αλλά κυρίως η κατάσταση που θα κληθεί…</w:t>
      </w:r>
    </w:p>
    <w:p w14:paraId="10B0D07F"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του κυρίου Βουλευτή)</w:t>
      </w:r>
    </w:p>
    <w:p w14:paraId="10B0D080"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w:t>
      </w:r>
      <w:r>
        <w:rPr>
          <w:rFonts w:eastAsia="Times New Roman"/>
          <w:b/>
          <w:color w:val="000000"/>
          <w:szCs w:val="24"/>
          <w:shd w:val="clear" w:color="auto" w:fill="FFFFFF"/>
        </w:rPr>
        <w:t>(Αναστάσιος Κουράκης):</w:t>
      </w:r>
      <w:r>
        <w:rPr>
          <w:rFonts w:eastAsia="Times New Roman"/>
          <w:color w:val="000000"/>
          <w:szCs w:val="24"/>
          <w:shd w:val="clear" w:color="auto" w:fill="FFFFFF"/>
        </w:rPr>
        <w:t xml:space="preserve"> Ολοκληρώνετε τη σκέψη σας, παρακαλώ. </w:t>
      </w:r>
    </w:p>
    <w:p w14:paraId="10B0D081"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ΙΑΣΩΝΑΣ ΦΩΤΗΛΑΣ:</w:t>
      </w:r>
      <w:r>
        <w:rPr>
          <w:rFonts w:eastAsia="Times New Roman"/>
          <w:color w:val="000000"/>
          <w:szCs w:val="24"/>
          <w:shd w:val="clear" w:color="auto" w:fill="FFFFFF"/>
        </w:rPr>
        <w:t xml:space="preserve"> Τελειώνω. </w:t>
      </w:r>
    </w:p>
    <w:p w14:paraId="10B0D082"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…να αντιμετωπίσει η επόμενη κυβέρνηση, που θα πρέπει να είναι κυβέρνηση συνεργασίας ευρωπαϊκών και μεταρρυθμιστικών δυνάμεων, όποτε κι αν γίνουν οι εκλογές. </w:t>
      </w:r>
    </w:p>
    <w:p w14:paraId="10B0D083"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πολίτε</w:t>
      </w:r>
      <w:r>
        <w:rPr>
          <w:rFonts w:eastAsia="Times New Roman"/>
          <w:color w:val="000000"/>
          <w:szCs w:val="24"/>
          <w:shd w:val="clear" w:color="auto" w:fill="FFFFFF"/>
        </w:rPr>
        <w:t>ς έχουν καταλάβει πια</w:t>
      </w:r>
      <w:r>
        <w:rPr>
          <w:rFonts w:eastAsia="Times New Roman"/>
          <w:color w:val="000000"/>
          <w:szCs w:val="24"/>
          <w:shd w:val="clear" w:color="auto" w:fill="FFFFFF"/>
        </w:rPr>
        <w:t>,</w:t>
      </w:r>
      <w:r>
        <w:rPr>
          <w:rFonts w:eastAsia="Times New Roman"/>
          <w:color w:val="000000"/>
          <w:szCs w:val="24"/>
          <w:shd w:val="clear" w:color="auto" w:fill="FFFFFF"/>
        </w:rPr>
        <w:t xml:space="preserve"> πως όσο παραμένετε στην εξουσία, μεγαλώνει η καταστροφή και πρέπει να φύγετε το συντομότερο δυνατόν. </w:t>
      </w:r>
    </w:p>
    <w:p w14:paraId="10B0D084"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ευχαριστώ. </w:t>
      </w:r>
    </w:p>
    <w:p w14:paraId="10B0D085" w14:textId="77777777" w:rsidR="009F6C17" w:rsidRDefault="003C1E98">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w:t>
      </w:r>
    </w:p>
    <w:p w14:paraId="10B0D086" w14:textId="77777777" w:rsidR="009F6C17" w:rsidRDefault="003C1E98">
      <w:pPr>
        <w:spacing w:after="0" w:line="600" w:lineRule="auto"/>
        <w:ind w:firstLine="720"/>
        <w:rPr>
          <w:rFonts w:eastAsia="Times New Roman"/>
          <w:color w:val="000000"/>
          <w:szCs w:val="24"/>
          <w:shd w:val="clear" w:color="auto" w:fill="FFFFFF"/>
        </w:rPr>
      </w:pPr>
      <w:r>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Ευχαριστούμε τον κ. Φωτήλα. </w:t>
      </w:r>
    </w:p>
    <w:p w14:paraId="10B0D087" w14:textId="77777777" w:rsidR="009F6C17" w:rsidRDefault="003C1E98">
      <w:pPr>
        <w:spacing w:after="0" w:line="600" w:lineRule="auto"/>
        <w:ind w:firstLine="720"/>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κ. Κωνσταντίνος </w:t>
      </w:r>
      <w:r>
        <w:rPr>
          <w:rFonts w:eastAsia="Times New Roman"/>
          <w:color w:val="000000"/>
          <w:szCs w:val="24"/>
          <w:shd w:val="clear" w:color="auto" w:fill="FFFFFF"/>
        </w:rPr>
        <w:t>Μπαρμπαρούσης, από τη Χρυσή Αυγή, για πέντε λεπτά.</w:t>
      </w:r>
    </w:p>
    <w:p w14:paraId="10B0D088" w14:textId="77777777" w:rsidR="009F6C17" w:rsidRDefault="003C1E98">
      <w:pPr>
        <w:spacing w:after="0" w:line="600" w:lineRule="auto"/>
        <w:ind w:firstLine="720"/>
        <w:rPr>
          <w:rFonts w:eastAsia="Times New Roman"/>
          <w:color w:val="000000"/>
          <w:szCs w:val="24"/>
          <w:shd w:val="clear" w:color="auto" w:fill="FFFFFF"/>
        </w:rPr>
      </w:pPr>
      <w:r>
        <w:rPr>
          <w:rFonts w:eastAsia="Times New Roman"/>
          <w:b/>
          <w:color w:val="000000"/>
          <w:szCs w:val="24"/>
          <w:shd w:val="clear" w:color="auto" w:fill="FFFFFF"/>
        </w:rPr>
        <w:t>ΚΩΝΣΤΑΝΤΙΝΟΣ ΜΠΑΡΜΠΑΡΟΥΣΗΣ:</w:t>
      </w:r>
      <w:r>
        <w:rPr>
          <w:rFonts w:eastAsia="Times New Roman"/>
          <w:color w:val="000000"/>
          <w:szCs w:val="24"/>
          <w:shd w:val="clear" w:color="auto" w:fill="FFFFFF"/>
        </w:rPr>
        <w:t xml:space="preserve"> Ευχαριστώ, κύριε Πρόεδρε. </w:t>
      </w:r>
    </w:p>
    <w:p w14:paraId="10B0D089"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αλήθεια είναι ότι το περιβόητο ασφαλιστικό περίμενα ότι θα το φέρνατε προς ψήφιση τη Μεγάλη Παρασκευή. Μαζί με τη σταύρωση του Χριστού θα σταυρώνατε</w:t>
      </w:r>
      <w:r>
        <w:rPr>
          <w:rFonts w:eastAsia="Times New Roman"/>
          <w:color w:val="000000"/>
          <w:szCs w:val="24"/>
          <w:shd w:val="clear" w:color="auto" w:fill="FFFFFF"/>
        </w:rPr>
        <w:t xml:space="preserve"> και τον ελληνικό λαό. Έπεσα έξω. Είστε πάρα πολύ καλοί και απορώ με αυτούς που σας κατηγορούν ότι είστε άθεοι. Μια χαρά αφήσατε τους πολίτες να γιορτάσουν τις άγιες μέρες, να ψήσουν τον οβελία τους -όσοι είχαν τη δυνατότητα να το κάνουν- και τώρα πίσω στη</w:t>
      </w:r>
      <w:r>
        <w:rPr>
          <w:rFonts w:eastAsia="Times New Roman"/>
          <w:color w:val="000000"/>
          <w:szCs w:val="24"/>
          <w:shd w:val="clear" w:color="auto" w:fill="FFFFFF"/>
        </w:rPr>
        <w:t xml:space="preserve"> σκληρή πραγματικότητα. Πίσω στις αυξήσεις των ασφαλιστικών εισφορών, στους πρόσθετους φόρους και στη μείωση μισθών και συντάξεων, τα οποία θα οδηγήσουν στην περαιτέρω φτωχοποίηση του ελληνικού λαού, στην αύξηση των αυτοκτονιών και σε ένα νέο κύμα μετανάστ</w:t>
      </w:r>
      <w:r>
        <w:rPr>
          <w:rFonts w:eastAsia="Times New Roman"/>
          <w:color w:val="000000"/>
          <w:szCs w:val="24"/>
          <w:shd w:val="clear" w:color="auto" w:fill="FFFFFF"/>
        </w:rPr>
        <w:t xml:space="preserve">ευσης στο εξωτερικό όσων νέων Ελλήνων απέμειναν στη χώρα μας. </w:t>
      </w:r>
    </w:p>
    <w:p w14:paraId="10B0D08A"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Βέβαια, αυτό δεν σας πειράζει καθόλου. Έχετε την εναλλακτική λύση στο τσεπάκι. Θα νομιμοποιήσετε τις ορδές των αλλόθρησκων και αλλογενών λαθρομεταναστών</w:t>
      </w:r>
      <w:r>
        <w:rPr>
          <w:rFonts w:eastAsia="Times New Roman"/>
          <w:color w:val="000000"/>
          <w:szCs w:val="24"/>
          <w:shd w:val="clear" w:color="auto" w:fill="FFFFFF"/>
        </w:rPr>
        <w:t>,</w:t>
      </w:r>
      <w:r>
        <w:rPr>
          <w:rFonts w:eastAsia="Times New Roman"/>
          <w:color w:val="000000"/>
          <w:szCs w:val="24"/>
          <w:shd w:val="clear" w:color="auto" w:fill="FFFFFF"/>
        </w:rPr>
        <w:t xml:space="preserve"> που έχουν εισβάλει στην πατρίδα μας, θα</w:t>
      </w:r>
      <w:r>
        <w:rPr>
          <w:rFonts w:eastAsia="Times New Roman"/>
          <w:color w:val="000000"/>
          <w:szCs w:val="24"/>
          <w:shd w:val="clear" w:color="auto" w:fill="FFFFFF"/>
        </w:rPr>
        <w:t xml:space="preserve"> τους χαρίσετε την ελληνική ιθαγένεια και θα αποκτήσουν τάχα μου κοινωνική προστασία και αξιοπρεπή διαβίωση. </w:t>
      </w:r>
    </w:p>
    <w:p w14:paraId="10B0D08B"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την άλλη για τον Έλληνα που καθημερινά αγωνίζεται για να επιβιώσει σε αυτές τις απάνθρωπες συνθήκες διαβίωσης ούτε λόγος. Αντιθέτως φροντίζετε</w:t>
      </w:r>
      <w:r>
        <w:rPr>
          <w:rFonts w:eastAsia="Times New Roman"/>
          <w:color w:val="000000"/>
          <w:szCs w:val="24"/>
          <w:shd w:val="clear" w:color="auto" w:fill="FFFFFF"/>
        </w:rPr>
        <w:t xml:space="preserve"> να τον εξαφανίσετε. </w:t>
      </w:r>
    </w:p>
    <w:p w14:paraId="10B0D08C"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80% των μέτρων για την εξοικονόμηση των 3 δισεκατομμυρίων ευρώ τη</w:t>
      </w:r>
      <w:r>
        <w:rPr>
          <w:rFonts w:eastAsia="Times New Roman"/>
          <w:color w:val="000000"/>
          <w:szCs w:val="24"/>
          <w:shd w:val="clear" w:color="auto" w:fill="FFFFFF"/>
        </w:rPr>
        <w:t>ν</w:t>
      </w:r>
      <w:r>
        <w:rPr>
          <w:rFonts w:eastAsia="Times New Roman"/>
          <w:color w:val="000000"/>
          <w:szCs w:val="24"/>
          <w:shd w:val="clear" w:color="auto" w:fill="FFFFFF"/>
        </w:rPr>
        <w:t xml:space="preserve"> τετραετία 2016-2019</w:t>
      </w:r>
      <w:r>
        <w:rPr>
          <w:rFonts w:eastAsia="Times New Roman"/>
          <w:color w:val="000000"/>
          <w:szCs w:val="24"/>
          <w:shd w:val="clear" w:color="auto" w:fill="FFFFFF"/>
        </w:rPr>
        <w:t>,</w:t>
      </w:r>
      <w:r>
        <w:rPr>
          <w:rFonts w:eastAsia="Times New Roman"/>
          <w:color w:val="000000"/>
          <w:szCs w:val="24"/>
          <w:shd w:val="clear" w:color="auto" w:fill="FFFFFF"/>
        </w:rPr>
        <w:t xml:space="preserve"> θα προέλθει από περικοπές στις αποδοχές των συντάξεων ΕΚΑΣ -κύριες και επικουρικές συντάξεις- στο εφάπαξ και στα μερίσματα και μόλις το 20% από</w:t>
      </w:r>
      <w:r>
        <w:rPr>
          <w:rFonts w:eastAsia="Times New Roman"/>
          <w:color w:val="000000"/>
          <w:szCs w:val="24"/>
          <w:shd w:val="clear" w:color="auto" w:fill="FFFFFF"/>
        </w:rPr>
        <w:t xml:space="preserve"> αυξήσεις εισφορών υπέρ της επικουρικής και κύριας ασφάλισης αλλά και της υγειονομικής περίθαλψης. Μεγάλοι χαμένοι θα είναι οι χαμηλοσυνταξιούχοι, μιας και τριακόσιες πενήντα χιλιάδες εξ αυτών θα χάσουν το ΕΚΑΣ από φέτος έως το 2019.</w:t>
      </w:r>
    </w:p>
    <w:p w14:paraId="10B0D08D"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κανένα επιπλέον</w:t>
      </w:r>
      <w:r>
        <w:rPr>
          <w:rFonts w:eastAsia="Times New Roman"/>
          <w:color w:val="000000"/>
          <w:szCs w:val="24"/>
          <w:shd w:val="clear" w:color="auto" w:fill="FFFFFF"/>
        </w:rPr>
        <w:t xml:space="preserve"> έσοδο δεν καταγράφεται από την καλύτερη αξιοποίηση της περιουσίας των ασφαλιστικών ταμείων. </w:t>
      </w:r>
    </w:p>
    <w:p w14:paraId="10B0D08E"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Αναφέρομαι, κύριε Υπουργέ, στους περίφημους νέους πόρους του ασφαλιστικού συστήματος, τους οποίους καυχιόταν ότι θα έβρισκε η Κυβέρνηση και έτσι θα απέφευγε κάθε </w:t>
      </w:r>
      <w:r>
        <w:rPr>
          <w:rFonts w:eastAsia="Times New Roman"/>
          <w:color w:val="000000"/>
          <w:szCs w:val="24"/>
          <w:shd w:val="clear" w:color="auto" w:fill="FFFFFF"/>
        </w:rPr>
        <w:t xml:space="preserve">μείωση σε κύριες και επικουρικές συντάξεις και γενικότερα σε κάθε ασφαλιστική παροχή. </w:t>
      </w:r>
    </w:p>
    <w:p w14:paraId="10B0D08F"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Θίγονται πάνω από ένα εκατομμύριο ελεύθεροι επαγγελματίες, καθώς με το νέο ασφαλιστικό ακόμη και όσοι δηλώνουν εισόδημα μόλις 20.000 ευρώ τον χρόνο</w:t>
      </w:r>
      <w:r>
        <w:rPr>
          <w:rFonts w:eastAsia="Times New Roman"/>
          <w:color w:val="000000"/>
          <w:szCs w:val="24"/>
          <w:shd w:val="clear" w:color="auto" w:fill="FFFFFF"/>
        </w:rPr>
        <w:t>,</w:t>
      </w:r>
      <w:r>
        <w:rPr>
          <w:rFonts w:eastAsia="Times New Roman"/>
          <w:color w:val="000000"/>
          <w:szCs w:val="24"/>
          <w:shd w:val="clear" w:color="auto" w:fill="FFFFFF"/>
        </w:rPr>
        <w:t xml:space="preserve"> είναι υποχρεωμένοι ν</w:t>
      </w:r>
      <w:r>
        <w:rPr>
          <w:rFonts w:eastAsia="Times New Roman"/>
          <w:color w:val="000000"/>
          <w:szCs w:val="24"/>
          <w:shd w:val="clear" w:color="auto" w:fill="FFFFFF"/>
        </w:rPr>
        <w:t xml:space="preserve">α πληρώσουν υψηλότερες εισφορές στον ΟΑΕΕ σε σχέση με το ασφάλιστρο που πλήρωναν μέχρι σήμερα. Όσο μεγαλώνει το ύψος του εισοδήματος, τόσο πολλαπλασιάζεται η επιβάρυνση της φορολογίας εισοδήματος. </w:t>
      </w:r>
    </w:p>
    <w:p w14:paraId="10B0D090"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Ενδεικτικά αναφέρουμε ότι οι εισφορές των ελεύθερων επαγγε</w:t>
      </w:r>
      <w:r>
        <w:rPr>
          <w:rFonts w:eastAsia="Times New Roman"/>
          <w:color w:val="000000"/>
          <w:szCs w:val="24"/>
          <w:shd w:val="clear" w:color="auto" w:fill="FFFFFF"/>
        </w:rPr>
        <w:t>λματιών με εισόδημα 70.000 ευρώ ετησίως</w:t>
      </w:r>
      <w:r>
        <w:rPr>
          <w:rFonts w:eastAsia="Times New Roman"/>
          <w:color w:val="000000"/>
          <w:szCs w:val="24"/>
          <w:shd w:val="clear" w:color="auto" w:fill="FFFFFF"/>
        </w:rPr>
        <w:t>,</w:t>
      </w:r>
      <w:r>
        <w:rPr>
          <w:rFonts w:eastAsia="Times New Roman"/>
          <w:color w:val="000000"/>
          <w:szCs w:val="24"/>
          <w:shd w:val="clear" w:color="auto" w:fill="FFFFFF"/>
        </w:rPr>
        <w:t xml:space="preserve"> αυξάνονται έως και 223%!</w:t>
      </w:r>
    </w:p>
    <w:p w14:paraId="10B0D091" w14:textId="77777777" w:rsidR="009F6C17" w:rsidRDefault="003C1E98">
      <w:pPr>
        <w:spacing w:after="0" w:line="600" w:lineRule="auto"/>
        <w:jc w:val="both"/>
        <w:rPr>
          <w:rFonts w:eastAsia="Times New Roman"/>
          <w:szCs w:val="24"/>
        </w:rPr>
      </w:pPr>
      <w:r>
        <w:rPr>
          <w:rFonts w:eastAsia="Times New Roman"/>
          <w:color w:val="000000"/>
          <w:szCs w:val="24"/>
          <w:shd w:val="clear" w:color="auto" w:fill="FFFFFF"/>
        </w:rPr>
        <w:tab/>
      </w:r>
      <w:r>
        <w:rPr>
          <w:rFonts w:eastAsia="Times New Roman"/>
          <w:szCs w:val="24"/>
        </w:rPr>
        <w:t>Επίσης επειδή έχετε ένα θέμα εσείς εδώ στον ΣΥΡΙΖΑ με τη «δημιουργική ασάφεια» και μας μπερδεύετε και εμάς λίγο, βάσει του άρθρου 17 παράγραφος 6 και του άρθρου 36 παράγραφος 7, εάν κατάλαβ</w:t>
      </w:r>
      <w:r>
        <w:rPr>
          <w:rFonts w:eastAsia="Times New Roman"/>
          <w:szCs w:val="24"/>
        </w:rPr>
        <w:t>α καλά, κύριε Υπουργέ, θέλετε να καταργήσετε το άρθρο 39 του ν.2084, το οποίο δίνει την δυνατότητα επιλογής ασφαλιστικού φορέα; Τι εννοείτε δηλαδή; Είναι υποχρεωτικό και για όσους έχουν απαλλαγεί λόγω ασφάλισής τους στο ΙΚΑ;</w:t>
      </w:r>
    </w:p>
    <w:p w14:paraId="10B0D092" w14:textId="77777777" w:rsidR="009F6C17" w:rsidRDefault="003C1E98">
      <w:pPr>
        <w:spacing w:line="600" w:lineRule="auto"/>
        <w:ind w:firstLine="720"/>
        <w:jc w:val="both"/>
        <w:rPr>
          <w:rFonts w:eastAsia="Times New Roman"/>
          <w:szCs w:val="24"/>
        </w:rPr>
      </w:pPr>
      <w:r>
        <w:rPr>
          <w:rFonts w:eastAsia="Times New Roman"/>
          <w:b/>
          <w:szCs w:val="24"/>
        </w:rPr>
        <w:t>ΓΕΩΡΓΙΟΣ ΚΑΤΡΟΥΓΚΑΛΟΣ (Υπουργός</w:t>
      </w:r>
      <w:r>
        <w:rPr>
          <w:rFonts w:eastAsia="Times New Roman"/>
          <w:b/>
          <w:szCs w:val="24"/>
        </w:rPr>
        <w:t xml:space="preserve"> Εργασίας, Κοινωνικής Ασφάλισης και Κοινωνικής Αλληλεγγύης): </w:t>
      </w:r>
      <w:r>
        <w:rPr>
          <w:rFonts w:eastAsia="Times New Roman"/>
          <w:szCs w:val="24"/>
        </w:rPr>
        <w:t xml:space="preserve">Υπάρχει </w:t>
      </w:r>
      <w:r>
        <w:rPr>
          <w:rFonts w:eastAsia="Times New Roman"/>
          <w:szCs w:val="24"/>
        </w:rPr>
        <w:t>στο εξ</w:t>
      </w:r>
      <w:r>
        <w:rPr>
          <w:rFonts w:eastAsia="Times New Roman"/>
          <w:szCs w:val="24"/>
        </w:rPr>
        <w:t xml:space="preserve">ής </w:t>
      </w:r>
      <w:r>
        <w:rPr>
          <w:rFonts w:eastAsia="Times New Roman"/>
          <w:szCs w:val="24"/>
        </w:rPr>
        <w:t xml:space="preserve">ένας </w:t>
      </w:r>
      <w:r>
        <w:rPr>
          <w:rFonts w:eastAsia="Times New Roman"/>
          <w:szCs w:val="24"/>
        </w:rPr>
        <w:t>ασφαλιστικός</w:t>
      </w:r>
      <w:r>
        <w:rPr>
          <w:rFonts w:eastAsia="Times New Roman"/>
          <w:szCs w:val="24"/>
        </w:rPr>
        <w:t xml:space="preserve"> φορέας</w:t>
      </w:r>
      <w:r>
        <w:rPr>
          <w:rFonts w:eastAsia="Times New Roman"/>
          <w:szCs w:val="24"/>
        </w:rPr>
        <w:t xml:space="preserve"> μόνο</w:t>
      </w:r>
      <w:r>
        <w:rPr>
          <w:rFonts w:eastAsia="Times New Roman"/>
          <w:szCs w:val="24"/>
        </w:rPr>
        <w:t>.</w:t>
      </w:r>
    </w:p>
    <w:p w14:paraId="10B0D093" w14:textId="77777777" w:rsidR="009F6C17" w:rsidRDefault="003C1E98">
      <w:pPr>
        <w:spacing w:line="600" w:lineRule="auto"/>
        <w:ind w:firstLine="720"/>
        <w:jc w:val="both"/>
        <w:rPr>
          <w:rFonts w:eastAsia="Times New Roman"/>
          <w:b/>
          <w:szCs w:val="24"/>
        </w:rPr>
      </w:pPr>
      <w:r>
        <w:rPr>
          <w:rFonts w:eastAsia="Times New Roman"/>
          <w:b/>
          <w:szCs w:val="24"/>
        </w:rPr>
        <w:t xml:space="preserve">ΚΩΝΣΤΑΝΤΙΝΟΣ ΜΠΑΡΜΠΑΡΟΥΣΗΣ: </w:t>
      </w:r>
      <w:r>
        <w:rPr>
          <w:rFonts w:eastAsia="Times New Roman"/>
          <w:szCs w:val="24"/>
        </w:rPr>
        <w:t>Επίσης όπως προκύπτει από το άρθρο…</w:t>
      </w:r>
    </w:p>
    <w:p w14:paraId="10B0D094" w14:textId="77777777" w:rsidR="009F6C17" w:rsidRDefault="003C1E98">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Δεν το κατάλαβε. Ξαναπείτε το.</w:t>
      </w:r>
    </w:p>
    <w:p w14:paraId="10B0D095"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ΜΠΑΡΜΠΑΡΟΥΣΗΣ: </w:t>
      </w:r>
      <w:r>
        <w:rPr>
          <w:rFonts w:eastAsia="Times New Roman"/>
          <w:szCs w:val="24"/>
        </w:rPr>
        <w:t>Το κατάλαβα. Αυτό λέει εδώ όμως.</w:t>
      </w:r>
    </w:p>
    <w:p w14:paraId="10B0D096" w14:textId="77777777" w:rsidR="009F6C17" w:rsidRDefault="003C1E98">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Ψήφισε κανένα μνημόνιο εσύ και άσε τι κατάλαβε.</w:t>
      </w:r>
    </w:p>
    <w:p w14:paraId="10B0D097" w14:textId="77777777" w:rsidR="009F6C17" w:rsidRDefault="003C1E98">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Σας παρακαλώ, μη</w:t>
      </w:r>
      <w:r>
        <w:rPr>
          <w:rFonts w:eastAsia="Times New Roman"/>
          <w:b/>
          <w:szCs w:val="24"/>
        </w:rPr>
        <w:t xml:space="preserve"> </w:t>
      </w:r>
      <w:r>
        <w:rPr>
          <w:rFonts w:eastAsia="Times New Roman"/>
          <w:szCs w:val="24"/>
        </w:rPr>
        <w:t>διακόπτετε.</w:t>
      </w:r>
    </w:p>
    <w:p w14:paraId="10B0D098"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ΜΠΑΡΜΠΑΡΟΥΣΗΣ: </w:t>
      </w:r>
      <w:r>
        <w:rPr>
          <w:rFonts w:eastAsia="Times New Roman"/>
          <w:szCs w:val="24"/>
        </w:rPr>
        <w:t>Επίσης όπως προκύπτει από το άρθρο 39 παράγραφος 1α’ και το άρ</w:t>
      </w:r>
      <w:r>
        <w:rPr>
          <w:rFonts w:eastAsia="Times New Roman"/>
          <w:szCs w:val="24"/>
        </w:rPr>
        <w:t>θρο 41 παράγραφος 2, μας λέτε ότι θα φτάσουν στο 26,95% οι ασφαλιστικές εισφορές σε ελεύθερους επαγγελματίες και σε κάθε μορφής εταιρ</w:t>
      </w:r>
      <w:r>
        <w:rPr>
          <w:rFonts w:eastAsia="Times New Roman"/>
          <w:szCs w:val="24"/>
        </w:rPr>
        <w:t>ε</w:t>
      </w:r>
      <w:r>
        <w:rPr>
          <w:rFonts w:eastAsia="Times New Roman"/>
          <w:szCs w:val="24"/>
        </w:rPr>
        <w:t xml:space="preserve">ιών. Δηλαδή; </w:t>
      </w:r>
    </w:p>
    <w:p w14:paraId="10B0D099" w14:textId="77777777" w:rsidR="009F6C17" w:rsidRDefault="003C1E98">
      <w:pPr>
        <w:spacing w:line="600" w:lineRule="auto"/>
        <w:ind w:firstLine="720"/>
        <w:jc w:val="both"/>
        <w:rPr>
          <w:rFonts w:eastAsia="Times New Roman"/>
          <w:szCs w:val="24"/>
        </w:rPr>
      </w:pPr>
      <w:r>
        <w:rPr>
          <w:rFonts w:eastAsia="Times New Roman"/>
          <w:szCs w:val="24"/>
        </w:rPr>
        <w:t>Ό</w:t>
      </w:r>
      <w:r>
        <w:rPr>
          <w:rFonts w:eastAsia="Times New Roman"/>
          <w:szCs w:val="24"/>
        </w:rPr>
        <w:t xml:space="preserve">σον αφορά τους αγρότες, που σε αυτό το νομοσχέδιο έχουν την τιμητική τους περισσότερο από κάθε άλλο κλάδο, </w:t>
      </w:r>
      <w:r>
        <w:rPr>
          <w:rFonts w:eastAsia="Times New Roman"/>
          <w:szCs w:val="24"/>
        </w:rPr>
        <w:t>τιμωρητικό και όχι μεταρρυθμιστικό χαρακτήρα έχει τόσο το φορολογικό και πολύ περισσότερο το ασφαλιστικό για όσους παράγουν και δηλώνουν στοιχειώδη εισοδήματα, αφού για έναν μέσο αγρότη με εισόδημα 20.000 ευρώ, βασική ενίσχυση 5.000 ευρώ -ασφαλισμένος στην</w:t>
      </w:r>
      <w:r>
        <w:rPr>
          <w:rFonts w:eastAsia="Times New Roman"/>
          <w:szCs w:val="24"/>
        </w:rPr>
        <w:t xml:space="preserve"> τρίτη κατηγορία του ΟΓΑ- η επιβάρυνση είναι στο 118% παρακαλώ </w:t>
      </w:r>
      <w:r>
        <w:rPr>
          <w:rFonts w:eastAsia="Times New Roman"/>
          <w:szCs w:val="24"/>
        </w:rPr>
        <w:t>κ</w:t>
      </w:r>
      <w:r>
        <w:rPr>
          <w:rFonts w:eastAsia="Times New Roman"/>
          <w:szCs w:val="24"/>
        </w:rPr>
        <w:t xml:space="preserve">αι αυτό δεν το λέω εγώ, το λένε οι αριθμοί. </w:t>
      </w:r>
    </w:p>
    <w:p w14:paraId="10B0D09A" w14:textId="77777777" w:rsidR="009F6C17" w:rsidRDefault="003C1E98">
      <w:pPr>
        <w:spacing w:line="600" w:lineRule="auto"/>
        <w:ind w:firstLine="720"/>
        <w:jc w:val="both"/>
        <w:rPr>
          <w:rFonts w:eastAsia="Times New Roman"/>
          <w:szCs w:val="24"/>
        </w:rPr>
      </w:pPr>
      <w:r>
        <w:rPr>
          <w:rFonts w:eastAsia="Times New Roman"/>
          <w:szCs w:val="24"/>
        </w:rPr>
        <w:t>Μάλιστα δεν είναι λίγοι εκείνοι</w:t>
      </w:r>
      <w:r>
        <w:rPr>
          <w:rFonts w:eastAsia="Times New Roman"/>
          <w:szCs w:val="24"/>
        </w:rPr>
        <w:t>,</w:t>
      </w:r>
      <w:r>
        <w:rPr>
          <w:rFonts w:eastAsia="Times New Roman"/>
          <w:szCs w:val="24"/>
        </w:rPr>
        <w:t xml:space="preserve"> που υποστηρίζουν ότι το 2016 θα αποδειχθεί η αρχή του τέλους της αγροτικής οικονομίας με απρόβλεπτες συνέπειες για</w:t>
      </w:r>
      <w:r>
        <w:rPr>
          <w:rFonts w:eastAsia="Times New Roman"/>
          <w:szCs w:val="24"/>
        </w:rPr>
        <w:t xml:space="preserve"> την χώρα, καθώς με τις επιβαρύνσεις από τα μέτρα ο λογαριασμός για τους αγρότες ξεπερνάει κατά πολύ το 1 δισεκατομμύριο ευρώ.</w:t>
      </w:r>
    </w:p>
    <w:p w14:paraId="10B0D09B" w14:textId="77777777" w:rsidR="009F6C17" w:rsidRDefault="003C1E98">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B0D09C" w14:textId="77777777" w:rsidR="009F6C17" w:rsidRDefault="003C1E98">
      <w:pPr>
        <w:spacing w:line="600" w:lineRule="auto"/>
        <w:ind w:firstLine="720"/>
        <w:jc w:val="both"/>
        <w:rPr>
          <w:rFonts w:eastAsia="Times New Roman"/>
          <w:szCs w:val="24"/>
        </w:rPr>
      </w:pPr>
      <w:r>
        <w:rPr>
          <w:rFonts w:eastAsia="Times New Roman"/>
          <w:szCs w:val="24"/>
        </w:rPr>
        <w:t>Ένα λεπτό ακόμα θα ήθελα, κύριε Πρόεδρε.</w:t>
      </w:r>
    </w:p>
    <w:p w14:paraId="10B0D09D" w14:textId="77777777" w:rsidR="009F6C17" w:rsidRDefault="003C1E98">
      <w:pPr>
        <w:spacing w:line="600" w:lineRule="auto"/>
        <w:ind w:firstLine="720"/>
        <w:jc w:val="both"/>
        <w:rPr>
          <w:rFonts w:eastAsia="Times New Roman"/>
          <w:szCs w:val="24"/>
        </w:rPr>
      </w:pPr>
      <w:r>
        <w:rPr>
          <w:rFonts w:eastAsia="Times New Roman"/>
          <w:szCs w:val="24"/>
        </w:rPr>
        <w:t>Αν σ</w:t>
      </w:r>
      <w:r>
        <w:rPr>
          <w:rFonts w:eastAsia="Times New Roman"/>
          <w:szCs w:val="24"/>
        </w:rPr>
        <w:t>υνυπολογιστούν και οι τεράστιες καθυστερήσεις στις πληρωμές, οι συμψηφισμοί και κατασχέσεις επιδοτήσεων αλλά και τα σενάρια που θέλουν τις «πράσινες» και συνδεδεμένες ενισχύσεις να συνυπολογίζονται στο φορολογητέο εισόδημα, η ασφυξία στην ύπαιθρο πρέπει να</w:t>
      </w:r>
      <w:r>
        <w:rPr>
          <w:rFonts w:eastAsia="Times New Roman"/>
          <w:szCs w:val="24"/>
        </w:rPr>
        <w:t xml:space="preserve"> θεωρείται κάτι παραπάνω από δεδομένη.</w:t>
      </w:r>
    </w:p>
    <w:p w14:paraId="10B0D09E" w14:textId="77777777" w:rsidR="009F6C17" w:rsidRDefault="003C1E98">
      <w:pPr>
        <w:spacing w:line="600" w:lineRule="auto"/>
        <w:ind w:firstLine="720"/>
        <w:jc w:val="both"/>
        <w:rPr>
          <w:rFonts w:eastAsia="Times New Roman"/>
          <w:szCs w:val="24"/>
        </w:rPr>
      </w:pPr>
      <w:r>
        <w:rPr>
          <w:rFonts w:eastAsia="Times New Roman"/>
          <w:szCs w:val="24"/>
        </w:rPr>
        <w:t>Βέβαια αυτό δεν γίνεται τυχαία. Εδώ και χρόνια έχει δρομολογηθεί η διάλυση της πρωτογενούς παραγωγής της χώρας. Το έχουν υπογράψει διάφορες προδοτικές κυβερνήσεις στο παρελθόν. Τα ίδια και χειρότερα κάνετε και εσείς σ</w:t>
      </w:r>
      <w:r>
        <w:rPr>
          <w:rFonts w:eastAsia="Times New Roman"/>
          <w:szCs w:val="24"/>
        </w:rPr>
        <w:t>ήμερα.</w:t>
      </w:r>
    </w:p>
    <w:p w14:paraId="10B0D09F" w14:textId="77777777" w:rsidR="009F6C17" w:rsidRDefault="003C1E98">
      <w:pPr>
        <w:spacing w:line="600" w:lineRule="auto"/>
        <w:ind w:firstLine="720"/>
        <w:jc w:val="both"/>
        <w:rPr>
          <w:rFonts w:eastAsia="Times New Roman"/>
          <w:szCs w:val="24"/>
        </w:rPr>
      </w:pPr>
      <w:r>
        <w:rPr>
          <w:rFonts w:eastAsia="Times New Roman"/>
          <w:szCs w:val="24"/>
        </w:rPr>
        <w:t>Θέλω να σας ρωτήσω όλους εσάς του</w:t>
      </w:r>
      <w:r>
        <w:rPr>
          <w:rFonts w:eastAsia="Times New Roman"/>
          <w:szCs w:val="24"/>
        </w:rPr>
        <w:t>ς</w:t>
      </w:r>
      <w:r>
        <w:rPr>
          <w:rFonts w:eastAsia="Times New Roman"/>
          <w:szCs w:val="24"/>
        </w:rPr>
        <w:t xml:space="preserve"> επιστήμονες εδώ μέσα και ειδικά εσάς, κύριε Υπουργέ, εάν γνωρίζετε να μου πείτε πότε θα πάρουμε σύνταξη και τι ποσό; Μήπως τα 300 ευρώ που λέτε στα </w:t>
      </w:r>
      <w:r>
        <w:rPr>
          <w:rFonts w:eastAsia="Times New Roman"/>
          <w:szCs w:val="24"/>
        </w:rPr>
        <w:t>εξήντα επτά</w:t>
      </w:r>
      <w:r>
        <w:rPr>
          <w:rFonts w:eastAsia="Times New Roman"/>
          <w:szCs w:val="24"/>
        </w:rPr>
        <w:t xml:space="preserve">; </w:t>
      </w:r>
    </w:p>
    <w:p w14:paraId="10B0D0A0" w14:textId="77777777" w:rsidR="009F6C17" w:rsidRDefault="003C1E98">
      <w:pPr>
        <w:spacing w:line="600" w:lineRule="auto"/>
        <w:ind w:firstLine="720"/>
        <w:jc w:val="both"/>
        <w:rPr>
          <w:rFonts w:eastAsia="Times New Roman"/>
          <w:szCs w:val="24"/>
        </w:rPr>
      </w:pPr>
      <w:r>
        <w:rPr>
          <w:rFonts w:eastAsia="Times New Roman"/>
          <w:szCs w:val="24"/>
        </w:rPr>
        <w:t>Θα ήθελα να σας ρωτήσω και κάτι ακόμα: Ξέρει κάποιος</w:t>
      </w:r>
      <w:r>
        <w:rPr>
          <w:rFonts w:eastAsia="Times New Roman"/>
          <w:szCs w:val="24"/>
        </w:rPr>
        <w:t xml:space="preserve"> από εσάς εδώ μέσα</w:t>
      </w:r>
      <w:r>
        <w:rPr>
          <w:rFonts w:eastAsia="Times New Roman"/>
          <w:szCs w:val="24"/>
        </w:rPr>
        <w:t>,</w:t>
      </w:r>
      <w:r>
        <w:rPr>
          <w:rFonts w:eastAsia="Times New Roman"/>
          <w:szCs w:val="24"/>
        </w:rPr>
        <w:t xml:space="preserve"> πόσα χρήματα έχει πληρώσει μέχρι σήμερα στα ασφαλιστικά του ταμεία; Όποιος γνωρίζει, ας μου πει. Μήπως γνωρίζετε εσείς, κύριε Υπουργέ, τι έχετε πληρώσει μέχρι σήμερα στο ασφαλιστικό σας ταμείο; </w:t>
      </w:r>
    </w:p>
    <w:p w14:paraId="10B0D0A1" w14:textId="77777777" w:rsidR="009F6C17" w:rsidRDefault="003C1E98">
      <w:pPr>
        <w:spacing w:line="600" w:lineRule="auto"/>
        <w:ind w:firstLine="720"/>
        <w:jc w:val="both"/>
        <w:rPr>
          <w:rFonts w:eastAsia="Times New Roman"/>
          <w:szCs w:val="24"/>
        </w:rPr>
      </w:pPr>
      <w:r>
        <w:rPr>
          <w:rFonts w:eastAsia="Times New Roman"/>
          <w:szCs w:val="24"/>
        </w:rPr>
        <w:t xml:space="preserve">Φυσικά και δεν γνωρίζει κανένας. Ούτε κι </w:t>
      </w:r>
      <w:r>
        <w:rPr>
          <w:rFonts w:eastAsia="Times New Roman"/>
          <w:szCs w:val="24"/>
        </w:rPr>
        <w:t>εγώ γνωρίζω. Ούτε και κανένας Έλληνας γνωρίζει. Είμαστε το μοναδικό κράτος στον κόσμο</w:t>
      </w:r>
      <w:r>
        <w:rPr>
          <w:rFonts w:eastAsia="Times New Roman"/>
          <w:szCs w:val="24"/>
        </w:rPr>
        <w:t>,</w:t>
      </w:r>
      <w:r>
        <w:rPr>
          <w:rFonts w:eastAsia="Times New Roman"/>
          <w:szCs w:val="24"/>
        </w:rPr>
        <w:t xml:space="preserve"> που οι πολίτες του δεν γνωρίζουν πόσα πληρώνουν και τι θα πάρουν πίσω από αυτά που πληρώνουν.</w:t>
      </w:r>
    </w:p>
    <w:p w14:paraId="10B0D0A2" w14:textId="77777777" w:rsidR="009F6C17" w:rsidRDefault="003C1E98">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Ολοκληρώστε τη σκέψη σας παρακαλώ.</w:t>
      </w:r>
    </w:p>
    <w:p w14:paraId="10B0D0A3" w14:textId="77777777" w:rsidR="009F6C17" w:rsidRDefault="003C1E98">
      <w:pPr>
        <w:spacing w:line="600" w:lineRule="auto"/>
        <w:ind w:firstLine="720"/>
        <w:jc w:val="both"/>
        <w:rPr>
          <w:rFonts w:eastAsia="Times New Roman"/>
          <w:b/>
          <w:szCs w:val="24"/>
        </w:rPr>
      </w:pPr>
      <w:r>
        <w:rPr>
          <w:rFonts w:eastAsia="Times New Roman"/>
          <w:b/>
          <w:szCs w:val="24"/>
        </w:rPr>
        <w:t>ΚΩΝΣΤΑΝΤΙΝΟΣ ΜΠΑΡΜΠΑΡΟΥΣΗΣ:</w:t>
      </w:r>
      <w:r>
        <w:rPr>
          <w:rFonts w:eastAsia="Times New Roman"/>
          <w:szCs w:val="24"/>
        </w:rPr>
        <w:t xml:space="preserve"> Θα ήθελα δέκα δευτερόλεπτα, κύριε Πρόεδρε.</w:t>
      </w:r>
    </w:p>
    <w:p w14:paraId="10B0D0A4" w14:textId="77777777" w:rsidR="009F6C17" w:rsidRDefault="003C1E98">
      <w:pPr>
        <w:spacing w:line="600" w:lineRule="auto"/>
        <w:ind w:firstLine="720"/>
        <w:jc w:val="both"/>
        <w:rPr>
          <w:rFonts w:eastAsia="Times New Roman"/>
          <w:szCs w:val="24"/>
        </w:rPr>
      </w:pPr>
      <w:r>
        <w:rPr>
          <w:rFonts w:eastAsia="Times New Roman"/>
          <w:szCs w:val="24"/>
        </w:rPr>
        <w:t>Όσο ο ελληνικός λαός ψηφίζει κόμματα τυχαία χωρίς ιδεολογία, είναι καταδικασμένος. Πρέπει ο Έλληνας να αφυπνιστεί και να ψηφίσει, επιτέλους, με εθνικά κριτήρια, να σταματήσει να πιστεύε</w:t>
      </w:r>
      <w:r>
        <w:rPr>
          <w:rFonts w:eastAsia="Times New Roman"/>
          <w:szCs w:val="24"/>
        </w:rPr>
        <w:t>ι τα τόσα ψέματα και να καταλάβει ότι με την ψήφο του μπορεί να καταστρέψει ολόκληρες γενιές.</w:t>
      </w:r>
    </w:p>
    <w:p w14:paraId="10B0D0A5" w14:textId="77777777" w:rsidR="009F6C17" w:rsidRDefault="003C1E98">
      <w:pPr>
        <w:spacing w:line="600" w:lineRule="auto"/>
        <w:ind w:firstLine="720"/>
        <w:jc w:val="both"/>
        <w:rPr>
          <w:rFonts w:eastAsia="Times New Roman"/>
          <w:szCs w:val="24"/>
        </w:rPr>
      </w:pPr>
      <w:r>
        <w:rPr>
          <w:rFonts w:eastAsia="Times New Roman"/>
          <w:szCs w:val="24"/>
        </w:rPr>
        <w:t xml:space="preserve">Στις εκλογές του 1974 το δίλημμα ήταν: </w:t>
      </w:r>
      <w:r>
        <w:rPr>
          <w:rFonts w:eastAsia="Times New Roman"/>
          <w:szCs w:val="24"/>
        </w:rPr>
        <w:t>«</w:t>
      </w:r>
      <w:r>
        <w:rPr>
          <w:rFonts w:eastAsia="Times New Roman"/>
          <w:szCs w:val="24"/>
        </w:rPr>
        <w:t>Καραμανλής ή τανκς</w:t>
      </w:r>
      <w:r>
        <w:rPr>
          <w:rFonts w:eastAsia="Times New Roman"/>
          <w:szCs w:val="24"/>
        </w:rPr>
        <w:t>»</w:t>
      </w:r>
      <w:r>
        <w:rPr>
          <w:rFonts w:eastAsia="Times New Roman"/>
          <w:szCs w:val="24"/>
        </w:rPr>
        <w:t>. Στις εκλογές που θα γίνουν, όταν με το καλό γίνουν, το δίλημμα θα είναι, «Χρυσή Αυγή ή πιόνια των τοκ</w:t>
      </w:r>
      <w:r>
        <w:rPr>
          <w:rFonts w:eastAsia="Times New Roman"/>
          <w:szCs w:val="24"/>
        </w:rPr>
        <w:t>ογλύφων», για να μην πω χειρότερα, «Χρυσή Αυγή ή Ισλάμ».</w:t>
      </w:r>
    </w:p>
    <w:p w14:paraId="10B0D0A6" w14:textId="77777777" w:rsidR="009F6C17" w:rsidRDefault="003C1E98">
      <w:pPr>
        <w:spacing w:line="600" w:lineRule="auto"/>
        <w:ind w:firstLine="720"/>
        <w:jc w:val="both"/>
        <w:rPr>
          <w:rFonts w:eastAsia="Times New Roman"/>
          <w:szCs w:val="24"/>
        </w:rPr>
      </w:pPr>
      <w:r>
        <w:rPr>
          <w:rFonts w:eastAsia="Times New Roman"/>
          <w:szCs w:val="24"/>
        </w:rPr>
        <w:t>Ευχαριστώ.</w:t>
      </w:r>
    </w:p>
    <w:p w14:paraId="10B0D0A7" w14:textId="77777777" w:rsidR="009F6C17" w:rsidRDefault="003C1E98">
      <w:pPr>
        <w:spacing w:line="600" w:lineRule="auto"/>
        <w:ind w:firstLine="720"/>
        <w:jc w:val="center"/>
        <w:rPr>
          <w:rFonts w:eastAsia="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0B0D0A8"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Τον λόγο έχει ο κ. Βασίλειος Τσίρκας, Βουλευτής του ΣΥΡΙΖΑ για πέντε λεπτά.</w:t>
      </w:r>
    </w:p>
    <w:p w14:paraId="10B0D0A9" w14:textId="77777777" w:rsidR="009F6C17" w:rsidRDefault="003C1E98">
      <w:pPr>
        <w:spacing w:line="600" w:lineRule="auto"/>
        <w:ind w:firstLine="720"/>
        <w:jc w:val="both"/>
        <w:rPr>
          <w:rFonts w:eastAsia="Times New Roman"/>
          <w:szCs w:val="24"/>
        </w:rPr>
      </w:pPr>
      <w:r>
        <w:rPr>
          <w:rFonts w:eastAsia="Times New Roman"/>
          <w:b/>
          <w:szCs w:val="24"/>
        </w:rPr>
        <w:t xml:space="preserve">ΒΑΣΙΛΕΙΟΣ ΤΣΙΡΚΑΣ: </w:t>
      </w:r>
      <w:r>
        <w:rPr>
          <w:rFonts w:eastAsia="Times New Roman"/>
          <w:szCs w:val="24"/>
        </w:rPr>
        <w:t>Ευχαριστώ</w:t>
      </w:r>
      <w:r>
        <w:rPr>
          <w:rFonts w:eastAsia="Times New Roman"/>
          <w:szCs w:val="24"/>
        </w:rPr>
        <w:t>, κύριε Πρόεδρε.</w:t>
      </w:r>
    </w:p>
    <w:p w14:paraId="10B0D0AA"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Βουλευτές, κύριοι Υπουργοί, η Κυβέρνηση βρέθηκε μπροστά σε ένα σταυροδρόμι</w:t>
      </w:r>
      <w:r>
        <w:rPr>
          <w:rFonts w:eastAsia="Times New Roman"/>
          <w:szCs w:val="24"/>
        </w:rPr>
        <w:t>.</w:t>
      </w:r>
      <w:r>
        <w:rPr>
          <w:rFonts w:eastAsia="Times New Roman"/>
          <w:szCs w:val="24"/>
        </w:rPr>
        <w:t xml:space="preserve"> Είτε να κάνει ριζικές μεταρρυθμίσεις στο ασφαλιστικό σύστημα ή να αφήσει να καταρρεύσει η κοινωνική ασφάλιση.</w:t>
      </w:r>
    </w:p>
    <w:p w14:paraId="10B0D0AB" w14:textId="77777777" w:rsidR="009F6C17" w:rsidRDefault="003C1E98">
      <w:pPr>
        <w:spacing w:line="600" w:lineRule="auto"/>
        <w:ind w:firstLine="720"/>
        <w:jc w:val="both"/>
        <w:rPr>
          <w:rFonts w:eastAsia="Times New Roman"/>
          <w:szCs w:val="24"/>
        </w:rPr>
      </w:pPr>
      <w:r>
        <w:rPr>
          <w:rFonts w:eastAsia="Times New Roman"/>
          <w:szCs w:val="24"/>
        </w:rPr>
        <w:t>Κληθήκαμε να αλλάξουμε τα κακώς κεί</w:t>
      </w:r>
      <w:r>
        <w:rPr>
          <w:rFonts w:eastAsia="Times New Roman"/>
          <w:szCs w:val="24"/>
        </w:rPr>
        <w:t>μενα όλων των προηγούμενων κυβερνήσεων</w:t>
      </w:r>
      <w:r>
        <w:rPr>
          <w:rFonts w:eastAsia="Times New Roman"/>
          <w:szCs w:val="24"/>
        </w:rPr>
        <w:t>,</w:t>
      </w:r>
      <w:r>
        <w:rPr>
          <w:rFonts w:eastAsia="Times New Roman"/>
          <w:szCs w:val="24"/>
        </w:rPr>
        <w:t xml:space="preserve"> που έφτασαν τα ασφαλιστικά ταμεία αλλά και την ίδια την χώρα στα όρια της καταστροφής. Μετά τη διαχείριση των ασφαλιστικών ταμείων από τις κυβερνήσεις του ΠΑΣΟΚ τότε, που έφερε ως αποτέλεσμα βαθιά κρίση στο ασφαλιστι</w:t>
      </w:r>
      <w:r>
        <w:rPr>
          <w:rFonts w:eastAsia="Times New Roman"/>
          <w:szCs w:val="24"/>
        </w:rPr>
        <w:t xml:space="preserve">κό σύστημα, μετά την εμπλοκή των ασφαλιστικών ταμείων σε κερδοσκοπικά παιχνίδια με το </w:t>
      </w:r>
      <w:r>
        <w:rPr>
          <w:rFonts w:eastAsia="Times New Roman"/>
          <w:szCs w:val="24"/>
        </w:rPr>
        <w:t>Χ</w:t>
      </w:r>
      <w:r>
        <w:rPr>
          <w:rFonts w:eastAsia="Times New Roman"/>
          <w:szCs w:val="24"/>
        </w:rPr>
        <w:t xml:space="preserve">ρηματιστήριο και την κρίση που επακολούθησε, μετά το </w:t>
      </w:r>
      <w:r>
        <w:rPr>
          <w:rFonts w:eastAsia="Times New Roman"/>
          <w:szCs w:val="24"/>
          <w:lang w:val="en-US"/>
        </w:rPr>
        <w:t>PSI</w:t>
      </w:r>
      <w:r>
        <w:rPr>
          <w:rFonts w:eastAsia="Times New Roman"/>
          <w:szCs w:val="24"/>
        </w:rPr>
        <w:t xml:space="preserve"> και τα δομημένα ομόλογα, είναι γνωστό ότι έμειναν οι συντάξεις εκτεθειμένες και λεηλατήθηκαν τα ασφαλιστικά ταμε</w:t>
      </w:r>
      <w:r>
        <w:rPr>
          <w:rFonts w:eastAsia="Times New Roman"/>
          <w:szCs w:val="24"/>
        </w:rPr>
        <w:t>ία.</w:t>
      </w:r>
    </w:p>
    <w:p w14:paraId="10B0D0AC" w14:textId="77777777" w:rsidR="009F6C17" w:rsidRDefault="003C1E98">
      <w:pPr>
        <w:spacing w:line="600" w:lineRule="auto"/>
        <w:jc w:val="both"/>
        <w:rPr>
          <w:rFonts w:eastAsia="Times New Roman" w:cs="Times New Roman"/>
          <w:szCs w:val="24"/>
        </w:rPr>
      </w:pPr>
      <w:r>
        <w:rPr>
          <w:rFonts w:eastAsia="Times New Roman"/>
          <w:szCs w:val="24"/>
        </w:rPr>
        <w:tab/>
      </w:r>
      <w:r>
        <w:rPr>
          <w:rFonts w:eastAsia="Times New Roman" w:cs="Times New Roman"/>
          <w:szCs w:val="24"/>
        </w:rPr>
        <w:t>Δεν είναι δυνατόν, λοιπόν, να μιλάνε για καταστροφή τώρα</w:t>
      </w:r>
      <w:r>
        <w:rPr>
          <w:rFonts w:eastAsia="Times New Roman" w:cs="Times New Roman"/>
          <w:szCs w:val="24"/>
        </w:rPr>
        <w:t>,</w:t>
      </w:r>
      <w:r>
        <w:rPr>
          <w:rFonts w:eastAsia="Times New Roman" w:cs="Times New Roman"/>
          <w:szCs w:val="24"/>
        </w:rPr>
        <w:t xml:space="preserve"> αυτοί που κατέστρεψαν τα ασφαλιστικά ταμεία με το εγκληματικό </w:t>
      </w:r>
      <w:r>
        <w:rPr>
          <w:rFonts w:eastAsia="Times New Roman" w:cs="Times New Roman"/>
          <w:szCs w:val="24"/>
          <w:lang w:val="en-US"/>
        </w:rPr>
        <w:t>PSI</w:t>
      </w:r>
      <w:r>
        <w:rPr>
          <w:rFonts w:eastAsia="Times New Roman" w:cs="Times New Roman"/>
          <w:szCs w:val="24"/>
        </w:rPr>
        <w:t>, που στοίχισε 13 δισεκατομμύρια ευρώ στα αποθεματικά τους, αυτοί που μείωσαν μισθούς και συντάξεις, αυτοί που εκτόξευσαν την αν</w:t>
      </w:r>
      <w:r>
        <w:rPr>
          <w:rFonts w:eastAsia="Times New Roman" w:cs="Times New Roman"/>
          <w:szCs w:val="24"/>
        </w:rPr>
        <w:t>εργία και τη «μαύρη» και ανασφάλιστη εργασία. Δεν είναι δυνατόν να μιλάνε για καταστροφή</w:t>
      </w:r>
      <w:r>
        <w:rPr>
          <w:rFonts w:eastAsia="Times New Roman" w:cs="Times New Roman"/>
          <w:szCs w:val="24"/>
        </w:rPr>
        <w:t>,</w:t>
      </w:r>
      <w:r>
        <w:rPr>
          <w:rFonts w:eastAsia="Times New Roman" w:cs="Times New Roman"/>
          <w:szCs w:val="24"/>
        </w:rPr>
        <w:t xml:space="preserve"> αυτοί που καλούσαν τους δανειστές να έχουν ακόμα σκληρότερη στάση απέναντι στην Κυβέρνηση της Αριστεράς. </w:t>
      </w:r>
    </w:p>
    <w:p w14:paraId="10B0D0A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Ποιοι ήθελαν -και δεν το ξεχνάει αυτό ο ελληνικός λαός- και θέλουν ακόμα να αποτύχει η διαπραγμάτευση, γιατί είναι γεγονός ότι τρέμουν μπροστά στην ιδέα ότι τα σενάρια της «αριστερής παρένθεσης» δεν βγαίνουν; </w:t>
      </w:r>
    </w:p>
    <w:p w14:paraId="10B0D0A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Όλοι γνωρίζουν, λοιπόν, ότι δεν ευθύνεται η δι</w:t>
      </w:r>
      <w:r>
        <w:rPr>
          <w:rFonts w:eastAsia="Times New Roman" w:cs="Times New Roman"/>
          <w:szCs w:val="24"/>
        </w:rPr>
        <w:t>ακυβέρνηση του ΣΥΡΙΖΑ για το ενάμισ</w:t>
      </w:r>
      <w:r>
        <w:rPr>
          <w:rFonts w:eastAsia="Times New Roman" w:cs="Times New Roman"/>
          <w:szCs w:val="24"/>
        </w:rPr>
        <w:t>ι</w:t>
      </w:r>
      <w:r>
        <w:rPr>
          <w:rFonts w:eastAsia="Times New Roman" w:cs="Times New Roman"/>
          <w:szCs w:val="24"/>
        </w:rPr>
        <w:t xml:space="preserve"> εκατομμύριο </w:t>
      </w:r>
      <w:r>
        <w:rPr>
          <w:rFonts w:eastAsia="Times New Roman" w:cs="Times New Roman"/>
          <w:szCs w:val="24"/>
        </w:rPr>
        <w:t>ά</w:t>
      </w:r>
      <w:r>
        <w:rPr>
          <w:rFonts w:eastAsia="Times New Roman" w:cs="Times New Roman"/>
          <w:szCs w:val="24"/>
        </w:rPr>
        <w:t>ν</w:t>
      </w:r>
      <w:r>
        <w:rPr>
          <w:rFonts w:eastAsia="Times New Roman" w:cs="Times New Roman"/>
          <w:szCs w:val="24"/>
        </w:rPr>
        <w:t>ε</w:t>
      </w:r>
      <w:r>
        <w:rPr>
          <w:rFonts w:eastAsia="Times New Roman" w:cs="Times New Roman"/>
          <w:szCs w:val="24"/>
        </w:rPr>
        <w:t xml:space="preserve">ργους, για την κατάρρευση των ταμείων μετά το </w:t>
      </w:r>
      <w:r>
        <w:rPr>
          <w:rFonts w:eastAsia="Times New Roman" w:cs="Times New Roman"/>
          <w:szCs w:val="24"/>
          <w:lang w:val="en-US"/>
        </w:rPr>
        <w:t>PSI</w:t>
      </w:r>
      <w:r>
        <w:rPr>
          <w:rFonts w:eastAsia="Times New Roman" w:cs="Times New Roman"/>
          <w:szCs w:val="24"/>
        </w:rPr>
        <w:t>. Αυτή τη στιγμή, όμως, βρίσκεται στις δικές μας πλάτες να σηκώσουμε αυτό το βαρύ φορτίο και καλούμαστε να σταθούμε όρθιοι</w:t>
      </w:r>
      <w:r>
        <w:rPr>
          <w:rFonts w:eastAsia="Times New Roman" w:cs="Times New Roman"/>
          <w:szCs w:val="24"/>
        </w:rPr>
        <w:t>,</w:t>
      </w:r>
      <w:r>
        <w:rPr>
          <w:rFonts w:eastAsia="Times New Roman" w:cs="Times New Roman"/>
          <w:szCs w:val="24"/>
        </w:rPr>
        <w:t xml:space="preserve"> για να αντιμετωπίσουμε αυτό το </w:t>
      </w:r>
      <w:r>
        <w:rPr>
          <w:rFonts w:eastAsia="Times New Roman" w:cs="Times New Roman"/>
          <w:szCs w:val="24"/>
        </w:rPr>
        <w:t xml:space="preserve">εθνικό πρόβλημα και να δώσουμε λύση. </w:t>
      </w:r>
    </w:p>
    <w:p w14:paraId="10B0D0A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Φέρνουμε μια μεταρρύθμιση που προστατεύει τους αδύνατους, διασφαλίζει πλήρως τις κύριες συντάξεις και κατανέμει δικαιότερα και αναλογικότερα τα φορολογικά βάρη και τις ασφαλιστικές επιβαρύνσεις και εξασφαλίζει τη </w:t>
      </w:r>
      <w:r>
        <w:rPr>
          <w:rFonts w:eastAsia="Times New Roman" w:cs="Times New Roman"/>
          <w:szCs w:val="24"/>
        </w:rPr>
        <w:t>βιωσιμότητα του ασφαλιστικού συστήματος. Η πρότασή μας βρίσκεται στον αντίποδα όλων των νομοσχεδίων</w:t>
      </w:r>
      <w:r>
        <w:rPr>
          <w:rFonts w:eastAsia="Times New Roman" w:cs="Times New Roman"/>
          <w:szCs w:val="24"/>
        </w:rPr>
        <w:t>,</w:t>
      </w:r>
      <w:r>
        <w:rPr>
          <w:rFonts w:eastAsia="Times New Roman" w:cs="Times New Roman"/>
          <w:szCs w:val="24"/>
        </w:rPr>
        <w:t xml:space="preserve"> που είχαν φέρει μέχρι σήμερα η κυβέρνηση Σαμαρά – Βενιζέλου, που είχαν κύρια χαρακτηριστικά την οριζόντια μείωση των συντάξεων, τη ρήτρα μηδενικού ελλείμμα</w:t>
      </w:r>
      <w:r>
        <w:rPr>
          <w:rFonts w:eastAsia="Times New Roman" w:cs="Times New Roman"/>
          <w:szCs w:val="24"/>
        </w:rPr>
        <w:t xml:space="preserve">τος, τις επικουρικές, την πλήρη ανταποδοτικότητα του ασφαλιστικού συστήματος, την κατάργηση του αφορολόγητου. Προωθούσαν για μια ακόμα φορά επιβαρύνσεις στους αδύνατους. </w:t>
      </w:r>
    </w:p>
    <w:p w14:paraId="10B0D0B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Λένε, λοιπόν, ψέματα. Συνεχίζουν την εκστρατεία παραπληροφόρησης και καταστροφολογίας</w:t>
      </w:r>
      <w:r>
        <w:rPr>
          <w:rFonts w:eastAsia="Times New Roman" w:cs="Times New Roman"/>
          <w:szCs w:val="24"/>
        </w:rPr>
        <w:t xml:space="preserve">, διαστρεβλώνουν την αλήθεια τόσο για το ασφαλιστικό όσο και για το φορολογικό νομοσχέδιο. </w:t>
      </w:r>
    </w:p>
    <w:p w14:paraId="10B0D0B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Με την πρότασή μας για το νέο φορολογικό σύστημα, το 61% των φορολογουμένων που είναι τρίτεκνοι και πολύτεκνοι με βάση την πρόταση αυτή, θα πληρώνει από δω και στο </w:t>
      </w:r>
      <w:r>
        <w:rPr>
          <w:rFonts w:eastAsia="Times New Roman" w:cs="Times New Roman"/>
          <w:szCs w:val="24"/>
        </w:rPr>
        <w:t xml:space="preserve">εξής μικρότερο φόρο. Δείχνει το νομοσχέδιο τη δική μας πολιτική βούληση για σταδιακή ελάφρυνση των φορολογουμένων και των ασφαλισμένων. </w:t>
      </w:r>
    </w:p>
    <w:p w14:paraId="10B0D0B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Με βάση τα επίσημα στοιχεία πάνω από το 90% του αγροτικού κόσμου, με βάση τις δηλώσεις του εισοδήματός τους, δεν θα υπο</w:t>
      </w:r>
      <w:r>
        <w:rPr>
          <w:rFonts w:eastAsia="Times New Roman" w:cs="Times New Roman"/>
          <w:szCs w:val="24"/>
        </w:rPr>
        <w:t>στεί επιβαρύνσεις από το συνδυασμό φορολογικού και ασφαλιστικού νομοσχεδίου. Την ίδια στιγμή οι αγρότες εξασφαλίζουν αξιοπρεπή σύνταξη</w:t>
      </w:r>
      <w:r>
        <w:rPr>
          <w:rFonts w:eastAsia="Times New Roman" w:cs="Times New Roman"/>
          <w:szCs w:val="24"/>
        </w:rPr>
        <w:t>,</w:t>
      </w:r>
      <w:r>
        <w:rPr>
          <w:rFonts w:eastAsia="Times New Roman" w:cs="Times New Roman"/>
          <w:szCs w:val="24"/>
        </w:rPr>
        <w:t xml:space="preserve"> με την εθνική σύνταξη και όσα ανταποδοτικά θα προστίθενται σε αυτήν. Ο ηλικιωμένος αγρότης δεν θα είναι πολίτης δεύτερης</w:t>
      </w:r>
      <w:r>
        <w:rPr>
          <w:rFonts w:eastAsia="Times New Roman" w:cs="Times New Roman"/>
          <w:szCs w:val="24"/>
        </w:rPr>
        <w:t xml:space="preserve"> κατηγορίας</w:t>
      </w:r>
      <w:r>
        <w:rPr>
          <w:rFonts w:eastAsia="Times New Roman" w:cs="Times New Roman"/>
          <w:szCs w:val="24"/>
        </w:rPr>
        <w:t>,</w:t>
      </w:r>
      <w:r>
        <w:rPr>
          <w:rFonts w:eastAsia="Times New Roman" w:cs="Times New Roman"/>
          <w:szCs w:val="24"/>
        </w:rPr>
        <w:t xml:space="preserve"> όταν σε δέκα χρόνια ξέρουν όλοι ότι χωρίς αυτήν την ασφαλιστική μεταρρύθμιση, η βασική σύνταξη του αγρότη θα πήγαινε στο μηδέν ενώ σήμερα είναι μόλις στα 172 ευρώ. </w:t>
      </w:r>
    </w:p>
    <w:p w14:paraId="10B0D0B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όμως, ως δικηγόρος να αναφερθώ και στις επιπτώσεις…</w:t>
      </w:r>
    </w:p>
    <w:p w14:paraId="10B0D0B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ΚΕΓΚΕΡΟΓΛΟ</w:t>
      </w:r>
      <w:r>
        <w:rPr>
          <w:rFonts w:eastAsia="Times New Roman" w:cs="Times New Roman"/>
          <w:b/>
          <w:szCs w:val="24"/>
        </w:rPr>
        <w:t>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10B0D0B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 xml:space="preserve">Σας άκουσα, κύριε Κεγκέρογλου. </w:t>
      </w:r>
    </w:p>
    <w:p w14:paraId="10B0D0B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Φιλοδοξώ να γυρίσω σ’ αυτό το επάγγελμα μετά απ’ αυτήν την κοινοβουλευτική περιπέτεια. Όμως το θέμα δεν είναι αυτό. Με το σημερινό καθεστώς ένας νέος δικηγόρος με ακαθάριστο εισόδημα 5.</w:t>
      </w:r>
      <w:r>
        <w:rPr>
          <w:rFonts w:eastAsia="Times New Roman" w:cs="Times New Roman"/>
          <w:szCs w:val="24"/>
        </w:rPr>
        <w:t>000 ευρώ και κάποια χρόνια δουλειάς πληρώνει ασφαλιστικές εισφορές 1.800 ευρώ. Η συνολική του επιβάρυνση από το φορολογικό και το ασφαλιστικό νομοσχέδιο είναι 2.600 ευρώ περίπου. Με το παρόν νομοσχέδιο θα πληρώνει ασφαλιστικές εισφορές 1.700 ευρώ περίπου κ</w:t>
      </w:r>
      <w:r>
        <w:rPr>
          <w:rFonts w:eastAsia="Times New Roman" w:cs="Times New Roman"/>
          <w:szCs w:val="24"/>
        </w:rPr>
        <w:t xml:space="preserve">αι η συνολική επιβάρυνση ασφαλιστικού και φορολογικού νομοσχεδίου θα είναι 2.500. Θα επιβαρύνεται, δηλαδή, περίπου 100 ευρώ λιγότερα. </w:t>
      </w:r>
    </w:p>
    <w:p w14:paraId="10B0D0B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 έναν ασφαλισμένο δικηγόρο που εξασκεί το επάγγελμα πάνω από πέντε έτη και το ακαθάριστο εισόδημα του είναι 10.000 ευρ</w:t>
      </w:r>
      <w:r>
        <w:rPr>
          <w:rFonts w:eastAsia="Times New Roman" w:cs="Times New Roman"/>
          <w:szCs w:val="24"/>
        </w:rPr>
        <w:t xml:space="preserve">ώ, θα πληρώσει περίπου 1.700 ευρώ λιγότερα. Ως τώρα, δηλαδή, πλήρωνε ασφαλιστικές εισφορές 4.000 ευρώ περίπου, ενώ τώρα θα πληρώνει 1.897 ευρώ. Η συνολική επιβάρυνση ήταν 6.164 ευρώ και με το νέο νομοσχέδιο θα είναι 4.450 ευρώ. </w:t>
      </w:r>
    </w:p>
    <w:p w14:paraId="10B0D0B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Είναι αλήθεια ότι η δικηγορ</w:t>
      </w:r>
      <w:r>
        <w:rPr>
          <w:rFonts w:eastAsia="Times New Roman" w:cs="Times New Roman"/>
          <w:szCs w:val="24"/>
        </w:rPr>
        <w:t xml:space="preserve">ία περνάει κρίση στη χώρα μας </w:t>
      </w:r>
      <w:r>
        <w:rPr>
          <w:rFonts w:eastAsia="Times New Roman" w:cs="Times New Roman"/>
          <w:szCs w:val="24"/>
        </w:rPr>
        <w:t>κ</w:t>
      </w:r>
      <w:r>
        <w:rPr>
          <w:rFonts w:eastAsia="Times New Roman" w:cs="Times New Roman"/>
          <w:szCs w:val="24"/>
        </w:rPr>
        <w:t>αι ξέρουν πάρα πολύ καλά οι συνάδελφοί μας δικηγόροι</w:t>
      </w:r>
      <w:r>
        <w:rPr>
          <w:rFonts w:eastAsia="Times New Roman" w:cs="Times New Roman"/>
          <w:szCs w:val="24"/>
        </w:rPr>
        <w:t>,</w:t>
      </w:r>
      <w:r>
        <w:rPr>
          <w:rFonts w:eastAsia="Times New Roman" w:cs="Times New Roman"/>
          <w:szCs w:val="24"/>
        </w:rPr>
        <w:t xml:space="preserve"> ποιοι έφεραν τη δικηγορία σε αυτήν την κατάσταση. Ξέρω κι εγώ ο ίδιος πολύ καλά την κατάσταση στη μάχιμη δικηγορία, ποια είναι η κατάσταση για τους νέους συναδέλφους. Όμως</w:t>
      </w:r>
      <w:r>
        <w:rPr>
          <w:rFonts w:eastAsia="Times New Roman" w:cs="Times New Roman"/>
          <w:szCs w:val="24"/>
        </w:rPr>
        <w:t xml:space="preserve"> δεν μπορεί κανείς να ισχυριστεί ότι η κατάσταση αυτή επιβαρύνθηκε με Κυβέρνηση ΣΥΡΙΖΑ. Αυτήν την κατάσταση παλεύουμε να την ανατρέψουμε.</w:t>
      </w:r>
    </w:p>
    <w:p w14:paraId="10B0D0B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B0D0B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Κλείνω, κύριε Πρόεδρε κι ευχαριστ</w:t>
      </w:r>
      <w:r>
        <w:rPr>
          <w:rFonts w:eastAsia="Times New Roman" w:cs="Times New Roman"/>
          <w:szCs w:val="24"/>
        </w:rPr>
        <w:t xml:space="preserve">ώ για την ανοχή σας. </w:t>
      </w:r>
    </w:p>
    <w:p w14:paraId="10B0D0B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Η πλειονότητα του ελληνικού λαού έδωσε εντολή να σπάσει ο δικομματισμός που εγκλημάτησε στις πλάτες των Ελλήνων. </w:t>
      </w:r>
      <w:r>
        <w:rPr>
          <w:rFonts w:eastAsia="Times New Roman" w:cs="Times New Roman"/>
          <w:szCs w:val="24"/>
        </w:rPr>
        <w:t>Ο</w:t>
      </w:r>
      <w:r>
        <w:rPr>
          <w:rFonts w:eastAsia="Times New Roman" w:cs="Times New Roman"/>
          <w:szCs w:val="24"/>
        </w:rPr>
        <w:t xml:space="preserve"> μόνος δρόμος για να καταφέρουμε να βγάλουμε τη χώρα απ’ αυτήν την πρωτοφανή κρίση είναι η ανάπτυξη, η αύξηση, δηλαδή, τ</w:t>
      </w:r>
      <w:r>
        <w:rPr>
          <w:rFonts w:eastAsia="Times New Roman" w:cs="Times New Roman"/>
          <w:szCs w:val="24"/>
        </w:rPr>
        <w:t xml:space="preserve">ου παραγόμενου πλούτου αλλά και η δίκαιη αναδιανομή του. </w:t>
      </w:r>
    </w:p>
    <w:p w14:paraId="10B0D0BC" w14:textId="77777777" w:rsidR="009F6C17" w:rsidRDefault="003C1E98">
      <w:pPr>
        <w:spacing w:line="600" w:lineRule="auto"/>
        <w:jc w:val="both"/>
        <w:rPr>
          <w:rFonts w:eastAsia="Times New Roman"/>
          <w:szCs w:val="24"/>
        </w:rPr>
      </w:pPr>
      <w:r>
        <w:rPr>
          <w:rFonts w:eastAsia="Times New Roman" w:cs="Times New Roman"/>
          <w:szCs w:val="24"/>
        </w:rPr>
        <w:tab/>
      </w:r>
      <w:r>
        <w:rPr>
          <w:rFonts w:eastAsia="Times New Roman"/>
          <w:szCs w:val="24"/>
        </w:rPr>
        <w:t>Η Ελλάδα χρειάζεται να μπει επιτέλους σε μια ομαλή περίοδο, χωρίς άλλες εκπλήξεις. Ο ελληνικός λαός χρειάζεται σταθερότητα για να μπορεί να δουλέψει και να παράγει πάνω σε ένα γόνιμο έδαφος. Αυτή η</w:t>
      </w:r>
      <w:r>
        <w:rPr>
          <w:rFonts w:eastAsia="Times New Roman"/>
          <w:szCs w:val="24"/>
        </w:rPr>
        <w:t xml:space="preserve"> Κυβέρνηση μπορεί να δημιουργήσει αυτό το πλαίσιο για τη σταθερότητα, για την ανάπτυξη, σε δίκαιη και βιώσιμη κατεύθυνση. </w:t>
      </w:r>
    </w:p>
    <w:p w14:paraId="10B0D0BD" w14:textId="77777777" w:rsidR="009F6C17" w:rsidRDefault="003C1E98">
      <w:pPr>
        <w:spacing w:line="600" w:lineRule="auto"/>
        <w:ind w:firstLine="720"/>
        <w:jc w:val="both"/>
        <w:rPr>
          <w:rFonts w:eastAsia="Times New Roman"/>
          <w:szCs w:val="24"/>
        </w:rPr>
      </w:pPr>
      <w:r>
        <w:rPr>
          <w:rFonts w:eastAsia="Times New Roman"/>
          <w:szCs w:val="24"/>
        </w:rPr>
        <w:t>Μια τελευταία επισήμανση μόνο, κύριε Υπουργέ. Σας καλούμε, ως δικηγόροι Βουλευτές του ΣΥΡΙΖΑ να ξαναδούμε τη διάταξη για τους νέους επαγγελματίες επιστήμονες, οι οποίοι, πράγματι, ελαφρύνονται σε σχέση με την κατάσταση που ισχύει σήμερα. Να τους δώσουμε, ό</w:t>
      </w:r>
      <w:r>
        <w:rPr>
          <w:rFonts w:eastAsia="Times New Roman"/>
          <w:szCs w:val="24"/>
        </w:rPr>
        <w:t xml:space="preserve">μως, τη δυνατότητα να μην είναι υποχρεωτική η καταβολή του υπόλοιπου της διαφοράς των ασφαλιστικών εισφορών κατά τη διάρκεια του εργασιακού τους βίου. Νομίζω ότι αυτό είναι ένα ζήτημα που θα γίνει αποδεκτό και από το </w:t>
      </w:r>
      <w:r>
        <w:rPr>
          <w:rFonts w:eastAsia="Times New Roman"/>
          <w:szCs w:val="24"/>
        </w:rPr>
        <w:t>δικηγορικό σώμα</w:t>
      </w:r>
      <w:r>
        <w:rPr>
          <w:rFonts w:eastAsia="Times New Roman"/>
          <w:szCs w:val="24"/>
        </w:rPr>
        <w:t>.</w:t>
      </w:r>
    </w:p>
    <w:p w14:paraId="10B0D0BE" w14:textId="77777777" w:rsidR="009F6C17" w:rsidRDefault="003C1E98">
      <w:pPr>
        <w:spacing w:line="600" w:lineRule="auto"/>
        <w:ind w:firstLine="720"/>
        <w:jc w:val="center"/>
        <w:rPr>
          <w:rFonts w:eastAsia="Times New Roman"/>
          <w:szCs w:val="24"/>
        </w:rPr>
      </w:pPr>
      <w:r>
        <w:rPr>
          <w:rFonts w:eastAsia="Times New Roman"/>
          <w:szCs w:val="24"/>
        </w:rPr>
        <w:t>(Χειροκροτήματα από τη</w:t>
      </w:r>
      <w:r>
        <w:rPr>
          <w:rFonts w:eastAsia="Times New Roman"/>
          <w:szCs w:val="24"/>
        </w:rPr>
        <w:t>ν πτέρυγα του ΣΥΡΙΖΑ)</w:t>
      </w:r>
    </w:p>
    <w:p w14:paraId="10B0D0BF"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Βασίλειο Τσίρκα, Βουλευτή του ΣΥΡΙΖΑ.</w:t>
      </w:r>
    </w:p>
    <w:p w14:paraId="10B0D0C0" w14:textId="77777777" w:rsidR="009F6C17" w:rsidRDefault="003C1E98">
      <w:pPr>
        <w:spacing w:line="600" w:lineRule="auto"/>
        <w:ind w:firstLine="720"/>
        <w:jc w:val="both"/>
        <w:rPr>
          <w:rFonts w:eastAsia="Times New Roman"/>
          <w:szCs w:val="24"/>
        </w:rPr>
      </w:pPr>
      <w:r>
        <w:rPr>
          <w:rFonts w:eastAsia="Times New Roman"/>
          <w:szCs w:val="24"/>
        </w:rPr>
        <w:t xml:space="preserve">Τον λόγο έχει ο κ. Πέτρος Κωνσταντινέας, Βουλευτής του ΣΥΡΙΖΑ, για πέντε λεπτά. </w:t>
      </w:r>
    </w:p>
    <w:p w14:paraId="10B0D0C1" w14:textId="77777777" w:rsidR="009F6C17" w:rsidRDefault="003C1E98">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Κυρίες και κύριοι συνάδελφοι, έπρεπε να</w:t>
      </w:r>
      <w:r>
        <w:rPr>
          <w:rFonts w:eastAsia="Times New Roman"/>
          <w:szCs w:val="24"/>
        </w:rPr>
        <w:t xml:space="preserve"> περάσουν έξι και πλέον δύσκολα χρόνια για να έρθουμε εδώ στο ελληνικό Κοινοβούλιο να επεξεργαστούμε ένα σχέδιο νόμου, το οποίο έπρεπε να κάνουμε πολύ νωρίτερα, είτε είχαμε μνημόνια είτε δεν είχαμε. </w:t>
      </w:r>
    </w:p>
    <w:p w14:paraId="10B0D0C2" w14:textId="77777777" w:rsidR="009F6C17" w:rsidRDefault="003C1E98">
      <w:pPr>
        <w:spacing w:line="600" w:lineRule="auto"/>
        <w:ind w:firstLine="720"/>
        <w:jc w:val="both"/>
        <w:rPr>
          <w:rFonts w:eastAsia="Times New Roman"/>
          <w:szCs w:val="24"/>
        </w:rPr>
      </w:pPr>
      <w:r>
        <w:rPr>
          <w:rFonts w:eastAsia="Times New Roman"/>
          <w:szCs w:val="24"/>
        </w:rPr>
        <w:t>Η ασφαλιστική μεταρρύθμιση καταφέρνει, μέσω των ποσοστών</w:t>
      </w:r>
      <w:r>
        <w:rPr>
          <w:rFonts w:eastAsia="Times New Roman"/>
          <w:szCs w:val="24"/>
        </w:rPr>
        <w:t xml:space="preserve"> αναπλήρωσης, να προστατεύει τις πιο ευπαθείς οικονομικά ομάδες. Αντίθετα, οι απαιτήσεις των δανειστών οδηγούσαν σε συντάξεις κάτω από τα όρια της φτώχ</w:t>
      </w:r>
      <w:r>
        <w:rPr>
          <w:rFonts w:eastAsia="Times New Roman"/>
          <w:szCs w:val="24"/>
        </w:rPr>
        <w:t>ε</w:t>
      </w:r>
      <w:r>
        <w:rPr>
          <w:rFonts w:eastAsia="Times New Roman"/>
          <w:szCs w:val="24"/>
        </w:rPr>
        <w:t>ιας. Προστατεύεται η συντριπτική πλειοψηφία των συνταξιούχων, χωρίς να γίνει κα</w:t>
      </w:r>
      <w:r>
        <w:rPr>
          <w:rFonts w:eastAsia="Times New Roman"/>
          <w:szCs w:val="24"/>
        </w:rPr>
        <w:t>μ</w:t>
      </w:r>
      <w:r>
        <w:rPr>
          <w:rFonts w:eastAsia="Times New Roman"/>
          <w:szCs w:val="24"/>
        </w:rPr>
        <w:t>μία περικοπή στις κύριες</w:t>
      </w:r>
      <w:r>
        <w:rPr>
          <w:rFonts w:eastAsia="Times New Roman"/>
          <w:szCs w:val="24"/>
        </w:rPr>
        <w:t xml:space="preserve"> συντάξεις, αυτό που υποσχεθήκαμε. </w:t>
      </w:r>
    </w:p>
    <w:p w14:paraId="10B0D0C3" w14:textId="77777777" w:rsidR="009F6C17" w:rsidRDefault="003C1E98">
      <w:pPr>
        <w:spacing w:line="600" w:lineRule="auto"/>
        <w:ind w:firstLine="720"/>
        <w:jc w:val="both"/>
        <w:rPr>
          <w:rFonts w:eastAsia="Times New Roman"/>
          <w:szCs w:val="24"/>
        </w:rPr>
      </w:pPr>
      <w:r>
        <w:rPr>
          <w:rFonts w:eastAsia="Times New Roman"/>
          <w:szCs w:val="24"/>
        </w:rPr>
        <w:t>Αντιθέτως, οι κυβερνήσεις Νέας Δημοκρατίας και ΠΑΣΟΚ της τελευταίας πενταετίας είχαν κατεβάσει «ποδοσφαιρική ενδεκάδα», θα έλεγα εγώ, στις περικοπές. Δεν ξέραμε πότε θα σταματούσαν, εάν δεν κατέβαιναν από την κυβέρνηση μ</w:t>
      </w:r>
      <w:r>
        <w:rPr>
          <w:rFonts w:eastAsia="Times New Roman"/>
          <w:szCs w:val="24"/>
        </w:rPr>
        <w:t xml:space="preserve">ε την απόφαση του ελληνικού λαού να φέρει για πρώτη φορά ως </w:t>
      </w:r>
      <w:r>
        <w:rPr>
          <w:rFonts w:eastAsia="Times New Roman"/>
          <w:szCs w:val="24"/>
        </w:rPr>
        <w:t xml:space="preserve">Κυβέρνηση </w:t>
      </w:r>
      <w:r>
        <w:rPr>
          <w:rFonts w:eastAsia="Times New Roman"/>
          <w:szCs w:val="24"/>
        </w:rPr>
        <w:t>τον ΣΥΡΙΖΑ.</w:t>
      </w:r>
    </w:p>
    <w:p w14:paraId="10B0D0C4" w14:textId="77777777" w:rsidR="009F6C17" w:rsidRDefault="003C1E98">
      <w:pPr>
        <w:spacing w:line="600" w:lineRule="auto"/>
        <w:ind w:firstLine="720"/>
        <w:jc w:val="both"/>
        <w:rPr>
          <w:rFonts w:eastAsia="Times New Roman"/>
          <w:szCs w:val="24"/>
        </w:rPr>
      </w:pPr>
      <w:r>
        <w:rPr>
          <w:rFonts w:eastAsia="Times New Roman"/>
          <w:szCs w:val="24"/>
        </w:rPr>
        <w:t>Το σχέδιο νόμου κατανέμει δικαιότερα και με αναλογικό τρόπο τα φορολογικά βάρη και τις ασφαλιστικές εισφορές. Η Κυβέρνηση διατήρησε τις κύριες συντάξεις και μεγάλωσε τη φορολ</w:t>
      </w:r>
      <w:r>
        <w:rPr>
          <w:rFonts w:eastAsia="Times New Roman"/>
          <w:szCs w:val="24"/>
        </w:rPr>
        <w:t xml:space="preserve">ογική βάση. Για πρώτη φορά, το κύριο βάρος θα πέσει στα υψηλότερα εισοδήματα. Μία αδικία που ήθελε </w:t>
      </w:r>
      <w:r>
        <w:rPr>
          <w:rFonts w:eastAsia="Times New Roman"/>
          <w:szCs w:val="24"/>
        </w:rPr>
        <w:t xml:space="preserve">τα </w:t>
      </w:r>
      <w:r>
        <w:rPr>
          <w:rFonts w:eastAsia="Times New Roman"/>
          <w:szCs w:val="24"/>
        </w:rPr>
        <w:t>παιδιά της οικογένειας να αποτελούν κριτήριο φορολογικής επιβάρυνσης παύει να ισχύει. Οι τρίτεκνοι και οι πολύτεκνοι σε ποσοστό 70%, σύμφωνα με την πρότασ</w:t>
      </w:r>
      <w:r>
        <w:rPr>
          <w:rFonts w:eastAsia="Times New Roman"/>
          <w:szCs w:val="24"/>
        </w:rPr>
        <w:t>η που καταθέτει αυτή η Κυβέρνηση, θα πληρώνουν λιγότερο φόρο από εδώ και στο εξής. Οι μικροί και μεσαίοι ελεύθεροι επαγγελματίες, η ραχοκοκαλιά της ελληνικής οικονομίας, θα βρεθούν μπροστά σε μία πολιτική επιλογή, την κατάργηση των ασφαλιστικών κατηγοριών.</w:t>
      </w:r>
      <w:r>
        <w:rPr>
          <w:rFonts w:eastAsia="Times New Roman"/>
          <w:szCs w:val="24"/>
        </w:rPr>
        <w:t xml:space="preserve"> Είμαι επαγγελματίας και γνωρίζω πολύ καλά τι είναι αυτό. Σχεδόν πάνω από το 80% των ελευθέρων επαγγελματιών θα εισφέρει πολύ λιγότερο σε σχέση με τη δαμόκλειο σπάθη της ασφαλιστικής κλάσης που βιώνουν σήμερα. </w:t>
      </w:r>
    </w:p>
    <w:p w14:paraId="10B0D0C5" w14:textId="77777777" w:rsidR="009F6C17" w:rsidRDefault="003C1E98">
      <w:pPr>
        <w:spacing w:line="600" w:lineRule="auto"/>
        <w:ind w:firstLine="720"/>
        <w:jc w:val="both"/>
        <w:rPr>
          <w:rFonts w:eastAsia="Times New Roman"/>
          <w:szCs w:val="24"/>
        </w:rPr>
      </w:pPr>
      <w:r>
        <w:rPr>
          <w:rFonts w:eastAsia="Times New Roman"/>
          <w:szCs w:val="24"/>
        </w:rPr>
        <w:t>Κυρίες και κύριοι συνάδελφοι, να περάσουμε κα</w:t>
      </w:r>
      <w:r>
        <w:rPr>
          <w:rFonts w:eastAsia="Times New Roman"/>
          <w:szCs w:val="24"/>
        </w:rPr>
        <w:t>ι σε ένα άλλο μέρος. Μας κάνει τρομερή εντύπωση η απόλυτη ταύτιση της Νέας Δημοκρατίας με το Διεθνές Νομισματικό Ταμείο. Αυτό δεν έχει ξαναγίνει. Πώς μπορεί να ξεχάσει κανείς την προτροπή –είναι παρών και ο κ. Άδωνις Γεωργιάδης- για μια ακόμα σκληρότερη στ</w:t>
      </w:r>
      <w:r>
        <w:rPr>
          <w:rFonts w:eastAsia="Times New Roman"/>
          <w:szCs w:val="24"/>
        </w:rPr>
        <w:t xml:space="preserve">άση του ΔΝΤ στη διαπραγμάτευση; </w:t>
      </w:r>
    </w:p>
    <w:p w14:paraId="10B0D0C6" w14:textId="77777777" w:rsidR="009F6C17" w:rsidRDefault="003C1E98">
      <w:pPr>
        <w:spacing w:line="600" w:lineRule="auto"/>
        <w:ind w:firstLine="720"/>
        <w:jc w:val="both"/>
        <w:rPr>
          <w:rFonts w:eastAsia="Times New Roman"/>
          <w:szCs w:val="24"/>
        </w:rPr>
      </w:pPr>
      <w:r>
        <w:rPr>
          <w:rFonts w:eastAsia="Times New Roman"/>
          <w:szCs w:val="24"/>
        </w:rPr>
        <w:t>Πώς μπορεί να σχολιάσει κανένας τη συνέντευξη στην «</w:t>
      </w:r>
      <w:r>
        <w:rPr>
          <w:rFonts w:eastAsia="Times New Roman"/>
          <w:szCs w:val="24"/>
          <w:lang w:val="en-US"/>
        </w:rPr>
        <w:t>W</w:t>
      </w:r>
      <w:r>
        <w:rPr>
          <w:rFonts w:eastAsia="Times New Roman"/>
          <w:szCs w:val="24"/>
          <w:lang w:val="en-US"/>
        </w:rPr>
        <w:t>ASHINGTON</w:t>
      </w:r>
      <w:r>
        <w:rPr>
          <w:rFonts w:eastAsia="Times New Roman"/>
          <w:szCs w:val="24"/>
        </w:rPr>
        <w:t xml:space="preserve"> </w:t>
      </w:r>
      <w:r>
        <w:rPr>
          <w:rFonts w:eastAsia="Times New Roman"/>
          <w:szCs w:val="24"/>
          <w:lang w:val="en-US"/>
        </w:rPr>
        <w:t>P</w:t>
      </w:r>
      <w:r>
        <w:rPr>
          <w:rFonts w:eastAsia="Times New Roman"/>
          <w:szCs w:val="24"/>
          <w:lang w:val="en-US"/>
        </w:rPr>
        <w:t>OST</w:t>
      </w:r>
      <w:r>
        <w:rPr>
          <w:rFonts w:eastAsia="Times New Roman"/>
          <w:szCs w:val="24"/>
        </w:rPr>
        <w:t>» του κ. Μητσοτάκη, του Προέδρου της Αξιωματικής Αντιπολίτευσης, που έλεγε για ομαδικές απολύσεις, μείωση μισθών στο δημόσιο και στον ιδιωτικό τομέα, ιδιωτι</w:t>
      </w:r>
      <w:r>
        <w:rPr>
          <w:rFonts w:eastAsia="Times New Roman"/>
          <w:szCs w:val="24"/>
        </w:rPr>
        <w:t xml:space="preserve">κοποιήσεις σε κάθε υποδομή της χώρας; </w:t>
      </w:r>
    </w:p>
    <w:p w14:paraId="10B0D0C7" w14:textId="77777777" w:rsidR="009F6C17" w:rsidRDefault="003C1E98">
      <w:pPr>
        <w:spacing w:line="600" w:lineRule="auto"/>
        <w:ind w:firstLine="720"/>
        <w:jc w:val="both"/>
        <w:rPr>
          <w:rFonts w:eastAsia="Times New Roman"/>
          <w:szCs w:val="24"/>
        </w:rPr>
      </w:pPr>
      <w:r>
        <w:rPr>
          <w:rFonts w:eastAsia="Times New Roman"/>
          <w:szCs w:val="24"/>
        </w:rPr>
        <w:t xml:space="preserve">Αλήθεια, –και απευθύνομαι στους συναδέλφους Βουλευτές της </w:t>
      </w:r>
      <w:r>
        <w:rPr>
          <w:rFonts w:eastAsia="Times New Roman"/>
          <w:szCs w:val="24"/>
        </w:rPr>
        <w:t>Αντιπολίτευσης</w:t>
      </w:r>
      <w:r>
        <w:rPr>
          <w:rFonts w:eastAsia="Times New Roman"/>
          <w:szCs w:val="24"/>
        </w:rPr>
        <w:t>- τώρα την περίοδο του Πάσχα, που πήγαμε στα χωριά μας, τι τους είπατε; Είπατε στον κόσμο για την ομιλία του Αρχηγού σας για ρήτρα μηδενικού ελλε</w:t>
      </w:r>
      <w:r>
        <w:rPr>
          <w:rFonts w:eastAsia="Times New Roman"/>
          <w:szCs w:val="24"/>
        </w:rPr>
        <w:t xml:space="preserve">ίμματος στις επικουρικές συντάξεις; Από το Βήμα της Βουλής το είπε ο κ. Μητσοτάκης.   </w:t>
      </w:r>
    </w:p>
    <w:p w14:paraId="10B0D0C8" w14:textId="77777777" w:rsidR="009F6C17" w:rsidRDefault="003C1E98">
      <w:pPr>
        <w:spacing w:line="600" w:lineRule="auto"/>
        <w:jc w:val="both"/>
        <w:rPr>
          <w:rFonts w:eastAsia="Times New Roman"/>
          <w:szCs w:val="24"/>
        </w:rPr>
      </w:pPr>
      <w:r>
        <w:rPr>
          <w:rFonts w:eastAsia="Times New Roman"/>
          <w:szCs w:val="24"/>
        </w:rPr>
        <w:tab/>
        <w:t>Είπατε στους αγρότες ότι έχετε προτείνει παρακρατήσεις από τις επιδοτήσεις των ασφαλιστικών τους ταμείων για τον ΟΓΑ; Εδώ τα λέγαμε. Είπατε τις προτάσεις σας ή απλά προ</w:t>
      </w:r>
      <w:r>
        <w:rPr>
          <w:rFonts w:eastAsia="Times New Roman"/>
          <w:szCs w:val="24"/>
        </w:rPr>
        <w:t xml:space="preserve">παγανδίζετε στις τηλεοράσεις; Συνήθως αυτό κάνετε. Έχετε όλα τα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w:t>
      </w:r>
    </w:p>
    <w:p w14:paraId="10B0D0C9" w14:textId="77777777" w:rsidR="009F6C17" w:rsidRDefault="003C1E98">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Δεν μας ρώτησε κανένας.</w:t>
      </w:r>
    </w:p>
    <w:p w14:paraId="10B0D0CA" w14:textId="77777777" w:rsidR="009F6C17" w:rsidRDefault="003C1E98">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Ο πίσω από εσάς το γνωρίζει καλύτερα.</w:t>
      </w:r>
    </w:p>
    <w:p w14:paraId="10B0D0CB" w14:textId="77777777" w:rsidR="009F6C17" w:rsidRDefault="003C1E98">
      <w:pPr>
        <w:spacing w:line="600" w:lineRule="auto"/>
        <w:ind w:firstLine="720"/>
        <w:jc w:val="both"/>
        <w:rPr>
          <w:rFonts w:eastAsia="Times New Roman"/>
          <w:szCs w:val="24"/>
        </w:rPr>
      </w:pPr>
      <w:r>
        <w:rPr>
          <w:rFonts w:eastAsia="Times New Roman"/>
          <w:szCs w:val="24"/>
        </w:rPr>
        <w:t xml:space="preserve">Τα πάντα ιδιωτικά! Όπου βρεθείτε, αυτό λέτε. Ζητάτε έναν κρατικό φορέα, άβουλο, αδύναμο, φτωχοποιημένο και χειραφετημένο από κάθε διαπλεκόμενο </w:t>
      </w:r>
      <w:r>
        <w:rPr>
          <w:rFonts w:eastAsia="Times New Roman"/>
          <w:szCs w:val="24"/>
          <w:lang w:val="en-US"/>
        </w:rPr>
        <w:t>golden</w:t>
      </w:r>
      <w:r>
        <w:rPr>
          <w:rFonts w:eastAsia="Times New Roman"/>
          <w:szCs w:val="24"/>
        </w:rPr>
        <w:t xml:space="preserve"> </w:t>
      </w:r>
      <w:r>
        <w:rPr>
          <w:rFonts w:eastAsia="Times New Roman"/>
          <w:szCs w:val="24"/>
          <w:lang w:val="en-US"/>
        </w:rPr>
        <w:t>boy</w:t>
      </w:r>
      <w:r>
        <w:rPr>
          <w:rFonts w:eastAsia="Times New Roman"/>
          <w:szCs w:val="24"/>
        </w:rPr>
        <w:t>. Ξέρετε εσείς τους μανατζαρέους, ώστε να τα κάνουν αυτά.</w:t>
      </w:r>
    </w:p>
    <w:p w14:paraId="10B0D0CC" w14:textId="77777777" w:rsidR="009F6C17" w:rsidRDefault="003C1E98">
      <w:pPr>
        <w:spacing w:line="600" w:lineRule="auto"/>
        <w:ind w:firstLine="720"/>
        <w:jc w:val="both"/>
        <w:rPr>
          <w:rFonts w:eastAsia="Times New Roman"/>
          <w:szCs w:val="24"/>
        </w:rPr>
      </w:pPr>
      <w:r>
        <w:rPr>
          <w:rFonts w:eastAsia="Times New Roman"/>
          <w:szCs w:val="24"/>
        </w:rPr>
        <w:t>Το νεοφιλελεύθερο μόρφωμα που πρεσβεύετε, κύρ</w:t>
      </w:r>
      <w:r>
        <w:rPr>
          <w:rFonts w:eastAsia="Times New Roman"/>
          <w:szCs w:val="24"/>
        </w:rPr>
        <w:t xml:space="preserve">ιοι της </w:t>
      </w:r>
      <w:r>
        <w:rPr>
          <w:rFonts w:eastAsia="Times New Roman"/>
          <w:szCs w:val="24"/>
        </w:rPr>
        <w:t>Αντιπολίτευσης</w:t>
      </w:r>
      <w:r>
        <w:rPr>
          <w:rFonts w:eastAsia="Times New Roman"/>
          <w:szCs w:val="24"/>
        </w:rPr>
        <w:t>, κύριοι της Νέας Δημοκρατίας, απέχει έτη φωτός απ’ αυτόν που έφτιαξε τη Νέα Δημοκρατία, τον Κωνσταντίνο Καραμανλή. Και αναφέρει στο καταστατικό του.</w:t>
      </w:r>
    </w:p>
    <w:p w14:paraId="10B0D0CD" w14:textId="77777777" w:rsidR="009F6C17" w:rsidRDefault="003C1E98">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Μήπως είναι στον ΣΥΡΙΖΑ ο Καραμανλής και δεν το ξέρει;</w:t>
      </w:r>
    </w:p>
    <w:p w14:paraId="10B0D0CE" w14:textId="77777777" w:rsidR="009F6C17" w:rsidRDefault="003C1E98">
      <w:pPr>
        <w:spacing w:line="600" w:lineRule="auto"/>
        <w:ind w:firstLine="720"/>
        <w:jc w:val="both"/>
        <w:rPr>
          <w:rFonts w:eastAsia="Times New Roman"/>
          <w:szCs w:val="24"/>
        </w:rPr>
      </w:pPr>
      <w:r>
        <w:rPr>
          <w:rFonts w:eastAsia="Times New Roman"/>
          <w:b/>
          <w:szCs w:val="24"/>
        </w:rPr>
        <w:t>ΠΕΤΡΟΣ ΚΩΝΣΤΑ</w:t>
      </w:r>
      <w:r>
        <w:rPr>
          <w:rFonts w:eastAsia="Times New Roman"/>
          <w:b/>
          <w:szCs w:val="24"/>
        </w:rPr>
        <w:t>ΝΤΙΝΕΑΣ:</w:t>
      </w:r>
      <w:r>
        <w:rPr>
          <w:rFonts w:eastAsia="Times New Roman"/>
          <w:szCs w:val="24"/>
        </w:rPr>
        <w:t xml:space="preserve"> Κοιτάχτε αυτά που έγραψε ο Πρόεδρός σας και ύστερα ελάτε.</w:t>
      </w:r>
    </w:p>
    <w:p w14:paraId="10B0D0CF" w14:textId="77777777" w:rsidR="009F6C17" w:rsidRDefault="003C1E98">
      <w:pPr>
        <w:spacing w:line="600" w:lineRule="auto"/>
        <w:ind w:firstLine="720"/>
        <w:jc w:val="both"/>
        <w:rPr>
          <w:rFonts w:eastAsia="Times New Roman"/>
          <w:szCs w:val="24"/>
        </w:rPr>
      </w:pPr>
      <w:r>
        <w:rPr>
          <w:rFonts w:eastAsia="Times New Roman"/>
          <w:szCs w:val="24"/>
        </w:rPr>
        <w:t>Αναφέρει, λοιπόν, την ισονομία, τη λαϊκή κυριαρχία και το ότι η ελεύθερη οικονομία δεν μπορεί να αποκλείσει τη διεύρυνση του οικονομικού τομέα που ελέγχει –το τονίζω- το κράτος και όχι οι ι</w:t>
      </w:r>
      <w:r>
        <w:rPr>
          <w:rFonts w:eastAsia="Times New Roman"/>
          <w:szCs w:val="24"/>
        </w:rPr>
        <w:t>διώτες. Θα το δώσω στα Πρακτικά για να το διαβάσετε.</w:t>
      </w:r>
    </w:p>
    <w:p w14:paraId="10B0D0D0" w14:textId="77777777" w:rsidR="009F6C17" w:rsidRDefault="003C1E98">
      <w:pPr>
        <w:spacing w:line="600" w:lineRule="auto"/>
        <w:ind w:firstLine="720"/>
        <w:jc w:val="both"/>
        <w:rPr>
          <w:rFonts w:eastAsia="Times New Roman"/>
          <w:szCs w:val="24"/>
        </w:rPr>
      </w:pPr>
      <w:r>
        <w:rPr>
          <w:rFonts w:eastAsia="Times New Roman"/>
          <w:szCs w:val="24"/>
        </w:rPr>
        <w:t xml:space="preserve">Θα καταθέσω και άλλα στα Πρακτικά.  Τι έλεγε ο κ. Άδωνις Γεωργιάδης -που θα ήθελε πολύ να είναι κυβέρνηση- Αντιπρόεδρος της μείζονος </w:t>
      </w:r>
      <w:r>
        <w:rPr>
          <w:rFonts w:eastAsia="Times New Roman"/>
          <w:szCs w:val="24"/>
        </w:rPr>
        <w:t>Αντιπολίτευσης</w:t>
      </w:r>
      <w:r>
        <w:rPr>
          <w:rFonts w:eastAsia="Times New Roman"/>
          <w:szCs w:val="24"/>
        </w:rPr>
        <w:t xml:space="preserve">, στα «ΠΑΡΑΠΟΛΙΤΙΚΑ»; </w:t>
      </w:r>
    </w:p>
    <w:p w14:paraId="10B0D0D1" w14:textId="77777777" w:rsidR="009F6C17" w:rsidRDefault="003C1E98">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Τρίτη φορά! Θα πάρω το</w:t>
      </w:r>
      <w:r>
        <w:rPr>
          <w:rFonts w:eastAsia="Times New Roman"/>
          <w:szCs w:val="24"/>
        </w:rPr>
        <w:t>ν</w:t>
      </w:r>
      <w:r>
        <w:rPr>
          <w:rFonts w:eastAsia="Times New Roman"/>
          <w:szCs w:val="24"/>
        </w:rPr>
        <w:t xml:space="preserve"> λόγο μετά.</w:t>
      </w:r>
    </w:p>
    <w:p w14:paraId="10B0D0D2" w14:textId="77777777" w:rsidR="009F6C17" w:rsidRDefault="003C1E98">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Έλεγε: «Δεν μπορεί σε μία χρεοκοπημένη χώρα να λέμε διαρκώς εκλογές που κοστίζουν στον προϋπολογισμό 3 με 4 δισεκατομμύρια ευρώ». Προφανώς, κύριε Γεωργιάδη, δεν είμαστε χρεοκοπημένοι, γιατί έχουμε π</w:t>
      </w:r>
      <w:r>
        <w:rPr>
          <w:rFonts w:eastAsia="Times New Roman"/>
          <w:szCs w:val="24"/>
        </w:rPr>
        <w:t>λεόνασμα φέτος. Ζητάτε εκλογές τώρα;</w:t>
      </w:r>
    </w:p>
    <w:p w14:paraId="10B0D0D3" w14:textId="77777777" w:rsidR="009F6C17" w:rsidRDefault="003C1E98">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Είπαμε εμείς για εκλογές;</w:t>
      </w:r>
    </w:p>
    <w:p w14:paraId="10B0D0D4" w14:textId="77777777" w:rsidR="009F6C17" w:rsidRDefault="003C1E98">
      <w:pPr>
        <w:spacing w:line="600" w:lineRule="auto"/>
        <w:ind w:firstLine="720"/>
        <w:jc w:val="both"/>
        <w:rPr>
          <w:rFonts w:eastAsia="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0B0D0D5" w14:textId="77777777" w:rsidR="009F6C17" w:rsidRDefault="003C1E98">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Ο Πρόεδρός σας το ζητάει σε κάθε του συνέντευξη. Χορτάσαμε οξυγόνο!</w:t>
      </w:r>
    </w:p>
    <w:p w14:paraId="10B0D0D6" w14:textId="77777777" w:rsidR="009F6C17" w:rsidRDefault="003C1E98">
      <w:pPr>
        <w:spacing w:line="600" w:lineRule="auto"/>
        <w:ind w:firstLine="720"/>
        <w:jc w:val="both"/>
        <w:rPr>
          <w:rFonts w:eastAsia="Times New Roman"/>
          <w:bCs/>
          <w:szCs w:val="24"/>
        </w:rPr>
      </w:pPr>
      <w:r>
        <w:rPr>
          <w:rFonts w:eastAsia="Times New Roman"/>
          <w:b/>
          <w:bCs/>
          <w:szCs w:val="24"/>
        </w:rPr>
        <w:t>ΠΡΟ</w:t>
      </w:r>
      <w:r>
        <w:rPr>
          <w:rFonts w:eastAsia="Times New Roman"/>
          <w:b/>
          <w:bCs/>
          <w:szCs w:val="24"/>
        </w:rPr>
        <w:t xml:space="preserve">ΕΔΡΕΥΩΝ (Αναστάσιος Κουράκης): </w:t>
      </w:r>
      <w:r>
        <w:rPr>
          <w:rFonts w:eastAsia="Times New Roman"/>
          <w:bCs/>
          <w:szCs w:val="24"/>
        </w:rPr>
        <w:t>Ολοκληρώστε, όμως, τη σκέψη σας παρακαλώ.</w:t>
      </w:r>
    </w:p>
    <w:p w14:paraId="10B0D0D7" w14:textId="77777777" w:rsidR="009F6C17" w:rsidRDefault="003C1E98">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Ζητώ συγγνώμη. </w:t>
      </w:r>
    </w:p>
    <w:p w14:paraId="10B0D0D8" w14:textId="77777777" w:rsidR="009F6C17" w:rsidRDefault="003C1E98">
      <w:pPr>
        <w:spacing w:line="600" w:lineRule="auto"/>
        <w:ind w:firstLine="720"/>
        <w:jc w:val="both"/>
        <w:rPr>
          <w:rFonts w:eastAsia="Times New Roman"/>
          <w:szCs w:val="24"/>
        </w:rPr>
      </w:pPr>
      <w:r>
        <w:rPr>
          <w:rFonts w:eastAsia="Times New Roman"/>
          <w:szCs w:val="24"/>
        </w:rPr>
        <w:t>Θα κάνω μια τελευταία παρέμβαση για τους φίλους, συναδέλφους του ΠΑΣΟΚ. Θα καταθέσω μια παλιά συνέντευξη του κ. Γιαννίτση, κύριε Κεγκέρογλου. Γνω</w:t>
      </w:r>
      <w:r>
        <w:rPr>
          <w:rFonts w:eastAsia="Times New Roman"/>
          <w:szCs w:val="24"/>
        </w:rPr>
        <w:t xml:space="preserve">ρίζετε πολύ καλά το πώς έφυγε από την κυβέρνηση σας νύχτα. Εδώ είναι η συνέντευξη. Και σας λέω -τα είπε και στην Βουλή όταν τον καλέσατε- το εξής: Το 80% του χρέους των δημόσιων ταμείων είναι γιατί δεν έγιναν μεταρρυθμίσεις από την </w:t>
      </w:r>
      <w:r>
        <w:rPr>
          <w:rFonts w:eastAsia="Times New Roman"/>
          <w:szCs w:val="24"/>
        </w:rPr>
        <w:t>κ</w:t>
      </w:r>
      <w:r>
        <w:rPr>
          <w:rFonts w:eastAsia="Times New Roman"/>
          <w:szCs w:val="24"/>
        </w:rPr>
        <w:t>υβέρνηση</w:t>
      </w:r>
      <w:r>
        <w:rPr>
          <w:rFonts w:eastAsia="Times New Roman"/>
          <w:szCs w:val="24"/>
        </w:rPr>
        <w:t>. Στην κυβέρνησ</w:t>
      </w:r>
      <w:r>
        <w:rPr>
          <w:rFonts w:eastAsia="Times New Roman"/>
          <w:szCs w:val="24"/>
        </w:rPr>
        <w:t xml:space="preserve">η ήσασταν εσείς. Τα είπε εδώ. Αφήστε τα άλλα και να διαβάσετε τη δήλωσή του. </w:t>
      </w:r>
    </w:p>
    <w:p w14:paraId="10B0D0D9" w14:textId="77777777" w:rsidR="009F6C17" w:rsidRDefault="003C1E98">
      <w:pPr>
        <w:spacing w:line="600" w:lineRule="auto"/>
        <w:ind w:firstLine="720"/>
        <w:jc w:val="both"/>
        <w:rPr>
          <w:rFonts w:eastAsia="Times New Roman"/>
          <w:szCs w:val="24"/>
        </w:rPr>
      </w:pPr>
      <w:r>
        <w:rPr>
          <w:rFonts w:eastAsia="Times New Roman"/>
          <w:b/>
          <w:bCs/>
          <w:szCs w:val="24"/>
        </w:rPr>
        <w:t xml:space="preserve">ΠΡΟΕΔΡΕΥΩΝ (Αναστάσιος Κουράκης): </w:t>
      </w:r>
      <w:r>
        <w:rPr>
          <w:rFonts w:eastAsia="Times New Roman"/>
          <w:bCs/>
          <w:szCs w:val="24"/>
        </w:rPr>
        <w:t>Ναι, αλλά ολοκληρώστε σας παρακαλώ.</w:t>
      </w:r>
    </w:p>
    <w:p w14:paraId="10B0D0DA" w14:textId="77777777" w:rsidR="009F6C17" w:rsidRDefault="003C1E98">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Θα σας πω το τελευταίο. Το σχέδιο νόμου που επεξεργαζόμαστε σήμερα είναι μια δική μας </w:t>
      </w:r>
      <w:r>
        <w:rPr>
          <w:rFonts w:eastAsia="Times New Roman"/>
          <w:szCs w:val="24"/>
        </w:rPr>
        <w:t xml:space="preserve">ευκαιρία και δεν θα πάει χαμένη είτε το θέλουν μερικοί είτε δεν το θέλουν. Είτε το θέλουν μερικοί στο </w:t>
      </w:r>
      <w:r>
        <w:rPr>
          <w:rFonts w:eastAsia="Times New Roman"/>
          <w:szCs w:val="24"/>
          <w:lang w:val="en-US"/>
        </w:rPr>
        <w:t>twitter</w:t>
      </w:r>
      <w:r>
        <w:rPr>
          <w:rFonts w:eastAsia="Times New Roman"/>
          <w:szCs w:val="24"/>
        </w:rPr>
        <w:t xml:space="preserve"> είτε δεν το θέλουν.</w:t>
      </w:r>
    </w:p>
    <w:p w14:paraId="10B0D0DB" w14:textId="77777777" w:rsidR="009F6C17" w:rsidRDefault="003C1E98">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Ο κ. Γεωργιάδης πάλι!</w:t>
      </w:r>
    </w:p>
    <w:p w14:paraId="10B0D0DC" w14:textId="77777777" w:rsidR="009F6C17" w:rsidRDefault="003C1E98">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Εγώ θέλω να δημιουργώ πολιτικό πολιτισμό και όχι να σπ</w:t>
      </w:r>
      <w:r>
        <w:rPr>
          <w:rFonts w:eastAsia="Times New Roman"/>
          <w:szCs w:val="24"/>
        </w:rPr>
        <w:t>άω τηλεοράσεις, κύριε Γεωργιάδη! Εγώ σας σέβομαι.</w:t>
      </w:r>
    </w:p>
    <w:p w14:paraId="10B0D0DD" w14:textId="77777777" w:rsidR="009F6C17" w:rsidRDefault="003C1E98">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Καλώς, ευχαριστούμε.</w:t>
      </w:r>
    </w:p>
    <w:p w14:paraId="10B0D0DE" w14:textId="77777777" w:rsidR="009F6C17" w:rsidRDefault="003C1E98">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Μερικούς, κύριε Γεωργιάδη –έχει κλείσει η φωνή μου- τους γράφει η ιστορία και μερικοί γράφουν ιστορία. Εμείς θα γράψουμε ιστορία!</w:t>
      </w:r>
      <w:r>
        <w:rPr>
          <w:rFonts w:eastAsia="Times New Roman"/>
          <w:szCs w:val="24"/>
        </w:rPr>
        <w:t xml:space="preserve"> </w:t>
      </w:r>
    </w:p>
    <w:p w14:paraId="10B0D0DF" w14:textId="77777777" w:rsidR="009F6C17" w:rsidRDefault="003C1E98">
      <w:pPr>
        <w:spacing w:line="600" w:lineRule="auto"/>
        <w:ind w:firstLine="720"/>
        <w:jc w:val="both"/>
        <w:rPr>
          <w:rFonts w:eastAsia="Times New Roman"/>
          <w:szCs w:val="24"/>
        </w:rPr>
      </w:pPr>
      <w:r>
        <w:rPr>
          <w:rFonts w:eastAsia="Times New Roman"/>
          <w:szCs w:val="24"/>
        </w:rPr>
        <w:t>Σας ευχαριστούμε πολύ.</w:t>
      </w:r>
    </w:p>
    <w:p w14:paraId="10B0D0E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Πέτρος Κωνσταντινέας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0B0D0E1" w14:textId="77777777" w:rsidR="009F6C17" w:rsidRDefault="003C1E98">
      <w:pPr>
        <w:spacing w:line="600" w:lineRule="auto"/>
        <w:ind w:firstLine="720"/>
        <w:jc w:val="center"/>
        <w:rPr>
          <w:rFonts w:eastAsia="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του ΣΥΡΙΖΑ)</w:t>
      </w:r>
    </w:p>
    <w:p w14:paraId="10B0D0E2" w14:textId="77777777" w:rsidR="009F6C17" w:rsidRDefault="003C1E98">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w:t>
      </w:r>
    </w:p>
    <w:p w14:paraId="10B0D0E3" w14:textId="77777777" w:rsidR="009F6C17" w:rsidRDefault="003C1E98">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Τον λόγο, κύριε Πρόεδρε, για ένα λεπτό.</w:t>
      </w:r>
    </w:p>
    <w:p w14:paraId="10B0D0E4" w14:textId="77777777" w:rsidR="009F6C17" w:rsidRDefault="003C1E98">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Τώρα δεν είναι σοβαρά αυτά. </w:t>
      </w:r>
    </w:p>
    <w:p w14:paraId="10B0D0E5" w14:textId="77777777" w:rsidR="009F6C17" w:rsidRDefault="003C1E98">
      <w:pPr>
        <w:spacing w:line="600" w:lineRule="auto"/>
        <w:ind w:firstLine="720"/>
        <w:jc w:val="both"/>
        <w:rPr>
          <w:rFonts w:eastAsia="Times New Roman"/>
          <w:bCs/>
          <w:szCs w:val="24"/>
        </w:rPr>
      </w:pPr>
      <w:r>
        <w:rPr>
          <w:rFonts w:eastAsia="Times New Roman"/>
          <w:bCs/>
          <w:szCs w:val="24"/>
        </w:rPr>
        <w:t>Έχετε τον λόγο και θα μιλήσετε αμέσως μετά.</w:t>
      </w:r>
    </w:p>
    <w:p w14:paraId="10B0D0E6" w14:textId="77777777" w:rsidR="009F6C17" w:rsidRDefault="003C1E98">
      <w:pPr>
        <w:spacing w:line="600" w:lineRule="auto"/>
        <w:ind w:firstLine="720"/>
        <w:jc w:val="both"/>
        <w:rPr>
          <w:rFonts w:eastAsia="Times New Roman" w:cs="Times New Roman"/>
          <w:szCs w:val="24"/>
        </w:rPr>
      </w:pPr>
      <w:r>
        <w:rPr>
          <w:rFonts w:eastAsia="Times New Roman"/>
          <w:b/>
          <w:szCs w:val="24"/>
        </w:rPr>
        <w:t>ΒΑΣΙΛΕΙΟΣ ΚΕΓΚΕΡΟΓΛΟΥ:</w:t>
      </w:r>
      <w:r>
        <w:rPr>
          <w:rFonts w:eastAsia="Times New Roman" w:cs="Times New Roman"/>
          <w:szCs w:val="24"/>
        </w:rPr>
        <w:t xml:space="preserve"> Κι εγώ τον λόγο, κύριε Πρόεδρε.</w:t>
      </w:r>
    </w:p>
    <w:p w14:paraId="10B0D0E7" w14:textId="77777777" w:rsidR="009F6C17" w:rsidRDefault="003C1E98">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Ζητάει και ο κ. Κεγκέρογλου τον λόγο. Δηλαδή κάθε αναφορά σε όνομα ή σε κόμμα δημιουργεί προσωπικό πρόβλημα; Δεν υπάρχει κανένα προσωπικό πρόβλημα. Το ξέρετε πολύ καλά</w:t>
      </w:r>
      <w:r>
        <w:rPr>
          <w:rFonts w:eastAsia="Times New Roman"/>
          <w:bCs/>
          <w:szCs w:val="24"/>
        </w:rPr>
        <w:t>. Ήταν μία πολιτική κριτική. Δεν έχει καμμία προσωπική αιχμή. Δεν απειληθήκατε. Αναφέρθηκε το όνομά σας, αλλά ήταν πολιτική κριτική.</w:t>
      </w:r>
    </w:p>
    <w:p w14:paraId="10B0D0E8" w14:textId="77777777" w:rsidR="009F6C17" w:rsidRDefault="003C1E98">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Κύριε Πρόεδρε...</w:t>
      </w:r>
    </w:p>
    <w:p w14:paraId="10B0D0E9" w14:textId="77777777" w:rsidR="009F6C17" w:rsidRDefault="003C1E98">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Όχι, όχι δεν είναι έτσι. Είναι θέμα κοινοβου</w:t>
      </w:r>
      <w:r>
        <w:rPr>
          <w:rFonts w:eastAsia="Times New Roman"/>
          <w:bCs/>
          <w:szCs w:val="24"/>
        </w:rPr>
        <w:t xml:space="preserve">λευτικής τάξης. </w:t>
      </w:r>
    </w:p>
    <w:p w14:paraId="10B0D0EA" w14:textId="77777777" w:rsidR="009F6C17" w:rsidRDefault="003C1E98">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Κύριε Πρόεδρε, εκ του Κανονισμού.</w:t>
      </w:r>
    </w:p>
    <w:p w14:paraId="10B0D0EB" w14:textId="77777777" w:rsidR="009F6C17" w:rsidRDefault="003C1E98">
      <w:pPr>
        <w:spacing w:line="600" w:lineRule="auto"/>
        <w:jc w:val="both"/>
        <w:rPr>
          <w:rFonts w:eastAsia="Times New Roman" w:cs="Times New Roman"/>
          <w:szCs w:val="24"/>
        </w:rPr>
      </w:pPr>
      <w:r>
        <w:rPr>
          <w:rFonts w:eastAsia="Times New Roman"/>
          <w:bCs/>
          <w:szCs w:val="24"/>
        </w:rPr>
        <w:tab/>
      </w:r>
      <w:r>
        <w:rPr>
          <w:rFonts w:eastAsia="Times New Roman"/>
          <w:b/>
          <w:bCs/>
          <w:szCs w:val="24"/>
        </w:rPr>
        <w:t xml:space="preserve">ΠΡΟΕΔΡΕΥΩΝ (Αναστάσιος Κουράκης): </w:t>
      </w:r>
      <w:r>
        <w:rPr>
          <w:rFonts w:eastAsia="Times New Roman"/>
          <w:bCs/>
          <w:szCs w:val="24"/>
        </w:rPr>
        <w:t>Ποιου Κανονισμού τώρα; Για να το κάνετε πρέπει να καταθέσετε υπογραφές και ένα σωρό πράγματα.</w:t>
      </w:r>
      <w:r>
        <w:rPr>
          <w:rFonts w:eastAsia="Times New Roman"/>
          <w:sz w:val="28"/>
          <w:szCs w:val="24"/>
        </w:rPr>
        <w:t xml:space="preserve"> </w:t>
      </w:r>
      <w:r>
        <w:rPr>
          <w:rFonts w:eastAsia="Times New Roman" w:cs="Times New Roman"/>
          <w:szCs w:val="24"/>
        </w:rPr>
        <w:t>Δεν έγινε κα</w:t>
      </w:r>
      <w:r>
        <w:rPr>
          <w:rFonts w:eastAsia="Times New Roman" w:cs="Times New Roman"/>
          <w:szCs w:val="24"/>
        </w:rPr>
        <w:t>μ</w:t>
      </w:r>
      <w:r>
        <w:rPr>
          <w:rFonts w:eastAsia="Times New Roman" w:cs="Times New Roman"/>
          <w:szCs w:val="24"/>
        </w:rPr>
        <w:t>μία παραβίαση. Σας παρακαλώ.</w:t>
      </w:r>
    </w:p>
    <w:p w14:paraId="10B0D0E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λό</w:t>
      </w:r>
      <w:r>
        <w:rPr>
          <w:rFonts w:eastAsia="Times New Roman" w:cs="Times New Roman"/>
          <w:szCs w:val="24"/>
        </w:rPr>
        <w:t>γο έχει η Βουλευτής της Νέας Δημοκρατίας, κ. Άννα Μισέλ Ασημακοπούλου για πέντε λεπτά.</w:t>
      </w:r>
    </w:p>
    <w:p w14:paraId="10B0D0ED" w14:textId="77777777" w:rsidR="009F6C17" w:rsidRDefault="003C1E98">
      <w:pPr>
        <w:spacing w:line="600" w:lineRule="auto"/>
        <w:jc w:val="both"/>
        <w:rPr>
          <w:rFonts w:eastAsia="Times New Roman" w:cs="Times New Roman"/>
          <w:szCs w:val="24"/>
        </w:rPr>
      </w:pPr>
      <w:r>
        <w:rPr>
          <w:rFonts w:eastAsia="Times New Roman"/>
          <w:sz w:val="28"/>
          <w:szCs w:val="24"/>
        </w:rPr>
        <w:tab/>
      </w:r>
      <w:r>
        <w:rPr>
          <w:rFonts w:eastAsia="Times New Roman" w:cs="Times New Roman"/>
          <w:b/>
          <w:szCs w:val="24"/>
        </w:rPr>
        <w:t>ΑΝΝΑ-ΜΙΣΕΛ ΑΣΗΜΑΚΟΠΟΥΛΟΥ:</w:t>
      </w:r>
      <w:r>
        <w:rPr>
          <w:rFonts w:eastAsia="Times New Roman" w:cs="Times New Roman"/>
          <w:szCs w:val="24"/>
        </w:rPr>
        <w:t xml:space="preserve"> Ευχαριστώ, κύριε Πρόεδρε.</w:t>
      </w:r>
    </w:p>
    <w:p w14:paraId="10B0D0E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πρώτη φορά </w:t>
      </w:r>
      <w:r>
        <w:rPr>
          <w:rFonts w:eastAsia="Times New Roman" w:cs="Times New Roman"/>
          <w:szCs w:val="24"/>
        </w:rPr>
        <w:t xml:space="preserve">αριστερά </w:t>
      </w:r>
      <w:r>
        <w:rPr>
          <w:rFonts w:eastAsia="Times New Roman" w:cs="Times New Roman"/>
          <w:szCs w:val="24"/>
        </w:rPr>
        <w:t xml:space="preserve">με ολίγη </w:t>
      </w:r>
      <w:r>
        <w:rPr>
          <w:rFonts w:eastAsia="Times New Roman" w:cs="Times New Roman"/>
          <w:szCs w:val="24"/>
        </w:rPr>
        <w:t xml:space="preserve">δεξιά </w:t>
      </w:r>
      <w:r>
        <w:rPr>
          <w:rFonts w:eastAsia="Times New Roman" w:cs="Times New Roman"/>
          <w:szCs w:val="24"/>
        </w:rPr>
        <w:t>κυβέρνηση συνεχίζει το έργο της, δ</w:t>
      </w:r>
      <w:r>
        <w:rPr>
          <w:rFonts w:eastAsia="Times New Roman" w:cs="Times New Roman"/>
          <w:szCs w:val="24"/>
        </w:rPr>
        <w:t xml:space="preserve">ηλαδή, συνεχίζει να ζει τον μύθο της στην Ελλάδα. Γιατί αυτό κάνετε, κυρίες και κύριοι συνάδελφοι, ζείτε τον μύθο σας. </w:t>
      </w:r>
    </w:p>
    <w:p w14:paraId="10B0D0E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Ζείτε τον μύθο σας γιατί συνεχίζετε να πιστεύετε ότι εδώ και ενάμιση χρόνο όλα πάνε καλά σε αυτήν τη χώρα. </w:t>
      </w:r>
    </w:p>
    <w:p w14:paraId="10B0D0F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Ζείτε τον μύθο σας ότι τα κα</w:t>
      </w:r>
      <w:r>
        <w:rPr>
          <w:rFonts w:eastAsia="Times New Roman" w:cs="Times New Roman"/>
          <w:szCs w:val="24"/>
        </w:rPr>
        <w:t xml:space="preserve">ταφέρατε στα δημοσιονομικά με μία άνευ προηγουμένου φοροκαταιγίδα και με την πραγματική οικονομία να βρίσκεται στα όριά της. </w:t>
      </w:r>
    </w:p>
    <w:p w14:paraId="10B0D0F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Ζείτε τον μύθο της υπερήφανης διαπραγμάτευσης, όταν το ένα Βατερλό διαδέχεται το άλλο. </w:t>
      </w:r>
    </w:p>
    <w:p w14:paraId="10B0D0F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Ζείτε τον μύθο της αποτελεσματικότητας στη</w:t>
      </w:r>
      <w:r>
        <w:rPr>
          <w:rFonts w:eastAsia="Times New Roman" w:cs="Times New Roman"/>
          <w:szCs w:val="24"/>
        </w:rPr>
        <w:t xml:space="preserve">ν αντιμετώπιση της προσφυγικής κρίσης με τριτοκοσμικές εικόνες ντροπής, με κέντρα υγειονομικές βόμβες και με κλειστά σύνορα. </w:t>
      </w:r>
    </w:p>
    <w:p w14:paraId="10B0D0F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Ζείτε τον μύθο του παράλληλου προγράμματος, το οποίο θα ανακούφιζε, υποτίθεται, τους αδύναμους όταν τους έχετε ουσιαστικά οδηγήσει</w:t>
      </w:r>
      <w:r>
        <w:rPr>
          <w:rFonts w:eastAsia="Times New Roman" w:cs="Times New Roman"/>
          <w:szCs w:val="24"/>
        </w:rPr>
        <w:t xml:space="preserve"> στην απόλυτη απελπισία και στο αδιέξοδο. </w:t>
      </w:r>
    </w:p>
    <w:p w14:paraId="10B0D0F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Ζείτε τον άλλο μύθο με τίτλο «Η ανάπτυξη έρχεται, οι επενδύσεις έρχονται», όταν έχουμε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όταν οι επιχειρήσεις βάζουν λουκέτα η μία μετά την άλλη. </w:t>
      </w:r>
    </w:p>
    <w:p w14:paraId="10B0D0F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Ζείτε τον μύθο «δεν κόβουμε μισθούς και συντάξε</w:t>
      </w:r>
      <w:r>
        <w:rPr>
          <w:rFonts w:eastAsia="Times New Roman" w:cs="Times New Roman"/>
          <w:szCs w:val="24"/>
        </w:rPr>
        <w:t xml:space="preserve">ις», ενώ κατακρεουργείτε τα εισοδήματα των ανθρώπων με υπέρογκες ασφαλιστικές εισφορές, με έμμεσους και άμεσους φόρους. </w:t>
      </w:r>
    </w:p>
    <w:p w14:paraId="10B0D0F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Ζείτε τον μύθο ότι τα έχετε καταφέρει και στην εξωτερική πολιτική και στην άμυνα της χώρας, όταν η χώρα είναι πιο αναξιόπιστη, πιο ευάλωτη και πιο απομονωμένη από ποτέ. </w:t>
      </w:r>
    </w:p>
    <w:p w14:paraId="10B0D0F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ο μύθος σας δεν έχει τελειωμό γιατί, σύμφωνα με τον μύθο σας, πάνε όλα καλά σε όλο</w:t>
      </w:r>
      <w:r>
        <w:rPr>
          <w:rFonts w:eastAsia="Times New Roman" w:cs="Times New Roman"/>
          <w:szCs w:val="24"/>
        </w:rPr>
        <w:t>υς τους τομείς, στην παιδεία, στην υγεία, στην αξιοκρατία, στη διασφάλιση της πολυφωνίας, στην πάταξη του πελατειακού κράτους, στην καταπολέμηση της φοροδιαφυγής. Ζείτε έναν μύθο που οι κόκκινες γραμμές μέσα στη νύχτα εξαφανίζονται και ξεπροβά</w:t>
      </w:r>
      <w:r>
        <w:rPr>
          <w:rFonts w:eastAsia="Times New Roman" w:cs="Times New Roman"/>
          <w:szCs w:val="24"/>
        </w:rPr>
        <w:t>λ</w:t>
      </w:r>
      <w:r>
        <w:rPr>
          <w:rFonts w:eastAsia="Times New Roman" w:cs="Times New Roman"/>
          <w:szCs w:val="24"/>
        </w:rPr>
        <w:t>λει ένας Υπο</w:t>
      </w:r>
      <w:r>
        <w:rPr>
          <w:rFonts w:eastAsia="Times New Roman" w:cs="Times New Roman"/>
          <w:szCs w:val="24"/>
        </w:rPr>
        <w:t xml:space="preserve">υργός ο οποίος έχει λόγο «συμβόλαιο». </w:t>
      </w:r>
    </w:p>
    <w:p w14:paraId="10B0D0F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Ζείτε, ίσως, κάποιοι από εσάς ακόμα και τον μύθο ότι η ελπίδα έρχεται, όταν φέρατε το τρίτο μνημόνιο και την απελπισία. Ή τον μύθο «τελειώνουμε με το παλιό», όταν με αυτά τα οποία κάνετε καθημερινά έχετε αποδείξει ότι</w:t>
      </w:r>
      <w:r>
        <w:rPr>
          <w:rFonts w:eastAsia="Times New Roman" w:cs="Times New Roman"/>
          <w:szCs w:val="24"/>
        </w:rPr>
        <w:t xml:space="preserve"> είστε ό,τι πιο παλιό υπάρχει και σε νοοτροπία και σε πρακτικές. </w:t>
      </w:r>
    </w:p>
    <w:p w14:paraId="10B0D0F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με το σημερινό ασφαλιστικό-λαιμητόμο δημιουργείτε και νέους μύθους. Ο Πρωθυπουργός εχθές μας μίλησε για τα γηρατειά αξιοπρέπειας. Συγχαρητήρια, λοιπόν, και γι’ αυτόν τον μύθο τον οποίο π</w:t>
      </w:r>
      <w:r>
        <w:rPr>
          <w:rFonts w:eastAsia="Times New Roman" w:cs="Times New Roman"/>
          <w:szCs w:val="24"/>
        </w:rPr>
        <w:t xml:space="preserve">λάσατε εσείς και είναι αφιερωμένος σε εσάς. </w:t>
      </w:r>
    </w:p>
    <w:p w14:paraId="10B0D0F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Ζείτε τον μύθο σας στην Ελλάδα. Και γενικώς δεν θα είχα αντίρρηση να ζείτε αυτόν τον μύθο. Το μόνο πρόβλημα είναι ότι κυβερνάτε την Ελλάδα οπότε τον λογαριασμό απ’ αυτόν τον μύθο τον πληρώνει η Ελλάδα, τον πληρώ</w:t>
      </w:r>
      <w:r>
        <w:rPr>
          <w:rFonts w:eastAsia="Times New Roman" w:cs="Times New Roman"/>
          <w:szCs w:val="24"/>
        </w:rPr>
        <w:t>νουν οι Έλληνες. Και κατά κακή μας τύχη εκτός από μύθους υπάρχουν και πράξεις και ξέρετε έχετε αποδείξει ότι με το άγγιγμα σας κάνετε ακριβώς το ανάποδο από τον Μίδα. Ο Μίδας ό,τι άγγιζε το έκανε χρυσό. Εσείς ό,τι αγγίζετε, το καταστρέφετε και δυστυχώς αγγ</w:t>
      </w:r>
      <w:r>
        <w:rPr>
          <w:rFonts w:eastAsia="Times New Roman" w:cs="Times New Roman"/>
          <w:szCs w:val="24"/>
        </w:rPr>
        <w:t>ίζετε τα πάντα. Οπότε θα μπορούσατε να αφήσετε, ενδεχομένως, κάτι που να μη το αγγίξετε, μπας και μείνει τίποτα όρθιο στη χώρα όταν θα σηκωθείτε να φύγετε.</w:t>
      </w:r>
    </w:p>
    <w:p w14:paraId="10B0D0F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Και ο μύθος που ζείτε έχει και ρίζες βαθιές, έχει και θεμελιωμένα πρότυπα, όπως αυτό της Βενεζουέλας</w:t>
      </w:r>
      <w:r>
        <w:rPr>
          <w:rFonts w:eastAsia="Times New Roman" w:cs="Times New Roman"/>
          <w:szCs w:val="24"/>
        </w:rPr>
        <w:t>, όταν δηλώνατε ότι η Βενεζουέλα αποτελεί ένα πρότυπο που πρέπει να ακολουθήσουμε, ώστε να αφήσουμε πίσω το καπιταλιστικό μοντέλο που κυριαρχεί σήμερα στην Ευρώπη. Ο κ. Τσίπρας το είπε αυτό στις 12</w:t>
      </w:r>
      <w:r>
        <w:rPr>
          <w:rFonts w:eastAsia="Times New Roman" w:cs="Times New Roman"/>
          <w:szCs w:val="24"/>
        </w:rPr>
        <w:t>-</w:t>
      </w:r>
      <w:r>
        <w:rPr>
          <w:rFonts w:eastAsia="Times New Roman" w:cs="Times New Roman"/>
          <w:szCs w:val="24"/>
        </w:rPr>
        <w:t>6. Ή ο κ. Παπαδημούλης που είπε ότι η νίκη του Μαδούρο στη</w:t>
      </w:r>
      <w:r>
        <w:rPr>
          <w:rFonts w:eastAsia="Times New Roman" w:cs="Times New Roman"/>
          <w:szCs w:val="24"/>
        </w:rPr>
        <w:t xml:space="preserve"> Βενεζουέλα είναι μήνυμα ελπίδας και αλλαγής. Τα καταθέτω στα Πρακτικά.</w:t>
      </w:r>
    </w:p>
    <w:p w14:paraId="10B0D0F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Άννα-Μισέλ Ασημακοπούλου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w:t>
      </w:r>
      <w:r>
        <w:rPr>
          <w:rFonts w:eastAsia="Times New Roman" w:cs="Times New Roman"/>
          <w:szCs w:val="24"/>
        </w:rPr>
        <w:t>ραφίας και Πρακτικών της Βουλής)</w:t>
      </w:r>
    </w:p>
    <w:p w14:paraId="10B0D0F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Αυτός είναι ο μύθος σας, αυτό είναι το όραμά σας, αυτό είναι το πρόγραμμά σας, εκεί θέλετε να πάτε την Ελλάδα, να την κάνετε Βενεζουέλα.</w:t>
      </w:r>
    </w:p>
    <w:p w14:paraId="10B0D0F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Δεν θα μπορούσατε, λοιπόν, και στο νομοσχέδιο που συζητάμε σήμερα να μην </w:t>
      </w:r>
      <w:r>
        <w:rPr>
          <w:rFonts w:eastAsia="Times New Roman" w:cs="Times New Roman"/>
          <w:szCs w:val="24"/>
        </w:rPr>
        <w:t>επαναλαμβάνετε τους μύθους σας ή να μην δημιουργείτε καινούρ</w:t>
      </w:r>
      <w:r>
        <w:rPr>
          <w:rFonts w:eastAsia="Times New Roman" w:cs="Times New Roman"/>
          <w:szCs w:val="24"/>
        </w:rPr>
        <w:t>γ</w:t>
      </w:r>
      <w:r>
        <w:rPr>
          <w:rFonts w:eastAsia="Times New Roman" w:cs="Times New Roman"/>
          <w:szCs w:val="24"/>
        </w:rPr>
        <w:t>ιους μύθους. Οπότε σήμερα μπορείτε να ζήσετε τον μύθο Κατρούγκαλου ότι, δηλαδή, το ασφαλιστικό είναι βιώσιμο και κοινωνικά δίκαιο. Αυτό το έχει καταλάβει ο κ. Κατρούγκαλος, το έχετε καταλάβει εσε</w:t>
      </w:r>
      <w:r>
        <w:rPr>
          <w:rFonts w:eastAsia="Times New Roman" w:cs="Times New Roman"/>
          <w:szCs w:val="24"/>
        </w:rPr>
        <w:t xml:space="preserve">ίς αλλά δεν το έχουμε καταλάβει εμείς και δεν το έχουν καταλάβει προπαντός οι χιλιάδες άνθρωποι οι οποίοι διαμαρτύρονται απ’ όλους τους κλάδους της ελληνικής οικονομίας. </w:t>
      </w:r>
    </w:p>
    <w:p w14:paraId="10B0D0F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Ζήστε τον μύθο ότι με το φορολογικό, ξέρετε, προστατεύονται οι αδύναμοι και γίνεται α</w:t>
      </w:r>
      <w:r>
        <w:rPr>
          <w:rFonts w:eastAsia="Times New Roman" w:cs="Times New Roman"/>
          <w:szCs w:val="24"/>
        </w:rPr>
        <w:t xml:space="preserve">ναδιανομή πλούτου, γιατί στην πραγματικότητα κάνετε αναδιανομή φτώχειας, φτωχοποιείτε τη μεσαία τάξη. </w:t>
      </w:r>
    </w:p>
    <w:p w14:paraId="10B0D100" w14:textId="77777777" w:rsidR="009F6C17" w:rsidRDefault="003C1E98">
      <w:pPr>
        <w:spacing w:line="600" w:lineRule="auto"/>
        <w:jc w:val="both"/>
        <w:rPr>
          <w:rFonts w:eastAsia="Times New Roman" w:cs="Times New Roman"/>
          <w:szCs w:val="24"/>
        </w:rPr>
      </w:pPr>
      <w:r>
        <w:rPr>
          <w:rFonts w:eastAsia="Times New Roman" w:cs="Times New Roman"/>
          <w:szCs w:val="24"/>
        </w:rPr>
        <w:tab/>
        <w:t xml:space="preserve">Ζήστε το μύθο ότι καταφέρατε και δεν εφαρμόστηκε το </w:t>
      </w:r>
      <w:r>
        <w:rPr>
          <w:rFonts w:eastAsia="Times New Roman" w:cs="Times New Roman"/>
          <w:szCs w:val="24"/>
          <w:lang w:val="en-US"/>
        </w:rPr>
        <w:t>mail</w:t>
      </w:r>
      <w:r>
        <w:rPr>
          <w:rFonts w:eastAsia="Times New Roman" w:cs="Times New Roman"/>
          <w:szCs w:val="24"/>
        </w:rPr>
        <w:t xml:space="preserve"> Χαρδούβελη, το 1 δισεκατομμύριο και η προληπτική γραμμή στήριξης και αντί γι’ αυτό, εφαρμόζοντα</w:t>
      </w:r>
      <w:r>
        <w:rPr>
          <w:rFonts w:eastAsia="Times New Roman" w:cs="Times New Roman"/>
          <w:szCs w:val="24"/>
        </w:rPr>
        <w:t xml:space="preserve">ι ήδη 3 δισεκατομμύρια μέτρα, ψηφίζετε 5,4 δισεκατομμύρια και έπονται, είμαστε εν αναμονή 3,6 δισεκατομμυρίων προληπτικών μέτρων στήριξης, γιατί κανένας πια δεν σας εμπιστεύεται. Και ζήστε το μύθο σας πάλι, εάν θέλετε, ότι θα έχετε μία νίκη. Γιατί αυτά τα </w:t>
      </w:r>
      <w:r>
        <w:rPr>
          <w:rFonts w:eastAsia="Times New Roman" w:cs="Times New Roman"/>
          <w:szCs w:val="24"/>
        </w:rPr>
        <w:t xml:space="preserve">προληπτικά μέτρα δεν θα τα πείτε τέταρτο μνημόνιο ή προληπτικά μέτρα, θα τα πείτε αυτόματο κόφτη. </w:t>
      </w:r>
    </w:p>
    <w:p w14:paraId="10B0D10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Θα μπορούσε, λοιπόν, κάποιος να σας χαρακτηρίσει κορυφαίους μυθοπλάστες. Δυστυχώς, όμως, είστε απλά επικίνδυνοι ψεύτες. </w:t>
      </w:r>
    </w:p>
    <w:p w14:paraId="10B0D10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Ζήστε, λοιπόν, κυρίες και κύριοι συν</w:t>
      </w:r>
      <w:r>
        <w:rPr>
          <w:rFonts w:eastAsia="Times New Roman" w:cs="Times New Roman"/>
          <w:szCs w:val="24"/>
        </w:rPr>
        <w:t xml:space="preserve">άδελφοι, το μύθο σας και σ’ αυτό το νομοσχέδιο και επειδή είναι αποκλειστικά δικό σας δημιούργημα, ψηφίστε το χειροκροτώντας, γιατί αυτό είναι μέρος του μύθου σας και οδηγήστε την ελληνική κοινωνία και την οικονομία ακόμα πιο χαμηλά για το καλό της. Όμως, </w:t>
      </w:r>
      <w:r>
        <w:rPr>
          <w:rFonts w:eastAsia="Times New Roman" w:cs="Times New Roman"/>
          <w:szCs w:val="24"/>
        </w:rPr>
        <w:t>μην ξεχνάτε, σας παρακαλώ, ότι ο μύθος σας κρατά μέχρι την Κυριακή το βράδυ, διότι τη Δευτέρα θα έρθει η πραγματικότητα και θα σας χτυπήσει την πόρτα και θα τον διαλύσει. Εάν θέλετε, όμως, για πρώτη φορά να ξεφύγετε από τους καταστροφικούς μύθους σας και ν</w:t>
      </w:r>
      <w:r>
        <w:rPr>
          <w:rFonts w:eastAsia="Times New Roman" w:cs="Times New Roman"/>
          <w:szCs w:val="24"/>
        </w:rPr>
        <w:t>α προσφέρετε ίσως τη μόνη θετική υπηρεσία που μπορείτε να προσφέρετε σ’ αυτή</w:t>
      </w:r>
      <w:r>
        <w:rPr>
          <w:rFonts w:eastAsia="Times New Roman" w:cs="Times New Roman"/>
          <w:szCs w:val="24"/>
        </w:rPr>
        <w:t>ν</w:t>
      </w:r>
      <w:r>
        <w:rPr>
          <w:rFonts w:eastAsia="Times New Roman" w:cs="Times New Roman"/>
          <w:szCs w:val="24"/>
        </w:rPr>
        <w:t xml:space="preserve"> τη χώρα, τότε καταψηφίστε το. Και ναι, πάμε σε εκλογές εδώ και τώρα, να τελειώνουμε.</w:t>
      </w:r>
    </w:p>
    <w:p w14:paraId="10B0D103"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10B0D10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Μην διαμαρτύρεστε, κύριοι συνάδελφοι, μην α</w:t>
      </w:r>
      <w:r>
        <w:rPr>
          <w:rFonts w:eastAsia="Times New Roman" w:cs="Times New Roman"/>
          <w:szCs w:val="24"/>
        </w:rPr>
        <w:t>νησυχείτε, δεν πιστεύω ότι θα το κάνετε, γιατί ο πραγματικός μύθος στον οποίο ζείτε είναι ότι θα κάθεστε για πάντα και εσείς και οι Υπουργοί σας σ’ αυτές εδώ τις καρέκλες.</w:t>
      </w:r>
    </w:p>
    <w:p w14:paraId="10B0D10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B0D106" w14:textId="77777777" w:rsidR="009F6C17" w:rsidRDefault="003C1E98">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0B0D10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w:t>
      </w:r>
      <w:r>
        <w:rPr>
          <w:rFonts w:eastAsia="Times New Roman" w:cs="Times New Roman"/>
          <w:b/>
          <w:szCs w:val="24"/>
        </w:rPr>
        <w:t>ναστάσιος Κουράκης):</w:t>
      </w:r>
      <w:r>
        <w:rPr>
          <w:rFonts w:eastAsia="Times New Roman" w:cs="Times New Roman"/>
          <w:szCs w:val="24"/>
        </w:rPr>
        <w:t xml:space="preserve"> Ευχαριστώ πολύ.</w:t>
      </w:r>
    </w:p>
    <w:p w14:paraId="10B0D10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Τον λόγο έχει ο κ. Γεώργιος Καΐσας, Βουλευτής του ΣΥΡΙΖΑ από τον Έβρο.</w:t>
      </w:r>
    </w:p>
    <w:p w14:paraId="10B0D10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ΚΑΪΣΑΣ:</w:t>
      </w:r>
      <w:r>
        <w:rPr>
          <w:rFonts w:eastAsia="Times New Roman" w:cs="Times New Roman"/>
          <w:szCs w:val="24"/>
        </w:rPr>
        <w:t xml:space="preserve"> Ευχαριστώ, κύριε Πρόεδρε.</w:t>
      </w:r>
    </w:p>
    <w:p w14:paraId="10B0D10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αυτές τις ημέρες τι δεν έχουμε ακούσει. Είμαστε ψεύτες, καταστροφείς, φταίμ</w:t>
      </w:r>
      <w:r>
        <w:rPr>
          <w:rFonts w:eastAsia="Times New Roman" w:cs="Times New Roman"/>
          <w:szCs w:val="24"/>
        </w:rPr>
        <w:t xml:space="preserve">ε για όλα. Τώρα ακούσαμε και το «ζούμε ένα μύθο». </w:t>
      </w:r>
    </w:p>
    <w:p w14:paraId="10B0D10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Έχω ζήσει το μύθο του ασφαλιστικού από το 1972. Άρα, έχω ένσημα. Για μερικούς που αναφέρουν ότι νοιαζόμαστε για τις καρέκλες μας, λέω ότι πριν έρθουμε εδώ, είχαμε άλλη δουλειά για τουλάχιστον τριάντα επτά </w:t>
      </w:r>
      <w:r>
        <w:rPr>
          <w:rFonts w:eastAsia="Times New Roman" w:cs="Times New Roman"/>
          <w:szCs w:val="24"/>
        </w:rPr>
        <w:t xml:space="preserve">χρόνια με ασφάλιση. Προσωπικά, είχα και τρία χρόνια σε εθελοντικό ιατρείο χωρίς ένσημα. </w:t>
      </w:r>
    </w:p>
    <w:p w14:paraId="10B0D10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Ποιο ήταν, λοιπόν, το ασφαλιστικό; Γιατί εδώ κινδυνεύουμε να πιστέψουμε όλοι ότι ο ΣΥΡΙΖΑ κατέστρεψε το ασφαλιστικό. Το ασφαλιστικό από το 1972 είναι τριακόσια εξήντα </w:t>
      </w:r>
      <w:r>
        <w:rPr>
          <w:rFonts w:eastAsia="Times New Roman" w:cs="Times New Roman"/>
          <w:szCs w:val="24"/>
        </w:rPr>
        <w:t xml:space="preserve">πέντε ασφαλιστικά ταμεία, τριακόσιοι εξήντα πέντε πρόεδροι και τριακόσιοι εξήντα πέντε αντιπρόεδροι, τριακόσια εξήντα πέντε διοικητικά συμβούλια. </w:t>
      </w:r>
    </w:p>
    <w:p w14:paraId="10B0D10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Όλοι καταλαβαίνουμε τι σημαίνουν αυτά. Κάθε ταμείο με δικές του εισφορές και δικές του παροχές. Δεν χρειάζετα</w:t>
      </w:r>
      <w:r>
        <w:rPr>
          <w:rFonts w:eastAsia="Times New Roman" w:cs="Times New Roman"/>
          <w:szCs w:val="24"/>
        </w:rPr>
        <w:t>ι να πούμε πως όλα αυτά τα ταμεία λειτουργούσαν πελατειακά.</w:t>
      </w:r>
    </w:p>
    <w:p w14:paraId="10B0D10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Γενικό αίτημα από τότε, από το 1974 για την ακρίβεια, ήταν η ενοποίηση των ταμείων. </w:t>
      </w:r>
    </w:p>
    <w:p w14:paraId="10B0D10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Το 1972 είχαμε χούντα, γι’ αυτό.</w:t>
      </w:r>
    </w:p>
    <w:p w14:paraId="10B0D11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ΚΑΪΣΑΣ:</w:t>
      </w:r>
      <w:r>
        <w:rPr>
          <w:rFonts w:eastAsia="Times New Roman" w:cs="Times New Roman"/>
          <w:szCs w:val="24"/>
        </w:rPr>
        <w:t xml:space="preserve"> Τα αποθεματικά των ταμείων ξέρουμε ότι ή</w:t>
      </w:r>
      <w:r>
        <w:rPr>
          <w:rFonts w:eastAsia="Times New Roman" w:cs="Times New Roman"/>
          <w:szCs w:val="24"/>
        </w:rPr>
        <w:t xml:space="preserve">ταν σ’ έναν ειδικό λογαριασμό των τραπεζών και πήγαιναν με επιτόκια του 1% ή του 2%. Στη συνέχεια παίχτηκαν στο χρηματιστήριο και τέλος με το </w:t>
      </w:r>
      <w:r>
        <w:rPr>
          <w:rFonts w:eastAsia="Times New Roman" w:cs="Times New Roman"/>
          <w:szCs w:val="24"/>
          <w:lang w:val="en-US"/>
        </w:rPr>
        <w:t>PSI</w:t>
      </w:r>
      <w:r>
        <w:rPr>
          <w:rFonts w:eastAsia="Times New Roman" w:cs="Times New Roman"/>
          <w:szCs w:val="24"/>
        </w:rPr>
        <w:t xml:space="preserve"> εξαφανίστηκαν. </w:t>
      </w:r>
    </w:p>
    <w:p w14:paraId="10B0D11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Ως γιατρός του ΕΣΥ ήμουν υποχρεωμένος να είμαι ασφαλισμένος σε δύο ταμεία, στο </w:t>
      </w:r>
      <w:r>
        <w:rPr>
          <w:rFonts w:eastAsia="Times New Roman" w:cs="Times New Roman"/>
          <w:szCs w:val="24"/>
        </w:rPr>
        <w:t xml:space="preserve">δημόσιο </w:t>
      </w:r>
      <w:r>
        <w:rPr>
          <w:rFonts w:eastAsia="Times New Roman" w:cs="Times New Roman"/>
          <w:szCs w:val="24"/>
        </w:rPr>
        <w:t>και στο</w:t>
      </w:r>
      <w:r>
        <w:rPr>
          <w:rFonts w:eastAsia="Times New Roman" w:cs="Times New Roman"/>
          <w:szCs w:val="24"/>
        </w:rPr>
        <w:t xml:space="preserve"> ΤΣΑΥ. Ήμουν και σε δύο επικουρικά, στο Μετοχικό Ταμείο Πολιτικών Υπαλλήλων και στο ΤΕΑΔΥ.</w:t>
      </w:r>
    </w:p>
    <w:p w14:paraId="10B0D11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Γιατί τα λέω αυτά; Γιατί με τις ρυθμίσεις που ακολούθησαν από πέντε-έξι Υπουργούς –δεν θα πω κανένα όνομα, για να μην ζητήσουν επί προσωπικού- όσοι ασφαλισμένοι ήταν</w:t>
      </w:r>
      <w:r>
        <w:rPr>
          <w:rFonts w:eastAsia="Times New Roman" w:cs="Times New Roman"/>
          <w:szCs w:val="24"/>
        </w:rPr>
        <w:t xml:space="preserve"> πριν από το 1983 είχαν και τις δύο συντάξεις. Όσοι ήταν μετά το 1993 έχαναν το ένα ταμείο και έμεναν με τη μία σύνταξη, παρά το ότι είχαν καταβάλει και στα δύο ταμεία μέχρι τότε τις εισφορές τους. Αυτό έγινε, όχι σε άλλη γενιά ασφαλισμένων όπως κατηγορούμ</w:t>
      </w:r>
      <w:r>
        <w:rPr>
          <w:rFonts w:eastAsia="Times New Roman" w:cs="Times New Roman"/>
          <w:szCs w:val="24"/>
        </w:rPr>
        <w:t xml:space="preserve">αστε τώρα αλλά στον ίδιο τον ασφαλισμένο. </w:t>
      </w:r>
    </w:p>
    <w:p w14:paraId="10B0D113" w14:textId="77777777" w:rsidR="009F6C17" w:rsidRDefault="003C1E98">
      <w:pPr>
        <w:spacing w:line="600" w:lineRule="auto"/>
        <w:jc w:val="both"/>
        <w:rPr>
          <w:rFonts w:eastAsia="Times New Roman" w:cs="Times New Roman"/>
        </w:rPr>
      </w:pPr>
      <w:r>
        <w:rPr>
          <w:rFonts w:eastAsia="Times New Roman" w:cs="Times New Roman"/>
          <w:szCs w:val="24"/>
        </w:rPr>
        <w:tab/>
      </w:r>
      <w:r>
        <w:rPr>
          <w:rFonts w:eastAsia="Times New Roman" w:cs="Times New Roman"/>
        </w:rPr>
        <w:t>Ακολούθησαν, φυσικά, οι έντεκα περικοπές των συντάξεων και όπως καταλαβαίνει κανείς είτε μία είτε δύο συντάξεις έπαιρνε κάποιος, οι περικοπές ήταν πάνω από 40-50%. Αυτό μπορούσε να συνεχιστεί; Υπήρχε κα</w:t>
      </w:r>
      <w:r>
        <w:rPr>
          <w:rFonts w:eastAsia="Times New Roman" w:cs="Times New Roman"/>
        </w:rPr>
        <w:t>μ</w:t>
      </w:r>
      <w:r>
        <w:rPr>
          <w:rFonts w:eastAsia="Times New Roman" w:cs="Times New Roman"/>
        </w:rPr>
        <w:t>μιά προοπ</w:t>
      </w:r>
      <w:r>
        <w:rPr>
          <w:rFonts w:eastAsia="Times New Roman" w:cs="Times New Roman"/>
        </w:rPr>
        <w:t xml:space="preserve">τική για αυτό το ασφαλιστικό; </w:t>
      </w:r>
    </w:p>
    <w:p w14:paraId="10B0D114" w14:textId="77777777" w:rsidR="009F6C17" w:rsidRDefault="003C1E98">
      <w:pPr>
        <w:spacing w:line="600" w:lineRule="auto"/>
        <w:ind w:firstLine="720"/>
        <w:jc w:val="both"/>
        <w:rPr>
          <w:rFonts w:eastAsia="Times New Roman"/>
          <w:bCs/>
        </w:rPr>
      </w:pPr>
      <w:r>
        <w:rPr>
          <w:rFonts w:eastAsia="Times New Roman" w:cs="Times New Roman"/>
        </w:rPr>
        <w:t xml:space="preserve">Φυσικά, δεν είχε μέλλον ένα τέτοιο ασφαλιστικό. Δυστυχώς, χωρίς αποθεματικά στα Ταμεία, χωρίς δυνατότητα από τον </w:t>
      </w:r>
      <w:r>
        <w:rPr>
          <w:rFonts w:eastAsia="Times New Roman" w:cs="Times New Roman"/>
          <w:bCs/>
          <w:shd w:val="clear" w:color="auto" w:fill="FFFFFF"/>
        </w:rPr>
        <w:t>προϋπολογισμό</w:t>
      </w:r>
      <w:r>
        <w:rPr>
          <w:rFonts w:eastAsia="Times New Roman" w:cs="Times New Roman"/>
        </w:rPr>
        <w:t xml:space="preserve"> να καλύψει τα ελλείμματα, είμαστε υποχρεωμένοι κάτω από αυτές τις δύσκολες συνθήκες να </w:t>
      </w:r>
      <w:r>
        <w:rPr>
          <w:rFonts w:eastAsia="Times New Roman"/>
          <w:bCs/>
        </w:rPr>
        <w:t xml:space="preserve">κάνουμε τη </w:t>
      </w:r>
      <w:r>
        <w:rPr>
          <w:rFonts w:eastAsia="Times New Roman"/>
          <w:bCs/>
        </w:rPr>
        <w:t xml:space="preserve">μεταρρύθμιση στο ασφαλιστικό σύστημα. Άλλος τρόπος ή άλλη λύση για την κοινωνική ασφάλιση δεν υπάρχει. </w:t>
      </w:r>
    </w:p>
    <w:p w14:paraId="10B0D115" w14:textId="77777777" w:rsidR="009F6C17" w:rsidRDefault="003C1E98">
      <w:pPr>
        <w:spacing w:line="600" w:lineRule="auto"/>
        <w:ind w:firstLine="720"/>
        <w:jc w:val="both"/>
        <w:rPr>
          <w:rFonts w:eastAsia="Times New Roman"/>
          <w:bCs/>
        </w:rPr>
      </w:pPr>
      <w:r>
        <w:rPr>
          <w:rFonts w:eastAsia="Times New Roman"/>
          <w:bCs/>
        </w:rPr>
        <w:t>Εμείς, λοιπόν, προτείνουμε, πρώτον, ενιαίο ασφαλιστικό σύστημα: δημόσιο, ιδιωτικό, όλοι οι επαγγελματίες. Ενιαία ασφαλιστική εισφορά 20% του εισοδήματος</w:t>
      </w:r>
      <w:r>
        <w:rPr>
          <w:rFonts w:eastAsia="Times New Roman"/>
          <w:bCs/>
        </w:rPr>
        <w:t xml:space="preserve"> των ασφαλισμένων. Εθνική σύνταξη. Διευκολύνσεις στους νέους επιστήμονες. Ειδική ρύθμιση για τους αγρότες. </w:t>
      </w:r>
    </w:p>
    <w:p w14:paraId="10B0D116" w14:textId="77777777" w:rsidR="009F6C17" w:rsidRDefault="003C1E98">
      <w:pPr>
        <w:spacing w:line="600" w:lineRule="auto"/>
        <w:ind w:firstLine="720"/>
        <w:jc w:val="both"/>
        <w:rPr>
          <w:rFonts w:eastAsia="Times New Roman"/>
          <w:bCs/>
        </w:rPr>
      </w:pPr>
      <w:r>
        <w:rPr>
          <w:rFonts w:eastAsia="Times New Roman"/>
          <w:bCs/>
        </w:rPr>
        <w:t>Καλούμε, λοιπόν, όλους τους Βουλευτές να συμμετέχουν στον καθορισμό των βασικών αρχών του ασφαλιστικού συστήματος. Μπορούμε να βάλουμε κι άλλες αρχέ</w:t>
      </w:r>
      <w:r>
        <w:rPr>
          <w:rFonts w:eastAsia="Times New Roman"/>
          <w:bCs/>
        </w:rPr>
        <w:t xml:space="preserve">ς. Ξέρουμε ότι έχει ατέλειες και ελλείψεις. Θα έχουμε, </w:t>
      </w:r>
      <w:r>
        <w:rPr>
          <w:rFonts w:eastAsia="Times New Roman"/>
          <w:bCs/>
          <w:shd w:val="clear" w:color="auto" w:fill="FFFFFF"/>
        </w:rPr>
        <w:t>όμως,</w:t>
      </w:r>
      <w:r>
        <w:rPr>
          <w:rFonts w:eastAsia="Times New Roman"/>
          <w:bCs/>
        </w:rPr>
        <w:t xml:space="preserve"> τον χρόνο και τη θέληση να το διορθώσουμε στην πράξη. </w:t>
      </w:r>
    </w:p>
    <w:p w14:paraId="10B0D117" w14:textId="77777777" w:rsidR="009F6C17" w:rsidRDefault="003C1E98">
      <w:pPr>
        <w:spacing w:line="600" w:lineRule="auto"/>
        <w:ind w:firstLine="720"/>
        <w:jc w:val="both"/>
        <w:rPr>
          <w:rFonts w:eastAsia="Times New Roman"/>
          <w:bCs/>
        </w:rPr>
      </w:pPr>
      <w:r>
        <w:rPr>
          <w:rFonts w:eastAsia="Times New Roman"/>
          <w:bCs/>
        </w:rPr>
        <w:t>Σας ευχαριστώ πολύ.</w:t>
      </w:r>
    </w:p>
    <w:p w14:paraId="10B0D118" w14:textId="77777777" w:rsidR="009F6C17" w:rsidRDefault="003C1E98">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10B0D119" w14:textId="77777777" w:rsidR="009F6C17" w:rsidRDefault="003C1E98">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cs="Times New Roman"/>
        </w:rPr>
        <w:t xml:space="preserve"> </w:t>
      </w:r>
      <w:r>
        <w:rPr>
          <w:rFonts w:eastAsia="Times New Roman"/>
          <w:bCs/>
        </w:rPr>
        <w:t xml:space="preserve">Ευχαριστούμε τον κ. Γιώργο Καΐσα. </w:t>
      </w:r>
    </w:p>
    <w:p w14:paraId="10B0D11A" w14:textId="77777777" w:rsidR="009F6C17" w:rsidRDefault="003C1E98">
      <w:pPr>
        <w:spacing w:line="600" w:lineRule="auto"/>
        <w:ind w:firstLine="720"/>
        <w:jc w:val="both"/>
        <w:rPr>
          <w:rFonts w:eastAsia="Times New Roman"/>
          <w:bCs/>
        </w:rPr>
      </w:pPr>
      <w:r>
        <w:rPr>
          <w:rFonts w:eastAsia="Times New Roman"/>
          <w:bCs/>
        </w:rPr>
        <w:t xml:space="preserve">Τον λόγο έχει ο κ. Δημήτριος Κωνσταντόπουλος από τη Δημοκρατική Συμπαράταξη ΠΑΣΟΚ-ΔΗΜΑΡ. Έχετε πέντε λεπτά, κύριε Κωνσταντόπουλε. </w:t>
      </w:r>
    </w:p>
    <w:p w14:paraId="10B0D11B" w14:textId="77777777" w:rsidR="009F6C17" w:rsidRDefault="003C1E98">
      <w:pPr>
        <w:spacing w:line="600" w:lineRule="auto"/>
        <w:ind w:firstLine="720"/>
        <w:jc w:val="both"/>
        <w:rPr>
          <w:rFonts w:eastAsia="Times New Roman"/>
          <w:bCs/>
        </w:rPr>
      </w:pPr>
      <w:r>
        <w:rPr>
          <w:rFonts w:eastAsia="Times New Roman"/>
          <w:b/>
          <w:bCs/>
        </w:rPr>
        <w:t>ΔΗΜΗΤΡΙΟΣ ΚΩΝΣΤΑΝΤΟΠΟΥΛΟΣ:</w:t>
      </w:r>
      <w:r>
        <w:rPr>
          <w:rFonts w:eastAsia="Times New Roman"/>
          <w:bCs/>
        </w:rPr>
        <w:t xml:space="preserve"> Με ανοχή, κύριε Πρόεδρε.</w:t>
      </w:r>
    </w:p>
    <w:p w14:paraId="10B0D11C" w14:textId="77777777" w:rsidR="009F6C17" w:rsidRDefault="003C1E98">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cs="Times New Roman"/>
        </w:rPr>
        <w:t xml:space="preserve"> </w:t>
      </w:r>
      <w:r>
        <w:rPr>
          <w:rFonts w:eastAsia="Times New Roman"/>
          <w:bCs/>
        </w:rPr>
        <w:t>Με ελάχιστη ανοχή τριάντα δευτερολέπτων</w:t>
      </w:r>
      <w:r>
        <w:rPr>
          <w:rFonts w:eastAsia="Times New Roman"/>
          <w:bCs/>
        </w:rPr>
        <w:t>, όπως στους άλλους.</w:t>
      </w:r>
    </w:p>
    <w:p w14:paraId="10B0D11D" w14:textId="77777777" w:rsidR="009F6C17" w:rsidRDefault="003C1E98">
      <w:pPr>
        <w:spacing w:line="600" w:lineRule="auto"/>
        <w:ind w:firstLine="720"/>
        <w:jc w:val="both"/>
        <w:rPr>
          <w:rFonts w:eastAsia="Times New Roman"/>
          <w:b/>
          <w:bCs/>
        </w:rPr>
      </w:pPr>
      <w:r>
        <w:rPr>
          <w:rFonts w:eastAsia="Times New Roman"/>
          <w:b/>
          <w:bCs/>
        </w:rPr>
        <w:t xml:space="preserve">ΔΗΜΗΤΡΙΟΣ ΚΩΝΣΤΑΝΤΟΠΟΥΛΟΣ: </w:t>
      </w:r>
      <w:r>
        <w:rPr>
          <w:rFonts w:eastAsia="Times New Roman"/>
          <w:bCs/>
        </w:rPr>
        <w:t>Ενός λεπτού, κύριε Πρόεδρε.</w:t>
      </w:r>
      <w:r>
        <w:rPr>
          <w:rFonts w:eastAsia="Times New Roman"/>
          <w:b/>
          <w:bCs/>
        </w:rPr>
        <w:t xml:space="preserve"> </w:t>
      </w:r>
    </w:p>
    <w:p w14:paraId="10B0D11E" w14:textId="77777777" w:rsidR="009F6C17" w:rsidRDefault="003C1E98">
      <w:pPr>
        <w:spacing w:line="600" w:lineRule="auto"/>
        <w:ind w:firstLine="720"/>
        <w:jc w:val="both"/>
        <w:rPr>
          <w:rFonts w:eastAsia="Times New Roman"/>
          <w:bCs/>
        </w:rPr>
      </w:pPr>
      <w:r>
        <w:rPr>
          <w:rFonts w:eastAsia="Times New Roman"/>
          <w:bCs/>
        </w:rPr>
        <w:t>Κυρίες και κύριοι συνάδελφοι, μετράμε δεκαέξι μήνες διακυβέρνησης ΣΥΡΙΖΑ-ΑΝΕΛ, μιας Κυβέρνησης που από τη θέση της αντιπολίτευσης έσκιζε τα μνημόνια. Ωστόσο, υπέγραψε το τρίτο και</w:t>
      </w:r>
      <w:r>
        <w:rPr>
          <w:rFonts w:eastAsia="Times New Roman"/>
          <w:bCs/>
        </w:rPr>
        <w:t xml:space="preserve"> πάει για το τέταρτο. Άρα, δύο-δύο το αποτέλεσμα. </w:t>
      </w:r>
    </w:p>
    <w:p w14:paraId="10B0D11F" w14:textId="77777777" w:rsidR="009F6C17" w:rsidRDefault="003C1E98">
      <w:pPr>
        <w:spacing w:line="600" w:lineRule="auto"/>
        <w:ind w:firstLine="720"/>
        <w:jc w:val="both"/>
        <w:rPr>
          <w:rFonts w:eastAsia="Times New Roman"/>
          <w:bCs/>
        </w:rPr>
      </w:pPr>
      <w:r>
        <w:rPr>
          <w:rFonts w:eastAsia="Times New Roman"/>
          <w:bCs/>
        </w:rPr>
        <w:t xml:space="preserve">Βιώσαμε έναν Πρωθυπουργό, που διαπραγματευόταν δεκαεπτά ώρες και κατέληξε να κλείσει τις τράπεζες, να επιβάλλει τα </w:t>
      </w:r>
      <w:r>
        <w:rPr>
          <w:rFonts w:eastAsia="Times New Roman"/>
          <w:bCs/>
          <w:lang w:val="en-US"/>
        </w:rPr>
        <w:t>capital</w:t>
      </w:r>
      <w:r>
        <w:rPr>
          <w:rFonts w:eastAsia="Times New Roman"/>
          <w:bCs/>
        </w:rPr>
        <w:t xml:space="preserve"> </w:t>
      </w:r>
      <w:r>
        <w:rPr>
          <w:rFonts w:eastAsia="Times New Roman"/>
          <w:bCs/>
          <w:lang w:val="en-US"/>
        </w:rPr>
        <w:t>controls</w:t>
      </w:r>
      <w:r>
        <w:rPr>
          <w:rFonts w:eastAsia="Times New Roman"/>
          <w:bCs/>
        </w:rPr>
        <w:t xml:space="preserve"> και να οδηγήσει σε ένα αχρείαστο δημοψήφισμα τη χώρα. Ξέχασε, βέβαια, το </w:t>
      </w:r>
      <w:r>
        <w:rPr>
          <w:rFonts w:eastAsia="Times New Roman"/>
          <w:bCs/>
        </w:rPr>
        <w:t xml:space="preserve">πρόγραμμα Θεσσαλονίκης, που μοίραζε στους πάντες τα πάντα. Και φυσικά, μετά το δημοψήφισμα, το «ΟΧΙ» του ελληνικού λαού το έκανε «ΝΑΙ» εν μία νυκτί. </w:t>
      </w:r>
    </w:p>
    <w:p w14:paraId="10B0D120" w14:textId="77777777" w:rsidR="009F6C17" w:rsidRDefault="003C1E98">
      <w:pPr>
        <w:spacing w:line="600" w:lineRule="auto"/>
        <w:ind w:firstLine="720"/>
        <w:jc w:val="both"/>
        <w:rPr>
          <w:rFonts w:eastAsia="Times New Roman"/>
          <w:bCs/>
        </w:rPr>
      </w:pPr>
      <w:r>
        <w:rPr>
          <w:rFonts w:eastAsia="Times New Roman"/>
          <w:bCs/>
        </w:rPr>
        <w:t>Κυρίες και κύριοι συνάδελφοι, ψηφίστηκε ο ΣΥΡΙΖΑ ως Κυβέρνηση, με το πρόγραμμα Θεσσαλονίκης, ουσιαστικά τά</w:t>
      </w:r>
      <w:r>
        <w:rPr>
          <w:rFonts w:eastAsia="Times New Roman"/>
          <w:bCs/>
        </w:rPr>
        <w:t xml:space="preserve">ζοντας στους πάντες τα πάντα, σε όλους όλα, αλλά τα ξέχασε μετεκλογικά. </w:t>
      </w:r>
    </w:p>
    <w:p w14:paraId="10B0D121" w14:textId="77777777" w:rsidR="009F6C17" w:rsidRDefault="003C1E98">
      <w:pPr>
        <w:spacing w:line="600" w:lineRule="auto"/>
        <w:ind w:firstLine="720"/>
        <w:jc w:val="both"/>
        <w:rPr>
          <w:rFonts w:eastAsia="Times New Roman"/>
          <w:bCs/>
        </w:rPr>
      </w:pPr>
      <w:r>
        <w:rPr>
          <w:rFonts w:eastAsia="Times New Roman"/>
          <w:bCs/>
        </w:rPr>
        <w:t>Έτσι, λοιπόν, έλεγε ο Πρωθυπουργός σε αυτή</w:t>
      </w:r>
      <w:r>
        <w:rPr>
          <w:rFonts w:eastAsia="Times New Roman"/>
          <w:bCs/>
        </w:rPr>
        <w:t>ν</w:t>
      </w:r>
      <w:r>
        <w:rPr>
          <w:rFonts w:eastAsia="Times New Roman"/>
          <w:bCs/>
        </w:rPr>
        <w:t xml:space="preserve"> την Αίθουσα: «Καμμία μείωση συντάξεων. Δέκατη τρίτη σύνταξη στα περήφανα γηρατειά». Σήμερα κοστολογείτε την αξιοπρέπεια και την περηφάνια στα 384 ευρώ. «Κανένας πλειστηριασμός. Κανένα σπίτι στα χέρια τραπεζίτη». Τώρα, όλα στα ξένα </w:t>
      </w:r>
      <w:r>
        <w:rPr>
          <w:rFonts w:eastAsia="Times New Roman"/>
          <w:bCs/>
          <w:lang w:val="en-US"/>
        </w:rPr>
        <w:t>funds</w:t>
      </w:r>
      <w:r>
        <w:rPr>
          <w:rFonts w:eastAsia="Times New Roman"/>
          <w:bCs/>
        </w:rPr>
        <w:t>. «751 ευρώ βασικός</w:t>
      </w:r>
      <w:r>
        <w:rPr>
          <w:rFonts w:eastAsia="Times New Roman"/>
          <w:bCs/>
        </w:rPr>
        <w:t xml:space="preserve"> μισθός». Ακόμη τον περιμένουμε. </w:t>
      </w:r>
    </w:p>
    <w:p w14:paraId="10B0D122" w14:textId="77777777" w:rsidR="009F6C17" w:rsidRDefault="003C1E98">
      <w:pPr>
        <w:spacing w:line="600" w:lineRule="auto"/>
        <w:ind w:firstLine="720"/>
        <w:jc w:val="both"/>
        <w:rPr>
          <w:rFonts w:eastAsia="Times New Roman"/>
          <w:bCs/>
        </w:rPr>
      </w:pPr>
      <w:r>
        <w:rPr>
          <w:rFonts w:eastAsia="Times New Roman"/>
          <w:bCs/>
        </w:rPr>
        <w:t xml:space="preserve">Έλεγε ο Πρωθυπουργός: «Τέλος στο κομματικό κράτος». Και κάθε νομοσχέδιο φέρνει </w:t>
      </w:r>
      <w:r>
        <w:rPr>
          <w:rFonts w:eastAsia="Times New Roman"/>
          <w:bCs/>
          <w:shd w:val="clear" w:color="auto" w:fill="FFFFFF"/>
        </w:rPr>
        <w:t>ρυθμίσεις</w:t>
      </w:r>
      <w:r>
        <w:rPr>
          <w:rFonts w:eastAsia="Times New Roman"/>
          <w:bCs/>
        </w:rPr>
        <w:t xml:space="preserve"> που χτίζουν τον κομματικό στρατό του ΣΥΡΙΖΑ. Λέγατε: «Καμμία αύξηση στον ΦΠΑ». Σήμερα πάει στο 24%. «Κατάργηση του ΕΝΦΙΑ». Τώρα, ούτε</w:t>
      </w:r>
      <w:r>
        <w:rPr>
          <w:rFonts w:eastAsia="Times New Roman"/>
          <w:bCs/>
        </w:rPr>
        <w:t xml:space="preserve"> λέξη. Το δυνατό «ΟΧΙ» στο δημοψήφισμα, όπως είπα, το κάνατε «ΝΑΙ». </w:t>
      </w:r>
    </w:p>
    <w:p w14:paraId="10B0D123" w14:textId="77777777" w:rsidR="009F6C17" w:rsidRDefault="003C1E98">
      <w:pPr>
        <w:spacing w:line="600" w:lineRule="auto"/>
        <w:ind w:firstLine="720"/>
        <w:jc w:val="both"/>
        <w:rPr>
          <w:rFonts w:eastAsia="Times New Roman"/>
          <w:bCs/>
        </w:rPr>
      </w:pPr>
      <w:r>
        <w:rPr>
          <w:rFonts w:eastAsia="Times New Roman"/>
          <w:bCs/>
        </w:rPr>
        <w:t xml:space="preserve">«Φορολογικές ελαφρύνσεις. Κατάργηση του φόρου επιτηδεύματος. Αφορολόγητο </w:t>
      </w:r>
      <w:r>
        <w:rPr>
          <w:rFonts w:eastAsia="Times New Roman"/>
          <w:bCs/>
        </w:rPr>
        <w:t xml:space="preserve">στις </w:t>
      </w:r>
      <w:r>
        <w:rPr>
          <w:rFonts w:eastAsia="Times New Roman"/>
          <w:bCs/>
        </w:rPr>
        <w:t xml:space="preserve">12.000 ευρώ. Κόκκινη γραμμή το αφορολόγητο </w:t>
      </w:r>
      <w:r>
        <w:rPr>
          <w:rFonts w:eastAsia="Times New Roman"/>
          <w:bCs/>
        </w:rPr>
        <w:t xml:space="preserve">στις </w:t>
      </w:r>
      <w:r>
        <w:rPr>
          <w:rFonts w:eastAsia="Times New Roman"/>
          <w:bCs/>
        </w:rPr>
        <w:t xml:space="preserve">9.100 ευρώ». Σήμερα πήγε </w:t>
      </w:r>
      <w:r>
        <w:rPr>
          <w:rFonts w:eastAsia="Times New Roman"/>
          <w:bCs/>
        </w:rPr>
        <w:t xml:space="preserve">στις </w:t>
      </w:r>
      <w:r>
        <w:rPr>
          <w:rFonts w:eastAsia="Times New Roman"/>
          <w:bCs/>
        </w:rPr>
        <w:t xml:space="preserve">8.600 ευρώ. Καμμία παραίτηση. </w:t>
      </w:r>
    </w:p>
    <w:p w14:paraId="10B0D124" w14:textId="77777777" w:rsidR="009F6C17" w:rsidRDefault="003C1E98">
      <w:pPr>
        <w:spacing w:line="600" w:lineRule="auto"/>
        <w:ind w:firstLine="720"/>
        <w:jc w:val="both"/>
        <w:rPr>
          <w:rFonts w:eastAsia="Times New Roman"/>
          <w:bCs/>
        </w:rPr>
      </w:pPr>
      <w:r>
        <w:rPr>
          <w:rFonts w:eastAsia="Times New Roman"/>
          <w:bCs/>
        </w:rPr>
        <w:t>Ψέμα στο ψέμα, με δημαγωγία και λαϊκισμό παραπλανήσατε όσους πίστεψαν στην ελπίδα που υποσχεθήκατε. Την ελπίδα που υποσχεθήκατε την κάνατε τρόμο και να, τα αποτελέσματα. Εδώ και οκτώ μήνες η χώρα ζει με τεχνητή υποστήριξη στην εντατική. Είναι Μάιος και η α</w:t>
      </w:r>
      <w:r>
        <w:rPr>
          <w:rFonts w:eastAsia="Times New Roman"/>
          <w:bCs/>
        </w:rPr>
        <w:t xml:space="preserve">ξιολόγηση βρίσκεται σε εκκρεμότητα. Θα έπρεπε να έχει ήδη έρθει από τον προηγούμενο Οκτώβριο. </w:t>
      </w:r>
    </w:p>
    <w:p w14:paraId="10B0D125" w14:textId="77777777" w:rsidR="009F6C17" w:rsidRDefault="003C1E98">
      <w:pPr>
        <w:spacing w:line="600" w:lineRule="auto"/>
        <w:ind w:firstLine="720"/>
        <w:jc w:val="both"/>
        <w:rPr>
          <w:rFonts w:eastAsia="Times New Roman"/>
          <w:bCs/>
        </w:rPr>
      </w:pPr>
      <w:r>
        <w:rPr>
          <w:rFonts w:eastAsia="Times New Roman"/>
          <w:bCs/>
        </w:rPr>
        <w:t xml:space="preserve">Τώρα φέρνετε εκβιαστικά ένα ασφαλιστικό μέσα σε ένα σαββατοκύριακο πριν το </w:t>
      </w:r>
      <w:r>
        <w:rPr>
          <w:rFonts w:eastAsia="Times New Roman"/>
          <w:bCs/>
          <w:lang w:val="en-US"/>
        </w:rPr>
        <w:t>Eurogroup</w:t>
      </w:r>
      <w:r>
        <w:rPr>
          <w:rFonts w:eastAsia="Times New Roman"/>
          <w:bCs/>
        </w:rPr>
        <w:t xml:space="preserve"> για να ικανοποιήσετε ποιους; Τους δανειστές. Μας ζητάτε να συναινέσουμε σε ε</w:t>
      </w:r>
      <w:r>
        <w:rPr>
          <w:rFonts w:eastAsia="Times New Roman"/>
          <w:bCs/>
        </w:rPr>
        <w:t>πιβαρύνσεις που εκμηδενίζουν το εισόδημα όλων των Ελλήνων</w:t>
      </w:r>
    </w:p>
    <w:p w14:paraId="10B0D126" w14:textId="77777777" w:rsidR="009F6C17" w:rsidRDefault="003C1E98">
      <w:pPr>
        <w:spacing w:line="600" w:lineRule="auto"/>
        <w:ind w:firstLine="720"/>
        <w:jc w:val="both"/>
        <w:rPr>
          <w:rFonts w:eastAsia="Times New Roman" w:cs="Times New Roman"/>
        </w:rPr>
      </w:pPr>
      <w:r>
        <w:rPr>
          <w:rFonts w:eastAsia="Times New Roman"/>
          <w:bCs/>
        </w:rPr>
        <w:t>Παρουσιάζεστε ως σωτήρες της χώρας. Στην πραγματικότητα, βέβαια, είστε τιμωροί της εργασίας, καταστροφείς του παραγωγικού ιστού της χώρας. Μιλάτε για ανάπτυξη αλλά τιμωρείτε όσους μπορούν να τη φέρο</w:t>
      </w:r>
      <w:r>
        <w:rPr>
          <w:rFonts w:eastAsia="Times New Roman"/>
          <w:bCs/>
        </w:rPr>
        <w:t xml:space="preserve">υν. Ελεύθεροι επαγγελματίες απεργούν τέσσερις ολόκληρους μήνες. </w:t>
      </w:r>
    </w:p>
    <w:p w14:paraId="10B0D12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Οι προτάσεις σας αφανίζουν τις μικρομεσαίες επιχειρήσεις, τους μηχανικούς, τους δικηγόρους, τους γιατρούς. Τους οδηγείτε όλους στη μαύρη εργασία. Σήμερα έφτασε το πλήρωμα του χρόνου για να κρ</w:t>
      </w:r>
      <w:r>
        <w:rPr>
          <w:rFonts w:eastAsia="Times New Roman" w:cs="Times New Roman"/>
          <w:szCs w:val="24"/>
        </w:rPr>
        <w:t xml:space="preserve">ιθούμε όλοι. Ήρθε η ώρα της αλήθειας! Ήρθε η ώρα να απαλλαγείτε! Φέρνετε στο Σώμα της Βουλής μια ασφαλιστική μεταρρύθμιση με περικοπές πάνω από 1,9 </w:t>
      </w:r>
      <w:r>
        <w:rPr>
          <w:rFonts w:eastAsia="Times New Roman" w:cs="Times New Roman"/>
          <w:szCs w:val="24"/>
        </w:rPr>
        <w:t>δισεκατομμύριο</w:t>
      </w:r>
      <w:r>
        <w:rPr>
          <w:rFonts w:eastAsia="Times New Roman" w:cs="Times New Roman"/>
          <w:szCs w:val="24"/>
        </w:rPr>
        <w:t xml:space="preserve">. </w:t>
      </w:r>
    </w:p>
    <w:p w14:paraId="10B0D12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επειδή η αλήθεια βρίσκεται στους αριθμούς, ας δούμε, λοιπόν, τα εξής: </w:t>
      </w:r>
      <w:r>
        <w:rPr>
          <w:rFonts w:eastAsia="Times New Roman" w:cs="Times New Roman"/>
          <w:szCs w:val="24"/>
        </w:rPr>
        <w:t xml:space="preserve">Συνταξιούχος του ΙΚΑ στα </w:t>
      </w:r>
      <w:r>
        <w:rPr>
          <w:rFonts w:eastAsia="Times New Roman" w:cs="Times New Roman"/>
          <w:szCs w:val="24"/>
        </w:rPr>
        <w:t>εξήντα πέντε</w:t>
      </w:r>
      <w:r>
        <w:rPr>
          <w:rFonts w:eastAsia="Times New Roman" w:cs="Times New Roman"/>
          <w:szCs w:val="24"/>
        </w:rPr>
        <w:t xml:space="preserve"> του με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3863, τον νόμο Λοβέρδο, όπως γνωρίζετε, λάμβανε σύνταξη 716 ευρώ. Με το παρόν νομοσχέδιο θα λαμβάνει 514 ευρώ. Η μείωση είναι 28%.</w:t>
      </w:r>
    </w:p>
    <w:p w14:paraId="10B0D12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Δεύτερο παράδειγμα: Εργαζόμενος με 1.000 ευρώ μισθό και σαράντα χρόνια ασφ</w:t>
      </w:r>
      <w:r>
        <w:rPr>
          <w:rFonts w:eastAsia="Times New Roman" w:cs="Times New Roman"/>
          <w:szCs w:val="24"/>
        </w:rPr>
        <w:t xml:space="preserve">άλισης, με τον νόμο Λοβέρδου, τον νόμο ΠΑΣΟΚ, τον </w:t>
      </w:r>
      <w:r>
        <w:rPr>
          <w:rFonts w:eastAsia="Times New Roman" w:cs="Times New Roman"/>
          <w:szCs w:val="24"/>
        </w:rPr>
        <w:t>ν.</w:t>
      </w:r>
      <w:r>
        <w:rPr>
          <w:rFonts w:eastAsia="Times New Roman" w:cs="Times New Roman"/>
          <w:szCs w:val="24"/>
        </w:rPr>
        <w:t xml:space="preserve">3863 λάμβανε 960 ευρώ. Με το παρόν νομοσχέδιο θα λαμβάνει 768 ευρώ. Η μείωση είναι 25%. Εργαζόμενος με μισθό 1.500 ευρώ λάμβανε σύνταξη 1.102 ευρώ. Με το νέο νομοσχέδιο θα λαμβάνει 956 ευρώ. </w:t>
      </w:r>
    </w:p>
    <w:p w14:paraId="10B0D12A"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Βέβαια, την </w:t>
      </w:r>
      <w:r>
        <w:rPr>
          <w:rFonts w:eastAsia="Times New Roman" w:cs="Times New Roman"/>
          <w:szCs w:val="24"/>
        </w:rPr>
        <w:t>τιμητική τους έχουν και οι ελεύθεροι επαγγελματίες. Ελεύθερος επαγγελματίας με 15.000 ευρώ εισόδημα κατέβαλε εισφορές 3.450 ευρώ. Σήμερα θα καταβάλει 5.700 ευρώ. Οι αριθμοί μιλάνε από μόνοι τους και τα συμπεράσματα δικά σας.</w:t>
      </w:r>
    </w:p>
    <w:p w14:paraId="10B0D12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Όσο για τα άτομα με αναπηρία, λ</w:t>
      </w:r>
      <w:r>
        <w:rPr>
          <w:rFonts w:eastAsia="Times New Roman" w:cs="Times New Roman"/>
          <w:szCs w:val="24"/>
        </w:rPr>
        <w:t xml:space="preserve">έτε ότι αντιγράφετε τον νόμο ΠΑΣΟΚ, τον νόμο Λοβέρδου, τον </w:t>
      </w:r>
      <w:r>
        <w:rPr>
          <w:rFonts w:eastAsia="Times New Roman" w:cs="Times New Roman"/>
          <w:szCs w:val="24"/>
        </w:rPr>
        <w:t>ν.</w:t>
      </w:r>
      <w:r>
        <w:rPr>
          <w:rFonts w:eastAsia="Times New Roman" w:cs="Times New Roman"/>
          <w:szCs w:val="24"/>
        </w:rPr>
        <w:t>3863/2010. Κα</w:t>
      </w:r>
      <w:r>
        <w:rPr>
          <w:rFonts w:eastAsia="Times New Roman" w:cs="Times New Roman"/>
          <w:szCs w:val="24"/>
        </w:rPr>
        <w:t>μ</w:t>
      </w:r>
      <w:r>
        <w:rPr>
          <w:rFonts w:eastAsia="Times New Roman" w:cs="Times New Roman"/>
          <w:szCs w:val="24"/>
        </w:rPr>
        <w:t>μία σχέση δεν έχουν οι ρυθμίσεις αυτές με τον νόμο Λοβέρδου. Ο συγκεκριμένος  νόμος εξαιρούσε και έδινε 20% περισσότερα. Με τη δική σας ρύθμιση δεν εξαιρείτε πρόσωπα ακόμη και με βα</w:t>
      </w:r>
      <w:r>
        <w:rPr>
          <w:rFonts w:eastAsia="Times New Roman" w:cs="Times New Roman"/>
          <w:szCs w:val="24"/>
        </w:rPr>
        <w:t>ριές αναπηρίες. Δεν είστε, λοιπόν, καλοί ούτε στην αντιγραφή. Μην μιλάτε, λοιπόν, για αντιγραφή νόμου ΠΑΣΟΚ. Απογοητεύσατε τον λαό και τώρα καταστρέφετε μεθοδικά τη χώρα. Τα έχετε βάλει με τη νέα γενιά, η οποία νέα γενιά σας πίστεψε και κάνατε την ελπίδα τ</w:t>
      </w:r>
      <w:r>
        <w:rPr>
          <w:rFonts w:eastAsia="Times New Roman" w:cs="Times New Roman"/>
          <w:szCs w:val="24"/>
        </w:rPr>
        <w:t>ης νέας γενιάς τρόμο και αυτό πραγματικά θα το πληρώσουμε όλοι.</w:t>
      </w:r>
    </w:p>
    <w:p w14:paraId="10B0D12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Έχετε το θράσος να μιλάτε για συστημικά μέσα μαζικής ενημέρωσης, αυτά που για δύο μέρες έχουν βάλει μαύρο στην ενημέρωση. Εσάς προστατεύουν την ώρα που φέρνετε προς συζήτηση και ψήφιση αυτό το</w:t>
      </w:r>
      <w:r>
        <w:rPr>
          <w:rFonts w:eastAsia="Times New Roman" w:cs="Times New Roman"/>
          <w:szCs w:val="24"/>
        </w:rPr>
        <w:t xml:space="preserve"> νομοσχέδιο-έκτρωμα. Θλίψη και ντροπή, αυτό αισθάνομαι! </w:t>
      </w:r>
    </w:p>
    <w:p w14:paraId="10B0D12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λέει μία κινέζικη παροιμία «όποιος ζει από το σπαθί, πεθαίνει από το σπαθί». Και όπως έλεγε και ο αείμνηστος Γεώργιος Γενηματάς, στην πολιτική πρέπει να ξέρεις ποιον δρό</w:t>
      </w:r>
      <w:r>
        <w:rPr>
          <w:rFonts w:eastAsia="Times New Roman" w:cs="Times New Roman"/>
          <w:szCs w:val="24"/>
        </w:rPr>
        <w:t xml:space="preserve">μο θα ακολουθήσεις. Εσείς, λοιπόν, δεν έχετε ούτε δρόμο, αλλά ούτε και πυξίδα. Ας πρυτανεύσει η λογική και ας δοθεί μια οριστική λύση στο χάος που βιώνουμε από την παρούσα Βουλή. </w:t>
      </w:r>
    </w:p>
    <w:p w14:paraId="10B0D12E"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πρόταση της Προέδρου μας, κ. Φώφης Γενηματά, είναι  μονόδρομος: κυβέρνηση,</w:t>
      </w:r>
      <w:r>
        <w:rPr>
          <w:rFonts w:eastAsia="Times New Roman" w:cs="Times New Roman"/>
          <w:szCs w:val="24"/>
        </w:rPr>
        <w:t xml:space="preserve"> λοιπόν, εθνικής συνεργασίας, από την παρούσα Βουλή για να τα καταφέρουμε να βγάλουμε την χώρα από το αδιέξοδο.</w:t>
      </w:r>
    </w:p>
    <w:p w14:paraId="10B0D12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Σας ευχαριστώ.</w:t>
      </w:r>
    </w:p>
    <w:p w14:paraId="10B0D13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10B0D13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w:t>
      </w:r>
      <w:r>
        <w:rPr>
          <w:rFonts w:eastAsia="Times New Roman" w:cs="Times New Roman"/>
          <w:szCs w:val="24"/>
        </w:rPr>
        <w:t xml:space="preserve"> Κωνσταντόπουλο.</w:t>
      </w:r>
    </w:p>
    <w:p w14:paraId="10B0D13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Προχωρούμε στον τελευταίο ομιλητή για σήμερα τον κ. Άδωνι Γεωργιάδη..</w:t>
      </w:r>
    </w:p>
    <w:p w14:paraId="10B0D13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 για πέντε λεπτά.</w:t>
      </w:r>
    </w:p>
    <w:p w14:paraId="10B0D134" w14:textId="77777777" w:rsidR="009F6C17" w:rsidRDefault="003C1E98">
      <w:pPr>
        <w:spacing w:line="600" w:lineRule="auto"/>
        <w:ind w:firstLine="720"/>
        <w:jc w:val="both"/>
        <w:rPr>
          <w:rFonts w:eastAsia="Times New Roman" w:cs="Times New Roman"/>
          <w:b/>
          <w:szCs w:val="24"/>
        </w:rPr>
      </w:pPr>
      <w:r>
        <w:rPr>
          <w:rFonts w:eastAsia="Times New Roman" w:cs="Times New Roman"/>
          <w:b/>
          <w:szCs w:val="24"/>
        </w:rPr>
        <w:t xml:space="preserve">ΣΩΚΡΑΤΗΣ ΦΑΜΕΛΛΟΣ: </w:t>
      </w:r>
      <w:r>
        <w:rPr>
          <w:rFonts w:eastAsia="Times New Roman" w:cs="Times New Roman"/>
          <w:szCs w:val="24"/>
        </w:rPr>
        <w:t>Τελευταίος; Θα μιλήσουμε κι εμείς μετά!</w:t>
      </w:r>
    </w:p>
    <w:p w14:paraId="10B0D13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Ευχαριστώ πολύ, κύριε Πρόεδρε.</w:t>
      </w:r>
    </w:p>
    <w:p w14:paraId="10B0D13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συνάδελφε, είμαι βέβαιος ότι θα μιλήσετε και εσείς μετά. Μην ανησυχείτε. Δεν έχω κα</w:t>
      </w:r>
      <w:r>
        <w:rPr>
          <w:rFonts w:eastAsia="Times New Roman" w:cs="Times New Roman"/>
          <w:szCs w:val="24"/>
        </w:rPr>
        <w:t>μ</w:t>
      </w:r>
      <w:r>
        <w:rPr>
          <w:rFonts w:eastAsia="Times New Roman" w:cs="Times New Roman"/>
          <w:szCs w:val="24"/>
        </w:rPr>
        <w:t>μία αμφιβολία.</w:t>
      </w:r>
    </w:p>
    <w:p w14:paraId="10B0D13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ξέρετε είναι μια δύσκολη ομιλία η σημερινή. Είναι αλήθεια. Δεν έχεις τι να πρωτοπείς. Ο κ. Κωνσταντινέας μ</w:t>
      </w:r>
      <w:r>
        <w:rPr>
          <w:rFonts w:eastAsia="Times New Roman" w:cs="Times New Roman"/>
          <w:szCs w:val="24"/>
        </w:rPr>
        <w:t xml:space="preserve">ου έκανε την τιμή να αναφέρει μια δήλωσή μου στα </w:t>
      </w:r>
      <w:r>
        <w:rPr>
          <w:rFonts w:eastAsia="Times New Roman" w:cs="Times New Roman"/>
          <w:szCs w:val="24"/>
        </w:rPr>
        <w:t>«</w:t>
      </w:r>
      <w:r>
        <w:rPr>
          <w:rFonts w:eastAsia="Times New Roman" w:cs="Times New Roman"/>
          <w:szCs w:val="24"/>
        </w:rPr>
        <w:t>ΠΑΡΑΠΟΛΙΤΙΚΑ</w:t>
      </w:r>
      <w:r>
        <w:rPr>
          <w:rFonts w:eastAsia="Times New Roman" w:cs="Times New Roman"/>
          <w:szCs w:val="24"/>
        </w:rPr>
        <w:t>»</w:t>
      </w:r>
      <w:r>
        <w:rPr>
          <w:rFonts w:eastAsia="Times New Roman" w:cs="Times New Roman"/>
          <w:szCs w:val="24"/>
        </w:rPr>
        <w:t xml:space="preserve"> -είχα κάνει και σε χιλιάδες άλλα </w:t>
      </w:r>
      <w:r>
        <w:rPr>
          <w:rFonts w:eastAsia="Times New Roman" w:cs="Times New Roman"/>
          <w:szCs w:val="24"/>
        </w:rPr>
        <w:t>μέσα</w:t>
      </w:r>
      <w:r>
        <w:rPr>
          <w:rFonts w:eastAsia="Times New Roman" w:cs="Times New Roman"/>
          <w:szCs w:val="24"/>
        </w:rPr>
        <w:t xml:space="preserve">- για το πόσο κακές είναι οι πρόωρες εκλογές. Φανταστείτε τώρα να αρχίζαμε τις δηλώσεις. </w:t>
      </w:r>
    </w:p>
    <w:p w14:paraId="10B0D138"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κ. Κασιμάτη –ήταν εδώ πριν από λίγο, αλλά έφυγε δυστυχώς- έλεγε</w:t>
      </w:r>
      <w:r>
        <w:rPr>
          <w:rFonts w:eastAsia="Times New Roman" w:cs="Times New Roman"/>
          <w:szCs w:val="24"/>
        </w:rPr>
        <w:t xml:space="preserve"> στα κανάλια ότι πήγε από το ΠΑΣΟΚ στον ΣΥΡΙΖΑ γιατί δεν άντεχε να δει να παίρνουν τα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τα δάνεια των ανθρώπων. Και τώρα διαβάζουμε την επιστολή του κ. Τσακαλώτου που εκλιπαρώντας λέει ότι τα δώσαμε όλα, κρατήσαμε την πρώτη κατοικία για λίγο. Ωρα</w:t>
      </w:r>
      <w:r>
        <w:rPr>
          <w:rFonts w:eastAsia="Times New Roman" w:cs="Times New Roman"/>
          <w:szCs w:val="24"/>
        </w:rPr>
        <w:t xml:space="preserve">ία δήλωση, ε; Αυτή, κύριε συνάδελφε, δεν την φέρατε. Την ξεχάσατε. </w:t>
      </w:r>
    </w:p>
    <w:p w14:paraId="10B0D139"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Θέλετε να σας θυμίσω, κυρίες και κύριοι συνάδελφοι, τις δηλώσεις σας για την δέκατη τρίτη σύνταξη; Έρχεται τώρα ο καλός συνάδελφος και λέει για τα τριακόσια τόσα ταμεία. </w:t>
      </w:r>
    </w:p>
    <w:p w14:paraId="10B0D13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Τριακόσια εξήντα πέντε ταμεία.</w:t>
      </w:r>
    </w:p>
    <w:p w14:paraId="10B0D13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Δείξτε μου μια φορά που ο ΣΥΡΙΖΑ ως αντιπολίτευση ψήφισε ένα νόμο για να μειωθούν τα ταμεία. Μία φορά! Ποτέ! Όποια κυβέρνηση, είτε ήταν της Νέας Δημοκρατίας είτε ήταν του ΠΑΣΟΚ, έφερνε νόμο εδώ για</w:t>
      </w:r>
      <w:r>
        <w:rPr>
          <w:rFonts w:eastAsia="Times New Roman" w:cs="Times New Roman"/>
          <w:szCs w:val="24"/>
        </w:rPr>
        <w:t xml:space="preserve"> να γίνει η συγχώνευση ταμείων, ο ΣΥΡΙΖΑ όλο ήταν έξω με τους εκάστοτε διαδηλωτές για να μην συγχωνευθούν τα ταμεία. Τώρα το καταλάβατε; </w:t>
      </w:r>
    </w:p>
    <w:p w14:paraId="10B0D13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δε πιο εξοργιστικό από όλα ξέρετε ποιο είναι; Ότι έρχεστε εδώ εσείς, οι συνάδελφοι του ΣΥΡΙΖΑ, και υποκρίνεστε ότι </w:t>
      </w:r>
      <w:r>
        <w:rPr>
          <w:rFonts w:eastAsia="Times New Roman" w:cs="Times New Roman"/>
          <w:szCs w:val="24"/>
        </w:rPr>
        <w:t xml:space="preserve">δεν συμβαίνει τίποτα. Άκουσα το πρωί από άλλον συνάδελφο -δεν αναφέρω το όνομά του, γιατί ακούω ότι εκτός αέρα δεν θέλει να τον αναφέρουμε, μπορεί να το πει μόνος του- ότι γύρισε, λέει, στις διακοπές όλη τη </w:t>
      </w:r>
      <w:r>
        <w:rPr>
          <w:rFonts w:eastAsia="Times New Roman" w:cs="Times New Roman"/>
          <w:szCs w:val="24"/>
        </w:rPr>
        <w:t xml:space="preserve">βόρειο </w:t>
      </w:r>
      <w:r>
        <w:rPr>
          <w:rFonts w:eastAsia="Times New Roman" w:cs="Times New Roman"/>
          <w:szCs w:val="24"/>
        </w:rPr>
        <w:t>Ελλάδα και τον έραναν με λουλούδια! Τον απ</w:t>
      </w:r>
      <w:r>
        <w:rPr>
          <w:rFonts w:eastAsia="Times New Roman" w:cs="Times New Roman"/>
          <w:szCs w:val="24"/>
        </w:rPr>
        <w:t>οθέωναν οι συμπολίτες του γιατί, λέει, του έλεγαν «κόψε μας κι άλλο αφορολόγητο, βάλε μας πιο μεγάλη περικοπή στη σύνταξη, αύξησέ μας λίγο το ΦΠΑ»! Τέτοια λέτε μεταξύ σας!</w:t>
      </w:r>
    </w:p>
    <w:p w14:paraId="10B0D13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Θέλω, λοιπόν, να σας πω, κύριε Υπουργέ, ότι εγώ προσωπικά σας ευχαριστώ θερμά. Ειλικ</w:t>
      </w:r>
      <w:r>
        <w:rPr>
          <w:rFonts w:eastAsia="Times New Roman" w:cs="Times New Roman"/>
          <w:szCs w:val="24"/>
        </w:rPr>
        <w:t xml:space="preserve">ρινά το λέω. Και κυρίως ευχαριστώ τους συναδέλφους του ΣΥΡΙΖΑ και θα σας πω και γιατί. </w:t>
      </w:r>
    </w:p>
    <w:p w14:paraId="10B0D13E" w14:textId="77777777" w:rsidR="009F6C17" w:rsidRDefault="003C1E98">
      <w:pPr>
        <w:spacing w:line="600" w:lineRule="auto"/>
        <w:jc w:val="both"/>
        <w:rPr>
          <w:rFonts w:eastAsia="Times New Roman"/>
          <w:szCs w:val="24"/>
        </w:rPr>
      </w:pPr>
      <w:r>
        <w:rPr>
          <w:rFonts w:eastAsia="Times New Roman" w:cs="Times New Roman"/>
          <w:szCs w:val="24"/>
        </w:rPr>
        <w:tab/>
      </w:r>
      <w:r>
        <w:rPr>
          <w:rFonts w:eastAsia="Times New Roman"/>
          <w:szCs w:val="24"/>
        </w:rPr>
        <w:t>Εγώ μπήκα στην πολιτική με κύριό μου στόχο να σπάσω την ιδεολογική ηγεμονία της Αριστεράς. Η κύρια λογική μου ήταν πάντα ότι αυτή η χώρα έχει φτάσει εδώ που είναι, για</w:t>
      </w:r>
      <w:r>
        <w:rPr>
          <w:rFonts w:eastAsia="Times New Roman"/>
          <w:szCs w:val="24"/>
        </w:rPr>
        <w:t>τί άνθρωποι σαν κι εσάς εθεωρούντο στην ελληνική κοινωνία περίπου άγιοι. Μπορούσατε να πηγαίνετε στα δικαστήρια ως δικηγόρος και να υπερασπίζεστε κάθε φτωχό και αναξιοπαθούντα συνδικαλιστή και να βγαίνετε στα κανάλια, στον Παπαδάκη, στον Αυτιά και στους άλ</w:t>
      </w:r>
      <w:r>
        <w:rPr>
          <w:rFonts w:eastAsia="Times New Roman"/>
          <w:szCs w:val="24"/>
        </w:rPr>
        <w:t>λους και να παρουσιάζεται με ένα φωτοστέφανο αυτός που μάχεται για τους καλούς και τους αδικημένους.</w:t>
      </w:r>
    </w:p>
    <w:p w14:paraId="10B0D13F" w14:textId="77777777" w:rsidR="009F6C17" w:rsidRDefault="003C1E98">
      <w:pPr>
        <w:spacing w:line="600" w:lineRule="auto"/>
        <w:ind w:firstLine="720"/>
        <w:jc w:val="both"/>
        <w:rPr>
          <w:rFonts w:eastAsia="Times New Roman"/>
          <w:szCs w:val="24"/>
        </w:rPr>
      </w:pPr>
      <w:r>
        <w:rPr>
          <w:rFonts w:eastAsia="Times New Roman"/>
          <w:szCs w:val="24"/>
        </w:rPr>
        <w:t>Τώρα που βλέπουν αυτοί οι καλοί και αδικημένοι, που σας είχαν δικηγόρο, ότι έρχεστε στη Βουλή ως Υπουργός και εισηγείστε το ανάποδο από αυτό που υπογράψατε</w:t>
      </w:r>
      <w:r>
        <w:rPr>
          <w:rFonts w:eastAsia="Times New Roman"/>
          <w:szCs w:val="24"/>
        </w:rPr>
        <w:t xml:space="preserve"> ως δικηγόρος τους -θα το καταθέσω, το έκανε ο κ. Παναγιωτόπουλος, τον έχω πάρει και ολόκληρο εγώ τον φάκελο να τον καταθέσω- το ακριβώς ανάποδο, θέλω πάρα πολύ τώρα τον Μάιο στο δικαστήριο -παρακαλώ πολύ, κύριε συνάδελφε, μην απασχολείτε τον κύριο Υπουργό</w:t>
      </w:r>
      <w:r>
        <w:rPr>
          <w:rFonts w:eastAsia="Times New Roman"/>
          <w:szCs w:val="24"/>
        </w:rPr>
        <w:t>, γιατί θέλω να λάβω απάντηση- να πάω να δω τι θα πείτε όταν θα είναι οι διάδικοι με υπογραφή Κατρούγκαλου και από την άλλη ο δικαστής θα δικάζει με τον νόμο Κατρούγκαλου.</w:t>
      </w:r>
    </w:p>
    <w:p w14:paraId="10B0D140" w14:textId="77777777" w:rsidR="009F6C17" w:rsidRDefault="003C1E98">
      <w:pPr>
        <w:spacing w:line="600" w:lineRule="auto"/>
        <w:ind w:firstLine="720"/>
        <w:jc w:val="both"/>
        <w:rPr>
          <w:rFonts w:eastAsia="Times New Roman"/>
          <w:szCs w:val="24"/>
        </w:rPr>
      </w:pPr>
      <w:r>
        <w:rPr>
          <w:rFonts w:eastAsia="Times New Roman"/>
          <w:b/>
          <w:szCs w:val="24"/>
        </w:rPr>
        <w:t>ΓΕΩΡΓΙΟΣ ΚΑΤΡΟΥΓΚΑΛΟΣ (Υπουργ</w:t>
      </w:r>
      <w:r>
        <w:rPr>
          <w:rFonts w:eastAsia="Times New Roman"/>
          <w:b/>
          <w:szCs w:val="24"/>
        </w:rPr>
        <w:t>ός</w:t>
      </w:r>
      <w:r>
        <w:rPr>
          <w:rFonts w:eastAsia="Times New Roman"/>
          <w:b/>
          <w:szCs w:val="24"/>
        </w:rPr>
        <w:t xml:space="preserve"> Εργασίας, Κοινωνικής Ασφάλισης και Κοινωνικής Αλληλε</w:t>
      </w:r>
      <w:r>
        <w:rPr>
          <w:rFonts w:eastAsia="Times New Roman"/>
          <w:b/>
          <w:szCs w:val="24"/>
        </w:rPr>
        <w:t xml:space="preserve">γγύης: </w:t>
      </w:r>
      <w:r>
        <w:rPr>
          <w:rFonts w:eastAsia="Times New Roman"/>
          <w:szCs w:val="24"/>
        </w:rPr>
        <w:t>Θα σας πω.</w:t>
      </w:r>
    </w:p>
    <w:p w14:paraId="10B0D141" w14:textId="77777777" w:rsidR="009F6C17" w:rsidRDefault="003C1E98">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Αλλά, επαναλαμβάνω, θέλω να σας ευχαριστήσω και κυρίως τους συναδέλφους του ΣΥΡΙΖΑ. Ξέρετε γιατί; Είστε οι μεγαλύτεροι σύμμαχοί μου για να τελειώσει επιτέλους σε αυτήν τη χώρα η ιδεολογική ηγεμονία της Αριστερά</w:t>
      </w:r>
      <w:r>
        <w:rPr>
          <w:rFonts w:eastAsia="Times New Roman"/>
          <w:szCs w:val="24"/>
        </w:rPr>
        <w:t>ς. Σήμερα με τον εξευτελισμό που δίνετε στην Αριστερά –και σας ευχαριστώ γι’ αυτό-, θα τελειώσουμε επιτέλους με την ιδεολογική ηγεμονία της Αριστεράς κι όταν με το καλό θα φύγετε -και μην ανησυχείτε, κύριε Κωνσταντινέα και μην κλείνει ο λαιμός σας-, θα φύγ</w:t>
      </w:r>
      <w:r>
        <w:rPr>
          <w:rFonts w:eastAsia="Times New Roman"/>
          <w:szCs w:val="24"/>
        </w:rPr>
        <w:t>ετε και γρήγορα. Ξέρετε γιατί; Για δύο βασικούς λόγους. Ο πρώτος είναι γιατί αυτά τα μέτρα δεν είναι τα τελευταία. Σε μια-δυο βδομαδούλες θα πάρετε άλλα τόσα και σε μια-δυο βδομαδούλες μετά άλλα τόσα. Επίσης, πρέπει να σας πω…</w:t>
      </w:r>
    </w:p>
    <w:p w14:paraId="10B0D142" w14:textId="77777777" w:rsidR="009F6C17" w:rsidRDefault="003C1E98">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Εσείς τ</w:t>
      </w:r>
      <w:r>
        <w:rPr>
          <w:rFonts w:eastAsia="Times New Roman"/>
          <w:szCs w:val="24"/>
        </w:rPr>
        <w:t>ι θέλετε;</w:t>
      </w:r>
    </w:p>
    <w:p w14:paraId="10B0D143"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Εγώ θέλω να φύγετε. </w:t>
      </w:r>
    </w:p>
    <w:p w14:paraId="10B0D144" w14:textId="77777777" w:rsidR="009F6C17" w:rsidRDefault="003C1E98">
      <w:pPr>
        <w:tabs>
          <w:tab w:val="left" w:pos="1960"/>
        </w:tabs>
        <w:spacing w:line="600" w:lineRule="auto"/>
        <w:ind w:firstLine="720"/>
        <w:jc w:val="both"/>
        <w:rPr>
          <w:rFonts w:eastAsia="Times New Roman"/>
          <w:szCs w:val="24"/>
        </w:rPr>
      </w:pPr>
      <w:r>
        <w:rPr>
          <w:rFonts w:eastAsia="Times New Roman"/>
          <w:szCs w:val="24"/>
        </w:rPr>
        <w:t xml:space="preserve">Επίσης πρέπει να σας πω, για να μην κάνετε δηλώσεις στα κανάλια, 3,6 δισεκατομμύρια προληπτικά θα ψηφίσετε –και συγκεκριμένα θα είναι, διακινδυνεύω να πω εγώ- και ας ομνύετε τώρα ότι θα κάνετε το </w:t>
      </w:r>
      <w:r>
        <w:rPr>
          <w:rFonts w:eastAsia="Times New Roman"/>
          <w:szCs w:val="24"/>
        </w:rPr>
        <w:t>ανάποδο. Θα βρείτε ένα καινούργιο παραμύθι ότι δήθεν λόγω του χρέους τώρα μπορείτε να ψηφίσετε τα προληπτικά μέτρα που προχθές δεν μπορούσατε, όπως τώρα μπορείτε να ψηφίσετε το χαμηλότερο αφορολόγητο που προχθές δεν μπορούσατε, όπως ο κ. Πετρόπουλος –δεν ε</w:t>
      </w:r>
      <w:r>
        <w:rPr>
          <w:rFonts w:eastAsia="Times New Roman"/>
          <w:szCs w:val="24"/>
        </w:rPr>
        <w:t>ίναι εδώ τώρα, δυστυχώς- μας έλεγε στη Βουλή ότι πάντα ως δικηγόρος της ΕΣΗΕΑ έλεγε το ίδιο και σήμερα η ΕΣΗΕΑ έχει βγάλει ανακοίνωση και τον κατηγορεί περίπου ως ψεύτη, η ίδια η ΕΣΗΕΑ που τον είχε προσλάβει ως δικηγόρο.</w:t>
      </w:r>
    </w:p>
    <w:p w14:paraId="10B0D145" w14:textId="77777777" w:rsidR="009F6C17" w:rsidRDefault="003C1E98">
      <w:pPr>
        <w:tabs>
          <w:tab w:val="left" w:pos="1960"/>
        </w:tabs>
        <w:spacing w:line="600" w:lineRule="auto"/>
        <w:ind w:firstLine="720"/>
        <w:jc w:val="both"/>
        <w:rPr>
          <w:rFonts w:eastAsia="Times New Roman"/>
          <w:szCs w:val="24"/>
        </w:rPr>
      </w:pPr>
      <w:r>
        <w:rPr>
          <w:rFonts w:eastAsia="Times New Roman"/>
          <w:szCs w:val="24"/>
        </w:rPr>
        <w:t>Τέτοιοι ψεύτες είστε! Τέτοια ανθρωπ</w:t>
      </w:r>
      <w:r>
        <w:rPr>
          <w:rFonts w:eastAsia="Times New Roman"/>
          <w:szCs w:val="24"/>
        </w:rPr>
        <w:t xml:space="preserve">άκια που διψάτε για καρέκλα είστε! Και μπροστά στην καρέκλα σας -και μην κουνάτε το κεφάλι- δεν ντρέπεστε για τίποτα! Για απολύτως τίποτα δεν ντρέπεστε! </w:t>
      </w:r>
    </w:p>
    <w:p w14:paraId="10B0D146"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 xml:space="preserve">ΔΗΜΗΤΡΙΟΣ ΓΑΚΗΣ: </w:t>
      </w:r>
      <w:r>
        <w:rPr>
          <w:rFonts w:eastAsia="Times New Roman"/>
          <w:szCs w:val="24"/>
        </w:rPr>
        <w:t>Δεν ντρέπεστε!</w:t>
      </w:r>
    </w:p>
    <w:p w14:paraId="10B0D147"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Ερχόσασταν σε αυτήν τη Βουλή και μας λέγατ</w:t>
      </w:r>
      <w:r>
        <w:rPr>
          <w:rFonts w:eastAsia="Times New Roman"/>
          <w:szCs w:val="24"/>
        </w:rPr>
        <w:t>ε «δέκατη τρίτη σύνταξη» -πάει αυτή-, «αφορολόγητο δώδεκα χιλιάδες» -πάει αυτό-, «κατά των ιδιωτικοποιήσεων».</w:t>
      </w:r>
    </w:p>
    <w:p w14:paraId="10B0D148" w14:textId="77777777" w:rsidR="009F6C17" w:rsidRDefault="003C1E9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0B0D149" w14:textId="77777777" w:rsidR="009F6C17" w:rsidRDefault="003C1E98">
      <w:pPr>
        <w:tabs>
          <w:tab w:val="left" w:pos="1960"/>
        </w:tabs>
        <w:spacing w:line="600" w:lineRule="auto"/>
        <w:ind w:firstLine="720"/>
        <w:jc w:val="both"/>
        <w:rPr>
          <w:rFonts w:eastAsia="Times New Roman"/>
          <w:szCs w:val="24"/>
        </w:rPr>
      </w:pPr>
      <w:r>
        <w:rPr>
          <w:rFonts w:eastAsia="Times New Roman"/>
          <w:szCs w:val="24"/>
        </w:rPr>
        <w:t>Ξεχάσαμε να σχολιάσουμε, κύριε Υπουργέ, το κομμάτι της επιστολ</w:t>
      </w:r>
      <w:r>
        <w:rPr>
          <w:rFonts w:eastAsia="Times New Roman"/>
          <w:szCs w:val="24"/>
        </w:rPr>
        <w:t xml:space="preserve">ής του κ. Τσακαλώτου στο </w:t>
      </w:r>
      <w:r>
        <w:rPr>
          <w:rFonts w:eastAsia="Times New Roman"/>
          <w:szCs w:val="24"/>
          <w:lang w:val="en-US"/>
        </w:rPr>
        <w:t>Eurogroup</w:t>
      </w:r>
      <w:r>
        <w:rPr>
          <w:rFonts w:eastAsia="Times New Roman"/>
          <w:szCs w:val="24"/>
        </w:rPr>
        <w:t>, που λέει ότι για το Ταμείο Ιδιωτικοποιήσεων όλα σας τα δίνουμε, μπορεί και ο κ. Ξανθός, σίγουρα ο κ. Πολάκης. Φαντάζεστε αυτούς που έτρεχαν κατά των ιδιωτικοποιήσεων όλα αυτά τα χρόνια για να τα πουλήσετε όλα ως Υπουργοί</w:t>
      </w:r>
      <w:r>
        <w:rPr>
          <w:rFonts w:eastAsia="Times New Roman"/>
          <w:szCs w:val="24"/>
        </w:rPr>
        <w:t xml:space="preserve"> τώρα, για να κρατήσετε την καρεκλίτσα σας!</w:t>
      </w:r>
    </w:p>
    <w:p w14:paraId="10B0D14A"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ΠΑΥΛΟΣ ΠΟΛΑΚΗΣ (</w:t>
      </w:r>
      <w:r>
        <w:rPr>
          <w:rFonts w:eastAsia="Times New Roman"/>
          <w:b/>
          <w:szCs w:val="24"/>
        </w:rPr>
        <w:t xml:space="preserve">Αναπληρωτής Υπουργός </w:t>
      </w:r>
      <w:r>
        <w:rPr>
          <w:rFonts w:eastAsia="Times New Roman"/>
          <w:b/>
          <w:szCs w:val="24"/>
        </w:rPr>
        <w:t>Υγείας):</w:t>
      </w:r>
      <w:r>
        <w:rPr>
          <w:rFonts w:eastAsia="Times New Roman"/>
          <w:szCs w:val="24"/>
        </w:rPr>
        <w:t xml:space="preserve"> Μην ξύνεστε!</w:t>
      </w:r>
    </w:p>
    <w:p w14:paraId="10B0D14B"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Εσείς, κύριε Πολάκη, μην πολυμιλάτε.</w:t>
      </w:r>
    </w:p>
    <w:p w14:paraId="10B0D14C" w14:textId="77777777" w:rsidR="009F6C17" w:rsidRDefault="003C1E98">
      <w:pPr>
        <w:tabs>
          <w:tab w:val="left" w:pos="1960"/>
        </w:tabs>
        <w:spacing w:line="600" w:lineRule="auto"/>
        <w:ind w:firstLine="720"/>
        <w:jc w:val="both"/>
        <w:rPr>
          <w:rFonts w:eastAsia="Times New Roman"/>
          <w:szCs w:val="24"/>
        </w:rPr>
      </w:pPr>
      <w:r>
        <w:rPr>
          <w:rFonts w:eastAsia="Times New Roman"/>
          <w:szCs w:val="24"/>
        </w:rPr>
        <w:t xml:space="preserve">Θα έρθει μια από αυτές τις μέρες που ένας εισαγγελέας θα ασχοληθεί γιατί δεν έχουμε </w:t>
      </w:r>
      <w:r>
        <w:rPr>
          <w:rFonts w:eastAsia="Times New Roman"/>
          <w:szCs w:val="24"/>
        </w:rPr>
        <w:t xml:space="preserve">μονάδες εντατικής </w:t>
      </w:r>
      <w:r>
        <w:rPr>
          <w:rFonts w:eastAsia="Times New Roman"/>
          <w:szCs w:val="24"/>
        </w:rPr>
        <w:t xml:space="preserve">θεραπείας </w:t>
      </w:r>
      <w:r>
        <w:rPr>
          <w:rFonts w:eastAsia="Times New Roman"/>
          <w:szCs w:val="24"/>
        </w:rPr>
        <w:t>και τότε κάπως θα καταλάβει ότι με την παρέμβασή σας την παράνομη, την κακουργηματικού χαρακτήρα…</w:t>
      </w:r>
    </w:p>
    <w:p w14:paraId="10B0D14D"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Γιατί εσείς διώξατε τους γιατρούς!</w:t>
      </w:r>
    </w:p>
    <w:p w14:paraId="10B0D14E"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Μη</w:t>
      </w:r>
      <w:r>
        <w:rPr>
          <w:rFonts w:eastAsia="Times New Roman"/>
          <w:szCs w:val="24"/>
        </w:rPr>
        <w:t xml:space="preserve"> </w:t>
      </w:r>
      <w:r>
        <w:rPr>
          <w:rFonts w:eastAsia="Times New Roman"/>
          <w:szCs w:val="24"/>
        </w:rPr>
        <w:t>διακόπτετε.</w:t>
      </w:r>
    </w:p>
    <w:p w14:paraId="10B0D14F"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…σταμάτησε ο νεποτισμός και δεν έχουμε κρεβάτια </w:t>
      </w:r>
      <w:r>
        <w:rPr>
          <w:rFonts w:eastAsia="Times New Roman"/>
          <w:szCs w:val="24"/>
        </w:rPr>
        <w:t xml:space="preserve">μονάδων εντατικής </w:t>
      </w:r>
      <w:r>
        <w:rPr>
          <w:rFonts w:eastAsia="Times New Roman"/>
          <w:szCs w:val="24"/>
        </w:rPr>
        <w:t xml:space="preserve">θεραπείας </w:t>
      </w:r>
      <w:r>
        <w:rPr>
          <w:rFonts w:eastAsia="Times New Roman"/>
          <w:szCs w:val="24"/>
        </w:rPr>
        <w:t>και τότε θα έρθει ο φάκελός σας στη Βουλή και τότε να δω τι θα ψηφίσουν αυτά τα ανθρωπάκια από δω.</w:t>
      </w:r>
    </w:p>
    <w:p w14:paraId="10B0D150" w14:textId="77777777" w:rsidR="009F6C17" w:rsidRDefault="003C1E98">
      <w:pPr>
        <w:tabs>
          <w:tab w:val="left" w:pos="1960"/>
        </w:tabs>
        <w:spacing w:line="600" w:lineRule="auto"/>
        <w:ind w:firstLine="720"/>
        <w:jc w:val="both"/>
        <w:rPr>
          <w:rFonts w:eastAsia="Times New Roman"/>
          <w:szCs w:val="24"/>
        </w:rPr>
      </w:pPr>
      <w:r>
        <w:rPr>
          <w:rFonts w:eastAsia="Times New Roman"/>
          <w:szCs w:val="24"/>
        </w:rPr>
        <w:t>Γιατί, κύριε Πολάκη, ξέρετε κι εσείς πολύ καλά, το ξέρετε τέλεια, κύριε Πολάκη…</w:t>
      </w:r>
    </w:p>
    <w:p w14:paraId="10B0D151"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…(δεν ακούστηκε)</w:t>
      </w:r>
    </w:p>
    <w:p w14:paraId="10B0D152"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…έχετε διαπράξει κακούργημα. Και θα έρθει η ώρα που θα λογοδοτήσετε γι’ αυτό το κακούργημα.</w:t>
      </w:r>
    </w:p>
    <w:p w14:paraId="10B0D153"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παρακαλώ, τη σκέψη σας.</w:t>
      </w:r>
    </w:p>
    <w:p w14:paraId="10B0D154"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w:t>
      </w:r>
      <w:r>
        <w:rPr>
          <w:rFonts w:eastAsia="Times New Roman"/>
          <w:b/>
          <w:szCs w:val="24"/>
        </w:rPr>
        <w:t>Σ ΓΕΩΡΓΙΑΔΗΣ:</w:t>
      </w:r>
      <w:r>
        <w:rPr>
          <w:rFonts w:eastAsia="Times New Roman"/>
          <w:szCs w:val="24"/>
        </w:rPr>
        <w:t xml:space="preserve"> Μπορεί να περνάνε τώρα, αλλά δεν θα περνάνε για πολύ. Να είστε σίγουρος…</w:t>
      </w:r>
    </w:p>
    <w:p w14:paraId="10B0D155"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…(δεν ακούστηκε)</w:t>
      </w:r>
    </w:p>
    <w:p w14:paraId="10B0D156" w14:textId="77777777" w:rsidR="009F6C17" w:rsidRDefault="003C1E98">
      <w:pPr>
        <w:tabs>
          <w:tab w:val="left" w:pos="1960"/>
        </w:tabs>
        <w:spacing w:line="600" w:lineRule="auto"/>
        <w:ind w:firstLine="720"/>
        <w:jc w:val="both"/>
        <w:rPr>
          <w:rFonts w:eastAsia="Times New Roman"/>
          <w:b/>
          <w:szCs w:val="24"/>
        </w:rPr>
      </w:pPr>
      <w:r>
        <w:rPr>
          <w:rFonts w:eastAsia="Times New Roman"/>
          <w:b/>
          <w:szCs w:val="24"/>
        </w:rPr>
        <w:t>ΠΡΟΕΔΡΕΥΩΝ (Αναστάσιος Κουράκης):</w:t>
      </w:r>
      <w:r>
        <w:rPr>
          <w:rFonts w:eastAsia="Times New Roman"/>
          <w:szCs w:val="24"/>
        </w:rPr>
        <w:t xml:space="preserve"> Μη διακόπτετε, σας παρακαλώ.</w:t>
      </w:r>
    </w:p>
    <w:p w14:paraId="10B0D157"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Να είστε σίγουρος, κύριε Πο</w:t>
      </w:r>
      <w:r>
        <w:rPr>
          <w:rFonts w:eastAsia="Times New Roman"/>
          <w:szCs w:val="24"/>
        </w:rPr>
        <w:t>λάκη.</w:t>
      </w:r>
    </w:p>
    <w:p w14:paraId="10B0D158" w14:textId="77777777" w:rsidR="009F6C17" w:rsidRDefault="003C1E98">
      <w:pPr>
        <w:tabs>
          <w:tab w:val="left" w:pos="1960"/>
        </w:tabs>
        <w:spacing w:line="600" w:lineRule="auto"/>
        <w:ind w:firstLine="720"/>
        <w:jc w:val="both"/>
        <w:rPr>
          <w:rFonts w:eastAsia="Times New Roman"/>
          <w:szCs w:val="24"/>
        </w:rPr>
      </w:pPr>
      <w:r>
        <w:rPr>
          <w:rFonts w:eastAsia="Times New Roman"/>
          <w:szCs w:val="24"/>
        </w:rPr>
        <w:t xml:space="preserve">Μην πετάγεστε, κύριε Ξανθέ! Μην πετάγεστε. </w:t>
      </w:r>
    </w:p>
    <w:p w14:paraId="10B0D159"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w:t>
      </w:r>
    </w:p>
    <w:p w14:paraId="10B0D15A"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Πήρε τους φακέλους στο γραφείο του!</w:t>
      </w:r>
    </w:p>
    <w:p w14:paraId="10B0D15B"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Ησυχία, σας παρακαλώ.</w:t>
      </w:r>
    </w:p>
    <w:p w14:paraId="10B0D15C"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Αδίκημα κακουργηματικού χαρακτήρα. Εσείς δεν το κάνατε.</w:t>
      </w:r>
    </w:p>
    <w:p w14:paraId="10B0D15D"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 xml:space="preserve">ΔΗΜΗΤΡΙΟΣ ΓΑΚΗΣ: </w:t>
      </w:r>
      <w:r>
        <w:rPr>
          <w:rFonts w:eastAsia="Times New Roman"/>
          <w:szCs w:val="24"/>
        </w:rPr>
        <w:t>Ντροπή σου!</w:t>
      </w:r>
    </w:p>
    <w:p w14:paraId="10B0D15E"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Εσείς δεν το κάνατε!</w:t>
      </w:r>
    </w:p>
    <w:p w14:paraId="10B0D15F"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κύριε Γεωργιάδη, σας παρακαλώ. Ολοκληρώστε τη σκέψη σας.</w:t>
      </w:r>
    </w:p>
    <w:p w14:paraId="10B0D160"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w:t>
      </w:r>
      <w:r>
        <w:rPr>
          <w:rFonts w:eastAsia="Times New Roman"/>
          <w:b/>
          <w:szCs w:val="24"/>
        </w:rPr>
        <w:t>ΕΩΡΓΙΑΔΗΣ:</w:t>
      </w:r>
      <w:r>
        <w:rPr>
          <w:rFonts w:eastAsia="Times New Roman"/>
          <w:szCs w:val="24"/>
        </w:rPr>
        <w:t xml:space="preserve"> Λοιπόν, για να κλείσω.</w:t>
      </w:r>
    </w:p>
    <w:p w14:paraId="10B0D161"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Εγώ, το «ανθρωπάκι» αυτό εδώ, θα καταγγείλει εσάς που κλείσατε τις μονάδες!</w:t>
      </w:r>
    </w:p>
    <w:p w14:paraId="10B0D162" w14:textId="77777777" w:rsidR="009F6C17" w:rsidRDefault="003C1E98">
      <w:pPr>
        <w:tabs>
          <w:tab w:val="left" w:pos="1960"/>
        </w:tabs>
        <w:spacing w:line="600" w:lineRule="auto"/>
        <w:ind w:firstLine="720"/>
        <w:jc w:val="center"/>
        <w:rPr>
          <w:rFonts w:eastAsia="Times New Roman"/>
          <w:szCs w:val="24"/>
        </w:rPr>
      </w:pPr>
      <w:r>
        <w:rPr>
          <w:rFonts w:eastAsia="Times New Roman"/>
          <w:szCs w:val="24"/>
        </w:rPr>
        <w:t>(Θόρυβος στην Αίθουσα)</w:t>
      </w:r>
    </w:p>
    <w:p w14:paraId="10B0D163"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από κάτω! Σας παρακαλώ!</w:t>
      </w:r>
    </w:p>
    <w:p w14:paraId="10B0D164" w14:textId="77777777" w:rsidR="009F6C17" w:rsidRDefault="003C1E98">
      <w:pPr>
        <w:tabs>
          <w:tab w:val="left" w:pos="1960"/>
        </w:tabs>
        <w:spacing w:line="600" w:lineRule="auto"/>
        <w:ind w:firstLine="720"/>
        <w:jc w:val="both"/>
        <w:rPr>
          <w:rFonts w:eastAsia="Times New Roman"/>
          <w:szCs w:val="24"/>
        </w:rPr>
      </w:pPr>
      <w:r>
        <w:rPr>
          <w:rFonts w:eastAsia="Times New Roman"/>
          <w:szCs w:val="24"/>
        </w:rPr>
        <w:t>Ολοκληρώστε, κύριε Γεωργιάδη.</w:t>
      </w:r>
    </w:p>
    <w:p w14:paraId="10B0D165"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Μόνο που σας έμεινε το ψέμα! Ψεύτες είναι όλοι οι δικοί σας συνεργάτες!</w:t>
      </w:r>
    </w:p>
    <w:p w14:paraId="10B0D166" w14:textId="77777777" w:rsidR="009F6C17" w:rsidRDefault="003C1E98">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Σε έναν χρόνο στην εξουσία έχετε προλάβει να κάνετε χειρότερα από τα σαράντα χρόνια της Μεταπολιτεύσεως. Θα μείνετε λίγο ακόμα…</w:t>
      </w:r>
    </w:p>
    <w:p w14:paraId="10B0D16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w:t>
      </w:r>
      <w:r>
        <w:rPr>
          <w:rFonts w:eastAsia="Times New Roman" w:cs="Times New Roman"/>
          <w:b/>
          <w:szCs w:val="24"/>
        </w:rPr>
        <w:t>ΦΑΜΕΛΛΟΣ:</w:t>
      </w:r>
      <w:r>
        <w:rPr>
          <w:rFonts w:eastAsia="Times New Roman" w:cs="Times New Roman"/>
          <w:szCs w:val="24"/>
        </w:rPr>
        <w:t xml:space="preserve"> Ο Παπασταύρου; </w:t>
      </w:r>
    </w:p>
    <w:p w14:paraId="10B0D16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Ξέρω ότι τον κ. Παπασταύρου, κύριε Φάμελλε, τον έχετε δια πάσαν νόσον και πάσαν μαλακίαν, που λέει ο Θουκυδίδης.   </w:t>
      </w:r>
    </w:p>
    <w:p w14:paraId="10B0D16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ΚΕΕΛΠΝΟ;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w:t>
      </w:r>
    </w:p>
    <w:p w14:paraId="10B0D16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Προσέξτε, όμως,</w:t>
      </w:r>
      <w:r>
        <w:rPr>
          <w:rFonts w:eastAsia="Times New Roman" w:cs="Times New Roman"/>
          <w:szCs w:val="24"/>
        </w:rPr>
        <w:t xml:space="preserve"> αυτά δεν θα σας σώσουν τώρα, που όλοι οι συμπολίτες μας θα αρχίσουν να πληρώνουν. Γιατί όσο ωραία και να τα λέτε, τώρα θα αρχίσουν όλοι να πληρώνουν και θα καταλάβουν τι εστί «ΣΥΡΙΖΑ». </w:t>
      </w:r>
    </w:p>
    <w:p w14:paraId="10B0D16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Γεωργιάδη.</w:t>
      </w:r>
    </w:p>
    <w:p w14:paraId="10B0D16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w:t>
      </w:r>
      <w:r>
        <w:rPr>
          <w:rFonts w:eastAsia="Times New Roman" w:cs="Times New Roman"/>
          <w:b/>
          <w:szCs w:val="24"/>
        </w:rPr>
        <w:t>ΙΔΩΝ-ΑΔΩΝΙΣ ΓΕΩΡΓΙΑΔΗΣ:</w:t>
      </w:r>
      <w:r>
        <w:rPr>
          <w:rFonts w:eastAsia="Times New Roman" w:cs="Times New Roman"/>
          <w:szCs w:val="24"/>
        </w:rPr>
        <w:t xml:space="preserve"> Για να κλείσω ακόμα δύο δευτερόλεπτα.</w:t>
      </w:r>
    </w:p>
    <w:p w14:paraId="10B0D16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Τι κρίμα να εύχεστε να πηγαίνει η χώρα χειρότερα.</w:t>
      </w:r>
    </w:p>
    <w:p w14:paraId="10B0D16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κύριε Φάμελλε, από κάτω, σας παρακαλώ.</w:t>
      </w:r>
    </w:p>
    <w:p w14:paraId="10B0D16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απαντήσατε για </w:t>
      </w:r>
      <w:r>
        <w:rPr>
          <w:rFonts w:eastAsia="Times New Roman" w:cs="Times New Roman"/>
          <w:szCs w:val="24"/>
        </w:rPr>
        <w:t>το θέμα των χωριών με τα δύο χιλιάδες άτομα.</w:t>
      </w:r>
    </w:p>
    <w:p w14:paraId="10B0D17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Το έχω πει χιλιάδες φορές</w:t>
      </w:r>
      <w:r>
        <w:rPr>
          <w:rFonts w:eastAsia="Times New Roman" w:cs="Times New Roman"/>
          <w:szCs w:val="24"/>
        </w:rPr>
        <w:t xml:space="preserve">, δείτε </w:t>
      </w:r>
      <w:r>
        <w:rPr>
          <w:rFonts w:eastAsia="Times New Roman" w:cs="Times New Roman"/>
          <w:szCs w:val="24"/>
        </w:rPr>
        <w:t>το άρθρο 40 παράγραφος 3.</w:t>
      </w:r>
    </w:p>
    <w:p w14:paraId="10B0D17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απαντήσατε. Ωραία, αν λοιπόν, ένας πληρώσει παραπάνω ασφαλιστική εισφορά από ό,τι πλήρωνε χθες, να έλθει στα γραφεία σας να τον πληρώσετε. Διότι αυτό που απαντήσατε είναι υπεκφυγή. Και το έχω παρακολουθήσει πάρα πολύ καλά. Δεν μας εξηγείτε ούτε σε ποι</w:t>
      </w:r>
      <w:r>
        <w:rPr>
          <w:rFonts w:eastAsia="Times New Roman" w:cs="Times New Roman"/>
          <w:szCs w:val="24"/>
        </w:rPr>
        <w:t xml:space="preserve">α κλάση θα πάει ούτε πόση θα είναι η αύξηση. Εκτός αν το μάθουμε στο τέλος του νομοσχεδίου. </w:t>
      </w:r>
    </w:p>
    <w:p w14:paraId="10B0D17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κύριε Γεωργιάδη. Κλείστε σας παρακαλώ.</w:t>
      </w:r>
    </w:p>
    <w:p w14:paraId="10B0D17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Κλείνω αμέσως.</w:t>
      </w:r>
    </w:p>
    <w:p w14:paraId="10B0D17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Ένα τελευταίο μόνο σχόλιο, επειδή εδώ μα</w:t>
      </w:r>
      <w:r>
        <w:rPr>
          <w:rFonts w:eastAsia="Times New Roman" w:cs="Times New Roman"/>
          <w:szCs w:val="24"/>
        </w:rPr>
        <w:t xml:space="preserve">ς λέτε ότι είμαστε οι άνθρωποι της τρόικας και όλα τα υπόλοιπα. Στο παρόν νομοσχέδιο η τρόικα έκανε ένα συγκλονιστικό σφάλμα. Για τους δικούς της πολιτικούς λόγους, για να κρατήσουν δηλαδή το </w:t>
      </w:r>
      <w:r>
        <w:rPr>
          <w:rFonts w:eastAsia="Times New Roman" w:cs="Times New Roman"/>
          <w:szCs w:val="24"/>
          <w:lang w:val="en-US"/>
        </w:rPr>
        <w:t>Grexit</w:t>
      </w:r>
      <w:r>
        <w:rPr>
          <w:rFonts w:eastAsia="Times New Roman" w:cs="Times New Roman"/>
          <w:szCs w:val="24"/>
        </w:rPr>
        <w:t xml:space="preserve"> ή επειδή θέλει κάποιος από την Ευρώπη να πάρει τον Τσίπρα</w:t>
      </w:r>
      <w:r>
        <w:rPr>
          <w:rFonts w:eastAsia="Times New Roman" w:cs="Times New Roman"/>
          <w:szCs w:val="24"/>
        </w:rPr>
        <w:t xml:space="preserve"> στη σοσιαλιστική ομάδα, έχει δεχθεί η τρόικα μέτρα που όλοι γνωρίζουμε ότι θα φέρουν τεράστια ύφεση, τεράστια ανεργία και τεράστια καταστροφή στην Ελλάδα. Δεν θα υπάρξει ούτε ένας ελεύθερος επαγγελματίας, που θα μπορέσει να προκόψει σε αυτήν τη χώρα, μετά</w:t>
      </w:r>
      <w:r>
        <w:rPr>
          <w:rFonts w:eastAsia="Times New Roman" w:cs="Times New Roman"/>
          <w:szCs w:val="24"/>
        </w:rPr>
        <w:t xml:space="preserve"> από αυτό το νομοσχέδιο. </w:t>
      </w:r>
    </w:p>
    <w:p w14:paraId="10B0D17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Όλοι αυτοί, λοιπόν, να ξέρουν ότι όταν ο Κυριάκος Μητσοτάκης γίνει Πρωθυπουργός, αυτά θα τα αλλάξουμε. </w:t>
      </w:r>
    </w:p>
    <w:p w14:paraId="10B0D17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Απολύσεις!</w:t>
      </w:r>
    </w:p>
    <w:p w14:paraId="10B0D17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Γιατί χωρίς μειωμένους φόρους δεν μπορεί η χώρα να πάει μπροστά. </w:t>
      </w:r>
      <w:r>
        <w:rPr>
          <w:rFonts w:eastAsia="Times New Roman" w:cs="Times New Roman"/>
          <w:szCs w:val="24"/>
        </w:rPr>
        <w:t>Δεν λέω εύκολα πράγματα. Θα πρέπει αντίστοιχα να γίνει μείωση κρατικών δαπανών, γιατί αλλιώς δεν μπορούν να υπάρξουν μειωμένοι φόροι. Αλλά, αν δεν υπάρξουν μειωμένοι φόροι, δεν θα υπάρχει προκοπή σε αυτόν τον τόπο.</w:t>
      </w:r>
    </w:p>
    <w:p w14:paraId="10B0D178" w14:textId="77777777" w:rsidR="009F6C17" w:rsidRDefault="003C1E9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10B0D17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Γεωργιάδη.</w:t>
      </w:r>
    </w:p>
    <w:p w14:paraId="10B0D17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Κύριε Πρόεδρε, μπορώ να έχω τον λόγο;</w:t>
      </w:r>
    </w:p>
    <w:p w14:paraId="10B0D17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w:t>
      </w:r>
      <w:r>
        <w:rPr>
          <w:rFonts w:eastAsia="Times New Roman" w:cs="Times New Roman"/>
          <w:szCs w:val="24"/>
        </w:rPr>
        <w:t>ριε Πρόεδρε, μπορώ να έχω τον λόγο επί προσωπικού;</w:t>
      </w:r>
    </w:p>
    <w:p w14:paraId="10B0D17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κύριε Πολάκη. Έχει ζητήσει προηγουμένως τον λόγο ο κ. Κατρούγκαλος. </w:t>
      </w:r>
    </w:p>
    <w:p w14:paraId="10B0D17D"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Υπουργέ, σας ακούμε για πολύ λίγο.</w:t>
      </w:r>
    </w:p>
    <w:p w14:paraId="10B0D17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w:t>
      </w:r>
      <w:r>
        <w:rPr>
          <w:rFonts w:eastAsia="Times New Roman" w:cs="Times New Roman"/>
          <w:b/>
          <w:szCs w:val="24"/>
        </w:rPr>
        <w:t>άλισης και Κοινωνικής Αλληλεγγύης):</w:t>
      </w:r>
      <w:r>
        <w:rPr>
          <w:rFonts w:eastAsia="Times New Roman" w:cs="Times New Roman"/>
          <w:szCs w:val="24"/>
        </w:rPr>
        <w:t xml:space="preserve"> Ναι, εννοείται πολύ λίγο.</w:t>
      </w:r>
    </w:p>
    <w:p w14:paraId="10B0D17F"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Ξέρετε, στην αρχή της ομιλίας μου ζήτησα σε όλους τους συναδέλφους της Βουλής να μιλήσουμε σοβαρά για ένα εθνικό θέμα</w:t>
      </w:r>
      <w:r>
        <w:rPr>
          <w:rFonts w:eastAsia="Times New Roman" w:cs="Times New Roman"/>
          <w:szCs w:val="24"/>
        </w:rPr>
        <w:t>, το ασφαλιστικό</w:t>
      </w:r>
      <w:r>
        <w:rPr>
          <w:rFonts w:eastAsia="Times New Roman" w:cs="Times New Roman"/>
          <w:szCs w:val="24"/>
        </w:rPr>
        <w:t>.</w:t>
      </w:r>
      <w:r>
        <w:rPr>
          <w:rFonts w:eastAsia="Times New Roman" w:cs="Times New Roman"/>
          <w:szCs w:val="24"/>
        </w:rPr>
        <w:t xml:space="preserve"> Προφανώς, ήξερα σε ποιους απευθυνόμουν και δεν περίμενα ότι θα ανταποκρίνονταν όλοι σε αυτό.</w:t>
      </w:r>
    </w:p>
    <w:p w14:paraId="10B0D180"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Παίρνω τον λόγο επί του προσωπικού, μολονότι αποφεύγω να το κάνω, ακολουθώντας μια γνωστή ρήση του Αϊζενχάουερ ότι είναι εύκολο κι ο καθένας μπορεί να παλέψει με </w:t>
      </w:r>
      <w:r>
        <w:rPr>
          <w:rFonts w:eastAsia="Times New Roman" w:cs="Times New Roman"/>
          <w:szCs w:val="24"/>
        </w:rPr>
        <w:t xml:space="preserve">ένα γουρούνι μέσα στη λάσπη. Το πρόβλημα είναι ότι του γουρουνιού του αρέσει. Γι’ αυτόν τον λόγο, λοιπόν, δεν πρέπει να παρασυρόμαστε από όσους πετούν λάσπη και τους αρέσει ο λασποπόλεμος. </w:t>
      </w:r>
    </w:p>
    <w:p w14:paraId="10B0D181"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Η δουλειά του Κοινοβουλίου είναι σοβαρή δουλειά. Μας έχει εμπιστευ</w:t>
      </w:r>
      <w:r>
        <w:rPr>
          <w:rFonts w:eastAsia="Times New Roman" w:cs="Times New Roman"/>
          <w:szCs w:val="24"/>
        </w:rPr>
        <w:t xml:space="preserve">θεί την εντολή ο ελληνικός λαός, όχι για να προβάλουμε τον εαυτό μας, με την ιδιόμορφη φιλαυτία που έχουν ορισμένοι από εμάς και να έχουμε προσωπικά κονταροχτυπήματα, αλλά για να μπορούμε να προβάλουμε τις διαφορετικές ιδεολογικές μας θέσεις, όπως </w:t>
      </w:r>
      <w:r>
        <w:rPr>
          <w:rFonts w:eastAsia="Times New Roman" w:cs="Times New Roman"/>
          <w:szCs w:val="24"/>
        </w:rPr>
        <w:t xml:space="preserve">τις </w:t>
      </w:r>
      <w:r>
        <w:rPr>
          <w:rFonts w:eastAsia="Times New Roman" w:cs="Times New Roman"/>
          <w:szCs w:val="24"/>
        </w:rPr>
        <w:t>αντι</w:t>
      </w:r>
      <w:r>
        <w:rPr>
          <w:rFonts w:eastAsia="Times New Roman" w:cs="Times New Roman"/>
          <w:szCs w:val="24"/>
        </w:rPr>
        <w:t xml:space="preserve">λαμβάνεται ο καθένας μας και έτσι να εκπροσωπούμε </w:t>
      </w:r>
      <w:r>
        <w:rPr>
          <w:rFonts w:eastAsia="Times New Roman" w:cs="Times New Roman"/>
          <w:szCs w:val="24"/>
        </w:rPr>
        <w:t xml:space="preserve">τους ψηφοφόρους </w:t>
      </w:r>
      <w:r>
        <w:rPr>
          <w:rFonts w:eastAsia="Times New Roman" w:cs="Times New Roman"/>
          <w:szCs w:val="24"/>
        </w:rPr>
        <w:t>μας, αυτούς που μας εμπιστεύθηκαν.</w:t>
      </w:r>
    </w:p>
    <w:p w14:paraId="10B0D18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Για δεύτερη φορά, όμως, τέθηκε το ίδιο θέμα. Στον κ. Παναγιωτόπουλο </w:t>
      </w:r>
      <w:r>
        <w:rPr>
          <w:rFonts w:eastAsia="Times New Roman" w:cs="Times New Roman"/>
          <w:szCs w:val="24"/>
        </w:rPr>
        <w:t xml:space="preserve">είχα προβλέψει </w:t>
      </w:r>
      <w:r>
        <w:rPr>
          <w:rFonts w:eastAsia="Times New Roman" w:cs="Times New Roman"/>
          <w:szCs w:val="24"/>
        </w:rPr>
        <w:t>να απαντήσω στην αυριανή τοποθέτηση. Τι με κατηγορούν; Ότι τάχα ως δικηγ</w:t>
      </w:r>
      <w:r>
        <w:rPr>
          <w:rFonts w:eastAsia="Times New Roman" w:cs="Times New Roman"/>
          <w:szCs w:val="24"/>
        </w:rPr>
        <w:t xml:space="preserve">όρος υπερασπιζόμουν άλλα από αυτά που λέω τώρα. Σας θυμίζω ότι πέρυσι έλεγαν ακριβώς τα ανάποδα. Με κατηγορούσαν, </w:t>
      </w:r>
      <w:r>
        <w:rPr>
          <w:rFonts w:eastAsia="Times New Roman" w:cs="Times New Roman"/>
          <w:szCs w:val="24"/>
        </w:rPr>
        <w:t xml:space="preserve">σε σχέση με </w:t>
      </w:r>
      <w:r>
        <w:rPr>
          <w:rFonts w:eastAsia="Times New Roman" w:cs="Times New Roman"/>
          <w:szCs w:val="24"/>
        </w:rPr>
        <w:t xml:space="preserve">την επαναπρόσληψη των απολυμένων, ότι ως Υπουργός υποστήριζα ό,τι έλεγα και ως δικηγόρος. </w:t>
      </w:r>
    </w:p>
    <w:p w14:paraId="10B0D18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Και στις δύο περιπτώσεις, βέβαια, αυτό </w:t>
      </w:r>
      <w:r>
        <w:rPr>
          <w:rFonts w:eastAsia="Times New Roman" w:cs="Times New Roman"/>
          <w:szCs w:val="24"/>
        </w:rPr>
        <w:t>που θα έπρεπε να μου αναγνωρίσουν είναι η συνέπεια στην υπεράσπιση των αδυνάμων. Γιατί, αντίθετα με τους ισχυρισμούς τους, αυτό που κάνουμε -ο ΣΥΡΙΖΑ, δεν νομοθετώ προσωπικά- για τα εφάπαξ είναι ακριβώς το αντίθετο με τις οριζόντιες μειώσεις που είχαν υποσ</w:t>
      </w:r>
      <w:r>
        <w:rPr>
          <w:rFonts w:eastAsia="Times New Roman" w:cs="Times New Roman"/>
          <w:szCs w:val="24"/>
        </w:rPr>
        <w:t xml:space="preserve">τεί τα εφάπαξ και οι συντάξεις στο παρελθόν. </w:t>
      </w:r>
    </w:p>
    <w:p w14:paraId="10B0D18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Αντί να έχουμε, επομένως, οριζόντιες μειώσεις, έχουμε εφαρμογή γενικών και ομοιόμορφων κανόνων. Αντί να μειώνουμε το εφάπαξ, όπως γινόταν στο παρελθόν -και είχα στραφεί και δικαστικά εναντίον αυτής </w:t>
      </w:r>
      <w:r>
        <w:rPr>
          <w:rFonts w:eastAsia="Times New Roman" w:cs="Times New Roman"/>
          <w:szCs w:val="24"/>
        </w:rPr>
        <w:t>της απόφασης</w:t>
      </w:r>
      <w:r>
        <w:rPr>
          <w:rFonts w:eastAsia="Times New Roman" w:cs="Times New Roman"/>
          <w:szCs w:val="24"/>
        </w:rPr>
        <w:t xml:space="preserve"> </w:t>
      </w:r>
      <w:r>
        <w:rPr>
          <w:rFonts w:eastAsia="Times New Roman" w:cs="Times New Roman"/>
          <w:szCs w:val="24"/>
        </w:rPr>
        <w:t xml:space="preserve">με την ιδιότητα τότε του δικηγόρου- με ένα από τα κριτήρια τον αριθμό των αιτήσεων που είχαν υποβληθεί το συγκεκριμένο έτος, εμείς εφαρμόζουμε ένα γενικό και απρόσωπο </w:t>
      </w:r>
      <w:r>
        <w:rPr>
          <w:rFonts w:eastAsia="Times New Roman" w:cs="Times New Roman"/>
          <w:szCs w:val="24"/>
        </w:rPr>
        <w:t>κανόνα υπολογισμού</w:t>
      </w:r>
      <w:r>
        <w:rPr>
          <w:rFonts w:eastAsia="Times New Roman" w:cs="Times New Roman"/>
          <w:szCs w:val="24"/>
        </w:rPr>
        <w:t>.</w:t>
      </w:r>
    </w:p>
    <w:p w14:paraId="10B0D185"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Επιστρέφω, λοιπόν, την κατηγορία. Ποτέ δεν αναζήτησα θέσεις. Είχα το</w:t>
      </w:r>
      <w:r>
        <w:rPr>
          <w:rFonts w:eastAsia="Times New Roman" w:cs="Times New Roman"/>
          <w:szCs w:val="24"/>
        </w:rPr>
        <w:t xml:space="preserve"> αποστειρωμένο και ασφαλές περιβάλλον των Βρυξελλών να μείνω για μια πενταετία, αν αυτό που με ενδιέφερε ήταν η προσωπική μου θέση.</w:t>
      </w:r>
    </w:p>
    <w:p w14:paraId="10B0D18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Επειδή είμαι άνθρωπος που υπερασπίζομαι τις ιδέες μου, το αναγνωρίζω και στον κ. Γεωργιάδη αυτό. Όμως, σε αντίθεση με τον κ.</w:t>
      </w:r>
      <w:r>
        <w:rPr>
          <w:rFonts w:eastAsia="Times New Roman" w:cs="Times New Roman"/>
          <w:szCs w:val="24"/>
        </w:rPr>
        <w:t xml:space="preserve"> Γεωργιάδη εγώ προτιμώ να αντιμετωπίζω τους ιδεολογικούς μου αντιπάλους με ιδεολογικά επιχειρήματα, όχι με λάσπη. </w:t>
      </w:r>
    </w:p>
    <w:p w14:paraId="10B0D187" w14:textId="77777777" w:rsidR="009F6C17" w:rsidRDefault="003C1E98">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B0D188"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κύριο Υπουργό. </w:t>
      </w:r>
    </w:p>
    <w:p w14:paraId="10B0D189" w14:textId="77777777" w:rsidR="009F6C17" w:rsidRDefault="003C1E98">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Κύ</w:t>
      </w:r>
      <w:r>
        <w:rPr>
          <w:rFonts w:eastAsia="Times New Roman"/>
          <w:szCs w:val="24"/>
        </w:rPr>
        <w:t xml:space="preserve">ριε Πρόεδρε, θα ήθελα τον λόγο επί προσωπικού. </w:t>
      </w:r>
    </w:p>
    <w:p w14:paraId="10B0D18A" w14:textId="77777777" w:rsidR="009F6C17" w:rsidRDefault="003C1E9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δεν υπάρχει περίπτωση να οδηγηθούμε σε αυτή</w:t>
      </w:r>
      <w:r>
        <w:rPr>
          <w:rFonts w:eastAsia="Times New Roman"/>
          <w:szCs w:val="24"/>
        </w:rPr>
        <w:t>ν</w:t>
      </w:r>
      <w:r>
        <w:rPr>
          <w:rFonts w:eastAsia="Times New Roman"/>
          <w:szCs w:val="24"/>
        </w:rPr>
        <w:t xml:space="preserve"> την ιστορία. Μόνο ο κ. Πολάκης έχει τον λόγο και κλείνουμε, εκτός αν προκύψει προσωπικό θέμα. Μέχρι στιγμής δεν έχε</w:t>
      </w:r>
      <w:r>
        <w:rPr>
          <w:rFonts w:eastAsia="Times New Roman"/>
          <w:szCs w:val="24"/>
        </w:rPr>
        <w:t xml:space="preserve">ι προκύψει τίποτα. </w:t>
      </w:r>
    </w:p>
    <w:p w14:paraId="10B0D18B" w14:textId="77777777" w:rsidR="009F6C17" w:rsidRDefault="003C1E98">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Μίλησε για λάσπη.</w:t>
      </w:r>
    </w:p>
    <w:p w14:paraId="10B0D18C" w14:textId="77777777" w:rsidR="009F6C17" w:rsidRDefault="003C1E98">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 xml:space="preserve">Δεν υπάρχει προσωπικό. </w:t>
      </w:r>
    </w:p>
    <w:p w14:paraId="10B0D18D"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Πολάκη, έχετε τον λόγο. </w:t>
      </w:r>
    </w:p>
    <w:p w14:paraId="10B0D18E" w14:textId="77777777" w:rsidR="009F6C17" w:rsidRDefault="003C1E98">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Ακούστε, κύριοι συνάδελφοι. </w:t>
      </w:r>
    </w:p>
    <w:p w14:paraId="10B0D18F" w14:textId="77777777" w:rsidR="009F6C17" w:rsidRDefault="003C1E98">
      <w:pPr>
        <w:spacing w:line="600" w:lineRule="auto"/>
        <w:ind w:firstLine="720"/>
        <w:jc w:val="both"/>
        <w:rPr>
          <w:rFonts w:eastAsia="Times New Roman"/>
          <w:szCs w:val="24"/>
        </w:rPr>
      </w:pPr>
      <w:r>
        <w:rPr>
          <w:rFonts w:eastAsia="Times New Roman"/>
          <w:b/>
          <w:szCs w:val="24"/>
        </w:rPr>
        <w:t>ΣΠΥΡ</w:t>
      </w:r>
      <w:r>
        <w:rPr>
          <w:rFonts w:eastAsia="Times New Roman"/>
          <w:b/>
          <w:szCs w:val="24"/>
        </w:rPr>
        <w:t xml:space="preserve">ΙΔΩΝ-ΑΔΩΝΙΣ ΓΕΩΡΓΙΑΔΗΣ: </w:t>
      </w:r>
      <w:r>
        <w:rPr>
          <w:rFonts w:eastAsia="Times New Roman"/>
          <w:szCs w:val="24"/>
        </w:rPr>
        <w:t xml:space="preserve">Σας ακούω με μεγάλη προσοχή. </w:t>
      </w:r>
    </w:p>
    <w:p w14:paraId="10B0D190" w14:textId="77777777" w:rsidR="009F6C17" w:rsidRDefault="003C1E98">
      <w:pPr>
        <w:spacing w:line="600" w:lineRule="auto"/>
        <w:ind w:firstLine="720"/>
        <w:jc w:val="both"/>
        <w:rPr>
          <w:rFonts w:eastAsia="Times New Roman"/>
          <w:szCs w:val="24"/>
        </w:rPr>
      </w:pPr>
      <w:r>
        <w:rPr>
          <w:rFonts w:eastAsia="Times New Roman"/>
          <w:b/>
          <w:szCs w:val="24"/>
        </w:rPr>
        <w:t xml:space="preserve"> ΠΑΥΛΟΣ ΠΟΛΑΚΗΣ (Αναπληρωτής Υπουργός Υγείας): </w:t>
      </w:r>
      <w:r>
        <w:rPr>
          <w:rFonts w:eastAsia="Times New Roman"/>
          <w:szCs w:val="24"/>
        </w:rPr>
        <w:t xml:space="preserve">Και εγώ με μεγάλη προσοχή σας ακούω πάντα. </w:t>
      </w:r>
    </w:p>
    <w:p w14:paraId="10B0D191" w14:textId="77777777" w:rsidR="009F6C17" w:rsidRDefault="003C1E98">
      <w:pPr>
        <w:spacing w:line="600" w:lineRule="auto"/>
        <w:ind w:firstLine="720"/>
        <w:jc w:val="both"/>
        <w:rPr>
          <w:rFonts w:eastAsia="Times New Roman"/>
          <w:szCs w:val="24"/>
        </w:rPr>
      </w:pPr>
      <w:r>
        <w:rPr>
          <w:rFonts w:eastAsia="Times New Roman"/>
          <w:szCs w:val="24"/>
        </w:rPr>
        <w:t xml:space="preserve">Ζήστε και θα ζήσετε για πολύ καιρό ακόμα τον μύθο της αριστερής παρένθεσης! Προσαρμοστείτε στην πραγματικότητα </w:t>
      </w:r>
      <w:r>
        <w:rPr>
          <w:rFonts w:eastAsia="Times New Roman"/>
          <w:szCs w:val="24"/>
        </w:rPr>
        <w:t>της υπαρκτής Αντιπολίτευσης! Ξέρουμε ότι η απομάκρυνσή σας από αυτά εδώ τα κυβερνητικά έδρανα…</w:t>
      </w:r>
    </w:p>
    <w:p w14:paraId="10B0D192" w14:textId="77777777" w:rsidR="009F6C17" w:rsidRDefault="003C1E98">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Εγώ δεν είπα αυτό. </w:t>
      </w:r>
    </w:p>
    <w:p w14:paraId="10B0D193" w14:textId="77777777" w:rsidR="009F6C17" w:rsidRDefault="003C1E98">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Περαστικοί είμαστε όλοι από αυτά, το θέμα είναι τι αφήνει κανείς πί</w:t>
      </w:r>
      <w:r>
        <w:rPr>
          <w:rFonts w:eastAsia="Times New Roman"/>
          <w:szCs w:val="24"/>
        </w:rPr>
        <w:t xml:space="preserve">σω του ως έργο και εκεί θα μετρηθούμε και εκεί θα κριθούμε, κύριε Γεωργιάδη. </w:t>
      </w:r>
    </w:p>
    <w:p w14:paraId="10B0D194" w14:textId="77777777" w:rsidR="009F6C17" w:rsidRDefault="003C1E98">
      <w:pPr>
        <w:spacing w:line="600" w:lineRule="auto"/>
        <w:ind w:firstLine="720"/>
        <w:jc w:val="both"/>
        <w:rPr>
          <w:rFonts w:eastAsia="Times New Roman"/>
          <w:szCs w:val="24"/>
        </w:rPr>
      </w:pPr>
      <w:r>
        <w:rPr>
          <w:rFonts w:eastAsia="Times New Roman"/>
          <w:szCs w:val="24"/>
        </w:rPr>
        <w:t>Διότι ο συγχωρεμένος ο παπα-Γιώργης ο Χιωτάκης που πέθανε πριν από δύο μήνες στα Σφακιά ξέρετε τι έλεγε; Άλλο αξία και άλλο αξίωμα! Εσείς πήρατε αξία από το αξίωμα. Εμείς δίνουμε</w:t>
      </w:r>
      <w:r>
        <w:rPr>
          <w:rFonts w:eastAsia="Times New Roman"/>
          <w:szCs w:val="24"/>
        </w:rPr>
        <w:t xml:space="preserve"> αξία στο αξίωμα. </w:t>
      </w:r>
    </w:p>
    <w:p w14:paraId="10B0D195" w14:textId="77777777" w:rsidR="009F6C17" w:rsidRDefault="003C1E98">
      <w:pPr>
        <w:spacing w:line="600" w:lineRule="auto"/>
        <w:ind w:firstLine="720"/>
        <w:jc w:val="both"/>
        <w:rPr>
          <w:rFonts w:eastAsia="Times New Roman"/>
          <w:szCs w:val="24"/>
        </w:rPr>
      </w:pPr>
      <w:r>
        <w:rPr>
          <w:rFonts w:eastAsia="Times New Roman"/>
          <w:szCs w:val="24"/>
        </w:rPr>
        <w:t>Ποιος έκανε κακούργημα; Αυτός που έδιωξε σε μια βδομάδα δυόμισι χιλιάδες ανθρώπους από την πρωτοβάθμια, για να σπρώξει κόσμο στην ιδιωτική πρωτοβάθμια περίθαλψη ή εμείς που από τον Σεπτέμβρη μέχρι σήμερα με τον Ανδρέα έχουμε βάλει χίλιου</w:t>
      </w:r>
      <w:r>
        <w:rPr>
          <w:rFonts w:eastAsia="Times New Roman"/>
          <w:szCs w:val="24"/>
        </w:rPr>
        <w:t xml:space="preserve">ς εκατόν είκοσι γιατρούς στο σύστημα, για να μπορέσουμε να σώσουμε την καταστροφή την οποία κάνατε; </w:t>
      </w:r>
    </w:p>
    <w:p w14:paraId="10B0D196" w14:textId="77777777" w:rsidR="009F6C17" w:rsidRDefault="003C1E98">
      <w:pPr>
        <w:spacing w:line="600" w:lineRule="auto"/>
        <w:ind w:firstLine="720"/>
        <w:jc w:val="both"/>
        <w:rPr>
          <w:rFonts w:eastAsia="Times New Roman"/>
          <w:szCs w:val="24"/>
        </w:rPr>
      </w:pPr>
      <w:r>
        <w:rPr>
          <w:rFonts w:eastAsia="Times New Roman"/>
          <w:szCs w:val="24"/>
        </w:rPr>
        <w:t>Ποιος έκανε κακούργημα; Αυτός που το 2012 μέχρι το 2014 ως πολιτικός προϊστάμενος –και δεν ήσασταν μόνο εσείς- επέτρεψε στο ΚΕΕΛΠΝΟ να σπαταλήσει 3,5 εκατο</w:t>
      </w:r>
      <w:r>
        <w:rPr>
          <w:rFonts w:eastAsia="Times New Roman"/>
          <w:szCs w:val="24"/>
        </w:rPr>
        <w:t>μμύρια ευρώ –μαύρο</w:t>
      </w:r>
      <w:r>
        <w:rPr>
          <w:rFonts w:eastAsia="Times New Roman"/>
          <w:szCs w:val="24"/>
        </w:rPr>
        <w:t xml:space="preserve"> </w:t>
      </w:r>
      <w:r>
        <w:rPr>
          <w:rFonts w:eastAsia="Times New Roman"/>
          <w:szCs w:val="24"/>
        </w:rPr>
        <w:t xml:space="preserve">χρήμα!- διαφημιστικής δαπάνης με απευθείας αναθέσεις σε μια σειρά από ΜΜΕ της χώρας; </w:t>
      </w:r>
    </w:p>
    <w:p w14:paraId="10B0D197" w14:textId="77777777" w:rsidR="009F6C17" w:rsidRDefault="003C1E98">
      <w:pPr>
        <w:spacing w:line="600" w:lineRule="auto"/>
        <w:ind w:firstLine="720"/>
        <w:jc w:val="both"/>
        <w:rPr>
          <w:rFonts w:eastAsia="Times New Roman"/>
          <w:szCs w:val="24"/>
        </w:rPr>
      </w:pPr>
      <w:r>
        <w:rPr>
          <w:rFonts w:eastAsia="Times New Roman"/>
          <w:szCs w:val="24"/>
        </w:rPr>
        <w:t>Ήσασταν και εσείς Υπουργός τότε -όχι μόνο εσείς και ο κ. Λοβέρδος ήταν και ο κ. Βορίδης ήταν- που δώσατε αυτό το χρήμα για να έχετε πειθήνια όργανα υπε</w:t>
      </w:r>
      <w:r>
        <w:rPr>
          <w:rFonts w:eastAsia="Times New Roman"/>
          <w:szCs w:val="24"/>
        </w:rPr>
        <w:t>ράσπισης των μνημονίων.</w:t>
      </w:r>
    </w:p>
    <w:p w14:paraId="10B0D198" w14:textId="77777777" w:rsidR="009F6C17" w:rsidRDefault="003C1E9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Τι λες, μωρέ;</w:t>
      </w:r>
    </w:p>
    <w:p w14:paraId="10B0D199" w14:textId="77777777" w:rsidR="009F6C17" w:rsidRDefault="003C1E98">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Την αλήθεια! Την αλήθεια λέω, κύριε Λοβέρδο!</w:t>
      </w:r>
    </w:p>
    <w:p w14:paraId="10B0D19A" w14:textId="77777777" w:rsidR="009F6C17" w:rsidRDefault="003C1E9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Εμένα στο στόμα σου δεν θα με βάζεις!</w:t>
      </w:r>
    </w:p>
    <w:p w14:paraId="10B0D19B" w14:textId="77777777" w:rsidR="009F6C17" w:rsidRDefault="003C1E98">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Ποιος έκανε κακούργημα; Εσείς ή εμείς κάναμε το κακούργημα που για πρώτη φορά βάλαμε το ΚΕΕΛΠΝΟ να πάρει κόσμο με τα κριτήρια του ΑΣΕΠ, στα οποία ορκιζόσασταν, αλλά οι διορισμοί γίνονταν με τα μπιλιετάκια που στέλνατε ως Βουλευτές και ως Υπουργοί; Με αυτά </w:t>
      </w:r>
      <w:r>
        <w:rPr>
          <w:rFonts w:eastAsia="Times New Roman"/>
          <w:szCs w:val="24"/>
        </w:rPr>
        <w:t xml:space="preserve">τα μπιλιετάκια γίνονταν οι διορισμοί και τους το χαλάσαμε! Και είμαστε περήφανοι που το χαλάσαμε. Και θα το χαλάσουμε. Και το αλλάξαμε. Και θα το αλλάξουμε. </w:t>
      </w:r>
    </w:p>
    <w:p w14:paraId="10B0D19C" w14:textId="77777777" w:rsidR="009F6C17" w:rsidRDefault="003C1E98">
      <w:pPr>
        <w:spacing w:line="600" w:lineRule="auto"/>
        <w:ind w:firstLine="720"/>
        <w:jc w:val="both"/>
        <w:rPr>
          <w:rFonts w:eastAsia="Times New Roman"/>
          <w:szCs w:val="24"/>
        </w:rPr>
      </w:pPr>
      <w:r>
        <w:rPr>
          <w:rFonts w:eastAsia="Times New Roman"/>
          <w:szCs w:val="24"/>
        </w:rPr>
        <w:t xml:space="preserve">Και θα το ψάξουμε το ΚΕΕΛΠΝΟ από το 2012 μέχρι το 2014, γιατί υπάρχει και ένα δάνειο εκεί. Και τι </w:t>
      </w:r>
      <w:r>
        <w:rPr>
          <w:rFonts w:eastAsia="Times New Roman"/>
          <w:szCs w:val="24"/>
        </w:rPr>
        <w:t>έγινε το δάνειο; Χρησιμοποιήθηκε όντως για τη γρίπη ή μήπως με υπογραφή του κ. Βενιζέλου, του κ. Λοβέρδου, 36-37 εκατομμύρια άλλαξαν χαρακτήρα και δόθηκαν για άλλες ανάγκες του ΚΕΕΛΠΝΟ; Ποιες ήταν οι ανάγκες αυτές; Αυτές που εξηγούν σήμερα την ομοβροντία τ</w:t>
      </w:r>
      <w:r>
        <w:rPr>
          <w:rFonts w:eastAsia="Times New Roman"/>
          <w:szCs w:val="24"/>
        </w:rPr>
        <w:t xml:space="preserve">ων ΜΜΕ της διαπλοκής εναντίον της ηγεσίας του Υπουργείου Υγείας! </w:t>
      </w:r>
    </w:p>
    <w:p w14:paraId="10B0D19D" w14:textId="77777777" w:rsidR="009F6C17" w:rsidRDefault="003C1E98">
      <w:pPr>
        <w:spacing w:line="600" w:lineRule="auto"/>
        <w:ind w:firstLine="720"/>
        <w:jc w:val="both"/>
        <w:rPr>
          <w:rFonts w:eastAsia="Times New Roman"/>
          <w:szCs w:val="24"/>
        </w:rPr>
      </w:pPr>
      <w:r>
        <w:rPr>
          <w:rFonts w:eastAsia="Times New Roman"/>
          <w:szCs w:val="24"/>
        </w:rPr>
        <w:t>Δηλώνουμε, λοιπόν, καθαρά ότι το νομοσχέδιο για τις προμήθειες ετοιμάζεται. Το μαύρο</w:t>
      </w:r>
      <w:r>
        <w:rPr>
          <w:rFonts w:eastAsia="Times New Roman"/>
          <w:szCs w:val="24"/>
        </w:rPr>
        <w:t xml:space="preserve"> </w:t>
      </w:r>
      <w:r>
        <w:rPr>
          <w:rFonts w:eastAsia="Times New Roman"/>
          <w:szCs w:val="24"/>
        </w:rPr>
        <w:t xml:space="preserve">σύστημα, το οποίο χτίσατε εσείς τριάντα χρόνια, ο Ανδρέας και εγώ, η Κυβέρνησή μας θα το αλλάξει, είτε σας αρέσει είτε δεν σας αρέσει! </w:t>
      </w:r>
    </w:p>
    <w:p w14:paraId="10B0D19E" w14:textId="77777777" w:rsidR="009F6C17" w:rsidRDefault="003C1E98">
      <w:pPr>
        <w:spacing w:line="600" w:lineRule="auto"/>
        <w:ind w:firstLine="720"/>
        <w:jc w:val="both"/>
        <w:rPr>
          <w:rFonts w:eastAsia="Times New Roman"/>
          <w:szCs w:val="24"/>
        </w:rPr>
      </w:pPr>
      <w:r>
        <w:rPr>
          <w:rFonts w:eastAsia="Times New Roman"/>
          <w:szCs w:val="24"/>
        </w:rPr>
        <w:t>Ναι, βάζουμε διοικητικά συμβούλια! Πείτε μου έναν από αυτούς που έχουμε ορίσει τώρα που είναι κομματικός εγκάθετος ή δεν</w:t>
      </w:r>
      <w:r>
        <w:rPr>
          <w:rFonts w:eastAsia="Times New Roman"/>
          <w:szCs w:val="24"/>
        </w:rPr>
        <w:t xml:space="preserve"> έχει τα προσόντα να διοικήσει ή είναι σαν αυτούς που διορίσατε εσείς, τους οποίους σας έδωσαν με αλφαβητική κατάσταση και τους διαλέξατε. </w:t>
      </w:r>
    </w:p>
    <w:p w14:paraId="10B0D19F" w14:textId="77777777" w:rsidR="009F6C17" w:rsidRDefault="003C1E98">
      <w:pPr>
        <w:spacing w:line="600" w:lineRule="auto"/>
        <w:ind w:firstLine="720"/>
        <w:jc w:val="both"/>
        <w:rPr>
          <w:rFonts w:eastAsia="Times New Roman"/>
          <w:szCs w:val="24"/>
        </w:rPr>
      </w:pPr>
      <w:r>
        <w:rPr>
          <w:rFonts w:eastAsia="Times New Roman"/>
          <w:szCs w:val="24"/>
        </w:rPr>
        <w:t xml:space="preserve">Μας κατηγορείτε ότι αργούμε! Ναι, η </w:t>
      </w:r>
      <w:r>
        <w:rPr>
          <w:rFonts w:eastAsia="Times New Roman"/>
          <w:szCs w:val="24"/>
        </w:rPr>
        <w:t xml:space="preserve">δημοκρατία </w:t>
      </w:r>
      <w:r>
        <w:rPr>
          <w:rFonts w:eastAsia="Times New Roman"/>
          <w:szCs w:val="24"/>
        </w:rPr>
        <w:t xml:space="preserve">έχει κόστος. Διότι εμείς αυτό που είπαμε το εννοούμε και η </w:t>
      </w:r>
      <w:r>
        <w:rPr>
          <w:rFonts w:eastAsia="Times New Roman"/>
          <w:szCs w:val="24"/>
        </w:rPr>
        <w:t xml:space="preserve">επιτροπή </w:t>
      </w:r>
      <w:r>
        <w:rPr>
          <w:rFonts w:eastAsia="Times New Roman"/>
          <w:szCs w:val="24"/>
        </w:rPr>
        <w:t>λ</w:t>
      </w:r>
      <w:r>
        <w:rPr>
          <w:rFonts w:eastAsia="Times New Roman"/>
          <w:szCs w:val="24"/>
        </w:rPr>
        <w:t>ειτουργεί και προτείνει δύο ονόματα και επιλέγουμε με τον Υπουργό, εμείς οι δύο. Πείτε για έναν από αυτούς που έχουμε τοποθετήσει μέχρι τώρα την παραμικρή κουβέντα!</w:t>
      </w:r>
    </w:p>
    <w:p w14:paraId="10B0D1A0" w14:textId="77777777" w:rsidR="009F6C17" w:rsidRDefault="003C1E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Ολοκληρώστε, κύριε Υπουργέ, σας παρακαλώ. </w:t>
      </w:r>
    </w:p>
    <w:p w14:paraId="10B0D1A1" w14:textId="77777777" w:rsidR="009F6C17" w:rsidRDefault="003C1E98">
      <w:pPr>
        <w:spacing w:line="600" w:lineRule="auto"/>
        <w:ind w:firstLine="720"/>
        <w:jc w:val="both"/>
        <w:rPr>
          <w:rFonts w:eastAsia="Times New Roman"/>
          <w:szCs w:val="24"/>
        </w:rPr>
      </w:pPr>
      <w:r>
        <w:rPr>
          <w:rFonts w:eastAsia="Times New Roman"/>
          <w:b/>
          <w:szCs w:val="24"/>
        </w:rPr>
        <w:t>ΠΑΥΛΟΣ ΠΟΛΑΚΗΣ</w:t>
      </w:r>
      <w:r>
        <w:rPr>
          <w:rFonts w:eastAsia="Times New Roman"/>
          <w:b/>
          <w:szCs w:val="24"/>
        </w:rPr>
        <w:t xml:space="preserve"> (Αναπληρωτής Υπουργός Υγείας): </w:t>
      </w:r>
      <w:r>
        <w:rPr>
          <w:rFonts w:eastAsia="Times New Roman"/>
          <w:szCs w:val="24"/>
        </w:rPr>
        <w:t xml:space="preserve">Πείτε για ένα από τα νέα μέλη που βάλαμε στο Διοικητικό Συμβούλιο του ΚΕΕΛΠΝΟ αν έχει ένα ψεγάδι! </w:t>
      </w:r>
    </w:p>
    <w:p w14:paraId="10B0D1A2" w14:textId="77777777" w:rsidR="009F6C17" w:rsidRDefault="003C1E98">
      <w:pPr>
        <w:spacing w:line="600" w:lineRule="auto"/>
        <w:ind w:firstLine="720"/>
        <w:jc w:val="both"/>
        <w:rPr>
          <w:rFonts w:eastAsia="Times New Roman"/>
          <w:szCs w:val="24"/>
        </w:rPr>
      </w:pPr>
      <w:r>
        <w:rPr>
          <w:rFonts w:eastAsia="Times New Roman"/>
          <w:szCs w:val="24"/>
        </w:rPr>
        <w:t>Και είπαμε «πολύ καλά, βεβαίως και να έρθει και να το ελέγξουμε» και περιμένω να μαζευτούν και κάποια άλλα στοιχεία και θα έρ</w:t>
      </w:r>
      <w:r>
        <w:rPr>
          <w:rFonts w:eastAsia="Times New Roman"/>
          <w:szCs w:val="24"/>
        </w:rPr>
        <w:t xml:space="preserve">θω να σας απαντήσω στην ερώτηση –αν δεν την αποσύρετε- και θα τα πούμε όλα από πάνω μέχρι κάτω με ονόματα και διευθύνσεις. </w:t>
      </w:r>
    </w:p>
    <w:p w14:paraId="10B0D1A3"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Γιατί τώρα, με την αλλαγή των διοικήσεων, ανοίγουν και τα στόματα. Άνθρωποι που ήταν καπακωμένοι χρόνια, τρομοκρατημένοι από αυτό το</w:t>
      </w:r>
      <w:r>
        <w:rPr>
          <w:rFonts w:eastAsia="Times New Roman" w:cs="Times New Roman"/>
          <w:szCs w:val="24"/>
        </w:rPr>
        <w:t xml:space="preserve"> γκανγκστερικό σύστημα που είχατε στήσει, τώρα θα μιλήσουν. Θα απελευθερωθούν και τότε θα δούμε πόσα απίδια βάνει ο σάκος, κύριε Γεωργιάδη. Γι’ αυτό, λοιπόν, να το θυμάστε αυτό. Άλλο αξία και άλλο αξίωμα. </w:t>
      </w:r>
    </w:p>
    <w:p w14:paraId="10B0D1A4" w14:textId="77777777" w:rsidR="009F6C17" w:rsidRDefault="003C1E98">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του ΣΥΡΙΖΑ)</w:t>
      </w:r>
    </w:p>
    <w:p w14:paraId="10B0D1A5"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(Αναστάσιος Κουράκης): </w:t>
      </w:r>
      <w:r>
        <w:rPr>
          <w:rFonts w:eastAsia="Times New Roman" w:cs="Times New Roman"/>
          <w:szCs w:val="24"/>
        </w:rPr>
        <w:t xml:space="preserve">Σας ευχαριστούμε, κύριε Υπουργέ. </w:t>
      </w:r>
    </w:p>
    <w:p w14:paraId="10B0D1A6"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Κύριε Πρόεδρε, θα ήθελα τον λόγο.</w:t>
      </w:r>
    </w:p>
    <w:p w14:paraId="10B0D1A7"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Δυο λεπτά, κύριε Γεωργιάδη. Θα σας δώσω το</w:t>
      </w:r>
      <w:r>
        <w:rPr>
          <w:rFonts w:eastAsia="Times New Roman" w:cs="Times New Roman"/>
          <w:szCs w:val="24"/>
        </w:rPr>
        <w:t>ν</w:t>
      </w:r>
      <w:r>
        <w:rPr>
          <w:rFonts w:eastAsia="Times New Roman" w:cs="Times New Roman"/>
          <w:szCs w:val="24"/>
        </w:rPr>
        <w:t xml:space="preserve"> λόγο, προφανώς, μόνο για τα στοιχεία επί προσωπικού. </w:t>
      </w:r>
      <w:r>
        <w:rPr>
          <w:rFonts w:eastAsia="Times New Roman" w:cs="Times New Roman"/>
          <w:szCs w:val="24"/>
        </w:rPr>
        <w:t xml:space="preserve">Δεν θα κάνουμε ολόκληρη συζήτηση. Μόνο για το προσωπικό. </w:t>
      </w:r>
    </w:p>
    <w:p w14:paraId="10B0D1A8"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Για το προσωπικό. </w:t>
      </w:r>
    </w:p>
    <w:p w14:paraId="10B0D1A9"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Υπουργέ, ακούστε να δείτε. Για έναν άνθρωπο που δύο μέρες προ του δημοψηφίσματος έγραφε το περίφημο </w:t>
      </w:r>
      <w:r>
        <w:rPr>
          <w:rFonts w:eastAsia="Times New Roman" w:cs="Times New Roman"/>
          <w:szCs w:val="24"/>
          <w:lang w:val="en-US"/>
        </w:rPr>
        <w:t>tweet</w:t>
      </w:r>
      <w:r>
        <w:rPr>
          <w:rFonts w:eastAsia="Times New Roman" w:cs="Times New Roman"/>
          <w:szCs w:val="24"/>
        </w:rPr>
        <w:t xml:space="preserve"> ότι «τα ναι είναι για τις κότες» και τρ</w:t>
      </w:r>
      <w:r>
        <w:rPr>
          <w:rFonts w:eastAsia="Times New Roman" w:cs="Times New Roman"/>
          <w:szCs w:val="24"/>
        </w:rPr>
        <w:t xml:space="preserve">εις μέρες μετά είπατε ένα τόσο μεγάλο «ναι» για να γίνεται Υπουργός, να μας κάνετε και υποδείξεις περί τους αξιώματος και της αξίας πάει πολύ. Προφανώς, ο αείμνηστος στον οποίο αναφερθήκατε, που δεν είχα την τιμή να τον γνωρίζω, δεν αναφερόταν σε εσάς. </w:t>
      </w:r>
    </w:p>
    <w:p w14:paraId="10B0D1AA"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ύτερον, τι εννοείτε «τώρα που μπήκαν αξιοπρεπείς άνθρωποι στο ΚΕΕΛΠΝΟ στο Διοικητικό Συμβούλιο»; Συγγνώμη, το προηγούμενο Διοικητικό Συμβούλιο ποια κυβέρνηση το είχε διορίσει, ξέρετε; Εσείς! Δηλαδή, τι μας είπατε μόλις τώρα; Ότι το Διοικητικό Συμβούλιο που</w:t>
      </w:r>
      <w:r>
        <w:rPr>
          <w:rFonts w:eastAsia="Times New Roman" w:cs="Times New Roman"/>
          <w:szCs w:val="24"/>
        </w:rPr>
        <w:t xml:space="preserve"> διόρισε ο κ. Παναγιώτης Κουρουμπλής, σημερινός Υπουργός Εσωτερικών, ήταν απατεώνες οι οποίοι συνήργησαν εις το έγκλημα της συγκαλύψεως του ΚΕΕΛΠΝΟ; Αυτό μας είπατε; Να το ξέρουμε. Ο κ. Κουρουμπλής, δηλαδή, μας είπατε, διόρισε στο ΚΕΕΛΠΝΟ απατεώνες. </w:t>
      </w:r>
    </w:p>
    <w:p w14:paraId="10B0D1AB"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Αν αυ</w:t>
      </w:r>
      <w:r>
        <w:rPr>
          <w:rFonts w:eastAsia="Times New Roman" w:cs="Times New Roman"/>
          <w:szCs w:val="24"/>
        </w:rPr>
        <w:t>τό που λέτε το λέτε στα αλήθεια λεβέντικα και όχι όπως συνήθως τα λέτε εσείς μάγκικα για να το πείτε και φεύγετε και κρύβεστε μετά, οφείλετε να ζητήσετε από τον κ. Κουρουμπλή εξηγήσεις. Γιατί εάν ο κ. Κουρουμπλής έβαλε εκεί πέρα ανθρώπους απατεώνες, προφαν</w:t>
      </w:r>
      <w:r>
        <w:rPr>
          <w:rFonts w:eastAsia="Times New Roman" w:cs="Times New Roman"/>
          <w:szCs w:val="24"/>
        </w:rPr>
        <w:t>ώς αυτό έχει να κάνει και με τη δική σας Κυβέρνηση. Ή μήπως όχι;</w:t>
      </w:r>
    </w:p>
    <w:p w14:paraId="10B0D1AC"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Τρίτον, δεν ξέρετε τι λέτε και καλό είναι να βγείτε έξω να σας τα εξηγήσει ο κ. Κατρούγκαλος ο οποίος μπορεί ως Υπουργός να τα έχει κάνει θάλασσα, αλλά ως δικηγόρος προφανώς είναι καλός. Ακού</w:t>
      </w:r>
      <w:r>
        <w:rPr>
          <w:rFonts w:eastAsia="Times New Roman" w:cs="Times New Roman"/>
          <w:szCs w:val="24"/>
        </w:rPr>
        <w:t xml:space="preserve">στε. </w:t>
      </w:r>
    </w:p>
    <w:p w14:paraId="10B0D1A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Προκαλείτε και άλλο. Θα πω και άλλα ονόματα. </w:t>
      </w:r>
    </w:p>
    <w:p w14:paraId="10B0D1AE"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Να πείτε ό,τι θέλετε. </w:t>
      </w:r>
    </w:p>
    <w:p w14:paraId="10B0D1AF"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Πήρατε στο γραφείο σας τους φακέλους των ιατρών. Ο Υπουργός δεν έχει δικαίωμα να το κάνει αυτό. Ο Υπουργός </w:t>
      </w:r>
      <w:r>
        <w:rPr>
          <w:rFonts w:eastAsia="Times New Roman" w:cs="Times New Roman"/>
          <w:szCs w:val="24"/>
        </w:rPr>
        <w:t xml:space="preserve">μπορεί να ζητήσει από το ΣΕΥΠ και να διατάξει έλεγχο, αν θεωρεί ότι έχει γίνει κάποια παράβαση. Μπορεί να διατάξει επανάληψη του διαγωνισμού. Μπορεί να διατάξει ακύρωση του διαγωνισμού και νέο διαγωνισμό. Τι δεν μπορεί να κάνει ο Υπουργός; Και επικαλούμαι </w:t>
      </w:r>
      <w:r>
        <w:rPr>
          <w:rFonts w:eastAsia="Times New Roman" w:cs="Times New Roman"/>
          <w:szCs w:val="24"/>
        </w:rPr>
        <w:t xml:space="preserve">τον κ. Κατρούγκαλο που είναι μπροστά. Να πάρει τους φακέλους των ανθρώπων στο γραφείο του και να αρχίζει να τους βλέπει. Γιατί δεν μπορεί; Γιατί αυτό εμπίπτει στο νόμο περί ευαίσθητων προσωπικών δεδομένων. Δεν είχατε, κοινώς, τη νομική εξουσιοδότηση να το </w:t>
      </w:r>
      <w:r>
        <w:rPr>
          <w:rFonts w:eastAsia="Times New Roman" w:cs="Times New Roman"/>
          <w:szCs w:val="24"/>
        </w:rPr>
        <w:t>κάνετε. Αυτό με απλά ελληνικά είναι φυλακή. Καταλάβατε;</w:t>
      </w:r>
    </w:p>
    <w:p w14:paraId="10B0D1B0"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Όποιος από αυτούς τους ιατρούς σας κάνει μήνυση –και φαντάζομαι θα σας κάνουν όλοι- ή αν αυτοί εδώ σας ψηφίσουν για να πάτε σε εξεταστική επιτροπή, θα πάτε φυλακή. Αν δεν το κάνουν αυτοί, θα το κάνουμ</w:t>
      </w:r>
      <w:r>
        <w:rPr>
          <w:rFonts w:eastAsia="Times New Roman" w:cs="Times New Roman"/>
          <w:szCs w:val="24"/>
        </w:rPr>
        <w:t xml:space="preserve">ε εμείς όταν έρθουμε, μην ανησυχείτε. </w:t>
      </w:r>
    </w:p>
    <w:p w14:paraId="10B0D1B1"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αργήσετε πολύ. </w:t>
      </w:r>
    </w:p>
    <w:p w14:paraId="10B0D1B2"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Και θα το κάνουμε μην έχετε καμμία αμφιβολία. Σας το λέω για να ζήσετε την ελευθερία σας που προλαβαίνετε. </w:t>
      </w:r>
    </w:p>
    <w:p w14:paraId="10B0D1B3"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Ακούστε τώρα για να ξέρετε, γιατί έχετε κάνει κακούργημα εξόφθαλμο και το έχετε παραδεχτεί και δεν σας γλιτώνει κανένας, ούτε οι μαγκιές σας. Έχετε συνηθίσει, κύριε Υπουργέ, να λέτε με υπερηφάνεια ότι τηρείτε διπλά βιβλία, να μην παθαίνετε τίποτα ως δήμαρχ</w:t>
      </w:r>
      <w:r>
        <w:rPr>
          <w:rFonts w:eastAsia="Times New Roman" w:cs="Times New Roman"/>
          <w:szCs w:val="24"/>
        </w:rPr>
        <w:t>ος που λέτε με υπερηφάνεια ότι τηρείτε διπλά βιβλία, αλλά αυτή σας η μαγκιά θα περάσει σε λίγο. Ξέρετε γιατί; Γιατί ακόμα και στην Κρήτη, ακόμα και στα Χανιά που πήρατε τα μεγαλύτερα σας πανελλαδικά ποσοστά και στο δημοψήφισμα και στις εκλογές, μέχρι και ε</w:t>
      </w:r>
      <w:r>
        <w:rPr>
          <w:rFonts w:eastAsia="Times New Roman" w:cs="Times New Roman"/>
          <w:szCs w:val="24"/>
        </w:rPr>
        <w:t xml:space="preserve">κεί σε λίγο ο κόσμος θα αρχίσει να πληρώνει αυτά που ψηφίσατε. </w:t>
      </w:r>
    </w:p>
    <w:p w14:paraId="10B0D1B4"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Κύριε Γεωργιάδη, κλείστε σας παρακαλώ.</w:t>
      </w:r>
    </w:p>
    <w:p w14:paraId="10B0D1B5"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Κλείνω. </w:t>
      </w:r>
    </w:p>
    <w:p w14:paraId="10B0D1B6"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Τον νόμο μου για την πρωτοβάθμια, αν και Υπουργός, ούτε τον έχετε διαβάσει. Γιατί, εάν τον είχατε διαβάσει, θα ξέρατε ότι για όλους τους ιατρούς που έφυγαν από το σύστημα –τους δυόμισι χιλιάδες- μπορούσαν να κάνουν επί τόπου –δεν έκανα γιατί έφυγα από Υπου</w:t>
      </w:r>
      <w:r>
        <w:rPr>
          <w:rFonts w:eastAsia="Times New Roman" w:cs="Times New Roman"/>
          <w:szCs w:val="24"/>
        </w:rPr>
        <w:t xml:space="preserve">ργός- δυόμισι χιλιάδες προσλήψεις. Και μέσα ο νόμος τι έλεγε; Χίλιοι εκατό επικουρικοί και χίλιοι πεντακόσιοι οικογενειακοί ιατροί. Αυτούς δεν τους έχετε προσλάβει ακόμα. </w:t>
      </w:r>
    </w:p>
    <w:p w14:paraId="10B0D1B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Τι λέτε τώρα;</w:t>
      </w:r>
    </w:p>
    <w:p w14:paraId="10B0D1B8"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ΣΠΥΡΙΔΩΝ-ΑΔΩΝΙΣ ΓΕΩΡΓΙΑΔ</w:t>
      </w:r>
      <w:r>
        <w:rPr>
          <w:rFonts w:eastAsia="Times New Roman" w:cs="Times New Roman"/>
          <w:b/>
          <w:szCs w:val="24"/>
        </w:rPr>
        <w:t xml:space="preserve">ΗΣ: </w:t>
      </w:r>
      <w:r>
        <w:rPr>
          <w:rFonts w:eastAsia="Times New Roman" w:cs="Times New Roman"/>
          <w:szCs w:val="24"/>
        </w:rPr>
        <w:t>Έχετε προσλάβει οικογενειακούς ιατρούς και δεν το ήξερα; Αυτές οι προσλήψεις είναι από το δικό μου νόμο, νόμο που δεν ξέρετε γιατί είστε μάλλον και εντελώς αγράμματος, διότι είναι αδιανόητο να είσαι στη Βουλή και να μην ξέρετε το</w:t>
      </w:r>
      <w:r>
        <w:rPr>
          <w:rFonts w:eastAsia="Times New Roman" w:cs="Times New Roman"/>
          <w:szCs w:val="24"/>
        </w:rPr>
        <w:t>ν</w:t>
      </w:r>
      <w:r>
        <w:rPr>
          <w:rFonts w:eastAsia="Times New Roman" w:cs="Times New Roman"/>
          <w:szCs w:val="24"/>
        </w:rPr>
        <w:t xml:space="preserve"> νόμο, αν και Υπουργός</w:t>
      </w:r>
      <w:r>
        <w:rPr>
          <w:rFonts w:eastAsia="Times New Roman" w:cs="Times New Roman"/>
          <w:szCs w:val="24"/>
        </w:rPr>
        <w:t xml:space="preserve">. </w:t>
      </w:r>
    </w:p>
    <w:p w14:paraId="10B0D1B9"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κύριε Γεωργιάδη. </w:t>
      </w:r>
    </w:p>
    <w:p w14:paraId="10B0D1BA" w14:textId="77777777" w:rsidR="009F6C17" w:rsidRDefault="003C1E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Άρα, κύριε Πολάκη, για να κλείσω, άνθρωποι πεθαίνουν στις </w:t>
      </w:r>
      <w:r>
        <w:rPr>
          <w:rFonts w:eastAsia="Times New Roman" w:cs="Times New Roman"/>
          <w:szCs w:val="24"/>
        </w:rPr>
        <w:t xml:space="preserve">μονάδες εντατικής θεραπείας </w:t>
      </w:r>
      <w:r>
        <w:rPr>
          <w:rFonts w:eastAsia="Times New Roman" w:cs="Times New Roman"/>
          <w:szCs w:val="24"/>
        </w:rPr>
        <w:t>σήμερα γιατί δεν βρίσκουν κρεβάτια; Το κόστος της δημοκρατίας που αναφέρατε είνα</w:t>
      </w:r>
      <w:r>
        <w:rPr>
          <w:rFonts w:eastAsia="Times New Roman" w:cs="Times New Roman"/>
          <w:szCs w:val="24"/>
        </w:rPr>
        <w:t xml:space="preserve">ι ψάχνουν οι συγγενείς και φίλοι κρεβάτια για το δικό τους άνθρωπο και να μην βρίσκουν, γιατί ο διαγωνισμός ακυρώθηκε επειδή εσείς παρανομήσατε; </w:t>
      </w:r>
    </w:p>
    <w:p w14:paraId="10B0D1B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 xml:space="preserve">Το βράδυ κοιμάστε, κύριε Πολάκη, γι’ αυτούς που πεθαίνουν επειδή δεν βρίσκουν κρεβάτι εξαιτίας σας; </w:t>
      </w:r>
    </w:p>
    <w:p w14:paraId="10B0D1BC"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w:t>
      </w:r>
    </w:p>
    <w:p w14:paraId="10B0D1B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ντρέπεσαι να μιλάς για θανάτους!</w:t>
      </w:r>
    </w:p>
    <w:p w14:paraId="10B0D1B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Επτά χιλιάδες αυτοκτονίες! Να σταματήσεις. Πετάγεσαι; Δεν ντρέπεσαι;</w:t>
      </w:r>
    </w:p>
    <w:p w14:paraId="10B0D1BF" w14:textId="77777777" w:rsidR="009F6C17" w:rsidRDefault="003C1E98">
      <w:pPr>
        <w:spacing w:line="600" w:lineRule="auto"/>
        <w:ind w:left="2160" w:firstLine="720"/>
        <w:jc w:val="both"/>
        <w:rPr>
          <w:rFonts w:eastAsia="Times New Roman" w:cs="Times New Roman"/>
          <w:szCs w:val="24"/>
        </w:rPr>
      </w:pPr>
      <w:r>
        <w:rPr>
          <w:rFonts w:eastAsia="Times New Roman" w:cs="Times New Roman"/>
          <w:szCs w:val="24"/>
        </w:rPr>
        <w:t>(Θόρυβος στην Αίθουσα)</w:t>
      </w:r>
    </w:p>
    <w:p w14:paraId="10B0D1C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παρακαλώ!</w:t>
      </w:r>
    </w:p>
    <w:p w14:paraId="10B0D1C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Παίζει</w:t>
      </w:r>
      <w:r>
        <w:rPr>
          <w:rFonts w:eastAsia="Times New Roman" w:cs="Times New Roman"/>
          <w:szCs w:val="24"/>
        </w:rPr>
        <w:t>ς με τον θάνατο εδώ μέσα στη Βουλή. Άντε, ντροπή πια! Υπάρχει κι ένα όριο.</w:t>
      </w:r>
    </w:p>
    <w:p w14:paraId="10B0D1C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w:t>
      </w:r>
    </w:p>
    <w:p w14:paraId="10B0D1C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 μισό λεπτό, θα σας δώσω τον λόγο. Προηγείται όμως ο κ. Λοβέρδος. Ακούστ</w:t>
      </w:r>
      <w:r>
        <w:rPr>
          <w:rFonts w:eastAsia="Times New Roman" w:cs="Times New Roman"/>
          <w:szCs w:val="24"/>
        </w:rPr>
        <w:t>ηκε το όνομά του με έναν τρόπο που μάλλον θέλει να απαντήσει.</w:t>
      </w:r>
    </w:p>
    <w:p w14:paraId="10B0D1C4"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Λοβέρδο, σας ακούμε.</w:t>
      </w:r>
    </w:p>
    <w:p w14:paraId="10B0D1C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Σας ευχαριστώ, κύριε Πρόεδρε.</w:t>
      </w:r>
    </w:p>
    <w:p w14:paraId="10B0D1C6"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Δεν ήταν ώρα για αυτήν τη σύγκρουση. Θα έχουμε άλλες ευκαιρίες, ειδικά όταν θα έρθει ο φάκελος Πολάκη στη Βουλή από την</w:t>
      </w:r>
      <w:r>
        <w:rPr>
          <w:rFonts w:eastAsia="Times New Roman" w:cs="Times New Roman"/>
          <w:szCs w:val="24"/>
        </w:rPr>
        <w:t xml:space="preserve"> εισαγγελία. Εκεί θα τα πούμε.</w:t>
      </w:r>
    </w:p>
    <w:p w14:paraId="10B0D1C7"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Σου συνιστώ να πλένεις το στόμα σου όταν μιλάς για μένα και όταν μ’ αναφέρεις. Εσύ!</w:t>
      </w:r>
    </w:p>
    <w:p w14:paraId="10B0D1C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Βρε σεις, στη Βουλή είμαστε.</w:t>
      </w:r>
    </w:p>
    <w:p w14:paraId="10B0D1C9" w14:textId="77777777" w:rsidR="009F6C17" w:rsidRDefault="003C1E98">
      <w:pPr>
        <w:spacing w:line="600" w:lineRule="auto"/>
        <w:ind w:firstLine="720"/>
        <w:jc w:val="both"/>
        <w:rPr>
          <w:rFonts w:eastAsia="Times New Roman" w:cs="Times New Roman"/>
          <w:b/>
          <w:szCs w:val="24"/>
        </w:rPr>
      </w:pPr>
      <w:r w:rsidRPr="00F810AA">
        <w:rPr>
          <w:rFonts w:eastAsia="Times New Roman" w:cs="Times New Roman"/>
          <w:b/>
          <w:szCs w:val="24"/>
        </w:rPr>
        <w:t xml:space="preserve">ΠΑΥΛΟΣ ΠΟΛΑΚΗΣ </w:t>
      </w:r>
      <w:r w:rsidRPr="00F810AA">
        <w:rPr>
          <w:rFonts w:eastAsia="Times New Roman" w:cs="Times New Roman"/>
          <w:b/>
          <w:szCs w:val="24"/>
        </w:rPr>
        <w:t>(Αναπληρωτής Υπουργός Υγείας)</w:t>
      </w:r>
      <w:r>
        <w:rPr>
          <w:rFonts w:eastAsia="Times New Roman" w:cs="Times New Roman"/>
          <w:b/>
          <w:szCs w:val="24"/>
        </w:rPr>
        <w:t xml:space="preserve">: </w:t>
      </w:r>
      <w:r w:rsidRPr="00ED6767">
        <w:rPr>
          <w:rFonts w:eastAsia="Times New Roman" w:cs="Times New Roman"/>
          <w:szCs w:val="24"/>
        </w:rPr>
        <w:t>Σε μένα</w:t>
      </w:r>
      <w:r>
        <w:rPr>
          <w:rFonts w:eastAsia="Times New Roman" w:cs="Times New Roman"/>
          <w:b/>
          <w:szCs w:val="24"/>
        </w:rPr>
        <w:t xml:space="preserve"> </w:t>
      </w:r>
      <w:r w:rsidRPr="00ED6767">
        <w:rPr>
          <w:rFonts w:eastAsia="Times New Roman" w:cs="Times New Roman"/>
          <w:szCs w:val="24"/>
        </w:rPr>
        <w:t>μιλάς</w:t>
      </w:r>
      <w:r>
        <w:rPr>
          <w:rFonts w:eastAsia="Times New Roman" w:cs="Times New Roman"/>
          <w:szCs w:val="24"/>
        </w:rPr>
        <w:t>;</w:t>
      </w:r>
    </w:p>
    <w:p w14:paraId="10B0D1C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Έχω ζήσει τον τελευταίο χρόνο των πρώτων μου εφηβικών χρόνων στη δικτατορία. Τους ΕΚΟΦίτες σαν και σένα τους έζησα. Τώρα στη </w:t>
      </w:r>
      <w:r>
        <w:rPr>
          <w:rFonts w:eastAsia="Times New Roman" w:cs="Times New Roman"/>
          <w:szCs w:val="24"/>
        </w:rPr>
        <w:t xml:space="preserve">δημοκρατία </w:t>
      </w:r>
      <w:r>
        <w:rPr>
          <w:rFonts w:eastAsia="Times New Roman" w:cs="Times New Roman"/>
          <w:szCs w:val="24"/>
        </w:rPr>
        <w:t>δεν φτουράς, όσο και να βρίσεις, όσο και να πεις.</w:t>
      </w:r>
    </w:p>
    <w:p w14:paraId="10B0D1C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Πρόεδρε, προτείνω στον συνάδελφο που τώρα κάθεται σε υπουργικά έδρανα να σκεφτεί τι λέει, να σκεφτεί τι κάνει, να σκεφτεί σε ποιους απευθύνεται και να προσέχει πώς μιλάει. Έχουμε τιμήσει την εντολή του ελληνικού λαού αρκετές φορές. Είμαστε εδώ, έχουμ</w:t>
      </w:r>
      <w:r>
        <w:rPr>
          <w:rFonts w:eastAsia="Times New Roman" w:cs="Times New Roman"/>
          <w:szCs w:val="24"/>
        </w:rPr>
        <w:t xml:space="preserve">ε τιμήσει τον ελληνικό λαό που μας έστειλε, έχουμε ιδρώσει ως </w:t>
      </w:r>
      <w:r>
        <w:rPr>
          <w:rFonts w:eastAsia="Times New Roman" w:cs="Times New Roman"/>
          <w:szCs w:val="24"/>
        </w:rPr>
        <w:t>Υπουργοί</w:t>
      </w:r>
      <w:r>
        <w:rPr>
          <w:rFonts w:eastAsia="Times New Roman" w:cs="Times New Roman"/>
          <w:szCs w:val="24"/>
        </w:rPr>
        <w:t>, έχουμε ματώσει, έχουμε υποστεί τους τραμπούκους και έχουμε το μέτωπό μας καθαρό. Μισές κουβέντες, άδειες κουβέντες, λεξούλες και φρασούλες σαν κι αυτές, τις επιστρέφουμε. Ή θα ζητήσεις</w:t>
      </w:r>
      <w:r>
        <w:rPr>
          <w:rFonts w:eastAsia="Times New Roman" w:cs="Times New Roman"/>
          <w:szCs w:val="24"/>
        </w:rPr>
        <w:t xml:space="preserve"> συ</w:t>
      </w:r>
      <w:r>
        <w:rPr>
          <w:rFonts w:eastAsia="Times New Roman" w:cs="Times New Roman"/>
          <w:szCs w:val="24"/>
        </w:rPr>
        <w:t>γ</w:t>
      </w:r>
      <w:r>
        <w:rPr>
          <w:rFonts w:eastAsia="Times New Roman" w:cs="Times New Roman"/>
          <w:szCs w:val="24"/>
        </w:rPr>
        <w:t>γνώμη ή σε ό,τι με αφορά…</w:t>
      </w:r>
    </w:p>
    <w:p w14:paraId="10B0D1C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Εννοείται πως όχι.</w:t>
      </w:r>
    </w:p>
    <w:p w14:paraId="10B0D1C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Μην απαντάτε τώρα, σας παρακαλώ. </w:t>
      </w:r>
    </w:p>
    <w:p w14:paraId="10B0D1C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Σε ό,τι με αφορά, τους ΕΚΟΦίτες στη δικαιοσύνη!</w:t>
      </w:r>
    </w:p>
    <w:p w14:paraId="10B0D1C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w:t>
      </w:r>
      <w:r>
        <w:rPr>
          <w:rFonts w:eastAsia="Times New Roman" w:cs="Times New Roman"/>
          <w:b/>
          <w:szCs w:val="24"/>
        </w:rPr>
        <w:t xml:space="preserve">άκης): </w:t>
      </w:r>
      <w:r>
        <w:rPr>
          <w:rFonts w:eastAsia="Times New Roman" w:cs="Times New Roman"/>
          <w:szCs w:val="24"/>
        </w:rPr>
        <w:t>Κύριε Υπουργέ, έχετε τον λόγο. Πολύ σύντομα και να μην ανοίξουμε νέο κύκλο.</w:t>
      </w:r>
    </w:p>
    <w:p w14:paraId="10B0D1D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Τους χαρακτηρισμούς περί ΕΚΟΦιτών σάς τους επιστρέφω, κύριε Λοβέρδο.</w:t>
      </w:r>
    </w:p>
    <w:p w14:paraId="10B0D1D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Άντε ρε, φύγε από δω. </w:t>
      </w:r>
    </w:p>
    <w:p w14:paraId="10B0D1D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ΠΑΥΛΟΣ ΠΟΛΑΚΗΣ (Α</w:t>
      </w:r>
      <w:r>
        <w:rPr>
          <w:rFonts w:eastAsia="Times New Roman" w:cs="Times New Roman"/>
          <w:b/>
          <w:szCs w:val="24"/>
        </w:rPr>
        <w:t xml:space="preserve">ναπληρωτής Υπουργός Υγείας): </w:t>
      </w:r>
      <w:r>
        <w:rPr>
          <w:rFonts w:eastAsia="Times New Roman" w:cs="Times New Roman"/>
          <w:szCs w:val="24"/>
        </w:rPr>
        <w:t xml:space="preserve">Και το χέρι σας να το κουνάτε εκεί που σας παίρνει. Όχι σε μένα. </w:t>
      </w:r>
    </w:p>
    <w:p w14:paraId="10B0D1D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Έχουμε δημοκρατία και τη σεβόμαστε… (δεν ακούστηκε).</w:t>
      </w:r>
    </w:p>
    <w:p w14:paraId="10B0D1D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Φυσικά και έχουμε δημοκρατία. Αυτό που σου λ</w:t>
      </w:r>
      <w:r>
        <w:rPr>
          <w:rFonts w:eastAsia="Times New Roman" w:cs="Times New Roman"/>
          <w:szCs w:val="24"/>
        </w:rPr>
        <w:t>έω!</w:t>
      </w:r>
    </w:p>
    <w:p w14:paraId="10B0D1D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μπορείς να με δείρεις!</w:t>
      </w:r>
    </w:p>
    <w:p w14:paraId="10B0D1D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Άλλον κατήγγειλε ο ΟΗΕ για την διαπόμπευση των οροθετικών και όχι εμένα. Γι’ αυτό, το χεράκι να το κουνάς αλλού. Και επειδή…</w:t>
      </w:r>
    </w:p>
    <w:p w14:paraId="10B0D1D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Είσαι ψεύτης και σ</w:t>
      </w:r>
      <w:r>
        <w:rPr>
          <w:rFonts w:eastAsia="Times New Roman" w:cs="Times New Roman"/>
          <w:szCs w:val="24"/>
        </w:rPr>
        <w:t>υκοφάντης.</w:t>
      </w:r>
    </w:p>
    <w:p w14:paraId="10B0D1D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Και εσύ είσαι ψεύτης και συκοφάντης.</w:t>
      </w:r>
    </w:p>
    <w:p w14:paraId="10B0D1D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Άντε, ρε. Τελευταία φορά που σου απευθύνομαι.</w:t>
      </w:r>
    </w:p>
    <w:p w14:paraId="10B0D1D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Επειδή είχατε τη συγκεκριμένη διαδρομή, γι’ αυτό σας</w:t>
      </w:r>
      <w:r>
        <w:rPr>
          <w:rFonts w:eastAsia="Times New Roman" w:cs="Times New Roman"/>
          <w:szCs w:val="24"/>
        </w:rPr>
        <w:t xml:space="preserve"> έστειλε ο ελληνικός λαός στη θέση που είστε τώρα. </w:t>
      </w:r>
    </w:p>
    <w:p w14:paraId="10B0D1D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Είμαστε εδώ. Εσείς που θα είστε; </w:t>
      </w:r>
    </w:p>
    <w:p w14:paraId="10B0D1D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μια κουβέντα για το συγκεκριμένο: Εννοείται ότι ως Υπουργός έχω το δικαίωμα να ελέγξω από έναν μηχανισ</w:t>
      </w:r>
      <w:r>
        <w:rPr>
          <w:rFonts w:eastAsia="Times New Roman" w:cs="Times New Roman"/>
          <w:szCs w:val="24"/>
        </w:rPr>
        <w:t>μό τον οποίον…</w:t>
      </w:r>
    </w:p>
    <w:p w14:paraId="10B0D1D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Υπουργέ, κύριε Κατρούγκαλε…</w:t>
      </w:r>
    </w:p>
    <w:p w14:paraId="10B0D1D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Εδώ, εδώ, σε μένα απευθύνεσαι.</w:t>
      </w:r>
    </w:p>
    <w:p w14:paraId="10B0D1D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Πάρ’ τον δικηγόρο να σε γλιτώσει από τη φυλακή.</w:t>
      </w:r>
    </w:p>
    <w:p w14:paraId="10B0D1E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w:t>
      </w:r>
      <w:r>
        <w:rPr>
          <w:rFonts w:eastAsia="Times New Roman" w:cs="Times New Roman"/>
          <w:b/>
          <w:szCs w:val="24"/>
        </w:rPr>
        <w:t xml:space="preserve">ς Υπουργός Υγείας): </w:t>
      </w:r>
      <w:r>
        <w:rPr>
          <w:rFonts w:eastAsia="Times New Roman" w:cs="Times New Roman"/>
          <w:szCs w:val="24"/>
        </w:rPr>
        <w:t>Άσε τον δικηγόρο. Σου χρειάζεται δικηγόρος;</w:t>
      </w:r>
    </w:p>
    <w:p w14:paraId="10B0D1E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Μην κάνουμε διάλογο, κύριε Υπουργέ.</w:t>
      </w:r>
    </w:p>
    <w:p w14:paraId="10B0D1E2"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(δεν ακούστηκε).</w:t>
      </w:r>
    </w:p>
    <w:p w14:paraId="10B0D1E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Κατά τη γνώμη σου.</w:t>
      </w:r>
    </w:p>
    <w:p w14:paraId="10B0D1E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(Αναστάσιος Κουράκης):</w:t>
      </w:r>
      <w:r>
        <w:rPr>
          <w:rFonts w:eastAsia="Times New Roman" w:cs="Times New Roman"/>
          <w:szCs w:val="24"/>
        </w:rPr>
        <w:t xml:space="preserve"> Κύριε Γεωργιάδη, μη διακόπτετε, σας παρακαλώ.</w:t>
      </w:r>
    </w:p>
    <w:p w14:paraId="10B0D1E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Εννοείται ότι ως πολιτικός προϊστάμενος και για τη νομιμότητα…</w:t>
      </w:r>
    </w:p>
    <w:p w14:paraId="10B0D1E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Να μας πει ο κ. Ξανθός. Τους είδατε, κύριε Ξανθέ; Σιγά μη μιλήσει.</w:t>
      </w:r>
    </w:p>
    <w:p w14:paraId="10B0D1E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Γεωργιάδη, σας παρακαλώ!</w:t>
      </w:r>
    </w:p>
    <w:p w14:paraId="10B0D1E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Εννοείται ότι είχα το δικαίωμα να δω αν εφάρμοσαν αυτό το οποίο τους είπα.</w:t>
      </w:r>
    </w:p>
    <w:p w14:paraId="10B0D1E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w:t>
      </w:r>
      <w:r>
        <w:rPr>
          <w:rFonts w:eastAsia="Times New Roman" w:cs="Times New Roman"/>
          <w:b/>
          <w:szCs w:val="24"/>
        </w:rPr>
        <w:t>ΥΡΙΔΩΝ-ΑΔΩΝΙΣ ΓΕΩΡΓΙΑΔΗΣ:</w:t>
      </w:r>
      <w:r>
        <w:rPr>
          <w:rFonts w:eastAsia="Times New Roman" w:cs="Times New Roman"/>
          <w:szCs w:val="24"/>
        </w:rPr>
        <w:t xml:space="preserve"> Αφού είχατε το δικαίωμα, να μας πει. Και να τους είδε, τώρα δε θα πει. Να πάει και αυτός μέσα;</w:t>
      </w:r>
    </w:p>
    <w:p w14:paraId="10B0D1E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Γεωργιάδη, σας παρακαλώ!</w:t>
      </w:r>
    </w:p>
    <w:p w14:paraId="10B0D1EB"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Κύριε Πολάκη, κύριε Υπουργέ, ολοκληρώστε, παρακαλώ.</w:t>
      </w:r>
    </w:p>
    <w:p w14:paraId="10B0D1E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ΠΑΥΛΟΣ ΠΟΛΑΚΗΣ (Αν</w:t>
      </w:r>
      <w:r>
        <w:rPr>
          <w:rFonts w:eastAsia="Times New Roman" w:cs="Times New Roman"/>
          <w:b/>
          <w:szCs w:val="24"/>
        </w:rPr>
        <w:t>απληρωτής Υπουργός Υγείας):</w:t>
      </w:r>
      <w:r>
        <w:rPr>
          <w:rFonts w:eastAsia="Times New Roman" w:cs="Times New Roman"/>
          <w:szCs w:val="24"/>
        </w:rPr>
        <w:t xml:space="preserve"> Μοιράζεις φυλακές; Τι είσαι; </w:t>
      </w:r>
      <w:r>
        <w:rPr>
          <w:rFonts w:eastAsia="Times New Roman" w:cs="Times New Roman"/>
          <w:szCs w:val="24"/>
        </w:rPr>
        <w:t xml:space="preserve">Κανένας </w:t>
      </w:r>
      <w:r>
        <w:rPr>
          <w:rFonts w:eastAsia="Times New Roman" w:cs="Times New Roman"/>
          <w:szCs w:val="24"/>
        </w:rPr>
        <w:t>ταγματάρχης; Μοιράζεις φυλακές;</w:t>
      </w:r>
    </w:p>
    <w:p w14:paraId="10B0D1E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μοιράζω. Εσύ θα μπεις φυλακή! Εσύ! Εκεί σου αξίζει. Για τις μαγκιές που πουλάς!</w:t>
      </w:r>
    </w:p>
    <w:p w14:paraId="10B0D1E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Καθίστε, κύρι</w:t>
      </w:r>
      <w:r>
        <w:rPr>
          <w:rFonts w:eastAsia="Times New Roman" w:cs="Times New Roman"/>
          <w:szCs w:val="24"/>
        </w:rPr>
        <w:t>ε Γεωργιάδη. Κύριε Γεωργιάδη, παρεκτρέπεστε.</w:t>
      </w:r>
    </w:p>
    <w:p w14:paraId="10B0D1EF"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Άκουσε Γεωργιάδη. Λοιπόν, άκουσε: Το επαναλαμβάνω και θα ακουστεί όσο κι αν δεν αρέσει: Εννοείται ότι ζήτησα να δω τον κατάλογο της μοριοδότησης.</w:t>
      </w:r>
    </w:p>
    <w:p w14:paraId="10B0D1F0"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w:t>
      </w:r>
      <w:r>
        <w:rPr>
          <w:rFonts w:eastAsia="Times New Roman" w:cs="Times New Roman"/>
          <w:b/>
          <w:szCs w:val="24"/>
        </w:rPr>
        <w:t>ΡΓΙΑΔΗΣ:</w:t>
      </w:r>
      <w:r>
        <w:rPr>
          <w:rFonts w:eastAsia="Times New Roman" w:cs="Times New Roman"/>
          <w:szCs w:val="24"/>
        </w:rPr>
        <w:t xml:space="preserve"> Τον κατάλογο; Τους φακέλους.</w:t>
      </w:r>
    </w:p>
    <w:p w14:paraId="10B0D1F1"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Περίμενε. Δεν κρύβω τίποτα εγώ. Μη στενοχωριέσαι.</w:t>
      </w:r>
    </w:p>
    <w:p w14:paraId="10B0D1F2" w14:textId="77777777" w:rsidR="009F6C17" w:rsidRDefault="003C1E98">
      <w:pPr>
        <w:spacing w:line="600" w:lineRule="auto"/>
        <w:ind w:firstLine="720"/>
        <w:jc w:val="both"/>
        <w:rPr>
          <w:rFonts w:eastAsia="Times New Roman" w:cs="Times New Roman"/>
          <w:szCs w:val="24"/>
        </w:rPr>
      </w:pPr>
      <w:r>
        <w:rPr>
          <w:rFonts w:eastAsia="Times New Roman" w:cs="Times New Roman"/>
          <w:szCs w:val="24"/>
        </w:rPr>
        <w:t>Ζήτησα τον κατάλογο της μοριοδότησης. Και φαινόταν πασιφανώς ότι δεν εφάρμοσαν τα κριτήρια του ΑΣΕΠ.</w:t>
      </w:r>
    </w:p>
    <w:p w14:paraId="10B0D1F3"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w:t>
      </w:r>
      <w:r>
        <w:rPr>
          <w:rFonts w:eastAsia="Times New Roman" w:cs="Times New Roman"/>
          <w:b/>
          <w:szCs w:val="24"/>
        </w:rPr>
        <w:t xml:space="preserve">ΙΑΔΗΣ: </w:t>
      </w:r>
      <w:r>
        <w:rPr>
          <w:rFonts w:eastAsia="Times New Roman" w:cs="Times New Roman"/>
          <w:szCs w:val="24"/>
        </w:rPr>
        <w:t xml:space="preserve">Και τι έκανες μετά; </w:t>
      </w:r>
    </w:p>
    <w:p w14:paraId="10B0D1F4"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Ζητήσαμε, λοιπόν, τους φακέλους, για να δούμε.</w:t>
      </w:r>
    </w:p>
    <w:p w14:paraId="10B0D1F5"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Λάθος! Δεν έχεις δικαίωμα να ζητήσεις φακέλους.</w:t>
      </w:r>
    </w:p>
    <w:p w14:paraId="10B0D1F6"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Κατά τη γνώμη</w:t>
      </w:r>
      <w:r>
        <w:rPr>
          <w:rFonts w:eastAsia="Times New Roman" w:cs="Times New Roman"/>
          <w:szCs w:val="24"/>
        </w:rPr>
        <w:t xml:space="preserve"> σου λάθος. Όχι, θα αφήσω…</w:t>
      </w:r>
    </w:p>
    <w:p w14:paraId="10B0D1F7"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Μπορούσες να διατάξεις ακύρωση του διαγωνισμού σου λέω. Τι δεν καταλαβαίνεις;</w:t>
      </w:r>
    </w:p>
    <w:p w14:paraId="10B0D1F8"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 όχι θα αφήσω τον παρακρατικό μηχανισμό που είχατε στήσει για να διορίσει μ</w:t>
      </w:r>
      <w:r>
        <w:rPr>
          <w:rFonts w:eastAsia="Times New Roman" w:cs="Times New Roman"/>
          <w:szCs w:val="24"/>
        </w:rPr>
        <w:t>ε τον ίδιο τρόπο.</w:t>
      </w:r>
    </w:p>
    <w:p w14:paraId="10B0D1F9"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Κλείστε, σας παρακαλώ, κύριε Υπουργέ.</w:t>
      </w:r>
    </w:p>
    <w:p w14:paraId="10B0D1FA"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10B0D1FB"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Μισό λεπτό. Αυτό πρέπει να ακουστεί. Εννοείται πως δεν θα αφήναμε τον </w:t>
      </w:r>
      <w:r>
        <w:rPr>
          <w:rFonts w:eastAsia="Times New Roman" w:cs="Times New Roman"/>
          <w:szCs w:val="24"/>
        </w:rPr>
        <w:t>παρακρατικό μηχανισμό τον οποίον είχαν στήσει εκεί μέσα είκοσι χρόνια να διορίσει με τον τρόπο…</w:t>
      </w:r>
    </w:p>
    <w:p w14:paraId="10B0D1FC"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Τον Κουρουμπλή; Τον Κουρουμπλή;</w:t>
      </w:r>
    </w:p>
    <w:p w14:paraId="10B0D1FD"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Όχι. Το διοικητικό συμβούλιο…</w:t>
      </w:r>
    </w:p>
    <w:p w14:paraId="10B0D1FE" w14:textId="77777777" w:rsidR="009F6C17" w:rsidRDefault="003C1E98">
      <w:pPr>
        <w:spacing w:line="600" w:lineRule="auto"/>
        <w:ind w:firstLine="720"/>
        <w:jc w:val="both"/>
        <w:rPr>
          <w:rFonts w:eastAsia="Times New Roman" w:cs="Times New Roman"/>
          <w:szCs w:val="24"/>
        </w:rPr>
      </w:pPr>
      <w:r>
        <w:rPr>
          <w:rFonts w:eastAsia="Times New Roman" w:cs="Times New Roman"/>
          <w:b/>
          <w:szCs w:val="24"/>
        </w:rPr>
        <w:t>ΣΠΥΡΙΔΩΝ-ΑΔΩΝΙΣ ΓΕΩΡΓΙΑΔ</w:t>
      </w:r>
      <w:r>
        <w:rPr>
          <w:rFonts w:eastAsia="Times New Roman" w:cs="Times New Roman"/>
          <w:b/>
          <w:szCs w:val="24"/>
        </w:rPr>
        <w:t xml:space="preserve">ΗΣ: </w:t>
      </w:r>
      <w:r>
        <w:rPr>
          <w:rFonts w:eastAsia="Times New Roman" w:cs="Times New Roman"/>
          <w:szCs w:val="24"/>
        </w:rPr>
        <w:t>Του Κουρουμπλή ήταν το συμβούλιο.</w:t>
      </w:r>
    </w:p>
    <w:p w14:paraId="10B0D1FF" w14:textId="77777777" w:rsidR="009F6C17" w:rsidRDefault="003C1E98">
      <w:pPr>
        <w:spacing w:after="0" w:line="600" w:lineRule="auto"/>
        <w:ind w:firstLine="720"/>
        <w:jc w:val="both"/>
        <w:rPr>
          <w:rFonts w:eastAsia="Times New Roman"/>
        </w:rPr>
      </w:pPr>
      <w:r>
        <w:rPr>
          <w:rFonts w:eastAsia="Times New Roman"/>
          <w:b/>
        </w:rPr>
        <w:t xml:space="preserve">ΠΑΥΛΟΣ ΠΟΛΑΚΗΣ (Αναπληρωτής Υπουργός Υγείας): </w:t>
      </w:r>
      <w:r>
        <w:rPr>
          <w:rFonts w:eastAsia="Times New Roman"/>
        </w:rPr>
        <w:t>Άσε τον Κουρουμπλή.</w:t>
      </w:r>
    </w:p>
    <w:p w14:paraId="10B0D200"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Ο Κουρουμπλής ήταν εκεί! Εγώ το διόρισα;</w:t>
      </w:r>
    </w:p>
    <w:p w14:paraId="10B0D201" w14:textId="77777777" w:rsidR="009F6C17" w:rsidRDefault="003C1E98">
      <w:pPr>
        <w:spacing w:after="0" w:line="600" w:lineRule="auto"/>
        <w:ind w:firstLine="720"/>
        <w:jc w:val="both"/>
        <w:rPr>
          <w:rFonts w:eastAsia="Times New Roman"/>
        </w:rPr>
      </w:pPr>
      <w:r>
        <w:rPr>
          <w:rFonts w:eastAsia="Times New Roman"/>
          <w:b/>
        </w:rPr>
        <w:t>ΠΑΥΛΟΣ ΠΟΛΑΚΗΣ (Αναπληρωτής Υπουργός Υγείας):</w:t>
      </w:r>
      <w:r>
        <w:rPr>
          <w:rFonts w:eastAsia="Times New Roman"/>
        </w:rPr>
        <w:t xml:space="preserve"> Άσε τον Κουρουμπλή και σταμάτα. Να μην μιλήσουμε για τους προηγούμενους!</w:t>
      </w:r>
    </w:p>
    <w:p w14:paraId="10B0D202"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Εγώ τον έβαλα τον κ. Γιαννόπουλο; Εγώ τον έβαλα; Εσείς τον βάλατε!</w:t>
      </w:r>
    </w:p>
    <w:p w14:paraId="10B0D203" w14:textId="77777777" w:rsidR="009F6C17" w:rsidRDefault="003C1E98">
      <w:pPr>
        <w:spacing w:after="0" w:line="600" w:lineRule="auto"/>
        <w:ind w:firstLine="720"/>
        <w:jc w:val="both"/>
        <w:rPr>
          <w:rFonts w:eastAsia="Times New Roman"/>
        </w:rPr>
      </w:pPr>
      <w:r>
        <w:rPr>
          <w:rFonts w:eastAsia="Times New Roman"/>
          <w:b/>
        </w:rPr>
        <w:t>ΠΑΥΛΟΣ ΠΟΛΑΚΗΣ (Αναπληρωτής Υπουργός Υγείας):</w:t>
      </w:r>
      <w:r>
        <w:rPr>
          <w:rFonts w:eastAsia="Times New Roman"/>
        </w:rPr>
        <w:t xml:space="preserve"> Το ξέρω. Το ξέρω πολύ καλά. Εμείς τον βάλ</w:t>
      </w:r>
      <w:r>
        <w:rPr>
          <w:rFonts w:eastAsia="Times New Roman"/>
        </w:rPr>
        <w:t>αμε.</w:t>
      </w:r>
    </w:p>
    <w:p w14:paraId="10B0D204" w14:textId="77777777" w:rsidR="009F6C17" w:rsidRDefault="003C1E98">
      <w:pPr>
        <w:spacing w:after="0" w:line="600" w:lineRule="auto"/>
        <w:ind w:firstLine="720"/>
        <w:jc w:val="both"/>
        <w:rPr>
          <w:rFonts w:eastAsia="Times New Roman"/>
        </w:rPr>
      </w:pPr>
      <w:r>
        <w:rPr>
          <w:rFonts w:eastAsia="Times New Roman"/>
          <w:b/>
        </w:rPr>
        <w:t>ΠΡΟΕΔΡΕΥΩΝ (Αναστάσιος Κουράκης):</w:t>
      </w:r>
      <w:r>
        <w:rPr>
          <w:rFonts w:eastAsia="Times New Roman"/>
        </w:rPr>
        <w:t xml:space="preserve"> Ναι, αλλά πρέπει να…</w:t>
      </w:r>
    </w:p>
    <w:p w14:paraId="10B0D205"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Παρακρατικός μηχανισμός είναι ο κ. Γιαννόπουλος;</w:t>
      </w:r>
    </w:p>
    <w:p w14:paraId="10B0D206" w14:textId="77777777" w:rsidR="009F6C17" w:rsidRDefault="003C1E98">
      <w:pPr>
        <w:spacing w:after="0" w:line="600" w:lineRule="auto"/>
        <w:ind w:firstLine="720"/>
        <w:jc w:val="both"/>
        <w:rPr>
          <w:rFonts w:eastAsia="Times New Roman"/>
        </w:rPr>
      </w:pPr>
      <w:r>
        <w:rPr>
          <w:rFonts w:eastAsia="Times New Roman"/>
          <w:b/>
        </w:rPr>
        <w:t>ΠΡΟΕΔΡΕΥΩΝ (Αναστάσιος Κουράκης):</w:t>
      </w:r>
      <w:r>
        <w:rPr>
          <w:rFonts w:eastAsia="Times New Roman"/>
        </w:rPr>
        <w:t xml:space="preserve"> Κύριε Γεωργιάδη, σας παρακαλώ.</w:t>
      </w:r>
    </w:p>
    <w:p w14:paraId="10B0D207" w14:textId="77777777" w:rsidR="009F6C17" w:rsidRDefault="003C1E98">
      <w:pPr>
        <w:spacing w:after="0" w:line="600" w:lineRule="auto"/>
        <w:ind w:firstLine="720"/>
        <w:jc w:val="both"/>
        <w:rPr>
          <w:rFonts w:eastAsia="Times New Roman"/>
        </w:rPr>
      </w:pPr>
      <w:r>
        <w:rPr>
          <w:rFonts w:eastAsia="Times New Roman"/>
        </w:rPr>
        <w:t>Κύριε Υπουργέ, ολοκληρώστε, σας παρακαλώ.</w:t>
      </w:r>
    </w:p>
    <w:p w14:paraId="10B0D208" w14:textId="77777777" w:rsidR="009F6C17" w:rsidRDefault="003C1E98">
      <w:pPr>
        <w:spacing w:after="0" w:line="600" w:lineRule="auto"/>
        <w:ind w:firstLine="720"/>
        <w:jc w:val="both"/>
        <w:rPr>
          <w:rFonts w:eastAsia="Times New Roman"/>
        </w:rPr>
      </w:pPr>
      <w:r>
        <w:rPr>
          <w:rFonts w:eastAsia="Times New Roman"/>
          <w:b/>
        </w:rPr>
        <w:t>ΠΑΥΛΟΣ ΠΟΛΑΚ</w:t>
      </w:r>
      <w:r>
        <w:rPr>
          <w:rFonts w:eastAsia="Times New Roman"/>
          <w:b/>
        </w:rPr>
        <w:t>ΗΣ (Αναπληρωτής Υπουργός Υγείας):</w:t>
      </w:r>
      <w:r>
        <w:rPr>
          <w:rFonts w:eastAsia="Times New Roman"/>
        </w:rPr>
        <w:t xml:space="preserve"> Παρακρατικός μηχανισμός είναι ένα πράγμα που υπάρχει εκεί μέσα από το 1994. Έχει εξυπηρετήσει και τον δικό σας μηχανισμό και τον μηχανισμό του ΠΑΣΟΚ, που κυβερνούσε εκείνα τα χρόνια.</w:t>
      </w:r>
    </w:p>
    <w:p w14:paraId="10B0D209" w14:textId="77777777" w:rsidR="009F6C17" w:rsidRDefault="003C1E98">
      <w:pPr>
        <w:spacing w:after="0" w:line="600" w:lineRule="auto"/>
        <w:ind w:firstLine="720"/>
        <w:jc w:val="both"/>
        <w:rPr>
          <w:rFonts w:eastAsia="Times New Roman"/>
        </w:rPr>
      </w:pPr>
      <w:r>
        <w:rPr>
          <w:rFonts w:eastAsia="Times New Roman"/>
        </w:rPr>
        <w:t>Όπως ξέρεις, εάν έχεις διαβάσει και καθ</w:t>
      </w:r>
      <w:r>
        <w:rPr>
          <w:rFonts w:eastAsia="Times New Roman"/>
        </w:rPr>
        <w:t>όλου, υπάρχει και η αυτονόμηση των μηχανισμών. Και πρέπει κάποια διοικητικά συμβούλια να ανταποκρίνονται στο πολιτικό σχέδιο που έχει η πολιτική ηγεσία. Τους λες, λοιπόν, να εφαρμόσουν απόφαση του Αρείου Πάγου, η οποία παραπέμπει κάποιους ανθρώπους για κακ</w:t>
      </w:r>
      <w:r>
        <w:rPr>
          <w:rFonts w:eastAsia="Times New Roman"/>
        </w:rPr>
        <w:t>ουργήματα και δεν το εφαρμόζουν, για διάφορους λόγους. Μπορεί να φοβήθηκαν. Μπορεί να το εκτίμησαν διαφορετικά. Εμείς θα συγκρουστούμε με αυτό το πράγμα. Πάρτε το χαμπάρι. Είτε αρέσει είτε δεν αρέσει, εμείς με αυτό θα συγκρουστούμε και θα το αλλάξουμε.</w:t>
      </w:r>
    </w:p>
    <w:p w14:paraId="10B0D20A"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w:t>
      </w:r>
      <w:r>
        <w:rPr>
          <w:rFonts w:eastAsia="Times New Roman"/>
          <w:b/>
          <w:color w:val="000000"/>
          <w:szCs w:val="24"/>
          <w:shd w:val="clear" w:color="auto" w:fill="FFFFFF"/>
        </w:rPr>
        <w:t>ΕΔΡΕΥΩΝ (Αναστάσιος Κουράκης):</w:t>
      </w:r>
      <w:r>
        <w:rPr>
          <w:rFonts w:eastAsia="Times New Roman"/>
          <w:color w:val="000000"/>
          <w:szCs w:val="24"/>
          <w:shd w:val="clear" w:color="auto" w:fill="FFFFFF"/>
        </w:rPr>
        <w:t xml:space="preserve"> Καλώς, κύριε Υπουργέ. Κλείστε, σας παρακαλώ.</w:t>
      </w:r>
    </w:p>
    <w:p w14:paraId="10B0D20B" w14:textId="77777777" w:rsidR="009F6C17" w:rsidRDefault="003C1E98">
      <w:pPr>
        <w:spacing w:after="0" w:line="600" w:lineRule="auto"/>
        <w:ind w:firstLine="720"/>
        <w:jc w:val="both"/>
        <w:rPr>
          <w:rFonts w:eastAsia="Times New Roman"/>
        </w:rPr>
      </w:pPr>
      <w:r>
        <w:rPr>
          <w:rFonts w:eastAsia="Times New Roman"/>
          <w:b/>
        </w:rPr>
        <w:t>ΠΑΥΛΟΣ ΠΟΛΑΚΗΣ (Αναπληρωτής Υπουργός Υγείας):</w:t>
      </w:r>
      <w:r>
        <w:rPr>
          <w:rFonts w:eastAsia="Times New Roman"/>
        </w:rPr>
        <w:t xml:space="preserve"> Και εννοείται ότι δεν θα αφήναμε να διορίσουν με ογδόντα οκτώ λάθη στους διακόσιους δέκα πέντε υποψήφιους. Αυτό κάναμε. Και αυτό δεν λ</w:t>
      </w:r>
      <w:r>
        <w:rPr>
          <w:rFonts w:eastAsia="Times New Roman"/>
        </w:rPr>
        <w:t>έτε.</w:t>
      </w:r>
    </w:p>
    <w:p w14:paraId="10B0D20C"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rPr>
        <w:t>ΣΠΥΡΙΔΩΝ-ΑΔΩΝΙΣ ΓΕΩΡΓΙΑΔΗΣ:</w:t>
      </w:r>
      <w:r>
        <w:rPr>
          <w:rFonts w:eastAsia="Times New Roman"/>
        </w:rPr>
        <w:t xml:space="preserve"> Τα λάθη εσείς τα βρήκατε;</w:t>
      </w:r>
    </w:p>
    <w:p w14:paraId="10B0D20D" w14:textId="77777777" w:rsidR="009F6C17" w:rsidRDefault="003C1E98">
      <w:pPr>
        <w:spacing w:after="0" w:line="600" w:lineRule="auto"/>
        <w:ind w:firstLine="720"/>
        <w:jc w:val="both"/>
        <w:rPr>
          <w:rFonts w:eastAsia="Times New Roman"/>
        </w:rPr>
      </w:pPr>
      <w:r>
        <w:rPr>
          <w:rFonts w:eastAsia="Times New Roman"/>
          <w:b/>
        </w:rPr>
        <w:t xml:space="preserve">ΠΑΥΛΟΣ ΠΟΛΑΚΗΣ (Αναπληρωτής Υπουργός Υγείας): </w:t>
      </w:r>
      <w:r>
        <w:rPr>
          <w:rFonts w:eastAsia="Times New Roman"/>
        </w:rPr>
        <w:t>Ναι, εμείς τα βρήκαμε, υπηρεσιακοί παράγοντες του Υπουργείου.</w:t>
      </w:r>
    </w:p>
    <w:p w14:paraId="10B0D20E"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Τα λέτε, δεν τα….(δεν ακούστηκε).</w:t>
      </w:r>
    </w:p>
    <w:p w14:paraId="10B0D20F" w14:textId="77777777" w:rsidR="009F6C17" w:rsidRDefault="003C1E98">
      <w:pPr>
        <w:spacing w:after="0" w:line="600" w:lineRule="auto"/>
        <w:ind w:firstLine="720"/>
        <w:jc w:val="both"/>
        <w:rPr>
          <w:rFonts w:eastAsia="Times New Roman"/>
        </w:rPr>
      </w:pPr>
      <w:r>
        <w:rPr>
          <w:rFonts w:eastAsia="Times New Roman"/>
          <w:b/>
        </w:rPr>
        <w:t>ΠΑΥΛΟΣ ΠΟΛΑΚΗΣ (Αναπληρωτής</w:t>
      </w:r>
      <w:r>
        <w:rPr>
          <w:rFonts w:eastAsia="Times New Roman"/>
          <w:b/>
        </w:rPr>
        <w:t xml:space="preserve"> Υπουργός Υγείας):</w:t>
      </w:r>
      <w:r>
        <w:rPr>
          <w:rFonts w:eastAsia="Times New Roman"/>
        </w:rPr>
        <w:t xml:space="preserve"> Και όταν ξανακάθισαν και το είδαν, ο πίνακας ο οποίος προέκυψε ήταν κατά 100% αυτός τον οποίο –ναι!- διορθώσαμε εμείς. Και μην έχετε τέτοιες αυταπάτες. Ο διαγωνισμός δεν θα ακυρωθεί. </w:t>
      </w:r>
    </w:p>
    <w:p w14:paraId="10B0D210" w14:textId="77777777" w:rsidR="009F6C17" w:rsidRDefault="003C1E98">
      <w:pPr>
        <w:spacing w:after="0" w:line="600" w:lineRule="auto"/>
        <w:ind w:firstLine="720"/>
        <w:jc w:val="both"/>
        <w:rPr>
          <w:rFonts w:eastAsia="Times New Roman"/>
        </w:rPr>
      </w:pPr>
      <w:r>
        <w:rPr>
          <w:rFonts w:eastAsia="Times New Roman"/>
          <w:b/>
        </w:rPr>
        <w:t>ΠΡΟΕΔΡΕΥΩΝ (Αναστάσιος Κουράκης):</w:t>
      </w:r>
      <w:r>
        <w:rPr>
          <w:rFonts w:eastAsia="Times New Roman"/>
        </w:rPr>
        <w:t xml:space="preserve"> Σας παρακαλώ, ολοκλ</w:t>
      </w:r>
      <w:r>
        <w:rPr>
          <w:rFonts w:eastAsia="Times New Roman"/>
        </w:rPr>
        <w:t>ηρώστε, κύριε Υπουργέ.</w:t>
      </w:r>
    </w:p>
    <w:p w14:paraId="10B0D211" w14:textId="77777777" w:rsidR="009F6C17" w:rsidRDefault="003C1E98">
      <w:pPr>
        <w:spacing w:after="0" w:line="600" w:lineRule="auto"/>
        <w:ind w:firstLine="720"/>
        <w:jc w:val="both"/>
        <w:rPr>
          <w:rFonts w:eastAsia="Times New Roman"/>
        </w:rPr>
      </w:pPr>
      <w:r>
        <w:rPr>
          <w:rFonts w:eastAsia="Times New Roman"/>
          <w:b/>
        </w:rPr>
        <w:t xml:space="preserve">ΠΑΥΛΟΣ ΠΟΛΑΚΗΣ (Αναπληρωτής Υπουργός Υγείας): </w:t>
      </w:r>
      <w:r>
        <w:rPr>
          <w:rFonts w:eastAsia="Times New Roman"/>
        </w:rPr>
        <w:t>Έχω δουλέψει δώδεκα χρόνια σε μονάδες εντατικής θεραπείας και έχω πραγματική ευαισθησία για τις μονάδες και όχι ψεύτικη και πελατειακή, που έχετε εσείς. Το ξέρω πολύ καλά το θέμα.</w:t>
      </w:r>
    </w:p>
    <w:p w14:paraId="10B0D212"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Κύριε Υπουργέ, σας παρακαλώ.</w:t>
      </w:r>
    </w:p>
    <w:p w14:paraId="10B0D213"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rPr>
        <w:t xml:space="preserve">ΠΑΥΛΟΣ ΠΟΛΑΚΗΣ (Αναπληρωτής Υπουργός Υγείας): </w:t>
      </w:r>
      <w:r>
        <w:rPr>
          <w:rFonts w:eastAsia="Times New Roman"/>
        </w:rPr>
        <w:t>Θα δημιουργήσουμε εκατόν είκοσι κρεβάτια εντατικής θεραπείας, όχι εξήντα</w:t>
      </w:r>
      <w:r>
        <w:rPr>
          <w:rFonts w:eastAsia="Times New Roman"/>
          <w:color w:val="000000"/>
          <w:szCs w:val="24"/>
          <w:shd w:val="clear" w:color="auto" w:fill="FFFFFF"/>
        </w:rPr>
        <w:t xml:space="preserve">. </w:t>
      </w:r>
    </w:p>
    <w:p w14:paraId="10B0D214"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Πότε;</w:t>
      </w:r>
    </w:p>
    <w:p w14:paraId="10B0D215" w14:textId="77777777" w:rsidR="009F6C17" w:rsidRDefault="003C1E98">
      <w:pPr>
        <w:spacing w:after="0" w:line="600" w:lineRule="auto"/>
        <w:ind w:firstLine="720"/>
        <w:jc w:val="both"/>
        <w:rPr>
          <w:rFonts w:eastAsia="Times New Roman"/>
        </w:rPr>
      </w:pPr>
      <w:r>
        <w:rPr>
          <w:rFonts w:eastAsia="Times New Roman"/>
          <w:b/>
        </w:rPr>
        <w:t>ΠΑΥΛΟΣ ΠΟΛΑΚΗΣ (Αναπληρωτής Υπουργός Υ</w:t>
      </w:r>
      <w:r>
        <w:rPr>
          <w:rFonts w:eastAsia="Times New Roman"/>
          <w:b/>
        </w:rPr>
        <w:t xml:space="preserve">γείας): </w:t>
      </w:r>
      <w:r>
        <w:rPr>
          <w:rFonts w:eastAsia="Times New Roman"/>
        </w:rPr>
        <w:t>Πολύ σύντομα, κύριε Γεωργιάδη. Σε περίπου είκοσι με είκοσι πέντε μέρες θα ανοίξουν. Εδώ θα είμαστε.</w:t>
      </w:r>
    </w:p>
    <w:p w14:paraId="10B0D216"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Σε είκοσι πέντε μέρες! Απαντήσατε. Το δέχομαι.</w:t>
      </w:r>
    </w:p>
    <w:p w14:paraId="10B0D217"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Κύριε Υπουργέ, ευχαριστούμε πολύ.</w:t>
      </w:r>
    </w:p>
    <w:p w14:paraId="10B0D218"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rPr>
        <w:t>ΠΑΥΛΟ</w:t>
      </w:r>
      <w:r>
        <w:rPr>
          <w:rFonts w:eastAsia="Times New Roman"/>
          <w:b/>
        </w:rPr>
        <w:t>Σ ΠΟΛΑΚΗΣ (Αναπληρωτής Υπουργός Υγείας):</w:t>
      </w:r>
      <w:r>
        <w:rPr>
          <w:rFonts w:eastAsia="Times New Roman"/>
        </w:rPr>
        <w:t xml:space="preserve"> Θα ξαναβρεθούμε όμως…</w:t>
      </w:r>
    </w:p>
    <w:p w14:paraId="10B0D219"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Θα παραιτηθείτε εάν δεν είναι σε είκοσι πέντε ημέρες τα κρεβάτια;</w:t>
      </w:r>
    </w:p>
    <w:p w14:paraId="10B0D21A" w14:textId="77777777" w:rsidR="009F6C17" w:rsidRDefault="003C1E98">
      <w:pPr>
        <w:spacing w:after="0" w:line="600" w:lineRule="auto"/>
        <w:ind w:firstLine="720"/>
        <w:jc w:val="both"/>
        <w:rPr>
          <w:rFonts w:eastAsia="Times New Roman"/>
        </w:rPr>
      </w:pPr>
      <w:r>
        <w:rPr>
          <w:rFonts w:eastAsia="Times New Roman"/>
          <w:b/>
        </w:rPr>
        <w:t>ΠΡΟΕΔΡΕΥΩΝ (Αναστάσιος Κουράκης):</w:t>
      </w:r>
      <w:r>
        <w:rPr>
          <w:rFonts w:eastAsia="Times New Roman"/>
        </w:rPr>
        <w:t xml:space="preserve"> Κύριε Υπουργέ, σας παρακαλώ!</w:t>
      </w:r>
    </w:p>
    <w:p w14:paraId="10B0D21B" w14:textId="77777777" w:rsidR="009F6C17" w:rsidRDefault="003C1E98">
      <w:pPr>
        <w:spacing w:after="0" w:line="600" w:lineRule="auto"/>
        <w:ind w:firstLine="720"/>
        <w:jc w:val="both"/>
        <w:rPr>
          <w:rFonts w:eastAsia="Times New Roman"/>
        </w:rPr>
      </w:pPr>
      <w:r>
        <w:rPr>
          <w:rFonts w:eastAsia="Times New Roman"/>
          <w:b/>
        </w:rPr>
        <w:t>ΠΑΥΛΟΣ ΠΟΛΑΚΗΣ (Αναπληρωτής Υπουργός</w:t>
      </w:r>
      <w:r>
        <w:rPr>
          <w:rFonts w:eastAsia="Times New Roman"/>
          <w:b/>
        </w:rPr>
        <w:t xml:space="preserve"> Υγείας):</w:t>
      </w:r>
      <w:r>
        <w:rPr>
          <w:rFonts w:eastAsia="Times New Roman"/>
        </w:rPr>
        <w:t xml:space="preserve"> Εγώ θα παραιτηθώ; Αν τους έχουμε διορίσει…</w:t>
      </w:r>
    </w:p>
    <w:p w14:paraId="10B0D21C" w14:textId="77777777" w:rsidR="009F6C17" w:rsidRDefault="003C1E98">
      <w:pPr>
        <w:spacing w:after="0" w:line="600" w:lineRule="auto"/>
        <w:ind w:firstLine="720"/>
        <w:jc w:val="both"/>
        <w:rPr>
          <w:rFonts w:eastAsia="Times New Roman"/>
        </w:rPr>
      </w:pPr>
      <w:r>
        <w:rPr>
          <w:rFonts w:eastAsia="Times New Roman"/>
          <w:b/>
        </w:rPr>
        <w:t>ΠΡΟΕΔΡΕΥΩΝ (Αναστάσιος Κουράκης):</w:t>
      </w:r>
      <w:r>
        <w:rPr>
          <w:rFonts w:eastAsia="Times New Roman"/>
        </w:rPr>
        <w:t xml:space="preserve"> Κύριε Γεωργιάδη, τι κάνουμε τώρα;</w:t>
      </w:r>
    </w:p>
    <w:p w14:paraId="10B0D21D"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Αν δεν είναι σε είκοσι πέντε μέρες τα κρεβάτια, θα παραιτηθείς από Υπουργός;</w:t>
      </w:r>
    </w:p>
    <w:p w14:paraId="10B0D21E" w14:textId="77777777" w:rsidR="009F6C17" w:rsidRDefault="003C1E98">
      <w:pPr>
        <w:spacing w:after="0" w:line="600" w:lineRule="auto"/>
        <w:ind w:firstLine="720"/>
        <w:jc w:val="both"/>
        <w:rPr>
          <w:rFonts w:eastAsia="Times New Roman"/>
        </w:rPr>
      </w:pPr>
      <w:r>
        <w:rPr>
          <w:rFonts w:eastAsia="Times New Roman"/>
          <w:b/>
        </w:rPr>
        <w:t>ΠΑΥΛΟΣ ΠΟΛΑΚΗΣ (Αναπληρωτής Υπ</w:t>
      </w:r>
      <w:r>
        <w:rPr>
          <w:rFonts w:eastAsia="Times New Roman"/>
          <w:b/>
        </w:rPr>
        <w:t>ουργός Υγείας):</w:t>
      </w:r>
      <w:r>
        <w:rPr>
          <w:rFonts w:eastAsia="Times New Roman"/>
        </w:rPr>
        <w:t xml:space="preserve"> Εσύ θα παραιτηθείς από Βουλευτής;</w:t>
      </w:r>
    </w:p>
    <w:p w14:paraId="10B0D21F" w14:textId="77777777" w:rsidR="009F6C17" w:rsidRDefault="003C1E98">
      <w:pPr>
        <w:spacing w:after="0" w:line="600" w:lineRule="auto"/>
        <w:ind w:firstLine="720"/>
        <w:jc w:val="both"/>
        <w:rPr>
          <w:rFonts w:eastAsia="Times New Roman"/>
        </w:rPr>
      </w:pPr>
      <w:r>
        <w:rPr>
          <w:rFonts w:eastAsia="Times New Roman"/>
          <w:b/>
        </w:rPr>
        <w:t>ΠΡΟΕΔΡΕΥΩΝ (Αναστάσιος Κουράκης):</w:t>
      </w:r>
      <w:r>
        <w:rPr>
          <w:rFonts w:eastAsia="Times New Roman"/>
        </w:rPr>
        <w:t xml:space="preserve"> Τώρα, κύριε Υπουργέ…</w:t>
      </w:r>
    </w:p>
    <w:p w14:paraId="10B0D220"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Όχι, τώρα εγώ κάνω έλεγχο. Θα παραιτηθείς αν δεν γίνει; Τώρα σου κάνω έλεγχο! Εσύ αναλαμβάνεις!</w:t>
      </w:r>
    </w:p>
    <w:p w14:paraId="10B0D221" w14:textId="77777777" w:rsidR="009F6C17" w:rsidRDefault="003C1E98">
      <w:pPr>
        <w:spacing w:after="0" w:line="600" w:lineRule="auto"/>
        <w:ind w:firstLine="720"/>
        <w:jc w:val="both"/>
        <w:rPr>
          <w:rFonts w:eastAsia="Times New Roman"/>
        </w:rPr>
      </w:pPr>
      <w:r>
        <w:rPr>
          <w:rFonts w:eastAsia="Times New Roman"/>
          <w:b/>
        </w:rPr>
        <w:t>ΠΑΥΛΟΣ ΠΟΛΑΚΗΣ (Αναπληρωτής</w:t>
      </w:r>
      <w:r>
        <w:rPr>
          <w:rFonts w:eastAsia="Times New Roman"/>
          <w:b/>
        </w:rPr>
        <w:t xml:space="preserve"> Υπουργός Υγείας):</w:t>
      </w:r>
      <w:r>
        <w:rPr>
          <w:rFonts w:eastAsia="Times New Roman"/>
        </w:rPr>
        <w:t xml:space="preserve"> Μπράβο. Εμείς και θα τα ανοίξουμε…</w:t>
      </w:r>
    </w:p>
    <w:p w14:paraId="10B0D222"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Σε είκοσι πέντε μέρες εδώ για τις ΜΕΘ!</w:t>
      </w:r>
    </w:p>
    <w:p w14:paraId="10B0D223" w14:textId="77777777" w:rsidR="009F6C17" w:rsidRDefault="003C1E98">
      <w:pPr>
        <w:spacing w:after="0" w:line="600" w:lineRule="auto"/>
        <w:ind w:firstLine="720"/>
        <w:jc w:val="both"/>
        <w:rPr>
          <w:rFonts w:eastAsia="Times New Roman"/>
        </w:rPr>
      </w:pPr>
      <w:r>
        <w:rPr>
          <w:rFonts w:eastAsia="Times New Roman"/>
          <w:b/>
        </w:rPr>
        <w:t>ΠΡΟΕΔΡΕΥΩΝ (Αναστάσιος Κουράκης):</w:t>
      </w:r>
      <w:r>
        <w:rPr>
          <w:rFonts w:eastAsia="Times New Roman"/>
        </w:rPr>
        <w:t xml:space="preserve"> Έχει ολοκληρωθεί η συζήτηση!</w:t>
      </w:r>
    </w:p>
    <w:p w14:paraId="10B0D224" w14:textId="77777777" w:rsidR="009F6C17" w:rsidRDefault="003C1E98">
      <w:pPr>
        <w:spacing w:after="0" w:line="600" w:lineRule="auto"/>
        <w:ind w:firstLine="720"/>
        <w:jc w:val="both"/>
        <w:rPr>
          <w:rFonts w:eastAsia="Times New Roman"/>
        </w:rPr>
      </w:pPr>
      <w:r>
        <w:rPr>
          <w:rFonts w:eastAsia="Times New Roman"/>
          <w:b/>
        </w:rPr>
        <w:t>ΠΑΥΛΟΣ ΠΟΛΑΚΗΣ (Αναπληρωτής Υπουργός Υγείας):</w:t>
      </w:r>
      <w:r>
        <w:rPr>
          <w:rFonts w:eastAsia="Times New Roman"/>
        </w:rPr>
        <w:t xml:space="preserve"> Εσείς θα παραιτηθείτε από </w:t>
      </w:r>
      <w:r>
        <w:rPr>
          <w:rFonts w:eastAsia="Times New Roman"/>
        </w:rPr>
        <w:t>Βουλευτής;</w:t>
      </w:r>
    </w:p>
    <w:p w14:paraId="10B0D225" w14:textId="77777777" w:rsidR="009F6C17" w:rsidRDefault="003C1E98">
      <w:pPr>
        <w:spacing w:after="0" w:line="600" w:lineRule="auto"/>
        <w:ind w:firstLine="720"/>
        <w:jc w:val="both"/>
        <w:rPr>
          <w:rFonts w:eastAsia="Times New Roman"/>
        </w:rPr>
      </w:pPr>
      <w:r>
        <w:rPr>
          <w:rFonts w:eastAsia="Times New Roman"/>
          <w:b/>
        </w:rPr>
        <w:t>ΣΠΥΡΙΔΩΝ-ΑΔΩΝΙΣ ΓΕΩΡΓΙΑΔΗΣ:</w:t>
      </w:r>
      <w:r>
        <w:rPr>
          <w:rFonts w:eastAsia="Times New Roman"/>
        </w:rPr>
        <w:t xml:space="preserve"> Εγώ θα είμαι εδώ σε είκοσι πέντε ημέρες και θα κάνω ερώτηση για τις ΜΕΘ. Μην αποφύγεις όμως τις ερωτήσεις. Μην κρύβεσαι!</w:t>
      </w:r>
    </w:p>
    <w:p w14:paraId="10B0D226" w14:textId="77777777" w:rsidR="009F6C17" w:rsidRDefault="003C1E98">
      <w:pPr>
        <w:spacing w:after="0" w:line="600" w:lineRule="auto"/>
        <w:ind w:firstLine="720"/>
        <w:jc w:val="both"/>
        <w:rPr>
          <w:rFonts w:eastAsia="Times New Roman"/>
        </w:rPr>
      </w:pPr>
      <w:r>
        <w:rPr>
          <w:rFonts w:eastAsia="Times New Roman"/>
          <w:b/>
        </w:rPr>
        <w:t xml:space="preserve">ΠΑΥΛΟΣ ΠΟΛΑΚΗΣ (Αναπληρωτής Υπουργός Υγείας): </w:t>
      </w:r>
      <w:r>
        <w:rPr>
          <w:rFonts w:eastAsia="Times New Roman"/>
        </w:rPr>
        <w:t>Εσύ πού θα κρυφτείς!</w:t>
      </w:r>
    </w:p>
    <w:p w14:paraId="10B0D227"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(Αναστάσιος Κουράκ</w:t>
      </w:r>
      <w:r>
        <w:rPr>
          <w:rFonts w:eastAsia="Times New Roman"/>
          <w:b/>
          <w:color w:val="000000"/>
          <w:szCs w:val="24"/>
          <w:shd w:val="clear" w:color="auto" w:fill="FFFFFF"/>
        </w:rPr>
        <w:t>ης):</w:t>
      </w:r>
      <w:r>
        <w:rPr>
          <w:rFonts w:eastAsia="Times New Roman"/>
          <w:color w:val="000000"/>
          <w:szCs w:val="24"/>
          <w:shd w:val="clear" w:color="auto" w:fill="FFFFFF"/>
        </w:rPr>
        <w:t xml:space="preserve"> Έχει ολοκληρωθεί η συζήτηση.</w:t>
      </w:r>
    </w:p>
    <w:p w14:paraId="10B0D228"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δέχεστε στο σημείο αυτό να λύσουμε τη συνεδρίαση;</w:t>
      </w:r>
    </w:p>
    <w:p w14:paraId="10B0D229" w14:textId="77777777" w:rsidR="009F6C17" w:rsidRDefault="003C1E9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ΟΛΟΙ ΟΙ ΒΟΥΛΕΥΤΕΣ:</w:t>
      </w:r>
      <w:r>
        <w:rPr>
          <w:rFonts w:eastAsia="Times New Roman"/>
          <w:color w:val="000000"/>
          <w:szCs w:val="24"/>
          <w:shd w:val="clear" w:color="auto" w:fill="FFFFFF"/>
        </w:rPr>
        <w:t xml:space="preserve"> Μάλιστα, μάλιστα. </w:t>
      </w:r>
    </w:p>
    <w:p w14:paraId="10B0D22A" w14:textId="77777777" w:rsidR="009F6C17" w:rsidRDefault="003C1E98">
      <w:pPr>
        <w:spacing w:after="0" w:line="600" w:lineRule="auto"/>
        <w:ind w:firstLine="720"/>
        <w:jc w:val="both"/>
        <w:rPr>
          <w:rFonts w:eastAsia="Times New Roman"/>
          <w:szCs w:val="24"/>
        </w:rPr>
      </w:pPr>
      <w:r>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w:t>
      </w:r>
      <w:r>
        <w:rPr>
          <w:rFonts w:eastAsia="Times New Roman"/>
          <w:szCs w:val="24"/>
        </w:rPr>
        <w:t xml:space="preserve">Με τη συναίνεση του Σώματος και ώρα 0.06΄ λύεται η συνεδρίαση για </w:t>
      </w:r>
      <w:r>
        <w:rPr>
          <w:rFonts w:eastAsia="Times New Roman"/>
          <w:szCs w:val="24"/>
        </w:rPr>
        <w:t>σήμερα Κυριακή 8 Μαΐου 2016 και ώρα 10.00΄, με αντικείμενο εργασιών του Σώματος νομοθετική εργασία</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υνέχιση της συζήτησης και ψήφιση του σχεδίου νόμου του Υπουργείου Εργασίας, Κοινωνικής Ασφάλισης και Κοινωνικής Αλληλεγγύης</w:t>
      </w:r>
      <w:r>
        <w:rPr>
          <w:rFonts w:eastAsia="Times New Roman"/>
          <w:color w:val="000000"/>
          <w:szCs w:val="24"/>
          <w:shd w:val="clear" w:color="auto" w:fill="FFFFFF"/>
        </w:rPr>
        <w:t xml:space="preserve"> «Ενιαίο Σύστημα Κοινωνικής Ασφά</w:t>
      </w:r>
      <w:r>
        <w:rPr>
          <w:rFonts w:eastAsia="Times New Roman"/>
          <w:color w:val="000000"/>
          <w:szCs w:val="24"/>
          <w:shd w:val="clear" w:color="auto" w:fill="FFFFFF"/>
        </w:rPr>
        <w:t>λειας - Μεταρρύθμιση ασφαλιστικού-συνταξιοδοτικού συστήματος - Ρυθμίσεις φορολογίας εισοδήματος και τυχερών παιγνίων και άλλες διατάξεις».</w:t>
      </w:r>
    </w:p>
    <w:p w14:paraId="10B0D22B" w14:textId="77777777" w:rsidR="009F6C17" w:rsidRDefault="009F6C17">
      <w:pPr>
        <w:spacing w:after="0" w:line="600" w:lineRule="auto"/>
        <w:ind w:firstLine="720"/>
        <w:jc w:val="both"/>
        <w:rPr>
          <w:rFonts w:eastAsia="Times New Roman" w:cs="Times New Roman"/>
          <w:szCs w:val="24"/>
        </w:rPr>
      </w:pPr>
    </w:p>
    <w:p w14:paraId="10B0D22C" w14:textId="77777777" w:rsidR="009F6C17" w:rsidRDefault="003C1E98">
      <w:pPr>
        <w:spacing w:after="0" w:line="600" w:lineRule="auto"/>
        <w:jc w:val="center"/>
        <w:rPr>
          <w:rFonts w:eastAsia="Times New Roman" w:cs="Times New Roman"/>
          <w:szCs w:val="24"/>
          <w:lang w:val="en-US"/>
        </w:rPr>
      </w:pPr>
      <w:r>
        <w:rPr>
          <w:rFonts w:eastAsia="Times New Roman" w:cs="Times New Roman"/>
          <w:b/>
          <w:bCs/>
          <w:szCs w:val="24"/>
        </w:rPr>
        <w:t>Ο ΠΡΟΕΔΡΟΣ                                                        ΟΙ ΓΡΑΜΜΑΤΕΙΣ</w:t>
      </w:r>
    </w:p>
    <w:sectPr w:rsidR="009F6C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JYlzHvNKlT3By3h4VU+l3aQk2vY=" w:salt="EBxRnM1dvWg6piiKn4054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17"/>
    <w:rsid w:val="00033153"/>
    <w:rsid w:val="003C1E98"/>
    <w:rsid w:val="009F6C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C5C9"/>
  <w15:docId w15:val="{8D1D3322-A1B1-4C21-8825-0CF72F7C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5D5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75D5E"/>
    <w:rPr>
      <w:rFonts w:ascii="Segoe UI" w:hAnsi="Segoe UI" w:cs="Segoe UI"/>
      <w:sz w:val="18"/>
      <w:szCs w:val="18"/>
    </w:rPr>
  </w:style>
  <w:style w:type="paragraph" w:styleId="a4">
    <w:name w:val="Revision"/>
    <w:hidden/>
    <w:uiPriority w:val="99"/>
    <w:semiHidden/>
    <w:rsid w:val="006140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232</MetadataID>
    <Session xmlns="641f345b-441b-4b81-9152-adc2e73ba5e1">Α´</Session>
    <Date xmlns="641f345b-441b-4b81-9152-adc2e73ba5e1">2016-05-06T21:00:00+00:00</Date>
    <Status xmlns="641f345b-441b-4b81-9152-adc2e73ba5e1">
      <Url>http://srv-sp1/praktika/Lists/Incoming_Metadata/EditForm.aspx?ID=232&amp;Source=/praktika/Recordings_Library/Forms/AllItems.aspx</Url>
      <Description>Δημοσιεύτηκε</Description>
    </Status>
    <Meeting xmlns="641f345b-441b-4b81-9152-adc2e73ba5e1">ΡΚ´</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8FAB3D-AF56-416C-B994-2A574552840C}">
  <ds:schemaRefs>
    <ds:schemaRef ds:uri="http://purl.org/dc/terms/"/>
    <ds:schemaRef ds:uri="http://purl.org/dc/elements/1.1/"/>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641f345b-441b-4b81-9152-adc2e73ba5e1"/>
    <ds:schemaRef ds:uri="http://purl.org/dc/dcmitype/"/>
  </ds:schemaRefs>
</ds:datastoreItem>
</file>

<file path=customXml/itemProps2.xml><?xml version="1.0" encoding="utf-8"?>
<ds:datastoreItem xmlns:ds="http://schemas.openxmlformats.org/officeDocument/2006/customXml" ds:itemID="{B7EE8FDD-ACB8-4C84-8A21-A8D4D5CD6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2B5536-FF7E-40B3-AC9D-FCF072EE32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172</Pages>
  <Words>116069</Words>
  <Characters>626777</Characters>
  <Application>Microsoft Office Word</Application>
  <DocSecurity>0</DocSecurity>
  <Lines>5223</Lines>
  <Paragraphs>1482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741364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2016-05-12T10:34:00Z</dcterms:created>
  <dcterms:modified xsi:type="dcterms:W3CDTF">2016-05-12T10:34:00Z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