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8F133" w14:textId="77777777" w:rsidR="00A92F95" w:rsidRPr="00A92F95" w:rsidRDefault="00A92F95" w:rsidP="00A92F95">
      <w:pPr>
        <w:spacing w:after="200" w:line="360" w:lineRule="auto"/>
        <w:rPr>
          <w:ins w:id="0" w:author="Φλούδα Χριστίνα" w:date="2016-08-29T11:09:00Z"/>
          <w:rFonts w:eastAsia="Times New Roman"/>
          <w:szCs w:val="24"/>
          <w:lang w:eastAsia="en-US"/>
        </w:rPr>
      </w:pPr>
      <w:ins w:id="1" w:author="Φλούδα Χριστίνα" w:date="2016-08-29T11:09:00Z">
        <w:r w:rsidRPr="00A92F9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C3A16E8" w14:textId="77777777" w:rsidR="00A92F95" w:rsidRPr="00A92F95" w:rsidRDefault="00A92F95" w:rsidP="00A92F95">
      <w:pPr>
        <w:spacing w:after="200" w:line="360" w:lineRule="auto"/>
        <w:rPr>
          <w:ins w:id="2" w:author="Φλούδα Χριστίνα" w:date="2016-08-29T11:09:00Z"/>
          <w:rFonts w:eastAsia="Times New Roman"/>
          <w:szCs w:val="24"/>
          <w:lang w:eastAsia="en-US"/>
        </w:rPr>
      </w:pPr>
    </w:p>
    <w:p w14:paraId="7B8D92FA" w14:textId="77777777" w:rsidR="00A92F95" w:rsidRPr="00A92F95" w:rsidRDefault="00A92F95" w:rsidP="00A92F95">
      <w:pPr>
        <w:spacing w:after="200" w:line="360" w:lineRule="auto"/>
        <w:rPr>
          <w:ins w:id="3" w:author="Φλούδα Χριστίνα" w:date="2016-08-29T11:09:00Z"/>
          <w:rFonts w:eastAsia="Times New Roman"/>
          <w:szCs w:val="24"/>
          <w:lang w:eastAsia="en-US"/>
        </w:rPr>
      </w:pPr>
      <w:ins w:id="4" w:author="Φλούδα Χριστίνα" w:date="2016-08-29T11:09:00Z">
        <w:r w:rsidRPr="00A92F95">
          <w:rPr>
            <w:rFonts w:eastAsia="Times New Roman"/>
            <w:szCs w:val="24"/>
            <w:lang w:eastAsia="en-US"/>
          </w:rPr>
          <w:t>ΠΙΝΑΚΑΣ ΠΕΡΙΕΧΟΜΕΝΩΝ</w:t>
        </w:r>
      </w:ins>
    </w:p>
    <w:p w14:paraId="014C72B7" w14:textId="77777777" w:rsidR="00A92F95" w:rsidRPr="00A92F95" w:rsidRDefault="00A92F95" w:rsidP="00A92F95">
      <w:pPr>
        <w:spacing w:after="200" w:line="360" w:lineRule="auto"/>
        <w:rPr>
          <w:ins w:id="5" w:author="Φλούδα Χριστίνα" w:date="2016-08-29T11:09:00Z"/>
          <w:rFonts w:eastAsia="Times New Roman"/>
          <w:szCs w:val="24"/>
          <w:lang w:eastAsia="en-US"/>
        </w:rPr>
      </w:pPr>
      <w:ins w:id="6" w:author="Φλούδα Χριστίνα" w:date="2016-08-29T11:09:00Z">
        <w:r w:rsidRPr="00A92F95">
          <w:rPr>
            <w:rFonts w:eastAsia="Times New Roman"/>
            <w:szCs w:val="24"/>
            <w:lang w:eastAsia="en-US"/>
          </w:rPr>
          <w:t xml:space="preserve">ΙΖ’ ΠΕΡΙΟΔΟΣ </w:t>
        </w:r>
      </w:ins>
    </w:p>
    <w:p w14:paraId="6CD98D8D" w14:textId="77777777" w:rsidR="00A92F95" w:rsidRPr="00A92F95" w:rsidRDefault="00A92F95" w:rsidP="00A92F95">
      <w:pPr>
        <w:spacing w:after="200" w:line="360" w:lineRule="auto"/>
        <w:rPr>
          <w:ins w:id="7" w:author="Φλούδα Χριστίνα" w:date="2016-08-29T11:09:00Z"/>
          <w:rFonts w:eastAsia="Times New Roman"/>
          <w:szCs w:val="24"/>
          <w:lang w:eastAsia="en-US"/>
        </w:rPr>
      </w:pPr>
      <w:ins w:id="8" w:author="Φλούδα Χριστίνα" w:date="2016-08-29T11:09:00Z">
        <w:r w:rsidRPr="00A92F95">
          <w:rPr>
            <w:rFonts w:eastAsia="Times New Roman"/>
            <w:szCs w:val="24"/>
            <w:lang w:eastAsia="en-US"/>
          </w:rPr>
          <w:t>ΠΡΟΕΔΡΕΥΟΜΕΝΗΣ ΚΟΙΝΟΒΟΥΛΕΥΤΙΚΗΣ ΔΗΜΟΚΡΑΤΙΑΣ</w:t>
        </w:r>
      </w:ins>
    </w:p>
    <w:p w14:paraId="71184777" w14:textId="77777777" w:rsidR="00A92F95" w:rsidRPr="00A92F95" w:rsidRDefault="00A92F95" w:rsidP="00A92F95">
      <w:pPr>
        <w:spacing w:after="200" w:line="360" w:lineRule="auto"/>
        <w:rPr>
          <w:ins w:id="9" w:author="Φλούδα Χριστίνα" w:date="2016-08-29T11:09:00Z"/>
          <w:rFonts w:eastAsia="Times New Roman"/>
          <w:szCs w:val="24"/>
          <w:lang w:eastAsia="en-US"/>
        </w:rPr>
      </w:pPr>
      <w:ins w:id="10" w:author="Φλούδα Χριστίνα" w:date="2016-08-29T11:09:00Z">
        <w:r w:rsidRPr="00A92F95">
          <w:rPr>
            <w:rFonts w:eastAsia="Times New Roman"/>
            <w:szCs w:val="24"/>
            <w:lang w:eastAsia="en-US"/>
          </w:rPr>
          <w:t>ΣΥΝΟΔΟΣ Α΄</w:t>
        </w:r>
      </w:ins>
    </w:p>
    <w:p w14:paraId="4B7AA587" w14:textId="77777777" w:rsidR="00A92F95" w:rsidRPr="00A92F95" w:rsidRDefault="00A92F95" w:rsidP="00A92F95">
      <w:pPr>
        <w:spacing w:after="200" w:line="360" w:lineRule="auto"/>
        <w:rPr>
          <w:ins w:id="11" w:author="Φλούδα Χριστίνα" w:date="2016-08-29T11:09:00Z"/>
          <w:rFonts w:eastAsia="Times New Roman"/>
          <w:szCs w:val="24"/>
          <w:lang w:eastAsia="en-US"/>
        </w:rPr>
      </w:pPr>
    </w:p>
    <w:p w14:paraId="3B2D0B47" w14:textId="77777777" w:rsidR="00A92F95" w:rsidRPr="00A92F95" w:rsidRDefault="00A92F95" w:rsidP="00A92F95">
      <w:pPr>
        <w:spacing w:after="200" w:line="360" w:lineRule="auto"/>
        <w:rPr>
          <w:ins w:id="12" w:author="Φλούδα Χριστίνα" w:date="2016-08-29T11:09:00Z"/>
          <w:rFonts w:eastAsia="Times New Roman"/>
          <w:szCs w:val="24"/>
          <w:lang w:eastAsia="en-US"/>
        </w:rPr>
      </w:pPr>
      <w:ins w:id="13" w:author="Φλούδα Χριστίνα" w:date="2016-08-29T11:09:00Z">
        <w:r w:rsidRPr="00A92F95">
          <w:rPr>
            <w:rFonts w:eastAsia="Times New Roman"/>
            <w:szCs w:val="24"/>
            <w:lang w:eastAsia="en-US"/>
          </w:rPr>
          <w:t>ΣΥΝΕΔΡΙΑΣΗ ΡΟΕ΄</w:t>
        </w:r>
      </w:ins>
    </w:p>
    <w:p w14:paraId="4A167776" w14:textId="77777777" w:rsidR="00A92F95" w:rsidRPr="00A92F95" w:rsidRDefault="00A92F95" w:rsidP="00A92F95">
      <w:pPr>
        <w:spacing w:after="200" w:line="360" w:lineRule="auto"/>
        <w:rPr>
          <w:ins w:id="14" w:author="Φλούδα Χριστίνα" w:date="2016-08-29T11:09:00Z"/>
          <w:rFonts w:eastAsia="Times New Roman"/>
          <w:szCs w:val="24"/>
          <w:lang w:eastAsia="en-US"/>
        </w:rPr>
      </w:pPr>
      <w:ins w:id="15" w:author="Φλούδα Χριστίνα" w:date="2016-08-29T11:09:00Z">
        <w:r w:rsidRPr="00A92F95">
          <w:rPr>
            <w:rFonts w:eastAsia="Times New Roman"/>
            <w:szCs w:val="24"/>
            <w:lang w:eastAsia="en-US"/>
          </w:rPr>
          <w:t>Τετάρτη  3 Αυγούστου 2016</w:t>
        </w:r>
      </w:ins>
    </w:p>
    <w:p w14:paraId="5AF1CD72" w14:textId="77777777" w:rsidR="00A92F95" w:rsidRPr="00A92F95" w:rsidRDefault="00A92F95" w:rsidP="00A92F95">
      <w:pPr>
        <w:spacing w:after="200" w:line="360" w:lineRule="auto"/>
        <w:rPr>
          <w:ins w:id="16" w:author="Φλούδα Χριστίνα" w:date="2016-08-29T11:09:00Z"/>
          <w:rFonts w:eastAsia="Times New Roman"/>
          <w:szCs w:val="24"/>
          <w:lang w:eastAsia="en-US"/>
        </w:rPr>
      </w:pPr>
    </w:p>
    <w:p w14:paraId="0963779E" w14:textId="77777777" w:rsidR="00A92F95" w:rsidRPr="00A92F95" w:rsidRDefault="00A92F95" w:rsidP="00A92F95">
      <w:pPr>
        <w:spacing w:after="200" w:line="360" w:lineRule="auto"/>
        <w:rPr>
          <w:ins w:id="17" w:author="Φλούδα Χριστίνα" w:date="2016-08-29T11:09:00Z"/>
          <w:rFonts w:eastAsia="Times New Roman"/>
          <w:szCs w:val="24"/>
          <w:lang w:eastAsia="en-US"/>
        </w:rPr>
      </w:pPr>
      <w:ins w:id="18" w:author="Φλούδα Χριστίνα" w:date="2016-08-29T11:09:00Z">
        <w:r w:rsidRPr="00A92F95">
          <w:rPr>
            <w:rFonts w:eastAsia="Times New Roman"/>
            <w:szCs w:val="24"/>
            <w:lang w:eastAsia="en-US"/>
          </w:rPr>
          <w:t>ΘΕΜΑΤΑ</w:t>
        </w:r>
      </w:ins>
    </w:p>
    <w:p w14:paraId="47F09CC6" w14:textId="77777777" w:rsidR="00A92F95" w:rsidRPr="00A92F95" w:rsidRDefault="00A92F95" w:rsidP="00A92F95">
      <w:pPr>
        <w:spacing w:after="200" w:line="360" w:lineRule="auto"/>
        <w:rPr>
          <w:ins w:id="19" w:author="Φλούδα Χριστίνα" w:date="2016-08-29T11:09:00Z"/>
          <w:rFonts w:eastAsia="Times New Roman"/>
          <w:szCs w:val="24"/>
          <w:lang w:eastAsia="en-US"/>
        </w:rPr>
      </w:pPr>
      <w:ins w:id="20" w:author="Φλούδα Χριστίνα" w:date="2016-08-29T11:09:00Z">
        <w:r w:rsidRPr="00A92F95">
          <w:rPr>
            <w:rFonts w:eastAsia="Times New Roman"/>
            <w:szCs w:val="24"/>
            <w:lang w:eastAsia="en-US"/>
          </w:rPr>
          <w:t xml:space="preserve"> </w:t>
        </w:r>
        <w:r w:rsidRPr="00A92F95">
          <w:rPr>
            <w:rFonts w:eastAsia="Times New Roman"/>
            <w:szCs w:val="24"/>
            <w:lang w:eastAsia="en-US"/>
          </w:rPr>
          <w:br/>
          <w:t xml:space="preserve">Α. ΕΙΔΙΚΑ ΘΕΜΑΤΑ </w:t>
        </w:r>
        <w:r w:rsidRPr="00A92F95">
          <w:rPr>
            <w:rFonts w:eastAsia="Times New Roman"/>
            <w:szCs w:val="24"/>
            <w:lang w:eastAsia="en-US"/>
          </w:rPr>
          <w:br/>
          <w:t xml:space="preserve">1. Επικύρωση Πρακτικών, σελ. </w:t>
        </w:r>
        <w:r w:rsidRPr="00A92F95">
          <w:rPr>
            <w:rFonts w:eastAsia="Times New Roman"/>
            <w:szCs w:val="24"/>
            <w:lang w:eastAsia="en-US"/>
          </w:rPr>
          <w:br/>
          <w:t xml:space="preserve">2. 'Αδειες απουσίας των Βουλευτών κ.κ. Θ. Θεοχάρη και Γ. Καρρά, σελ. </w:t>
        </w:r>
        <w:r w:rsidRPr="00A92F95">
          <w:rPr>
            <w:rFonts w:eastAsia="Times New Roman"/>
            <w:szCs w:val="24"/>
            <w:lang w:eastAsia="en-US"/>
          </w:rPr>
          <w:br/>
          <w:t>3. Ειδική Ημερήσια Διάταξη:</w:t>
        </w:r>
        <w:r w:rsidRPr="00A92F95">
          <w:rPr>
            <w:rFonts w:eastAsia="Times New Roman"/>
            <w:szCs w:val="24"/>
            <w:lang w:eastAsia="en-US"/>
          </w:rPr>
          <w:br/>
          <w:t xml:space="preserve">   α) Συζήτηση και ψήφιση, σύμφωνα με τις διατάξεις του άρθρου 76 του Συντάγματος και του άρθρου 118 του Κανονισμού της Βουλής, της πρότασης του Προέδρου της Βουλής: "Για την τροποποίηση διατάξεων του Κανονισμού της Βουλής - Μέρος Β' (ΦΕΚ 51Α'/10.4.1997)", σελ. </w:t>
        </w:r>
        <w:r w:rsidRPr="00A92F95">
          <w:rPr>
            <w:rFonts w:eastAsia="Times New Roman"/>
            <w:szCs w:val="24"/>
            <w:lang w:eastAsia="en-US"/>
          </w:rPr>
          <w:br/>
          <w:t xml:space="preserve">   β) Συζήτηση και ψήφιση της πρότασης του Προέδρου της Βουλής: "Για την τροποποίηση διατάξεων από 15-11-1982 (ΦΕΚ 137/Α'/1982) απόφασης της Ολομέλειας της Βουλής), σελ. </w:t>
        </w:r>
        <w:r w:rsidRPr="00A92F95">
          <w:rPr>
            <w:rFonts w:eastAsia="Times New Roman"/>
            <w:szCs w:val="24"/>
            <w:lang w:eastAsia="en-US"/>
          </w:rPr>
          <w:br/>
          <w:t xml:space="preserve">   γ)  Έγκριση του "Κανονισμού Λειτουργίας της Επιτροπής του άρθρου 3Α' του ν. 3213/2003 - Κανονισμός Λειτουργίας της Ειδικής Υπηρεσίας Επιτροπής Ελέγχου Δηλώσεων Περιουσιακής Κατάστασης", σελ. </w:t>
        </w:r>
        <w:r w:rsidRPr="00A92F95">
          <w:rPr>
            <w:rFonts w:eastAsia="Times New Roman"/>
            <w:szCs w:val="24"/>
            <w:lang w:eastAsia="en-US"/>
          </w:rPr>
          <w:br/>
          <w:t xml:space="preserve">4. Επί διαδικαστικού θέματος, σελ. </w:t>
        </w:r>
        <w:r w:rsidRPr="00A92F95">
          <w:rPr>
            <w:rFonts w:eastAsia="Times New Roman"/>
            <w:szCs w:val="24"/>
            <w:lang w:eastAsia="en-US"/>
          </w:rPr>
          <w:br/>
          <w:t xml:space="preserve">5. Επί προσωπικού θέματος, σελ. </w:t>
        </w:r>
        <w:r w:rsidRPr="00A92F95">
          <w:rPr>
            <w:rFonts w:eastAsia="Times New Roman"/>
            <w:szCs w:val="24"/>
            <w:lang w:eastAsia="en-US"/>
          </w:rPr>
          <w:br/>
          <w:t xml:space="preserve"> </w:t>
        </w:r>
        <w:r w:rsidRPr="00A92F95">
          <w:rPr>
            <w:rFonts w:eastAsia="Times New Roman"/>
            <w:szCs w:val="24"/>
            <w:lang w:eastAsia="en-US"/>
          </w:rPr>
          <w:br/>
          <w:t xml:space="preserve">Β. ΝΟΜΟΘΕΤΙΚΗ ΕΡΓΑΣΙΑ </w:t>
        </w:r>
        <w:r w:rsidRPr="00A92F95">
          <w:rPr>
            <w:rFonts w:eastAsia="Times New Roman"/>
            <w:szCs w:val="24"/>
            <w:lang w:eastAsia="en-US"/>
          </w:rPr>
          <w:br/>
          <w:t>1. Κατάθεση σχεδίων νόμων:</w:t>
        </w:r>
        <w:r w:rsidRPr="00A92F95">
          <w:rPr>
            <w:rFonts w:eastAsia="Times New Roman"/>
            <w:szCs w:val="24"/>
            <w:lang w:eastAsia="en-US"/>
          </w:rPr>
          <w:br/>
          <w:t xml:space="preserve">   α) Οι Υπουργοί Περιβάλλοντος και Ενέργειας, Εσωτερικών και Διοικητικής Ανασυγκρότησης, Εργασίας, Κοινωνικής Ασφάλισης και Κοινωνικής Αλληλεγγύης, Παιδείας,  Έρευνας και Θρησκευμάτων, Οικονομικών, Υποδομών, Μεταφορών και Δικτύων, οι Αναπληρωτές Υπουργοί Περιβάλλοντος και Ενέργειας, Εσωτερικών και Διοικητικής Ανασυγκρότησης, Εργασίας, Κοινωνικής Ασφάλισης και Κοινωνικής Αλληλεγγύης, Οικονομικών, καθώς και ο Υφυπουργός Εξωτερικών κατέθεσαν στις 02.08.2016, σχέδιο νόμου: «Νέο καθεστώς στήριξης των σταθμών παραγωγής ηλεκτρικής ενέργειας από Ανανεώσιμες Πηγές Ενέργειας και συμπαραγωγή ηλεκτρισμού και θερμότητας υψηλής απόδοσης-Διατάξεις για το νομικό και λειτουργικό διαχωρισμό των κλάδων προμήθειας και διανομής στην αγορά του φυσικού αερίου και άλλες διατάξεις»., σελ. </w:t>
        </w:r>
        <w:r w:rsidRPr="00A92F95">
          <w:rPr>
            <w:rFonts w:eastAsia="Times New Roman"/>
            <w:szCs w:val="24"/>
            <w:lang w:eastAsia="en-US"/>
          </w:rPr>
          <w:br/>
          <w:t xml:space="preserve">   β) Οι Υπουργοί Περιβάλλοντος και Ενέργειας, Εξωτερικών, Οικονομικών, καθώς και ο Αναπληρωτής Υπουργός Περιβάλλοντος και Ενέργειας κατέθεσαν σήμερα, 3.8.2016, σχέδιο νόμου: «Κύρωση της Συμφωνίας μεταξύ της Ευρωπαϊκής  Ένωσης και των κρατών-μελών της, αφενός, και της Ισλανδίας, αφετέρου, σχετικά με τη συμμετοχή της Ισλανδίας στην από κοινού ανταπόκριση στις υποχρεώσεις που έχουν αναλάβει η Ευρωπαϊκή  Ένωση, τα κράτη- μέλη της και η Ισλανδία στη δεύτερη περίοδο δέσμευσης, σύμφωνα με την τροποποίηση της Ντόχα στο Πρωτόκολλο του Κιότο, που κυρώθηκε με το ν. 4345/2015 (Α'148), στη σύμβαση-πλαίσιο των Ηνωμένων Εθνών για την κλιματική αλλαγή που έχει κυρωθεί με το ν. 3017/2002 (Α'117)», σελ. </w:t>
        </w:r>
        <w:r w:rsidRPr="00A92F95">
          <w:rPr>
            <w:rFonts w:eastAsia="Times New Roman"/>
            <w:szCs w:val="24"/>
            <w:lang w:eastAsia="en-US"/>
          </w:rPr>
          <w:br/>
          <w:t>2. Κατάθεση Εκθέσεων Διαρκών Επιτροπών:</w:t>
        </w:r>
        <w:r w:rsidRPr="00A92F95">
          <w:rPr>
            <w:rFonts w:eastAsia="Times New Roman"/>
            <w:szCs w:val="24"/>
            <w:lang w:eastAsia="en-US"/>
          </w:rPr>
          <w:br/>
          <w:t xml:space="preserve">   α) Η Διαρκής Επιτροπή Οικονομικών Υποθέσεων καταθέτει την  Έκθεσή της στο σχέδιο νόμου του Υπουργείου Οικονομικών "Τροποποίηση του ν. 4099/2012/Α'250 (ενσωμάτωση στην εθνική νομοθεσία της Οδηγίας 2014/91/ΕΕ/L257) και άλλες διατάξεις", σελ. </w:t>
        </w:r>
        <w:r w:rsidRPr="00A92F95">
          <w:rPr>
            <w:rFonts w:eastAsia="Times New Roman"/>
            <w:szCs w:val="24"/>
            <w:lang w:eastAsia="en-US"/>
          </w:rPr>
          <w:br/>
          <w:t xml:space="preserve">   β) Η Διαρκής Επιτροπή Μορφωτικών Υποθέσεων καταθέτει την  Έκθεσή της στο σχέδιο νόμου του Υπουργείου Παιδείας,  Έρευνας και Θρησκευμάτων "Ρυθμίσεις για την ελληνόγλωσση εκπαίδευση, τη διαπολιτιστική εκπαίδευση και άλλες διατάξεις", σελ. </w:t>
        </w:r>
        <w:r w:rsidRPr="00A92F95">
          <w:rPr>
            <w:rFonts w:eastAsia="Times New Roman"/>
            <w:szCs w:val="24"/>
            <w:lang w:eastAsia="en-US"/>
          </w:rPr>
          <w:br/>
          <w:t xml:space="preserve">3. Συζήτηση και ψήφιση επί της αρχής, των άρθρων, των τροπολογιών του σχεδίου νόμου του Υπουργείου Οικονομίας, Ανάπτυξης και Τουρισμού "Ανάθεση και εκτέλεση συμβάσεων παραχώρησης - Εναρμόνιση με την Οδηγία 2014/23/ΕΕ του Ευρωπαϊκού Κοινοβουλίου και του Συμβουλίου της 26ης Φεβρουαρίου 2014 σχετικά με την ανάθεση συμβάσεων παραχώρησης (ΕΕ L 94/1/28.3.2014) και άλλες διατάξεις", σελ. </w:t>
        </w:r>
        <w:r w:rsidRPr="00A92F95">
          <w:rPr>
            <w:rFonts w:eastAsia="Times New Roman"/>
            <w:szCs w:val="24"/>
            <w:lang w:eastAsia="en-US"/>
          </w:rPr>
          <w:br/>
          <w:t xml:space="preserve"> </w:t>
        </w:r>
      </w:ins>
    </w:p>
    <w:p w14:paraId="74BB307E" w14:textId="77777777" w:rsidR="00A92F95" w:rsidRPr="00A92F95" w:rsidRDefault="00A92F95" w:rsidP="00A92F95">
      <w:pPr>
        <w:spacing w:after="0" w:line="360" w:lineRule="auto"/>
        <w:rPr>
          <w:ins w:id="21" w:author="Φλούδα Χριστίνα" w:date="2016-08-29T11:09:00Z"/>
          <w:rFonts w:eastAsia="Times New Roman"/>
          <w:szCs w:val="24"/>
          <w:lang w:eastAsia="en-US"/>
        </w:rPr>
      </w:pPr>
      <w:ins w:id="22" w:author="Φλούδα Χριστίνα" w:date="2016-08-29T11:09:00Z">
        <w:r w:rsidRPr="00A92F95">
          <w:rPr>
            <w:rFonts w:eastAsia="Times New Roman"/>
            <w:szCs w:val="24"/>
            <w:lang w:eastAsia="en-US"/>
          </w:rPr>
          <w:br/>
          <w:t>ΠΡΟΕΔΡΟΣ</w:t>
        </w:r>
      </w:ins>
    </w:p>
    <w:p w14:paraId="4C404670" w14:textId="77777777" w:rsidR="00A92F95" w:rsidRPr="00A92F95" w:rsidRDefault="00A92F95" w:rsidP="00A92F95">
      <w:pPr>
        <w:spacing w:after="0" w:line="360" w:lineRule="auto"/>
        <w:rPr>
          <w:ins w:id="23" w:author="Φλούδα Χριστίνα" w:date="2016-08-29T11:09:00Z"/>
          <w:rFonts w:eastAsia="Times New Roman"/>
          <w:szCs w:val="24"/>
          <w:lang w:eastAsia="en-US"/>
        </w:rPr>
      </w:pPr>
      <w:ins w:id="24" w:author="Φλούδα Χριστίνα" w:date="2016-08-29T11:09:00Z">
        <w:r w:rsidRPr="00A92F95">
          <w:rPr>
            <w:rFonts w:eastAsia="Times New Roman"/>
            <w:szCs w:val="24"/>
            <w:lang w:eastAsia="en-US"/>
          </w:rPr>
          <w:t>ΒΟΥΤΣΗΣ Ν.</w:t>
        </w:r>
        <w:r w:rsidRPr="00A92F95">
          <w:rPr>
            <w:rFonts w:eastAsia="Times New Roman"/>
            <w:szCs w:val="24"/>
            <w:lang w:eastAsia="en-US"/>
            <w:rPrChange w:id="25" w:author="Φλούδα Χριστίνα" w:date="2016-08-29T11:09:00Z">
              <w:rPr>
                <w:rFonts w:eastAsia="Times New Roman"/>
                <w:szCs w:val="24"/>
                <w:lang w:val="en-US" w:eastAsia="en-US"/>
              </w:rPr>
            </w:rPrChange>
          </w:rPr>
          <w:t xml:space="preserve"> </w:t>
        </w:r>
        <w:r w:rsidRPr="00A92F95">
          <w:rPr>
            <w:rFonts w:eastAsia="Times New Roman"/>
            <w:szCs w:val="24"/>
            <w:lang w:eastAsia="en-US"/>
          </w:rPr>
          <w:t xml:space="preserve">, σελ. </w:t>
        </w:r>
      </w:ins>
    </w:p>
    <w:p w14:paraId="58DB097B" w14:textId="77777777" w:rsidR="00A92F95" w:rsidRPr="00A92F95" w:rsidRDefault="00A92F95" w:rsidP="00A92F95">
      <w:pPr>
        <w:spacing w:after="0" w:line="360" w:lineRule="auto"/>
        <w:rPr>
          <w:ins w:id="26" w:author="Φλούδα Χριστίνα" w:date="2016-08-29T11:09:00Z"/>
          <w:rFonts w:eastAsia="Times New Roman"/>
          <w:szCs w:val="24"/>
          <w:lang w:eastAsia="en-US"/>
        </w:rPr>
      </w:pPr>
    </w:p>
    <w:p w14:paraId="6607A8DF" w14:textId="77777777" w:rsidR="00A92F95" w:rsidRPr="00A92F95" w:rsidRDefault="00A92F95" w:rsidP="00A92F95">
      <w:pPr>
        <w:spacing w:after="0" w:line="360" w:lineRule="auto"/>
        <w:rPr>
          <w:ins w:id="27" w:author="Φλούδα Χριστίνα" w:date="2016-08-29T11:09:00Z"/>
          <w:rFonts w:eastAsia="Times New Roman"/>
          <w:szCs w:val="24"/>
          <w:lang w:eastAsia="en-US"/>
        </w:rPr>
      </w:pPr>
    </w:p>
    <w:p w14:paraId="4EE65026" w14:textId="77777777" w:rsidR="00A92F95" w:rsidRPr="00A92F95" w:rsidRDefault="00A92F95" w:rsidP="00A92F95">
      <w:pPr>
        <w:spacing w:after="0" w:line="360" w:lineRule="auto"/>
        <w:rPr>
          <w:ins w:id="28" w:author="Φλούδα Χριστίνα" w:date="2016-08-29T11:09:00Z"/>
          <w:rFonts w:eastAsia="Times New Roman"/>
          <w:szCs w:val="24"/>
          <w:lang w:eastAsia="en-US"/>
        </w:rPr>
      </w:pPr>
      <w:ins w:id="29" w:author="Φλούδα Χριστίνα" w:date="2016-08-29T11:09:00Z">
        <w:r w:rsidRPr="00A92F95">
          <w:rPr>
            <w:rFonts w:eastAsia="Times New Roman"/>
            <w:szCs w:val="24"/>
            <w:lang w:eastAsia="en-US"/>
          </w:rPr>
          <w:t>ΠΡΟΕΔΡΕΥΟΝΤΕΣ</w:t>
        </w:r>
      </w:ins>
    </w:p>
    <w:p w14:paraId="749D932D" w14:textId="77777777" w:rsidR="00A92F95" w:rsidRPr="00A92F95" w:rsidRDefault="00A92F95" w:rsidP="00A92F95">
      <w:pPr>
        <w:spacing w:after="0" w:line="360" w:lineRule="auto"/>
        <w:rPr>
          <w:ins w:id="30" w:author="Φλούδα Χριστίνα" w:date="2016-08-29T11:09:00Z"/>
          <w:rFonts w:eastAsia="Times New Roman"/>
          <w:szCs w:val="24"/>
          <w:lang w:eastAsia="en-US"/>
        </w:rPr>
      </w:pPr>
      <w:ins w:id="31" w:author="Φλούδα Χριστίνα" w:date="2016-08-29T11:09:00Z">
        <w:r w:rsidRPr="00A92F95">
          <w:rPr>
            <w:rFonts w:eastAsia="Times New Roman"/>
            <w:szCs w:val="24"/>
            <w:lang w:eastAsia="en-US"/>
          </w:rPr>
          <w:t xml:space="preserve">ΒΑΡΕΜΕΝΟΣ Γ. , σελ. </w:t>
        </w:r>
      </w:ins>
    </w:p>
    <w:p w14:paraId="5C24093A" w14:textId="77777777" w:rsidR="00A92F95" w:rsidRPr="00A92F95" w:rsidRDefault="00A92F95" w:rsidP="00A92F95">
      <w:pPr>
        <w:spacing w:after="0" w:line="360" w:lineRule="auto"/>
        <w:rPr>
          <w:ins w:id="32" w:author="Φλούδα Χριστίνα" w:date="2016-08-29T11:09:00Z"/>
          <w:rFonts w:eastAsia="Times New Roman"/>
          <w:szCs w:val="24"/>
          <w:lang w:eastAsia="en-US"/>
        </w:rPr>
      </w:pPr>
      <w:ins w:id="33" w:author="Φλούδα Χριστίνα" w:date="2016-08-29T11:09:00Z">
        <w:r w:rsidRPr="00A92F95">
          <w:rPr>
            <w:rFonts w:eastAsia="Times New Roman"/>
            <w:szCs w:val="24"/>
            <w:lang w:eastAsia="en-US"/>
          </w:rPr>
          <w:t xml:space="preserve">ΚΟΥΡΑΚΗΣ Α. , σελ. </w:t>
        </w:r>
      </w:ins>
    </w:p>
    <w:p w14:paraId="6D82D4DA" w14:textId="77777777" w:rsidR="00A92F95" w:rsidRPr="00A92F95" w:rsidRDefault="00A92F95" w:rsidP="00A92F95">
      <w:pPr>
        <w:spacing w:after="0" w:line="360" w:lineRule="auto"/>
        <w:rPr>
          <w:ins w:id="34" w:author="Φλούδα Χριστίνα" w:date="2016-08-29T11:09:00Z"/>
          <w:rFonts w:eastAsia="Times New Roman"/>
          <w:szCs w:val="24"/>
          <w:lang w:eastAsia="en-US"/>
        </w:rPr>
      </w:pPr>
      <w:ins w:id="35" w:author="Φλούδα Χριστίνα" w:date="2016-08-29T11:09:00Z">
        <w:r w:rsidRPr="00A92F95">
          <w:rPr>
            <w:rFonts w:eastAsia="Times New Roman"/>
            <w:szCs w:val="24"/>
            <w:lang w:eastAsia="en-US"/>
          </w:rPr>
          <w:t xml:space="preserve">ΚΡΕΜΑΣΤΙΝΟΣ Δ. , σελ. </w:t>
        </w:r>
      </w:ins>
    </w:p>
    <w:p w14:paraId="4F2CA6C8" w14:textId="77777777" w:rsidR="00A92F95" w:rsidRPr="00A92F95" w:rsidRDefault="00A92F95" w:rsidP="00A92F95">
      <w:pPr>
        <w:spacing w:after="0" w:line="360" w:lineRule="auto"/>
        <w:rPr>
          <w:ins w:id="36" w:author="Φλούδα Χριστίνα" w:date="2016-08-29T11:09:00Z"/>
          <w:rFonts w:eastAsia="Times New Roman"/>
          <w:szCs w:val="24"/>
          <w:lang w:eastAsia="en-US"/>
        </w:rPr>
      </w:pPr>
      <w:ins w:id="37" w:author="Φλούδα Χριστίνα" w:date="2016-08-29T11:09:00Z">
        <w:r w:rsidRPr="00A92F95">
          <w:rPr>
            <w:rFonts w:eastAsia="Times New Roman"/>
            <w:szCs w:val="24"/>
            <w:lang w:eastAsia="en-US"/>
          </w:rPr>
          <w:t xml:space="preserve">ΛΥΚΟΥΔΗΣ Σ. , σελ. </w:t>
        </w:r>
      </w:ins>
    </w:p>
    <w:p w14:paraId="7F071C98" w14:textId="77777777" w:rsidR="00A92F95" w:rsidRPr="00A92F95" w:rsidRDefault="00A92F95" w:rsidP="00A92F95">
      <w:pPr>
        <w:spacing w:after="0" w:line="360" w:lineRule="auto"/>
        <w:rPr>
          <w:ins w:id="38" w:author="Φλούδα Χριστίνα" w:date="2016-08-29T11:09:00Z"/>
          <w:rFonts w:eastAsia="Times New Roman"/>
          <w:szCs w:val="24"/>
          <w:lang w:eastAsia="en-US"/>
        </w:rPr>
      </w:pPr>
      <w:ins w:id="39" w:author="Φλούδα Χριστίνα" w:date="2016-08-29T11:09:00Z">
        <w:r w:rsidRPr="00A92F95">
          <w:rPr>
            <w:rFonts w:eastAsia="Times New Roman"/>
            <w:szCs w:val="24"/>
            <w:lang w:eastAsia="en-US"/>
          </w:rPr>
          <w:t>ΧΡΙΣΤΟΔΟΥΛΟΠΟΥΛΟΥ Α.</w:t>
        </w:r>
        <w:r w:rsidRPr="00A92F95">
          <w:rPr>
            <w:rFonts w:eastAsia="Times New Roman"/>
            <w:szCs w:val="24"/>
            <w:lang w:eastAsia="en-US"/>
            <w:rPrChange w:id="40" w:author="Φλούδα Χριστίνα" w:date="2016-08-29T11:09:00Z">
              <w:rPr>
                <w:rFonts w:eastAsia="Times New Roman"/>
                <w:szCs w:val="24"/>
                <w:lang w:val="en-US" w:eastAsia="en-US"/>
              </w:rPr>
            </w:rPrChange>
          </w:rPr>
          <w:t xml:space="preserve"> </w:t>
        </w:r>
        <w:r w:rsidRPr="00A92F95">
          <w:rPr>
            <w:rFonts w:eastAsia="Times New Roman"/>
            <w:szCs w:val="24"/>
            <w:lang w:eastAsia="en-US"/>
          </w:rPr>
          <w:t xml:space="preserve">, σελ. </w:t>
        </w:r>
      </w:ins>
    </w:p>
    <w:p w14:paraId="4EE10088" w14:textId="77777777" w:rsidR="00A92F95" w:rsidRPr="00A92F95" w:rsidRDefault="00A92F95" w:rsidP="00A92F95">
      <w:pPr>
        <w:spacing w:after="200" w:line="360" w:lineRule="auto"/>
        <w:rPr>
          <w:ins w:id="41" w:author="Φλούδα Χριστίνα" w:date="2016-08-29T11:09:00Z"/>
          <w:rFonts w:eastAsia="Times New Roman"/>
          <w:szCs w:val="24"/>
          <w:lang w:eastAsia="en-US"/>
        </w:rPr>
      </w:pPr>
    </w:p>
    <w:p w14:paraId="28DE516D" w14:textId="77777777" w:rsidR="00A92F95" w:rsidRPr="00A92F95" w:rsidRDefault="00A92F95" w:rsidP="00A92F95">
      <w:pPr>
        <w:spacing w:after="200" w:line="360" w:lineRule="auto"/>
        <w:rPr>
          <w:ins w:id="42" w:author="Φλούδα Χριστίνα" w:date="2016-08-29T11:09:00Z"/>
          <w:rFonts w:eastAsia="Times New Roman"/>
          <w:szCs w:val="24"/>
          <w:lang w:eastAsia="en-US"/>
        </w:rPr>
      </w:pPr>
      <w:ins w:id="43" w:author="Φλούδα Χριστίνα" w:date="2016-08-29T11:09:00Z">
        <w:r w:rsidRPr="00A92F95">
          <w:rPr>
            <w:rFonts w:eastAsia="Times New Roman"/>
            <w:szCs w:val="24"/>
            <w:lang w:eastAsia="en-US"/>
          </w:rPr>
          <w:t>ΟΜΙΛΗΤΕΣ</w:t>
        </w:r>
      </w:ins>
    </w:p>
    <w:p w14:paraId="28D98ED5" w14:textId="6E7A03F9" w:rsidR="00A92F95" w:rsidRDefault="00A92F95" w:rsidP="00A92F95">
      <w:pPr>
        <w:spacing w:after="200" w:line="360" w:lineRule="auto"/>
        <w:rPr>
          <w:ins w:id="44" w:author="Φλούδα Χριστίνα" w:date="2016-08-29T11:09:00Z"/>
          <w:rFonts w:eastAsia="Times New Roman" w:cs="Times New Roman"/>
          <w:szCs w:val="24"/>
        </w:rPr>
        <w:pPrChange w:id="45" w:author="Φλούδα Χριστίνα" w:date="2016-08-29T11:10:00Z">
          <w:pPr>
            <w:spacing w:after="0" w:line="600" w:lineRule="auto"/>
            <w:ind w:firstLine="720"/>
            <w:jc w:val="center"/>
          </w:pPr>
        </w:pPrChange>
      </w:pPr>
      <w:ins w:id="46" w:author="Φλούδα Χριστίνα" w:date="2016-08-29T11:09:00Z">
        <w:r w:rsidRPr="00A92F95">
          <w:rPr>
            <w:rFonts w:eastAsia="Times New Roman"/>
            <w:szCs w:val="24"/>
            <w:lang w:eastAsia="en-US"/>
          </w:rPr>
          <w:br/>
          <w:t>Α. Επί της Ειδικής Ημερήσιας Διάταξης:</w:t>
        </w:r>
        <w:r w:rsidRPr="00A92F95">
          <w:rPr>
            <w:rFonts w:eastAsia="Times New Roman"/>
            <w:szCs w:val="24"/>
            <w:lang w:eastAsia="en-US"/>
          </w:rPr>
          <w:br/>
          <w:t>ΚΑΡΑΘΑΝΑΣΟΠΟΥΛΟΣ Ν. , σελ.</w:t>
        </w:r>
        <w:r w:rsidRPr="00A92F95">
          <w:rPr>
            <w:rFonts w:eastAsia="Times New Roman"/>
            <w:szCs w:val="24"/>
            <w:lang w:eastAsia="en-US"/>
          </w:rPr>
          <w:br/>
          <w:t>ΣΥΡΙΓΟΣ Α. , σελ.</w:t>
        </w:r>
        <w:r w:rsidRPr="00A92F95">
          <w:rPr>
            <w:rFonts w:eastAsia="Times New Roman"/>
            <w:szCs w:val="24"/>
            <w:lang w:eastAsia="en-US"/>
          </w:rPr>
          <w:br/>
          <w:t>ΤΡΑΓΑΚΗΣ Ι. , σελ.</w:t>
        </w:r>
        <w:r w:rsidRPr="00A92F95">
          <w:rPr>
            <w:rFonts w:eastAsia="Times New Roman"/>
            <w:szCs w:val="24"/>
            <w:lang w:eastAsia="en-US"/>
          </w:rPr>
          <w:br/>
          <w:t>ΧΡΙΣΤΟΔΟΥΛΟΠΟΥΛΟΥ Α. , σελ.</w:t>
        </w:r>
        <w:r w:rsidRPr="00A92F95">
          <w:rPr>
            <w:rFonts w:eastAsia="Times New Roman"/>
            <w:szCs w:val="24"/>
            <w:lang w:eastAsia="en-US"/>
          </w:rPr>
          <w:br/>
        </w:r>
        <w:r w:rsidRPr="00A92F95">
          <w:rPr>
            <w:rFonts w:eastAsia="Times New Roman"/>
            <w:szCs w:val="24"/>
            <w:lang w:eastAsia="en-US"/>
          </w:rPr>
          <w:br/>
          <w:t>Β. Επί διαδικαστικού θέματος:</w:t>
        </w:r>
        <w:r w:rsidRPr="00A92F95">
          <w:rPr>
            <w:rFonts w:eastAsia="Times New Roman"/>
            <w:szCs w:val="24"/>
            <w:lang w:eastAsia="en-US"/>
          </w:rPr>
          <w:br/>
          <w:t>ΑΜΥΡΑΣ Γ. , σελ.</w:t>
        </w:r>
        <w:r w:rsidRPr="00A92F95">
          <w:rPr>
            <w:rFonts w:eastAsia="Times New Roman"/>
            <w:szCs w:val="24"/>
            <w:lang w:eastAsia="en-US"/>
          </w:rPr>
          <w:br/>
          <w:t>ΒΑΡΔΑΛΗΣ Α. , σελ.</w:t>
        </w:r>
        <w:r w:rsidRPr="00A92F95">
          <w:rPr>
            <w:rFonts w:eastAsia="Times New Roman"/>
            <w:szCs w:val="24"/>
            <w:lang w:eastAsia="en-US"/>
          </w:rPr>
          <w:br/>
          <w:t>ΒΟΥΤΣΗΣ Ν. , σελ.</w:t>
        </w:r>
        <w:r w:rsidRPr="00A92F95">
          <w:rPr>
            <w:rFonts w:eastAsia="Times New Roman"/>
            <w:szCs w:val="24"/>
            <w:lang w:eastAsia="en-US"/>
          </w:rPr>
          <w:br/>
          <w:t>ΒΡΟΥΤΣΗΣ Ι. , σελ.</w:t>
        </w:r>
        <w:r w:rsidRPr="00A92F95">
          <w:rPr>
            <w:rFonts w:eastAsia="Times New Roman"/>
            <w:szCs w:val="24"/>
            <w:lang w:eastAsia="en-US"/>
          </w:rPr>
          <w:br/>
          <w:t>ΚΑΡΡΑΣ Γ. , σελ.</w:t>
        </w:r>
        <w:r w:rsidRPr="00A92F95">
          <w:rPr>
            <w:rFonts w:eastAsia="Times New Roman"/>
            <w:szCs w:val="24"/>
            <w:lang w:eastAsia="en-US"/>
          </w:rPr>
          <w:br/>
          <w:t>ΚΕΓΚΕΡΟΓΛΟΥ Β. , σελ.</w:t>
        </w:r>
        <w:r w:rsidRPr="00A92F95">
          <w:rPr>
            <w:rFonts w:eastAsia="Times New Roman"/>
            <w:szCs w:val="24"/>
            <w:lang w:eastAsia="en-US"/>
          </w:rPr>
          <w:br/>
          <w:t>ΚΡΕΜΑΣΤΙΝΟΣ Δ. , σελ.</w:t>
        </w:r>
        <w:r w:rsidRPr="00A92F95">
          <w:rPr>
            <w:rFonts w:eastAsia="Times New Roman"/>
            <w:szCs w:val="24"/>
            <w:lang w:eastAsia="en-US"/>
          </w:rPr>
          <w:br/>
          <w:t>ΛΟΒΕΡΔΟΣ Α. , σελ.</w:t>
        </w:r>
        <w:r w:rsidRPr="00A92F95">
          <w:rPr>
            <w:rFonts w:eastAsia="Times New Roman"/>
            <w:szCs w:val="24"/>
            <w:lang w:eastAsia="en-US"/>
          </w:rPr>
          <w:br/>
          <w:t>ΛΥΚΟΥΔΗΣ Σ. , σελ.</w:t>
        </w:r>
        <w:r w:rsidRPr="00A92F95">
          <w:rPr>
            <w:rFonts w:eastAsia="Times New Roman"/>
            <w:szCs w:val="24"/>
            <w:lang w:eastAsia="en-US"/>
          </w:rPr>
          <w:br/>
          <w:t>ΜΑΝΙΑΤΗΣ Ι. , σελ.</w:t>
        </w:r>
        <w:r w:rsidRPr="00A92F95">
          <w:rPr>
            <w:rFonts w:eastAsia="Times New Roman"/>
            <w:szCs w:val="24"/>
            <w:lang w:eastAsia="en-US"/>
          </w:rPr>
          <w:br/>
          <w:t>ΜΗΤΑΡΑΚΗΣ Π. , σελ.</w:t>
        </w:r>
        <w:r w:rsidRPr="00A92F95">
          <w:rPr>
            <w:rFonts w:eastAsia="Times New Roman"/>
            <w:szCs w:val="24"/>
            <w:lang w:eastAsia="en-US"/>
          </w:rPr>
          <w:br/>
          <w:t>ΜΠΑΚΟΓΙΑΝΝΗ Θ. , σελ.</w:t>
        </w:r>
        <w:r w:rsidRPr="00A92F95">
          <w:rPr>
            <w:rFonts w:eastAsia="Times New Roman"/>
            <w:szCs w:val="24"/>
            <w:lang w:eastAsia="en-US"/>
          </w:rPr>
          <w:br/>
          <w:t>ΣΑΝΤΟΡΙΝΙΟΣ Ν. , σελ.</w:t>
        </w:r>
        <w:r w:rsidRPr="00A92F95">
          <w:rPr>
            <w:rFonts w:eastAsia="Times New Roman"/>
            <w:szCs w:val="24"/>
            <w:lang w:eastAsia="en-US"/>
          </w:rPr>
          <w:br/>
          <w:t>ΤΖΑΚΡΗ Θ. , σελ.</w:t>
        </w:r>
        <w:r w:rsidRPr="00A92F95">
          <w:rPr>
            <w:rFonts w:eastAsia="Times New Roman"/>
            <w:szCs w:val="24"/>
            <w:lang w:eastAsia="en-US"/>
          </w:rPr>
          <w:br/>
          <w:t>ΤΡΑΓΑΚΗΣ Ι. , σελ.</w:t>
        </w:r>
        <w:r w:rsidRPr="00A92F95">
          <w:rPr>
            <w:rFonts w:eastAsia="Times New Roman"/>
            <w:szCs w:val="24"/>
            <w:lang w:eastAsia="en-US"/>
          </w:rPr>
          <w:br/>
          <w:t>ΧΡΙΣΤΟΔΟΥΛΟΠΟΥΛΟΥ Α. , σελ.</w:t>
        </w:r>
        <w:r w:rsidRPr="00A92F95">
          <w:rPr>
            <w:rFonts w:eastAsia="Times New Roman"/>
            <w:szCs w:val="24"/>
            <w:lang w:eastAsia="en-US"/>
          </w:rPr>
          <w:br/>
        </w:r>
        <w:r w:rsidRPr="00A92F95">
          <w:rPr>
            <w:rFonts w:eastAsia="Times New Roman"/>
            <w:szCs w:val="24"/>
            <w:lang w:eastAsia="en-US"/>
          </w:rPr>
          <w:br/>
          <w:t>Γ. Επί προσωπικού θέματος:</w:t>
        </w:r>
        <w:r w:rsidRPr="00A92F95">
          <w:rPr>
            <w:rFonts w:eastAsia="Times New Roman"/>
            <w:szCs w:val="24"/>
            <w:lang w:eastAsia="en-US"/>
          </w:rPr>
          <w:br/>
          <w:t>ΑΜΥΡΑΣ Γ. , σελ.</w:t>
        </w:r>
        <w:r w:rsidRPr="00A92F95">
          <w:rPr>
            <w:rFonts w:eastAsia="Times New Roman"/>
            <w:szCs w:val="24"/>
            <w:lang w:eastAsia="en-US"/>
          </w:rPr>
          <w:br/>
          <w:t>ΒΑΡΕΜΕΝΟΣ Γ. , σελ.</w:t>
        </w:r>
        <w:r w:rsidRPr="00A92F95">
          <w:rPr>
            <w:rFonts w:eastAsia="Times New Roman"/>
            <w:szCs w:val="24"/>
            <w:lang w:eastAsia="en-US"/>
          </w:rPr>
          <w:br/>
          <w:t>ΒΡΟΥΤΣΗΣ Ι. , σελ.</w:t>
        </w:r>
        <w:r w:rsidRPr="00A92F95">
          <w:rPr>
            <w:rFonts w:eastAsia="Times New Roman"/>
            <w:szCs w:val="24"/>
            <w:lang w:eastAsia="en-US"/>
          </w:rPr>
          <w:br/>
          <w:t>ΚΑΡΡΑΣ Γ. , σελ.</w:t>
        </w:r>
        <w:r w:rsidRPr="00A92F95">
          <w:rPr>
            <w:rFonts w:eastAsia="Times New Roman"/>
            <w:szCs w:val="24"/>
            <w:lang w:eastAsia="en-US"/>
          </w:rPr>
          <w:br/>
          <w:t>ΛΟΒΕΡΔΟΣ Α. , σελ.</w:t>
        </w:r>
        <w:r w:rsidRPr="00A92F95">
          <w:rPr>
            <w:rFonts w:eastAsia="Times New Roman"/>
            <w:szCs w:val="24"/>
            <w:lang w:eastAsia="en-US"/>
          </w:rPr>
          <w:br/>
          <w:t>ΣΑΝΤΟΡΙΝΙΟΣ Ν. , σελ.</w:t>
        </w:r>
        <w:r w:rsidRPr="00A92F95">
          <w:rPr>
            <w:rFonts w:eastAsia="Times New Roman"/>
            <w:szCs w:val="24"/>
            <w:lang w:eastAsia="en-US"/>
          </w:rPr>
          <w:br/>
          <w:t>ΣΠΙΡΤΖΗΣ Χ. , σελ.</w:t>
        </w:r>
        <w:r w:rsidRPr="00A92F95">
          <w:rPr>
            <w:rFonts w:eastAsia="Times New Roman"/>
            <w:szCs w:val="24"/>
            <w:lang w:eastAsia="en-US"/>
          </w:rPr>
          <w:br/>
          <w:t>ΤΖΑΚΡΗ Θ. , σελ.</w:t>
        </w:r>
        <w:r w:rsidRPr="00A92F95">
          <w:rPr>
            <w:rFonts w:eastAsia="Times New Roman"/>
            <w:szCs w:val="24"/>
            <w:lang w:eastAsia="en-US"/>
          </w:rPr>
          <w:br/>
          <w:t>ΤΣΟΓΚΑΣ Γ. , σελ.</w:t>
        </w:r>
        <w:r w:rsidRPr="00A92F95">
          <w:rPr>
            <w:rFonts w:eastAsia="Times New Roman"/>
            <w:szCs w:val="24"/>
            <w:lang w:eastAsia="en-US"/>
          </w:rPr>
          <w:br/>
        </w:r>
        <w:r w:rsidRPr="00A92F95">
          <w:rPr>
            <w:rFonts w:eastAsia="Times New Roman"/>
            <w:szCs w:val="24"/>
            <w:lang w:eastAsia="en-US"/>
          </w:rPr>
          <w:br/>
          <w:t>Δ. Επί του σχεδίου νόμου του Υπουργείου Οικονομίας, Ανάπτυξης και Τουρισμού:</w:t>
        </w:r>
        <w:r w:rsidRPr="00A92F95">
          <w:rPr>
            <w:rFonts w:eastAsia="Times New Roman"/>
            <w:szCs w:val="24"/>
            <w:lang w:eastAsia="en-US"/>
          </w:rPr>
          <w:br/>
          <w:t>ΑΛΕΞΙΑΔΗΣ Τ. , σελ.</w:t>
        </w:r>
        <w:r w:rsidRPr="00A92F95">
          <w:rPr>
            <w:rFonts w:eastAsia="Times New Roman"/>
            <w:szCs w:val="24"/>
            <w:lang w:eastAsia="en-US"/>
          </w:rPr>
          <w:br/>
          <w:t>ΑΜΥΡΑΣ Γ. , σελ.</w:t>
        </w:r>
        <w:r w:rsidRPr="00A92F95">
          <w:rPr>
            <w:rFonts w:eastAsia="Times New Roman"/>
            <w:szCs w:val="24"/>
            <w:lang w:eastAsia="en-US"/>
          </w:rPr>
          <w:br/>
          <w:t>ΒΑΡΔΑΛΗΣ Α. , σελ.</w:t>
        </w:r>
        <w:r w:rsidRPr="00A92F95">
          <w:rPr>
            <w:rFonts w:eastAsia="Times New Roman"/>
            <w:szCs w:val="24"/>
            <w:lang w:eastAsia="en-US"/>
          </w:rPr>
          <w:br/>
          <w:t>ΒΙΤΣΑΣ Δ. , σελ.</w:t>
        </w:r>
        <w:r w:rsidRPr="00A92F95">
          <w:rPr>
            <w:rFonts w:eastAsia="Times New Roman"/>
            <w:szCs w:val="24"/>
            <w:lang w:eastAsia="en-US"/>
          </w:rPr>
          <w:br/>
          <w:t>ΒΡΟΥΤΣΗΣ Ι. , σελ.</w:t>
        </w:r>
        <w:r w:rsidRPr="00A92F95">
          <w:rPr>
            <w:rFonts w:eastAsia="Times New Roman"/>
            <w:szCs w:val="24"/>
            <w:lang w:eastAsia="en-US"/>
          </w:rPr>
          <w:br/>
          <w:t>ΔΑΒΑΚΗΣ Α. , σελ.</w:t>
        </w:r>
        <w:r w:rsidRPr="00A92F95">
          <w:rPr>
            <w:rFonts w:eastAsia="Times New Roman"/>
            <w:szCs w:val="24"/>
            <w:lang w:eastAsia="en-US"/>
          </w:rPr>
          <w:br/>
          <w:t>ΔΡΙΤΣΑΣ Θ. , σελ.</w:t>
        </w:r>
        <w:r w:rsidRPr="00A92F95">
          <w:rPr>
            <w:rFonts w:eastAsia="Times New Roman"/>
            <w:szCs w:val="24"/>
            <w:lang w:eastAsia="en-US"/>
          </w:rPr>
          <w:br/>
          <w:t>ΘΕΛΕΡΙΤΗ Μ. , σελ.</w:t>
        </w:r>
        <w:r w:rsidRPr="00A92F95">
          <w:rPr>
            <w:rFonts w:eastAsia="Times New Roman"/>
            <w:szCs w:val="24"/>
            <w:lang w:eastAsia="en-US"/>
          </w:rPr>
          <w:br/>
          <w:t>ΚΑΒΑΔΕΛΛΑΣ Δ. , σελ.</w:t>
        </w:r>
        <w:r w:rsidRPr="00A92F95">
          <w:rPr>
            <w:rFonts w:eastAsia="Times New Roman"/>
            <w:szCs w:val="24"/>
            <w:lang w:eastAsia="en-US"/>
          </w:rPr>
          <w:br/>
          <w:t>ΚΑΡΑΘΑΝΑΣΟΠΟΥΛΟΣ Ν. , σελ.</w:t>
        </w:r>
        <w:r w:rsidRPr="00A92F95">
          <w:rPr>
            <w:rFonts w:eastAsia="Times New Roman"/>
            <w:szCs w:val="24"/>
            <w:lang w:eastAsia="en-US"/>
          </w:rPr>
          <w:br/>
          <w:t>ΚΑΡΑΚΩΣΤΑΣ Ε. , σελ.</w:t>
        </w:r>
        <w:r w:rsidRPr="00A92F95">
          <w:rPr>
            <w:rFonts w:eastAsia="Times New Roman"/>
            <w:szCs w:val="24"/>
            <w:lang w:eastAsia="en-US"/>
          </w:rPr>
          <w:br/>
          <w:t>ΚΑΡΑΝΑΣΤΑΣΗΣ Α. , σελ.</w:t>
        </w:r>
        <w:r w:rsidRPr="00A92F95">
          <w:rPr>
            <w:rFonts w:eastAsia="Times New Roman"/>
            <w:szCs w:val="24"/>
            <w:lang w:eastAsia="en-US"/>
          </w:rPr>
          <w:br/>
          <w:t>ΚΑΡΡΑΣ Γ. , σελ.</w:t>
        </w:r>
        <w:r w:rsidRPr="00A92F95">
          <w:rPr>
            <w:rFonts w:eastAsia="Times New Roman"/>
            <w:szCs w:val="24"/>
            <w:lang w:eastAsia="en-US"/>
          </w:rPr>
          <w:br/>
          <w:t>ΚΕΓΚΕΡΟΓΛΟΥ Β. , σελ.</w:t>
        </w:r>
        <w:r w:rsidRPr="00A92F95">
          <w:rPr>
            <w:rFonts w:eastAsia="Times New Roman"/>
            <w:szCs w:val="24"/>
            <w:lang w:eastAsia="en-US"/>
          </w:rPr>
          <w:br/>
          <w:t>ΛΑΖΑΡΙΔΗΣ Γ. , σελ.</w:t>
        </w:r>
        <w:r w:rsidRPr="00A92F95">
          <w:rPr>
            <w:rFonts w:eastAsia="Times New Roman"/>
            <w:szCs w:val="24"/>
            <w:lang w:eastAsia="en-US"/>
          </w:rPr>
          <w:br/>
          <w:t>ΛΟΒΕΡΔΟΣ Α. , σελ.</w:t>
        </w:r>
        <w:r w:rsidRPr="00A92F95">
          <w:rPr>
            <w:rFonts w:eastAsia="Times New Roman"/>
            <w:szCs w:val="24"/>
            <w:lang w:eastAsia="en-US"/>
          </w:rPr>
          <w:br/>
          <w:t>ΜΑΝΙΑΤΗΣ Ι. , σελ.</w:t>
        </w:r>
        <w:r w:rsidRPr="00A92F95">
          <w:rPr>
            <w:rFonts w:eastAsia="Times New Roman"/>
            <w:szCs w:val="24"/>
            <w:lang w:eastAsia="en-US"/>
          </w:rPr>
          <w:br/>
          <w:t>ΜΕΓΑΛΟΟΙΚΟΝΟΜΟΥ Θ. , σελ.</w:t>
        </w:r>
        <w:r w:rsidRPr="00A92F95">
          <w:rPr>
            <w:rFonts w:eastAsia="Times New Roman"/>
            <w:szCs w:val="24"/>
            <w:lang w:eastAsia="en-US"/>
          </w:rPr>
          <w:br/>
          <w:t>ΜΗΤΑΡΑΚΗΣ Π. , σελ.</w:t>
        </w:r>
        <w:r w:rsidRPr="00A92F95">
          <w:rPr>
            <w:rFonts w:eastAsia="Times New Roman"/>
            <w:szCs w:val="24"/>
            <w:lang w:eastAsia="en-US"/>
          </w:rPr>
          <w:br/>
          <w:t>ΜΠΑΚΟΓΙΑΝΝΗ Θ. , σελ.</w:t>
        </w:r>
        <w:r w:rsidRPr="00A92F95">
          <w:rPr>
            <w:rFonts w:eastAsia="Times New Roman"/>
            <w:szCs w:val="24"/>
            <w:lang w:eastAsia="en-US"/>
          </w:rPr>
          <w:br/>
          <w:t>ΜΠΑΣΙΑΚΟΣ Ε. , σελ.</w:t>
        </w:r>
        <w:r w:rsidRPr="00A92F95">
          <w:rPr>
            <w:rFonts w:eastAsia="Times New Roman"/>
            <w:szCs w:val="24"/>
            <w:lang w:eastAsia="en-US"/>
          </w:rPr>
          <w:br/>
          <w:t>ΣΑΝΤΟΡΙΝΙΟΣ Ν. , σελ.</w:t>
        </w:r>
        <w:r w:rsidRPr="00A92F95">
          <w:rPr>
            <w:rFonts w:eastAsia="Times New Roman"/>
            <w:szCs w:val="24"/>
            <w:lang w:eastAsia="en-US"/>
          </w:rPr>
          <w:br/>
          <w:t>ΣΑΡΑΚΙΩΤΗΣ Ι. , σελ.</w:t>
        </w:r>
        <w:r w:rsidRPr="00A92F95">
          <w:rPr>
            <w:rFonts w:eastAsia="Times New Roman"/>
            <w:szCs w:val="24"/>
            <w:lang w:eastAsia="en-US"/>
          </w:rPr>
          <w:br/>
          <w:t>ΣΑΡΙΔΗΣ Ι. , σελ.</w:t>
        </w:r>
        <w:r w:rsidRPr="00A92F95">
          <w:rPr>
            <w:rFonts w:eastAsia="Times New Roman"/>
            <w:szCs w:val="24"/>
            <w:lang w:eastAsia="en-US"/>
          </w:rPr>
          <w:br/>
          <w:t>ΣΑΧΙΝΙΔΗΣ Ι. , σελ.</w:t>
        </w:r>
        <w:r w:rsidRPr="00A92F95">
          <w:rPr>
            <w:rFonts w:eastAsia="Times New Roman"/>
            <w:szCs w:val="24"/>
            <w:lang w:eastAsia="en-US"/>
          </w:rPr>
          <w:br/>
          <w:t>ΣΠΙΡΤΖΗΣ Χ. , σελ.</w:t>
        </w:r>
        <w:r w:rsidRPr="00A92F95">
          <w:rPr>
            <w:rFonts w:eastAsia="Times New Roman"/>
            <w:szCs w:val="24"/>
            <w:lang w:eastAsia="en-US"/>
          </w:rPr>
          <w:br/>
          <w:t>ΣΤΑΘΑΚΗΣ Γ. , σελ.</w:t>
        </w:r>
        <w:r w:rsidRPr="00A92F95">
          <w:rPr>
            <w:rFonts w:eastAsia="Times New Roman"/>
            <w:szCs w:val="24"/>
            <w:lang w:eastAsia="en-US"/>
          </w:rPr>
          <w:br/>
          <w:t>ΤΕΛΙΓΙΟΡΙΔΟΥ Ο. , σελ.</w:t>
        </w:r>
        <w:r w:rsidRPr="00A92F95">
          <w:rPr>
            <w:rFonts w:eastAsia="Times New Roman"/>
            <w:szCs w:val="24"/>
            <w:lang w:eastAsia="en-US"/>
          </w:rPr>
          <w:br/>
          <w:t>ΤΖΑΚΡΗ Θ. , σελ.</w:t>
        </w:r>
        <w:r w:rsidRPr="00A92F95">
          <w:rPr>
            <w:rFonts w:eastAsia="Times New Roman"/>
            <w:szCs w:val="24"/>
            <w:lang w:eastAsia="en-US"/>
          </w:rPr>
          <w:br/>
          <w:t>ΤΣΑΚΑΛΩΤΟΣ Ε. , σελ.</w:t>
        </w:r>
        <w:r w:rsidRPr="00A92F95">
          <w:rPr>
            <w:rFonts w:eastAsia="Times New Roman"/>
            <w:szCs w:val="24"/>
            <w:lang w:eastAsia="en-US"/>
          </w:rPr>
          <w:br/>
          <w:t>ΤΣΟΓΚΑΣ Γ. , σελ.</w:t>
        </w:r>
        <w:r w:rsidRPr="00A92F95">
          <w:rPr>
            <w:rFonts w:eastAsia="Times New Roman"/>
            <w:szCs w:val="24"/>
            <w:lang w:eastAsia="en-US"/>
          </w:rPr>
          <w:br/>
          <w:t>ΦΩΤΗΛΑΣ Ι. , σελ.</w:t>
        </w:r>
        <w:r w:rsidRPr="00A92F95">
          <w:rPr>
            <w:rFonts w:eastAsia="Times New Roman"/>
            <w:szCs w:val="24"/>
            <w:lang w:eastAsia="en-US"/>
          </w:rPr>
          <w:br/>
          <w:t>ΧΡΥΣΟΒΕΛΩΝΗ Μ. , σελ.</w:t>
        </w:r>
        <w:r w:rsidRPr="00A92F95">
          <w:rPr>
            <w:rFonts w:eastAsia="Times New Roman"/>
            <w:szCs w:val="24"/>
            <w:lang w:eastAsia="en-US"/>
          </w:rPr>
          <w:br/>
        </w:r>
        <w:r w:rsidRPr="00A92F95">
          <w:rPr>
            <w:rFonts w:eastAsia="Times New Roman"/>
            <w:szCs w:val="24"/>
            <w:lang w:eastAsia="en-US"/>
          </w:rPr>
          <w:br/>
          <w:t>ΠΑΡΕΜΒΑΣΕΙΣ:</w:t>
        </w:r>
        <w:r w:rsidRPr="00A92F95">
          <w:rPr>
            <w:rFonts w:eastAsia="Times New Roman"/>
            <w:szCs w:val="24"/>
            <w:lang w:eastAsia="en-US"/>
          </w:rPr>
          <w:br/>
          <w:t>ΒΑΡΔΑΚΗΣ Σ. , σελ.</w:t>
        </w:r>
        <w:r w:rsidRPr="00A92F95">
          <w:rPr>
            <w:rFonts w:eastAsia="Times New Roman"/>
            <w:szCs w:val="24"/>
            <w:lang w:eastAsia="en-US"/>
          </w:rPr>
          <w:br/>
        </w:r>
      </w:ins>
    </w:p>
    <w:p w14:paraId="04D74081" w14:textId="77777777" w:rsidR="00D12B78" w:rsidRDefault="00A95810">
      <w:pPr>
        <w:spacing w:after="0" w:line="600" w:lineRule="auto"/>
        <w:ind w:firstLine="720"/>
        <w:jc w:val="center"/>
        <w:rPr>
          <w:rFonts w:eastAsia="Times New Roman" w:cs="Times New Roman"/>
          <w:szCs w:val="24"/>
        </w:rPr>
      </w:pPr>
      <w:r>
        <w:rPr>
          <w:rFonts w:eastAsia="Times New Roman" w:cs="Times New Roman"/>
          <w:szCs w:val="24"/>
        </w:rPr>
        <w:t>ΠΡΑΚΤΙΚΑ ΒΟΥΛΗΣ</w:t>
      </w:r>
    </w:p>
    <w:p w14:paraId="04D74082" w14:textId="77777777" w:rsidR="00D12B78" w:rsidRDefault="00A95810">
      <w:pPr>
        <w:spacing w:after="0" w:line="600" w:lineRule="auto"/>
        <w:ind w:firstLine="720"/>
        <w:jc w:val="center"/>
        <w:rPr>
          <w:rFonts w:eastAsia="Times New Roman" w:cs="Times New Roman"/>
          <w:szCs w:val="24"/>
        </w:rPr>
      </w:pPr>
      <w:r>
        <w:rPr>
          <w:rFonts w:eastAsia="Times New Roman" w:cs="Times New Roman"/>
          <w:szCs w:val="24"/>
        </w:rPr>
        <w:t>ΙΖ΄ ΠΕΡΙΟΔΟΣ</w:t>
      </w:r>
    </w:p>
    <w:p w14:paraId="04D74083" w14:textId="77777777" w:rsidR="00D12B78" w:rsidRDefault="00A95810">
      <w:pPr>
        <w:spacing w:after="0"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04D74084" w14:textId="77777777" w:rsidR="00D12B78" w:rsidRDefault="00A95810">
      <w:pPr>
        <w:spacing w:after="0" w:line="600" w:lineRule="auto"/>
        <w:ind w:firstLine="720"/>
        <w:jc w:val="center"/>
        <w:rPr>
          <w:rFonts w:eastAsia="Times New Roman" w:cs="Times New Roman"/>
          <w:szCs w:val="24"/>
        </w:rPr>
      </w:pPr>
      <w:r>
        <w:rPr>
          <w:rFonts w:eastAsia="Times New Roman" w:cs="Times New Roman"/>
          <w:szCs w:val="24"/>
        </w:rPr>
        <w:t>ΣΥΝΟΔΟΣ Α΄</w:t>
      </w:r>
    </w:p>
    <w:p w14:paraId="04D74085" w14:textId="77777777" w:rsidR="00D12B78" w:rsidRDefault="00A95810">
      <w:pPr>
        <w:spacing w:after="0" w:line="600" w:lineRule="auto"/>
        <w:ind w:firstLine="720"/>
        <w:jc w:val="center"/>
        <w:rPr>
          <w:rFonts w:eastAsia="Times New Roman" w:cs="Times New Roman"/>
          <w:szCs w:val="24"/>
        </w:rPr>
      </w:pPr>
      <w:r>
        <w:rPr>
          <w:rFonts w:eastAsia="Times New Roman" w:cs="Times New Roman"/>
          <w:szCs w:val="24"/>
        </w:rPr>
        <w:t>ΣΥΝΕΔΡΙΑΣΗ ΡΟΕ΄</w:t>
      </w:r>
    </w:p>
    <w:p w14:paraId="04D74086" w14:textId="77777777" w:rsidR="00D12B78" w:rsidRDefault="00A95810">
      <w:pPr>
        <w:spacing w:after="0" w:line="600" w:lineRule="auto"/>
        <w:ind w:firstLine="720"/>
        <w:jc w:val="center"/>
        <w:rPr>
          <w:rFonts w:eastAsia="Times New Roman" w:cs="Times New Roman"/>
          <w:szCs w:val="24"/>
        </w:rPr>
      </w:pPr>
      <w:r>
        <w:rPr>
          <w:rFonts w:eastAsia="Times New Roman" w:cs="Times New Roman"/>
          <w:szCs w:val="24"/>
        </w:rPr>
        <w:t>Τετάρτη 3 Αυγούστου 2016</w:t>
      </w:r>
    </w:p>
    <w:p w14:paraId="04D74087" w14:textId="48D4147C" w:rsidR="00D12B78" w:rsidRDefault="00A95810">
      <w:pPr>
        <w:spacing w:after="0" w:line="600" w:lineRule="auto"/>
        <w:ind w:firstLine="720"/>
        <w:jc w:val="both"/>
        <w:rPr>
          <w:rFonts w:eastAsia="Times New Roman" w:cs="Times New Roman"/>
          <w:szCs w:val="24"/>
        </w:rPr>
      </w:pPr>
      <w:r>
        <w:rPr>
          <w:rFonts w:eastAsia="Times New Roman" w:cs="Times New Roman"/>
          <w:szCs w:val="24"/>
        </w:rPr>
        <w:t>Αθήνα, σήμερα στις 3 Αυγούστου 2016, ημέρα Τετάρτη και ώρα 9</w:t>
      </w:r>
      <w:ins w:id="47" w:author="Φλούδα Χριστίνα" w:date="2016-08-29T11:12:00Z">
        <w:r w:rsidR="00DA397A">
          <w:rPr>
            <w:rFonts w:eastAsia="Times New Roman" w:cs="Times New Roman"/>
            <w:szCs w:val="24"/>
            <w:lang w:val="en-US"/>
          </w:rPr>
          <w:t>.</w:t>
        </w:r>
      </w:ins>
      <w:bookmarkStart w:id="48" w:name="_GoBack"/>
      <w:bookmarkEnd w:id="48"/>
      <w:del w:id="49" w:author="Φλούδα Χριστίνα" w:date="2016-08-29T11:12:00Z">
        <w:r w:rsidDel="00DA397A">
          <w:rPr>
            <w:rFonts w:eastAsia="Times New Roman" w:cs="Times New Roman"/>
            <w:szCs w:val="24"/>
          </w:rPr>
          <w:delText>:</w:delText>
        </w:r>
      </w:del>
      <w:r>
        <w:rPr>
          <w:rFonts w:eastAsia="Times New Roman" w:cs="Times New Roman"/>
          <w:szCs w:val="24"/>
        </w:rPr>
        <w:t xml:space="preserve">40΄ συνήλθε στην Αίθουσα των συνεδριάσεων του Βουλευτηρίου η Βουλή σε ολομέλεια για να συνεδριάσει υπό την προεδρία του Προέδρου αυτής κ. </w:t>
      </w:r>
      <w:r w:rsidRPr="00183D2F">
        <w:rPr>
          <w:rFonts w:eastAsia="Times New Roman" w:cs="Times New Roman"/>
          <w:b/>
          <w:szCs w:val="24"/>
        </w:rPr>
        <w:t>ΝΙΚΟΛΑΟΥ ΒΟΥΤΣΗ</w:t>
      </w:r>
      <w:r>
        <w:rPr>
          <w:rFonts w:eastAsia="Times New Roman" w:cs="Times New Roman"/>
          <w:szCs w:val="24"/>
        </w:rPr>
        <w:t>.</w:t>
      </w:r>
    </w:p>
    <w:p w14:paraId="04D74088" w14:textId="77777777" w:rsidR="00D12B78" w:rsidRDefault="00A95810">
      <w:pPr>
        <w:spacing w:after="0" w:line="600" w:lineRule="auto"/>
        <w:ind w:firstLine="720"/>
        <w:jc w:val="both"/>
        <w:rPr>
          <w:rFonts w:eastAsia="Times New Roman" w:cs="Times New Roman"/>
          <w:szCs w:val="24"/>
        </w:rPr>
      </w:pPr>
      <w:r>
        <w:rPr>
          <w:rFonts w:eastAsia="Times New Roman" w:cs="Times New Roman"/>
          <w:b/>
          <w:bCs/>
          <w:szCs w:val="24"/>
        </w:rPr>
        <w:t xml:space="preserve">ΠΡΟΕΔΡΟΣ (Νικόλαος Βούτσης): </w:t>
      </w:r>
      <w:r>
        <w:rPr>
          <w:rFonts w:eastAsia="Times New Roman" w:cs="Times New Roman"/>
          <w:szCs w:val="24"/>
        </w:rPr>
        <w:t>Κυρίες και κύριοι συνάδελφοι αρχίζει η συνεδρίαση.</w:t>
      </w:r>
    </w:p>
    <w:p w14:paraId="04D7408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(ΕΠΙΚΥΡΩΣΗ ΠΡΑΚΤΙΚΩΝ: Σύμφωνα με την από 2-8-2016 εξουσιοδότηση του Σώματος, επικυρώθηκαν με ευθύνη του Προεδρείου τα Πρακτικά της ΡΟΔ΄ συνεδριάσεώς του, της Τρίτης 2 Αυγούστου 2016, </w:t>
      </w:r>
      <w:r>
        <w:rPr>
          <w:rFonts w:eastAsia="Times New Roman" w:cs="Times New Roman"/>
          <w:szCs w:val="24"/>
        </w:rPr>
        <w:lastRenderedPageBreak/>
        <w:t>σε ό,τι αφορά την ψήφιση στο σύνολο του σχεδίου νόμου: «Δημόσιες συμβάσεις έργων, προμηθειών και υπηρεσιών (Προσαρμογή στις Οδηγίες 2014/24/ΕΕ και 2014/25/ΕΕ)»)</w:t>
      </w:r>
    </w:p>
    <w:p w14:paraId="04D7408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Εισερχόμαστε στην </w:t>
      </w:r>
    </w:p>
    <w:p w14:paraId="04D7408B" w14:textId="77777777" w:rsidR="00D12B78" w:rsidRDefault="00A95810">
      <w:pPr>
        <w:spacing w:after="0" w:line="600" w:lineRule="auto"/>
        <w:ind w:firstLine="720"/>
        <w:jc w:val="center"/>
        <w:rPr>
          <w:rFonts w:eastAsia="Times New Roman" w:cs="Times New Roman"/>
          <w:b/>
          <w:szCs w:val="24"/>
        </w:rPr>
      </w:pPr>
      <w:r w:rsidRPr="0067362A">
        <w:rPr>
          <w:rFonts w:eastAsia="Times New Roman" w:cs="Times New Roman"/>
          <w:b/>
          <w:szCs w:val="24"/>
        </w:rPr>
        <w:t>ΕΙΔΙΚΗ ΗΜΕΡΗΣΙΑ ΔΙΑΤΑΞΗ</w:t>
      </w:r>
    </w:p>
    <w:p w14:paraId="04D7408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Αποφάσεις Βουλής: α) Συζήτηση και ψήφιση, σύμφωνα με τις διατάξεις του άρθρου 76 του Συντάγματος και του άρθρου 118 του Κανονισμού της Βουλής, της  πρότασης του Προέδρου της Βουλής: «Για την τροποποίηση διατάξεων του Κανονισμού της Βουλής - Μέρος Β΄ (ΦΕΚ 51Α΄/10-4-1997)»</w:t>
      </w:r>
      <w:r w:rsidRPr="005D1B7E">
        <w:rPr>
          <w:rFonts w:eastAsia="Times New Roman" w:cs="Times New Roman"/>
          <w:szCs w:val="24"/>
        </w:rPr>
        <w:t>,</w:t>
      </w:r>
    </w:p>
    <w:p w14:paraId="04D7408D"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β) Συζήτηση και ψήφιση της πρότασης του Προέδρου της Βουλής:  «Για την τροποποίηση διατάξεων της από 15-11-1982 (ΦΕΚ 137/Α΄/1982) απόφασης της Ολομέλειας της Βουλής» και </w:t>
      </w:r>
    </w:p>
    <w:p w14:paraId="04D7408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γ) Έγκριση του «Κανονισμού Λειτουργίας της Επιτροπής του άρθρου 3Α΄ του ν. 3213/2003 –Κανονισμός Λειτουργίας της Ειδικής Υπηρεσίας Επιτροπής Ελέγχου Δηλώσεων Περιουσιακής Κατάστασης».</w:t>
      </w:r>
    </w:p>
    <w:p w14:paraId="04D7408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lastRenderedPageBreak/>
        <w:t>Αν δεν έχετε αντίρρηση, να παρουσιαστούν για λίγο, από μεν τον κ. Συρίγο οι προτεινόμενες διατάξεις που έχουν περάσει σχεδόν ομοφώνως από τα μέλη της Επιτροπής Κανονισμού κατά τη χθεσινή συζήτηση και από την κ. Χριστοδουλοπούλου η λογική του εσωτερικού Κανονισμού της Επιτροπής για το «πόθεν έσχες», έτσι ώστε ύστερα, εάν το επιθυμεί, κάποιος Βουλευτής για δύο, τρία λεπτά να πάρει τον λόγο.</w:t>
      </w:r>
    </w:p>
    <w:p w14:paraId="04D7409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Κατά τα άλλα, εφόσον υπάρχει το τεκμήριο των 4/5, θα μπορούσε να μην γίνει και σχετική συζήτηση πριν την ψήφιση. Ας ξεκινήσουμε, όμως, έτσι.</w:t>
      </w:r>
    </w:p>
    <w:p w14:paraId="04D74091"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Κύριε Συρίγο, έχετε τον λόγο για τρία- τέσσερα λεπτά, για να μας εισάγετε στο θέμα.</w:t>
      </w:r>
    </w:p>
    <w:p w14:paraId="04D74092"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ΑΝΤΩΝΙΟΣ ΣΥΡΙΓΟΣ: </w:t>
      </w:r>
      <w:r>
        <w:rPr>
          <w:rFonts w:eastAsia="Times New Roman" w:cs="Times New Roman"/>
          <w:szCs w:val="24"/>
        </w:rPr>
        <w:t>Κύριε Πρόεδρε, θα μου επιτρέψετε να μιλήσω από τη θέση μου, γιατί είναι ένα θέμα, το οποίο, όπως είπατε και εσείς πολύ ορθά επισημάνατε, πέρασε σχεδόν ομόφωνα, με εξαίρεση μία επιφύλαξη. Κατά συνέπεια, και από τη στιγμή που υπάρχει αυτή η συναίνεση και η ομοφωνία, χρειάζεται απλώς να γίνουν κάποιες επισημάνσεις πάνω στο αντικείμενο, το οποίο θα συζητήσουμε.</w:t>
      </w:r>
    </w:p>
    <w:p w14:paraId="04D7409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Αρχίζουμε, λοιπόν, από την πρώτη πρόταση που έχετε κάνει για το θέμα των επιστημονικών συνεργατών των Βουλευτών. </w:t>
      </w:r>
    </w:p>
    <w:p w14:paraId="04D7409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Με την προτεινόμενη, λοιπόν, τροποποίηση της από 15-11-1982 απόφασης της Ολομέλειας της Βουλής επιδιώκεται η υπαγωγή και των επιστημονικών συνεργατών των Βουλευτών στις μισθολογικές διατάξεις του κεφαλαίου Β΄ του ν.4354, κατά προσαρμογή του βασικού τους μισθού στα κλιμάκια του νέου μισθολογίου των δημοσίων υπαλλήλων. Αυτό αναφέρει η αιτιολογική έκθεση και είναι άρθρο μόνο, το οποίο αναφέρεται σε αυτά τα θέματα. Αφορά, όπως είπαμε, τους επιστημονικούς συνεργάτες και μπορώ να πω ότι είναι μια μικρή αλλαγή επί τα βελτίω. </w:t>
      </w:r>
    </w:p>
    <w:p w14:paraId="04D7409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Πάμε στα υπόλοιπα.</w:t>
      </w:r>
      <w:r w:rsidDel="000C3955">
        <w:rPr>
          <w:rFonts w:eastAsia="Times New Roman" w:cs="Times New Roman"/>
          <w:szCs w:val="24"/>
        </w:rPr>
        <w:t xml:space="preserve"> </w:t>
      </w:r>
      <w:r>
        <w:rPr>
          <w:rFonts w:eastAsia="Times New Roman" w:cs="Times New Roman"/>
          <w:szCs w:val="24"/>
        </w:rPr>
        <w:t xml:space="preserve">Το προοίμιο της προτάσεως του Προέδρου για την τροποποίηση διατάξεων του Κανονισμού της Βουλής αναφέρει ρητά ότι «με την προτεινόμενη τροποποίηση διευκρινίζονται για λόγους ασφαλείας δικαίου ζητήματα μεταβατικής ισχύος και εφαρμογής επιμέρους διατάξεων της από 28-6-2016 αποφάσεως της Ολομελείας της Βουλής των Ελλήνων». Πρόκειται για την τελευταία απόφαση, </w:t>
      </w:r>
      <w:r>
        <w:rPr>
          <w:rFonts w:eastAsia="Times New Roman" w:cs="Times New Roman"/>
          <w:szCs w:val="24"/>
        </w:rPr>
        <w:lastRenderedPageBreak/>
        <w:t xml:space="preserve">που είχαμε πάρει. Το πλαίσιο είναι δεδομένο. Είναι, δηλαδή, η απόφαση αυτή της Ολομέλειας και γίνονται ορισμένες διευκρινιστικές, θα έλεγα εγώ, παρεμβάσεις σε ορισμένα ζητήματα. </w:t>
      </w:r>
    </w:p>
    <w:p w14:paraId="04D7409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Το ένα αφορά την παράταση της ισχύος του άρθρου 7. Αυτό έχει σχέση με τα υπηρεσιακά συμβούλια, τα οποία πρέπει να βγουν, πράγμα που προϋποθέτει και εκλογές των μελών των διοικητικών συμβουλίων των αιρετών εκπροσώπων. Κατά συνέπεια και επειδή υπάρχει μία χρονοβόρος διαδικασία για να συγκροτηθούν αυτά, προτείνεται η παράταση της ισχύος του άρθρου 7. Είναι μία παρέμβαση στο άρθρο 35, που είχαμε ψηφίσει. </w:t>
      </w:r>
    </w:p>
    <w:p w14:paraId="04D7409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Για το δεύτερο θέμα είχε γίνει και συζήτηση στην επιτροπή. Είναι μια επιβεβαίωση, θα έλεγε κανείς, έστω και πλεοναστικά, της διατάξεως που είχαμε ψηφίσει και αφορά τους συνεργάτες και τις σαράντα θέσεις μετακλητών υπαλλήλων της Βουλής στα γραφεία της Βουλής, ιδίως πρώην Προέδρων της Βουλής, πρώην Πρωθυπουργών και πρώην Προέδρων Κοινοβουλευτικών Ομάδων. Επισημαίνεται ότι εξακολουθεί να ισχύει. Είπαμε ότι αυτό είναι πλεοναστικό. Ισχύει το άρθρο αυτό. Ουδείς αμφιβάλλει ότι το άρθρο </w:t>
      </w:r>
      <w:r>
        <w:rPr>
          <w:rFonts w:eastAsia="Times New Roman" w:cs="Times New Roman"/>
          <w:szCs w:val="24"/>
        </w:rPr>
        <w:lastRenderedPageBreak/>
        <w:t>ισχύει. Κατά συνέπεια, χρειαζόταν απλώς και για λόγους ασφαλείας δικαίου μια επανάληψη και επιβεβαίωση του ζητήματος.</w:t>
      </w:r>
    </w:p>
    <w:p w14:paraId="04D74098"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Τέλος, υπήρχε μια φράση που θα έπρεπε να είχε μπει που αφορά κάποιους υπαλλήλους της Βουλής και το άρθρο 43 της από 28-6-2016 αποφάσεως της Ολομελείας, που είναι τροποποίηση του άρθρου 152 του πρώην Κανονισμού της Βουλής όπως ισχύει.</w:t>
      </w:r>
    </w:p>
    <w:p w14:paraId="04D7409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 Προτείνεται, λοιπόν, επειδή τότε είχε γίνει εκ παραδρομής μία παράλειψη, να προστεθεί η φράση «αορίστου χρόνου» για τον εξής λόγο: Υπήρχε ο κίνδυνος, αυτή η διάταξη, η οποία είχε ψηφιστεί και είχε περάσει από όλους, να καταστεί </w:t>
      </w:r>
      <w:r>
        <w:rPr>
          <w:rFonts w:eastAsia="Times New Roman" w:cs="Times New Roman"/>
          <w:szCs w:val="24"/>
          <w:lang w:val="en-US"/>
        </w:rPr>
        <w:t>lex</w:t>
      </w:r>
      <w:r>
        <w:rPr>
          <w:rFonts w:eastAsia="Times New Roman" w:cs="Times New Roman"/>
          <w:szCs w:val="24"/>
        </w:rPr>
        <w:t xml:space="preserve"> </w:t>
      </w:r>
      <w:r>
        <w:rPr>
          <w:rFonts w:eastAsia="Times New Roman" w:cs="Times New Roman"/>
          <w:szCs w:val="24"/>
          <w:lang w:val="en-US"/>
        </w:rPr>
        <w:t>imperfecta</w:t>
      </w:r>
      <w:r>
        <w:rPr>
          <w:rFonts w:eastAsia="Times New Roman" w:cs="Times New Roman"/>
          <w:szCs w:val="24"/>
        </w:rPr>
        <w:t>, δηλαδή ατελής από ένα σημείο και πέρα, καθόσον έλειπε αυτή η φράση, η οποία είναι καθοριστική, δηλαδή το «αορίστου χρόνου».</w:t>
      </w:r>
    </w:p>
    <w:p w14:paraId="04D7409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Αυτά είναι τα ένα, δύο και τρία άρθρα των προτάσεων του Προέδρου.</w:t>
      </w:r>
    </w:p>
    <w:p w14:paraId="04D7409B"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Ακολούθως, αναφερόμεθα στο άρθρο 4, που ορίζει την ισχύ των διατάξεων της παρούσας τροποποιήσεως.</w:t>
      </w:r>
    </w:p>
    <w:p w14:paraId="04D7409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Αυτές είναι, κύριοι συνάδελφοι, οι προτεινόμενες τροποποιήσεις από την πλευρά του Προέδρου για τον Κανονισμό της Βουλής και στα υπόλοιπα που επισημάναμε, δηλαδή στην από 28-6-2016 απόφαση της Ολομέλειας. Όπως επεσήμανα και αρχικώς, η Επιτροπή του Κανονισμού της Βουλής, μέσα σε πνεύμα συναινετικό, κατέληξε σχεδόν ομόφωνα στην υιοθέτησή τους. </w:t>
      </w:r>
    </w:p>
    <w:p w14:paraId="04D7409D"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Κατά συνέπεια,  επαναλαμβάνουμε τη θέση μας εκεί, ότι είμεθα θετικοί σε αυτές τις προτάσεις. Σταματώ εδώ, διότι οι συζητήσεις περί νόμων και διατάξεων είναι σοβαρότατες βέβαια, γιατί αφορούν τον Κανονισμό της Βουλής, καθώς και ζητήματα που έχουν σχέση με τη λειτουργία της. Ωστόσο, πολλές φορές οι περιηγήσεις μέσα στους νόμους και τις διατάξεις είναι κάπως ανιαρές, για τους υπόλοιπους τουλάχιστον.</w:t>
      </w:r>
    </w:p>
    <w:p w14:paraId="04D7409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4D7409F"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Ευχαριστούμε πολύ, κύριε Συρίγο.</w:t>
      </w:r>
    </w:p>
    <w:p w14:paraId="04D740A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lastRenderedPageBreak/>
        <w:t>Κυρία Χριστοδουλοπούλου, έχετε τον λόγο επί της ομόφωνης πρότασης από την επιτροπή για το «πόθεν έσχες» για τον Κανονισμό της.</w:t>
      </w:r>
    </w:p>
    <w:p w14:paraId="04D740A1"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ΑΝΑΣΤΑΣΙΑ ΧΡΙΣΤΟΔΟΥΛΟΠΟΥΛΟΥ (Γ΄ Αντιπρόεδρος της Βουλής): </w:t>
      </w:r>
      <w:r>
        <w:rPr>
          <w:rFonts w:eastAsia="Times New Roman" w:cs="Times New Roman"/>
          <w:szCs w:val="24"/>
        </w:rPr>
        <w:t>Ευχαριστώ, κύριε Πρόεδρε.</w:t>
      </w:r>
    </w:p>
    <w:p w14:paraId="04D740A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Καλημέρα σε όλες και σε όλους. Όπως ξέρετε, με τις τελευταίες αλλαγές και τροποποιήσεις που έγιναν στο νόμο περί «πόθεν έσχες», καθιερώθηκε, ώστε η Επιτροπή Ελέγχου να έχει έναν εσωτερικό κανονισμό λειτουργίας. Στις 28 Ιουλίου, λοιπόν, που συνήλθαμε στην πρώτη συνεδρίαση της επιτροπής, συντάξαμε και εγκρίναμε έναν εσωτερικό κανονισμό όπου, σύμφωνα με το σχετικό άρθρο, ορίζεται ότι πρέπει να εγκριθεί από την Ολομέλεια της Βουλής. Έτσι λοιπόν, σας τον παρουσιάζουμε σήμερα. Εγώ θα πω δυο λόγια, γιατί δεν έχει φοβερές πρωτοτυπίες.</w:t>
      </w:r>
    </w:p>
    <w:p w14:paraId="04D740A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Οι διατάξεις χωρίζονται σε τρία μέρη.</w:t>
      </w:r>
    </w:p>
    <w:p w14:paraId="04D740A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lastRenderedPageBreak/>
        <w:t>Στο πρώτο μέρος είναι οι διατάξεις που αντιγράφουμε ακριβώς τον νόμο και έχει να κάνει με τη σύνθεσή της. Άρα, βάζουμε την καινούργια σύνθεση, που είναι εννεαμελής πλέον και ορίζεται ποιοι την απαρτίζουν με τους αναπληρωτές, ποιο είναι το έργο της και η αποστολή της. Άρα, βάζουμε αυτά τα άρθρα.</w:t>
      </w:r>
    </w:p>
    <w:p w14:paraId="04D740A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Το δεύτερο μέρος των διατάξεων είναι διατάξεις που αντιγράφουμε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τον Κώδικα Διοικητικής Διαδικασίας, κυρίως στις διατάξεις που αφορούν τη λειτουργία, την απαρτία, τις αποφάσεις, ώστε να είμαστε εναρμονισμένοι με το γενικό νομικό κλίμα.</w:t>
      </w:r>
    </w:p>
    <w:p w14:paraId="04D740A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Το τρίτο μέρος είναι διατάξεις, που εμείς αποφασίσαμε με βάση την εμπειρία μας ως μέλη της Επιτροπής «πόθεν έσχες» ότι είναι απαραίτητες για την αποτελεσματικότητα της επιτροπής.</w:t>
      </w:r>
    </w:p>
    <w:p w14:paraId="04D740A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Νομίζω ότι στην πραγματικότητα, οι περισσότερες από αυτές τις διατάξεις είναι γνωστές και κάποιες άλλες είναι απαραίτητες, για να μπορέσει να λειτουργήσει η επιτροπή, χωρίς να εκφυλίζεται ή να γίνεται πεδίο ανταγωνισμού. Συνομολογήσαμε όλοι ότι θα τηρηθεί απόλυτη εχεμύθεια και μυστικότητα σε όλες </w:t>
      </w:r>
      <w:r>
        <w:rPr>
          <w:rFonts w:eastAsia="Times New Roman" w:cs="Times New Roman"/>
          <w:szCs w:val="24"/>
        </w:rPr>
        <w:lastRenderedPageBreak/>
        <w:t>τις υποθέσεις που έρχονται στην επιτροπή. Επίσης, συνομολογήσαμε πως ούτε θα υπηρετήσουμε την ασυλία των πολιτικών προσώπων ούτε θα υπηρετήσουμε εφήμερες πολιτικές σκοπιμότητες ούτε θα κάνουμε ένα κυνήγι μαγισσών ,με βάση υποδείξεις, που θα γίνονται είτε από τον Τύπο είτε για άλλους λόγους.</w:t>
      </w:r>
    </w:p>
    <w:p w14:paraId="04D740A8"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Κατά συνέπεια, είμαι στη διάθεσή σας για τυχόν διατάξεις, που σας φαίνονται είτε πρωτότυπες είτε κάποιες χρειάζονται επεξηγήσεις. Πιστεύω ότι θα συνεργαστούμε, γιατί πρόκειται για μια πολύ σπουδαία επιτροπή. Στην πραγματικότητα, δόθηκε μεγάλη μάχη στις διαπραγματεύσεις, γιατί οι δανειστές ήθελαν μέσα σε αυτό τον νόμο να περιληφθούν συγκεκριμένες διατάξεις για τη λειτουργία και τη σύνθεση της επιτροπής.</w:t>
      </w:r>
    </w:p>
    <w:p w14:paraId="04D740A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4D740AA"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Ευχαριστούμε, κυρία Χριστοδουλοπούλου.</w:t>
      </w:r>
    </w:p>
    <w:p w14:paraId="04D740AB"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lastRenderedPageBreak/>
        <w:t>Κύριοι συνάδελφοι, επειδή στις 10.00΄ υπάρχει η καθ’</w:t>
      </w:r>
      <w:r w:rsidRPr="005D1B7E">
        <w:rPr>
          <w:rFonts w:eastAsia="Times New Roman" w:cs="Times New Roman"/>
          <w:szCs w:val="24"/>
        </w:rPr>
        <w:t xml:space="preserve"> </w:t>
      </w:r>
      <w:r>
        <w:rPr>
          <w:rFonts w:eastAsia="Times New Roman" w:cs="Times New Roman"/>
          <w:szCs w:val="24"/>
        </w:rPr>
        <w:t>αυτή νομοθετική διαδικασία σήμερα, θα παρακαλούσα, εάν δεν υπάρχει κάποια διάθεση ή ανάγκη εκ μέρους κάποιου συναδέλφου να μιλήσει, να περάσουμε κατ’ ευθείαν στην ψηφοφορία. Αλλά πριν από αυτό, αν θέλει κάποιος, μπορεί να πάρει τον λόγο.</w:t>
      </w:r>
    </w:p>
    <w:p w14:paraId="04D740AC"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Κύριε Πρόεδρε, εγώ θα ήθελα τον λόγο.</w:t>
      </w:r>
    </w:p>
    <w:p w14:paraId="04D740AD"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Έχω ζητήσει κι εγώ τον λόγο, κύριε Πρόεδρε.</w:t>
      </w:r>
    </w:p>
    <w:p w14:paraId="04D740AE"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Εντάξει, κύριε Τραγάκη. Να κάνουμε έναν περιορισμένο κατάλογο και να προχωρήσουμε.</w:t>
      </w:r>
    </w:p>
    <w:p w14:paraId="04D740A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Κύριε Καραθανασόπουλε, έχετε τον λόγο.</w:t>
      </w:r>
    </w:p>
    <w:p w14:paraId="04D740B0"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κύριε Πρόεδρε.</w:t>
      </w:r>
    </w:p>
    <w:p w14:paraId="04D740B1"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lastRenderedPageBreak/>
        <w:t>Δεν θα περιοριστώ σε ζητήματα, στα οποία συμφωνούμε ή τέλος πάντων θα εκφραστούμε με την ψήφο μας, γιατί δεν έχουν ιδιαίτερη σημασία. Δηλαδή, για παράδειγμα, στο δεύτερο θέμα της τροποποίησης του Κανονισμού εμείς θα ψηφίσουμε «κατά», γιατί διαφωνούμε συνολικά με τη λογική του ενιαίου μισθολογίου, όπως εφαρμόζεται συνολικά στον ευρύτερο δημόσιο τομέα. Άρα, θα πάω στο πιο ουσιαστικό ζήτημα, κατά τη γνώμη μου, αυτής της αλλαγής του Κανονισμού, που αφορά τον κανονισμό λειτουργίας της Επιτροπής για το «πόθεν έσχες».</w:t>
      </w:r>
    </w:p>
    <w:p w14:paraId="04D740B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Εμείς, κατά τη διάρκεια της συζήτησης τότε του νομοσχεδίου, είχαμε καταψηφίσει το συγκεκριμένο άρθρο γιατί διαφωνούσαμε με τη σύνθεση της επιτροπής. Αυτές οι ανησυχίες μας πολλαπλασιάζονται σήμερα, με τον Κανονισμό, που έχουμε στα χέρια μας, την πρόταση κανονισμού λειτουργίας τόσο της επιτροπής αυτής όσο και της επιτροπής της βοηθητικής, αν μου επιτρέπεται ο όρος. Και το λέω αυτό, γιατί περιέχονται μέσα ζητήματα που μας γεννούν πολλά ερωτηματικά, για να μη χρησιμοποιήσω άλλη </w:t>
      </w:r>
      <w:r>
        <w:rPr>
          <w:rFonts w:eastAsia="Times New Roman" w:cs="Times New Roman"/>
          <w:szCs w:val="24"/>
        </w:rPr>
        <w:lastRenderedPageBreak/>
        <w:t>έκφραση. Όπως για παράδειγμα, πότε είναι σε απαρτία η επιτροπή, όπου πρέπει να βρίσκονται τουλάχιστον δύο δικαστικοί. Μπορεί να μην είναι κανένας εκπρόσωπος κόμματος, αλλά πρέπει να είναι οπωσδήποτε δύο δικαστικοί.</w:t>
      </w:r>
    </w:p>
    <w:p w14:paraId="04D740B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Δεύτερον, ο τρόπος λήψης αποφάσεων είναι επικίνδυνος. Μπορεί δηλαδή, να παρθεί απόφαση με τρεις στους εννιά. Βεβαίως, και με τρεις στους έξι παρόντες, από τη στιγμή που η λευκή ψήφος –πρωτοφανές- θεωρείται ότι είναι «απών» και ότι στις αλλεπάλληλες ψηφοφορίες πρέπει αυτοί που μειοψηφούν να συμπίπτουν με τη μία ή την άλλη πλειοψηφούσα άποψη.</w:t>
      </w:r>
    </w:p>
    <w:p w14:paraId="04D740B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Πρόκειται δηλαδή για ζητήματα, που δημιουργούν πολλά ερωτηματικά, κύριε Πρόεδρε, γι’ αυτές τις διατυπώσεις που υπάρχουν μέσα. Κατά τη γνώμη μας, πρέπει να τις αλλάξουμε. Όπως επίσης, το θέμα για το ποιος μπορεί να θέσει ζήτημα προ ημερήσιας διάταξης, που είναι απαγορευτικό επί της ουσίας. Πρέπει να είναι όλοι παρόντες, και οι εννιά, για να τεθεί ζήτημα προ ημερησίας διάταξης ή να το ζητήσουν </w:t>
      </w:r>
      <w:r>
        <w:rPr>
          <w:rFonts w:eastAsia="Times New Roman" w:cs="Times New Roman"/>
          <w:szCs w:val="24"/>
        </w:rPr>
        <w:lastRenderedPageBreak/>
        <w:t>οι τρεις από τους εννιά, πριν ξεκινήσει η διαδικασία της συνεδρίασης. Άρα, ουσιαστικά, μετατρέπεται σε απαγορευτικό.</w:t>
      </w:r>
    </w:p>
    <w:p w14:paraId="04D740B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Το τελευταίο ζήτημα που θέλουμε να θίξουμε και στο οποίο το λέμε καθαρά ότι δεν θα συμφωνήσουμε ούτε στην πράξη, είναι το θέμα που αφορά τις λοιπές αρμοδιότητες της επιτροπής, της βοηθητικής, η οποία είναι υπεύθυνη για τη θεώρηση ονομαστικών κουπονιών. Καταλαβαίνετε πάρα πολύ καλά ότι το ΚΚΕ δεν πρόκειται ποτέ να μπει σε αυτή τη διαδικασία θεώρησης και ονομαστικοποίησης των κουπονιών. </w:t>
      </w:r>
    </w:p>
    <w:p w14:paraId="04D740B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Από αυτή την άποψη, λοιπόν, εμείς καταψηφίζουμε και τους δύο Κανονισμούς, κύριε Πρόεδρε, με αυτές τις σοβαρές ενστάσεις, τις οποίες έχουμε.</w:t>
      </w:r>
    </w:p>
    <w:p w14:paraId="04D740B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Ευχαριστώ.</w:t>
      </w:r>
    </w:p>
    <w:p w14:paraId="04D740B8"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Κι εγώ ευχαριστώ.</w:t>
      </w:r>
    </w:p>
    <w:p w14:paraId="04D740B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Ο κ. Τραγάκης έχει τον λόγο.</w:t>
      </w:r>
    </w:p>
    <w:p w14:paraId="04D740BA"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lastRenderedPageBreak/>
        <w:t>ΙΩΑΝΝΗΣ ΤΡΑΓΑΚΗΣ:</w:t>
      </w:r>
      <w:r>
        <w:rPr>
          <w:rFonts w:eastAsia="Times New Roman" w:cs="Times New Roman"/>
          <w:szCs w:val="24"/>
        </w:rPr>
        <w:t xml:space="preserve"> Εγώ, κύριε Πρόεδρε, θα κάνω δύο γενικές παρατηρήσεις, αφού κατ’ αρχάς πω, πως σε ό,τι αφορά τις αλλαγές του Κανονισμού, όπως τον είχαμε ψηφίσει πριν από έναν μήνα περίπου, συμφωνούμε. Δεν είναι ουσιαστικές αλλαγές. Είναι αλλαγές διευκρινιστικές. Και νομίζω ότι η μία από αυτές θα μπορούσε να εκλείπει, αυτή του άρθρου 2, διότι αφού ίσχυε η επαναφορά και η επανάληψή του, δεν ξέρω τι μπορεί να προσφέρει.</w:t>
      </w:r>
    </w:p>
    <w:p w14:paraId="04D740BB"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Θα σταθώ, όμως, σε δύο ζητήματα: Η πρώτη μου επισήμανση είναι ότι ο Κανονισμός της Βουλής είναι νόμος αυξημένης ισχύος. Ο Κανονισμός της Βουλής δεν αλλάζει παρά μόνο με αλλαγή του Κανονισμού της Βουλής. Επειδή πολλές φορές γίνονται παρανοήσεις και έρχονται προτάσεις Υπουργών για αλλαγές του Κανονισμού, αυτό δεν μπορεί να γίνει. Ο Κανονισμός της Βουλής αλλάζει μόνο από την Ολομέλεια και αλλάζει μόνο σαν αλλαγή του Κανονισμού της Βουλής. Το ένα ζήτημα είναι αυτό.</w:t>
      </w:r>
    </w:p>
    <w:p w14:paraId="04D740B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lastRenderedPageBreak/>
        <w:t>Το δεύτερο αφορά το «πόθεν έσχες». Σε ό,τι αφορά το «πόθεν έσχες», υπήρχε ένας μύθος ότι οι Βουλευτές ήταν ελεγκτές και ελεγχόμενοι. Ήταν λάθος αυτή η άποψη. Εγώ διετέλεσα αρκετά χρόνια Πρόεδρος της επιτροπής αυτής.</w:t>
      </w:r>
    </w:p>
    <w:p w14:paraId="04D740BD" w14:textId="77777777" w:rsidR="00D12B78" w:rsidRDefault="00A95810">
      <w:pPr>
        <w:spacing w:after="0" w:line="600" w:lineRule="auto"/>
        <w:ind w:firstLine="720"/>
        <w:jc w:val="both"/>
        <w:rPr>
          <w:rFonts w:eastAsia="Times New Roman"/>
          <w:szCs w:val="24"/>
        </w:rPr>
      </w:pPr>
      <w:r>
        <w:rPr>
          <w:rFonts w:eastAsia="Times New Roman"/>
          <w:szCs w:val="24"/>
        </w:rPr>
        <w:t xml:space="preserve">Ο έλεγχος δεν γινόταν από τους Βουλευτές. Ο έλεγχος γινόταν από ορκωτούς ελεγκτές λογιστές, όπως γίνεται και τώρα. Αυτό προβλέπει και ο καινούργιος νόμος, τον κανονισμό του οποίου ψηφίζουμε σήμερα. Άρα, κατά τον ίδιο τρόπο θα γίνεται ο έλεγχος. </w:t>
      </w:r>
    </w:p>
    <w:p w14:paraId="04D740BE" w14:textId="77777777" w:rsidR="00D12B78" w:rsidRDefault="00A95810">
      <w:pPr>
        <w:spacing w:after="0" w:line="600" w:lineRule="auto"/>
        <w:ind w:firstLine="720"/>
        <w:jc w:val="both"/>
        <w:rPr>
          <w:rFonts w:eastAsia="Times New Roman"/>
          <w:szCs w:val="24"/>
        </w:rPr>
      </w:pPr>
      <w:r>
        <w:rPr>
          <w:rFonts w:eastAsia="Times New Roman"/>
          <w:szCs w:val="24"/>
        </w:rPr>
        <w:t xml:space="preserve">Υπάρχουν ορισμένες παρατηρήσεις, τις οποίες θα θέσω στην κ. Χριστοδουλοπούλου, σε ό,τι αφορά τις ανώνυμες καταγγελίες. Επειδή γινόμεθα αποδέκτες, σχεδόν καθημερινώς, ανωνύμων καταγγελιών για τα «πόθεν έσχες» πολιτικών, αυτές οι ανώνυμες καταγγελίες πρέπει να τίθενται αυτομάτως στο αρχείο. Εάν υπάρχει επώνυμη καταγγελία, όπως προβλέπει πράγματι ο Κανονισμός, η επώνυμη καταγγελία να συζητείται, αλλά να συζητείται στην Ολομέλεια. </w:t>
      </w:r>
    </w:p>
    <w:p w14:paraId="04D740BF" w14:textId="77777777" w:rsidR="00D12B78" w:rsidRDefault="00A95810">
      <w:pPr>
        <w:spacing w:after="0" w:line="600" w:lineRule="auto"/>
        <w:ind w:firstLine="720"/>
        <w:jc w:val="both"/>
        <w:rPr>
          <w:rFonts w:eastAsia="Times New Roman"/>
          <w:szCs w:val="24"/>
        </w:rPr>
      </w:pPr>
      <w:r>
        <w:rPr>
          <w:rFonts w:eastAsia="Times New Roman"/>
          <w:szCs w:val="24"/>
        </w:rPr>
        <w:lastRenderedPageBreak/>
        <w:t>Κι όταν λέω «Ολομέλεια», κι εγώ πιστεύω ότι η διάταξη ότι υπάρχει απαρτία με τα πέντε μέλη, αλλά πρέπει να είναι παρόντες οπωσδήποτε δύο δικαστικοί, αδικεί την επιτροπή μας. Διότι η επιτροπή άλλο σκοπό έχει. Δεν έχει σκοπό να γίνει επιτροπή δικαστικού ελέγχου.</w:t>
      </w:r>
    </w:p>
    <w:p w14:paraId="04D740C0" w14:textId="77777777" w:rsidR="00D12B78" w:rsidRDefault="00A95810">
      <w:pPr>
        <w:spacing w:after="0" w:line="600" w:lineRule="auto"/>
        <w:ind w:firstLine="720"/>
        <w:jc w:val="both"/>
        <w:rPr>
          <w:rFonts w:eastAsia="Times New Roman"/>
          <w:szCs w:val="24"/>
        </w:rPr>
      </w:pPr>
      <w:r>
        <w:rPr>
          <w:rFonts w:eastAsia="Times New Roman"/>
          <w:szCs w:val="24"/>
        </w:rPr>
        <w:t>Εγώ δε, νομίζω ότι η Βουλή αποξενώθηκε τελείως από την όλη διαδικασία, διότι υπάρχει μόνο ένας εκπρόσωπος ενός κόμματος και δεν υπάρχει κανένας εκπρόσωπος άλλων κομμάτων. Θα μπορούσε να είναι πιο διευρυμένη η επιτροπή και θα μπορούσαν να είναι και εκπρόσωποι αν όχι όλων, επειδή γίνονται τελικά πολλά τα κόμματα, τουλάχιστον τριών-τεσσάρων κομμάτων.</w:t>
      </w:r>
    </w:p>
    <w:p w14:paraId="04D740C1" w14:textId="77777777" w:rsidR="00D12B78" w:rsidRDefault="00A95810">
      <w:pPr>
        <w:spacing w:after="0" w:line="600" w:lineRule="auto"/>
        <w:ind w:firstLine="720"/>
        <w:jc w:val="both"/>
        <w:rPr>
          <w:rFonts w:eastAsia="Times New Roman"/>
          <w:szCs w:val="24"/>
        </w:rPr>
      </w:pPr>
      <w:r>
        <w:rPr>
          <w:rFonts w:eastAsia="Times New Roman"/>
          <w:szCs w:val="24"/>
        </w:rPr>
        <w:t xml:space="preserve">Θα αναφερθώ, όμως, σε κάτι το οποίο συζητήσαμε χθες στη Διάσκεψη των Προέδρων, κύριε Πρόεδρε, και θέλω να κάνω αναφορά σ’ αυτό. Εχθές στη Διάσκεψη των Προέδρων, έγινε κάτι που δεν έχει ξαναγίνει. Συζητήσαμε την επιλογή του συντονιστή του Καναλιού της Βουλής. Αυτό, λοιπόν, είναι κάτι το οποίο μας τιμά όλους, διότι το είχαμε συμφωνήσει κατά τη διάρκεια που συζητάγαμε τον Κανονισμό, αλλά </w:t>
      </w:r>
      <w:r>
        <w:rPr>
          <w:rFonts w:eastAsia="Times New Roman"/>
          <w:szCs w:val="24"/>
        </w:rPr>
        <w:lastRenderedPageBreak/>
        <w:t xml:space="preserve">έγινε. Παρουσιάστηκε ένα πρόσωπο, το οποίο νομίζω ότι ήταν κοινής αποδοχής. Είναι ένας έγκριτος δημοσιογράφος, ο οποίος έχει κάνει και κοινοβουλευτικός συντάκτης, εκτός των άλλων θέσεων. </w:t>
      </w:r>
    </w:p>
    <w:p w14:paraId="04D740C2" w14:textId="77777777" w:rsidR="00D12B78" w:rsidRDefault="00A95810">
      <w:pPr>
        <w:spacing w:after="0" w:line="600" w:lineRule="auto"/>
        <w:ind w:firstLine="720"/>
        <w:jc w:val="both"/>
        <w:rPr>
          <w:rFonts w:eastAsia="Times New Roman"/>
          <w:szCs w:val="24"/>
        </w:rPr>
      </w:pPr>
      <w:r>
        <w:rPr>
          <w:rFonts w:eastAsia="Times New Roman"/>
          <w:szCs w:val="24"/>
        </w:rPr>
        <w:t xml:space="preserve">Έγιναν, όμως, ορισμένες παρατηρήσεις από συναδέλφους, οι οποίες θα πρέπει να ληφθούν πραγματικά υπ’ όψιν, γι’ αυτό τις αναφέρω για να καταγραφούν στα Πρακτικά. </w:t>
      </w:r>
    </w:p>
    <w:p w14:paraId="04D740C3" w14:textId="77777777" w:rsidR="00D12B78" w:rsidRDefault="00A95810">
      <w:pPr>
        <w:spacing w:after="0" w:line="600" w:lineRule="auto"/>
        <w:ind w:firstLine="720"/>
        <w:jc w:val="both"/>
        <w:rPr>
          <w:rFonts w:eastAsia="Times New Roman"/>
          <w:szCs w:val="24"/>
        </w:rPr>
      </w:pPr>
      <w:r>
        <w:rPr>
          <w:rFonts w:eastAsia="Times New Roman"/>
          <w:szCs w:val="24"/>
        </w:rPr>
        <w:t xml:space="preserve">Κατ’ αρχάς, σε ό,τι αφορά το πρόγραμμα του Καναλιού της Βουλής, νομίζω ότι η λέξη που έμεινε χθες από την όλη διαδικασία είναι η «αμφίδρομη» σχέση. Δηλαδή, πρέπει να υπάρχει μια αμφίδρομη σχέση πια μεταξύ των εκπομπών που έχει το κανάλι της Βουλής, αλλά και των δεκτών, δηλαδή των τηλεθεατών. Γι’ αυτό έγιναν ορισμένες προτάσεις, τις οποίες θεωρώ πάρα πολύ θετικές. Παραδείγματος χάριν, να γίνει ημερήσιο δελτίο ειδήσεων των κοινοβουλευτικών της Βουλής. Να μην είναι παραπάνω από πέντε λεπτά, αλλά να είναι ημερήσιο. Κάθε μέρα, να υπάρχει ένα δελτίο ειδήσεων του τι συμβαίνει στη Βουλή -ψηφίστηκε το τάδε νομοσχέδιο, πέρασε στην τάδε επιτροπή- ώστε να γίνονται δέκτες και οι τηλεθεατές. </w:t>
      </w:r>
    </w:p>
    <w:p w14:paraId="04D740C4" w14:textId="77777777" w:rsidR="00D12B78" w:rsidRDefault="00A95810">
      <w:pPr>
        <w:spacing w:after="0" w:line="600" w:lineRule="auto"/>
        <w:ind w:firstLine="720"/>
        <w:jc w:val="both"/>
        <w:rPr>
          <w:rFonts w:eastAsia="Times New Roman"/>
          <w:szCs w:val="24"/>
        </w:rPr>
      </w:pPr>
      <w:r>
        <w:rPr>
          <w:rFonts w:eastAsia="Times New Roman"/>
          <w:szCs w:val="24"/>
        </w:rPr>
        <w:lastRenderedPageBreak/>
        <w:t>Δεύτερον, προτάθηκε η καλύτερη σχέση, που μπορεί να δημιουργηθεί με το Ευρωπαϊκό Κοινοβούλιο. Το Ευρωπαϊκό Κοινοβούλιο νομίζω ότι μπορεί να προσφέρει πάρα πολλά και η ανταλλαγή μεταξύ του Καναλιού της Βουλής και του Καναλιού του Ευρωπαϊκού Κοινοβουλίου μπορεί να βοηθήσει πάρα πολύ και τα δύο κανάλια.</w:t>
      </w:r>
    </w:p>
    <w:p w14:paraId="04D740C5" w14:textId="77777777" w:rsidR="00D12B78" w:rsidRDefault="00A95810">
      <w:pPr>
        <w:spacing w:after="0" w:line="600" w:lineRule="auto"/>
        <w:ind w:firstLine="720"/>
        <w:jc w:val="both"/>
        <w:rPr>
          <w:rFonts w:eastAsia="Times New Roman"/>
          <w:szCs w:val="24"/>
        </w:rPr>
      </w:pPr>
      <w:r>
        <w:rPr>
          <w:rFonts w:eastAsia="Times New Roman"/>
          <w:szCs w:val="24"/>
        </w:rPr>
        <w:t xml:space="preserve">Το τρίτο που τέθηκε -ο κ. Λυκούδης, μάλιστα, έκανε μια πολύ ωραία τοποθέτηση- αφορά τα πολιτιστικά δρώμενα από το κανάλι της Βουλής. Διότι το κανάλι της Βουλής προβάλλει πολιτιστικά δρώμενα, τα οποία μπορεί να μην έχουν μεγάλο αριθμό τηλεθέασης, έχουν όμως ποιότητα τηλεθέασης κι αυτό έχει μεγάλη σημασία. </w:t>
      </w:r>
    </w:p>
    <w:p w14:paraId="04D740C6" w14:textId="77777777" w:rsidR="00D12B78" w:rsidRDefault="00A95810">
      <w:pPr>
        <w:spacing w:after="0" w:line="600" w:lineRule="auto"/>
        <w:ind w:firstLine="720"/>
        <w:jc w:val="both"/>
        <w:rPr>
          <w:rFonts w:eastAsia="Times New Roman"/>
          <w:szCs w:val="24"/>
        </w:rPr>
      </w:pPr>
      <w:r>
        <w:rPr>
          <w:rFonts w:eastAsia="Times New Roman"/>
          <w:szCs w:val="24"/>
        </w:rPr>
        <w:t>Γιατί εμείς δεν δίνουμε μεγάλη σημασία στα «μηχανάκια», παρά το γεγονός ότι οι συνεδριάσεις της Βουλής, απ’ ό,τι αποδεικνύεται, κύριε Πρόεδρε, μαζί με την κρατική τηλεόραση έφτασαν –κρατηθείτε παρακαλώ- να έχουν οκτακόσιες χιλιάδες τηλεθέαση, σε μεγάλες συνεδριάσεις, που έχουμε εδώ στην Ολομέλεια της Βουλής, και τις οποίες, βέβαια, δίνουμε και στα άλλα ιδιωτικά κανάλια.</w:t>
      </w:r>
    </w:p>
    <w:p w14:paraId="04D740C7" w14:textId="77777777" w:rsidR="00D12B78" w:rsidRDefault="00A95810">
      <w:pPr>
        <w:spacing w:after="0" w:line="600" w:lineRule="auto"/>
        <w:ind w:firstLine="720"/>
        <w:jc w:val="both"/>
        <w:rPr>
          <w:rFonts w:eastAsia="Times New Roman"/>
          <w:szCs w:val="24"/>
        </w:rPr>
      </w:pPr>
      <w:r>
        <w:rPr>
          <w:rFonts w:eastAsia="Times New Roman"/>
          <w:szCs w:val="24"/>
        </w:rPr>
        <w:lastRenderedPageBreak/>
        <w:t xml:space="preserve">Η πρόταση, την οποία έκανα εγώ ήταν σε ό,τι αφορά το αρχείο της Βουλής. Η Βουλή έχει ένα καταπληκτικό αρχείο. Θα πρέπει, λοιπόν, να γίνει ψηφιοποίηση του αρχείου αυτού, διότι υπάρχουν αποσπάσματα και προπολεμικά, προ του 1940, τα οποία πρέπει να μαζευτούν, καθώς αυτό θα είναι ένα πολύ σημαντικό, κοινοβουλευτικό αρχείο για τον τόπο. </w:t>
      </w:r>
    </w:p>
    <w:p w14:paraId="04D740C8" w14:textId="77777777" w:rsidR="00D12B78" w:rsidRDefault="00A95810">
      <w:pPr>
        <w:spacing w:after="0" w:line="600" w:lineRule="auto"/>
        <w:ind w:firstLine="720"/>
        <w:jc w:val="both"/>
        <w:rPr>
          <w:rFonts w:eastAsia="Times New Roman"/>
          <w:szCs w:val="24"/>
        </w:rPr>
      </w:pPr>
      <w:r>
        <w:rPr>
          <w:rFonts w:eastAsia="Times New Roman"/>
          <w:szCs w:val="24"/>
        </w:rPr>
        <w:t xml:space="preserve">Αυτά ήθελα να πω, κύριε Πρόεδρε. Και βέβαια, είμαστε υπέρ της αλλαγής. Δεν είχε τίποτα ουσιαστικές αλλαγές απ’ ό,τι είχαμε ψηφίσει την προηγούμενη φορά. </w:t>
      </w:r>
    </w:p>
    <w:p w14:paraId="04D740C9" w14:textId="77777777" w:rsidR="00D12B78" w:rsidRDefault="00A95810">
      <w:pPr>
        <w:spacing w:after="0" w:line="600" w:lineRule="auto"/>
        <w:ind w:firstLine="720"/>
        <w:jc w:val="both"/>
        <w:rPr>
          <w:rFonts w:eastAsia="Times New Roman"/>
          <w:szCs w:val="24"/>
        </w:rPr>
      </w:pPr>
      <w:r>
        <w:rPr>
          <w:rFonts w:eastAsia="Times New Roman"/>
          <w:szCs w:val="24"/>
        </w:rPr>
        <w:t xml:space="preserve">Ευχαριστώ.  </w:t>
      </w:r>
    </w:p>
    <w:p w14:paraId="04D740CA" w14:textId="77777777" w:rsidR="00D12B78" w:rsidRDefault="00A95810">
      <w:pPr>
        <w:spacing w:after="0"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Ευχαριστώ πολύ, κύριε Τραγάκη. </w:t>
      </w:r>
    </w:p>
    <w:p w14:paraId="04D740CB" w14:textId="77777777" w:rsidR="00D12B78" w:rsidRDefault="00A95810">
      <w:pPr>
        <w:spacing w:after="0" w:line="600" w:lineRule="auto"/>
        <w:ind w:firstLine="720"/>
        <w:jc w:val="both"/>
        <w:rPr>
          <w:rFonts w:eastAsia="Times New Roman"/>
          <w:szCs w:val="24"/>
        </w:rPr>
      </w:pPr>
      <w:r>
        <w:rPr>
          <w:rFonts w:eastAsia="Times New Roman"/>
          <w:szCs w:val="24"/>
        </w:rPr>
        <w:t xml:space="preserve">Παρακαλώ να μην γενικευθεί περαιτέρω η συζήτηση. Ήταν χρήσιμο το ότι αναφέρθηκε ο κ. Τραγάκης και στο θέμα της χθεσινής συζήτησης. </w:t>
      </w:r>
    </w:p>
    <w:p w14:paraId="04D740CC" w14:textId="77777777" w:rsidR="00D12B78" w:rsidRDefault="00A95810">
      <w:pPr>
        <w:spacing w:after="0" w:line="600" w:lineRule="auto"/>
        <w:ind w:firstLine="720"/>
        <w:jc w:val="both"/>
        <w:rPr>
          <w:rFonts w:eastAsia="Times New Roman"/>
          <w:szCs w:val="24"/>
        </w:rPr>
      </w:pPr>
      <w:r>
        <w:rPr>
          <w:rFonts w:eastAsia="Times New Roman"/>
          <w:szCs w:val="24"/>
        </w:rPr>
        <w:t xml:space="preserve">Ήταν και χρήσιμο ως προς το εξής. Δυστυχώς, η Ολομέλεια της Βουλής είναι αποξενωμένη από συζήτηση καίριων θεμάτων, στα οποία έχει ρόλο η Βουλή και άπτονται των εργασιών της και τα οποία </w:t>
      </w:r>
      <w:r>
        <w:rPr>
          <w:rFonts w:eastAsia="Times New Roman"/>
          <w:szCs w:val="24"/>
        </w:rPr>
        <w:lastRenderedPageBreak/>
        <w:t>ποτέ δεν έχει προβλεφθεί να έρχονται σε μία ειδική συζήτηση, θα έλεγε κανείς. Σας το λέω με αφορμή το κανάλι, για το οποίο μίλησε ο κ. Τραγάκης, όπου θα μπορούσε, βεβαίως, να εξελιχθεί μία γενική συζήτηση κάποια στιγμή, με εισήγηση και πάνω στο πρόγραμμα.</w:t>
      </w:r>
    </w:p>
    <w:p w14:paraId="04D740CD" w14:textId="77777777" w:rsidR="00D12B78" w:rsidRDefault="00A95810">
      <w:pPr>
        <w:spacing w:after="0" w:line="600" w:lineRule="auto"/>
        <w:ind w:firstLine="720"/>
        <w:jc w:val="both"/>
        <w:rPr>
          <w:rFonts w:eastAsia="Times New Roman"/>
          <w:szCs w:val="24"/>
        </w:rPr>
      </w:pPr>
      <w:r>
        <w:rPr>
          <w:rFonts w:eastAsia="Times New Roman"/>
          <w:szCs w:val="24"/>
        </w:rPr>
        <w:t xml:space="preserve">Υπάρχουν, όμως, κι άλλα θέματα, επιτρέψτε μου να πω, ακόμα πιο σοβαρά. Δηλαδή, σήμερα το μεσημέρι η Διάσκεψη των Προέδρων, απ’ ό,τι φαίνεται, θα κλείσει και την τέταρτη ανεξάρτητη αρχή, κατά το Σύνταγμα, ως προς τη σύνθεσή της. Θα μείνει πλέον μόνο το ΕΣΡ, που δεν θα έχει εγκριθεί, δεν θα έχει οριστεί. </w:t>
      </w:r>
    </w:p>
    <w:p w14:paraId="04D740CE" w14:textId="77777777" w:rsidR="00D12B78" w:rsidRDefault="00A95810">
      <w:pPr>
        <w:spacing w:after="0" w:line="600" w:lineRule="auto"/>
        <w:ind w:firstLine="720"/>
        <w:jc w:val="both"/>
        <w:rPr>
          <w:rFonts w:eastAsia="Times New Roman"/>
          <w:szCs w:val="24"/>
        </w:rPr>
      </w:pPr>
      <w:r>
        <w:rPr>
          <w:rFonts w:eastAsia="Times New Roman"/>
          <w:szCs w:val="24"/>
        </w:rPr>
        <w:t xml:space="preserve">Η Βουλή, εδώ και δεκαεπτά χρόνια που έχουν ξεκινήσει οι ανεξάρτητες αρχές, ποτέ δεν έχει μιλήσει εν ολομελεία για τον τρόπο ορισμού τους ή να γίνει ένας απολογισμός, όπου φέρνουν τις εκθέσεις κάθε χρόνο κ.λπ., δηλαδή, πράγματα τα οποία γίνονται μόνο στις επιτροπές της Βουλής, και ποτέ δεν έχει γίνει μία αποτίμηση, να υπάρξουν προτάσεις. Είναι καίρια θέματα αυτά. </w:t>
      </w:r>
    </w:p>
    <w:p w14:paraId="04D740CF" w14:textId="77777777" w:rsidR="00D12B78" w:rsidRDefault="00A95810">
      <w:pPr>
        <w:spacing w:after="0" w:line="600" w:lineRule="auto"/>
        <w:ind w:firstLine="720"/>
        <w:jc w:val="both"/>
        <w:rPr>
          <w:rFonts w:eastAsia="Times New Roman"/>
          <w:szCs w:val="24"/>
        </w:rPr>
      </w:pPr>
      <w:r>
        <w:rPr>
          <w:rFonts w:eastAsia="Times New Roman"/>
          <w:szCs w:val="24"/>
        </w:rPr>
        <w:lastRenderedPageBreak/>
        <w:t xml:space="preserve">Πέραν του τρέχοντος νομοθετικού έργου, υπάρχουν επιμέρους λειτουργίες ή καθήκοντα που εκ του Συντάγματος έχει η Βουλή, που διεκπεραιώνονται σε ένα άλλο επίπεδο και από τα οποία η Ολομέλεια ουδέποτε έχει επικοινωνήσει. Σας το λέω για να το έχουμε στο μυαλό μας και να δούμε πώς θα το θεραπεύσουμε. Για ορισμένα ζητήματα, ίσως, να γίνονται μία ή δύο ειδικές συνεδριάσεις μίας ή δύο ωρών και να υπάρχει ενημέρωση και κατάθεση προτάσεων. </w:t>
      </w:r>
    </w:p>
    <w:p w14:paraId="04D740D0" w14:textId="77777777" w:rsidR="00D12B78" w:rsidRDefault="00A95810">
      <w:pPr>
        <w:spacing w:after="0" w:line="600" w:lineRule="auto"/>
        <w:ind w:firstLine="720"/>
        <w:jc w:val="both"/>
        <w:rPr>
          <w:rFonts w:eastAsia="Times New Roman"/>
          <w:szCs w:val="24"/>
        </w:rPr>
      </w:pPr>
      <w:r>
        <w:rPr>
          <w:rFonts w:eastAsia="Times New Roman"/>
          <w:szCs w:val="24"/>
        </w:rPr>
        <w:t xml:space="preserve">Παρακαλώ πολύ, να περάσουμε στη ψηφοφορία, για να ξεκινήσει κατόπιν και το νομοθετικό έργο. </w:t>
      </w:r>
    </w:p>
    <w:p w14:paraId="04D740D1" w14:textId="77777777" w:rsidR="00D12B78" w:rsidRDefault="00A95810">
      <w:pPr>
        <w:shd w:val="clear" w:color="auto" w:fill="FFFFFF"/>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κηρύσσεται περαιωμένη η συζήτηση, σύμφωνα με τις διατάξεις του άρθρου 76 του Συντάγματος και του άρθρου 118 του Κανονισμού της Βουλής, των προτάσεων του Προέδρου της Βουλής: α) «Για την τροποποίηση  διατάξεων του Κανονισμού της Βουλής - Μέρος Β΄ (ΦΕΚ 51 Α΄/10-4-1997)»</w:t>
      </w:r>
      <w:r w:rsidRPr="005D1B7E">
        <w:rPr>
          <w:rFonts w:eastAsia="Times New Roman" w:cs="Times New Roman"/>
          <w:szCs w:val="24"/>
        </w:rPr>
        <w:t>,</w:t>
      </w:r>
    </w:p>
    <w:p w14:paraId="04D740D2" w14:textId="77777777" w:rsidR="00D12B78" w:rsidRDefault="00A95810">
      <w:pPr>
        <w:shd w:val="clear" w:color="auto" w:fill="FFFFFF"/>
        <w:spacing w:after="0" w:line="600" w:lineRule="auto"/>
        <w:ind w:firstLine="720"/>
        <w:jc w:val="both"/>
        <w:rPr>
          <w:rFonts w:eastAsia="Times New Roman" w:cs="Times New Roman"/>
          <w:szCs w:val="24"/>
        </w:rPr>
      </w:pPr>
      <w:r>
        <w:rPr>
          <w:rFonts w:eastAsia="Times New Roman" w:cs="Times New Roman"/>
          <w:szCs w:val="24"/>
        </w:rPr>
        <w:t>β) «Για την τροποποίηση διατάξεων της από 15</w:t>
      </w:r>
      <w:r w:rsidRPr="005D1B7E">
        <w:rPr>
          <w:rFonts w:eastAsia="Times New Roman" w:cs="Times New Roman"/>
          <w:szCs w:val="24"/>
        </w:rPr>
        <w:t>-</w:t>
      </w:r>
      <w:r>
        <w:rPr>
          <w:rFonts w:eastAsia="Times New Roman" w:cs="Times New Roman"/>
          <w:szCs w:val="24"/>
        </w:rPr>
        <w:t>11</w:t>
      </w:r>
      <w:r w:rsidRPr="005D1B7E">
        <w:rPr>
          <w:rFonts w:eastAsia="Times New Roman" w:cs="Times New Roman"/>
          <w:szCs w:val="24"/>
        </w:rPr>
        <w:t>-</w:t>
      </w:r>
      <w:r>
        <w:rPr>
          <w:rFonts w:eastAsia="Times New Roman" w:cs="Times New Roman"/>
          <w:szCs w:val="24"/>
        </w:rPr>
        <w:t xml:space="preserve">1982 (ΦΕΚ 137/Α΄/1982) απόφασης της Ολομέλειας της Βουλής» και </w:t>
      </w:r>
    </w:p>
    <w:p w14:paraId="04D740D3" w14:textId="77777777" w:rsidR="00D12B78" w:rsidRDefault="00A95810">
      <w:pPr>
        <w:shd w:val="clear" w:color="auto" w:fill="FFFFFF"/>
        <w:spacing w:after="0" w:line="600" w:lineRule="auto"/>
        <w:ind w:firstLine="720"/>
        <w:jc w:val="both"/>
        <w:rPr>
          <w:rFonts w:eastAsia="Times New Roman" w:cs="Times New Roman"/>
          <w:szCs w:val="24"/>
        </w:rPr>
      </w:pPr>
      <w:r>
        <w:rPr>
          <w:rFonts w:eastAsia="Times New Roman" w:cs="Times New Roman"/>
          <w:szCs w:val="24"/>
        </w:rPr>
        <w:lastRenderedPageBreak/>
        <w:t>γ) για την έγκριση του «Κανονισμού Λειτουργίας της Επιτροπής του άρθρου 3Α΄ του ν.3213/2003 - Κανονισμός Λειτουργίας της Ειδικής Υπηρεσίας Επιτροπής Ελέγχου Δηλώσεων Περιουσιακής Κατάστασης».</w:t>
      </w:r>
    </w:p>
    <w:p w14:paraId="04D740D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πρόταση του Προέδρου της Βουλής: «Για την τροποποίηση διατάξεων του Κανονισμού της Βουλής - Μέρος Β΄ (ΦΕΚ 51 Α΄/10-4-1997)» επί της αρχής;</w:t>
      </w:r>
    </w:p>
    <w:p w14:paraId="04D740D5"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ΑΝΤΩΝΙΟΣ ΣΥΡΙΓΟΣ: </w:t>
      </w:r>
      <w:r>
        <w:rPr>
          <w:rFonts w:eastAsia="Times New Roman" w:cs="Times New Roman"/>
          <w:szCs w:val="24"/>
        </w:rPr>
        <w:t xml:space="preserve">Δεκτή, δεκτή. </w:t>
      </w:r>
    </w:p>
    <w:p w14:paraId="04D740D6"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Δεκτή, δεκτή.</w:t>
      </w:r>
    </w:p>
    <w:p w14:paraId="04D740D7"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 </w:t>
      </w:r>
    </w:p>
    <w:p w14:paraId="04D740D8"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Δεκτή, δεκτή.</w:t>
      </w:r>
    </w:p>
    <w:p w14:paraId="04D740D9"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Δεκτή, δεκτή.</w:t>
      </w:r>
    </w:p>
    <w:p w14:paraId="04D740DA"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szCs w:val="24"/>
        </w:rPr>
        <w:t xml:space="preserve"> Δεκτή, δεκτή.</w:t>
      </w:r>
    </w:p>
    <w:p w14:paraId="04D740DB"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lastRenderedPageBreak/>
        <w:t>ΒΑΣΙΛΕΙΟΣ ΚΟΚΚΑΛΗΣ:</w:t>
      </w:r>
      <w:r>
        <w:rPr>
          <w:rFonts w:eastAsia="Times New Roman" w:cs="Times New Roman"/>
          <w:szCs w:val="24"/>
        </w:rPr>
        <w:t xml:space="preserve"> Δεκτή, δεκτή.</w:t>
      </w:r>
    </w:p>
    <w:p w14:paraId="04D740DC"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Δεκτή, δεκτή.</w:t>
      </w:r>
    </w:p>
    <w:p w14:paraId="04D740DD" w14:textId="77777777" w:rsidR="00D12B78" w:rsidRDefault="00A95810">
      <w:pPr>
        <w:shd w:val="clear" w:color="auto" w:fill="FFFFFF"/>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Συνεπώς η πρόταση του Προέδρου της Βουλής: «Για την τροποποίηση διατάξεων του Κανονισμού της Βουλής - Μέρος Β΄ (ΦΕΚ 51 Α΄/10-4-1997)» έγινε δεκτή επί της αρχής κατά πλειοψηφία. </w:t>
      </w:r>
    </w:p>
    <w:p w14:paraId="04D740D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Εισερχόμαστε στην ψήφιση επί των άρθρων.</w:t>
      </w:r>
    </w:p>
    <w:p w14:paraId="04D740D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 της πρότασης ως έχει;</w:t>
      </w:r>
    </w:p>
    <w:p w14:paraId="04D740E0"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ΑΝΤΩΝΙΟΣ ΣΥΡΙΓΟΣ: </w:t>
      </w:r>
      <w:r>
        <w:rPr>
          <w:rFonts w:eastAsia="Times New Roman" w:cs="Times New Roman"/>
          <w:szCs w:val="24"/>
        </w:rPr>
        <w:t xml:space="preserve">Δεκτό, δεκτό. </w:t>
      </w:r>
    </w:p>
    <w:p w14:paraId="04D740E1"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Δεκτό, δεκτό.</w:t>
      </w:r>
    </w:p>
    <w:p w14:paraId="04D740E2"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 </w:t>
      </w:r>
    </w:p>
    <w:p w14:paraId="04D740E3"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Δεκτό, δεκτό.</w:t>
      </w:r>
    </w:p>
    <w:p w14:paraId="04D740E4"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ΝΙΚΟΛΑΟΣ ΚΑΡΑΘΑΝΑΣΟΠΟΥΛΟΣ: </w:t>
      </w:r>
      <w:r>
        <w:rPr>
          <w:rFonts w:eastAsia="Times New Roman" w:cs="Times New Roman"/>
          <w:szCs w:val="24"/>
        </w:rPr>
        <w:t>Παρών.</w:t>
      </w:r>
    </w:p>
    <w:p w14:paraId="04D740E5"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szCs w:val="24"/>
        </w:rPr>
        <w:t xml:space="preserve"> Δεκτό, δεκτό.</w:t>
      </w:r>
    </w:p>
    <w:p w14:paraId="04D740E6"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Δεκτό, δεκτό.</w:t>
      </w:r>
    </w:p>
    <w:p w14:paraId="04D740E7"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Δεκτό, δεκτό.</w:t>
      </w:r>
    </w:p>
    <w:p w14:paraId="04D740E8"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Συνεπώς το άρθρο 1 της πρότασης έγινε δεκτό ως έχει κατά πλειοψηφία.</w:t>
      </w:r>
    </w:p>
    <w:p w14:paraId="04D740E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 της πρότασης ως έχει;</w:t>
      </w:r>
    </w:p>
    <w:p w14:paraId="04D740EA"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ΑΝΤΩΝΙΟΣ ΣΥΡΙΓΟΣ: </w:t>
      </w:r>
      <w:r>
        <w:rPr>
          <w:rFonts w:eastAsia="Times New Roman" w:cs="Times New Roman"/>
          <w:szCs w:val="24"/>
        </w:rPr>
        <w:t xml:space="preserve">Δεκτό, δεκτό. </w:t>
      </w:r>
    </w:p>
    <w:p w14:paraId="04D740EB"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Δεκτό, δεκτό.</w:t>
      </w:r>
    </w:p>
    <w:p w14:paraId="04D740EC"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 </w:t>
      </w:r>
    </w:p>
    <w:p w14:paraId="04D740ED"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Δεκτό, δεκτό.</w:t>
      </w:r>
    </w:p>
    <w:p w14:paraId="04D740EE"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ΝΙΚΟΛΑΟΣ ΚΑΡΑΘΑΝΑΣΟΠΟΥΛΟΣ: </w:t>
      </w:r>
      <w:r>
        <w:rPr>
          <w:rFonts w:eastAsia="Times New Roman" w:cs="Times New Roman"/>
          <w:szCs w:val="24"/>
        </w:rPr>
        <w:t>Δεκτό, δεκτό.</w:t>
      </w:r>
    </w:p>
    <w:p w14:paraId="04D740EF"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szCs w:val="24"/>
        </w:rPr>
        <w:t xml:space="preserve"> Δεκτό, δεκτό.</w:t>
      </w:r>
    </w:p>
    <w:p w14:paraId="04D740F0"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Δεκτό, δεκτό.</w:t>
      </w:r>
    </w:p>
    <w:p w14:paraId="04D740F1"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Δεκτό, δεκτό.</w:t>
      </w:r>
    </w:p>
    <w:p w14:paraId="04D740F2"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Συνεπώς το άρθρο 2 της πρότασης έγινε δεκτό ως έχει κατά πλειοψηφία.</w:t>
      </w:r>
    </w:p>
    <w:p w14:paraId="04D740F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 της πρότασης ως έχει;</w:t>
      </w:r>
    </w:p>
    <w:p w14:paraId="04D740F4"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ΑΝΤΩΝΙΟΣ ΣΥΡΙΓΟΣ: </w:t>
      </w:r>
      <w:r>
        <w:rPr>
          <w:rFonts w:eastAsia="Times New Roman" w:cs="Times New Roman"/>
          <w:szCs w:val="24"/>
        </w:rPr>
        <w:t xml:space="preserve">Δεκτό, δεκτό. </w:t>
      </w:r>
    </w:p>
    <w:p w14:paraId="04D740F5"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Δεκτό, δεκτό.</w:t>
      </w:r>
    </w:p>
    <w:p w14:paraId="04D740F6"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 </w:t>
      </w:r>
    </w:p>
    <w:p w14:paraId="04D740F7"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Δεκτό, δεκτό.</w:t>
      </w:r>
    </w:p>
    <w:p w14:paraId="04D740F8"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ΝΙΚΟΛΑΟΣ ΚΑΡΑΘΑΝΑΣΟΠΟΥΛΟΣ: </w:t>
      </w:r>
      <w:r>
        <w:rPr>
          <w:rFonts w:eastAsia="Times New Roman" w:cs="Times New Roman"/>
          <w:szCs w:val="24"/>
        </w:rPr>
        <w:t>Δεκτό, δεκτό.</w:t>
      </w:r>
    </w:p>
    <w:p w14:paraId="04D740F9"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szCs w:val="24"/>
        </w:rPr>
        <w:t xml:space="preserve"> Δεκτό, δεκτό.</w:t>
      </w:r>
    </w:p>
    <w:p w14:paraId="04D740FA"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Δεκτό, δεκτό.</w:t>
      </w:r>
    </w:p>
    <w:p w14:paraId="04D740FB"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Δεκτό, δεκτό.</w:t>
      </w:r>
    </w:p>
    <w:p w14:paraId="04D740FC"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Συνεπώς το άρθρο 3 της πρότασης έγινε δεκτό ως έχει κατά πλειοψηφία.</w:t>
      </w:r>
    </w:p>
    <w:p w14:paraId="04D740FD"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04D740F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 της πρότασης;</w:t>
      </w:r>
    </w:p>
    <w:p w14:paraId="04D740FF"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ΑΝΤΩΝΙΟΣ ΣΥΡΙΓΟΣ: </w:t>
      </w:r>
      <w:r>
        <w:rPr>
          <w:rFonts w:eastAsia="Times New Roman" w:cs="Times New Roman"/>
          <w:szCs w:val="24"/>
        </w:rPr>
        <w:t xml:space="preserve">Δεκτό, δεκτό. </w:t>
      </w:r>
    </w:p>
    <w:p w14:paraId="04D74100"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Δεκτό, δεκτό.</w:t>
      </w:r>
    </w:p>
    <w:p w14:paraId="04D74101"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 </w:t>
      </w:r>
    </w:p>
    <w:p w14:paraId="04D74102"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ΘΕΟΔΩΡΟΣ ΠΑΠΑΘΕΟΔΩΡΟΥ: </w:t>
      </w:r>
      <w:r>
        <w:rPr>
          <w:rFonts w:eastAsia="Times New Roman" w:cs="Times New Roman"/>
          <w:szCs w:val="24"/>
        </w:rPr>
        <w:t>Δεκτό, δεκτό.</w:t>
      </w:r>
    </w:p>
    <w:p w14:paraId="04D74103"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Δεκτό, δεκτό.</w:t>
      </w:r>
    </w:p>
    <w:p w14:paraId="04D74104"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szCs w:val="24"/>
        </w:rPr>
        <w:t xml:space="preserve"> Δεκτό, δεκτό.</w:t>
      </w:r>
    </w:p>
    <w:p w14:paraId="04D74105"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Δεκτό, δεκτό.</w:t>
      </w:r>
    </w:p>
    <w:p w14:paraId="04D74106"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Δεκτό, δεκτό. </w:t>
      </w:r>
    </w:p>
    <w:p w14:paraId="04D74107"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Το ακροτελεύτιο άρθρο έγινε δεκτό κατά πλειοψηφία.</w:t>
      </w:r>
    </w:p>
    <w:p w14:paraId="04D74108" w14:textId="77777777" w:rsidR="00D12B78" w:rsidRDefault="00A95810">
      <w:pPr>
        <w:shd w:val="clear" w:color="auto" w:fill="FFFFFF"/>
        <w:spacing w:after="0" w:line="600" w:lineRule="auto"/>
        <w:ind w:firstLine="720"/>
        <w:jc w:val="both"/>
        <w:rPr>
          <w:rFonts w:eastAsia="Times New Roman" w:cs="Times New Roman"/>
          <w:szCs w:val="24"/>
        </w:rPr>
      </w:pPr>
      <w:r>
        <w:rPr>
          <w:rFonts w:eastAsia="Times New Roman" w:cs="Times New Roman"/>
          <w:szCs w:val="24"/>
        </w:rPr>
        <w:t>Συνεπώς η πρόταση του Προέδρου της Βουλής: «Για την τροποποίηση διατάξεων του Κανονισμού της Βουλής - Μέρος Β΄ (ΦΕΚ 51 Α΄/10-4-1997)» έγινε δεκτή επί της αρχής και επί των άρθρων.</w:t>
      </w:r>
    </w:p>
    <w:p w14:paraId="04D7410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πρόταση και στο σύνολο;</w:t>
      </w:r>
    </w:p>
    <w:p w14:paraId="04D7410A"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ΑΝΤΩΝΙΟΣ ΣΥΡΙΓΟΣ: </w:t>
      </w:r>
      <w:r>
        <w:rPr>
          <w:rFonts w:eastAsia="Times New Roman" w:cs="Times New Roman"/>
          <w:szCs w:val="24"/>
        </w:rPr>
        <w:t xml:space="preserve">Δεκτή, δεκτή. </w:t>
      </w:r>
    </w:p>
    <w:p w14:paraId="04D7410B"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Δεκτή, δεκτή.</w:t>
      </w:r>
    </w:p>
    <w:p w14:paraId="04D7410C"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lastRenderedPageBreak/>
        <w:t>ΙΩΑΝΝΗΣ ΣΑΧΙΝΙΔΗΣ:</w:t>
      </w:r>
      <w:r>
        <w:rPr>
          <w:rFonts w:eastAsia="Times New Roman" w:cs="Times New Roman"/>
          <w:szCs w:val="24"/>
        </w:rPr>
        <w:t xml:space="preserve"> Παρών. </w:t>
      </w:r>
    </w:p>
    <w:p w14:paraId="04D7410D"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Δεκτή, δεκτή.</w:t>
      </w:r>
    </w:p>
    <w:p w14:paraId="04D7410E"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Δεκτή, δεκτή.</w:t>
      </w:r>
    </w:p>
    <w:p w14:paraId="04D7410F"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szCs w:val="24"/>
        </w:rPr>
        <w:t xml:space="preserve"> Δεκτή, δεκτή.</w:t>
      </w:r>
    </w:p>
    <w:p w14:paraId="04D74110"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Δεκτή, δεκτή.</w:t>
      </w:r>
    </w:p>
    <w:p w14:paraId="04D74111"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Δεκτή, δεκτή.</w:t>
      </w:r>
    </w:p>
    <w:p w14:paraId="04D74112" w14:textId="77777777" w:rsidR="00D12B78" w:rsidRDefault="00A95810">
      <w:pPr>
        <w:shd w:val="clear" w:color="auto" w:fill="FFFFFF"/>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Η πρόταση έγινε δεκτή και στο σύνολο κατά πλειοψηφία.</w:t>
      </w:r>
    </w:p>
    <w:p w14:paraId="04D7411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Συνεπώς η πρόταση του Προέδρου της Βουλής: «Για την τροποποίηση  διατάξεων του Κανονισμού της Βουλής - Μέρος Β΄ (ΦΕΚ 51 Α΄/10.4.1997)» έγινε δεκτή επί της αρχής, των άρθρων και του συνόλου κατά πλειοψηφία και έχει ως εξής:</w:t>
      </w:r>
    </w:p>
    <w:p w14:paraId="04D7411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(Να μπει η σελ. 22α)</w:t>
      </w:r>
    </w:p>
    <w:p w14:paraId="04D74115"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Βούτσης): </w:t>
      </w:r>
      <w:r>
        <w:rPr>
          <w:rFonts w:eastAsia="Times New Roman" w:cs="Times New Roman"/>
          <w:szCs w:val="24"/>
        </w:rPr>
        <w:t>Ερωτάται το Σώμα: Γίνεται δεκτή η πρόταση του Προέδρου της Βουλής: «Για την τροποποίηση διατάξεων της από 15-11-1982 (ΦΕΚ 137/Α΄/1982) απόφασης της Ολομέλειας της Βουλής» επί της αρχής;</w:t>
      </w:r>
    </w:p>
    <w:p w14:paraId="04D74116"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ΑΝΤΩΝΙΟΣ ΣΥΡΙΓΟΣ: </w:t>
      </w:r>
      <w:r>
        <w:rPr>
          <w:rFonts w:eastAsia="Times New Roman" w:cs="Times New Roman"/>
          <w:szCs w:val="24"/>
        </w:rPr>
        <w:t xml:space="preserve">Δεκτή, δεκτή. </w:t>
      </w:r>
    </w:p>
    <w:p w14:paraId="04D74117"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Δεκτή, δεκτή.</w:t>
      </w:r>
    </w:p>
    <w:p w14:paraId="04D74118"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 </w:t>
      </w:r>
    </w:p>
    <w:p w14:paraId="04D74119"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Δεκτή, δεκτή.</w:t>
      </w:r>
    </w:p>
    <w:p w14:paraId="04D7411A"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Κατά πλειοψηφία.</w:t>
      </w:r>
    </w:p>
    <w:p w14:paraId="04D7411B"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szCs w:val="24"/>
        </w:rPr>
        <w:t xml:space="preserve"> Δεκτή, δεκτή.</w:t>
      </w:r>
    </w:p>
    <w:p w14:paraId="04D7411C"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Δεκτή, δεκτή.</w:t>
      </w:r>
    </w:p>
    <w:p w14:paraId="04D7411D"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Δεκτή, δεκτή.</w:t>
      </w:r>
    </w:p>
    <w:p w14:paraId="04D7411E" w14:textId="77777777" w:rsidR="00D12B78" w:rsidRDefault="00A95810">
      <w:pPr>
        <w:shd w:val="clear" w:color="auto" w:fill="FFFFFF"/>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Βούτσης): </w:t>
      </w:r>
      <w:r>
        <w:rPr>
          <w:rFonts w:eastAsia="Times New Roman" w:cs="Times New Roman"/>
          <w:szCs w:val="24"/>
        </w:rPr>
        <w:t xml:space="preserve">Συνεπώς η πρόταση του Προέδρου της Βουλής: «Για την τροποποίηση διατάξεων της από 15.11.1982 (ΦΕΚ 137/Α΄/1982) απόφασης της Ολομέλειας της Βουλής» έγινε δεκτή επί της αρχής κατά πλειοψηφία. </w:t>
      </w:r>
    </w:p>
    <w:p w14:paraId="04D7411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Εισερχόμαστε στην ψήφιση επί του άρθρου μόνου.</w:t>
      </w:r>
    </w:p>
    <w:p w14:paraId="04D7412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μόνο της πρότασης ως έχει;</w:t>
      </w:r>
    </w:p>
    <w:p w14:paraId="04D74121"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ΑΝΤΩΝΙΟΣ ΣΥΡΙΓΟΣ: </w:t>
      </w:r>
      <w:r>
        <w:rPr>
          <w:rFonts w:eastAsia="Times New Roman" w:cs="Times New Roman"/>
          <w:szCs w:val="24"/>
        </w:rPr>
        <w:t xml:space="preserve">Δεκτό, δεκτό. </w:t>
      </w:r>
    </w:p>
    <w:p w14:paraId="04D74122"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Δεκτό, δεκτό.</w:t>
      </w:r>
    </w:p>
    <w:p w14:paraId="04D74123"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 </w:t>
      </w:r>
    </w:p>
    <w:p w14:paraId="04D74124"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Δεκτό, δεκτό.</w:t>
      </w:r>
    </w:p>
    <w:p w14:paraId="04D74125"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Κατά πλειοψηφία.</w:t>
      </w:r>
    </w:p>
    <w:p w14:paraId="04D74126"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szCs w:val="24"/>
        </w:rPr>
        <w:t xml:space="preserve"> Δεκτό, δεκτό.</w:t>
      </w:r>
    </w:p>
    <w:p w14:paraId="04D74127"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lastRenderedPageBreak/>
        <w:t>ΒΑΣΙΛΕΙΟΣ ΚΟΚΚΑΛΗΣ:</w:t>
      </w:r>
      <w:r>
        <w:rPr>
          <w:rFonts w:eastAsia="Times New Roman" w:cs="Times New Roman"/>
          <w:szCs w:val="24"/>
        </w:rPr>
        <w:t xml:space="preserve"> Δεκτό, δεκτό.</w:t>
      </w:r>
    </w:p>
    <w:p w14:paraId="04D74128"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Δεκτό, δεκτό.</w:t>
      </w:r>
    </w:p>
    <w:p w14:paraId="04D74129"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Το άρθρο μόνο της πρότασης έγινε δεκτό ως έχει κατά πλειοψηφία.</w:t>
      </w:r>
    </w:p>
    <w:p w14:paraId="04D7412A" w14:textId="77777777" w:rsidR="00D12B78" w:rsidRDefault="00A95810">
      <w:pPr>
        <w:shd w:val="clear" w:color="auto" w:fill="FFFFFF"/>
        <w:spacing w:after="0" w:line="600" w:lineRule="auto"/>
        <w:ind w:firstLine="720"/>
        <w:jc w:val="both"/>
        <w:rPr>
          <w:rFonts w:eastAsia="Times New Roman" w:cs="Times New Roman"/>
          <w:szCs w:val="24"/>
        </w:rPr>
      </w:pPr>
      <w:r>
        <w:rPr>
          <w:rFonts w:eastAsia="Times New Roman" w:cs="Times New Roman"/>
          <w:szCs w:val="24"/>
        </w:rPr>
        <w:t>Συνεπώς η πρόταση του Προέδρου της Βουλής: «Για την τροποποίηση διατάξεων της από 15-11-1982 (ΦΕΚ 137/Α΄/1982) απόφασης της Ολομέλειας της Βουλής» έγινε δεκτή επί της αρχής και επί του άρθρου.</w:t>
      </w:r>
    </w:p>
    <w:p w14:paraId="04D7412B"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πρόταση και στο σύνολο;</w:t>
      </w:r>
    </w:p>
    <w:p w14:paraId="04D7412C"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ΑΝΤΩΝΙΟΣ ΣΥΡΙΓΟΣ: </w:t>
      </w:r>
      <w:r>
        <w:rPr>
          <w:rFonts w:eastAsia="Times New Roman" w:cs="Times New Roman"/>
          <w:szCs w:val="24"/>
        </w:rPr>
        <w:t>Δεκτή, δεκτή.</w:t>
      </w:r>
    </w:p>
    <w:p w14:paraId="04D7412D"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Δεκτή, δεκτή.</w:t>
      </w:r>
    </w:p>
    <w:p w14:paraId="04D7412E"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 </w:t>
      </w:r>
    </w:p>
    <w:p w14:paraId="04D7412F"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ΘΕΟΔΩΡΟΣ ΠΑΠΑΘΕΟΔΩΡΟΥ: </w:t>
      </w:r>
      <w:r>
        <w:rPr>
          <w:rFonts w:eastAsia="Times New Roman" w:cs="Times New Roman"/>
          <w:szCs w:val="24"/>
        </w:rPr>
        <w:t>Δεκτή, δεκτή.</w:t>
      </w:r>
    </w:p>
    <w:p w14:paraId="04D74130"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Κατά πλειοψηφία.</w:t>
      </w:r>
    </w:p>
    <w:p w14:paraId="04D74131"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szCs w:val="24"/>
        </w:rPr>
        <w:t xml:space="preserve"> Δεκτή, δεκτή.</w:t>
      </w:r>
    </w:p>
    <w:p w14:paraId="04D74132"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Δεκτή, δεκτή.</w:t>
      </w:r>
    </w:p>
    <w:p w14:paraId="04D74133"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Δεκτή, δεκτή.</w:t>
      </w:r>
    </w:p>
    <w:p w14:paraId="04D74134"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Η πρόταση έγινε δεκτή και στο σύνολο κατά πλειοψηφία.</w:t>
      </w:r>
    </w:p>
    <w:p w14:paraId="04D7413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Συνεπώς η πρόταση του Προέδρου της Βουλής: «Για την τροποποίηση διατάξεων της από 15-11-1982 (ΦΕΚ 137/Α΄/1982) απόφασης της Ολομέλειας της Βουλής» έγινε δεκτή κατά πλειοψηφία, σε μόνη συζήτηση επί της αρχής, των άρθρων και του συνόλου και έχει ως εξής:</w:t>
      </w:r>
    </w:p>
    <w:p w14:paraId="04D74136" w14:textId="77777777" w:rsidR="00D12B78" w:rsidRDefault="00A95810">
      <w:pPr>
        <w:spacing w:after="0" w:line="360" w:lineRule="auto"/>
        <w:ind w:firstLine="720"/>
        <w:rPr>
          <w:rFonts w:eastAsia="Times New Roman" w:cs="Times New Roman"/>
          <w:szCs w:val="24"/>
        </w:rPr>
      </w:pPr>
      <w:r>
        <w:rPr>
          <w:rFonts w:eastAsia="Times New Roman" w:cs="Times New Roman"/>
          <w:szCs w:val="24"/>
        </w:rPr>
        <w:t>(Να μπει η σελ. 25α</w:t>
      </w:r>
      <w:r>
        <w:rPr>
          <w:rFonts w:eastAsia="Times New Roman" w:cs="Times New Roman"/>
          <w:szCs w:val="24"/>
          <w:vertAlign w:val="superscript"/>
        </w:rPr>
        <w:t xml:space="preserve"> </w:t>
      </w:r>
      <w:r>
        <w:rPr>
          <w:rFonts w:eastAsia="Times New Roman" w:cs="Times New Roman"/>
          <w:szCs w:val="24"/>
        </w:rPr>
        <w:t>)</w:t>
      </w:r>
    </w:p>
    <w:p w14:paraId="04D74137"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Ερχόμαστε τώρα στην έγκριση του Κανονισμού Λειτουργίας της Επιτροπής «πόθεν έσχες».</w:t>
      </w:r>
    </w:p>
    <w:p w14:paraId="04D74138"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lastRenderedPageBreak/>
        <w:t>Ερωτάται το Σώμα: Εγκρίνεται ο «Κανονισμός Λειτουργίας της Επιτροπής του άρθρου 3Α΄ του ν.3213/2003 - Κανονισμός Λειτουργίας της Ειδικής Υπηρεσίας Επιτροπής Ελέγχου Δηλώσεων Περιουσιακής Κατάστασης»;</w:t>
      </w:r>
    </w:p>
    <w:p w14:paraId="04D74139"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ΑΝΤΩΝΙΟΣ ΣΥΡΙΓΟΣ: </w:t>
      </w:r>
      <w:r>
        <w:rPr>
          <w:rFonts w:eastAsia="Times New Roman" w:cs="Times New Roman"/>
          <w:szCs w:val="24"/>
        </w:rPr>
        <w:t xml:space="preserve">Μάλιστα, μάλιστα. </w:t>
      </w:r>
    </w:p>
    <w:p w14:paraId="04D7413A"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 xml:space="preserve">Μάλιστα, μάλιστα. </w:t>
      </w:r>
    </w:p>
    <w:p w14:paraId="04D7413B"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Παρών. </w:t>
      </w:r>
    </w:p>
    <w:p w14:paraId="04D7413C"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Μάλιστα, μάλιστα.</w:t>
      </w:r>
    </w:p>
    <w:p w14:paraId="04D7413D"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Κατά πλειοψηφία.</w:t>
      </w:r>
    </w:p>
    <w:p w14:paraId="04D7413E"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ΣΠΥΡΙΔΩΝ ΛΥΚΟΥΔΗΣ (Ζ΄ Αντιπρόεδρος της Βουλής):</w:t>
      </w:r>
      <w:r>
        <w:rPr>
          <w:rFonts w:eastAsia="Times New Roman" w:cs="Times New Roman"/>
          <w:szCs w:val="24"/>
        </w:rPr>
        <w:t xml:space="preserve"> Μάλιστα, μάλιστα.</w:t>
      </w:r>
    </w:p>
    <w:p w14:paraId="04D7413F"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Μάλιστα, μάλιστα.</w:t>
      </w:r>
    </w:p>
    <w:p w14:paraId="04D74140"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Μάλιστα, μάλιστα.</w:t>
      </w:r>
    </w:p>
    <w:p w14:paraId="04D74141" w14:textId="77777777" w:rsidR="00D12B78" w:rsidRDefault="00A95810">
      <w:pPr>
        <w:shd w:val="clear" w:color="auto" w:fill="FFFFFF"/>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Βούτσης): </w:t>
      </w:r>
      <w:r>
        <w:rPr>
          <w:rFonts w:eastAsia="Times New Roman" w:cs="Times New Roman"/>
          <w:szCs w:val="24"/>
        </w:rPr>
        <w:t xml:space="preserve">Συνεπώς ο «Κανονισμός Λειτουργίας της Επιτροπής του άρθρου 3Α΄ του ν.3213/2003 - Κανονισμός Λειτουργίας της Ειδικής Υπηρεσίας Επιτροπής Ελέγχου Δηλώσεων Περιουσιακής Κατάστασης», ενεκρίθη και έχει ως εξής: </w:t>
      </w:r>
    </w:p>
    <w:p w14:paraId="04D74142" w14:textId="77777777" w:rsidR="00D12B78" w:rsidRDefault="00A95810">
      <w:pPr>
        <w:spacing w:after="0" w:line="360" w:lineRule="auto"/>
        <w:ind w:firstLine="720"/>
        <w:jc w:val="both"/>
        <w:rPr>
          <w:rFonts w:eastAsia="Times New Roman" w:cs="Times New Roman"/>
          <w:szCs w:val="24"/>
        </w:rPr>
      </w:pPr>
      <w:r>
        <w:rPr>
          <w:rFonts w:eastAsia="Times New Roman" w:cs="Times New Roman"/>
          <w:szCs w:val="24"/>
        </w:rPr>
        <w:t>(Να καταχωριστεί το κείμενο του Κανονισμού Λειτουργίας</w:t>
      </w:r>
      <w:r w:rsidRPr="007B772A">
        <w:rPr>
          <w:rFonts w:eastAsia="Times New Roman" w:cs="Times New Roman"/>
          <w:szCs w:val="24"/>
        </w:rPr>
        <w:t xml:space="preserve"> </w:t>
      </w:r>
      <w:r>
        <w:rPr>
          <w:rFonts w:eastAsia="Times New Roman" w:cs="Times New Roman"/>
          <w:szCs w:val="24"/>
        </w:rPr>
        <w:t>της Επιτροπής του άρθρου 3Α΄ του ν.3213/2003, Κανονισμού Λειτουργίας της Ειδικής Υπηρεσίας Επιτροπής Ελέγχου Δηλώσεων Περιουσιακής Κατάστασης. Να μπει η σελ. 26α</w:t>
      </w:r>
      <w:r>
        <w:rPr>
          <w:rFonts w:eastAsia="Times New Roman" w:cs="Times New Roman"/>
          <w:szCs w:val="24"/>
          <w:vertAlign w:val="superscript"/>
        </w:rPr>
        <w:t xml:space="preserve"> </w:t>
      </w:r>
      <w:r>
        <w:rPr>
          <w:rFonts w:eastAsia="Times New Roman" w:cs="Times New Roman"/>
          <w:szCs w:val="24"/>
        </w:rPr>
        <w:t>)</w:t>
      </w:r>
    </w:p>
    <w:p w14:paraId="04D74143" w14:textId="77777777" w:rsidR="00D12B78" w:rsidRDefault="00A95810">
      <w:pPr>
        <w:spacing w:after="0"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Κυρίες και κύριοι συνάδελφοι, παρακαλώ το Σώμα να εξουσιοδοτήσει το Προεδρείο για την υπ’ ευθύνη του επικύρωση των Πρακτικών ως προς την ψήφιση των παραπάνω προτάσεων του Προέδρου της Βουλής.</w:t>
      </w:r>
    </w:p>
    <w:p w14:paraId="04D74144" w14:textId="77777777" w:rsidR="00D12B78" w:rsidRDefault="00A95810">
      <w:pPr>
        <w:spacing w:after="0" w:line="600" w:lineRule="auto"/>
        <w:ind w:firstLine="720"/>
        <w:jc w:val="both"/>
        <w:rPr>
          <w:rFonts w:eastAsia="Times New Roman"/>
          <w:szCs w:val="24"/>
        </w:rPr>
      </w:pPr>
      <w:r>
        <w:rPr>
          <w:rFonts w:eastAsia="Times New Roman"/>
          <w:b/>
          <w:bCs/>
          <w:szCs w:val="24"/>
        </w:rPr>
        <w:t>ΟΛΟΙ ΟΙ ΒΟΥΛΕΥΤΕΣ:</w:t>
      </w:r>
      <w:r>
        <w:rPr>
          <w:rFonts w:eastAsia="Times New Roman"/>
          <w:szCs w:val="24"/>
        </w:rPr>
        <w:t xml:space="preserve"> Μάλιστα, μάλιστα.</w:t>
      </w:r>
    </w:p>
    <w:p w14:paraId="04D74145" w14:textId="77777777" w:rsidR="00D12B78" w:rsidRDefault="00A95810">
      <w:pPr>
        <w:spacing w:after="0" w:line="600" w:lineRule="auto"/>
        <w:ind w:firstLine="720"/>
        <w:jc w:val="both"/>
        <w:rPr>
          <w:rFonts w:eastAsia="Times New Roman"/>
          <w:bCs/>
          <w:szCs w:val="24"/>
        </w:rPr>
      </w:pPr>
      <w:r>
        <w:rPr>
          <w:rFonts w:eastAsia="Times New Roman" w:cs="Times New Roman"/>
          <w:b/>
          <w:szCs w:val="24"/>
        </w:rPr>
        <w:t xml:space="preserve">ΠΡΟΕΔΡΟΣ (Νικόλαος Βούτσης): </w:t>
      </w:r>
      <w:r>
        <w:rPr>
          <w:rFonts w:eastAsia="Times New Roman"/>
          <w:bCs/>
          <w:szCs w:val="24"/>
        </w:rPr>
        <w:t>Συνεπώς το Σώμα παρέσχε τη ζητηθείσα</w:t>
      </w:r>
      <w:r>
        <w:rPr>
          <w:rFonts w:eastAsia="Times New Roman"/>
          <w:b/>
          <w:bCs/>
          <w:szCs w:val="24"/>
        </w:rPr>
        <w:t xml:space="preserve"> </w:t>
      </w:r>
      <w:r>
        <w:rPr>
          <w:rFonts w:eastAsia="Times New Roman"/>
          <w:bCs/>
          <w:szCs w:val="24"/>
        </w:rPr>
        <w:t>εξουσιοδότηση.</w:t>
      </w:r>
    </w:p>
    <w:p w14:paraId="04D74146" w14:textId="77777777" w:rsidR="00D12B78" w:rsidRDefault="00A95810">
      <w:pPr>
        <w:spacing w:after="0" w:line="600" w:lineRule="auto"/>
        <w:ind w:firstLine="720"/>
        <w:jc w:val="both"/>
        <w:rPr>
          <w:rFonts w:eastAsia="Times New Roman"/>
          <w:bCs/>
          <w:szCs w:val="24"/>
        </w:rPr>
      </w:pPr>
      <w:r>
        <w:rPr>
          <w:rFonts w:eastAsia="Times New Roman"/>
          <w:bCs/>
          <w:szCs w:val="24"/>
        </w:rPr>
        <w:t xml:space="preserve">Κυρίες και κύριοι συνάδελφοι, θα γίνει ένα πεντάλεπτο διάλειμμα, για να ειδοποιηθούν όλοι και να ξεκινήσει η νομοθετική εργασία. </w:t>
      </w:r>
    </w:p>
    <w:p w14:paraId="04D74147" w14:textId="77777777" w:rsidR="00D12B78" w:rsidRDefault="00A95810">
      <w:pPr>
        <w:spacing w:after="0" w:line="600" w:lineRule="auto"/>
        <w:ind w:firstLine="720"/>
        <w:jc w:val="both"/>
        <w:rPr>
          <w:rFonts w:eastAsia="Times New Roman"/>
          <w:bCs/>
          <w:szCs w:val="24"/>
        </w:rPr>
      </w:pPr>
      <w:r>
        <w:rPr>
          <w:rFonts w:eastAsia="Times New Roman"/>
          <w:bCs/>
          <w:szCs w:val="24"/>
        </w:rPr>
        <w:lastRenderedPageBreak/>
        <w:t xml:space="preserve">Ευχαριστώ πολύ. </w:t>
      </w:r>
    </w:p>
    <w:p w14:paraId="04D74148" w14:textId="77777777" w:rsidR="00D12B78" w:rsidRDefault="00A95810">
      <w:pPr>
        <w:spacing w:after="0" w:line="600" w:lineRule="auto"/>
        <w:ind w:firstLine="720"/>
        <w:jc w:val="center"/>
        <w:rPr>
          <w:rFonts w:eastAsia="Times New Roman" w:cs="Times New Roman"/>
          <w:szCs w:val="24"/>
        </w:rPr>
      </w:pPr>
      <w:r>
        <w:rPr>
          <w:rFonts w:eastAsia="Times New Roman"/>
          <w:bCs/>
          <w:szCs w:val="24"/>
        </w:rPr>
        <w:t>(ΔΙΑΚΟΠΗ)</w:t>
      </w:r>
    </w:p>
    <w:p w14:paraId="04D74149" w14:textId="77777777" w:rsidR="00D12B78" w:rsidRDefault="00A95810">
      <w:pPr>
        <w:spacing w:after="0" w:line="600" w:lineRule="auto"/>
        <w:ind w:firstLine="720"/>
        <w:jc w:val="center"/>
        <w:rPr>
          <w:rFonts w:eastAsia="Times New Roman" w:cs="Times New Roman"/>
          <w:szCs w:val="24"/>
        </w:rPr>
      </w:pPr>
      <w:r>
        <w:rPr>
          <w:rFonts w:eastAsia="Times New Roman" w:cs="Times New Roman"/>
          <w:szCs w:val="24"/>
        </w:rPr>
        <w:t>(ΑΛΛΑΓΗ ΣΕΛΙΔΑΣ ΛΟΓΩ ΑΛΛΑΓΗ ΘΕΜΑΤΟΣ)</w:t>
      </w:r>
    </w:p>
    <w:p w14:paraId="04D7414A" w14:textId="77777777" w:rsidR="00D12B78" w:rsidRDefault="00A95810">
      <w:pPr>
        <w:tabs>
          <w:tab w:val="left" w:pos="3695"/>
        </w:tabs>
        <w:spacing w:after="0" w:line="600" w:lineRule="auto"/>
        <w:ind w:firstLine="720"/>
        <w:jc w:val="center"/>
        <w:rPr>
          <w:rFonts w:eastAsia="Times New Roman"/>
          <w:szCs w:val="24"/>
        </w:rPr>
      </w:pPr>
      <w:r>
        <w:rPr>
          <w:rFonts w:eastAsia="Times New Roman"/>
          <w:szCs w:val="24"/>
        </w:rPr>
        <w:t>(ΜΕΤΑ ΤΗ ΔΙΑΚΟΠΗ)</w:t>
      </w:r>
    </w:p>
    <w:p w14:paraId="04D7414B" w14:textId="77777777" w:rsidR="00D12B78" w:rsidRDefault="00A95810">
      <w:pPr>
        <w:tabs>
          <w:tab w:val="left" w:pos="3695"/>
        </w:tabs>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Κυρίες και κύριοι συνάδελφοι, συνεχίζεται η συνεδρίαση.</w:t>
      </w:r>
    </w:p>
    <w:p w14:paraId="04D7414C" w14:textId="77777777" w:rsidR="00D12B78" w:rsidRDefault="00A95810">
      <w:pPr>
        <w:tabs>
          <w:tab w:val="left" w:pos="3695"/>
        </w:tabs>
        <w:spacing w:after="0" w:line="600" w:lineRule="auto"/>
        <w:ind w:firstLine="720"/>
        <w:jc w:val="both"/>
        <w:rPr>
          <w:rFonts w:eastAsia="Times New Roman"/>
          <w:szCs w:val="24"/>
        </w:rPr>
      </w:pPr>
      <w:r>
        <w:rPr>
          <w:rFonts w:eastAsia="Times New Roman"/>
          <w:szCs w:val="24"/>
        </w:rPr>
        <w:t>Εισερχόμαστε στην ημερήσια διάταξη της</w:t>
      </w:r>
    </w:p>
    <w:p w14:paraId="04D7414D" w14:textId="77777777" w:rsidR="00D12B78" w:rsidRDefault="00A95810">
      <w:pPr>
        <w:tabs>
          <w:tab w:val="left" w:pos="3695"/>
        </w:tabs>
        <w:spacing w:after="0" w:line="600" w:lineRule="auto"/>
        <w:ind w:firstLine="720"/>
        <w:jc w:val="center"/>
        <w:rPr>
          <w:rFonts w:eastAsia="Times New Roman"/>
          <w:b/>
          <w:szCs w:val="24"/>
        </w:rPr>
      </w:pPr>
      <w:r>
        <w:rPr>
          <w:rFonts w:eastAsia="Times New Roman"/>
          <w:b/>
          <w:szCs w:val="24"/>
        </w:rPr>
        <w:t>ΝΟΜΟΘΕΤΙΚΗΣ ΕΡΓΑΣΙΑΣ</w:t>
      </w:r>
    </w:p>
    <w:p w14:paraId="04D7414E" w14:textId="77777777" w:rsidR="00D12B78" w:rsidRDefault="00A95810">
      <w:pPr>
        <w:tabs>
          <w:tab w:val="left" w:pos="3695"/>
        </w:tabs>
        <w:spacing w:after="0" w:line="600" w:lineRule="auto"/>
        <w:ind w:firstLine="720"/>
        <w:jc w:val="both"/>
        <w:rPr>
          <w:rFonts w:eastAsia="Times New Roman" w:cs="Times New Roman"/>
          <w:szCs w:val="24"/>
        </w:rPr>
      </w:pPr>
      <w:r>
        <w:rPr>
          <w:rFonts w:eastAsia="Times New Roman" w:cs="Times New Roman"/>
          <w:szCs w:val="24"/>
        </w:rPr>
        <w:t xml:space="preserve">Μόνη συζήτηση και ψήφιση επί της αρχής, των άρθρων και του συνόλου του σχεδίου νόμου του Υπουργείου Οικονομίας, Ανάπτυξης και Τουρισμού: «Ανάθεση και εκτέλεση συμβάσεων παραχώρησης - Εναρμόνιση με την Οδηγία 2014/23/ΕΕ του Ευρωπαϊκού Κοινοβουλίου και του Συμβουλίου της 26ης </w:t>
      </w:r>
      <w:r>
        <w:rPr>
          <w:rFonts w:eastAsia="Times New Roman" w:cs="Times New Roman"/>
          <w:szCs w:val="24"/>
        </w:rPr>
        <w:lastRenderedPageBreak/>
        <w:t>Φεβρουαρίου 2014 σχετικά με την ανάθεση συμβάσεων παραχώρησης (ΕΕ L 94/1/28-3-2014) και άλλες διατάξεις».</w:t>
      </w:r>
    </w:p>
    <w:p w14:paraId="04D7414F" w14:textId="77777777" w:rsidR="00D12B78" w:rsidRDefault="00A95810">
      <w:pPr>
        <w:tabs>
          <w:tab w:val="left" w:pos="3695"/>
        </w:tabs>
        <w:spacing w:after="0"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της στις 28 Ιουλίου του 2016, η συζήτηση του νομοσχεδίου να γίνει σε μία συνεδρίαση ενιαία επί της αρχής επί των άρθρων και των τροπολογιών. </w:t>
      </w:r>
    </w:p>
    <w:p w14:paraId="04D74150" w14:textId="77777777" w:rsidR="00D12B78" w:rsidRDefault="00A95810">
      <w:pPr>
        <w:tabs>
          <w:tab w:val="left" w:pos="3695"/>
        </w:tabs>
        <w:spacing w:after="0" w:line="600" w:lineRule="auto"/>
        <w:ind w:firstLine="720"/>
        <w:jc w:val="both"/>
        <w:rPr>
          <w:rFonts w:eastAsia="Times New Roman" w:cs="Times New Roman"/>
          <w:szCs w:val="24"/>
        </w:rPr>
      </w:pPr>
      <w:r>
        <w:rPr>
          <w:rFonts w:eastAsia="Times New Roman" w:cs="Times New Roman"/>
          <w:szCs w:val="24"/>
        </w:rPr>
        <w:t xml:space="preserve">Προτού δοθεί ο λόγος στην εισηγήτρια κ. Τελιγιορίδου, έχω την τιμή να ανακοινώσω στο Σώμα ότι οι Υπουργοί Περιβάλλοντος και Ενέργειας, Εσωτερικών και Διοικητικής Ανασυγκρότησης, Εργασίας, Κοινωνικής Ασφάλισης και Κοινωνικής Αλληλεγγύης, Παιδείας, Έρευνας και Θρησκευμάτων, Οικονομικών, Υποδομών, Μεταφορών και Δικτύων, οι Αναπληρωτές Υπουργοί Περιβάλλοντος και Ενέργειας, Εσωτερικών και Διοικητικής Ανασυγκρότησης, Εργασίας, Κοινωνικής Ασφάλισης και Κοινωνικής Αλληλεγγύης, Οικονομικών, καθώς και ο Υφυπουργός Εξωτερικών κατέθεσαν στις 02-08-2016, σχέδιο νόμου: «Νέο καθεστώς στήριξης των σταθμών παραγωγής ηλεκτρικής ενέργειας από Ανανεώσιμες Πηγές Ενέργειας </w:t>
      </w:r>
      <w:r>
        <w:rPr>
          <w:rFonts w:eastAsia="Times New Roman" w:cs="Times New Roman"/>
          <w:szCs w:val="24"/>
        </w:rPr>
        <w:lastRenderedPageBreak/>
        <w:t>και συμπαραγωγή ηλεκτρισμού και θερμότητας υψηλής απόδοσης-Διατάξεις για το νομικό και λειτουργικό διαχωρισμό των κλάδων προμήθειας και διανομής στην αγορά του φυσικού αερίου και άλλες διατάξεις».</w:t>
      </w:r>
    </w:p>
    <w:p w14:paraId="04D74151" w14:textId="77777777" w:rsidR="00D12B78" w:rsidRDefault="00A95810">
      <w:pPr>
        <w:tabs>
          <w:tab w:val="left" w:pos="3695"/>
        </w:tabs>
        <w:spacing w:after="0" w:line="600" w:lineRule="auto"/>
        <w:ind w:firstLine="720"/>
        <w:jc w:val="both"/>
        <w:rPr>
          <w:rFonts w:eastAsia="Times New Roman" w:cs="Times New Roman"/>
          <w:szCs w:val="24"/>
        </w:rPr>
      </w:pPr>
      <w:r>
        <w:rPr>
          <w:rFonts w:eastAsia="Times New Roman" w:cs="Times New Roman"/>
          <w:szCs w:val="24"/>
        </w:rPr>
        <w:t>Το ως άνω σχέδιο νόμου έχει χαρακτηρισθεί από την Κυβέρνηση ως κατεπείγον.</w:t>
      </w:r>
    </w:p>
    <w:p w14:paraId="04D74152" w14:textId="77777777" w:rsidR="00D12B78" w:rsidRDefault="00A95810">
      <w:pPr>
        <w:tabs>
          <w:tab w:val="left" w:pos="3695"/>
        </w:tabs>
        <w:spacing w:after="0" w:line="600" w:lineRule="auto"/>
        <w:ind w:firstLine="720"/>
        <w:jc w:val="both"/>
        <w:rPr>
          <w:rFonts w:eastAsia="Times New Roman" w:cs="Times New Roman"/>
          <w:szCs w:val="24"/>
        </w:rPr>
      </w:pPr>
      <w:r>
        <w:rPr>
          <w:rFonts w:eastAsia="Times New Roman" w:cs="Times New Roman"/>
          <w:szCs w:val="24"/>
        </w:rPr>
        <w:t>Παραπέμπεται στις συναρμόδιες Διαρκείς Επιτροπές.</w:t>
      </w:r>
    </w:p>
    <w:p w14:paraId="04D74153" w14:textId="77777777" w:rsidR="00D12B78" w:rsidRDefault="00A95810">
      <w:pPr>
        <w:tabs>
          <w:tab w:val="left" w:pos="3695"/>
        </w:tabs>
        <w:spacing w:after="0"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Κύριε Πρόεδρε, τον λόγο.</w:t>
      </w:r>
    </w:p>
    <w:p w14:paraId="04D74154" w14:textId="77777777" w:rsidR="00D12B78" w:rsidRDefault="00A95810">
      <w:pPr>
        <w:tabs>
          <w:tab w:val="left" w:pos="3695"/>
        </w:tabs>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κύριε Μηταράκη. Επί του νομοσχεδίου;</w:t>
      </w:r>
    </w:p>
    <w:p w14:paraId="04D74155" w14:textId="77777777" w:rsidR="00D12B78" w:rsidRDefault="00A95810">
      <w:pPr>
        <w:tabs>
          <w:tab w:val="left" w:pos="3695"/>
        </w:tabs>
        <w:spacing w:after="0"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Θέλω να πω μια επισήμανση για την ανακοίνωση που κάνατε.</w:t>
      </w:r>
    </w:p>
    <w:p w14:paraId="04D74156" w14:textId="77777777" w:rsidR="00D12B78" w:rsidRDefault="00A95810">
      <w:pPr>
        <w:tabs>
          <w:tab w:val="left" w:pos="3695"/>
        </w:tabs>
        <w:spacing w:after="0" w:line="600" w:lineRule="auto"/>
        <w:ind w:firstLine="720"/>
        <w:jc w:val="both"/>
        <w:rPr>
          <w:rFonts w:eastAsia="Times New Roman" w:cs="Times New Roman"/>
          <w:szCs w:val="24"/>
        </w:rPr>
      </w:pPr>
      <w:r>
        <w:rPr>
          <w:rFonts w:eastAsia="Times New Roman" w:cs="Times New Roman"/>
          <w:szCs w:val="24"/>
        </w:rPr>
        <w:t xml:space="preserve">Το κατά πόσον το νομοσχέδιο -που κατατέθηκε σήμερα- είναι κατεπείγον, θα το κρίνει η αρμόδια επιτροπή. </w:t>
      </w:r>
    </w:p>
    <w:p w14:paraId="04D74157" w14:textId="77777777" w:rsidR="00D12B78" w:rsidRDefault="00A95810">
      <w:pPr>
        <w:tabs>
          <w:tab w:val="left" w:pos="3695"/>
        </w:tabs>
        <w:spacing w:after="0" w:line="600" w:lineRule="auto"/>
        <w:ind w:firstLine="720"/>
        <w:jc w:val="both"/>
        <w:rPr>
          <w:rFonts w:eastAsia="Times New Roman" w:cs="Times New Roman"/>
          <w:szCs w:val="24"/>
        </w:rPr>
      </w:pPr>
      <w:r>
        <w:rPr>
          <w:rFonts w:eastAsia="Times New Roman" w:cs="Times New Roman"/>
          <w:szCs w:val="24"/>
        </w:rPr>
        <w:t xml:space="preserve">Θέλω, όμως, να κάνω μια επισήμανση. Έχουμε σήμερα στην Ολομέλεια ένα νομοσχέδιο, το οποίο είναι αρμοδιότητας της Διαρκούς Επιτροπής Παραγωγής και Εμπορίου και την ίδια στιγμή θα συνεδριάσει στην Αίθουσα της Γερουσίας η Επιτροπή Παραγωγής και Εμπορίου. Αυτό σημαίνει ότι οι συνάδελφοι </w:t>
      </w:r>
      <w:r>
        <w:rPr>
          <w:rFonts w:eastAsia="Times New Roman" w:cs="Times New Roman"/>
          <w:szCs w:val="24"/>
        </w:rPr>
        <w:lastRenderedPageBreak/>
        <w:t>Βουλευτές, οι οποίοι συμμετέχουν στην αρμόδια επιτροπή θα πρέπει να επιλέξουν ή να είναι στην Ολομέλεια για ένα νομοσχέδιο, που πάλι έχετε καταθέσει εσείς ως επείγον και αφορά την Επιτροπή Παραγωγής και Εμπορίου ή στην Γερουσία.</w:t>
      </w:r>
    </w:p>
    <w:p w14:paraId="04D74158" w14:textId="77777777" w:rsidR="00D12B78" w:rsidRDefault="00A95810">
      <w:pPr>
        <w:tabs>
          <w:tab w:val="left" w:pos="3695"/>
        </w:tabs>
        <w:spacing w:after="0" w:line="600" w:lineRule="auto"/>
        <w:ind w:firstLine="720"/>
        <w:jc w:val="both"/>
        <w:rPr>
          <w:rFonts w:eastAsia="Times New Roman" w:cs="Times New Roman"/>
          <w:szCs w:val="24"/>
        </w:rPr>
      </w:pPr>
      <w:r>
        <w:rPr>
          <w:rFonts w:eastAsia="Times New Roman" w:cs="Times New Roman"/>
          <w:szCs w:val="24"/>
        </w:rPr>
        <w:t>Αυτό δεν συμβάλλει στο κοινοβουλευτικό έργο.</w:t>
      </w:r>
    </w:p>
    <w:p w14:paraId="04D74159" w14:textId="77777777" w:rsidR="00D12B78" w:rsidRDefault="00A95810">
      <w:pPr>
        <w:tabs>
          <w:tab w:val="left" w:pos="3695"/>
        </w:tabs>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4D7415A" w14:textId="77777777" w:rsidR="00D12B78" w:rsidRDefault="00A95810">
      <w:pPr>
        <w:tabs>
          <w:tab w:val="left" w:pos="3695"/>
        </w:tabs>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Αυτό είναι ένα θέμα, που έχει συζητηθεί στην Διάσκεψη των Προέδρων και είχε αποφασιστεί κατά το δυνατόν να μην γίνεται αυτό, γιατί έχετε δίκιο.</w:t>
      </w:r>
    </w:p>
    <w:p w14:paraId="04D7415B" w14:textId="77777777" w:rsidR="00D12B78" w:rsidRDefault="00A95810">
      <w:pPr>
        <w:spacing w:after="0" w:line="600" w:lineRule="auto"/>
        <w:ind w:firstLine="720"/>
        <w:jc w:val="both"/>
        <w:rPr>
          <w:rFonts w:eastAsia="Times New Roman"/>
          <w:szCs w:val="24"/>
        </w:rPr>
      </w:pPr>
      <w:r>
        <w:rPr>
          <w:rFonts w:eastAsia="Times New Roman" w:cs="Times New Roman"/>
          <w:b/>
          <w:szCs w:val="24"/>
        </w:rPr>
        <w:t xml:space="preserve">ΙΩΑΝΝΗΣ ΜΑΝΙΑΤΗΣ: </w:t>
      </w:r>
      <w:r>
        <w:rPr>
          <w:rFonts w:eastAsia="Times New Roman" w:cs="Times New Roman"/>
          <w:szCs w:val="24"/>
        </w:rPr>
        <w:t>Κ</w:t>
      </w:r>
      <w:r>
        <w:rPr>
          <w:rFonts w:eastAsia="Times New Roman"/>
          <w:szCs w:val="24"/>
        </w:rPr>
        <w:t>ύριε Πρόεδρε, τον λόγο.</w:t>
      </w:r>
    </w:p>
    <w:p w14:paraId="04D7415C" w14:textId="77777777" w:rsidR="00D12B78" w:rsidRDefault="00A95810">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Ορίστε, έχετε τον λόγο, κύριε Μανιάτη.</w:t>
      </w:r>
    </w:p>
    <w:p w14:paraId="04D7415D"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Κύριε Πρόεδρε, πραγματικά, σε τούτο εδώ τον τόπο θα τα δούμε όλα. Εγώ είμαι εισηγητής στην Ολομέλεια για την ενσωμάτωση της οδηγίας που θα συζητήσουμε. Και στις 11.00΄ ξεκινά η συζήτηση στην Επιτροπή Παραγωγής και Εμπορίου για το νομοσχέδιο για τις ανανεώσιμες πηγές </w:t>
      </w:r>
      <w:r>
        <w:rPr>
          <w:rFonts w:eastAsia="Times New Roman" w:cs="Times New Roman"/>
          <w:szCs w:val="24"/>
        </w:rPr>
        <w:lastRenderedPageBreak/>
        <w:t>ενέργειας με διαδικασία κατεπείγοντος, όπου έχει μέσα εντελώς άσχετες διατάξεις, όπως –ας πούμε- το μουσουλμανικό τέμενος.</w:t>
      </w:r>
    </w:p>
    <w:p w14:paraId="04D7415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Είναι ένα νομοσχέδιο τριακοσίων σελίδων, που κατατέθηκε χθες στις 19.00’ το απόγευμα. Πώς θα λύσουμε το θέμα της ταυτόχρονης παρουσίας μας; Το δισυπόστατο των Βουλευτών νομίζω ότι δεν το έχει λύσει η Κυβέρνηση ΣΥΡΙΖΑ-ΑΝΕΛ. Ας μας πει, λοιπόν, πώς μπορούμε να λύσουμε και τα δύο αυτά θέματα. </w:t>
      </w:r>
    </w:p>
    <w:p w14:paraId="04D7415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Πάντως, εγώ πρέπει να σας πω πως, ως εισηγητής της Δημοκρατικής Συμπαράταξης, λογικά θα ζητήσω και από την Ολομέλεια, από εσάς ως Προεδρεύοντα, αλλά και από τον Προεδρεύοντα της αρμόδιας επιτροπής, να υπάρχει μια ευχέρεια στη μετακίνηση, έτσι ώστε να μπορούμε να είμαστε παρόντες με κάποια ανοχή και στις δύο συνεδριάσεις.</w:t>
      </w:r>
    </w:p>
    <w:p w14:paraId="04D74160" w14:textId="77777777" w:rsidR="00D12B78" w:rsidRDefault="00A95810">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Αυτό πράγματι, είναι πρόβλημα. Είπα ότι συζητήθηκε στη Διάσκεψη των Προέδρων και πιστεύω ότι, λόγω του Αυγούστου και του κλεισίματος για λίγες μέρες </w:t>
      </w:r>
      <w:r>
        <w:rPr>
          <w:rFonts w:eastAsia="Times New Roman"/>
          <w:szCs w:val="24"/>
        </w:rPr>
        <w:lastRenderedPageBreak/>
        <w:t>της Βουλής δημιουργούνται αυτά τα θέματα, λόγω του κατεπείγοντος των νομοσχεδίων. Νομίζω ότι θα αντιμετωπιστεί αυτό, κύριε Μανιάτη, στη νέα περίοδο.</w:t>
      </w:r>
    </w:p>
    <w:p w14:paraId="04D74161"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Κύριε Πρόεδρε, τον λόγο για ένα λεπτό.</w:t>
      </w:r>
    </w:p>
    <w:p w14:paraId="04D74162" w14:textId="77777777" w:rsidR="00D12B78" w:rsidRDefault="00A95810">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κύριε Σαντορινιέ, έχετε τον λόγο.</w:t>
      </w:r>
    </w:p>
    <w:p w14:paraId="04D74163"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Ευχαριστώ, κύριε Πρόεδρε.</w:t>
      </w:r>
    </w:p>
    <w:p w14:paraId="04D7416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Από τη στιγμή –αυτό που είπατε και εσείς- που ξέρουμε ότι την Παρασκευή σταματούν οι εργασίες της Βουλής και από τη στιγμή που, με βάση την πρόταση της Κυβέρνηση το νομοσχέδιο είναι κατεπείγον, δεν μπορούσε να γίνει κάτι διαφορετικό. </w:t>
      </w:r>
    </w:p>
    <w:p w14:paraId="04D7416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Θα μπορέσουμε όλοι με μία συνεννόηση να βρεθούμε και στην Ολομέλεια και στις Επιτροπές. Απλώς,να έχουμε μία ενημέρωση. Τίποτα άλλο.</w:t>
      </w:r>
    </w:p>
    <w:p w14:paraId="04D74166"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Συγγνώμη, τι είπε τώρα ο κ. συνάδελφος;</w:t>
      </w:r>
    </w:p>
    <w:p w14:paraId="04D74167" w14:textId="77777777" w:rsidR="00D12B78" w:rsidRDefault="00A95810">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Περίπου τα ίδια, αυτά που είπα εγώ προηγουμένως.</w:t>
      </w:r>
    </w:p>
    <w:p w14:paraId="04D74168"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Ακούστε, κύριε Πρόεδρε. Είναι πολύ σημαντική η παρέμβαση του συναδέλφου, εάν την άκουσα καλά.</w:t>
      </w:r>
    </w:p>
    <w:p w14:paraId="04D7416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Μιλάει η Πλειοψηφία τώρα. Και η Πλειοψηφία έχει παράπονα από τη διαρρύθμιση των εργασιών. Εάν είναι έτσι, τότε η Πλειοψηφία πρέπει να πάρει μία πρωτοβουλία, τουλάχιστον αυτές τις τελευταίες μέρες, πριν κλείσει η Βουλή για λίγες μέρες, να κάνουμε καλύτερα τη δουλειά μας.</w:t>
      </w:r>
    </w:p>
    <w:p w14:paraId="04D7416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Μην επικαλείστε μονίμως τη Διάσκεψη των Προέδρων. Το τελικό όργανο είναι αυτό εδώ και αυτό το όργανο μπορεί να κρίνει. Ας πούμε, για να αποφευχθεί η σημερινή αναστάτωση, εάν το επιθυμεί η πλειοψηφία, να πάει η λειτουργία της Επιτροπής Παραγωγής και Εμπορίου το απόγευμα. Εάν ο συνάδελφος κυριολεκτούσε, δηλαδή, να πάρει μια πρωτοβουλία.</w:t>
      </w:r>
    </w:p>
    <w:p w14:paraId="04D7416B" w14:textId="77777777" w:rsidR="00D12B78" w:rsidRDefault="00A95810">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Εγώ, προηγουμένως σας μετέφερα το κλίμα που επικράτησε στη Διάσκεψη των Προέδρων, που ετέθη το θέμα αυτό. Και νομίζω ότι ο κ. Σαντορινιός είπε ότι είναι περίοδος του Αυγούστου, το νομοσχέδιο είναι κατεπείγον και εν πάση περιπτώσει, αναγνωρίζουν </w:t>
      </w:r>
      <w:r>
        <w:rPr>
          <w:rFonts w:eastAsia="Times New Roman"/>
          <w:szCs w:val="24"/>
        </w:rPr>
        <w:lastRenderedPageBreak/>
        <w:t>όλοι ότι δεν πρέπει να γίνεται αυτό το πράγμα σε κανονική περίοδο, που δεν θα έχουμε, δηλαδή, αυτούς τους κατά κάποιο τρόπο περιορισμούς, δεσμεύσεις, όπως θέλετε πείτε το. Αυτό είναι.</w:t>
      </w:r>
    </w:p>
    <w:p w14:paraId="04D7416C" w14:textId="77777777" w:rsidR="00D12B78" w:rsidRDefault="00A95810">
      <w:pPr>
        <w:spacing w:after="0" w:line="600" w:lineRule="auto"/>
        <w:ind w:firstLine="720"/>
        <w:jc w:val="both"/>
        <w:rPr>
          <w:rFonts w:eastAsia="Times New Roman"/>
          <w:szCs w:val="24"/>
        </w:rPr>
      </w:pPr>
      <w:r>
        <w:rPr>
          <w:rFonts w:eastAsia="Times New Roman"/>
          <w:szCs w:val="24"/>
        </w:rPr>
        <w:t xml:space="preserve">Κύριοι συνάδελφοι, πρέπει να ανακοινώσω ότι τα κόμματα έχουν ορίσει ως Κοινοβουλευτικούς Εκπροσώπους, ο ΣΥΡΙΖΑ τον κ. Σαντορινιό, η Νέα Δημοκρατία τον κ. Βρούτση, η Χρυσή Αυγή τον κ. Σαχινίδη, η Δημοκρατική Συμπαράταξη ΠΑΣΟΚ-ΔΗΜΑΡ τον κ. Λοβέρδο, το Κομμουνιστικό Κόμμα Ελλάδας τον κ. Καραθανασόπουλο, το Ποτάμι τον κ. Φωτήλα, οι ΑΝΕΛ τον κ. Κόκκαλη και η Ένωση Κεντρώων τον κ. Καρρά. </w:t>
      </w:r>
    </w:p>
    <w:p w14:paraId="04D7416D" w14:textId="77777777" w:rsidR="00D12B78" w:rsidRDefault="00A95810">
      <w:pPr>
        <w:spacing w:after="0" w:line="600" w:lineRule="auto"/>
        <w:ind w:firstLine="720"/>
        <w:jc w:val="both"/>
        <w:rPr>
          <w:rFonts w:eastAsia="Times New Roman"/>
          <w:szCs w:val="24"/>
        </w:rPr>
      </w:pPr>
      <w:r>
        <w:rPr>
          <w:rFonts w:eastAsia="Times New Roman"/>
          <w:szCs w:val="24"/>
        </w:rPr>
        <w:t>Εισηγητές έχουν οριστεί από τον ΣΥΡΙΖΑ η κ. Τελιγιορίδου, από τη Νέα Δημοκρατία ο κ. Μηταράκης. Οι ειδικοί αγορητές είναι από τη Χρυσή Αυγή ο κ. Καρακώστας, από τη Δημοκρατική Συμπαράταξη ΠΑΣΟΚ-ΔΗΜΑΡ ο κ. Μανιάτης, από το Κομμουνιστικό Κόμμα Ελλάδας ο κ. Βαρδαλής, από το Ποτάμι ο κ. Αμυράς, από τους ΑΝΕΛ ο κ. Λαζαρίδης, και από την Ένωση Κεντρώων ο κ. Καβαδέλλας.</w:t>
      </w:r>
    </w:p>
    <w:p w14:paraId="04D7416E" w14:textId="77777777" w:rsidR="00D12B78" w:rsidRDefault="00A95810">
      <w:pPr>
        <w:spacing w:after="0" w:line="600" w:lineRule="auto"/>
        <w:ind w:firstLine="720"/>
        <w:jc w:val="both"/>
        <w:rPr>
          <w:rFonts w:eastAsia="Times New Roman"/>
          <w:szCs w:val="24"/>
        </w:rPr>
      </w:pPr>
      <w:r>
        <w:rPr>
          <w:rFonts w:eastAsia="Times New Roman"/>
          <w:szCs w:val="24"/>
        </w:rPr>
        <w:t>Τον λόγο έχει η κ. Τελιγιορίδου, ως εισηγήτρια του ΣΥΡΙΖΑ</w:t>
      </w:r>
      <w:r w:rsidRPr="00C1431C">
        <w:rPr>
          <w:rFonts w:eastAsia="Times New Roman"/>
          <w:szCs w:val="24"/>
        </w:rPr>
        <w:t>.</w:t>
      </w:r>
    </w:p>
    <w:p w14:paraId="04D7416F"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ΟΛΥΜΠΙΑ ΤΕΛΙΓΙΟΡΙΔΟΥ: </w:t>
      </w:r>
      <w:r>
        <w:rPr>
          <w:rFonts w:eastAsia="Times New Roman" w:cs="Times New Roman"/>
          <w:szCs w:val="24"/>
        </w:rPr>
        <w:t>Ευχαριστώ, κύριε Πρόεδρε.</w:t>
      </w:r>
    </w:p>
    <w:p w14:paraId="04D7417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μέχρι σήμερα υπήρχε στη χώρα μας η έλλειψη ενός συγκεκριμένου νομοθετήματος για την ανάθεση και την εκτέλεση των συμβάσεων παραχώρησης, γεγονός που επέτρεπε ένα ευρύ πεδίο για την κύρωσή τους, που κάθε φορά στηριζόταν σε διαφορετικούς νόμους.</w:t>
      </w:r>
    </w:p>
    <w:p w14:paraId="04D74171"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Παράλληλα, η εξαίρεση των συμβάσεων παραχώρησης από το πεδίο εφαρμογής των ευρωπαϊκών οδηγιών, δημιουργούσε ανασφάλεια ως προς το νομικό καθεστώς τους, που ρύθμιζε τις διαδικασίες για την ανάθεση και την εκτέλεση, και άφηνε ένα μεγάλο περιθώριο εκτίμησης στις εθνικές νομοθεσίες των κρατών μελών.</w:t>
      </w:r>
    </w:p>
    <w:p w14:paraId="04D7417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Τα δύο αυτά προβλήματα, από το κενό του νόμου σε εθνικό και ευρωπαϊκό επίπεδο, έρχεται να καλύψει το παρόν νομοσχέδιο. Με το νέο αυτό νομοθέτημα θωρακίζονται νομικά οι συμβάσεις παραχώρησης, επιλύονται προβλήματα που ανέκυπταν στο παρελθόν και καταλείπεται η κατά περίπτωση εξειδίκευση των όρων και διαδικασιών επιλογής του παραχωρησιούχου. </w:t>
      </w:r>
    </w:p>
    <w:p w14:paraId="04D7417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Λαμβάνοντας υπ’ όψιν τη συμβολή των συμβάσεων παραχώρησης σε ανάπτυξη στρατηγικής σημασίας υποδομών και υπηρεσιών, αλλά και στην προώθηση της καινοτομίας το προτεινόμενο νομοσχέδιο αναμένεται να αποτελέσει ένα σημαντικό εργαλείο για την υλοποίηση των δημόσιων επενδύσεων. </w:t>
      </w:r>
    </w:p>
    <w:p w14:paraId="04D7417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Για πρώτη φορά, λοιπόν, η ελληνική έννομη τάξη αποκτά ένα ενιαίο νομοθετικό πλαίσιο, το οποίο ενσωματώνει το Ενωσιακό Δίκαιο, το ενωσιακό κεκτημένο και ταυτόχρονα, διασφαλίζει στο μέγιστο το δημόσιο συμφέρον. Παράλληλα, ο νόμος αυτός αναμένεται να λειτουργήσει καταλυτικά για τη δημιουργία ίσων επιχειρηματικών ευκαιριών, στηρίζοντας την εθνική προσπάθεια για την επιστροφή στην οικονομική ανάπτυξη και την ενίσχυση της απασχόλησης μέσα από τη δημιουργία νέων θέσεων εργασίας. </w:t>
      </w:r>
    </w:p>
    <w:p w14:paraId="04D7417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Συνοπτικά, οι βασικοί στόχοι αυτής της νομοθετικής παρέμβασης είναι η εισαγωγή σαφών και αποτελεσματικών ρυθμίσεων, που κατοχυρώνουν στον μέγιστο βαθμό τη διαφάνεια και την ίση μεταχείριση, αποτρέπουν τις διαδρομές συναλλαγής, προάγουν τον γνήσιο και ελεύθερο ανταγωνισμό, εξασφαλίζεται η επίτευξη της βέλτιστης σχέσης κόστους και ποιότητας και εγγυάται η αποτροπή και καταστολή φαινόμενων της διαφθοράς κατά τη σύναψη και εκτέλεση συμβάσεων παραχώρησης. </w:t>
      </w:r>
    </w:p>
    <w:p w14:paraId="04D7417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Παράλληλα, παρέχονται απ’ αυτές τις ρυθμίσεις στις αναθέτουσες αρχές και τους αναθέτοντες φορείς η αναγκαία πλην, όμως, ελεγχόμενη ευελιξία για τον καθορισμό των όρων που διέπουν την ανάθεση και την εκτέλεση της σύμβασης παραχώρησης, ανάλογα με τη φύση και την έκταση του αντικειμένου αυτής, τον τρόπο χρηματοδότησής της, αλλά και τις ιδιαίτερες συνθήκες εκτέλεσής της. Αυτό επιτυγχάνεται καθώς, πέρα από τις ρυθμίσεις της οδηγίας 2014/23/ΕΕ, το σχέδιο νόμου ενσωματώνει και ρυθμίσεις Εθνικού Δικαίου, που εισάγουν συμπληρωματικές ρυθμίσεις προς αυτές της οδηγίας ή άλλα θέματα που </w:t>
      </w:r>
      <w:r>
        <w:rPr>
          <w:rFonts w:eastAsia="Times New Roman" w:cs="Times New Roman"/>
          <w:szCs w:val="24"/>
        </w:rPr>
        <w:lastRenderedPageBreak/>
        <w:t xml:space="preserve">κρίνεται αναγκαίο να κατοχυρωθούν στο πλαίσιο του νόμου, με γνώμονα πάντα την επίτευξη των σκοπών του. </w:t>
      </w:r>
    </w:p>
    <w:p w14:paraId="04D7417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Πιο συγκεκριμένα, στο Πρώτο Μέρος του νομοσχεδίου, που περιλαμβάνει τα άρθρα από το 1 μέχρι το 28, ρυθμίζονται θέματα που αφορούν τον σκοπό, το αντικείμενο και το πεδίο εφαρμογής του νόμου. Η αναλυτική περιγραφή της έννοιας του έργου συμβάλλει στην ορθή εφαρμογή των κανόνων και αντιμετωπίζει στρεβλώσεις του παρελθόντος</w:t>
      </w:r>
      <w:r w:rsidRPr="000C0EEB">
        <w:rPr>
          <w:rFonts w:eastAsia="Times New Roman" w:cs="Times New Roman"/>
          <w:szCs w:val="24"/>
        </w:rPr>
        <w:t>,</w:t>
      </w:r>
      <w:r>
        <w:rPr>
          <w:rFonts w:eastAsia="Times New Roman" w:cs="Times New Roman"/>
          <w:szCs w:val="24"/>
        </w:rPr>
        <w:t xml:space="preserve"> που προέκυπταν από την ασάφεια της έννοιας αυτής. </w:t>
      </w:r>
    </w:p>
    <w:p w14:paraId="04D74178"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Στις γενικές αρχές συμπεριλαμβάνεται το κριτήριο της ανάληψης κινδύνου του παραχωρησιούχου, οι εξαιρούμενες συμβάσεις, οι απλουστευμένοι κανόνες για την ανάθεση συμβάσεων και η διασφάλιση της εχεμύθειας. Διευκρινίζεται πως δεν μπορούν να αποτελούν αντικείμενο παραχώρησης αποκλειστικές, κατά το Σύνταγμα, κρατικές δραστηριότητες, όπως είναι η εθνική άμυνα, η αστυνόμευση και η απονομή δικαιοσύνης. Στις εξαιρέσεις των συμβάσεων παραχώρησης από τον παρόντα νόμο περιλαμβάνονται επίσης οι υπηρεσίες παροχής ύδρευσης και αποχέτευσης ως αγαθά κοινής ωφέλειας.</w:t>
      </w:r>
    </w:p>
    <w:p w14:paraId="04D7417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Ιδιαίτερη μέριμνα αφορά τις συμβάσεις παραχώρησης μεταξύ των φορέων του δημοσίου τομέα. Οι συμβάσεις αυτές δεν απαιτούν διαγωνιστική διαδικασία και προσδιορίζονται με σαφήνεια και επακριβώς οι όροι τους με βάση τις αποφάσεις του Δικαστηρίου της Ευρώπης. Με την εφαρμογή των όρων αυτών δεν θίγεται ο υγιής ανταγωνισμός, αλλά παράλληλα δίνεται η δυνατότητα στους δημόσιους φορείς να συνεργάζονται μεταξύ τους για την εκτέλεση έργων και υπηρεσιών κοινωνικής σημασίας προς το δημόσιο όφελος. </w:t>
      </w:r>
    </w:p>
    <w:p w14:paraId="04D7417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Επιπρόσθετα, είναι σαφής η στόχευση της κοινωνικής αποστολής συγκεκριμένων υποδομών και παροχής υπηρεσιών και για πρώτη φορά λαμβάνονται υπόψη οι κοινωνικοί δείκτες. Δίνεται η δυνατότητα παραχώρησης, κατά αποκλειστικότητα σε προστατευμένα παραγωγικά εργαστήρια, σε κοινωνικούς συνεταιρισμούς περιορισμένης ευθύνης, σε κοινωνικές συνεταιριστικές επιχειρήσεις ένταξης ώστε να υλοποιούνται πολιτικές, που διασφαλίζουν την κοινωνική συνοχή και ενισχύουν και προστατεύουν ευπαθείς κοινωνικές ομάδες. </w:t>
      </w:r>
    </w:p>
    <w:p w14:paraId="04D7417B"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Καθίσταται υποχρεωτική η δημοσίευση των συμβάσεων παραχώρησης με τη χρήση του Εθνικού Ηλεκτρονικού Συστήματος Δημοσίων Συμβάσεων, που διασφαλίζει την ταχύτητα και τη διαφάνεια. Αυτό συμβάλλει στην άμεση πληροφόρηση των ενδιαφερομένων, στη δημοσιότητα των προκηρύξεων και στην καταγραφή, επίσης, μιας αξιόπιστης βάσης δεδομένων. </w:t>
      </w:r>
    </w:p>
    <w:p w14:paraId="04D7417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Γίνεται παράλληλα ρύθμιση για την ανάθεση μεικτών συμβάσεων, η αξιολόγηση, των οποίων κρίνεται κατά περίπτωση όσον αφορά τη δυνατότητα διαχωρισμού τους ή όχι. Σε περίπτωση, για παράδειγμα, που μία σύμβαση περιλαμβάνει και στοιχεία που συνιστούν έργο το ισχύον νομικό καθεστώς καθορίζεται με βάση το κύριο αντικείμενο της σύμβασης. Σε περίπτωση αμφιβολιών για το εάν μία σύμβαση αφορά έργο ή υπηρεσία, γεγονός που προσδιορίζει διαφορετικούς τεχνικούς όρους και ελέγχους, αρμόδιο για να αποφανθεί είναι το Τεχνικό Συμβούλιο Δημοσίων Έργων της Γενικής Γραμματείας Υποδομών του Υπουργείου Υποδομών, Μεταφορών και Δικτύων.</w:t>
      </w:r>
    </w:p>
    <w:p w14:paraId="04D7417D"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lastRenderedPageBreak/>
        <w:t>Στο Δεύτερο Μέρος, από τα άρθρα 29 μέχρι 46, περιλαμβάνονται οι κανόνες για την ανάθεση των συμβάσεων παραχώρησης</w:t>
      </w:r>
      <w:r w:rsidRPr="00C71B2A">
        <w:rPr>
          <w:rFonts w:eastAsia="Times New Roman" w:cs="Times New Roman"/>
          <w:szCs w:val="24"/>
        </w:rPr>
        <w:t>,</w:t>
      </w:r>
      <w:r>
        <w:rPr>
          <w:rFonts w:eastAsia="Times New Roman" w:cs="Times New Roman"/>
          <w:szCs w:val="24"/>
        </w:rPr>
        <w:t xml:space="preserve"> όπως είναι οι ελάχιστες προθεσμίες για την παραλαβή των προσφορών αιτήσεως συμμετοχής, η σύνταξη των εγγράφων της σύμβασης, ο καθορισμός των τεχνικών προδιαγραφών, τα κριτήρια της ανάθεσης, τους λόγους αποκλεισμού, τα κριτήρια της συμμετοχής, τους λόγους απόρριψης των προσφορών και τον τρόπο συμπλήρωσης και διευκρίνισης των ελλείψεων προσφορών. </w:t>
      </w:r>
    </w:p>
    <w:p w14:paraId="04D7417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Σημαντικές στο νομοσχέδιο αυτό είναι οι ρυθμίσεις και οι εγγυήσεις για την καταπολέμηση της διαφθοράς. Προβλέπονται μέτρα πρόληψης για την αποθάρρυνση παραβατικών συμπεριφορών και μέτρα για την αντιμετώπιση των συγκρούσεων. Σε περίπτωση που διαπιστωθούν παρανομίες και αθέμιτες συμπεριφορές, δίνεται στην αναθέτουσα αρχή η δυνατότητα αποκλεισμού του οικονομικού φορέα από τη διαδικασία ανάθεσης. </w:t>
      </w:r>
    </w:p>
    <w:p w14:paraId="04D7417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Καθορίζονται οι τεχνικές και λειτουργικές απαιτήσεις, που περιλαμβάνονται στα συμβατικά τεύχη και η τυποποίηση των διακηρύξεων, ο προσδιορισμός της διαδικασίας, τα ποιοτικά στοιχεία αξιολόγησης </w:t>
      </w:r>
      <w:r>
        <w:rPr>
          <w:rFonts w:eastAsia="Times New Roman" w:cs="Times New Roman"/>
          <w:szCs w:val="24"/>
        </w:rPr>
        <w:lastRenderedPageBreak/>
        <w:t xml:space="preserve">και ο καθορισμός των κριτηρίων εκ των προτέρων. Η διαδικασία ανάθεσης σύμβασης παραχώρησης έργου δεν μπορεί να ξεκινήσει χωρίς την προηγούμενη συντέλεση των απαιτούμενων απαλλοτριώσεων και της ολοκλήρωσης των απαραίτητων αρχαιολογικών ερευνών. </w:t>
      </w:r>
    </w:p>
    <w:p w14:paraId="04D7418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Υπάρχει σαφής απλοποίηση των διαδικασιών και αντιμετωπίζονται με τον τρόπο αυτόν χρονοβόρες γραφειοκρατικές διαδικασίες. Αξίζει, για παράδειγμα, να αναφερθεί πως, αρκεί μόνο μία αίτηση ενδιαφέροντος, για να υπάρξει η δυνατότητα συμμετοχής στον διαγωνισμό, χωρίς να απαιτείται η κατάθεση όλων των απαραίτητων δικαιολογητικών. Τα απαιτούμενα δικαιολογητικά είναι υποχρεωμένος να τα προσκομίσει μετά από την επιλογή του μόνο ο οριστικός ανάδοχος.</w:t>
      </w:r>
    </w:p>
    <w:p w14:paraId="04D74181" w14:textId="77777777" w:rsidR="00D12B78" w:rsidRDefault="00A95810">
      <w:pPr>
        <w:spacing w:after="0" w:line="600" w:lineRule="auto"/>
        <w:ind w:firstLine="567"/>
        <w:jc w:val="both"/>
        <w:rPr>
          <w:rFonts w:eastAsia="Times New Roman" w:cs="Times New Roman"/>
          <w:szCs w:val="24"/>
        </w:rPr>
      </w:pPr>
      <w:r>
        <w:rPr>
          <w:rFonts w:eastAsia="Times New Roman" w:cs="Times New Roman"/>
          <w:szCs w:val="24"/>
        </w:rPr>
        <w:t xml:space="preserve">Σε περιπτώσεις πιθανής ασάφειας των όρων των τευχών δημοπράτησης δίνεται, επίσης, η δυνατότητα διόρθωσης για ήσσονος σημασίας λάθη. Παράλληλα, όμως, για την καταπολέμηση της διαφθοράς και με αιτιολογημένη έκθεση για βλάβη του δημοσίου συμφέροντος, είναι δυνατόν να γίνει η ματαίωση της διαδικασίας ανάθεσης, καθώς και ο αποκλεισμός από μελλοντικές συμβάσεις οικονομικών φορέων, </w:t>
      </w:r>
      <w:r>
        <w:rPr>
          <w:rFonts w:eastAsia="Times New Roman" w:cs="Times New Roman"/>
          <w:szCs w:val="24"/>
        </w:rPr>
        <w:lastRenderedPageBreak/>
        <w:t xml:space="preserve">που υπέπεσαν σε αδικήματα για διάστημα, που προσδιορίζεται ανάλογα με τη σοβαρότητα του αδικήματος και τον χρόνο τέλεσής του. </w:t>
      </w:r>
    </w:p>
    <w:p w14:paraId="04D74182" w14:textId="77777777" w:rsidR="00D12B78" w:rsidRDefault="00A95810">
      <w:pPr>
        <w:spacing w:after="0" w:line="600" w:lineRule="auto"/>
        <w:ind w:firstLine="567"/>
        <w:jc w:val="both"/>
        <w:rPr>
          <w:rFonts w:eastAsia="Times New Roman" w:cs="Times New Roman"/>
          <w:szCs w:val="24"/>
        </w:rPr>
      </w:pPr>
      <w:r>
        <w:rPr>
          <w:rFonts w:eastAsia="Times New Roman" w:cs="Times New Roman"/>
          <w:szCs w:val="24"/>
        </w:rPr>
        <w:t xml:space="preserve">Στο τρίτο μέρος, στα άρθρα 47 έως 55, ρυθμίζονται ζητήματα που άπτονται της χρηματοδότησης των υπεργολαβιών, που στηρίζουν τις μικρομεσαίες επιχειρήσεις, της δυνατότητας προσαρμογής μιας σύμβασης παραχώρησης, χωρίς νέα διαδικασία ανάθεσης, όταν συντρέχουν αντικειμενικά απρόβλεπτες περιστάσεις. </w:t>
      </w:r>
    </w:p>
    <w:p w14:paraId="04D74183" w14:textId="77777777" w:rsidR="00D12B78" w:rsidRDefault="00A95810">
      <w:pPr>
        <w:spacing w:after="0" w:line="600" w:lineRule="auto"/>
        <w:ind w:firstLine="567"/>
        <w:jc w:val="both"/>
        <w:rPr>
          <w:rFonts w:eastAsia="Times New Roman" w:cs="Times New Roman"/>
          <w:szCs w:val="24"/>
        </w:rPr>
      </w:pPr>
      <w:r>
        <w:rPr>
          <w:rFonts w:eastAsia="Times New Roman" w:cs="Times New Roman"/>
          <w:szCs w:val="24"/>
        </w:rPr>
        <w:t xml:space="preserve">Στο τέταρτο μέρος, στα άρθρα 56 έως 59, εισάγονται ρυθμίσεις για την παρακολούθηση και υποβολή των εκθέσεων για τη διαδικασία καταχώρησης των στοιχείων των σταδίων των διαδικασιών ανάθεσης και εκτέλεσης των συμβάσεων παραχώρησης στο Κεντρικό Ηλεκτρονικό Μητρώο Δημοσίων Συμβάσεων. </w:t>
      </w:r>
    </w:p>
    <w:p w14:paraId="04D74184" w14:textId="77777777" w:rsidR="00D12B78" w:rsidRDefault="00A95810">
      <w:pPr>
        <w:spacing w:after="0" w:line="600" w:lineRule="auto"/>
        <w:ind w:firstLine="567"/>
        <w:jc w:val="both"/>
        <w:rPr>
          <w:rFonts w:eastAsia="Times New Roman" w:cs="Times New Roman"/>
          <w:szCs w:val="24"/>
        </w:rPr>
      </w:pPr>
      <w:r>
        <w:rPr>
          <w:rFonts w:eastAsia="Times New Roman" w:cs="Times New Roman"/>
          <w:szCs w:val="24"/>
        </w:rPr>
        <w:t xml:space="preserve">Εισάγονται, επίσης, διατάξεις για την τεκμηρίωση της διαδικασίας ανάθεσης των συμβάσεων παραχώρησης. Εκτός από την περιγραφή του αντικειμένου του έργου, γίνεται πλέον και σαφής αποτύπωση </w:t>
      </w:r>
      <w:r>
        <w:rPr>
          <w:rFonts w:eastAsia="Times New Roman" w:cs="Times New Roman"/>
          <w:szCs w:val="24"/>
        </w:rPr>
        <w:lastRenderedPageBreak/>
        <w:t xml:space="preserve">του αναλυτικού προϋπολογισμού των απαιτούμενων εργασιών, κάτι που έλειπε στο παρελθόν και δημιουργούσε προβλήματα. </w:t>
      </w:r>
    </w:p>
    <w:p w14:paraId="04D74185" w14:textId="77777777" w:rsidR="00D12B78" w:rsidRDefault="00A95810">
      <w:pPr>
        <w:spacing w:after="0" w:line="600" w:lineRule="auto"/>
        <w:ind w:firstLine="567"/>
        <w:jc w:val="both"/>
        <w:rPr>
          <w:rFonts w:eastAsia="Times New Roman" w:cs="Times New Roman"/>
          <w:szCs w:val="24"/>
        </w:rPr>
      </w:pPr>
      <w:r>
        <w:rPr>
          <w:rFonts w:eastAsia="Times New Roman" w:cs="Times New Roman"/>
          <w:szCs w:val="24"/>
        </w:rPr>
        <w:t>Στο πέμπτο μέρος, στα άρθρα 60 έως 66, περιλαμβάνονται οι διατάξεις για την έννομη προστασία των οικονομικών φορέων κατά το στάδιο που προηγείται της σύναψης, αλλά και για την επίλυση διαφορών κατά το στάδιο της εκτέλεσής της.</w:t>
      </w:r>
    </w:p>
    <w:p w14:paraId="04D74186" w14:textId="77777777" w:rsidR="00D12B78" w:rsidRDefault="00A95810">
      <w:pPr>
        <w:spacing w:after="0" w:line="600" w:lineRule="auto"/>
        <w:ind w:firstLine="567"/>
        <w:jc w:val="both"/>
        <w:rPr>
          <w:rFonts w:eastAsia="Times New Roman" w:cs="Times New Roman"/>
          <w:szCs w:val="24"/>
        </w:rPr>
      </w:pPr>
      <w:r>
        <w:rPr>
          <w:rFonts w:eastAsia="Times New Roman" w:cs="Times New Roman"/>
          <w:szCs w:val="24"/>
        </w:rPr>
        <w:t xml:space="preserve">Τέλος, στο έκτο μέρος, στα άρθρα 67 έως 70, ρυθμίζονται επιμέρους θέματα, όπως είναι τα όργανα διενέργειας των διαδικασιών ανάθεσης και εκτέλεσης των συμβάσεων, καθώς και οι μεταβατικές και καταργούμενες διατάξεις. </w:t>
      </w:r>
    </w:p>
    <w:p w14:paraId="04D74187" w14:textId="77777777" w:rsidR="00D12B78" w:rsidRDefault="00A95810">
      <w:pPr>
        <w:spacing w:after="0" w:line="600" w:lineRule="auto"/>
        <w:ind w:firstLine="567"/>
        <w:jc w:val="both"/>
        <w:rPr>
          <w:rFonts w:eastAsia="Times New Roman" w:cs="Times New Roman"/>
          <w:szCs w:val="24"/>
        </w:rPr>
      </w:pPr>
      <w:r>
        <w:rPr>
          <w:rFonts w:eastAsia="Times New Roman" w:cs="Times New Roman"/>
          <w:szCs w:val="24"/>
        </w:rPr>
        <w:t xml:space="preserve">Ο στόχος του παρόντος σχεδίου νόμου είναι η ανάπτυξη αποτελεσματικών διοικητικών παρεμβάσεων που εξασφαλίζουν παροχή έργων και υπηρεσιών υψηλής ποιότητας προς τους πολίτες. Πρόκειται για ένα νομοσχέδιο που ορίζει ενιαίους κανόνες, που δημιουργεί ίσες επιχειρηματικές ευκαιρίες, θέτοντας πρώτα απ’ όλα κανόνες της διαφάνειας, του υγιούς ανταγωνισμού και έρχεται να αντιμετωπίσει σε μεγάλο </w:t>
      </w:r>
      <w:r>
        <w:rPr>
          <w:rFonts w:eastAsia="Times New Roman" w:cs="Times New Roman"/>
          <w:szCs w:val="24"/>
        </w:rPr>
        <w:lastRenderedPageBreak/>
        <w:t xml:space="preserve">βαθμό ένα κρατικοδίαιτο επιχειρηματικό περιβάλλον που πολλές φορές βλέπαμε στο παρελθόν. Με το σχέδιο νόμου θεμελιώνεται ένα πλαίσιο ασφάλειας ως προς το νομικό καθεστώς και διασφαλίζεται στο μέγιστο δυνατό βαθμό το κοινωνικό, αλλά και το δημόσιο συμφέρον. </w:t>
      </w:r>
    </w:p>
    <w:p w14:paraId="04D74188" w14:textId="77777777" w:rsidR="00D12B78" w:rsidRDefault="00A95810">
      <w:pPr>
        <w:spacing w:after="0" w:line="600" w:lineRule="auto"/>
        <w:ind w:firstLine="567"/>
        <w:jc w:val="both"/>
        <w:rPr>
          <w:rFonts w:eastAsia="Times New Roman" w:cs="Times New Roman"/>
          <w:szCs w:val="24"/>
        </w:rPr>
      </w:pPr>
      <w:r>
        <w:rPr>
          <w:rFonts w:eastAsia="Times New Roman" w:cs="Times New Roman"/>
          <w:szCs w:val="24"/>
        </w:rPr>
        <w:t xml:space="preserve">Εν κατακλείδι και περιληπτικά, η απλοποίηση των διαδικασιών, η υγιής επιχειρηματική δράση, οι κοινωνικοί δείκτες ανάπτυξης, η καταπολέμηση της διαπλοκής και της διαφθοράς, η διαφάνεια και η αποτελεσματικότητα είναι οι νομοθετικές εγγυήσεις αυτής της νομοθετικής πρωτοβουλίας, που έρχεται να λύσει το κενό που υπήρχε μέχρι τώρα για τις συμβάσεις παραχώρησης έργων. </w:t>
      </w:r>
    </w:p>
    <w:p w14:paraId="04D74189" w14:textId="77777777" w:rsidR="00D12B78" w:rsidRDefault="00A95810">
      <w:pPr>
        <w:spacing w:after="0" w:line="600" w:lineRule="auto"/>
        <w:ind w:firstLine="567"/>
        <w:jc w:val="both"/>
        <w:rPr>
          <w:rFonts w:eastAsia="Times New Roman" w:cs="Times New Roman"/>
          <w:szCs w:val="24"/>
        </w:rPr>
      </w:pPr>
      <w:r>
        <w:rPr>
          <w:rFonts w:eastAsia="Times New Roman" w:cs="Times New Roman"/>
          <w:szCs w:val="24"/>
        </w:rPr>
        <w:t>Σας ευχαριστώ.</w:t>
      </w:r>
    </w:p>
    <w:p w14:paraId="04D7418A" w14:textId="77777777" w:rsidR="00D12B78" w:rsidRDefault="00A95810">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04D7418B" w14:textId="77777777" w:rsidR="00D12B78" w:rsidRDefault="00A95810">
      <w:pPr>
        <w:spacing w:after="0" w:line="600" w:lineRule="auto"/>
        <w:ind w:firstLine="567"/>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Σας ευχαριστώ.</w:t>
      </w:r>
    </w:p>
    <w:p w14:paraId="04D7418C" w14:textId="77777777" w:rsidR="00D12B78" w:rsidRDefault="00A95810">
      <w:pPr>
        <w:spacing w:after="0" w:line="600" w:lineRule="auto"/>
        <w:ind w:firstLine="567"/>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θέλω να κάνω επί της διαδικασίας μια παρατήρηση. </w:t>
      </w:r>
    </w:p>
    <w:p w14:paraId="04D7418D" w14:textId="77777777" w:rsidR="00D12B78" w:rsidRDefault="00A95810">
      <w:pPr>
        <w:spacing w:after="0" w:line="600" w:lineRule="auto"/>
        <w:ind w:firstLine="567"/>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Τον λόγο έχει ο κ. Βρούτσης. </w:t>
      </w:r>
    </w:p>
    <w:p w14:paraId="04D7418E" w14:textId="77777777" w:rsidR="00D12B78" w:rsidRDefault="00A95810">
      <w:pPr>
        <w:spacing w:after="0" w:line="600" w:lineRule="auto"/>
        <w:ind w:firstLine="567"/>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Κύριε Πρόεδρε, για να συμβάλουμε και σήμερα, όπως και χθες, εποικοδομητικά στη διεξαγωγή της συζήτησης, θα παρακαλούσα την Κυβέρνηση, τους Υπουργούς, να οργανώσουμε το ζήτημα των τροπολογιών και των βουλευτικών παρεμβάσεων, έτσι ώστε να ξέρουμε κατά τη διαδικασία της συζήτησης τι τελικά θα κάνει δεκτό η Κυβέρνηση, για να μπορέσουμε και εμείς να τοποθετηθούμε ανάλογα. Αυτή είναι η παρατήρησή μου. Πρέπει να το ξέρουμε έγκαιρα.</w:t>
      </w:r>
    </w:p>
    <w:p w14:paraId="04D7418F" w14:textId="77777777" w:rsidR="00D12B78" w:rsidRDefault="00A95810">
      <w:pPr>
        <w:spacing w:after="0" w:line="600" w:lineRule="auto"/>
        <w:ind w:firstLine="709"/>
        <w:jc w:val="both"/>
        <w:rPr>
          <w:rFonts w:eastAsia="Times New Roman" w:cs="Times New Roman"/>
          <w:szCs w:val="24"/>
        </w:rPr>
      </w:pPr>
      <w:r>
        <w:rPr>
          <w:rFonts w:eastAsia="Times New Roman" w:cs="Times New Roman"/>
          <w:szCs w:val="24"/>
        </w:rPr>
        <w:t xml:space="preserve">Ευχαριστώ. </w:t>
      </w:r>
    </w:p>
    <w:p w14:paraId="04D74190" w14:textId="77777777" w:rsidR="00D12B78" w:rsidRDefault="00A95810">
      <w:pPr>
        <w:spacing w:after="0" w:line="600" w:lineRule="auto"/>
        <w:ind w:firstLine="709"/>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Εν πάση περιπτώσει, επειδή μιλήσαμε με τον κ. Μηταράκη προηγουμένως, εάν τεθεί θέμα ψηφοφορίας, θα ακολουθήσουμε τον Κανονισμό. </w:t>
      </w:r>
    </w:p>
    <w:p w14:paraId="04D74191" w14:textId="77777777" w:rsidR="00D12B78" w:rsidRDefault="00A95810">
      <w:pPr>
        <w:spacing w:after="0" w:line="600" w:lineRule="auto"/>
        <w:ind w:firstLine="709"/>
        <w:jc w:val="both"/>
        <w:rPr>
          <w:rFonts w:eastAsia="Times New Roman" w:cs="Times New Roman"/>
          <w:szCs w:val="24"/>
        </w:rPr>
      </w:pPr>
      <w:r>
        <w:rPr>
          <w:rFonts w:eastAsia="Times New Roman" w:cs="Times New Roman"/>
          <w:szCs w:val="24"/>
        </w:rPr>
        <w:t xml:space="preserve">Τον λόγο έχει ο κ. Μηταράκης, εισηγητής της Νέας Δημοκρατίας. </w:t>
      </w:r>
    </w:p>
    <w:p w14:paraId="04D74192" w14:textId="77777777" w:rsidR="00D12B78" w:rsidRDefault="00A95810">
      <w:pPr>
        <w:spacing w:after="0" w:line="600" w:lineRule="auto"/>
        <w:ind w:firstLine="709"/>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Ευχαριστώ, κύριε Πρόεδρε. </w:t>
      </w:r>
    </w:p>
    <w:p w14:paraId="04D74193" w14:textId="77777777" w:rsidR="00D12B78" w:rsidRDefault="00A95810">
      <w:pPr>
        <w:spacing w:after="0" w:line="600" w:lineRule="auto"/>
        <w:ind w:firstLine="709"/>
        <w:jc w:val="both"/>
        <w:rPr>
          <w:rFonts w:eastAsia="Times New Roman" w:cs="Times New Roman"/>
          <w:szCs w:val="24"/>
        </w:rPr>
      </w:pPr>
      <w:r>
        <w:rPr>
          <w:rFonts w:eastAsia="Times New Roman" w:cs="Times New Roman"/>
          <w:szCs w:val="24"/>
        </w:rPr>
        <w:lastRenderedPageBreak/>
        <w:t xml:space="preserve">Κυρίες και κύριοι συνάδελφοι, σκοπός του σημερινού σχεδίου νόμου είναι η εναρμόνιση της ελληνικής νομοθεσίας με την Ευρωπαϊκή Οδηγία 2014/23 της Ευρωπαϊκής Ένωσης της 26ης Φεβρουαρίου, σχετικά με την ανάθεση συμβάσεων παραχώρησης, όπως αυτή διορθώθηκε με την </w:t>
      </w:r>
      <w:r>
        <w:rPr>
          <w:rFonts w:eastAsia="Times New Roman" w:cs="Times New Roman"/>
          <w:szCs w:val="24"/>
          <w:lang w:val="en-US"/>
        </w:rPr>
        <w:t>EL</w:t>
      </w:r>
      <w:r>
        <w:rPr>
          <w:rFonts w:eastAsia="Times New Roman" w:cs="Times New Roman"/>
          <w:szCs w:val="24"/>
        </w:rPr>
        <w:t>140/27-5-2016.</w:t>
      </w:r>
    </w:p>
    <w:p w14:paraId="04D74194" w14:textId="77777777" w:rsidR="00D12B78" w:rsidRDefault="00A95810">
      <w:pPr>
        <w:spacing w:after="0" w:line="600" w:lineRule="auto"/>
        <w:ind w:firstLine="709"/>
        <w:jc w:val="both"/>
        <w:rPr>
          <w:rFonts w:eastAsia="Times New Roman" w:cs="Times New Roman"/>
          <w:szCs w:val="24"/>
        </w:rPr>
      </w:pPr>
      <w:r>
        <w:rPr>
          <w:rFonts w:eastAsia="Times New Roman" w:cs="Times New Roman"/>
          <w:szCs w:val="24"/>
        </w:rPr>
        <w:t xml:space="preserve">Το σημερινό νομοσχέδιο χωρίζεται σε έξι μέρη. Το πρώτο αναφέρεται στο αντικείμενο του σχεδίου νόμου, το πεδίο εφαρμογής και τους σχετικούς ορισμούς. </w:t>
      </w:r>
    </w:p>
    <w:p w14:paraId="04D74195" w14:textId="77777777" w:rsidR="00D12B78" w:rsidRDefault="00A95810">
      <w:pPr>
        <w:spacing w:after="0" w:line="600" w:lineRule="auto"/>
        <w:ind w:firstLine="709"/>
        <w:jc w:val="both"/>
        <w:rPr>
          <w:rFonts w:eastAsia="Times New Roman" w:cs="Times New Roman"/>
          <w:szCs w:val="24"/>
        </w:rPr>
      </w:pPr>
      <w:r>
        <w:rPr>
          <w:rFonts w:eastAsia="Times New Roman" w:cs="Times New Roman"/>
          <w:szCs w:val="24"/>
        </w:rPr>
        <w:t xml:space="preserve">Το δεύτερο μέρος αναφέρεται στους γενικούς κανόνες για την ανάθεση συμβάσεων παραχώρησης, τις γενικές αρχές, που τις διέπουν και τις διαδικασίες εγγύησης, περιγράφοντας λεπτομέρειες για τη δημοσιότητα των προκηρύξεων, την ηλεκτρονική διαθεσιμότητα των τευχών διαγωνισμού, την καταπολέμηση της διαφθοράς, την επιλογή και την ποιοτική αξιολόγηση των υποψηφίων στους διαγωνισμούς. </w:t>
      </w:r>
    </w:p>
    <w:p w14:paraId="04D74196" w14:textId="77777777" w:rsidR="00D12B78" w:rsidRDefault="00A95810">
      <w:pPr>
        <w:spacing w:after="0" w:line="600" w:lineRule="auto"/>
        <w:ind w:firstLine="709"/>
        <w:jc w:val="both"/>
        <w:rPr>
          <w:rFonts w:eastAsia="Times New Roman" w:cs="Times New Roman"/>
          <w:szCs w:val="24"/>
        </w:rPr>
      </w:pPr>
      <w:r>
        <w:rPr>
          <w:rFonts w:eastAsia="Times New Roman" w:cs="Times New Roman"/>
          <w:szCs w:val="24"/>
        </w:rPr>
        <w:t xml:space="preserve">Το τρίτο μέρος αναφέρεται στους κανόνες για την εκτέλεση των συμβάσεων παραχώρησης, ήτοι το συμβατικό πλαίσιο και τη νομοθεσία, την εκπόνηση των συμβατικών τευχών, τη χρηματοδότηση των </w:t>
      </w:r>
      <w:r>
        <w:rPr>
          <w:rFonts w:eastAsia="Times New Roman" w:cs="Times New Roman"/>
          <w:szCs w:val="24"/>
        </w:rPr>
        <w:lastRenderedPageBreak/>
        <w:t xml:space="preserve">έργων, τις δυνατότητες υπεργολαβίας, τη δυνατότητα τροποποίησης συμβάσεων, τη λύση και την εκχώρηση των συμβάσεων και τη δημιουργία εταιρειών ειδικού σκοπού. </w:t>
      </w:r>
    </w:p>
    <w:p w14:paraId="04D74197" w14:textId="77777777" w:rsidR="00D12B78" w:rsidRDefault="00A95810">
      <w:pPr>
        <w:spacing w:after="0" w:line="600" w:lineRule="auto"/>
        <w:ind w:firstLine="709"/>
        <w:jc w:val="both"/>
        <w:rPr>
          <w:rFonts w:eastAsia="Times New Roman" w:cs="Times New Roman"/>
          <w:szCs w:val="24"/>
        </w:rPr>
      </w:pPr>
      <w:r>
        <w:rPr>
          <w:rFonts w:eastAsia="Times New Roman" w:cs="Times New Roman"/>
          <w:szCs w:val="24"/>
        </w:rPr>
        <w:t xml:space="preserve">Το τέταρτο μέρος αναφέρεται στους κανόνες διακυβέρνησης που ακολουθούνται από την Ενιαία Ανεξάρτητη Αρχή Δημοσίων Συμβάσεων και τη χρήση του Κεντρικού Ηλεκτρονικού Μητρώου Δημοσίων Συμβάσεων, την τεκμηρίωση της διαδικασίας ανάθεσης και την εκτέλεση συμβάσεων. </w:t>
      </w:r>
    </w:p>
    <w:p w14:paraId="04D74198" w14:textId="77777777" w:rsidR="00D12B78" w:rsidRDefault="00A95810">
      <w:pPr>
        <w:spacing w:after="0" w:line="600" w:lineRule="auto"/>
        <w:ind w:firstLine="709"/>
        <w:jc w:val="both"/>
        <w:rPr>
          <w:rFonts w:eastAsia="Times New Roman" w:cs="Times New Roman"/>
          <w:szCs w:val="24"/>
        </w:rPr>
      </w:pPr>
      <w:r>
        <w:rPr>
          <w:rFonts w:eastAsia="Times New Roman" w:cs="Times New Roman"/>
          <w:szCs w:val="24"/>
        </w:rPr>
        <w:t xml:space="preserve">Το πέμπτο μέρος αναφέρεται στην έννομη προστασία των φορέων, κατά την ανάθεση των συμβάσεων, τη συνεργασία των ελληνικών αρχών με την Ευρωπαϊκή Επιτροπή, την επίλυση διαφορών κατά την εκτέλεση των συμβάσεων, την εξωδικαστική και δικαστική επίλυση θεμάτων που προκύπτουν. </w:t>
      </w:r>
    </w:p>
    <w:p w14:paraId="04D74199" w14:textId="77777777" w:rsidR="00D12B78" w:rsidRDefault="00A95810">
      <w:pPr>
        <w:spacing w:after="0" w:line="600" w:lineRule="auto"/>
        <w:ind w:firstLine="709"/>
        <w:jc w:val="both"/>
        <w:rPr>
          <w:rFonts w:eastAsia="Times New Roman" w:cs="Times New Roman"/>
          <w:szCs w:val="24"/>
        </w:rPr>
      </w:pPr>
      <w:r>
        <w:rPr>
          <w:rFonts w:eastAsia="Times New Roman" w:cs="Times New Roman"/>
          <w:szCs w:val="24"/>
        </w:rPr>
        <w:t xml:space="preserve">Το έκτο μέρος αναφέρεται στα όργανα διαδικασιών σύναψης συμβάσεων παραχώρησης, τις καταργούμενες από τις λοιπές μεταβατικές διατάξεις και περιλαμβάνει και τα εξειδικευμένα παραρτήματα. </w:t>
      </w:r>
    </w:p>
    <w:p w14:paraId="04D7419A" w14:textId="77777777" w:rsidR="00D12B78" w:rsidRDefault="00A95810">
      <w:pPr>
        <w:spacing w:after="0" w:line="600" w:lineRule="auto"/>
        <w:ind w:firstLine="709"/>
        <w:jc w:val="both"/>
        <w:rPr>
          <w:rFonts w:eastAsia="Times New Roman" w:cs="Times New Roman"/>
          <w:szCs w:val="24"/>
        </w:rPr>
      </w:pPr>
      <w:r>
        <w:rPr>
          <w:rFonts w:eastAsia="Times New Roman" w:cs="Times New Roman"/>
          <w:szCs w:val="24"/>
        </w:rPr>
        <w:t xml:space="preserve">Ως συνήθως, υπάρχει και ένα έβδομο μέρος, το οποίο είναι οι τροπολογίες, στις οποίες θα αναφερθώ σε λίγο. </w:t>
      </w:r>
    </w:p>
    <w:p w14:paraId="04D7419B" w14:textId="77777777" w:rsidR="00D12B78" w:rsidRDefault="00A95810">
      <w:pPr>
        <w:spacing w:after="0" w:line="600" w:lineRule="auto"/>
        <w:ind w:firstLine="709"/>
        <w:jc w:val="both"/>
        <w:rPr>
          <w:rFonts w:eastAsia="Times New Roman" w:cs="Times New Roman"/>
          <w:szCs w:val="24"/>
        </w:rPr>
      </w:pPr>
      <w:r>
        <w:rPr>
          <w:rFonts w:eastAsia="Times New Roman" w:cs="Times New Roman"/>
          <w:szCs w:val="24"/>
        </w:rPr>
        <w:lastRenderedPageBreak/>
        <w:t xml:space="preserve">Να σημειώσω, κυρίες και κύριοι συνάδελφοι, ότι αυτό το νομοσχέδιο τέθηκε σε δημόσια διαβούλευση την 1η Μαρτίου 2016, εντός των εύλογων προθεσμιών, που χρειαζόταν για να ψηφισθεί, εντός των προθεσμιών που θέτει η Ευρωπαϊκή Ένωση. </w:t>
      </w:r>
    </w:p>
    <w:p w14:paraId="04D7419C" w14:textId="77777777" w:rsidR="00D12B78" w:rsidRDefault="00A95810">
      <w:pPr>
        <w:spacing w:after="0" w:line="600" w:lineRule="auto"/>
        <w:ind w:firstLine="709"/>
        <w:jc w:val="both"/>
        <w:rPr>
          <w:rFonts w:eastAsia="Times New Roman" w:cs="Times New Roman"/>
          <w:szCs w:val="24"/>
        </w:rPr>
      </w:pPr>
      <w:r>
        <w:rPr>
          <w:rFonts w:eastAsia="Times New Roman" w:cs="Times New Roman"/>
          <w:szCs w:val="24"/>
        </w:rPr>
        <w:t>Όμως, τελικά κατατέθηκε στη Βουλή πολύ αργότερα και με μεγάλη καθυστέρηση και έπρεπε τελικά να αναγκασθεί η Βουλή, η αρμόδια επιτροπή, να δεχθεί τη διαδικασία του επείγοντος, ενώ θα μπορούσατε να το είχατε αποφύγει. Και σήμερα, έχουμε την ιδιόμορφη κατάσταση -αναφέρθηκα πριν σ’ αυτό- να συζητείται στην Ολομέλεια επείγον νομοσχέδιο, αρμοδιότητας της Επιτροπής Παραγωγής και Εμπορίου, ενώ την ίδια στιγμή, στην Αίθουσα της Γερουσίας, συζητείται ένα κατεπείγον νομοσχέδιο, το οποίο κατατέθηκε χθες το βράδυ, πάλι αρμοδιότητας της Επιτροπής Παραγωγής και Εμπορίου.</w:t>
      </w:r>
    </w:p>
    <w:p w14:paraId="04D7419D" w14:textId="77777777" w:rsidR="00D12B78" w:rsidRDefault="00A95810">
      <w:pPr>
        <w:spacing w:after="0" w:line="600" w:lineRule="auto"/>
        <w:ind w:firstLine="709"/>
        <w:jc w:val="both"/>
        <w:rPr>
          <w:rFonts w:eastAsia="Times New Roman" w:cs="Times New Roman"/>
          <w:szCs w:val="24"/>
        </w:rPr>
      </w:pPr>
      <w:r>
        <w:rPr>
          <w:rFonts w:eastAsia="Times New Roman" w:cs="Times New Roman"/>
          <w:szCs w:val="24"/>
        </w:rPr>
        <w:t xml:space="preserve">Εμείς συμφωνήσαμε, πάντως, με τη διαδικασία του επείγοντος, γιατί θεωρήσαμε ότι δεν έπρεπε να υπάρχει άλλη καθυστέρηση και να παρατείνεται ένα θεσμικό κενό. Αυτό, όμως, δεν σας απαλλάσσει από τις ευθύνες σας και, κυρίες και κύριοι συνάδελφοι, πρέπει επιτέλους να αλλάξετε ταχύτητα. Μέχρι τώρα, </w:t>
      </w:r>
      <w:r>
        <w:rPr>
          <w:rFonts w:eastAsia="Times New Roman" w:cs="Times New Roman"/>
          <w:szCs w:val="24"/>
        </w:rPr>
        <w:lastRenderedPageBreak/>
        <w:t>προχωράτε με βήμα σημειωτόν. Αυτή η πρακτική δεν μπορεί να διαιωνίζεται. Πρέπει να τρέξετε, να βοηθήσετε την ελληνική οικονομία να επανέλθει στην ανάπτυξη, γιατί τελικά θα μείνουμε στα μνημόνια και στους κόφτες.</w:t>
      </w:r>
    </w:p>
    <w:p w14:paraId="04D7419E" w14:textId="77777777" w:rsidR="00D12B78" w:rsidRDefault="00A95810">
      <w:pPr>
        <w:spacing w:after="0" w:line="600" w:lineRule="auto"/>
        <w:ind w:firstLine="709"/>
        <w:jc w:val="both"/>
        <w:rPr>
          <w:rFonts w:eastAsia="Times New Roman" w:cs="Times New Roman"/>
          <w:szCs w:val="24"/>
        </w:rPr>
      </w:pPr>
      <w:r>
        <w:rPr>
          <w:rFonts w:eastAsia="Times New Roman" w:cs="Times New Roman"/>
          <w:szCs w:val="24"/>
        </w:rPr>
        <w:t xml:space="preserve">Εμείς ψηφίσαμε «ΝΑΙ» επί της αρχής. Πιστεύουμε ότι η εναρμόνιση με το Ευρωπαϊκό Δίκαιο συμβάλλει στην αντιμετώπιση χρονίων παθογενειών. Είναι ένα αποτελεσματικό εργαλείο στην προσπάθεια απόκτησης μιας σύγχρονης και αποτελεσματικής δημόσιας διοίκησης, ελκυστικής και σε Έλληνες και σε ξένους επενδυτές και σε μικρούς και σε μεσαίους και μεγάλους. Παράλληλα, η εναρμόνιση με το Ευρωπαϊκό Δίκαιο συμβάλλει στην προστασία του δημοσίου συμφέροντος και της κοινής ωφέλειας. </w:t>
      </w:r>
    </w:p>
    <w:p w14:paraId="04D7419F" w14:textId="77777777" w:rsidR="00D12B78" w:rsidRDefault="00A95810">
      <w:pPr>
        <w:spacing w:after="0" w:line="600" w:lineRule="auto"/>
        <w:ind w:firstLine="709"/>
        <w:jc w:val="both"/>
        <w:rPr>
          <w:rFonts w:eastAsia="Times New Roman" w:cs="Times New Roman"/>
          <w:szCs w:val="24"/>
        </w:rPr>
      </w:pPr>
      <w:r>
        <w:rPr>
          <w:rFonts w:eastAsia="Times New Roman" w:cs="Times New Roman"/>
          <w:szCs w:val="24"/>
        </w:rPr>
        <w:t xml:space="preserve">Κυρίες και κύριοι συνάδελφοι, πριν από δυο χρόνια, δεν περίμενα ότι θα είμαι σ’ αυτήν την Αίθουσα ως εισηγητής της Αντιπολίτευσης να εισηγούμαι ένα νομοσχέδιο για τις συμπράξεις δημόσιου και ιδιωτικού τομέα. Το νομοσχέδιο που συζητείται είναι ένα ιδιαίτερα αποτελεσματικό εργαλείο, ένα εργαλείο το </w:t>
      </w:r>
      <w:r>
        <w:rPr>
          <w:rFonts w:eastAsia="Times New Roman" w:cs="Times New Roman"/>
          <w:szCs w:val="24"/>
        </w:rPr>
        <w:lastRenderedPageBreak/>
        <w:t xml:space="preserve">οποίο αποτέλεσε όμως αντικείμενο έντονων ιδεολογικών διαφορών προ των εκλογών του 2015, ένα αντικείμενο έντονων αντιπαραθέσεων και εντός και εκτός της Αίθουσας με τους Βουλευτές του ΣΥΡΙΖΑ. Όπως αντίστοιχα βέβαια, κύριε Υπουργέ, είχαν γίνει αντικείμενο ιδεολογικής αντιπαράθεσης και οι ιδιωτικοποιήσεις και τα μεγάλα έργα του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truck</w:t>
      </w:r>
      <w:r>
        <w:rPr>
          <w:rFonts w:eastAsia="Times New Roman" w:cs="Times New Roman"/>
          <w:szCs w:val="24"/>
        </w:rPr>
        <w:t xml:space="preserve">. </w:t>
      </w:r>
    </w:p>
    <w:p w14:paraId="04D741A0" w14:textId="77777777" w:rsidR="00D12B78" w:rsidRDefault="00A95810">
      <w:pPr>
        <w:spacing w:after="0" w:line="600" w:lineRule="auto"/>
        <w:ind w:firstLine="709"/>
        <w:jc w:val="both"/>
        <w:rPr>
          <w:rFonts w:eastAsia="Times New Roman" w:cs="Times New Roman"/>
          <w:szCs w:val="24"/>
        </w:rPr>
      </w:pPr>
      <w:r>
        <w:rPr>
          <w:rFonts w:eastAsia="Times New Roman" w:cs="Times New Roman"/>
          <w:szCs w:val="24"/>
        </w:rPr>
        <w:t xml:space="preserve">Αυτή η Κυβέρνηση και ιδιωτικοποιήσεις έχει κάνει και έχει εντάξει τρία, αν δεν κάνω λάθος, μέχρι στιγμής έργα στο περίφημο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truck</w:t>
      </w:r>
      <w:r>
        <w:rPr>
          <w:rFonts w:eastAsia="Times New Roman" w:cs="Times New Roman"/>
          <w:szCs w:val="24"/>
        </w:rPr>
        <w:t xml:space="preserve">. Ευτυχώς, καταλάβατε ότι οι ΣΔΙΤ και οι παραχωρήσεις είναι ένα σημαντικό αναπτυξιακό εργαλείο, επωφελές για το δημόσιο συμφέρον, διότι μεταφέρει τον επιχειρησιακό, τον εκτελεστικό, τον λειτουργικό κίνδυνο στον παραχωρησιούχο. </w:t>
      </w:r>
    </w:p>
    <w:p w14:paraId="04D741A1" w14:textId="77777777" w:rsidR="00D12B78" w:rsidRDefault="00A95810">
      <w:pPr>
        <w:spacing w:after="0" w:line="600" w:lineRule="auto"/>
        <w:ind w:firstLine="709"/>
        <w:jc w:val="both"/>
        <w:rPr>
          <w:rFonts w:eastAsia="Times New Roman" w:cs="Times New Roman"/>
          <w:szCs w:val="24"/>
        </w:rPr>
      </w:pPr>
      <w:r>
        <w:rPr>
          <w:rFonts w:eastAsia="Times New Roman" w:cs="Times New Roman"/>
          <w:szCs w:val="24"/>
        </w:rPr>
        <w:t xml:space="preserve">Εμείς, την περίοδο 2014 στο Υπουργείο Ανάπτυξης, δώσαμε ιδιαίτερη έμφαση στα έργα ΣΔΙΤ. Εντάξαμε δεκαπέντε νέα έργα, συνολικού προϋπολογισμού 1,8 δισεκατομμυρίου ευρώ. Επανεργοποιήσαμε παραχωρήσεις συνολικού προϋπολογισμού 5,5 δισεκατομμυρίων ευρώ. Συνολικά, είκοσι οκτώ έργα </w:t>
      </w:r>
      <w:r>
        <w:rPr>
          <w:rFonts w:eastAsia="Times New Roman" w:cs="Times New Roman"/>
          <w:szCs w:val="24"/>
        </w:rPr>
        <w:lastRenderedPageBreak/>
        <w:t>ΣΔΙΤ και παραχωρήσεων συνολικού προϋπολογισμού σχεδόν 10 δισεκατομμυρίων ευρώ αφήσαμε παρακαταθήκη στην επόμενη κυβέρνηση. Πολλά από αυτά τα έργα σήμερα έχουν παγώσει, έχουν βαλτώσει και κινδυνεύουν να απενταχθούν.</w:t>
      </w:r>
    </w:p>
    <w:p w14:paraId="04D741A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Πάντως, είναι θετικό ότι έρχεστε σήμερα να ενσωματώσετε στην ελληνική νομοθεσία τις εξελίξεις στο ευρωπαϊκό νομικό γίγνεσθαι. Λανθασμένα, όμως, ειπώθηκε από τον κύριο Υπουργό ότι στο παρελθόν δεν υπήρχε νομοθεσία για τα ΣΔΙΤ. </w:t>
      </w:r>
    </w:p>
    <w:p w14:paraId="04D741A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Ξεχνάτε, κύριε Υπουργέ, τον ν.3389/2005, έναν επαναστατικό νόμο από τον οποίο ξεκίνησαν οι συμπράξεις δημοσίου και ιδιωτικού τομέα και, προς τιμή σας, σήμερα διατηρείτε βασικές διατάξεις του ν.3389.</w:t>
      </w:r>
    </w:p>
    <w:p w14:paraId="04D741A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Έχουν πολλές φορές αναφερθεί –και το συζητήσαμε και χθες, κυρίες και κύριοι συνάδελφοι- δυσλειτουργίες στις δημόσιες συμβάσεις, αστοχίες στις εκτελέσεις των έργων. Το είπατε και εσείς, κύριε Σπίρτζη και έχετε δίκιο. Έχει γίνει πολλές φορές στο παρελθόν, δεν το αμφισβητεί κανείς. </w:t>
      </w:r>
    </w:p>
    <w:p w14:paraId="04D741A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lastRenderedPageBreak/>
        <w:t>Παραδείγματος χάριν, μπορεί να χρησιμοποιήθηκαν διαφορετικά υλικά από αυτά που χρειαζόντουσαν, οι επιμετρήσεις να μην ήταν ακριβείς, να υπήρχαν καθυστερήσεις στην εκτέλεση των έργων, με ευθύνη οποιουδήποτε και τελικά να ερχόταν αυτός που έχει πάρει τη σύμβαση του έργου και να ζητάει από το ελληνικό δημόσιο επανακαθορισμό της αμοιβής του.</w:t>
      </w:r>
    </w:p>
    <w:p w14:paraId="04D741A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Αυτά ακριβώς τα θέματα αντιμετωπίζει ο θεσμός των παραχωρήσεων και το ΣΔΙΤ, όπου η συντήρηση, η λειτουργία, η εκτέλεση, το κόστος κατασκευής, όλο το ρίσκο πάει στον παραχωρησιούχο, ο οποίος για αντάλλαγμα συνδεόμενο με τη λειτουργία στην πράξη του έργου, πληρώνεται για την επένδυση που έχει κάνει, είτε από το ελληνικό δημόσιο είτε από τους χρήστες του έργου είτε από έναν συνδυασμό και των δύο. Ο παραχωρησιούχος, λοιπόν, αναλαμβάνει όλη την ευθύνη. </w:t>
      </w:r>
    </w:p>
    <w:p w14:paraId="04D741A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Υπήρχε, λοιπόν, η κατάλληλη νομοθεσία, εφαρμόζεται η νομοθεσία και καλό είναι να εφαρμοστεί στο μέλλον, για να μειωθεί ο κίνδυνος του ελληνικού δημοσίου από τα δημόσια έργα. Και σε αυτό το </w:t>
      </w:r>
      <w:r>
        <w:rPr>
          <w:rFonts w:eastAsia="Times New Roman" w:cs="Times New Roman"/>
          <w:szCs w:val="24"/>
        </w:rPr>
        <w:lastRenderedPageBreak/>
        <w:t>δύσκολο οικονομικό περιβάλλον, τα έργα ΣΔΙΤ, χρησιμοποιώντας ιδιωτικό κεφάλαιο, λειτουργούν πολλαπλασιαστικά στο Πρόγραμμα Δημοσίων Επενδύσεων, το οποίο περικόπτεται συστηματικά και τώρα με την ενεργοποίηση, που όλοι φοβόμαστε, του κόφτη, τους επόμενους μήνες, μπορεί να βρεθεί πάλι στη μέγγενη του Υπουργείου Οικονομικών, για το οποίο, δυστυχώς, κυρίες και κύριοι συνάδελφοι, δεν θα ερωτηθεί η Βουλή, γιατί η Βουλή έχει πλέον παραχωρήσει το δικαίωμα δημοσιονομικής πολιτικής σε προεδρικά διατάγματα, στο Υπουργείο Οικονομικών και κατά συνέπεια, στους θεσμούς και στο κουαρτέτο.</w:t>
      </w:r>
    </w:p>
    <w:p w14:paraId="04D741A8"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Πρέπει να επισημανθεί ότι δεν είναι σαφές, κύριοι Υπουργοί, αν θα συνεχίσουν να κυρώνονται οι συμβάσεις παραχώρησης από τη Βουλή, διασφαλίζοντας με αυτό τον τρόπο και τα δικαιώματα του ελληνικού δημοσίου, αλλά δημιουργώντας και μία ασφάλεια δικαίου στους παραχωρησιούχους, που απορρέουν από τις συμφωνηθείσες συμβάσεις. Κρίνεται, επίσης, σκόπιμο να προβλεφθεί αυτή η δυνατότητα παραχώρησης των συμβάσεων με νόμο.</w:t>
      </w:r>
    </w:p>
    <w:p w14:paraId="04D741A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lastRenderedPageBreak/>
        <w:t>Ως προς τα άρθρα, θα πρέπει πρώτα να μας διευκρινίσετε στο άρθρο 1, κατά πόσο αποκλείεται η υλοποίηση έργων ΣΔΙΤ σε δραστηριότητες, όπως η εθνική άμυνα, η αστυνόμευση και η απονομή δικαιοσύνης, καθώς, παραδείγματος χάριν, ήδη υλοποιείται και από τη σημερινή ηγεσία του Υπουργείου Δικαιοσύνης, το έργο της ψηφιοποίησης και καταγραφής των πρακτικών των δικαστηρίων, έργο το οποίο συνδέεται με την απονομή της δικαιοσύνης. Νομίζω, κύριοι Υπουργοί, ότι χρειάζεται μια νομοτεχνική βελτίωση.</w:t>
      </w:r>
    </w:p>
    <w:p w14:paraId="04D741A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Ως προς το άρθρο 33, το οποίο καταψηφίζουμε, το συζητήσαμε και χθες με το αντίστοιχο άρθρο 66. Καταργείτε την υποχρεωτικότητα της δημοσίευσης των προκηρύξεων στον περιφερειακό και τοπικό Τύπο, δημιουργώντας αμφιβολίες ως προς το κατά πόσο οι μικρότερες, κυρίως, τεχνικές εταιρείες θα μπορούν να ενημερώνονται για τα έργα που προκηρύσσονται.</w:t>
      </w:r>
    </w:p>
    <w:p w14:paraId="04D741AB"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lastRenderedPageBreak/>
        <w:t>Το άρθρο 35 επίσης το καταψηφίζουμε, διότι διαφέρει σημαντικά από το αντίστοιχο άρθρο της οδηγίας, το οποίο αποσκοπεί να ενσωματώσει, διότι δεν περιέχει τη ρύθμιση ότι τα μέτρα για την αποφυγή ή την επανόρθωση της σύγκρουσης συμφερόντων, πρέπει να είναι τα απολύτως αναγκαία.</w:t>
      </w:r>
    </w:p>
    <w:p w14:paraId="04D741A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Επίσης, θα πρέπει να λάβετε υπόψη σας –αναφέρομαι στο άρθρο 49- ότι η διαθεσιμότητα χρηματοδότησης μπορεί να είναι δύσκολο να τεκμηριωθεί με δεσμευτικό τρόπο πριν την ανάθεση της σύμβασης και ίσως πρέπει να προβλεφθεί συγκεκριμένα από ποια στοιχεία θα προκύπτει αυτό που ζητάει η αναθέτουσα αρχή. </w:t>
      </w:r>
    </w:p>
    <w:p w14:paraId="04D741AD"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Το άρθρο 53, επίσης το καταψηφίζουμε, διότι θα πρέπει να προβλέπεται η δυνατότητα σύναψης απευθείας σύμβασης της αναθέτουσας αρχής με τους δανειστές, για την προστασία των συμφερόντων των τελευταίων για την αποφυγή καταγγελίας.</w:t>
      </w:r>
    </w:p>
    <w:p w14:paraId="04D741A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Ως προς το άρθρο 60, θα πρέπει να εξετάσετε τους λόγους δυνατότητας ακύρωσης της σύμβασης παραχώρησης, καθώς χωρίς τους περιορισμούς του άρθρου 62, δημιουργείται ανασφάλεια δικαίου, διότι </w:t>
      </w:r>
      <w:r>
        <w:rPr>
          <w:rFonts w:eastAsia="Times New Roman" w:cs="Times New Roman"/>
          <w:szCs w:val="24"/>
        </w:rPr>
        <w:lastRenderedPageBreak/>
        <w:t>σε περίπτωση ακύρωσης, μετά την έναρξη της παραχώρησης, οι δανειστές δεν θα μπορέσουν να προσβλέπουν σε πληρωμές από την αναθέτουσα αρχή, δημιουργώντας ένα δημοσιονομικό αδιέξοδο στο έργο.</w:t>
      </w:r>
    </w:p>
    <w:p w14:paraId="04D741A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Το άρθρο 64, επίσης το καταψηφίζουμε, διότι η δυνατότητα που δίνετε στην αναθέτουσα αρχή να προσφύγει στα δικαστήρια, αντί στην πρόσφορη λύση της διαιτησίας, εκτιμούμε ότι θα αποτελέσει σημαντικό εμπόδιο στην προσέλκυση επενδυτών και τελικά, θα συμβάλει στην αύξηση του κόστους του έργου. </w:t>
      </w:r>
    </w:p>
    <w:p w14:paraId="04D741B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Θα πρέπει, λοιπόν, επίσης να ξεκαθαρίσετε σε ποια δικαστήρια αναφέρεται το άρθρο 64. Αναφέρεστε στα πολιτικά ή στα διοικητικά δικαστήρια; </w:t>
      </w:r>
    </w:p>
    <w:p w14:paraId="04D741B1"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Το άρθρο 65 το καταψηφίζουμε, διότι η εφαρμογή των κανόνων της </w:t>
      </w:r>
      <w:r>
        <w:rPr>
          <w:rFonts w:eastAsia="Times New Roman" w:cs="Times New Roman"/>
          <w:szCs w:val="24"/>
          <w:lang w:val="en-US"/>
        </w:rPr>
        <w:t>UNCITRAL</w:t>
      </w:r>
      <w:r>
        <w:rPr>
          <w:rFonts w:eastAsia="Times New Roman" w:cs="Times New Roman"/>
          <w:szCs w:val="24"/>
        </w:rPr>
        <w:t xml:space="preserve"> για επενδυτικές διαφορές, δεν είναι κατάλληλη για εμπορικές διαφορές, όπως εν προκειμένω. </w:t>
      </w:r>
    </w:p>
    <w:p w14:paraId="04D741B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Εν συντομία, κυρίες και κύριοι συνάδελφοι, για να μην υπερβώ το χρόνο, ενσωματώθηκαν τέσσερις τροπολογίες κατά τη συζήτηση στην επιτροπή.</w:t>
      </w:r>
    </w:p>
    <w:p w14:paraId="04D741B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lastRenderedPageBreak/>
        <w:t>Το άρθρο 71, εμείς το καταψηφίζουμε, διότι συνεχίζεται η παράταση-ομηρία και οι δευτερεύουσες θέσεις εκπομπής, ώστε να καλυφθεί η τραγική ανυπαρξία του κράτους και της νομιμότητας, με τη διακοπή λειτουργίας της ΕΕΤΤ επί μεγάλου χρονικού διαστήματος και η συσσώρευση αναρίθμητων αιτημάτων ραδιοφωνικών σταθμών για τροποποίηση στοιχείων, αδειών ή νέες αδειοδοτήσεις.</w:t>
      </w:r>
    </w:p>
    <w:p w14:paraId="04D741B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Να σημειώσω, πάντως, για το θέμα της αδειοδότησης συχνοτήτων των ραδιοφωνικών σταθμών ότι, λόγω των περιορισμών που υπάρχουν σε ακριτικά νησιά όπως η Χίος, οι τοπικοί χιώτικοι σταθμοί ακούγονται σε πολύ περιορισμένα μέρη, ενώ οι απέναντι τουρκικοί σταθμοί με πολύ δυνατές κεραίες ακούγονται παντού στο νησί, με αποτέλεσμα πάρα πολλοί νέοι άνθρωποι, για να ακούσουν μουσική, να μην ακούν ελληνικούς σταθμούς, να ακούν τούρκικους. Αυτό πρέπει να βρείτε έναν τρόπο, κύριε Υπουργέ, να το διορθώσετε.</w:t>
      </w:r>
    </w:p>
    <w:p w14:paraId="04D741B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άρθρο 72 ψηφίζουμε «παρών», διότι για άλλη μία φορά η Κυβέρνηση προκρίνει τη λύση της τελευταίας στιγμής, ενώ άλλες άδειες έχουν ήδη λήξει και άλλες ως προς τη χρήση των συχνοτήτων λήγουν. </w:t>
      </w:r>
    </w:p>
    <w:p w14:paraId="04D741B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Στο άρθρο 73 ψηφίζουμε «παρών», διότι δίνεται η εξουσιοδότηση στον Υπουργό, όταν φτιάξει το πληροφοριακό σύστημα, να υπάρχει η δυνατότητα καταγραφής δεδομένων των σχολών, αλλά γι’ αυτό το πληροφοριακό σύστημα δεν έχει καν προκηρυχθεί διαγωνισμός.</w:t>
      </w:r>
    </w:p>
    <w:p w14:paraId="04D741B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Ψηφίζουμε «ναι» στο άρθρο 74. Βέβαια, θέλω να πω μία γενική παρατήρηση, που την έχω αναφέρει ξανά, κυρίες και κύριοι συνάδελφοι, στην Αίθουσα της Ολομέλειας. Οι τροπολογίες που φέρνει η Κυβέρνηση, κατά κανόνα αγγίζουν έναν από τους τρεις πυλώνες, Είτε δίνουν παράταση σε κάτι, που δεν προλάβατε να κάνετε ή δημιουργούν νέες προσλήψεις στο δημόσιο ή δημιουργούν νέες δομές. Αυτό κατά κανόνα κάνουν οι τροπολογίες που αυτή η Κυβέρνηση φέρνει στη Βουλή.</w:t>
      </w:r>
    </w:p>
    <w:p w14:paraId="04D741B8"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μιλώντας για τροπολογίες, το ευχάριστο διάλειμμα που είχαμε χθες τελείωσε, ξαναγυρνάμε στη γνωστή πρακτική των άσχετων υπουργικών τροπολογιών. Πολλές από αυτές έρχονται την τελευταία στιγμή και ούτε οι Βουλευτές της Συμπολίτευσης δεν προλαβαίνουν να τις διαβάσουν, οι οποίοι, όμως, τις ψηφίζουν. </w:t>
      </w:r>
    </w:p>
    <w:p w14:paraId="04D741B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Σήμερα έχουμε μέχρι στιγμής έξι υπουργικές τροπολογίες. Θα θέλαμε, κύριε Υπουργέ, εάν μπορείτε και μετά την παρέμβασή μου, να μας πείτε εάν θα υπάρξουν και άλλες, ώστε τουλάχιστον να μπορέσουν και τα κόμματα κατά τη διάρκεια της συνεδρίασης να ενημερώσουν τους συναδέλφους Βουλευτές, πολλοί από τους οποίους βρίσκονται στην Αίθουσα της Γερουσίας για το άλλο νομοσχέδιο. Επίσης, υπάρχουν βουλευτικές τροπολογίες. </w:t>
      </w:r>
    </w:p>
    <w:p w14:paraId="04D741B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Θα θέλαμε, κύριε Υπουργέ, να μας πείτε εάν κάποιες από αυτές γίνονται δεκτές, ώστε να μπορέσουν και οι Βουλευτές των κομμάτων να προσαρμόσουν τις ομιλίες τους, λαμβάνοντας υπόψη αυτές τις βουλευτικές τροπολογίες.</w:t>
      </w:r>
    </w:p>
    <w:p w14:paraId="04D741BB"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lastRenderedPageBreak/>
        <w:t>Τέλος, κύριε Πρόεδρε, ήταν πολύ θετική η παρέμβασή σας -και σας ευχαριστώ γι’ αυτό- ότι σε περίπτωση που γίνει δεκτή οποιαδήποτε τροπολογία, η οποία προσθέτει άρθρο στο νομοσχέδιο, η ψήφιση στο σύνολο θα πρέπει να γίνει αύριο.</w:t>
      </w:r>
    </w:p>
    <w:p w14:paraId="04D741B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4D741BD" w14:textId="77777777" w:rsidR="00D12B78" w:rsidRDefault="00A9581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4D741BE"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πολύ, κύριε Μηταράκη.</w:t>
      </w:r>
    </w:p>
    <w:p w14:paraId="04D741B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Τον λόγο έχει ο κ. Καρακώστας, ειδικός αγορητής της Χρυσής Αυγής.</w:t>
      </w:r>
    </w:p>
    <w:p w14:paraId="04D741C0"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Ευχαριστώ, κύριε Πρόεδρε.</w:t>
      </w:r>
    </w:p>
    <w:p w14:paraId="04D741C1"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Όπως τονίσαμε και χθες, στην ψήφιση για την εναρμόνιση των δύο άλλων οδηγιών, η εναρμόνιση με τις κοινοτικές οδηγίες δεν σημαίνει αυτομάτως ότι το τελευταίο μαρξιστικό κράτος της Ευρώπης καθίσταται ευρωπαϊκό.</w:t>
      </w:r>
    </w:p>
    <w:p w14:paraId="04D741C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Πανηγυρίζει και η Κυβέρνηση και η Αξιωματική Αντιπολίτευση ότι η ψήφιση της εναρμόνισης θέτει ένα τέλος στην ασυδοσία των εργολάβων. </w:t>
      </w:r>
      <w:r>
        <w:rPr>
          <w:rFonts w:eastAsia="Times New Roman"/>
          <w:bCs/>
          <w:shd w:val="clear" w:color="auto" w:fill="FFFFFF"/>
        </w:rPr>
        <w:t>Όμως, αυτό αποτελεί μια βαθιά υποκρισία, διότι εσείς είστε εκείνοι, οι οποίοι εξέθρεψαν αυτή την ασυδοσία και μάλιστα, παρείχατε και ασυλία, ώστε να προχωρούν σε ασυδοσίες οι εργολάβοι.</w:t>
      </w:r>
    </w:p>
    <w:p w14:paraId="04D741C3"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t xml:space="preserve">Περνάμε τώρα στα άρθρα. </w:t>
      </w:r>
    </w:p>
    <w:p w14:paraId="04D741C4"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t xml:space="preserve">Άρθρο 1. Εμείς θεωρούμε ότι το νομοσχέδιο αυτό θα συμβάλει στην πλήρη υποταγή μας στο Ενωσιακό Δίκαιο. Κατά αυτόν τον τρόπο, λοιπόν, χάνονται τα εθνικά μας κεκτημένα και τον έλεγχο παύει να τον έχει η Κυβέρνηση της πατρίδος μας, αλλά τον αποκτά η Ευρώπη των τραπεζιτών και των τοκογλύφων. </w:t>
      </w:r>
    </w:p>
    <w:p w14:paraId="04D741C5"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t xml:space="preserve">Αμφιβάλουμε ευθέως και σαφώς για την τήρηση και προστασία του δημοσίου συμφέροντος, καθώς τέτοιες κινήσεις δρουν θετικά μόνο για τους ξένους, τους οποίους εσείς αποκαλείτε «εταίρους» και εμείς αποκαλούμε «τοκογλύφους». Αν θέλουμε, μέσω ενός νέου νομοθετικού πλαισίου, να διορθώσουμε τις </w:t>
      </w:r>
      <w:r>
        <w:rPr>
          <w:rFonts w:eastAsia="Times New Roman"/>
          <w:bCs/>
          <w:shd w:val="clear" w:color="auto" w:fill="FFFFFF"/>
        </w:rPr>
        <w:lastRenderedPageBreak/>
        <w:t xml:space="preserve">στρεβλώσεις, που υπάρχουν στον τομέα των συμβάσεων παραχώρησης, τότε αυτό μπορεί να γίνει με νέους εθνικούς κανόνες και όχι με ευρωπαϊκούς. </w:t>
      </w:r>
    </w:p>
    <w:p w14:paraId="04D741C6"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t xml:space="preserve">Ένα ακόμη στοιχείο, το οποίο πρέπει να επισημάνουμε και το οποίο δείχνει την επιβολή του νομοθετήματος αυτού από τους εταίρους σας, είναι το γεγονός ότι, όπως περιγράφεται στην αιτιολογική έκθεση, έχει συμφωνηθεί μεταξύ της Κυβέρνησης και των εκπροσώπων των θεσμών από το 2015. Το καταψηφίζουμε, συνεπώς. </w:t>
      </w:r>
    </w:p>
    <w:p w14:paraId="04D741C7"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t xml:space="preserve">Άρθρο 5. Επίσης, το καταψηφίζουμε. Στις περιπτώσεις των συμπράξεων δημοσίου και ιδιωτικού δικαίου θεωρούμε ότι το έργο θα πρέπει να περνά από συνεχόμενες και επαναλαμβανόμενες ελεγκτικο-διαγνωστικές διεργασίες επιστημονικού, διαχειριστικού και νομικού επιπέδου, πάντα υπό τον κοινωνικό και δικαστικό έλεγχο, στο πλαίσιο της διαφάνειας. </w:t>
      </w:r>
    </w:p>
    <w:p w14:paraId="04D741C8"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lastRenderedPageBreak/>
        <w:t xml:space="preserve">Αναφέρουμε τις ενστάσεις, οι οποίες διατυπώθηκαν από το ΤΕΕ Κεντρικής Μακεδονίας. Οι εξαγγελίες περί ένταξης έργων στις συμπράξεις δημοσίου ιδιωτικού δικαίου χρησιμοποιούνται επικοινωνιακά για να καλύψουν την μη προώθηση έργων μέσω του Προγράμματος Δημοσίων Επενδύσεων. </w:t>
      </w:r>
    </w:p>
    <w:p w14:paraId="04D741C9"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t xml:space="preserve">Εφόσον τα έργα των συμπράξεων δημοσίου ιδιωτικού δικαίου προχωρήσουν, είναι βέβαιο ότι στο μέλλον θα δράσουν ανταγωνιστικά προς τα έργα του Προγράμματος Δημοσίων Επενδύσεων, καθώς οι ετήσιες πληρωμές στους ιδιώτες επενδυτές θα βαρύνουν το Πρόγραμμα Δημόσιων Επενδύσεων και, επομένως, θα μειώνουν όλο και περισσότερο τη δυνατότητα κατασκευής νέων έργων μέσω αυτού. </w:t>
      </w:r>
    </w:p>
    <w:p w14:paraId="04D741CA"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t xml:space="preserve">Καταψηφίζουμε, επίσης, το άρθρο 7. Και ρωτούμε, πώς γίνεται να διασφαλιστούν όσα καθορίζονται σε αυτό και να έχουν τον έλεγχο οι ελληνικές αρχές, από τη στιγμή, κατά την οποία υπερισχύει το δίκαιο της Ευρωπαϊκής Ένωσης; Θα πρέπει, λοιπόν, όπως είπαμε και προηγουμένως, να ισχύει το Ελληνικό Δίκαιο, ιδιαίτερα όταν αναφερόμαστε σε θέματα εθνικού οικονομικού συμφέροντος. </w:t>
      </w:r>
    </w:p>
    <w:p w14:paraId="04D741CB"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lastRenderedPageBreak/>
        <w:t xml:space="preserve">Καταψηφίζουμε το άρθρο 9, διότι διαφωνούμε ριζικά με τις συμβάσεις παραχώρησης σε οποιονδήποτε τομέα της άμυνας και της ασφάλειας της χώρας, όπως αυτά καθορίζονται στην παράγραφο 6 και αφήνουν παράθυρο εφαρμογής συμβάσεων παραχώρησης, έστω σε δευτερεύουσας ή τριτεύουσας σημασίας έργα και υπηρεσίες. </w:t>
      </w:r>
    </w:p>
    <w:p w14:paraId="04D741CC"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t xml:space="preserve">Καταψηφίζουμε το άρθρο 14, που αφορά την κοινοποίηση πληροφοριών από αναθέτοντες φορείς. Αποτελεί και αυτό το άρθρο άλλη μια απόδειξη της ολοκληρωτικής υποταγής της πατρίδος μας στα ξένα κέντρα αποφάσεων και καθίσταται σαφές ότι υπεράνω όλων βρίσκεται η Ευρωπαϊκή Επιτροπή, η οποία έχει και τον απόλυτο έλεγχο για όλες τις διεργασίες που λαμβάνουν χώρα. </w:t>
      </w:r>
    </w:p>
    <w:p w14:paraId="04D741CD"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t xml:space="preserve">Καταψηφίζουμε το άρθρο 17. Θα πρέπει να επισημάνουμε ότι είναι θετικό το ότι υπάρχει το όριο της πενταετίας, αλλά η παράταση δημιουργεί ερωτηματικά, δεδομένου ότι δεν υπάρχει ανώτατο χρονικό όριο </w:t>
      </w:r>
      <w:r>
        <w:rPr>
          <w:rFonts w:eastAsia="Times New Roman"/>
          <w:bCs/>
          <w:shd w:val="clear" w:color="auto" w:fill="FFFFFF"/>
        </w:rPr>
        <w:lastRenderedPageBreak/>
        <w:t xml:space="preserve">συμβάσεων παραχώρησης και έτσι οι ιδιώτες, με πρόσχημα τον χρόνο απόσβεσης και την εύλογη απόδοση κεφαλαίου, η οποία δεν ορίζεται ως ποσοστό επί του επενδεδυμένου κεφαλαίου, θα μπορούν εσαεί να χαίρουν των οφελών της σύμβασης με μεγιστοποιημένο, μάλιστα, κέρδος. </w:t>
      </w:r>
    </w:p>
    <w:p w14:paraId="04D741CE"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t xml:space="preserve">Καταψηφίζουμε το άρθρο 18. Σε καμμία περίπτωση το Λαϊκό Εθνικιστικό Κίνημα δεν μπορεί να αποδεχτεί υπηρεσίες οποιασδήποτε κοινωνικής μορφής, οι οποίες θα περάσουν σε ιδιωτικά χέρια. Η διάταξη αυτή, μάλιστα, μπορεί να λειτουργήσει ως προπομπός επερχόμενων ιδιωτικοποιήσεων στον συγκεκριμένο τομέα. </w:t>
      </w:r>
    </w:p>
    <w:p w14:paraId="04D741CF"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t xml:space="preserve">Καταψηφίζουμε το άρθρο 20, διότι δεν είναι από εμάς αποδεκτή καμμία σύμβαση παραχώρησης για τους τομείς της άμυνας και της ασφάλειας. </w:t>
      </w:r>
    </w:p>
    <w:p w14:paraId="04D741D0"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t xml:space="preserve">Δηλώνουμε «παρών» στο άρθρο 24. Η παραχώρηση των υπηρεσιών έρευνας και ανάπτυξης σε ιδιώτες, εφόσον όντως τα οφέλη ανήκουν αποκλειστικά στην αναθέτουσα αρχή, είναι κάτι το οποίο μας </w:t>
      </w:r>
      <w:r>
        <w:rPr>
          <w:rFonts w:eastAsia="Times New Roman"/>
          <w:bCs/>
          <w:shd w:val="clear" w:color="auto" w:fill="FFFFFF"/>
        </w:rPr>
        <w:lastRenderedPageBreak/>
        <w:t xml:space="preserve">βρίσκει σύμφωνους. Παρ’όλα αυτά, ζητούμε να διευκρινιστεί από ποιους κανόνες θα διέπεται αυτή η συνεργασία ιδιωτών και δημοσίου. </w:t>
      </w:r>
    </w:p>
    <w:p w14:paraId="04D741D1"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t>Καταψηφίζουμε το άρθρο 27 περί εχεμύθειας, όπου υπάρχει μια δικαιολογία εμπιστευτικότητας για τους οικονομικούς φορείς – ιδιώτες, την οποίαν, όμως, μπορούν να επικαλούνται και να μην αποκαλύπτονται σημαντικές πληροφορίες.</w:t>
      </w:r>
    </w:p>
    <w:p w14:paraId="04D741D2"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t>Καταψηφίζουμε το άρθρο 33. Είναι λάθος, όπως είπαμε και στην επιτροπή, η κατάργηση αυτών των δημοσιεύσεων στον περιφερειακό Τύπο. Οι ενστάσεις είχαν διατυπωθεί και στη διαβούλευση. Εκφράστηκαν, όμως, και από τον Πρόεδρο της Ένωσης Ιδιοκτητών Ημερησίων Επαρχιακών Εφημερίδων.</w:t>
      </w:r>
    </w:p>
    <w:p w14:paraId="04D741D3"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t xml:space="preserve">Δεν πρέπει να ξεχνάμε ότι αυτές οι δημοσιεύσεις δεν αφορούν μόνο τις δημόσιες συμβάσεις έργων, προμηθειών και υπηρεσιών, αλλά και την παραχώρηση έργων και υπηρεσιών. Οπότε, δεν αφορούν μόνο τα δημόσια και μεγάλα έργα. Αφορούν και τις μικρότερες προμήθειες, λίγων χιλιάδων ευρώ, οι οποίες </w:t>
      </w:r>
      <w:r>
        <w:rPr>
          <w:rFonts w:eastAsia="Times New Roman"/>
          <w:bCs/>
          <w:shd w:val="clear" w:color="auto" w:fill="FFFFFF"/>
        </w:rPr>
        <w:lastRenderedPageBreak/>
        <w:t xml:space="preserve">ενδιαφέρουν, όμως, τις τοπικές μικρές και μικρομεσαίες επιχειρήσεις, δίνοντάς τους τη δυνατότητα να συμμετέχουν στη διαδικασία. </w:t>
      </w:r>
    </w:p>
    <w:p w14:paraId="04D741D4"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t xml:space="preserve">Καταψηφίζουμε το άρθρο 34. Θα πρέπει να δοθεί ιδιαίτερη προσοχή στην ηλεκτρονική διαθεσιμότητα των τευχών διαγωνισμού, καθώς, πρώτον, υπάρχει το ενδεχόμενο μέσω αυτού να αναπτυχθεί μη υγιής ανταγωνισμός και, δεύτερον, οφείλουμε να λάβουμε υπόψη ότι η χώρα μας κατετάγη το 2013 στην ογδοηκοστή θέση παγκοσμίως και στην τελευταία θέση της Ευρωπαϊκής Ένωσης εις ό,τι αφορά τη διεθνή διαφάνεια. Άλλο ένα κατόρθωμά σας! </w:t>
      </w:r>
    </w:p>
    <w:p w14:paraId="04D741D5"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t xml:space="preserve">Καταψηφίζουμε το άρθρο 38. Τα κριτήρια καθορίζονται από την αναθέτουσα αρχή-φορέα, χωρίς να ορίζονται ρητά στο σχέδιο νόμου. Αυτό τι σημαίνει; Αυτό σημαίνει ότι μπορούν να υπάρξουν πολλές ερμηνείες και φωτογραφικές διατυπώσεις. </w:t>
      </w:r>
    </w:p>
    <w:p w14:paraId="04D741D6"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t xml:space="preserve">Καταψηφίζουμε το άρθρο 39 για την επιλογή και ποιοτική αξιολόγηση των υποψήφιων. Θεωρητικά, η ρύθμιση αυτή θα συνέβαλε στην τόνωση της οικονομίας, με τη διευκόλυνση της πρόσβασης στις μικρές </w:t>
      </w:r>
      <w:r>
        <w:rPr>
          <w:rFonts w:eastAsia="Times New Roman"/>
          <w:bCs/>
          <w:shd w:val="clear" w:color="auto" w:fill="FFFFFF"/>
        </w:rPr>
        <w:lastRenderedPageBreak/>
        <w:t xml:space="preserve">και μεσαίες επιχειρήσεις. Παρ’όλα αυτά, δίνεται η δυνατότητα σε αυτούς που θεωρητικά θα αποκλείονταν από τη διαδικασία να τους ανατίθενται οι συμβάσεις εξαιτίας επιτακτικών λόγων γενικού συμφέροντος ή λόγων που επιβάλλονται από την αρχή της αναλογικότητος. </w:t>
      </w:r>
    </w:p>
    <w:p w14:paraId="04D741D7"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t xml:space="preserve">Καταψηφίζουμε το άρθρο 42, το οποίο αφορά στον αποκλεισμό οικονομικού φορέα από συμβάσεις παραχώρησης. Πρόκειται για ένα σημαντικό ζήτημα, στο οποίο δεν μπορεί και δεν πρέπει να εμπλακεί ο εκάστοτε αρμόδιος Υπουργός, προκειμένου να υπάρχει διαφάνεια και προφανώς να μην υπάρχουν μικροσυμφέροντα. Θα πρέπει να υπάρχουν αντικειμενικά και όχι υποκειμενικά κριτήρια προς την κατεύθυνση της καταπολέμησης της διαφθοράς, όπως διατρανώνουν οι εκπρόσωποι της Κυβέρνησης. </w:t>
      </w:r>
    </w:p>
    <w:p w14:paraId="04D741D8"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t xml:space="preserve">Με τέτοιες διατάξεις αποδεικνύεται ότι όλα γίνονται για τα μάτια του κόσμου και αφήνονται παράθυρα -και όχι παραθυράκια- για παρεκκλίσεις από τον νόμο και για την ιδιαίτερη μεταχείριση των εκλεκτών της Κυβέρνησης. </w:t>
      </w:r>
    </w:p>
    <w:p w14:paraId="04D741D9"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lastRenderedPageBreak/>
        <w:t xml:space="preserve">Καταψηφίζουμε το άρθρο 45. Η διάταξη αυτή έχει ως αποτέλεσμα την αλλαγή στη βαθμολογία των υποψηφίων. Η διάταξη μπορεί να νομιμοποιήσει τις φωτογραφικές προκηρύξεις και την άκρως ελεγχόμενη επιλογή υποψηφίου. </w:t>
      </w:r>
    </w:p>
    <w:p w14:paraId="04D741DA"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t>Συνεπώς, πώς μπορεί τα κριτήρια επιλογής να είναι απολύτως αντικειμενικά, όταν η αναθέτουσα αρχή έχει τη δυνατότητα ελεύθερης επιλογής τρόπου διαγωνισμού και τη δυνατότητα να αναθέσει με διάφορες προφάσεις ένα έργο ή μια υπηρεσία σε συγκεκριμένο οικονομικό φορέα, ο οποίος θα είναι -υποτίθεται- ο μόνος κατάλληλος να παρέχει το εν λόγω έργο ή υπηρεσία;</w:t>
      </w:r>
    </w:p>
    <w:p w14:paraId="04D741DB"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t xml:space="preserve">Καταψηφίζουμε το άρθρο 49 περί χρηματοδότησης. Εδώ είναι και οι μεγαλύτερες ενστάσεις μας, δεδομένου ότι το κράτος με αυτό τον τρόπο δένεται όλο και περισσότερο στο άρμα του ιδιωτικού τοκογλυφικού κεφαλαίου σε βασικά θέματα, τα οποία αφορούν την ενέργεια, τις υποδομές, τις υπηρεσίες. </w:t>
      </w:r>
    </w:p>
    <w:p w14:paraId="04D741DC" w14:textId="77777777" w:rsidR="00D12B78" w:rsidRDefault="00A95810">
      <w:pPr>
        <w:spacing w:after="0" w:line="600" w:lineRule="auto"/>
        <w:ind w:firstLine="720"/>
        <w:jc w:val="both"/>
        <w:rPr>
          <w:rFonts w:eastAsia="Times New Roman"/>
          <w:bCs/>
        </w:rPr>
      </w:pPr>
      <w:r>
        <w:rPr>
          <w:rFonts w:eastAsia="Times New Roman"/>
          <w:bCs/>
          <w:shd w:val="clear" w:color="auto" w:fill="FFFFFF"/>
        </w:rPr>
        <w:lastRenderedPageBreak/>
        <w:t xml:space="preserve">Καταψηφίζουμε το άρθρο 51, το οποίο είναι βεβαίως προς όφελος του ιδιωτικού κεφαλαίου και σίγουρα δεν συντάσσεται με τις αρχές της διαφάνειας και της καταπολέμησης της διαφθοράς, αλλά των μικροπολιτικών συμφερόντων. </w:t>
      </w:r>
    </w:p>
    <w:p w14:paraId="04D741DD"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Καταψηφίζουμε το άρθρο 52, διότι πρόκειται περί μιας διάταξης, η οποία ενισχύει την ανάμειξη του Ευρωπαϊκού Δικαστηρίου στις συμβάσεις παραχώρησης. </w:t>
      </w:r>
    </w:p>
    <w:p w14:paraId="04D741D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Καταψηφίζουμε το άρθρο 53, διότι έχουμε την εμπλοκή των τραπεζών στη διαδικασία, πράγμα που σημαίνει ότι θα έχουμε εκ νέου υπέρογκα δάνεια προς κάποιους, νέα θαλασσοδάνεια, τα οποία σαφώς θα κληθεί να πληρώσει ο ελληνικός λαός. </w:t>
      </w:r>
    </w:p>
    <w:p w14:paraId="04D741D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Καταψηφίζουμε το άρθρο 55. Πρόκειται για απτά παραδείγματα της λανθασμένης τακτικής και φιλοσοφίας των συμβάσεων παραχώρησης, όπως είναι οι οδικοί άξονες της χώρας με τα υπέρογκα και παράλογα διόδια. </w:t>
      </w:r>
    </w:p>
    <w:p w14:paraId="04D741E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Καταψηφίζουμε το άρθρο 56, το οποίο αφορά στην παρακολούθηση και υποβολή των εκθέσεων. Είναι σαφώς αυτονόητος και επιβεβλημένος ο έλεγχος από τη στιγμή που θα τεθεί σε εφαρμογή το νομοσχέδιο. Οι εκθέσεις παρακολούθησης θα μπορούσαν να γίνονται σε πιο σύντομο χρόνο, σε αντίθεση με την προτεινόμενη τριετία. Και φυσικά, δεν ξέρουμε και πάλι κατά πόσο θα είναι αποτελεσματική αυτή η διαδικασία, λόγω του μεγάλου βαθμού διαφθοράς που επικρατεί στον συγκεκριμένο τομέα. </w:t>
      </w:r>
    </w:p>
    <w:p w14:paraId="04D741E1"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Συμπερασματικά, η Κυβέρνηση συνεχίζει την καταστροφική πολιτική των προκατόχων της, πολιτική η οποία δεν ασκείται με γνώμονα το εθνικό συμφέρον, αλλά τα συμφέροντα των δανειστών και της εγχώριας ολιγαρχίας του πλούτου. Η ατιμωρησία όσων διασπάθισαν δημόσιο χρήμα παραμένει μια πραγματικότητα, η οποία χαρακτηρίζει το διεφθαρμένο πολιτικό κατεστημένο, είτε είναι στην εξουσία η Αριστερά είτε είναι η Δεξιά. </w:t>
      </w:r>
    </w:p>
    <w:p w14:paraId="04D741E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Η Χρυσή Αυγή, συνεπώς, σαφώς και καταψηφίζει το παρόν νομοσχέδιο. </w:t>
      </w:r>
    </w:p>
    <w:p w14:paraId="04D741E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04D741E4" w14:textId="77777777" w:rsidR="00D12B78" w:rsidRDefault="00A95810">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Χρυσής Αυγής)</w:t>
      </w:r>
    </w:p>
    <w:p w14:paraId="04D741E5"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κι εγώ. </w:t>
      </w:r>
    </w:p>
    <w:p w14:paraId="04D741E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Ιωάννης Μανιάτης, ειδικός αγορητής της Δημοκρατικής Συμπαράταξης ΠΑΣΟΚ-ΔΗΜΑΡ για δεκαπέντε λεπτά. </w:t>
      </w:r>
    </w:p>
    <w:p w14:paraId="04D741E7"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Ευχαριστώ, κύριε Πρόεδρε. </w:t>
      </w:r>
    </w:p>
    <w:p w14:paraId="04D741E8"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Τελικά, μέσα στο καλοκαίρι, η Κυβέρνηση κάθε φορά κερδίζει το στοίχημα με τον εαυτό της. Σε κάθε νομοσχέδιο που κατατίθεται βάζει στοίχημα ο κακός εαυτός της Κυβέρνησης με τον χειρότερο εαυτό της Κυβέρνησης και κάθε φορά, δυστυχώς, κερδίζει ο χειρότερος. </w:t>
      </w:r>
    </w:p>
    <w:p w14:paraId="04D741E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Ακόμη και σε μία σύμβαση, όπως αυτή που έχουμε μπροστά μας, που θα μπορούσε να υπάρχει μια ομαλή και φυσιολογική συζήτηση, ακόμη και εδώ η Κυβέρνηση φροντίζει να δείχνει πώς μπορεί να νομοθετεί με έναν τρόπο που προσβάλλει το Κοινοβούλιο και πώς μπορεί να παίρνει αποφάσεις οι οποίες προσβάλλουν βαθύτατα την αξιοπρέπεια του ελληνικού λαού. </w:t>
      </w:r>
    </w:p>
    <w:p w14:paraId="04D741E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Φαίνεται ότι ο Ουμπέρτο Έκο δεν είχε δίκιο. Τελικά, η Κυβέρνηση ΣΥΡΙΖΑ-ΑΝΕΛ και τον Αύγουστο βγάζει ειδήσεις, μόνο που βγάζει μόνο αρνητικές ειδήσεις. </w:t>
      </w:r>
    </w:p>
    <w:p w14:paraId="04D741EB"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Ας ξεκινήσουμε όμως με τα εύκολα, με το κύριο σώμα του νομοσχεδίου που έχουμε μπροστά μας, που είναι η κύρωση της οδηγίας για τις συμβάσεις παραχωρήσεων. Συμφωνούμε. Αυτό εμείς το δουλέψαμε ως επιλογή στο συμβούλιο Υπουργών, όταν εσυζητείτο εκεί. Χαιρόμαστε που η Κυβέρνηση, ξεπερνώντας τις δικές της ιδεοληψίες και εμμονές, καταθέτει για ενσωμάτωση τη συγκεκριμένη οδηγία. </w:t>
      </w:r>
    </w:p>
    <w:p w14:paraId="04D741E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Για να δούμε τώρα πού βρισκόμαστε. Για τον τομέα των υποδομών έχουμε διαθέσιμους πόρους 4,8 δισεκατομμύρια περίπου και για να ολοκληρωθούν τα έργα, τα οποία έχει ανάγκη η χώρα, θα χρειαστούμε τουλάχιστον άλλο 1 δισεκατομμύριο. Αυτό σημαίνει ότι πρέπει να βρούμε νέα χρηματοδοτικά σχήματα, νέες χρηματοδοτικές πηγές και προφανώς οι συμπράξεις δημόσιου- ιδιωτικού τομέα, οι συμβάσεις παραχώρησης αλλά και τα ομόλογα έργων μπορούν να είναι μια νέα πηγή. </w:t>
      </w:r>
    </w:p>
    <w:p w14:paraId="04D741ED"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Στις συμβάσεις παραχώρησης ισχύουν δύο αρχές, τις οποίες αποδεχόμαστε. Η πρώτη αρχή είναι ότι ο χρήστης της υποδομής και μόνον αυτός πληρώνει για την κατασκευή και τη συντήρηση της υποδομής. Δεν πληρώνει το σύνολο του ελληνικού λαού, δεν πληρώνει το σύνολο των πολιτών. Πληρώνει μόνο αυτός που χρησιμοποιεί την υποδομή. </w:t>
      </w:r>
    </w:p>
    <w:p w14:paraId="04D741E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Η δεύτερη αρχή των συμβάσεων παραχώρησης είναι ότι ανάλογα με τον κίνδυνο, το ρίσκο, οι δύο εταίροι αναλαμβάνουν ο καθένας αυτό που του αναλογεί. Δηλαδή, το κράτος, το δημόσιο, αναλαμβάνει τον κίνδυνο να επιταχυνθούν οι απαλλοτριώσεις, ο δε παραχωρησιούχος αναλαμβάνει τον κίνδυνο, εάν υπάρξουν μειώσεις στις ροές οχημάτων, στις ροές των κυκλοφοριακών φορτίων. </w:t>
      </w:r>
    </w:p>
    <w:p w14:paraId="04D741E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Για να λειτουργήσει, όμως, το σύστημα παραχώρησης προαπαιτείται κάτι που ακόμη δεν είναι προφανές στη χώρα μας. Προαπαιτείται ένα τραπεζικό σύστημα που λειτουργεί εύρυθμα, που δίνει εγγυητικές </w:t>
      </w:r>
      <w:r>
        <w:rPr>
          <w:rFonts w:eastAsia="Times New Roman" w:cs="Times New Roman"/>
          <w:szCs w:val="24"/>
        </w:rPr>
        <w:lastRenderedPageBreak/>
        <w:t xml:space="preserve">επιστολές, που παρέχει χρηματοδότηση σε εταιρείες. Και αυτό ακόμη, μετά την τελευταία τραγική διαπραγμάτευση ΣΥΡΙΖΑ-ΑΝΕΛ, είναι ζητούμενο. Μακάρι να δούμε πότε θα καταφέρουμε και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να ξεπεράσουμε, αλλά και όλους αυτούς τους περιορισμούς στο τραπεζικό σύστημα. </w:t>
      </w:r>
    </w:p>
    <w:p w14:paraId="04D741F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Εμείς, κύριοι Υπουργοί, έχουμε καταθέσει ως Έλληνες σοσιαλιστές και δημοκράτες στην ομάδα των Ευρωπαίων Σοσιαλδημοκρατών τρεις προτάσεις, που αν σας ενδιαφέρει μπορείτε κι εσείς να τις θέσετε στην ομάδα της Αριστεράς, στην Κοινοβουλευτική ομάδα της Αριστεράς, όπου συμμετέχετε. Αυτές οι προτάσεις έχουν να κάνουν με το γεγονός ότι αυτή τη στιγμή είναι σε εξέλιξη μια μεγάλη συζήτηση στο Ευρωκοινοβούλιο για την αναθεώρηση του κοινοτικού προϋπολογισμού. </w:t>
      </w:r>
    </w:p>
    <w:p w14:paraId="04D741F1"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Τι έχουμε προτείνει εμείς λοιπόν; Πρώτον, έχουμε προτείνει να δημιουργηθεί ένα ευρωπαϊκό ταμείο ανεργίας, έτσι ώστε με χρηματοδότηση από τις πλεονασματικές χώρες του Βορρά προς τις ελλειμματικές χώρες του Νότου να στηριχτούν οι κοινωνίες που έχουν μεγάλο πρόβλημα ανεργίας, ιδιαίτερα στους νέους, όπως έχει η Ελλάδα. </w:t>
      </w:r>
    </w:p>
    <w:p w14:paraId="04D741F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δεύτερη πρόταση, έχει να κάνει με την επιλογή μεγάλα οδικά, ενεργειακά, και σιδηροδρομικά έργα, τα οποία συμβάλλουν στη βελτίωση του ευρωπαϊκού αναπτυξιακού γίγνεσθαι, να μην χρηματοδοτούνται μόνο από τις γνωστές πηγές χρηματοδότησης με ευθύνη κυρίως του κάθε κράτους-μέλους, αλλά να αναλαμβάνει πρωτοβουλία η ίδια η Ευρωπαϊκή Επιτροπή, με δικές της διαδικασίες, με καθαρά δική της χρηματοδότηση και με προδιαγραφές που μπορούν να συμφωνηθούν, έτσι ώστε να στηρίξει τις επιλογές και τις υποδομές, ενεργειακές, οδικές και σιδηροδρομικές τουλάχιστον, των κρατών-μελών, που κάθε φορά έχουν παραπανίσιες ανάγκες από αυτές που προβλέπουν οι προϋπολογισμοί. </w:t>
      </w:r>
    </w:p>
    <w:p w14:paraId="04D741F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Η τρίτη πρότασή μας είναι να επανέλθει πια στη δημόσια συζήτηση αυτό που είχαμε καταθέσει εμείς ως ευρωκοινοβουλευτική ομάδα σοσιαλιστών και δημοκρατών, να εφαρμοστεί ο λεγόμενος φόρος Τόμπιν, ο φόρος για τις βραχυπρόθεσμες χρηματιστηριακές συναλλαγές, έτσι ώστε να βρεθεί μία ακόμη πηγή χρηματοδότησης για τα δύο μεγάλα προβλήματα που προανέφερα, δηλαδή το χτύπημα της ανεργίας και τη στήριξη των έργων υποδομής στα κράτη που έχουν σημαντική ανάγκη. </w:t>
      </w:r>
    </w:p>
    <w:p w14:paraId="04D741F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Θυμίζω ότι η πρόταση αυτή, που έγινε μετά από εισήγηση Ελληνίδας Ευρωβουλευτού, πήρε την έγκριση του Ευρωκοινοβουλίου, μετά την αρχική αντίρρηση της Ευρωπαϊκής Επιτροπής πήρε και τη σύμφωνη γνώμη της Ευρωπαϊκής Επιτροπής και τη σταμάτησε ο κ. Σόιμπλε, τη σταμάτησε το </w:t>
      </w:r>
      <w:r>
        <w:rPr>
          <w:rFonts w:eastAsia="Times New Roman" w:cs="Times New Roman"/>
          <w:szCs w:val="24"/>
          <w:lang w:val="en-US"/>
        </w:rPr>
        <w:t>Eurogroup</w:t>
      </w:r>
      <w:r>
        <w:rPr>
          <w:rFonts w:eastAsia="Times New Roman" w:cs="Times New Roman"/>
          <w:szCs w:val="24"/>
        </w:rPr>
        <w:t xml:space="preserve"> και το Συμβούλιο Κορυφής. Ιδού λοιπόν, πεδίον δόξης λαμπρό για τη σημερινή Κυβέρνηση να το επαναφέρει το ζήτημα αυτό και να προχωρήσουμε καλύτερα. </w:t>
      </w:r>
    </w:p>
    <w:p w14:paraId="04D741F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Αγαπητές και αγαπητοί συνάδελφοι, θα αναφερθώ σε δυο-τρεις τροπολογίες που έχει καταθέσει η Κυβέρνηση, γιατί νομίζω ότι έχουν μεγαλύτερο ενδιαφέρον και σημασία από το να πω σε ποια άρθρα συμφωνούμε. Αυτό θα το κάνουμε στην ψήφιση επί των άρθρων. </w:t>
      </w:r>
    </w:p>
    <w:p w14:paraId="04D741F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Ο κ. Τσακαλώτος κατέθεσε χθες μια εκπρόθεσμη τροπολογία, με την οποία μας λέει ότι κατά παρέκκλιση του νόμου που είχε ψηφίσει η σημερινή Κυβέρνηση, όταν υπάρχει ανάγκη να συμπληρωθούν οι θέσεις του γενικού συμβουλίου του Ταμείου Χρηματοπιστωτικής Σταθερότητας, τότε ακολουθείται μια συγκεκριμένη διαδικασία κατά παρέκκλιση. </w:t>
      </w:r>
    </w:p>
    <w:p w14:paraId="04D741F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Επειδή εμείς είχαμε καταψηφίσει, όταν ήρθε το νομοσχέδιο αυτό, τη συγκεκριμένη διάταξη, είναι προφανές ότι καταψηφίζουμε και την κατά παρέκκλιση εφαρμογή των διαδικασιών συμπλήρωσης του γενικού συμβουλίου του Ταμείου Χρηματοπιστωτικής Σταθερότητας. Δεν φτάνει, όμως, απλά η επανάληψη του θλιβερού, ότι για να οριστεί μέλος στο γενικό συμβούλιο του Ταμείου Χρηματοπιστωτικής Σταθερότητας απαιτείται απλή γνώμη της επιτροπής που εισηγείται, την οποία ορίζει ο Υπουργός, αλλά απαιτείται σύμφωνη γνώμη του </w:t>
      </w:r>
      <w:r>
        <w:rPr>
          <w:rFonts w:eastAsia="Times New Roman" w:cs="Times New Roman"/>
          <w:szCs w:val="24"/>
          <w:lang w:val="en-US"/>
        </w:rPr>
        <w:t>Eurogroup</w:t>
      </w:r>
      <w:r>
        <w:rPr>
          <w:rFonts w:eastAsia="Times New Roman" w:cs="Times New Roman"/>
          <w:szCs w:val="24"/>
        </w:rPr>
        <w:t>. Το αναφέρω αυτό για να είναι πολύ καθαρό ποιος ελέγχει το τραπεζικό σύστημα της χώρας. Το ελέγχουν οι ξένοι. Φτάνει αυτό; Δυστυχώς, όχι. Ο ευτελισμός έχει και άλλα βήματα παρακάτω.</w:t>
      </w:r>
    </w:p>
    <w:p w14:paraId="04D741F8"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Διαβάζω ανακοίνωση του Ταμείου Χρηματοπιστωτικής Σταθερότητας στις 19 Ιουλίου 2016. Ήταν κενή η θέση ενός μη εκτελεστικού μέλους. Καταθέτω για τα Πρακτικά την προκήρυξη. Στα απαιτούμενα προσόντα, γλώσσες, αναγράφεται: «Άπταιστη γνώση της αγγλικής γλώσσας». Περί της ελληνικής γλώσσας δεν έχουμε ουδεμία αναφορά.</w:t>
      </w:r>
    </w:p>
    <w:p w14:paraId="04D741F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Ιωάννης Μανιάτης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4D741F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Δύο μέρες αργότερα έχουμε προκήρυξη πάλι του Ταμείου Χρηματοπιστωτικής Σταθερότητας, το οποίο ειρήσθω εν παρόδω στον αγγλικό του τίτλο είναι </w:t>
      </w:r>
      <w:r>
        <w:rPr>
          <w:rFonts w:eastAsia="Times New Roman" w:cs="Times New Roman"/>
          <w:szCs w:val="24"/>
          <w:lang w:val="en-US"/>
        </w:rPr>
        <w:t>Hellenic</w:t>
      </w:r>
      <w:r>
        <w:rPr>
          <w:rFonts w:eastAsia="Times New Roman" w:cs="Times New Roman"/>
          <w:szCs w:val="24"/>
        </w:rPr>
        <w:t xml:space="preserve"> </w:t>
      </w:r>
      <w:r>
        <w:rPr>
          <w:rFonts w:eastAsia="Times New Roman" w:cs="Times New Roman"/>
          <w:szCs w:val="24"/>
          <w:lang w:val="en-US"/>
        </w:rPr>
        <w:t>Financial</w:t>
      </w:r>
      <w:r>
        <w:rPr>
          <w:rFonts w:eastAsia="Times New Roman" w:cs="Times New Roman"/>
          <w:szCs w:val="24"/>
        </w:rPr>
        <w:t xml:space="preserve"> </w:t>
      </w:r>
      <w:r>
        <w:rPr>
          <w:rFonts w:eastAsia="Times New Roman" w:cs="Times New Roman"/>
          <w:szCs w:val="24"/>
          <w:lang w:val="en-US"/>
        </w:rPr>
        <w:t>Stability</w:t>
      </w:r>
      <w:r>
        <w:rPr>
          <w:rFonts w:eastAsia="Times New Roman" w:cs="Times New Roman"/>
          <w:szCs w:val="24"/>
        </w:rPr>
        <w:t xml:space="preserve"> </w:t>
      </w:r>
      <w:r>
        <w:rPr>
          <w:rFonts w:eastAsia="Times New Roman" w:cs="Times New Roman"/>
          <w:szCs w:val="24"/>
          <w:lang w:val="en-US"/>
        </w:rPr>
        <w:t>Fund</w:t>
      </w:r>
      <w:r>
        <w:rPr>
          <w:rFonts w:eastAsia="Times New Roman" w:cs="Times New Roman"/>
          <w:szCs w:val="24"/>
        </w:rPr>
        <w:t>. Έχουμε προσθέσει στον αγγλικό όρο και το «</w:t>
      </w:r>
      <w:r>
        <w:rPr>
          <w:rFonts w:eastAsia="Times New Roman" w:cs="Times New Roman"/>
          <w:szCs w:val="24"/>
          <w:lang w:val="en-US"/>
        </w:rPr>
        <w:t>Hellenic</w:t>
      </w:r>
      <w:r>
        <w:rPr>
          <w:rFonts w:eastAsia="Times New Roman" w:cs="Times New Roman"/>
          <w:szCs w:val="24"/>
        </w:rPr>
        <w:t>». Όμως, για να δούμε αν είναι ελληνικό.</w:t>
      </w:r>
    </w:p>
    <w:p w14:paraId="04D741FB"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Η προκήρυξη για τον διευθύνοντα σύμβουλο, της 21</w:t>
      </w:r>
      <w:r>
        <w:rPr>
          <w:rFonts w:eastAsia="Times New Roman" w:cs="Times New Roman"/>
          <w:szCs w:val="24"/>
          <w:vertAlign w:val="superscript"/>
        </w:rPr>
        <w:t>ης</w:t>
      </w:r>
      <w:r>
        <w:rPr>
          <w:rFonts w:eastAsia="Times New Roman" w:cs="Times New Roman"/>
          <w:szCs w:val="24"/>
        </w:rPr>
        <w:t xml:space="preserve"> Ιουλίου 2016, έχει ως εξής: «Προσόντα, στις γλώσσες: άπταιστη γνώση της αγγλικής γλώσσας, ευχέρεια στην ελληνική θα θεωρηθεί πολύ σημαντικό επιπρόσθετο προσόν».</w:t>
      </w:r>
    </w:p>
    <w:p w14:paraId="04D741F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Το καταθέτω για τα Πρακτικά.</w:t>
      </w:r>
    </w:p>
    <w:p w14:paraId="04D741FD"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Βουλευτής κ. Ιωάννης Μανιάτης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4D741F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Φαντάζομαι ότι μετά από αυτόν τον ευτελισμό της αξιοπρέπειας του ελληνικού λαού δεν δικαιούται κανένας να έχει ερώτημα για το ποιος διοικεί το τραπεζικό σύστημα της χώρας και προφανέστατα εμείς δεν θα στηρίξουμε τη συγκεκριμένη τροπολογία.</w:t>
      </w:r>
    </w:p>
    <w:p w14:paraId="04D741F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Αγαπητές και αγαπητοί συνάδελφοι, χθες η Κοινοβουλευτική Ομάδα της Δημοκρατικής Συμπαράταξης καταθέσαμε μια ερώτηση για κάτι το οποίο κατήγγειλε ο Σύλλογος Εργαζομένων της «ΑΤΕ Ασφαλιστικής». Πληροφορηθήκαμε, λοιπόν, από την καταγγελία των εργαζομένων ότι τα αποθεματικά της «ΑΤΕ Ασφαλιστικής» μεταφέρθηκαν τον Ιούνιο του 2016 σε άλλον θεματοφύλακα απ’ αυτόν που ήταν. Σε ποιον θεματοφύλακα; Στη γερμανική τράπεζα </w:t>
      </w:r>
      <w:r>
        <w:rPr>
          <w:rFonts w:eastAsia="Times New Roman" w:cs="Times New Roman"/>
          <w:szCs w:val="24"/>
          <w:lang w:val="en-US"/>
        </w:rPr>
        <w:t>HSBC</w:t>
      </w:r>
      <w:r>
        <w:rPr>
          <w:rFonts w:eastAsia="Times New Roman" w:cs="Times New Roman"/>
          <w:szCs w:val="24"/>
        </w:rPr>
        <w:t xml:space="preserve">. </w:t>
      </w:r>
    </w:p>
    <w:p w14:paraId="04D7420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lastRenderedPageBreak/>
        <w:t>Τα ερωτήματα που τίθενται είναι πολύ καθαρά και έχουν κατατεθεί: Ποιος αποφάσισε, εάν αυτό έγινε με σύμφωνη γνώμη του Ταμείου Χρηματοπιστωτικής Σταθερότητας, εάν αυτό ταιριάζει και είναι απόλυτα συμβατό με αυτά που θέλει η Τράπεζα της Ελλάδος και η ελληνική Κυβέρνηση και αν, εν τοιαύτη περιπτώσει, εμείς ως εθνικό Κοινοβούλιο, ο Υπουργός, δηλαδή, που εκπροσωπεί την ελληνική Κυβέρνηση σε όλες αυτές τις διαδικασίες, συμφωνεί.</w:t>
      </w:r>
    </w:p>
    <w:p w14:paraId="04D74201"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Έρχομαι και στην τελευταία τροπολογία, για την οποία πρέπει να σας πω ότι από τώρα δηλώνουμε ότι θα συμφωνήσουμε. Αφορά την παραχώρηση μιας έκτασης τετρακοσίων ογδόντα εφτά στρεμμάτων στον Φαληρικό Όρμο. Πρόκειται για μια έκταση η οποία παραχωρείται για σαράντα χρόνια στην Περιφέρεια Αττικής. </w:t>
      </w:r>
    </w:p>
    <w:p w14:paraId="04D7420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Εδώ τίθενται –τα βάζω από την αρχή- δύο μεγάλα ερωτήματα: Αυτή η παραχώρηση εμπεριέχει από πίσω και απόφαση για χρήματα, τα οποία είναι αναγκαία, ώστε ο συγκεκριμένος χώρος που παραχωρεί</w:t>
      </w:r>
      <w:r>
        <w:rPr>
          <w:rFonts w:eastAsia="Times New Roman" w:cs="Times New Roman"/>
          <w:szCs w:val="24"/>
        </w:rPr>
        <w:lastRenderedPageBreak/>
        <w:t>ται στην Περιφέρεια Αττικής να αξιοποιηθεί ή θα παραμείνει έτσι όπως είναι ακόμη και τώρα, ένας σκουπιδότοπος; Το δεύτερο ερώτημα είναι: Γιατί, άραγε, δεν παραχωρείτε μαζί με την Περιφέρεια Αττικής και στους δήμους, στους οποίους ανήκει το μέρος αυτό το οποίο παραχωρείται, για παράδειγμα στον Δήμο Μοσχάτου, αλλά και σε άλλους δήμους;</w:t>
      </w:r>
    </w:p>
    <w:p w14:paraId="04D7420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Όμως για λόγους ιστορικής αληθείας και αυτογνωσίας πρέπει να δούμε ποια είναι αυτή η έκταση και πως προέκυψε.</w:t>
      </w:r>
    </w:p>
    <w:p w14:paraId="04D7420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Το έργο, λοιπόν, της ανάπλασης του Φαληρικού Όρμου αξιοποιεί συνολική έκταση εφτακοσίων πενήντα στρεμμάτων. Άρα γιατί δεν εκχωρούνται όλα, αλλά μόνο τα μισά περίπου; Αυτά, λοιπόν, τα εφτακόσια πενήντα στρέμματα εκτείνονται από το ΣΕΦ μέχρι το </w:t>
      </w:r>
      <w:r>
        <w:rPr>
          <w:rFonts w:eastAsia="Times New Roman" w:cs="Times New Roman"/>
          <w:szCs w:val="24"/>
          <w:lang w:val="en-US"/>
        </w:rPr>
        <w:t>Tae</w:t>
      </w:r>
      <w:r>
        <w:rPr>
          <w:rFonts w:eastAsia="Times New Roman" w:cs="Times New Roman"/>
          <w:szCs w:val="24"/>
        </w:rPr>
        <w:t xml:space="preserve"> </w:t>
      </w:r>
      <w:r>
        <w:rPr>
          <w:rFonts w:eastAsia="Times New Roman" w:cs="Times New Roman"/>
          <w:szCs w:val="24"/>
          <w:lang w:val="en-US"/>
        </w:rPr>
        <w:t>Kwon</w:t>
      </w:r>
      <w:r>
        <w:rPr>
          <w:rFonts w:eastAsia="Times New Roman" w:cs="Times New Roman"/>
          <w:szCs w:val="24"/>
        </w:rPr>
        <w:t xml:space="preserve"> </w:t>
      </w:r>
      <w:r>
        <w:rPr>
          <w:rFonts w:eastAsia="Times New Roman" w:cs="Times New Roman"/>
          <w:szCs w:val="24"/>
          <w:lang w:val="en-US"/>
        </w:rPr>
        <w:t>Do</w:t>
      </w:r>
      <w:r>
        <w:rPr>
          <w:rFonts w:eastAsia="Times New Roman" w:cs="Times New Roman"/>
          <w:szCs w:val="24"/>
        </w:rPr>
        <w:t xml:space="preserve">. Περιλαμβάνει την ολοκλήρωση των ολυμπιακών έργων και εγκαταστάσεων, τη μετασκευή του κλειστού γυμναστηρίου του </w:t>
      </w:r>
      <w:r>
        <w:rPr>
          <w:rFonts w:eastAsia="Times New Roman" w:cs="Times New Roman"/>
          <w:szCs w:val="24"/>
          <w:lang w:val="en-US"/>
        </w:rPr>
        <w:t>Tae</w:t>
      </w:r>
      <w:r>
        <w:rPr>
          <w:rFonts w:eastAsia="Times New Roman" w:cs="Times New Roman"/>
          <w:szCs w:val="24"/>
        </w:rPr>
        <w:t xml:space="preserve"> </w:t>
      </w:r>
      <w:r>
        <w:rPr>
          <w:rFonts w:eastAsia="Times New Roman" w:cs="Times New Roman"/>
          <w:szCs w:val="24"/>
          <w:lang w:val="en-US"/>
        </w:rPr>
        <w:t>Kwon</w:t>
      </w:r>
      <w:r>
        <w:rPr>
          <w:rFonts w:eastAsia="Times New Roman" w:cs="Times New Roman"/>
          <w:szCs w:val="24"/>
        </w:rPr>
        <w:t xml:space="preserve"> </w:t>
      </w:r>
      <w:r>
        <w:rPr>
          <w:rFonts w:eastAsia="Times New Roman" w:cs="Times New Roman"/>
          <w:szCs w:val="24"/>
          <w:lang w:val="en-US"/>
        </w:rPr>
        <w:t>Do</w:t>
      </w:r>
      <w:r>
        <w:rPr>
          <w:rFonts w:eastAsia="Times New Roman" w:cs="Times New Roman"/>
          <w:szCs w:val="24"/>
        </w:rPr>
        <w:t xml:space="preserve"> σε μητροπολιτικό συνεδριακό κέντρο, τη μετατόπιση και υποβάθμιση της παραλιακής λεωφόρου, την αντιπλημμυρική προστασία των δήμων Μοσχάτου και Καλλιθέας και τη διαμόρφωση της περιοχής σε </w:t>
      </w:r>
      <w:r>
        <w:rPr>
          <w:rFonts w:eastAsia="Times New Roman" w:cs="Times New Roman"/>
          <w:szCs w:val="24"/>
        </w:rPr>
        <w:lastRenderedPageBreak/>
        <w:t>αστικό πάρκο στη βάση ενός πρότυπου σχεδιασμού, που είχε κάνει ο διεθνούς φήμης αρχιτέκτονας Ρέντσο Πιάνο, ο οποίος είναι μάλιστα ο μελετητής της Όπερας και της νέας Εθνικής Βιβλιοθήκης.</w:t>
      </w:r>
    </w:p>
    <w:p w14:paraId="04D7420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Η σημασία του συγκεκριμένου έργου είναι τεράστια. Αναβαθμίζει το θαλάσσιο μέτωπο της πόλης, δημιουργεί ευρύτατες συνέργειες με το Πολιτιστικό Κέντρο Σταύρος Νιάρχος και καθιστά τη συγκεκριμένη περιοχή έναν τουριστικό πόλο μοναδικής εμβέλειας και πόλο αναψυχής για τους κατοίκους της Αττικής.</w:t>
      </w:r>
    </w:p>
    <w:p w14:paraId="04D7420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Όμως, έχει σημασία να δούμε πώς φτάσαμε μέχρι εδώ. Η ιστορία ξεκινάει το 2010 με τον ν.3843. Θα επανέλθω στον νόμο αυτό. Στο άρθρο 11, λοιπόν, του ν.3843/2010 προβλέπεται η θέσπιση του προγράμματος ολοκληρωμένης ανάπτυξης και ανάπλασης του Φαληρικού Όρμου.</w:t>
      </w:r>
    </w:p>
    <w:p w14:paraId="04D7420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Δεύτερον, το 2013 εγκρίνεται από το Συμβούλιο Επικρατείας το προεδρικό διάταγμα που είχαμε στείλει στο Συμβούλιο Επικρατείας για τον καθορισμό των όρων δόμησης, των χρήσεων, των ειδικών μορφολογικών περιορισμών, των συγκοινωνιακών έργων και των βασικών έργων υποδομής.</w:t>
      </w:r>
    </w:p>
    <w:p w14:paraId="04D74208"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Τρίτον, τον Φεβρουάριο του 2014 παραλαμβάνονται οι οριστικές μελέτες και τα τεύχη δημοπράτησης. Πρέπει να σημειώσω εδώ ότι όλα αυτά τα εκπόνησαν έξι μελετητικά γραφεία από τα καλύτερα της Ελλάδας, με επικεφαλής και συντονιστή το γραφείο Παπαγιάννη. Η εκπόνηση δε των μελετών χρηματοδοτήθηκε από το Ίδρυμα Σταύρος Νιάρχος με 3,3 εκατομμύρια ευρώ. </w:t>
      </w:r>
    </w:p>
    <w:p w14:paraId="04D7420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Τέταρτο στάδιο. Τον Ιούλιο του 2014 είχα την τιμή, ως Υπουργός Περιβάλλοντος τότε, να υπογράψω τη Στρατηγική Μελέτη Περιβαλλοντικών Επιπτώσεων, τη ΣΜΠΕ. Θυμίζω ότι στη συγκεκριμένη μελέτη κάθε φορά που υπογράφει ο αρμόδιος Υπουργός εμπεριέχονται το σύνολο των δράσεων με την αναγκαία περιβαλλοντική αδειοδότηση. Είναι -αν το θέλετε- το πιο βαρύ έγγραφο με το οποίο μπορεί να δρομολογηθεί οποιοσδήποτε συνδυασμός έργων υπό την προϋπόθεση ότι υπάρχουν και τα χρήματα.</w:t>
      </w:r>
    </w:p>
    <w:p w14:paraId="04D7420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Πέμπτον, κάναμε εκτενέστατη αναφορά στον ν.4277/2014, στο νέο ρυθμιστικό σχέδιο Αθήνας-Αττικής. Τριάντα χρόνια μετά το πρώτο ρυθμιστικό σχέδιο της Αθήνας, τον λεγόμενο «νόμο Τρίτση», εντάξαμε τη συνολική ανάπλαση και αναβάθμιση όλου του παραλιακού μετώπου στο νέο ρυθμιστικό σχέδιο.</w:t>
      </w:r>
    </w:p>
    <w:p w14:paraId="04D7420B"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lastRenderedPageBreak/>
        <w:t>Έρχονται, λοιπόν, τώρα τα σενάρια. Εδώ έχουμε μπροστά μας δύο σενάρια. Είτε η εκχώρηση αυτή των τετρακοσίων ογδόντα εφτά στρεμμάτων εμπεριέχει την πραγματική επιθυμία της Κυβέρνησης να εκχωρήσει την έκταση στην Περιφέρεια -προσθέτω ότι θα θέλαμε και στους αντίστοιχους δήμους- αλλά τότε ας έχουμε υπόψη μας ότι το νομικό και τεχνικό υπόβαθρο είναι έτοιμο και για να έχει οποιοδήποτε νόημα η συγκεκριμένη παραχώρηση της έκτασης θα πρέπει να μας πει η Κυβέρνηση πού θα βρει τα χρήματα, προκειμένου να αναβαθμιστεί η περιοχή, είτε η Κυβέρνηση αναγνωρίζει αυτό που έχουμε καταγγείλει ως Αντιπολίτευση, ότι το υπερταμείο, στο οποίο μέσω της ΕΤΑΔ -Εταιρείας Ακινήτων του Δημοσίου- έχει εκχωρηθεί και η συγκεκριμένη έκταση είναι ένα υπερταμείο αποικιοκρατίας και ξεπουλήματος του δημόσιου πλούτου, της δημόσιας περιουσίας.</w:t>
      </w:r>
    </w:p>
    <w:p w14:paraId="04D7420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Εάν, λοιπόν, το Ταμείο αυτό στο οποίο ανήκει η έκταση η οποία παραχωρείται δεν είναι ταμείο ξεπουλήματος και αποικιοκρατίας αλλά είναι ένα ταμείο ανάπτυξης, θα πρέπει η Κυβέρνηση να τα ξεκαθαρίσει με τον εαυτό της.</w:t>
      </w:r>
    </w:p>
    <w:p w14:paraId="04D7420D"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Εμείς θέλουμε καλοπροαίρετα να πιστεύουμε ότι η Κυβέρνηση έχει πράγματι διασφαλίσει και τα χρήματα και ασφαλώς αυτή η παραχώρηση της έκτασης στις τοπικές κοινωνίες είναι μια θετική παρέμβαση.</w:t>
      </w:r>
    </w:p>
    <w:p w14:paraId="04D7420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Επειδή θα συμφωνήσουμε, επιπλέον δικαιούμαστε να είμαστε αυστηρότατοι κριτές για να δούμε κατά πόσο η συγκεκριμένη έκταση πράγματι θα αποτελέσει έναν πνεύμονα αναψυχής, τουρισμού, πολιτισμού, ένα μέτωπο ανοίγματος των πνευμόνων της Αθήνας, έτσι ώστε να απολαύσουν την περιοχή αυτή και οι επισκέπτες αλλά και οι μόνιμοι κάτοικοι του Λεκανοπεδίου.</w:t>
      </w:r>
    </w:p>
    <w:p w14:paraId="04D7420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Επαναλαμβάνω, κύριε Πρόεδρε, για να ολοκληρώσω την τοποθέτησή μου, είναι προφανές ότι εμείς το κείμενο της ενσωμάτωσης της οδηγίας το αποδεχόμαστε επί της αρχής. Θα τοποθετηθούμε στα άρθρα. Για τις δε τροπολογίες, στις κυριότερες απ’ αυτές ήδη τοποθετήθηκα.</w:t>
      </w:r>
    </w:p>
    <w:p w14:paraId="04D7421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Ευχαριστώ πολύ για την κατανόησή σας.</w:t>
      </w:r>
    </w:p>
    <w:p w14:paraId="04D74211" w14:textId="77777777" w:rsidR="00D12B78" w:rsidRDefault="00A9581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της Δημοκρατικής Συμπαράταξης ΠΑΣΟΚ-ΔΗΜΑΡ και του Ποταμιού)</w:t>
      </w:r>
    </w:p>
    <w:p w14:paraId="04D74212"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εγώ ευχαριστώ, κύριε Μανιάτη.</w:t>
      </w:r>
    </w:p>
    <w:p w14:paraId="04D7421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Ο κ. Βαρδαλής, ειδικός αγορητής του Κομμουνιστικού Κόμματος Ελλάδας, έχει τον λόγο.</w:t>
      </w:r>
    </w:p>
    <w:p w14:paraId="04D74214"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Ευχαριστώ, κύριε Πρόεδρε. </w:t>
      </w:r>
    </w:p>
    <w:p w14:paraId="04D7421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Ο στόχος και του σημερινού νομοσχεδίου, όπως και η ενσωμάτωση της Οδηγίας 23/2014 της Ευρωπαϊκής Ένωσης για τις συμβάσεις παραχώρησης, είναι ο ίδιος με αυτόν που συζητούσαμε χθες, για τις δημόσιες συμβάσεις και είναι ενταγμένος στην ίδια στρατηγική της Κυβέρνησης. Υπηρετεί δηλαδή αυτόν τον σκοπό, που είναι το άνοιγμα των αγορών των συμβάσεων παραχώρησης σε όλα τα κράτη-μέλη της Ευρωπαϊκής Ένωσης. Πιο απλά, χωρίς εμπόδια, κάθε επιχειρηματικός όμιλος, ανεξάρτητα από το πού έχει έδρα, θα μπορεί να συμμετέχει, ανάλογα βεβαίως με τα ενδιαφέροντα και τα συμφέροντά του, στις διαδικασίες ανάθεσης συμβάσεων παραχώρησης σε οποιοδήποτε κράτος-μέλος της Ευρωπαϊκής Ένωσης.</w:t>
      </w:r>
    </w:p>
    <w:p w14:paraId="04D7421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Γι’ αυτό άλλωστε ενοποιείται το κανονιστικό πλαίσιο, απλουστεύονται οι διαδικασίες, αντιμετωπίζονται οι πολλές διαφορετικές νομοθεσίες και αίρονται τα όποια διοικητικά εμπόδια, που δημιούργησαν προβλήματα σε αυτές τις επιχειρήσεις. Με αυτόν τον τρόπο, βεβαίως, διευκολύνονται οι πιο μεγάλες επιχειρήσεις στον χώρο της Ευρωπαϊκής Ένωσης. </w:t>
      </w:r>
    </w:p>
    <w:p w14:paraId="04D7421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Ένα από τα βασικά εργαλεία για να πετύχετε τους παραπάνω στόχους είναι η μετατροπή της προηγούμενης έγγραφης διαδικασίας σε ηλεκτρονική. </w:t>
      </w:r>
    </w:p>
    <w:p w14:paraId="04D74218"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Με την ηλεκτρονική διαδικασία μεταβιβάζονται και ανακοινώνονται κεντρικά από την υπηρεσία εκδόσεων της Ευρωπαϊκής Ένωσης όλες οι συμβάσεις παραχώρησης. Αυτό πρακτικά σημαίνει ότι οι μονοπωλιακοί όμιλοι έχουν μπροστά τους ένα πανόραμα προκηρύξεων δημόσιων διαγωνισμών σε όλα τα κράτη-μέλη της Ευρωπαϊκής Ένωσης, για να αποφασίσουν, με βάση τα συμφέροντά τους, ποια έργα, υπηρεσίες και παραχωρήσεις θέλουν να «χτυπήσουν».</w:t>
      </w:r>
    </w:p>
    <w:p w14:paraId="04D7421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Μάλιστα, για να μην έχουν κανέναν κίνδυνο τα μεγάλα μονοπώλια να χάσουν κάποιο έργο, απαγορεύεται στα κράτη-μέλη να δημοσιοποιήσουν στη χώρα τους την προκήρυξη διαγωνισμού πριν από τη δημοσίευση κεντρικά από την υπηρεσία εκδόσεων της Ευρωπαϊκής Ένωσης.</w:t>
      </w:r>
    </w:p>
    <w:p w14:paraId="04D7421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Επιπλέον, καθιερώνει το ευρωπαϊκό ενιαίο έγγραφο προμήθειας, ώστε γρήγορα, απλά και ηλεκτρονικά οι μεγάλοι όμιλοι να μπορούν να συμμετάσχουν σε κάθε διαγωνισμό, σε κάθε κράτος-μέλος της Ευρωπαϊκής Ένωσης, με τη συμπλήρωση μόνο ενός εντύπου. </w:t>
      </w:r>
    </w:p>
    <w:p w14:paraId="04D7421B"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Κατά τη γνώμη μας, η Κυβέρνηση και όλα τα κόμματα που συμφωνούν με τις συμβάσεις παραχώρησης, προκαλούν τα λαϊκά στρώματα, γιατί έχουν στόχο τη συνέχιση αυτής της φάμπρικας σε βάρος του ελληνικού λαού και σε όφελος του μεγάλου κεφαλαίου. </w:t>
      </w:r>
    </w:p>
    <w:p w14:paraId="04D7421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Προκαλούν, γιατί γνωρίζουν ότι η συγκεκριμένη ενσωμάτωση αποτελεί δέσμευση του μνημονίου που όλοι τους ψήφισαν τον περασμένο Αύγουστο. Όμως και όσοι δεν ήταν τότε στη Βουλή, από τη συμφωνία τους με την ουσία αυτών των οδηγιών –και της σημερινής και των χθεσινών- δείχνουν τι θα έκαναν σε περίπτωση που καλούνταν και αυτοί να συμβάλουν, ώστε να σωθεί η χώρα. Δεν θα είχαν κανένα δίλημμα.  </w:t>
      </w:r>
    </w:p>
    <w:p w14:paraId="04D7421D"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Προκαλείτε τα λαϊκά στρώματα, κατά τη γνώμη μας, δύο φορές, γιατί δεν λέτε κουβέντα από την εμπειρία της εφαρμογής των συμβάσεων παραχώρησης στη χώρα μας. Υποστηρίζετε –έτσι λέει η αιτιολογική έκθεση- πως οι συμβάσεις παραχώρησης αποτελούν το καλύτερο εργαλείο, μέσω του οποίου οι δημόσιοι φορείς μπορούν να αξιοποιήσουν και την εμπειρία και τεχνογνωσία του ιδιωτικού τομέα. </w:t>
      </w:r>
    </w:p>
    <w:p w14:paraId="04D7421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Το παράδειγμα των οδικών αξόνων βοηθά να κατανοήσουμε το τι πραγματικά συνέβη εν μέσω της πιο βαθιάς καπιταλιστικής οικονομικής κρίσης στη χώρα μας. Πρώτον, μέσω των συμβάσεων παραχώρησης συνεχίστηκε απρόσκοπτα η διοχέτευση πακτωλού κρατικών κεφαλαίων προς τους εγχώριους και ξένους κατασκευαστικούς ομίλους, καθώς πράγματι «λεφτά υπήρχαν», αλλά αυτά ήταν για τους μονοπωλιακούς ομίλους, επομένως και για τις κατασκευαστικές κοινοπραξίες των οδικών αξόνων.</w:t>
      </w:r>
    </w:p>
    <w:p w14:paraId="04D7421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Η περίφημη επαναδιαπραγμάτευση, τόσο της προηγούμενης Κυβέρνησης, όσο και της σημερινής των ΣΥΡΙΖΑ-ΑΝΕΛ, των συμβάσεων παραχώρησης με τους ομίλους κατέληξε σε συμφωνία με νέους όρους για τη διασφάλιση όμως ακόμα υψηλότερης κερδοφορίας των κατασκευαστικών ομίλων. </w:t>
      </w:r>
    </w:p>
    <w:p w14:paraId="04D7422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Το κράτος τι έκανε; Απάλλαξε τους ομίλους από τις συμβατικές υποχρεώσεις τους, μεταξύ των οποίων η κύρια υποχρέωσή τους, αυτή της εξασφάλισης της χρηματοδότησης των νέων έργων. Είναι αυτό που λέτε ότι συνεχίζετε τα έργα που άφησαν στη μέση οι προηγούμενοι. Ταυτόχρονα, όμως, ανέλαβε πλήρως την ευθύνη για τις όποιες καθυστερήσεις, αλλά και το κόστος επιπρόσθετης αποζημίωσης των ομίλων για παραλείψεις του δημοσίου στην κατασκευή αυτών των έργων.</w:t>
      </w:r>
    </w:p>
    <w:p w14:paraId="04D74221"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Έτσι, έδωσε διάφορα πακέτα κρατικής στήριξης, τα γνωστά «πανωπροίκια» που λέει ο λαός μας, για την επανέναρξη των έργων. Αυτό έγινε και πριν, με την κυβέρνηση Νέας Δημοκρατίας-ΠΑΣΟΚ και τώρα. </w:t>
      </w:r>
    </w:p>
    <w:p w14:paraId="04D7422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Δεύτερον, οι προτεραιότητες των τεχνικών έργων και οι όροι χρηματοδότησης ευθυγραμμίζονται με τις ανάγκες της κερδοφορίας των κατασκευαστικών ομίλων και γενικότερα του χρηματιστικού κεφαλαίου, όπως για παράδειγμα οι τραπεζικοί όμιλοι, που αναλαμβάνουν από κοινού τη χρηματοδότηση των επενδύσεων. </w:t>
      </w:r>
    </w:p>
    <w:p w14:paraId="04D7422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Μέσα σε αυτό το πλαίσιο, επιλέξιμα είναι μόνο έργα τα οποία μπορούν να διασφαλίσουν γρήγορη απόσβεση της αρχικής επένδυσης και εξασφάλιση της μέγιστης απόδοσης των επενδεδυμένων κεφαλαίων. </w:t>
      </w:r>
    </w:p>
    <w:p w14:paraId="04D7422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Άρα αυτό πετύχατε, να εξασφαλίσετε δηλαδή χρήμα για να γίνουν αυτές οι επενδύσεις από την πλευρά του κράτους και δεύτερον, εξασφαλίσατε και την κερδοφορία αυτών των επενδύσεων. </w:t>
      </w:r>
    </w:p>
    <w:p w14:paraId="04D7422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Επιπρόσθετα, οι τιμές των διοδίων αυξήθηκαν έως και πέντε φορές τα τελευταία πέντε χρόνια και αυξήθηκαν ακόμη και σε έργα που είναι υπό κατασκευή ή τμήματα των έργων.</w:t>
      </w:r>
    </w:p>
    <w:p w14:paraId="04D7422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Τρίτο ζήτημα που βγαίνει από την εμπειρία είναι το εξής: Η όλη ιστορία οδήγησε στη συγκέντρωση και συγκεντροποίηση του κεφαλαίου. Τρεις όμιλοι ουσιαστικά –«ΕΛΛΑΚΤΩΡ», «ΓΕΚ-ΤΕΡΝΑ» και «</w:t>
      </w:r>
      <w:r>
        <w:rPr>
          <w:rFonts w:eastAsia="Times New Roman" w:cs="Times New Roman"/>
          <w:szCs w:val="24"/>
          <w:lang w:val="en-US"/>
        </w:rPr>
        <w:t>J</w:t>
      </w:r>
      <w:r>
        <w:rPr>
          <w:rFonts w:eastAsia="Times New Roman" w:cs="Times New Roman"/>
          <w:szCs w:val="24"/>
        </w:rPr>
        <w:t>P ΑΒΑΞ»- αποκτούν τη μερίδα του λέοντος όχι μόνο στους αυτοκινητόδρομους, αλλά συνολικά στις συμβάσεις παραχώρησης και στα δημόσια έργα που δημοπρατούνται.</w:t>
      </w:r>
    </w:p>
    <w:p w14:paraId="04D7422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Αντίστοιχη είναι και η κατάσταση με το καρτέλ στα δομικά υλικά, όπου η αναπόφευκτη συγκέντρωση στην παραγωγή σε τρεις-τέσσερις ομίλους επιχειρήσεων δίνει τη δυνατότητα ελέγχου καθορισμού τμήματος της παραγωγής αλλά και των τιμών. </w:t>
      </w:r>
    </w:p>
    <w:p w14:paraId="04D74228"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Και μετά, χωρίς ντροπή κάνετε λόγο για την ενίσχυση των μικρομεσαίων επιχειρήσεων, κύριε Υπουργέ! Όλοι σας αποδέχεστε τις συμπράξεις δημοσίου και ιδιωτικού τομέα, τις οποίες πληρώνει διπλά και τριπλά ο λαός, ανεξάρτητα από τις επιμέρους διαφορές που έχετε μεταξύ σας.  </w:t>
      </w:r>
    </w:p>
    <w:p w14:paraId="04D7422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Η Κυβέρνηση ΣΥΡΙΖΑ-ΑΝΕΛ συνεχίζει την πολιτική των προηγούμενων κυβερνήσεων, διατηρεί δηλαδή ουσιαστικά άθικτες τις λεόντειες συμφωνίες υπέρ των κατασκευαστικών ομίλων. Μέσω των συμβάσεων παραχώρησης είχαμε διοχέτευση πακτωλού κρατικού χρήματος, όπως προείπα, προς τους κατασκευαστικούς ομίλους, που όμως αυτό το χρήμα καλείται να πληρώσει ο λαός μέσω της υπέρογκης φορολογίας που του επιβάλλεται και της περικοπής από την άλλη μεριά των κοινωνικών δαπανών. </w:t>
      </w:r>
    </w:p>
    <w:p w14:paraId="04D7422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Δεν μπορείτε να κρύψετε το γεγονός ότι έγιναν έργα πανάκριβα για τον λαό, ο οποίος πληρώνει για την κατασκευή τους και συνεχίζει να πληρώνει και για τη λειτουργία τους. </w:t>
      </w:r>
    </w:p>
    <w:p w14:paraId="04D7422B"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Αποτέλεσμα αυτής της εμπειρίας ήταν με τις συμβάσεις παραχώρησης να υπάρξουν νικητές αλλά και θύματα. Νικητής ήταν το μεγάλο κεφάλαιο και θύματα οι εργαζόμενοι και τα λαϊκά στρώματα. Θύματα, για να εξασφαλιστεί η ανάπτυξη των κερδών των λίγων. </w:t>
      </w:r>
    </w:p>
    <w:p w14:paraId="04D7422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σε μια πολιτική που ενισχύει το κεφάλαιο δεν θα βάλει τέλος ούτε η ενσωμάτωση των οδηγιών χθες και σήμερα, ούτε η διαφάνεια στις συμβάσεις παραχώρησης, ούτε η στρατηγική της Ευρωπαϊκής Ένωσης και της Κυβέρνησης και η ανάπτυξη προς όφελος του κεφαλαίου, ούτε η ανάπτυξη και η επανεκκίνηση της οικονομίας, ούτε βεβαίως η υλοποίηση του τρίτου μνημονίου ή το πέρασμα με επιτυχία και της δεύτερης αξιολόγησης. </w:t>
      </w:r>
    </w:p>
    <w:p w14:paraId="04D7422D"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Οριστικό τέλος μπορεί να μπει στα βάσανα του λαού, αλλά με πραγματική ρήξη με το σύστημα που γεννά τη διαφθορά και τη διαπλοκή, στο οποίο η Κυβέρνηση ΣΥΡΙΖΑ-ΑΝΕΛ ήδη προσφέρει πολύτιμες υπηρεσίες. </w:t>
      </w:r>
    </w:p>
    <w:p w14:paraId="04D7422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Όμως, αφού γίνεται λόγος για τα ΣΔΙΤ, θα ήθελα να αναφερθώ ιδιαίτερα στα άρθρα 54 και 55, που αναφέρονται στην εταιρεία ειδικού σκοπού. Η σύσταση της συγκεκριμένης εταιρείας ειδικού σκοπού κατ’ αρχάς είναι άσχετη με την Οδηγία 23/2014 που ενσωματώνει το συγκεκριμένο νομοσχέδιο. </w:t>
      </w:r>
    </w:p>
    <w:p w14:paraId="04D7422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Η γενικότητα αυτών των δύο άρθρων είναι τέτοια που τα πάντα μένουν ανοικτά. Η γενικότητα των άρθρων είναι εξαιρετικά επικίνδυνη, αφού μπορεί να περιλαμβάνει τα πάντα, δεν υπάρχουν όροι και προϋποθέσεις, απολύτως τίποτα, και επομένως μπορεί να γίνουν το όχημα για συγκαλυμμένες ιδιωτικοποιήσεις και ξεπούλημα, χωρίς να το καταλάβει κανείς. </w:t>
      </w:r>
    </w:p>
    <w:p w14:paraId="04D7423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Κατά τη γνώμη μας, αυτά τα άρθρα εισάγουν ΣΔΙΤ και μάλιστα στην πιο επικίνδυνη μορφή τους, που καλύπτονται μέσα από τα παραμύθια του ΣΥΡΙΖΑ περί επωφελών συμπράξεων. </w:t>
      </w:r>
    </w:p>
    <w:p w14:paraId="04D74231"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Κυρίες και κύριοι, με τ</w:t>
      </w:r>
      <w:r>
        <w:rPr>
          <w:rFonts w:eastAsia="Times New Roman" w:cs="Times New Roman"/>
          <w:szCs w:val="24"/>
          <w:lang w:val="en-US"/>
        </w:rPr>
        <w:t>o</w:t>
      </w:r>
      <w:r>
        <w:rPr>
          <w:rFonts w:eastAsia="Times New Roman" w:cs="Times New Roman"/>
          <w:szCs w:val="24"/>
        </w:rPr>
        <w:t xml:space="preserve"> άρθρ</w:t>
      </w:r>
      <w:r>
        <w:rPr>
          <w:rFonts w:eastAsia="Times New Roman" w:cs="Times New Roman"/>
          <w:szCs w:val="24"/>
          <w:lang w:val="en-US"/>
        </w:rPr>
        <w:t>o</w:t>
      </w:r>
      <w:r>
        <w:rPr>
          <w:rFonts w:eastAsia="Times New Roman" w:cs="Times New Roman"/>
          <w:szCs w:val="24"/>
        </w:rPr>
        <w:t xml:space="preserve"> 62 και τα επόμενα θεσπίζεται ελκυστική για τους παραχωρησιούχους ή ενδιαφερόμενους, ευέλικτη, ταχεία, προαιρετική εναλλακτική εξωδικαστική διαδικασία επίλυσης διαφορών κατά την εκτέλεση της σύμβασης παραχώρησης, αλλά και διαιτησία.</w:t>
      </w:r>
    </w:p>
    <w:p w14:paraId="04D7423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Ακόμα, όταν δεν έχει προβλεφθεί εξωδικαστική διαδικασία, θεσπίζεται προνομιακή μεταχείριση για την καθαυτή δικαστική διαδικασία, στο άρθρο 64. Παραδείγματος χάριν, ορισμός δικασίμου όσο το δυνατόν συντομότερα, την ώρα που οι υποθέσεις συντάξεων και άλλες που ενδιαφέρουν τον λαό καθυστερούν.</w:t>
      </w:r>
    </w:p>
    <w:p w14:paraId="04D7423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Οι μεγάλοι επιχειρηματικοί όμιλοι, οι οποίοι ασχολούνται και εμπλέκονται στις συμβάσεις παραχώρησης, επιδιώκουν να υπάρχει καθορισμός των όρων του παιχνιδιού και στο ζήτημα της επίλυσης των διαφορών με τους φορείς του δημοσίου. </w:t>
      </w:r>
    </w:p>
    <w:p w14:paraId="04D7423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Θεσμοθετείται ένα πολυτελές πλαίσιο έννομης προστασίας για τους ενδιαφερόμενους μεγάλους επιχειρηματικούς ομίλους. Πέραν, όμως, της πολυτέλειας εξασφαλίζεται και καθαρό παιχνίδι για τους ενδιαφερόμενους ισχυρούς επιχειρηματικούς ομίλους και μάλιστα σε συνολικό ευρωενωσιακό επίπεδο με βάση την ενσωμάτωση της οδηγίας. Ακόμη και αν οι επιχειρηματικοί όμιλοι εμπλακούν σε δικαστικές διενέξεις με το δημόσιο, επιδίωξη είναι οι σχετικές δικαστικές διαδικασίες να είναι εξαιρετικά γρήγορες και να διεκπεραιώνονται τάχιστα οι σχετικές διαφορές με πολύ χαμηλό κόστος για τους ίδιους, τους επιχειρηματικούς ομίλους δηλαδή. Στόχος είναι η απρόσκοπτη ολοκλήρωση της διαδικασίας των δημόσιων έργων, προμηθειών, αγαθών και συμβάσεων παραχώρησης για την εξασφάλιση σίγουρων κερδών στους επιχειρηματικούς ομίλους.</w:t>
      </w:r>
    </w:p>
    <w:p w14:paraId="04D7423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Χθες ο κύριος Υπουργός, όπως και ορισμένοι Βουλευτές της Πλειοψηφίας αναφέρθηκαν στην εισαγωγή διατάξεων που αφορούν την ανάθεση μικρών και περιορισμένης έκτασης δημόσιων συμβάσεων σε διάφορα σχήματα, όπως είναι οι ΚοινΣΕπ παραγωγικών εργαστηρίων, με στόχο βεβαίως, κατά τη γνώμη μας, τη χειραγώγηση εργατικών, λαϊκών συνειδήσεων, την προώθηση της επιχειρηματικότητας, σε άνεργους κ.ά., την αποδοχή δηλαδή της καπιταλιστικής βαρβαρότητας σε αντάλλαγμα για τα ψίχουλα που τους πετάτε από το μεγάλο φαγοπότι της πλουτοκρατίας με τα δημόσια έργα και τις συμβάσεις.</w:t>
      </w:r>
    </w:p>
    <w:p w14:paraId="04D7423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καμμία πολιτική δύναμη που υποκλίνεται και προωθεί τη θωράκιση της ανταγωνιστικότητας των μονοπωλιακών ομίλων δεν μπορεί να διασφαλίσει την υλοποίηση δημόσιων έργων προς όφελος της λαϊκής ευημερίας.</w:t>
      </w:r>
    </w:p>
    <w:p w14:paraId="04D7423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Επιβεβαιώνεται η άποψή μας ότι η ανάθεση της κατασκευής τέτοιων έργων σε ιδιωτικές κατασκευαστικές εταιρείες, που μοναδικό κριτήριο έχουν την εξασφάλιση του μέγιστου δυνατού κέρδους, εντάσσεται στην πολιτική των ιδιωτικοποιήσεων και οδηγεί σε επιμήκυνση του χρόνου κατασκευής τους σε όφελος των κατασκευαστικών εταιρειών, σε εκτίναξη του συνολικού τους κόστους και στην ισοπέδωση των δικαιωμάτων των εργαζομένων.</w:t>
      </w:r>
    </w:p>
    <w:p w14:paraId="04D74238"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Στον αντίποδα της εξαθλίωσης, που επιφυλάσσει για την εργατική τάξη και τα υπόλοιπα λαϊκά στρώματα ο καπιταλιστικός δρόμος ανάπτυξης, βρίσκεται η μοναδική διέξοδος προοπτικής. Η ένταξη του αγώνα για την κάλυψη πιεστικών ζωτικών αναγκών του λαού στην πάλη για τη διεκδίκηση ενός άλλου ριζικά διαφορετικού δρόμου ανάπτυξης, που θα καταργήσει τα μονοπώλια και το κέρδος με την κοινωνικοποίηση των συγκεντρωμένων μέσων παραγωγής, με τη λειτουργία τους με κεντρικό σχεδιασμό και εργατικό έλεγχο. </w:t>
      </w:r>
    </w:p>
    <w:p w14:paraId="04D7423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Στο πλαίσιο ενός τέτοιου συστήματος, η παραγωγή έργων θα συγκεντρωθεί σε έναν ενιαίο κρατικό φορέα, ο οποίος θα κατέχει τα μέσα παραγωγής, θα κατανέμει κεντρικά επιστημονικά σχεδιασμένα την κρατική χρηματοδότηση και το εργατικό δυναμικό και θα καλύπτει το σύνολο των φάσεων των δημόσιων έργων, θα αναλαμβάνει τον προγραμματισμό και την υλοποίησή τους σύμφωνα με τις επείγουσες ανάγκες των λαϊκών στρωμάτων. Αυτός είναι ο μοναδικός ελπιδοφόρος δρόμος για την ικανοποίηση των λαϊκών αναγκών και των δικαιωμάτων των εργαζομένων.</w:t>
      </w:r>
    </w:p>
    <w:p w14:paraId="04D7423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Τελειώνοντας, κύριε Υπουργέ, να πω ότι έχουμε καταθέσει δύο τροπολογίες.</w:t>
      </w:r>
    </w:p>
    <w:p w14:paraId="04D7423B"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Η πρώτη αφορά εργαζόμενους του πρώην ΟΣΚ -τώρα «ΚΤΙΡΙΑΚΕΣ ΥΠΟΔΟΜΕΣ Α.Ε.»- και αποκαθιστά την ισονομία, αποτρέποντας άνιση μεταχείριση μεταξύ εργαζόμενων που έχουν τα ίδια τυπικά και ουσιαστικά προσόντα.</w:t>
      </w:r>
    </w:p>
    <w:p w14:paraId="04D7423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Σύμφωνα άλλωστε με απόφαση του διοικητικού συμβουλίου της ίδιας της εταιρείας, αυτοί οι εργαζόμενοι κάλυπταν και καλύπτουν στο σύνολό τους πάγιες και διαρκείς ανάγκες και η εταιρεία τούς έχει απόλυτη ανάγκη, καθώς πρόκειται για εξειδικευμένο επιστημονικό προσωπικό.</w:t>
      </w:r>
    </w:p>
    <w:p w14:paraId="04D7423D"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Η τροπολογία που έχουμε καταθέσει δίνει λύση στο σύνολο των πρώην συμβασιούχων.</w:t>
      </w:r>
    </w:p>
    <w:p w14:paraId="04D7423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4D7423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 Μισό λεπτό.</w:t>
      </w:r>
    </w:p>
    <w:p w14:paraId="04D7424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Η δεύτερη τροπολογία αφορά τους σπουδαστές του ΤΕΙ Λαμίας. Όπως γνωρίζετε, με το διάταγμα 100 στο άρθρο 6 η συγκεκριμένη Σχολή Τεχνολογικών Εφαρμογών του ΤΕΙ Χαλκίδας και η Σχολή Τεχνολογικών Εφαρμογών του ΤΕΙ Λαμίας συγχωνεύονται σε Σχολή Τεχνολογικών Εφαρμογών ΤΕΙ Στερεάς Ελλάδας, με έδρα βεβαίως τη Χαλκίδα. Με τη συγχώνευση των Τμημάτων Ηλεκτρολογίας του ΤΕΙ Λαμίας με τα ΤΕΙ Χαλκίδας και τη δημιουργία του ΤΕΙ Στερεάς Ελλάδας έχουν προκύψει διάφορα εμπόδια στην ολοκλήρωση των σπουδών των ίδιων των σπουδαστών. Η τροπολογία διευκολύνει τους σπουδαστές να τελειώσουν τις σπουδές τους, δίνοντας τη δυνατότητα να παρακολουθούν και να δίνουν εξετάσεις θεωρητικών και εργαστηριακών μαθημάτων στο Τμήμα Ηλεκτρολογίας του ΤΕΙ Στερεάς Ελλάδας με έδρα τη Χαλκίδα.</w:t>
      </w:r>
    </w:p>
    <w:p w14:paraId="04D74241"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Κύριε Υπουργέ, ζητούμε να τις κάνετε και τις δύο δεκτές, γιατί αντιμετωπίζουν κατά τη γνώμη μας οξυμένα προβλήματα.</w:t>
      </w:r>
    </w:p>
    <w:p w14:paraId="04D7424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 και για την ανοχή.</w:t>
      </w:r>
    </w:p>
    <w:p w14:paraId="04D74243"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και εγώ, κύριε Βαρδαλή.</w:t>
      </w:r>
    </w:p>
    <w:p w14:paraId="04D7424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Αναπληρωτής Υπουργός Εθνικής Άμυνας, ο κ. Βίτσας, για να υποστηρίξει δύο τροπολογίες. </w:t>
      </w:r>
    </w:p>
    <w:p w14:paraId="04D7424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Κύριε Βίτσα, έχετε τον λόγο.</w:t>
      </w:r>
    </w:p>
    <w:p w14:paraId="04D74246"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Ευχαριστώ, κύριε Πρόεδρε.</w:t>
      </w:r>
    </w:p>
    <w:p w14:paraId="04D7424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Την πρώτη τροπολογία την έχετε πάρει. Είναι η τροπολογία με γενικό αριθμό 613 και ειδικό 62. Αναφέρεται σε δύο ζητήματα:</w:t>
      </w:r>
    </w:p>
    <w:p w14:paraId="04D74248"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Το ένα είναι η κεφαλαιοποίηση των χρεών και των άληκτων ομολογιακών δανείων της εταιρείας «ΕΛΛΗΝΙΚΑ ΑΜΥΝΤΙΚΑ ΣΥΣΤΗΜΑΤΑ Α.Ε.», ώστε να μπορέσει αυτή η εταιρεία να κεφαλαιοποιήσει τα χρέη και να μπορέσει να προχωρήσει από εκεί και πέρα το όλο επιχειρησιακό της σχέδιο.</w:t>
      </w:r>
    </w:p>
    <w:p w14:paraId="04D7424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Η τροπολογία αφορά, επίσης, τη δυνατότητα της ΕΑΒ, στο πλαίσιο, βέβαια, του ν.2190/1994 του ΑΣΕΠ, να προσλαμβάνει για μεγαλύτερο χρονικό διάστημα εργαζόμενους, λόγω και της φύσης της δουλειάς που είναι εξειδικευμένη. Εννοώ να μην τους προσλαμβάνει με οκτάμηνες συμβάσεις, αλλά να φτάνουν μέχρι και πέντε έτη. Και αυτό είναι κατανοητό, φαντάζομαι, γιατί σε οκτώ μήνες ο εργαζόμενος δεν μπαίνει καν στη δουλειά. </w:t>
      </w:r>
    </w:p>
    <w:p w14:paraId="04D7424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Με τη δεύτερη τροπολογία απλώς υιοθετώ την τροπολογία με γενικό αριθμό 627 και ειδικό 76 των Βουλευτών του ΣΥΡΙΖΑ, της κ. Κοζομπόλη και της κ. Τελιγιορίδου. </w:t>
      </w:r>
    </w:p>
    <w:p w14:paraId="04D7424B"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Στην ουσία πρόκειται για μία τροπολογία που αφορά τη νομοθετική βελτίωση–συμπλήρωση, σε συμφωνία με τη Γενική Γραμματεία Δημοσίων Εσόδων, και αφορά τα ναυπηγεία Ελευσίνας. </w:t>
      </w:r>
    </w:p>
    <w:p w14:paraId="04D7424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Αυτό που προσπαθούμε και που επιτυγχάνουμε με αυτήν την τροπολογία, είναι να αρθεί η κατάσχεση –ας το πω έτσι- των 2 εκατομμυρίων που υπήρχε στον λογαριασμό, όταν κάναμε την τροπολογία, όταν το περάσαμε στον νόμο και θεωρήθηκε ότι «από εδώ και πέρα» και όχι «από εδώ και πριν», ώστε αυτά τα 2 εκατομμύρια να αποδεσμευτούν και με αυτόν τον τρόπο να πληρωθούν οι άνθρωποι. </w:t>
      </w:r>
    </w:p>
    <w:p w14:paraId="04D7424D"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Νομίζω ότι έχουμε γενικά συμφωνήσει και την προηγούμενη φορά είτε με το «παρών» είτε με τη θετική ψήφο, όλοι είχαν ψηφίσει την τροπολογία που είχαν καταθέσει ο κ. Καρράς και ο κ. Λοβέρδος και με την αλλαγή που έκανα εγώ.</w:t>
      </w:r>
    </w:p>
    <w:p w14:paraId="04D7424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Αυτά τα δύο. Ευχαριστώ πολύ.</w:t>
      </w:r>
    </w:p>
    <w:p w14:paraId="04D7424F"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και εγώ.</w:t>
      </w:r>
    </w:p>
    <w:p w14:paraId="04D74250"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Κύριε Πρόεδρε, θα παραμείνει ο κύριος Υπουργός ή θα αποχωρήσει;</w:t>
      </w:r>
    </w:p>
    <w:p w14:paraId="04D74251"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Καρρά, εάν θέλετε να ρωτήσετε κάτι, έχετε τον λόγο.</w:t>
      </w:r>
    </w:p>
    <w:p w14:paraId="04D74252"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Ως προς την πρώτη τροπολογία ήθελα να ρωτήσω σε σχέση με την κεφαλαιοποίηση των άληκτων ομολογιακών δανείων των Ελληνικών Αμυντικών Συστημάτων, εάν έχετε την καλοσύνη, κύριε Υπουργέ.</w:t>
      </w:r>
    </w:p>
    <w:p w14:paraId="04D7425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Επειδή δεν γνωρίζω εάν στη βιομηχανία αυτή, αυτή η κεφαλαιοποίηση είναι κρατική ενίσχυση, οπότε θα υπάρχει ζήτημα με την Ευρωπαϊκή Ένωση, εάν έχει υπάρξει συνεννόηση ή εάν έχει εξαιρεθεί λόγω αμυντικού τομέα από την απαγόρευση κρατικών ενισχύσεων. Το έχετε εξετάσει αυτό, κύριε Υπουργέ; </w:t>
      </w:r>
    </w:p>
    <w:p w14:paraId="04D74254"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 xml:space="preserve">Ναι, κύριε Καρρά, το έχουμε εξετάσει. Άλλωστε, η κεφαλαιοποίηση αναφέρεται στον ν.4237/2014, νόμος παρακολουθηματικός στη συμφωνία που είχε κάνει το τότε Υπουργείο Εθνικής Άμυνας –αν θυμάμαι καλά, Υπουργός ήταν ο κ. Αβραμόπουλος και Αναπληρώτρια Υπουργός η κ. Γεννηματά- και αφορούσε τα ελληνικά αμυντικά συστήματα. Άρα η κεφαλαιοποίηση προβλεπόταν, λόγω ειδικών συνθηκών. Οι ειδικές συνθήκες είναι ότι άρχισε η λειτουργία αυτής της συμφωνίας στα τέλη του 2014, επακολούθησαν εκλογές και μια σειρά από άλλα πράγματα. Δεν έχει γίνει μέχρι τώρα και μας λύνει τα χέρια, ώστε να έχει φορολογική ασφαλιστική ενημερότητα και να μπορέσει να κάνει το επιχειρησιακό σχέδιο με μεγαλύτερη άνεση, για να μην ερχόμαστε κάθε τόσο και, είτε με τον έναν είτε με τον άλλο τρόπο, κατά παρέκκλιση να δίνουμε φορολογική ενημερότητα στα ελληνικά αμυντικά συστήματα. </w:t>
      </w:r>
    </w:p>
    <w:p w14:paraId="04D74255"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Αμυρά, έχετε τον λόγο.</w:t>
      </w:r>
    </w:p>
    <w:p w14:paraId="04D74256"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 κύριε Πρόεδρε.</w:t>
      </w:r>
    </w:p>
    <w:p w14:paraId="04D7425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Επί των τροπολογιών και εγώ θα αρχίσω, μιας και πήγε έτσι η κουβέντα. </w:t>
      </w:r>
    </w:p>
    <w:p w14:paraId="04D74258"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Θετικά τη βλέπουμε, κύριε Βίτσα, αυτήν την τροπολογία για τα ΕΑΣ και την ΕΑΒ. Θέλω, όμως, να ρωτήσω για μία άλλη τροπολογία, με γενικό αριθμό 620 και ειδικό 69, δηλαδή για την παραχώρηση των εκτάσεων του Φαληρικού Όρμου στην Περιφέρεια Αττικής. </w:t>
      </w:r>
    </w:p>
    <w:p w14:paraId="04D7425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Θέλω να κάνω τις εξής ερωτήσεις, κύριοι Υπουργοί: Πρώτα απ’ όλα, γιατί δεν τη συνυπογράφουν και άλλοι αρμόδιοι Υπουργοί. Θα έπρεπε να είναι και ο Υπουργός Περιβάλλοντος παρών δια της υπογραφής του, κύριε Υπουργέ. Μάλλον δεν με ακούει ο κύριος Υπουργός, οπότε μάλλον δεν θα έχω τις απαντήσεις. </w:t>
      </w:r>
    </w:p>
    <w:p w14:paraId="04D7425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Κύριε Σταθάκη, έλεγα για την τροπολογία για τις εκτάσεις στον Φαληρικό Όρμο που παραχωρούνται στην Περιφέρεια Αττικής. Για ποιο λόγο δεν συνυπογράφεται αυτή η τροπολογία και από τον Υπουργό Περιβάλλοντος; Επίσης, για ποιο λόγο δεν βάζετε συνδικαιούχους και τις τοπικές κοινωνίες, Μοσχάτο, Καλλιθέα και Φάληρο; Για την έκταση είναι σίγουρο; Είναι ακριβές ότι αυτή είναι η έκταση που αναφέρεται στην τροπολογία; Βάσει ποιου τοπογραφικού; </w:t>
      </w:r>
    </w:p>
    <w:p w14:paraId="04D7425B"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Αυτά είναι θεμελιώδη ζητήματα, διότι υπάρχει μία ασάφεια ως προς την ακριβή έκταση του Φαληρικού Όρμου και ποιος μπορεί να τη διεκδικήσει. </w:t>
      </w:r>
    </w:p>
    <w:p w14:paraId="04D7425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Έρχομαι τώρα στο θέμα του παρόντος σχεδίου νόμου. Πριν λίγο είπα στον κ. Τσακαλώτο στην Επιτροπή Οικονομικών –και αυτό ερχόμουν τώρα να σας πω και εδώ- ότι ζούμε ένα παράδοξο: Σήμερα, η Κυβέρνηση του ΣΥΡΙΖΑ περνάει δύο σχέδια νόμου, τα οποία ως κόμμα μέχρι το 2014 είχε αρνηθεί να στηρίξει, όταν πέρασαν αυτά τα ευρωπαϊκά νομοθετήματα στο Ευρωκοινοβούλιο. Είναι καταπληκτικό. Είναι αυτή η διφυής, η περίεργη σχέση του ΣΥΡΙΖΑ με την αλήθεια και με την πραγματικότητα. Μέχρι χθες πετροβολούσε σχέδια ευρωπαϊκά για διάφορα ζητήματα, έτσι όπως αποτυπώνονται στις ευρωπαϊκές οδηγίες και σήμερα, ως Κυβέρνηση, σπεύδει κιόλας με διαδικασίες επείγοντος και κατεπείγοντος να μας τα φέρει να τα ψηφίσουμε. Είναι απίστευτο αυτό. </w:t>
      </w:r>
    </w:p>
    <w:p w14:paraId="04D7425D"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Έρχομαι τώρα στην παρούσα Οδηγία 2014/23/ΕΕ. Εμείς είμαστε θετικοί στο περιεχόμενο των ευρωπαϊκών νομοθετημάτων που η παρούσα οδηγία περιλαμβάνει. Εισάγεται για πρώτη φορά σε ευρωπαϊκό επίπεδο ένα πλέγμα διατάξεων για την εναρμόνιση των κανόνων που ισχύουν στα κράτη-μέλη όσον αφορά τις συμβάσεις παραχώρησης έργων και υπηρεσιών. Ως γνωστόν, στο παρελθόν αυτές οι συμβάσεις εξαιρούνταν από το ρυθμιστικό πεδίο των ευρωπαϊκών οδηγιών για τις δημόσιες συμβάσεις, είτε ρυθμίζονταν τελείως αποσπασματικά και περιφερειακά, αν βάζαμε δίπλα σε αυτό και την έλλειψη θεσμικού πλαισίου. Είχαμε στρεβλώσει την εσωτερική αγορά κυρίως μέσω των απευθείας αναθέσεων με αδιαφανείς διαδικασίες και χωρίς ανταγωνισμό. </w:t>
      </w:r>
    </w:p>
    <w:p w14:paraId="04D7425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Στο μεταξύ, όμως, αναπτύχθηκε μια σημαντική νομολογία στο δικαστήριο της Ευρωπαϊκής Ένωσης, ιδίως σχετικά με τον ορισμό της σύμβασης παραχώρησης. Έτσι, πλέον η ανάγκη πανευρωπαϊκά ήταν ώριμη για ένα πιο σύγχρονο νομοθέτημα που να αντιμετωπίζει αυτά τα θέματα. Λόγω των ιδιαιτεροτήτων, βέβαια, αυτού του ζητήματος, αλλά και των αποκλίσεων μεταξύ των κρατών-μελών, η οδηγία αποφεύγει να ρυθμίσει λεπτομερώς τα ζητήματα των συμβάσεων παραχώρησης, καθιερώνοντας γενικές αρχές και αφήνοντας τις λεπτομέρειες στις εθνικές αρχές. Ως εκ τούτου, το καθεστώς που εισάγεται σήμερα σε σχέση με τα χθεσινά δύο που συζητήσαμε για τα δημόσια έργα και τις προμήθειες και έτσι όπως αντικατοπτρίζονταν στις δύο οδηγίες, θα έλεγα ότι αυτό το καθεστώς είναι σαφώς πιο ευέλικτο. </w:t>
      </w:r>
    </w:p>
    <w:p w14:paraId="04D7425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Στόχοι της οδηγίας είναι η απαγόρευση των διακρίσεων, η αναλογικότητα, η διαφάνεια μέσω της δημοσιότητας, η απλοποίηση και η επιτάχυνση των διαδικασιών μέσω της χρήσης ηλεκτρονικών μέσων. Ωστόσο, έρχομαι εδώ να κάνω κάποιες ερωτήσεις συγκεκριμένες: Πρώτα απ’ όλα, οι συμβάσεις παραχώρησης, κύριοι Υπουργοί, οι συμβάσεις παραχώρησης υποδομών που έχουν μεταφερθεί στο ΤΑΙΠΕΔ, εμπίπτουν ή όχι, στο νέο ρυθμιστικό πλαίσιο; Ίσως κάποιος συνεργάτης του κυρίου Υπουργού να του το μεταφέρει.</w:t>
      </w:r>
    </w:p>
    <w:p w14:paraId="04D7426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Ένα άλλο θέμα που πρέπει να διευκρινιστεί και που το επεσήμαναν και χθες είναι η σχέση με το νομικό πλαίσιο των ΣΔΙΤ, των Συμπράξεων Δημοσίου και Ιδιωτικού Τομέα. Η χώρα μας έχει τον ν.3389/2005 που έχει ένα λεπτομερές πλαίσιο και έχει ήδη αναπτυχθεί πάνω σε αυτό μία σχετική νομολογία. Η παράλληλη ισχύς αυτών των δύο νομοθετημάτων, του νόμου δηλαδή και της παρούσας οδηγίας, θα δημιουργήσουν ίσως προβλήματα; </w:t>
      </w:r>
    </w:p>
    <w:p w14:paraId="04D74261"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Θέλω να πω ότι έχουμε είκοσι άρθρα μέσα σε αυτό το σχέδιο νόμου που δεν έχουν καμμία σχέση με το σώμα της ευρωπαϊκής οδηγίας. Δεν αντιστοιχούν στην οδηγία, είναι γεμάτοι από αυτοσχεδιασμούς. </w:t>
      </w:r>
    </w:p>
    <w:p w14:paraId="04D7426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Για παράδειγμα, στο άρθρο 16 για την τεχνική επάρκεια των αρχών ανάθεσης. Προφανώς και πρέπει να διασφαλίζεται ότι πρέπει να τρέξουν οι συμβάσεις. Λέτε, όμως, ότι η υπουργική απόφαση που θα ρυθμίσει τα θέματα προδιαγραφών επάρκειας θα εκδοθεί, θα εκδοθεί μέσα σε έξι μήνες. Την έχετε έτοιμη την υπουργική απόφαση, κύριε Υπουργέ ή θα μπλοκάρουν τα έργα για άλλους έξι μήνες; </w:t>
      </w:r>
    </w:p>
    <w:p w14:paraId="04D7426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Στο άρθρο 19 για τις μεικτές συμβάσεις, εμπλέκετε τα τεχνικά συμβούλια να αποφασίζουν αυτά για το νομικό καθεστώς χωρίς κανέναν έλεγχο, ενώ η οδηγία ορίζει ξεκάθαρα κάτι διαφορετικό. Το κριτήριο είναι το κύριο αντικείμενο της Σύμβασης. Γιατί, λοιπόν, εδώ δεν έχουμε ξεκάθαρους κανόνες;</w:t>
      </w:r>
    </w:p>
    <w:p w14:paraId="04D7426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Συνεχίζω με το άρθρο 28, που αναφέρεται στα μέσα επικοινωνίας και προκρίνει την ηλεκτρονική επικοινωνία. Αναφέρεστε, λοιπόν, σε αυτό το άρθρο σε προαιρετική χρήση του ΕΣΗΔΗΣ, του Εθνικού Ηλεκτρονικού Συστήματος Δημοσίων Συμβάσεων, στις συμβάσεις παραχώρησης. Και για να μπορέσει να εφαρμοστεί υποχρεωτικά, χρειάζεται τρεις υπουργικές αποφάσεις. Για ποιο λόγο να μην είναι εξαρχής υποχρεωτικό, λόγω των πλεονεκτημάτων του συστήματος που έχει και για τις αναθέτουσες αρχές, αλλά και για τις επιχειρήσεις που διεκδικούν και παίρνουν τα έργα; </w:t>
      </w:r>
    </w:p>
    <w:p w14:paraId="04D7426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Στο άρθρο 29 βλέπουμε σαφέστατα θετικά το γεγονός ότι θα πρέπει να ολοκληρώνονται οι απαλλοτριώσεις και οι αρχαιολογικές εργασίες πριν την ανάθεση, για να αποφεύγονται αυτές οι καθυστερήσεις που, τελικά, βαραίνουν οικονομικά το δημόσιο. Όμως, αν δεν ληφθούν μέτρα για την επιτάχυνση των διαδικασιών ενώπιον και της δικαιοσύνης και των αρχαιολογικών υπηρεσιών, είναι ορατός ο κίνδυνος να μπλοκάρουν τα έργα.</w:t>
      </w:r>
    </w:p>
    <w:p w14:paraId="04D7426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Έχετε προσθέσει, κυρίες και κύριοι της Κυβέρνησης, μία σειρά από άρθρα στο παρόν σχέδιο νόμου που, κατά την άποψή μας, ως στόχο έχουν μόνο να εντυπωσιάσουν. Δύο άρθρα, λοιπόν, αφορούν στο περιεχόμενο των συμβατικών τευχών, τα άρθρα 36 και 48, με μία μακροσκελή, αλλά ενδεικτική παράθεση του περιεχομένου τους. Το ίδιο και για το άρθρο 59, για την τεκμηρίωση των συμβάσεων, όπου περιγράφονται πάλι όχι εξαντλητικά οι φάκελοι και οι υποφάκελοι. Δεν είναι προφανές ότι κάθε έγγραφο που αφορά στη σύμβαση, θα φυλάσσεται; </w:t>
      </w:r>
    </w:p>
    <w:p w14:paraId="04D7426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Αναφέρεστε, επίσης, και σε βάσεις δεδομένων στο Υπουργείο. Εμείς δεν ξέρουμε ούτε εάν είναι έτοιμες ούτε πότε θα συσταθούν. Δώστε μας κάποια στοιχεία γι’ αυτό. </w:t>
      </w:r>
    </w:p>
    <w:p w14:paraId="04D74268"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Σε ό,τι αφορά στο άρθρο 42 για τις αποφάσεις αποκλεισμού, μας λέτε ότι θα κοινοποιούνται σε τρεις φορείς και θα καταχωρούνται στην Εθνική Βάση Δεδομένων. </w:t>
      </w:r>
    </w:p>
    <w:p w14:paraId="04D7426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Δεν θα έπρεπε κανονικά η καταχώρηση, για την οποία μιλάμε, να διασφαλίζει ότι όλες οι αναθέτουσες αρχές και οι φορείς θα λαμβάνουν γνώση της απόφασης αποκλεισμού; Γιατί οι τρείς κοινοποιήσεις; Δεν πιστεύω να θέλετε να εντυπωσιάσετε κανέναν. </w:t>
      </w:r>
    </w:p>
    <w:p w14:paraId="04D7426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Στο άρθρο 55 παράγραφος 2, αναφέρεται ότι κάθε αρμόδια αρχή παρέχει κάθε συνδρομή, ώστε ο παραχωρησιούχος να εισπράττει απρόσκοπτα το αντάλλαγμα που καταβάλλεται από τη ζήτηση των υπηρεσιών. </w:t>
      </w:r>
    </w:p>
    <w:p w14:paraId="04D7426B"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Να το πω απλά. Με το άρθρο 55 αποποιείστε, κύριοι της Κυβέρνησης, το κίνημα «Δεν πληρώνω»; Διότι αυτό μας λέτε εδώ. Εμείς το βρίσκουμε θετικό. Όμως βγείτε και πείτε το κιόλας στον κόσμο, μπας και κάποιος αποσυμφορηθεί ψυχολογικά κι έρθει σε ένα άλλο σημείο ισορροπίας. Διότι κάποιοι έχουν μείνει στο «δεν πληρώνω, δεν πληρώνω» κι έχουν τις δίκες τώρα στο κεφάλι τους. </w:t>
      </w:r>
    </w:p>
    <w:p w14:paraId="04D7426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Στο άρθρο 50 για την υπεργολαβία: Εδώ έχουμε ένα δικής σας εξαιρετικής εμπνεύσεως άρθρο, για εξαίρεση του ελέγχου τήρησης των κριτηρίων επιλογής από τον υπεργολάβο. Έχετε βάλει κι ένα όριο. Αν, δηλαδή, ένας υπεργολάβος εκτελεί το 29% ενός έργου, δεν μας πειράζει καθόλου αν υπάρχει απόφαση εις βάρος του αποκλεισμού από τη σύναψη σύμβασης. Τι όριο είναι αυτό; Πόθεν προέκυψε; Η ρύθμιση, λοιπόν, σας λέω ότι είναι πρόκληση για καταστρατήγηση. Παλιά έκοβαν τα έργα από τους προϋπολογισμούς τώρα θα κόβουν τις υπεργολαβίες μέχρι ένα όριο και μετά άντε πάλι το γνωστό γλέντι. </w:t>
      </w:r>
    </w:p>
    <w:p w14:paraId="04D7426D"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Άλλο άρθρο δικής σας έμπνευσης, που δεν περιλαμβάνεται στην ευρωπαϊκή οδηγία, είναι το άρθρο 67 για τα αποφαινόμενα και γνωμοδοτικά όργανα. Θεωρούμε αυτονόητο ότι δεν θα ταυτίζονται τα μεν με τα δε. Είναι γενική αρχή του διοικητικού δικαίου άλλωστε. Ωστόσο, πρέπει να μας καθορίσετε με σαφήνεια τα προσόντα των υπαλλήλων και στελεχών που θα συγκροτούν αυτά τα όργανα. Ως γνωστόν, χρηματοοικονομικοί υπάλληλοι δεν υπάρχουν στο δημόσιο. Υπάρχουν υπάλληλοι κλάδου οικονομικού. Δείτε το παρακαλούμε. </w:t>
      </w:r>
    </w:p>
    <w:p w14:paraId="04D7426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Τώρα, πάμε να δούμε κάποια άρθρα που ήρθαν ως τροπολογίες και δεν έχουν καμμία σχέση, βέβαια, με το κυρίως σώμα. </w:t>
      </w:r>
    </w:p>
    <w:p w14:paraId="04D7426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Άρθρο 71 για τα κεραιοσυστήματα των ραδιοφωνικών σταθμών. Είναι η τρίτη παράταση που δίνετε. Αυτήν τη φορά είναι για δεκαοχτώ μήνες. Πότε θα ολοκληρωθεί η διαδικασία αδειοδότησης; Η διαπλοκή εσείς λέτε ότι εντοπίζεται μόνο στην τηλεόραση και στα μεγάλα κανάλια, τα οποία τώρα έχουν μπει σε άλλη αρχή εκκίνησης; Δεν υπάρχει διαπλοκή στα ραδιόφωνα; Τι το κοιτάτε σαν θεατής του πινγκ πονγκ  και δίνετε παρατάσεις; Πείτε μας τι θα κάνετε με τις αδειοδοτήσεις αυτές.</w:t>
      </w:r>
    </w:p>
    <w:p w14:paraId="04D7427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Τώρα για το άρθρο 72, το αντίστοιχο πρόβλημα με τη μη αδειοδότηση των κεραιών κινητής τηλεφωνίας. Για ποιο λόγο πρέπει να περάσουν πάνω από έξι μήνες; Ως γνωστόν, η λήξη των αδειών των κεραιών κινητής τηλεφωνίας εντοπίζεται τον Ιανουάριο του 2016. Έχουν περάσει πέντε μήνες και δεν έχει προβλεφθεί καμμία διαδικασία. Πείτε μας και γι’ αυτό τι θα γίνει. Επιπλέον, έχετε υπολογίσει το νέο κόστος; Διότι ο υπολογισμός έχει γίνει με βάση τις αξίες του 2001. </w:t>
      </w:r>
    </w:p>
    <w:p w14:paraId="04D74271"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Τώρα, όπως είπαμε και στην επιτροπή, το Ποτάμι είναι επί της αρχής θετικό στην ενσωμάτωση ευρωπαϊκών οδηγιών. Η ευελιξία, όμως, όπως είπαμε και όπως φαίνεται και από τα κείμενα και την κατεύθυνση της Ευρωπαϊκής Ένωσης, ανήκει στις κυβερνήσεις, στις εθνικές ομάδες. </w:t>
      </w:r>
    </w:p>
    <w:p w14:paraId="04D7427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Στο παρόν σχέδιο νόμου, με ελάχιστες εξαιρέσεις, δεν έχουμε, δυστυχώς, σαφές πλαίσιο ούτε συγκεκριμένες κατευθύνσεις προς τις αναθέτουσες αρχές. Αυτό τυπικά θα γίνει με την τυποποίηση των τευχών προκήρυξης και συμβάσεων και την εκπαίδευση των στελεχών, κάτι που βεβαίως δεν προβλέπεται νομοθετικά. Όμως, η εμπειρία των αυτοκινητόδρομων, όπου το ελληνικό δημόσιο κατέληξε να σηκώσει όλο το επενδυτικό ρίσκο λόγω των καθυστερήσεων αλλά και των λεόντειων όρων των συμβάσεων, θα έπρεπε να μας έχει γίνει μάθημα. </w:t>
      </w:r>
    </w:p>
    <w:p w14:paraId="04D7427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Θα δούμε στην πράξη τι θα γίνει. Εμείς εδώ είμαστε να τηρήσουμε τη νομιμότητα. Και ευελπιστώ σε κάποιες απαντήσεις από τους αγαπητούς Υπουργούς κυρίως στα βασικά θέματα που σας έθεσα, που έχουν σχέση με την ευρωπαϊκή οδηγία και όχι μόνο. </w:t>
      </w:r>
    </w:p>
    <w:p w14:paraId="04D7427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4D74275" w14:textId="77777777" w:rsidR="00D12B78" w:rsidRDefault="00A9581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04D74276"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Κύριε Πρόεδρε, παρακαλώ τον λόγο. </w:t>
      </w:r>
    </w:p>
    <w:p w14:paraId="04D74277"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Κυρία Μπακογιάννη, έχει ζητήσει τον λόγο ο κ. Τσακαλώτος. </w:t>
      </w:r>
    </w:p>
    <w:p w14:paraId="04D74278"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Μήπως να μου απαντήσει ο κ. Τσακαλώτος; </w:t>
      </w:r>
    </w:p>
    <w:p w14:paraId="04D74279"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Να μιλήσει πρώτα, για να ρωτήσετε μετά.</w:t>
      </w:r>
    </w:p>
    <w:p w14:paraId="04D7427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Κύριε Τσακαλώτο, πόσο χρόνο χρειάζεστε;</w:t>
      </w:r>
    </w:p>
    <w:p w14:paraId="04D7427B"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Δύο λεπτά για την υποστήριξη της τροπολογίας για το ΤΧΣ.</w:t>
      </w:r>
    </w:p>
    <w:p w14:paraId="04D7427C"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Τον λόγο έχει ο Υπουργός Οικονομικών, κ. Ευκλείδης Τσακαλώτος για τρία λεπτά. </w:t>
      </w:r>
    </w:p>
    <w:p w14:paraId="04D7427D"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Ουσιαστικά ερχόμαστε να καλύψουμε ένα κενό στον νόμο που δεν είχαμε προβλέψει. </w:t>
      </w:r>
    </w:p>
    <w:p w14:paraId="04D7427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Όπως ξέρετε, έγινε η αξιολόγηση των μελών του ΤΧΣ από το πάνελ, όπου αρκετοί είχαν πρόβλημα και τέλος πάντων έχουμε παραιτήσεις και τώρα στην ουσία δεν λειτουργεί το ΤΧΣ. Μέχρι να βγει ο καινούργιος </w:t>
      </w:r>
      <w:r>
        <w:rPr>
          <w:rFonts w:eastAsia="Times New Roman" w:cs="Times New Roman"/>
          <w:szCs w:val="24"/>
          <w:lang w:val="en-US"/>
        </w:rPr>
        <w:t>CEO</w:t>
      </w:r>
      <w:r>
        <w:rPr>
          <w:rFonts w:eastAsia="Times New Roman" w:cs="Times New Roman"/>
          <w:szCs w:val="24"/>
        </w:rPr>
        <w:t xml:space="preserve">, προτείνουμε σε αυτήν την τροπολογία, το συμβούλιο να αποφασίσει από έμπειρα στελέχη ένα από τη διοίκηση και ένα από το ίδιο το συμβούλιο να έχουν χρέη εκτελεστικά μέχρι να έρθει ο καινούργιος </w:t>
      </w:r>
      <w:r>
        <w:rPr>
          <w:rFonts w:eastAsia="Times New Roman" w:cs="Times New Roman"/>
          <w:szCs w:val="24"/>
          <w:lang w:val="en-US"/>
        </w:rPr>
        <w:t>CEO</w:t>
      </w:r>
      <w:r>
        <w:rPr>
          <w:rFonts w:eastAsia="Times New Roman" w:cs="Times New Roman"/>
          <w:szCs w:val="24"/>
        </w:rPr>
        <w:t xml:space="preserve">. </w:t>
      </w:r>
    </w:p>
    <w:p w14:paraId="04D7427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Διαβάζω στις εφημερίδες σήμερα ότι ο Τσακαλώτος ορίζει ξένο </w:t>
      </w:r>
      <w:r>
        <w:rPr>
          <w:rFonts w:eastAsia="Times New Roman" w:cs="Times New Roman"/>
          <w:szCs w:val="24"/>
          <w:lang w:val="en-US"/>
        </w:rPr>
        <w:t>CEO</w:t>
      </w:r>
      <w:r>
        <w:rPr>
          <w:rFonts w:eastAsia="Times New Roman" w:cs="Times New Roman"/>
          <w:szCs w:val="24"/>
        </w:rPr>
        <w:t xml:space="preserve"> στο ΤΧΣ. Πρέπει να σας πω ότι η διαδικασία έχει ανοίξει και είναι ανοιχτή σε όλους, ότι είναι απαραίτητη η γνώση της ελληνικής γλώσσας. Από το πάνελ θα μου δοθεί μια λίστα υποψηφίων, από τους οποίους θα επιλέξω έναν. Οπότε, εκτός αν ξέρουν κάτι οι εφημερίδες που δεν ξέρω εγώ, από πουθενά δεν προκύπτει ότι ο Τσακαλώτος έχει αποφασίσει να επιλέξει ξένο </w:t>
      </w:r>
      <w:r>
        <w:rPr>
          <w:rFonts w:eastAsia="Times New Roman" w:cs="Times New Roman"/>
          <w:szCs w:val="24"/>
          <w:lang w:val="en-US"/>
        </w:rPr>
        <w:t>CEO</w:t>
      </w:r>
      <w:r>
        <w:rPr>
          <w:rFonts w:eastAsia="Times New Roman" w:cs="Times New Roman"/>
          <w:szCs w:val="24"/>
        </w:rPr>
        <w:t xml:space="preserve"> για το ΤΧΣ. </w:t>
      </w:r>
    </w:p>
    <w:p w14:paraId="04D7428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4D74281"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Κι εγώ ευχαριστώ. </w:t>
      </w:r>
    </w:p>
    <w:p w14:paraId="04D7428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 Μπακογιάννη. </w:t>
      </w:r>
    </w:p>
    <w:p w14:paraId="04D74283"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Ευχαριστώ, κύριε Πρόεδρε. </w:t>
      </w:r>
    </w:p>
    <w:p w14:paraId="04D7428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θέλω να επανέλθω στην προηγούμενη τροπολογία, η οποία κατατέθηκε εκπροθέσμως από τον κ. Βίτσα. Λυπάμαι που δεν είναι εδώ ο αρμόδιος Υπουργός, διότι κάθισα και διάβασα την τροπολογία και ομολογώ εξεπλάγην, κύριε Τσακαλώτε. </w:t>
      </w:r>
    </w:p>
    <w:p w14:paraId="04D7428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Η τροπολογία αυτή ούτε λίγο ούτε πολύ λέει ότι η ΕΑΒ εφεξής μπορεί να προσλαμβάνει για διάστημα τουλάχιστον μίας πενταετίας όποιον θέλει με κάποια κριτήρια, τα οποία είναι εδώ -για πέντε μήνες μας μίλησε πριν ο Υπουργός, εδώ μέσα λέει για συμβάσεις έως πέντε ετών- μπορεί, λοιπόν, να προσλαμβάνει όποιον θέλει και αριθμός δεν υπάρχει κατά παρέκκλιση του ΑΣΕΠ. </w:t>
      </w:r>
    </w:p>
    <w:p w14:paraId="04D7428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Και αναρωτιέμαι, κύριε Πρόεδρε: Σε μία κοινωνία, η οποία έχει ανάγκη από νοσηλευτές, από γιατρούς, από δασκάλους, το Υπουργείο Εθνικής Αμύνης έχει τόσο μεγάλη και διαφορετική μεταχείριση από την Κυβέρνηση, ώστε ο Υπουργός Οικονομικών να δέχεται να υπογράψει μια τέτοια τροπολογία; Μοιράζετε μια εταιρεία στα τρία; Με το φτωχό μου μυαλό δεν αντιλαμβάνομαι γιατί χρειάζονται τρία διοικητικά συμβούλια από μια εταιρεία. Δεν θα πληρώνει φόρους, δεν θα κάνει τίποτα; Όλα αυτά φαντάζομαι ότι το Υπουργείο Οικονομικών θα τα έχει μελετήσει. Δεν μπορώ εγώ να αντικρούσω. </w:t>
      </w:r>
    </w:p>
    <w:p w14:paraId="04D7428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Μπορώ, όμως, να ρωτήσω τον Υπουργό Οικονομικών εάν υπάρχει κεντρικός έλεγχος για τις προτεραιότητες τις οποίες έχει ανάγκη αυτή η χώρα, όταν γίνονται προσλήψεις. Το ελάχιστο το οποίο θα μπορούσε να περιμένει η Βουλή παραμονές Δεκαπενταύγουστου είναι να έρθει η Κυβέρνηση και να της πει για πόσους ανθρώπους μιλάμε, τι ανάγκες έχει και ποιο είναι το σχέδιο της ΕΑΒ, το οποίο καθιστά αυτές τις προσλήψεις απαραίτητες. </w:t>
      </w:r>
    </w:p>
    <w:p w14:paraId="04D74288"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Κύριε Τσακαλώτε, θα ήθελα μια απάντηση από το Υπουργείο Οικονομικών, γιατί σε τελική ανάλυση ο κόφτης θα αφορά όλους τους υπαλλήλους, δεν θα αφορά μόνο τους ανθρώπους της ΕΑΒ. </w:t>
      </w:r>
    </w:p>
    <w:p w14:paraId="04D74289"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w:t>
      </w:r>
    </w:p>
    <w:p w14:paraId="04D7428A"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παρακαλώ τον λόγο. </w:t>
      </w:r>
    </w:p>
    <w:p w14:paraId="04D7428B"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Λοβέρδο, εσείς επί του ιδίου θέματος; </w:t>
      </w:r>
    </w:p>
    <w:p w14:paraId="04D7428C"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Όχι, κύριε Πρόεδρε. Θέλω να κάνω μια ερώτηση στον κύριο Τσακαλώτο. Επειδή έχουμε την εξεταστική επιτροπή και πρέπει να φύγω, δεν έχω άλλο περιθώριο, κύριε Πρόεδρε για την ομιλία μου. </w:t>
      </w:r>
    </w:p>
    <w:p w14:paraId="04D7428D"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Ορίστε, κύριε Λοβέρδο, έχετε τον λόγο. </w:t>
      </w:r>
    </w:p>
    <w:p w14:paraId="04D7428E"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Θέλω να ρωτήσω τον κ. Τσακαλώτο γιατί έφερε αυτήν την τροπολογία για το γενικό συμβούλιο του ΤΧΣ; Έγινε κάτι και αναγκάζεται σήμερα να μας εισηγηθεί αυτό; </w:t>
      </w:r>
    </w:p>
    <w:p w14:paraId="04D7428F"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Νόμιζα ότι το εξήγησα, αλλά, αν θέλετε, να το ξαναπώ. Δεν έχω πρόβλημα. </w:t>
      </w:r>
    </w:p>
    <w:p w14:paraId="04D74290"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Ορίστε, κύριε Υπουργέ, έχετε τον λόγο. </w:t>
      </w:r>
    </w:p>
    <w:p w14:paraId="04D74291"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Αυτό που έγινε είναι ότι εν όψει της αξιολόγησης από το πάνελ στο ΤΧΣ παραιτήθηκαν κάποιοι. Δεν θυμάμαι πόσοι, αλλά δεν έχει τον ελάχιστο αριθμό μελών το διοικητικό συμβούλιο, για να μπορεί να δουλέψει το καλοκαίρι, που τώρα αρχίζει η αξιολόγηση των ίδιων των τραπεζών. </w:t>
      </w:r>
    </w:p>
    <w:p w14:paraId="04D74292"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Δεν είναι δικό σας θέμα, δηλαδή. Υπήρξαν παραιτήσεις. </w:t>
      </w:r>
    </w:p>
    <w:p w14:paraId="04D74293"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Ναι υπήρξαν παραιτήσεις και δεν το είχαμε προβλέψει αυτό στον νόμο που περάσαμε πριν από τα Χριστούγεννα. Άρα θα έχουν προσωρινά εκτελεστικά χρέη, μέχρι να βγει ο καινούργιος </w:t>
      </w:r>
      <w:r>
        <w:rPr>
          <w:rFonts w:eastAsia="Times New Roman" w:cs="Times New Roman"/>
          <w:szCs w:val="24"/>
          <w:lang w:val="en-US"/>
        </w:rPr>
        <w:t>CEO</w:t>
      </w:r>
      <w:r>
        <w:rPr>
          <w:rFonts w:eastAsia="Times New Roman" w:cs="Times New Roman"/>
          <w:szCs w:val="24"/>
        </w:rPr>
        <w:t>.</w:t>
      </w:r>
    </w:p>
    <w:p w14:paraId="04D74294" w14:textId="77777777" w:rsidR="00D12B78" w:rsidRDefault="00A95810">
      <w:pPr>
        <w:spacing w:after="0" w:line="600" w:lineRule="auto"/>
        <w:ind w:firstLine="720"/>
        <w:jc w:val="both"/>
        <w:rPr>
          <w:rFonts w:eastAsia="Times New Roman"/>
          <w:szCs w:val="24"/>
        </w:rPr>
      </w:pPr>
      <w:r>
        <w:rPr>
          <w:rFonts w:eastAsia="Times New Roman"/>
          <w:b/>
          <w:szCs w:val="24"/>
        </w:rPr>
        <w:t xml:space="preserve">ΘΕΟΔΩΡΑ ΜΠΑΚΟΓΙΑΝΝΗ: </w:t>
      </w:r>
      <w:r>
        <w:rPr>
          <w:rFonts w:eastAsia="Times New Roman"/>
          <w:szCs w:val="24"/>
        </w:rPr>
        <w:t xml:space="preserve">Απάντηση σε εμένα δεν έχει; </w:t>
      </w:r>
    </w:p>
    <w:p w14:paraId="04D74295" w14:textId="77777777" w:rsidR="00D12B78" w:rsidRDefault="00A95810">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Εάν θέλει ο Υπουργός, θα απαντήσει. </w:t>
      </w:r>
    </w:p>
    <w:p w14:paraId="04D74296" w14:textId="77777777" w:rsidR="00D12B78" w:rsidRDefault="00A95810">
      <w:pPr>
        <w:spacing w:after="0" w:line="600" w:lineRule="auto"/>
        <w:ind w:firstLine="720"/>
        <w:jc w:val="both"/>
        <w:rPr>
          <w:rFonts w:eastAsia="Times New Roman"/>
          <w:szCs w:val="24"/>
        </w:rPr>
      </w:pPr>
      <w:r>
        <w:rPr>
          <w:rFonts w:eastAsia="Times New Roman"/>
          <w:szCs w:val="24"/>
        </w:rPr>
        <w:t xml:space="preserve">Ο κ. Σταθάκης έχει τον λόγο για δύο λεπτά. </w:t>
      </w:r>
    </w:p>
    <w:p w14:paraId="04D74297"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ΣΤΑΘΑΚΗΣ (Υπουργός Οικονομίας, Ανάπτυξης και Τουρισμού): </w:t>
      </w:r>
      <w:r>
        <w:rPr>
          <w:rFonts w:eastAsia="Times New Roman"/>
          <w:szCs w:val="24"/>
        </w:rPr>
        <w:t>Επειδή κάνω αποδεκτή την τροπολογία που τέθηκε για τα αμυντικά συστήματα, νομίζω ότι πρέπει να το βάλουμε σε ένα πλαίσιο.</w:t>
      </w:r>
    </w:p>
    <w:p w14:paraId="04D74298" w14:textId="77777777" w:rsidR="00D12B78" w:rsidRDefault="00A95810">
      <w:pPr>
        <w:spacing w:after="0" w:line="600" w:lineRule="auto"/>
        <w:ind w:firstLine="720"/>
        <w:jc w:val="both"/>
        <w:rPr>
          <w:rFonts w:eastAsia="Times New Roman"/>
          <w:szCs w:val="24"/>
        </w:rPr>
      </w:pPr>
      <w:r>
        <w:rPr>
          <w:rFonts w:eastAsia="Times New Roman"/>
          <w:szCs w:val="24"/>
        </w:rPr>
        <w:t xml:space="preserve">Η τροπολογία έχει τρία στοιχεία μέσα. Το πρώτο είναι η κεφαλαιοποίηση των χρεών, το οποίο δημιουργεί την ελάχιστη προϋπόθεση για τη βιωσιμότητα. Το δεύτερο εισάγει αυτή την ευελιξία στην πρόσληψη προσωπικού, ανάλογα με τις ανάγκες της εταιρείας και το επιχειρησιακό σχέδιο το οποίο έχει. </w:t>
      </w:r>
    </w:p>
    <w:p w14:paraId="04D74299" w14:textId="77777777" w:rsidR="00D12B78" w:rsidRDefault="00A95810">
      <w:pPr>
        <w:spacing w:after="0" w:line="600" w:lineRule="auto"/>
        <w:ind w:firstLine="720"/>
        <w:jc w:val="both"/>
        <w:rPr>
          <w:rFonts w:eastAsia="Times New Roman"/>
          <w:szCs w:val="24"/>
        </w:rPr>
      </w:pPr>
      <w:r>
        <w:rPr>
          <w:rFonts w:eastAsia="Times New Roman"/>
          <w:szCs w:val="24"/>
        </w:rPr>
        <w:t xml:space="preserve">Και φυσικά, να το υπογραμμίσω για μια ακόμη φορά, η εταιρεία αυτή βρίσκεται σε ένα κρίσιμο σημείο. Κάνει μία προσπάθεια αναδιάρθρωσης κι έχει ένα επιχειρησιακό σχέδιο βιωσιμότητας για το μέλλον και αυτές οι τροπολογίες, ουσιαστικά, στηρίζουν την προοπτική αυτή. </w:t>
      </w:r>
    </w:p>
    <w:p w14:paraId="04D7429A" w14:textId="77777777" w:rsidR="00D12B78" w:rsidRDefault="00A95810">
      <w:pPr>
        <w:spacing w:after="0" w:line="600" w:lineRule="auto"/>
        <w:ind w:firstLine="720"/>
        <w:jc w:val="both"/>
        <w:rPr>
          <w:rFonts w:eastAsia="Times New Roman"/>
          <w:szCs w:val="24"/>
        </w:rPr>
      </w:pPr>
      <w:r>
        <w:rPr>
          <w:rFonts w:eastAsia="Times New Roman"/>
          <w:szCs w:val="24"/>
        </w:rPr>
        <w:t xml:space="preserve">Σε κάθε περίπτωση, με τα περιορισμένα οικονομικά δεδομένα που υπάρχουν και έως ότου αποδεσμευθούν οι δυνατότητες της εταιρείας, προφανώς οι προσλήψεις που υπονοήσατε θα γίνονται πάντα υπό την έγκριση του Υπουργού Οικονομικών, διότι αλλιώς δεν θα υπάρχει δυνατότητα και υπό τους όρους των οικονομικών της ίδιας της εταιρείας. </w:t>
      </w:r>
    </w:p>
    <w:p w14:paraId="04D7429B" w14:textId="77777777" w:rsidR="00D12B78" w:rsidRDefault="00A95810">
      <w:pPr>
        <w:spacing w:after="0" w:line="600" w:lineRule="auto"/>
        <w:ind w:firstLine="720"/>
        <w:jc w:val="both"/>
        <w:rPr>
          <w:rFonts w:eastAsia="Times New Roman"/>
          <w:szCs w:val="24"/>
        </w:rPr>
      </w:pPr>
      <w:r>
        <w:rPr>
          <w:rFonts w:eastAsia="Times New Roman"/>
          <w:szCs w:val="24"/>
        </w:rPr>
        <w:t>Συνεπώς δεν νομίζω ότι εγείρεται θέμα ουσίας στο να θεωρήσουμε ότι αποδεσμεύουμε την προοπτική της εταιρείας, παρά μόνο σε μία προοπτική βιωσιμότητας.</w:t>
      </w:r>
    </w:p>
    <w:p w14:paraId="04D7429C" w14:textId="77777777" w:rsidR="00D12B78" w:rsidRDefault="00A95810">
      <w:pPr>
        <w:spacing w:after="0" w:line="600" w:lineRule="auto"/>
        <w:ind w:firstLine="720"/>
        <w:jc w:val="both"/>
        <w:rPr>
          <w:rFonts w:eastAsia="Times New Roman"/>
          <w:szCs w:val="24"/>
        </w:rPr>
      </w:pPr>
      <w:r>
        <w:rPr>
          <w:rFonts w:eastAsia="Times New Roman"/>
          <w:b/>
          <w:szCs w:val="24"/>
        </w:rPr>
        <w:t xml:space="preserve">ΔΗΜΗΤΡΙΟΣ ΒΙΤΣΑΣ (Αναπληρωτής Υπουργός Εθνικής Άμυνας): </w:t>
      </w:r>
      <w:r>
        <w:rPr>
          <w:rFonts w:eastAsia="Times New Roman"/>
          <w:szCs w:val="24"/>
        </w:rPr>
        <w:t xml:space="preserve">Κύριε Πρόεδρε, μπορώ να έχω τον λόγο για να απαντήσω; </w:t>
      </w:r>
    </w:p>
    <w:p w14:paraId="04D7429D" w14:textId="77777777" w:rsidR="00D12B78" w:rsidRDefault="00A95810">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Παρακαλώ, κύριε Βίτσα, έχετε τον λόγο.</w:t>
      </w:r>
    </w:p>
    <w:p w14:paraId="04D7429E" w14:textId="77777777" w:rsidR="00D12B78" w:rsidRDefault="00A95810">
      <w:pPr>
        <w:spacing w:after="0" w:line="600" w:lineRule="auto"/>
        <w:ind w:firstLine="720"/>
        <w:jc w:val="both"/>
        <w:rPr>
          <w:rFonts w:eastAsia="Times New Roman"/>
          <w:szCs w:val="24"/>
        </w:rPr>
      </w:pPr>
      <w:r>
        <w:rPr>
          <w:rFonts w:eastAsia="Times New Roman"/>
          <w:b/>
          <w:szCs w:val="24"/>
        </w:rPr>
        <w:t xml:space="preserve">ΔΗΜΗΤΡΙΟΣ ΒΙΤΣΑΣ (Αναπληρωτής Υπουργός Εθνικής Άμυνας): </w:t>
      </w:r>
      <w:r>
        <w:rPr>
          <w:rFonts w:eastAsia="Times New Roman"/>
          <w:szCs w:val="24"/>
        </w:rPr>
        <w:t>Να λύσουμε ορισμένες πιθανές παρεξηγήσεις, κυρία Μπακογιάννη. Βέβαια, δεν άκουσα όλη την ομιλία σας. Μόλις κατάλαβα ότι μιλάτε για τη δική μου τροπολογία, ήρθα.</w:t>
      </w:r>
    </w:p>
    <w:p w14:paraId="04D7429F" w14:textId="77777777" w:rsidR="00D12B78" w:rsidRDefault="00A95810">
      <w:pPr>
        <w:spacing w:after="0" w:line="600" w:lineRule="auto"/>
        <w:ind w:firstLine="720"/>
        <w:jc w:val="both"/>
        <w:rPr>
          <w:rFonts w:eastAsia="Times New Roman"/>
          <w:szCs w:val="24"/>
        </w:rPr>
      </w:pPr>
      <w:r>
        <w:rPr>
          <w:rFonts w:eastAsia="Times New Roman"/>
          <w:szCs w:val="24"/>
        </w:rPr>
        <w:t xml:space="preserve">Κατ’ αρχάς, για το πρώτο κομμάτι, τα Ελληνικά Αμυντικά Συστήματα έχουν σπάσει σε δύο εταιρείες από το 2013, με τη συμφωνία του </w:t>
      </w:r>
      <w:r>
        <w:rPr>
          <w:rFonts w:eastAsia="Times New Roman"/>
          <w:szCs w:val="24"/>
          <w:lang w:val="en-US"/>
        </w:rPr>
        <w:t>Eurogroup</w:t>
      </w:r>
      <w:r>
        <w:rPr>
          <w:rFonts w:eastAsia="Times New Roman"/>
          <w:szCs w:val="24"/>
        </w:rPr>
        <w:t xml:space="preserve"> και με νόμο που έχει ψηφίσει η ελληνική Βουλή. Ένα κομμάτι είναι τα πολιτικά Ελληνικά Αμυντικά Συστήματα, τα οποία μπαίνουν σε ειδική εκκαθάριση κι ένα άλλο κομμάτι είναι τα Ελληνικά Αμυντικά Συστήματα, τα οποία ως διάδοχο σχήμα έχει πάρει το μεγαλύτερο κομμάτι των χρεών, βαρών κ.λπ.. Ο νόμος που ψήφισε αυτή η Βουλή το 2014, προβλέπει την κεφαλαιοποίηση των χρεών τα οποία ανέφερα. Άρα τελειώσαμε με αυτό το κομμάτι. Ερχόμαστε τώρα να οργανώσουμε καλύτερα εκείνη την ασάφεια του νόμου, ώστε να γίνει η κεφαλαιοποίηση. Αυτό κάνουμε. </w:t>
      </w:r>
    </w:p>
    <w:p w14:paraId="04D742A0" w14:textId="77777777" w:rsidR="00D12B78" w:rsidRDefault="00A95810">
      <w:pPr>
        <w:spacing w:after="0" w:line="600" w:lineRule="auto"/>
        <w:ind w:firstLine="720"/>
        <w:jc w:val="both"/>
        <w:rPr>
          <w:rFonts w:eastAsia="Times New Roman"/>
          <w:szCs w:val="24"/>
        </w:rPr>
      </w:pPr>
      <w:r>
        <w:rPr>
          <w:rFonts w:eastAsia="Times New Roman"/>
          <w:szCs w:val="24"/>
        </w:rPr>
        <w:t xml:space="preserve">Όσον αφορά την ΕΑΒ, είναι μία δυναμική εταιρεία με πάρα πολλή δουλειά και με προγράμματα για τα οποία γίνονται συζητήσεις και πρόκειται να έρθουν το επόμενο χρονικό διάστημα. Το σημερινό της προσωπικό, για να βγάλει το σύνολο της δουλειάς, πιθανά δεν επαρκεί. </w:t>
      </w:r>
    </w:p>
    <w:p w14:paraId="04D742A1" w14:textId="77777777" w:rsidR="00D12B78" w:rsidRDefault="00A95810">
      <w:pPr>
        <w:spacing w:after="0" w:line="600" w:lineRule="auto"/>
        <w:ind w:firstLine="720"/>
        <w:jc w:val="both"/>
        <w:rPr>
          <w:rFonts w:eastAsia="Times New Roman"/>
          <w:szCs w:val="24"/>
        </w:rPr>
      </w:pPr>
      <w:r>
        <w:rPr>
          <w:rFonts w:eastAsia="Times New Roman"/>
          <w:szCs w:val="24"/>
        </w:rPr>
        <w:t xml:space="preserve">Άρα βάζουμε τη λογική της «αυτοχρηματοδοτούμενης» -έτσι την ονομάζω εγώ- θέσεως εργασίας. Αυτή είναι μια σύμβαση ορισμένου χρόνου. Με βάση τα ως τώρα ισχύοντα, αυτό θα σήμαινε μια πρόσληψη για οκτώ μήνες. Επειδή η ΕΑΒ θέλει εξειδικευμένους μηχανικούς, οι οποίοι δεν θα είναι μόνο του Πολυτεχνείου -πολλοί από αυτούς χρειάζεται να έχουν μεταπτυχιακά και διδακτορικά- δίνουμε τη δυνατότητα, σε συμφωνία και με το Υπουργείο Εργασίας και με τους θεσμούς κ.λπ., αυτού του είδους η σύμβαση εργασίας επί συγκεκριμένου έργου να μπορεί να κρατάει έως πέντε χρόνια. Από πού θα γίνεται αυτή η πρόσληψη; Από το ΑΣΕΠ. </w:t>
      </w:r>
    </w:p>
    <w:p w14:paraId="04D742A2" w14:textId="77777777" w:rsidR="00D12B78" w:rsidRDefault="00A95810">
      <w:pPr>
        <w:spacing w:after="0" w:line="600" w:lineRule="auto"/>
        <w:ind w:firstLine="720"/>
        <w:jc w:val="both"/>
        <w:rPr>
          <w:rFonts w:eastAsia="Times New Roman"/>
          <w:szCs w:val="24"/>
        </w:rPr>
      </w:pPr>
      <w:r>
        <w:rPr>
          <w:rFonts w:eastAsia="Times New Roman"/>
          <w:szCs w:val="24"/>
        </w:rPr>
        <w:t xml:space="preserve">Πού υπάρχει κάποια, αν θέλετε, αλλαγή; Η αλλαγή βρίσκεται στο ότι βάζουμε πρώτα τα τυπικά κριτήρια, τα επιστημονικά κριτήρια και την εμπειρία στην εργασία κι αν δύο ισοβαθμούν πάνω σε αυτό, αρχίζουμε να παίρνουμε τα κοινωνικά κριτήρια υπόψη μας. Αυτό βοηθάει και την εταιρεία και τη δουλειά της εταιρείας και το επιχειρησιακό της πλάνο, όπως ανέφερε διεξοδικά και ο Υπουργός και λύνει αυτό το ζήτημα. </w:t>
      </w:r>
    </w:p>
    <w:p w14:paraId="04D742A3" w14:textId="77777777" w:rsidR="00D12B78" w:rsidRDefault="00A95810">
      <w:pPr>
        <w:spacing w:after="0" w:line="600" w:lineRule="auto"/>
        <w:ind w:firstLine="720"/>
        <w:jc w:val="both"/>
        <w:rPr>
          <w:rFonts w:eastAsia="Times New Roman"/>
          <w:szCs w:val="24"/>
        </w:rPr>
      </w:pPr>
      <w:r>
        <w:rPr>
          <w:rFonts w:eastAsia="Times New Roman"/>
          <w:szCs w:val="24"/>
        </w:rPr>
        <w:t xml:space="preserve">Αυτό, ως απόφαση, πρέπει να σας πω ότι έχει παρθεί τον Μάιο σε κοινή σύσκεψη των συναρμόδιων Υπουργείων, σε διαπραγμάτευση ολοκληρωμένη και σε συμφωνία και με το αντίστοιχο Σωματείο, δηλαδή όλους όσους εμπλέκονται.  </w:t>
      </w:r>
    </w:p>
    <w:p w14:paraId="04D742A4" w14:textId="77777777" w:rsidR="00D12B78" w:rsidRDefault="00A95810">
      <w:pPr>
        <w:spacing w:after="0" w:line="600" w:lineRule="auto"/>
        <w:ind w:firstLine="720"/>
        <w:jc w:val="both"/>
        <w:rPr>
          <w:rFonts w:eastAsia="Times New Roman"/>
          <w:szCs w:val="24"/>
        </w:rPr>
      </w:pPr>
      <w:r>
        <w:rPr>
          <w:rFonts w:eastAsia="Times New Roman"/>
          <w:b/>
          <w:szCs w:val="24"/>
        </w:rPr>
        <w:t xml:space="preserve">ΘΕΟΔΩΡΑ ΜΠΑΚΟΓΙΑΝΝΗ: </w:t>
      </w:r>
      <w:r>
        <w:rPr>
          <w:rFonts w:eastAsia="Times New Roman"/>
          <w:szCs w:val="24"/>
        </w:rPr>
        <w:t xml:space="preserve">Κύριε Πρόεδρε, μπορώ να έχω τον λόγο; </w:t>
      </w:r>
    </w:p>
    <w:p w14:paraId="04D742A5" w14:textId="77777777" w:rsidR="00D12B78" w:rsidRDefault="00A95810">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Κυρία Μπακογιάννη, έχετε τον λόγο. </w:t>
      </w:r>
    </w:p>
    <w:p w14:paraId="04D742A6" w14:textId="77777777" w:rsidR="00D12B78" w:rsidRDefault="00A95810">
      <w:pPr>
        <w:spacing w:after="0" w:line="600" w:lineRule="auto"/>
        <w:ind w:firstLine="720"/>
        <w:jc w:val="both"/>
        <w:rPr>
          <w:rFonts w:eastAsia="Times New Roman"/>
          <w:szCs w:val="24"/>
        </w:rPr>
      </w:pPr>
      <w:r>
        <w:rPr>
          <w:rFonts w:eastAsia="Times New Roman"/>
          <w:b/>
          <w:szCs w:val="24"/>
        </w:rPr>
        <w:t xml:space="preserve">ΘΕΟΔΩΡΑ ΜΠΑΚΟΓΙΑΝΝΗ: </w:t>
      </w:r>
      <w:r>
        <w:rPr>
          <w:rFonts w:eastAsia="Times New Roman"/>
          <w:szCs w:val="24"/>
        </w:rPr>
        <w:t xml:space="preserve">Κύριε Υπουργέ, με συγχωρείτε πάρα πολύ, αλλά δεν λέει αυτό το νομοσχέδιο. Το νομοσχέδιο λέει επί λέξει ότι «την επιλογή θα την κάνει η ΕΑΒ, χωρίς να θίγονται οι κανόνες του ΑΣΕΠ». Και επειδή τα ελληνικά μας είναι καλά -και τα δικά σας και τα δικά μου- γνωρίζουμε ότι όταν λέμε «χωρίς να θίγονται», εννοούμε ότι με βάση αυτά τα κριτήρια, τις προσλήψεις θα τις κάνει η ΕΑΒ. </w:t>
      </w:r>
    </w:p>
    <w:p w14:paraId="04D742A7" w14:textId="77777777" w:rsidR="00D12B78" w:rsidRDefault="00A95810">
      <w:pPr>
        <w:spacing w:after="0" w:line="600" w:lineRule="auto"/>
        <w:ind w:firstLine="720"/>
        <w:jc w:val="both"/>
        <w:rPr>
          <w:rFonts w:eastAsia="Times New Roman"/>
          <w:szCs w:val="24"/>
        </w:rPr>
      </w:pPr>
      <w:r>
        <w:rPr>
          <w:rFonts w:eastAsia="Times New Roman"/>
          <w:szCs w:val="24"/>
        </w:rPr>
        <w:t>Εγώ, λοιπόν, έχω μια πολύ συγκεκριμένη ερώτηση και μια πολύ συγκεκριμένη διαφωνία. Θεωρώ ότι όταν κανένας έχει ολόκληρη την εικόνα, το να βγαίνει και αν λέει «εγώ στην ΕΑΒ, εφεξής θα κάνω όσες προσλήψεις θέλω, με τα κριτήρια τα οποία εγώ θέλω», είναι κάτι με το οποίο δεν μπορούμε να συμφωνήσουμε.</w:t>
      </w:r>
    </w:p>
    <w:p w14:paraId="04D742A8" w14:textId="77777777" w:rsidR="00D12B78" w:rsidRDefault="00A95810">
      <w:pPr>
        <w:spacing w:after="0" w:line="600" w:lineRule="auto"/>
        <w:ind w:firstLine="720"/>
        <w:jc w:val="both"/>
        <w:rPr>
          <w:rFonts w:eastAsia="Times New Roman"/>
          <w:szCs w:val="24"/>
        </w:rPr>
      </w:pPr>
      <w:r>
        <w:rPr>
          <w:rFonts w:eastAsia="Times New Roman"/>
          <w:szCs w:val="24"/>
        </w:rPr>
        <w:t xml:space="preserve">Λυπάμαι πάρα πολύ, αλλά θεωρώ ότι το κράτος έχει άλλες ανάγκες, πολύ πιο πιεστικές, από το να πούμε σήμερα ότι χρειάζεται κάτι συγκεκριμένο. Ελάτε να μας πείτε αύριο στη Βουλή ότι έχουμε την τάδε σύμβαση, χρειαζόμαστε αυτούς τους ανθρώπους, με συγκεκριμένο αριθμό. </w:t>
      </w:r>
    </w:p>
    <w:p w14:paraId="04D742A9" w14:textId="77777777" w:rsidR="00D12B78" w:rsidRDefault="00A95810">
      <w:pPr>
        <w:spacing w:after="0" w:line="600" w:lineRule="auto"/>
        <w:ind w:firstLine="720"/>
        <w:jc w:val="both"/>
        <w:rPr>
          <w:rFonts w:eastAsia="Times New Roman"/>
          <w:szCs w:val="24"/>
        </w:rPr>
      </w:pPr>
      <w:r>
        <w:rPr>
          <w:rFonts w:eastAsia="Times New Roman"/>
          <w:szCs w:val="24"/>
        </w:rPr>
        <w:t xml:space="preserve">Αυτή τη στιγμή ζητάτε από τη Βουλή να σας ψηφίσει έναν νόμο στον οποίο θα μπορείτε να προσλάβετε όσους θέλετε για πέντε χρόνια. Λυπάμαι πολύ, η Νέα Δημοκρατία δεν μπορεί να συμφωνήσει σε αυτό. </w:t>
      </w:r>
    </w:p>
    <w:p w14:paraId="04D742AA" w14:textId="77777777" w:rsidR="00D12B78" w:rsidRDefault="00A95810">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Ευχαριστώ, κυρία Μπακογιάννη. </w:t>
      </w:r>
    </w:p>
    <w:p w14:paraId="04D742AB" w14:textId="77777777" w:rsidR="00D12B78" w:rsidRDefault="00A95810">
      <w:pPr>
        <w:spacing w:after="0" w:line="600" w:lineRule="auto"/>
        <w:ind w:firstLine="720"/>
        <w:jc w:val="both"/>
        <w:rPr>
          <w:rFonts w:eastAsia="Times New Roman"/>
          <w:szCs w:val="24"/>
        </w:rPr>
      </w:pPr>
      <w:r>
        <w:rPr>
          <w:rFonts w:eastAsia="Times New Roman"/>
          <w:szCs w:val="24"/>
        </w:rPr>
        <w:t xml:space="preserve">Κύριε Καρρά, έχετε τον λόγο. </w:t>
      </w:r>
    </w:p>
    <w:p w14:paraId="04D742AC" w14:textId="77777777" w:rsidR="00D12B78" w:rsidRDefault="00A95810">
      <w:pPr>
        <w:spacing w:after="0"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Κύριε Πρόεδρε, θα ήθελα να κάνω μια ερώτηση στον κ. Τσακαλώτο επί της τροπολογίας του. </w:t>
      </w:r>
    </w:p>
    <w:p w14:paraId="04D742AD" w14:textId="77777777" w:rsidR="00D12B78" w:rsidRDefault="00A95810">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Έχετε τον λόγο για ένα λεπτό.</w:t>
      </w:r>
    </w:p>
    <w:p w14:paraId="04D742AE" w14:textId="77777777" w:rsidR="00D12B78" w:rsidRDefault="00A95810">
      <w:pPr>
        <w:spacing w:after="0" w:line="600" w:lineRule="auto"/>
        <w:ind w:firstLine="720"/>
        <w:jc w:val="both"/>
        <w:rPr>
          <w:rFonts w:eastAsia="Times New Roman"/>
          <w:b/>
          <w:szCs w:val="24"/>
        </w:rPr>
      </w:pPr>
      <w:r>
        <w:rPr>
          <w:rFonts w:eastAsia="Times New Roman"/>
          <w:b/>
          <w:szCs w:val="24"/>
        </w:rPr>
        <w:t xml:space="preserve">ΓΕΩΡΓΙΟΣ-ΔΗΜΗΤΡΙΟΣ ΚΑΡΡΑΣ: </w:t>
      </w:r>
      <w:r>
        <w:rPr>
          <w:rFonts w:eastAsia="Times New Roman"/>
          <w:szCs w:val="24"/>
        </w:rPr>
        <w:t xml:space="preserve">Ευχαριστώ, κύριε Πρόεδρε. </w:t>
      </w:r>
      <w:r>
        <w:rPr>
          <w:rFonts w:eastAsia="Times New Roman"/>
          <w:b/>
          <w:szCs w:val="24"/>
        </w:rPr>
        <w:t xml:space="preserve"> </w:t>
      </w:r>
    </w:p>
    <w:p w14:paraId="04D742AF" w14:textId="77777777" w:rsidR="00D12B78" w:rsidRDefault="00A95810">
      <w:pPr>
        <w:spacing w:after="0" w:line="600" w:lineRule="auto"/>
        <w:ind w:firstLine="720"/>
        <w:jc w:val="both"/>
        <w:rPr>
          <w:rFonts w:eastAsia="Times New Roman"/>
          <w:szCs w:val="24"/>
        </w:rPr>
      </w:pPr>
      <w:r>
        <w:rPr>
          <w:rFonts w:eastAsia="Times New Roman"/>
          <w:szCs w:val="24"/>
        </w:rPr>
        <w:t>Κύριε Υπουργέ, αν έχετε την καλοσύνη, απ’ ό,τι βλέπω αναφέρεστε στην εκτελεστική επιτροπή του Ταμείου Χρηματοπιστωτικής Σταθερότητος. Απ’ ό,τι βλέπω από τον νόμο, τα μέλη της γενικής συνέλευσης και της εκτελεστικής επιτροπής επιλέγονται ύστερα από δημόσια πρόσκληση από την επιτροπή επιλογής.</w:t>
      </w:r>
    </w:p>
    <w:p w14:paraId="04D742B0" w14:textId="77777777" w:rsidR="00D12B78" w:rsidRDefault="00A95810">
      <w:pPr>
        <w:spacing w:after="0" w:line="600" w:lineRule="auto"/>
        <w:ind w:firstLine="720"/>
        <w:jc w:val="both"/>
        <w:rPr>
          <w:rFonts w:eastAsia="Times New Roman"/>
          <w:szCs w:val="24"/>
        </w:rPr>
      </w:pPr>
      <w:r>
        <w:rPr>
          <w:rFonts w:eastAsia="Times New Roman"/>
          <w:szCs w:val="24"/>
        </w:rPr>
        <w:t xml:space="preserve">Το ερώτημά μου συνίσταται αυτή τη στιγμή στο εάν έχει συγκροτηθεί η επιτροπή επιλογής και εάν λειτουργεί. Επομένως, δεν μπορούσε να λειτουργήσει και στην περίπτωση της παράλληλης κένωσης των δύο θέσεων, όπως αναφέρεστε, και η επιτροπή επιλογής να σας εισηγηθεί κατά το νομότυπο, τον ορθόδοξο τρόπο, το οποίο έχει επιλέξει η Κυβέρνηση κατά τη νομοθέτηση; Γιατί σήμερα μένει η εντύπωση, τουλάχιστον στη δική μου αντίληψη, ότι επιχειρείται ουσιώδης μεταβολή του νόμου και είναι ενδεχόμενο και σε επόμενα στάδια να ξαναεπιχειρηθεί. </w:t>
      </w:r>
    </w:p>
    <w:p w14:paraId="04D742B1" w14:textId="77777777" w:rsidR="00D12B78" w:rsidRDefault="00A95810">
      <w:pPr>
        <w:spacing w:after="0" w:line="600" w:lineRule="auto"/>
        <w:ind w:firstLine="720"/>
        <w:jc w:val="both"/>
        <w:rPr>
          <w:rFonts w:eastAsia="Times New Roman"/>
          <w:szCs w:val="24"/>
        </w:rPr>
      </w:pPr>
      <w:r>
        <w:rPr>
          <w:rFonts w:eastAsia="Times New Roman"/>
          <w:szCs w:val="24"/>
        </w:rPr>
        <w:t xml:space="preserve">Είναι δεδομένο ότι το Ταμείο Χρηματοπιστωτικής Σταθερότητος προέρχεται σε μνημονιακή υποχρέωση από το πρώτο μνημόνιο. Έχει επικαιροποιηθεί και με τον νόμο του υπερταμείου, όπου αναφέρεται η μεταβίβαση. Έχετε αντιμετωπίσει τα ζητήματα εμπλοκών που μπορεί να υπάρξουν σε σχέση με τις δανειακές συμβάσεις; </w:t>
      </w:r>
    </w:p>
    <w:p w14:paraId="04D742B2" w14:textId="77777777" w:rsidR="00D12B78" w:rsidRDefault="00A95810">
      <w:pPr>
        <w:spacing w:after="0" w:line="600" w:lineRule="auto"/>
        <w:ind w:firstLine="720"/>
        <w:jc w:val="both"/>
        <w:rPr>
          <w:rFonts w:eastAsia="Times New Roman"/>
          <w:szCs w:val="24"/>
        </w:rPr>
      </w:pPr>
      <w:r>
        <w:rPr>
          <w:rFonts w:eastAsia="Times New Roman"/>
          <w:szCs w:val="24"/>
        </w:rPr>
        <w:t>Επίσης, έχετε εντοπίσει ή σας έχουν απασχολήσει τα ζητήματα εμπλοκών σε σχέση με τη λειτουργία αυτού καθαυτού του Ταμείου Χρηματοπιστωτικής Σταθερότητος; Γιατί σήμερα πλέον τίθεται, απ’ ό,τι ακούμε, και το ζήτημα των κόκκινων δανείων και ενδεχόμενα πια είναι η κεφαλαιουχική βάση των τραπεζών με τη σημερινή κατάσταση, όπου εξακολουθεί η ύφεση και η υστέρηση των εσόδων στο δημόσιο.</w:t>
      </w:r>
    </w:p>
    <w:p w14:paraId="04D742B3" w14:textId="77777777" w:rsidR="00D12B78" w:rsidRDefault="00A95810">
      <w:pPr>
        <w:spacing w:after="0" w:line="600" w:lineRule="auto"/>
        <w:ind w:firstLine="720"/>
        <w:jc w:val="both"/>
        <w:rPr>
          <w:rFonts w:eastAsia="Times New Roman"/>
          <w:szCs w:val="24"/>
        </w:rPr>
      </w:pPr>
      <w:r>
        <w:rPr>
          <w:rFonts w:eastAsia="Times New Roman"/>
          <w:szCs w:val="24"/>
        </w:rPr>
        <w:t>Ευχαριστώ.</w:t>
      </w:r>
    </w:p>
    <w:p w14:paraId="04D742B4" w14:textId="77777777" w:rsidR="00D12B78" w:rsidRDefault="00A95810">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Θέλετε να απαντήσετε, κύριε Υπουργέ; </w:t>
      </w:r>
    </w:p>
    <w:p w14:paraId="04D742B5" w14:textId="77777777" w:rsidR="00D12B78" w:rsidRDefault="00A95810">
      <w:pPr>
        <w:spacing w:after="0" w:line="600" w:lineRule="auto"/>
        <w:ind w:firstLine="720"/>
        <w:jc w:val="both"/>
        <w:rPr>
          <w:rFonts w:eastAsia="Times New Roman"/>
          <w:szCs w:val="24"/>
        </w:rPr>
      </w:pPr>
      <w:r>
        <w:rPr>
          <w:rFonts w:eastAsia="Times New Roman"/>
          <w:szCs w:val="24"/>
        </w:rPr>
        <w:t xml:space="preserve">Κύριε Τσακαλώτε, έχετε τον λόγο. </w:t>
      </w:r>
    </w:p>
    <w:p w14:paraId="04D742B6"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 xml:space="preserve">Είναι χρονοβόρες διαδικασίες και με κανόνες. Δεν έχετε δίκιο. Δεν είναι εύκολο δηλαδή να βρεις έναν </w:t>
      </w:r>
      <w:r>
        <w:rPr>
          <w:rFonts w:eastAsia="Times New Roman"/>
          <w:szCs w:val="24"/>
          <w:lang w:val="en-US"/>
        </w:rPr>
        <w:t>CEO</w:t>
      </w:r>
      <w:r>
        <w:rPr>
          <w:rFonts w:eastAsia="Times New Roman"/>
          <w:szCs w:val="24"/>
        </w:rPr>
        <w:t xml:space="preserve"> μέσα σε δύο και τρεις εβδομάδες. Γι’ αυτό φέρνουμε μία διαδικασία, μέχρι να βγει ο καινούργιος </w:t>
      </w:r>
      <w:r>
        <w:rPr>
          <w:rFonts w:eastAsia="Times New Roman"/>
          <w:szCs w:val="24"/>
          <w:lang w:val="en-US"/>
        </w:rPr>
        <w:t>CEO</w:t>
      </w:r>
      <w:r>
        <w:rPr>
          <w:rFonts w:eastAsia="Times New Roman"/>
          <w:szCs w:val="24"/>
        </w:rPr>
        <w:t xml:space="preserve">, για να μην μείνει ακέφαλο. </w:t>
      </w:r>
    </w:p>
    <w:p w14:paraId="04D742B7"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Δεν θα έπρεπε να το είχατε φροντίσει με αναπληρωτές;</w:t>
      </w:r>
    </w:p>
    <w:p w14:paraId="04D742B8" w14:textId="77777777" w:rsidR="00D12B78" w:rsidRDefault="00A95810">
      <w:pPr>
        <w:spacing w:after="0" w:line="600" w:lineRule="auto"/>
        <w:ind w:firstLine="720"/>
        <w:jc w:val="both"/>
        <w:rPr>
          <w:rFonts w:eastAsia="Times New Roman"/>
          <w:szCs w:val="24"/>
        </w:rPr>
      </w:pPr>
      <w:r>
        <w:rPr>
          <w:rFonts w:eastAsia="Times New Roman"/>
          <w:b/>
          <w:bCs/>
        </w:rPr>
        <w:t>ΠΡΟΕΔΡΕΥΩΝ (Δημήτριος Κρεμαστινός):</w:t>
      </w:r>
      <w:r>
        <w:rPr>
          <w:rFonts w:eastAsia="Times New Roman"/>
          <w:szCs w:val="24"/>
        </w:rPr>
        <w:t xml:space="preserve"> Σας παρακαλώ, κύριε Καρρά.</w:t>
      </w:r>
    </w:p>
    <w:p w14:paraId="04D742B9"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 xml:space="preserve">Έχετε δίκιο ότι δεν το είχε προβλέψει αυτό ο νόμος. Το είπα από την αρχή ότι είχε πρόβλημα σε αυτό. Το ομολόγησα από την πρώτη στιγμή. </w:t>
      </w:r>
    </w:p>
    <w:p w14:paraId="04D742BA" w14:textId="77777777" w:rsidR="00D12B78" w:rsidRDefault="00A95810">
      <w:pPr>
        <w:spacing w:after="0" w:line="600" w:lineRule="auto"/>
        <w:ind w:firstLine="720"/>
        <w:jc w:val="both"/>
        <w:rPr>
          <w:rFonts w:eastAsia="Times New Roman"/>
          <w:szCs w:val="24"/>
        </w:rPr>
      </w:pPr>
      <w:r>
        <w:rPr>
          <w:rFonts w:eastAsia="Times New Roman"/>
          <w:b/>
          <w:szCs w:val="24"/>
        </w:rPr>
        <w:t xml:space="preserve">ΔΗΜΗΤΡΙΟΣ ΒΙΤΣΑΣ (Αναπληρωτής Υπουργός Εθνικής Άμυνας): </w:t>
      </w:r>
      <w:r>
        <w:rPr>
          <w:rFonts w:eastAsia="Times New Roman"/>
          <w:szCs w:val="24"/>
        </w:rPr>
        <w:t xml:space="preserve">Κύριε Πρόεδρε, θα ήθελα τον λόγο. </w:t>
      </w:r>
    </w:p>
    <w:p w14:paraId="04D742BB" w14:textId="77777777" w:rsidR="00D12B78" w:rsidRDefault="00A95810">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Κύριε Βίτσα, έχετε κι εσείς τον λόγο.  </w:t>
      </w:r>
    </w:p>
    <w:p w14:paraId="04D742BC" w14:textId="77777777" w:rsidR="00D12B78" w:rsidRDefault="00A95810">
      <w:pPr>
        <w:spacing w:after="0" w:line="600" w:lineRule="auto"/>
        <w:ind w:firstLine="720"/>
        <w:jc w:val="both"/>
        <w:rPr>
          <w:rFonts w:eastAsia="Times New Roman"/>
          <w:szCs w:val="24"/>
        </w:rPr>
      </w:pPr>
      <w:r>
        <w:rPr>
          <w:rFonts w:eastAsia="Times New Roman"/>
          <w:b/>
          <w:szCs w:val="24"/>
        </w:rPr>
        <w:t xml:space="preserve">ΔΗΜΗΤΡΙΟΣ ΒΙΤΣΑΣ (Αναπληρωτής Υπουργός Εθνικής Άμυνας): </w:t>
      </w:r>
      <w:r>
        <w:rPr>
          <w:rFonts w:eastAsia="Times New Roman"/>
          <w:szCs w:val="24"/>
        </w:rPr>
        <w:t xml:space="preserve">Θα ήθελα να μιλήσω για να μην πέσει η Αξιωματική Αντιπολίτευση σε μια τεράστια παρεξήγηση και κάνει λάθος. Μπορεί να ψηφίζει, βεβαίως, ό,τι θέλει. </w:t>
      </w:r>
    </w:p>
    <w:p w14:paraId="04D742BD" w14:textId="77777777" w:rsidR="00D12B78" w:rsidRDefault="00A95810">
      <w:pPr>
        <w:spacing w:after="0" w:line="600" w:lineRule="auto"/>
        <w:ind w:firstLine="720"/>
        <w:jc w:val="both"/>
        <w:rPr>
          <w:rFonts w:eastAsia="Times New Roman"/>
          <w:szCs w:val="24"/>
        </w:rPr>
      </w:pPr>
      <w:r>
        <w:rPr>
          <w:rFonts w:eastAsia="Times New Roman"/>
          <w:szCs w:val="24"/>
        </w:rPr>
        <w:t>Ποιος ζητάει από το ΑΣΕΠ να κάνει κάποιες προσλήψεις; Η διοίκηση της ΕΑΒ. Στη βάση τίνος το ζητάει; Στη βάση ενός συγκεκριμένου προγράμματος. Για πόσο χρονικό διάστημα; Έως πέντε χρόνια. Είναι συγκεκριμένο, όπως το κάνει ένας δήμος για οκτώ μήνες. Τα γράφει μέσα.</w:t>
      </w:r>
    </w:p>
    <w:p w14:paraId="04D742BE" w14:textId="77777777" w:rsidR="00D12B78" w:rsidRDefault="00A95810">
      <w:pPr>
        <w:spacing w:after="0" w:line="600" w:lineRule="auto"/>
        <w:ind w:firstLine="720"/>
        <w:jc w:val="both"/>
        <w:rPr>
          <w:rFonts w:eastAsia="Times New Roman"/>
          <w:szCs w:val="24"/>
        </w:rPr>
      </w:pPr>
      <w:r>
        <w:rPr>
          <w:rFonts w:eastAsia="Times New Roman"/>
          <w:szCs w:val="24"/>
        </w:rPr>
        <w:t>Κοιτάξτε και την αιτιολογική έκθεση. Θα ψηφίσετε ό,τι θέλετε. Αυτό, όμως, ήταν αίτημα -να σας θυμίσω- και της προηγούμενης διοίκησης της ΕΑΒ και της τωρινής και του σωματείου το οποίο υπάρχει. Άρα, όλη η λογική πηγαίνει σε αυτό.</w:t>
      </w:r>
    </w:p>
    <w:p w14:paraId="04D742BF" w14:textId="77777777" w:rsidR="00D12B78" w:rsidRDefault="00A95810">
      <w:pPr>
        <w:spacing w:after="0" w:line="600" w:lineRule="auto"/>
        <w:ind w:firstLine="720"/>
        <w:jc w:val="both"/>
        <w:rPr>
          <w:rFonts w:eastAsia="Times New Roman"/>
          <w:szCs w:val="24"/>
        </w:rPr>
      </w:pPr>
      <w:r>
        <w:rPr>
          <w:rFonts w:eastAsia="Times New Roman"/>
          <w:szCs w:val="24"/>
        </w:rPr>
        <w:t xml:space="preserve">Και όταν είναι να προσλάβεις στην ΕΑΒ μέσω του ΑΣΕΠ, θέλεις αυξημένα τυπικά προσόντα. Ο άνθρωπος που θα πάει σε μαχητικά αεροπλάνα ή σε αεροπλάνα μεταφοράς στρατιωτικού προσωπικού και στα ηλεκτρονικά και στα μηχανικά κ.λπ., δεν είναι δυνατόν να μην έχει αυτά τα προσόντα. Αυτό εξηγώ. </w:t>
      </w:r>
    </w:p>
    <w:p w14:paraId="04D742C0" w14:textId="77777777" w:rsidR="00D12B78" w:rsidRDefault="00A95810">
      <w:pPr>
        <w:spacing w:after="0" w:line="600" w:lineRule="auto"/>
        <w:ind w:firstLine="720"/>
        <w:jc w:val="both"/>
        <w:rPr>
          <w:rFonts w:eastAsia="Times New Roman"/>
          <w:szCs w:val="24"/>
        </w:rPr>
      </w:pPr>
      <w:r>
        <w:rPr>
          <w:rFonts w:eastAsia="Times New Roman"/>
          <w:szCs w:val="24"/>
        </w:rPr>
        <w:t>Και όταν λέω ότι δεν θίγονται, εννοώ ότι ακολουθείται όλη η διαδικασία του ΑΣΕΠ. Εάν χρειάζεται αλλαγή λέξης σε αυτήν την κατεύθυνση, ότι δηλαδή ακολουθούνται οι διαδικασίες του ΑΣΕΠ, δεν έχω καμμία αντίρρηση να κάνουμε μια τέτοια νομοτεχνική βελτίωση.</w:t>
      </w:r>
    </w:p>
    <w:p w14:paraId="04D742C1" w14:textId="77777777" w:rsidR="00D12B78" w:rsidRDefault="00A95810">
      <w:pPr>
        <w:spacing w:after="0" w:line="600" w:lineRule="auto"/>
        <w:ind w:firstLine="720"/>
        <w:jc w:val="both"/>
        <w:rPr>
          <w:rFonts w:eastAsia="Times New Roman"/>
          <w:szCs w:val="24"/>
        </w:rPr>
      </w:pPr>
      <w:r>
        <w:rPr>
          <w:rFonts w:eastAsia="Times New Roman"/>
          <w:b/>
          <w:szCs w:val="24"/>
        </w:rPr>
        <w:t>ΘΕΟΔΩΡΑ ΜΠΑΚΟΓΙΑΝΝΗ:</w:t>
      </w:r>
      <w:r>
        <w:rPr>
          <w:rFonts w:eastAsia="Times New Roman"/>
          <w:szCs w:val="24"/>
        </w:rPr>
        <w:t xml:space="preserve"> Ο αριθμός είναι το πρόβλημα. Ποια είναι η αναγκαιότητα;</w:t>
      </w:r>
    </w:p>
    <w:p w14:paraId="04D742C2" w14:textId="77777777" w:rsidR="00D12B78" w:rsidRDefault="00A95810">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Κυρία Μπακογιάννη, ζητήστε τον λόγο. Μην διακόπτετε.</w:t>
      </w:r>
    </w:p>
    <w:p w14:paraId="04D742C3" w14:textId="77777777" w:rsidR="00D12B78" w:rsidRDefault="00A95810">
      <w:pPr>
        <w:spacing w:after="0" w:line="600" w:lineRule="auto"/>
        <w:ind w:firstLine="720"/>
        <w:jc w:val="both"/>
        <w:rPr>
          <w:rFonts w:eastAsia="Times New Roman"/>
          <w:szCs w:val="24"/>
        </w:rPr>
      </w:pPr>
      <w:r>
        <w:rPr>
          <w:rFonts w:eastAsia="Times New Roman"/>
          <w:b/>
          <w:szCs w:val="24"/>
        </w:rPr>
        <w:t>ΔΗΜΗΤΡΙΟΣ ΒΙΤΣΑΣ (Αναπληρωτής Υπουργός Εθνικής Άμυνας):</w:t>
      </w:r>
      <w:r>
        <w:rPr>
          <w:rFonts w:eastAsia="Times New Roman"/>
          <w:szCs w:val="24"/>
        </w:rPr>
        <w:t xml:space="preserve"> Κυρία Μπακογιάννη, ξαναεξηγώ.</w:t>
      </w:r>
    </w:p>
    <w:p w14:paraId="04D742C4" w14:textId="77777777" w:rsidR="00D12B78" w:rsidRDefault="00A95810">
      <w:pPr>
        <w:spacing w:after="0" w:line="600" w:lineRule="auto"/>
        <w:ind w:firstLine="720"/>
        <w:jc w:val="both"/>
        <w:rPr>
          <w:rFonts w:eastAsia="Times New Roman"/>
          <w:szCs w:val="24"/>
        </w:rPr>
      </w:pPr>
      <w:r>
        <w:rPr>
          <w:rFonts w:eastAsia="Times New Roman"/>
          <w:szCs w:val="24"/>
        </w:rPr>
        <w:t>Τι θέλετε; Κάθε φορά που κάνει ένα πρόγραμμα η ΕΑΒ να έρχεται στην Βουλή και να συζητάμε στην Βουλή -γιατί τα ζητήματα τα λύνουμε πολιτικά εδώ- ότι η ΕΑΒ πρέπει να προσλάβει πέντε εργαζόμενους; Και να κάνουμε ειδικό νόμο για πέντε εργαζόμενους;</w:t>
      </w:r>
    </w:p>
    <w:p w14:paraId="04D742C5" w14:textId="77777777" w:rsidR="00D12B78" w:rsidRDefault="00A95810">
      <w:pPr>
        <w:spacing w:after="0" w:line="600" w:lineRule="auto"/>
        <w:ind w:firstLine="720"/>
        <w:jc w:val="both"/>
        <w:rPr>
          <w:rFonts w:eastAsia="Times New Roman"/>
          <w:szCs w:val="24"/>
        </w:rPr>
      </w:pPr>
      <w:r>
        <w:rPr>
          <w:rFonts w:eastAsia="Times New Roman"/>
          <w:b/>
          <w:szCs w:val="24"/>
        </w:rPr>
        <w:t>ΘΕΟΔΩΡΑ ΜΠΑΚΟΓΙΑΝΝΗ:</w:t>
      </w:r>
      <w:r>
        <w:rPr>
          <w:rFonts w:eastAsia="Times New Roman"/>
          <w:szCs w:val="24"/>
        </w:rPr>
        <w:t xml:space="preserve"> Εδώ παρακαλούμε για πέντε γιατρούς στον «Ευαγγελισμό»!</w:t>
      </w:r>
    </w:p>
    <w:p w14:paraId="04D742C6" w14:textId="77777777" w:rsidR="00D12B78" w:rsidRDefault="00A95810">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Κυρία Μπακογιάννη, παρακαλώ!</w:t>
      </w:r>
    </w:p>
    <w:p w14:paraId="04D742C7" w14:textId="77777777" w:rsidR="00D12B78" w:rsidRDefault="00A95810">
      <w:pPr>
        <w:spacing w:after="0" w:line="600" w:lineRule="auto"/>
        <w:ind w:firstLine="720"/>
        <w:jc w:val="both"/>
        <w:rPr>
          <w:rFonts w:eastAsia="Times New Roman"/>
          <w:szCs w:val="24"/>
        </w:rPr>
      </w:pPr>
      <w:r>
        <w:rPr>
          <w:rFonts w:eastAsia="Times New Roman"/>
          <w:b/>
          <w:szCs w:val="24"/>
        </w:rPr>
        <w:t>ΔΗΜΗΤΡΙΟΣ ΒΙΤΣΑΣ (Αναπληρωτής Υπουργός Εθνικής Άμυνας):</w:t>
      </w:r>
      <w:r>
        <w:rPr>
          <w:rFonts w:eastAsia="Times New Roman"/>
          <w:szCs w:val="24"/>
        </w:rPr>
        <w:t xml:space="preserve"> Άρα λέτε αυτό.</w:t>
      </w:r>
    </w:p>
    <w:p w14:paraId="04D742C8" w14:textId="77777777" w:rsidR="00D12B78" w:rsidRDefault="00A95810">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κύριε Βίτσα.</w:t>
      </w:r>
    </w:p>
    <w:p w14:paraId="04D742C9" w14:textId="77777777" w:rsidR="00D12B78" w:rsidRDefault="00A95810">
      <w:pPr>
        <w:spacing w:after="0" w:line="600" w:lineRule="auto"/>
        <w:ind w:firstLine="720"/>
        <w:jc w:val="both"/>
        <w:rPr>
          <w:rFonts w:eastAsia="Times New Roman"/>
          <w:szCs w:val="24"/>
        </w:rPr>
      </w:pPr>
      <w:r>
        <w:rPr>
          <w:rFonts w:eastAsia="Times New Roman"/>
          <w:szCs w:val="24"/>
        </w:rPr>
        <w:t>Κυρία Μπακογιάννη, εάν θέλετε να σας δώσω τον λόγο για ένα λεπτό, να σας τον δώσω.</w:t>
      </w:r>
    </w:p>
    <w:p w14:paraId="04D742CA" w14:textId="77777777" w:rsidR="00D12B78" w:rsidRDefault="00A95810">
      <w:pPr>
        <w:spacing w:after="0" w:line="600" w:lineRule="auto"/>
        <w:ind w:firstLine="720"/>
        <w:jc w:val="both"/>
        <w:rPr>
          <w:rFonts w:eastAsia="Times New Roman"/>
          <w:szCs w:val="24"/>
        </w:rPr>
      </w:pPr>
      <w:r>
        <w:rPr>
          <w:rFonts w:eastAsia="Times New Roman"/>
          <w:b/>
          <w:szCs w:val="24"/>
        </w:rPr>
        <w:t>ΘΕΟΔΩΡΑ ΜΠΑΚΟΓΙΑΝΝΗ:</w:t>
      </w:r>
      <w:r>
        <w:rPr>
          <w:rFonts w:eastAsia="Times New Roman"/>
          <w:szCs w:val="24"/>
        </w:rPr>
        <w:t xml:space="preserve"> Σας ευχαριστώ πάρα πολύ, κύριε Πρόεδρε και με συγχωρείτε.</w:t>
      </w:r>
    </w:p>
    <w:p w14:paraId="04D742CB" w14:textId="77777777" w:rsidR="00D12B78" w:rsidRDefault="00A95810">
      <w:pPr>
        <w:spacing w:after="0" w:line="600" w:lineRule="auto"/>
        <w:ind w:firstLine="720"/>
        <w:jc w:val="both"/>
        <w:rPr>
          <w:rFonts w:eastAsia="Times New Roman"/>
          <w:szCs w:val="24"/>
        </w:rPr>
      </w:pPr>
      <w:r>
        <w:rPr>
          <w:rFonts w:eastAsia="Times New Roman"/>
          <w:szCs w:val="24"/>
        </w:rPr>
        <w:t>Νομίζω ότι το πρόβλημα, κύριε Υπουργέ, δεν είναι αυτή τη στιγμή με ποια κριτήρια θα πάρετε ούτε είμαι εγώ σε θέση να σας πω εάν ένας μηχανικός έχει τις γνώσεις ή δεν τις έχει. Δεν είναι το πρόβλημά μου αυτό.</w:t>
      </w:r>
    </w:p>
    <w:p w14:paraId="04D742CC" w14:textId="77777777" w:rsidR="00D12B78" w:rsidRDefault="00A95810">
      <w:pPr>
        <w:spacing w:after="0" w:line="600" w:lineRule="auto"/>
        <w:ind w:firstLine="720"/>
        <w:jc w:val="both"/>
        <w:rPr>
          <w:rFonts w:eastAsia="Times New Roman"/>
          <w:szCs w:val="24"/>
        </w:rPr>
      </w:pPr>
      <w:r>
        <w:rPr>
          <w:rFonts w:eastAsia="Times New Roman"/>
          <w:szCs w:val="24"/>
        </w:rPr>
        <w:t>Το πρόβλημά μου είναι ότι έρχεστε και ζητάτε από τη Βουλή το ελεύθερον να προσλάβετε στην ΕΑΒ όποιον θέλετε, με τα δικά σας κριτήρια, μέχρι για πέντε χρόνια. Στην ιεράρχηση, λοιπόν, των προτεραιοτήτων της Νέας Δημοκρατίας δεν μπορεί να είναι η ΕΑΒ ο πρώτος άνθρωπος που θα πάρει το ελεύθερο να προσλαμβάνει σε αυτή τη χώρα, αλλά να είναι άλλοι τομείς όπου χρειαζόμαστε τον κόσμο περισσότερο.</w:t>
      </w:r>
    </w:p>
    <w:p w14:paraId="04D742CD" w14:textId="77777777" w:rsidR="00D12B78" w:rsidRDefault="00A95810">
      <w:pPr>
        <w:spacing w:after="0" w:line="600" w:lineRule="auto"/>
        <w:ind w:firstLine="720"/>
        <w:jc w:val="both"/>
        <w:rPr>
          <w:rFonts w:eastAsia="Times New Roman"/>
          <w:szCs w:val="24"/>
        </w:rPr>
      </w:pPr>
      <w:r>
        <w:rPr>
          <w:rFonts w:eastAsia="Times New Roman"/>
          <w:szCs w:val="24"/>
        </w:rPr>
        <w:t>Επαναλαμβάνω, λοιπόν, όταν χανόμαστε για πέντε γιατρούς στο νοσοκομείο Τρικάλων ή στον «Ευαγγελισμό», δεν δέχομαι ότι εσείς στην ΕΑΒ μπορείτε να προσλαμβάνετε όποιον θέλετε σε έναν αριθμό τον οποίο δεν γνωρίζουμε. Αυτή είναι η διαφωνία μας και ελπίζω να έγινα κατανοητή.</w:t>
      </w:r>
    </w:p>
    <w:p w14:paraId="04D742CE" w14:textId="77777777" w:rsidR="00D12B78" w:rsidRDefault="00A95810">
      <w:pPr>
        <w:spacing w:after="0" w:line="600" w:lineRule="auto"/>
        <w:ind w:firstLine="720"/>
        <w:jc w:val="both"/>
        <w:rPr>
          <w:rFonts w:eastAsia="Times New Roman"/>
          <w:szCs w:val="24"/>
        </w:rPr>
      </w:pPr>
      <w:r>
        <w:rPr>
          <w:rFonts w:eastAsia="Times New Roman"/>
          <w:szCs w:val="24"/>
        </w:rPr>
        <w:t xml:space="preserve">Πρώτ’ απ’ όλα η ΕΑΒ έχει εξαίρετο δυναμικό αυτή τη στιγμή. Έχει ανθρώπους με πάρα πολλά προσόντα, οι οποίοι επί πάρα πολλά χρόνια κράτησαν όρθια την ΕΑΒ. Αυτό σημαίνει ότι εάν θέλετε να πάρετε καινούργιους, ελάτε στην Βουλή να συνεννοηθούμε γιατί τους χρειάζεστε. </w:t>
      </w:r>
    </w:p>
    <w:p w14:paraId="04D742CF" w14:textId="77777777" w:rsidR="00D12B78" w:rsidRDefault="00A95810">
      <w:pPr>
        <w:spacing w:after="0" w:line="600" w:lineRule="auto"/>
        <w:ind w:firstLine="720"/>
        <w:jc w:val="both"/>
        <w:rPr>
          <w:rFonts w:eastAsia="Times New Roman"/>
          <w:szCs w:val="24"/>
        </w:rPr>
      </w:pPr>
      <w:r>
        <w:rPr>
          <w:rFonts w:eastAsia="Times New Roman"/>
          <w:b/>
          <w:szCs w:val="24"/>
        </w:rPr>
        <w:t>ΣΩΚΡΑΤΗΣ ΒΑΡΔΑΚΗΣ:</w:t>
      </w:r>
      <w:r>
        <w:rPr>
          <w:rFonts w:eastAsia="Times New Roman"/>
          <w:szCs w:val="24"/>
        </w:rPr>
        <w:t xml:space="preserve"> Αφού δεν θίγονται οι αρμοδιότητες του ΑΣΕΠ…</w:t>
      </w:r>
    </w:p>
    <w:p w14:paraId="04D742D0" w14:textId="77777777" w:rsidR="00D12B78" w:rsidRDefault="00A95810">
      <w:pPr>
        <w:spacing w:after="0" w:line="600" w:lineRule="auto"/>
        <w:ind w:firstLine="720"/>
        <w:jc w:val="both"/>
        <w:rPr>
          <w:rFonts w:eastAsia="Times New Roman"/>
          <w:szCs w:val="24"/>
        </w:rPr>
      </w:pPr>
      <w:r>
        <w:rPr>
          <w:rFonts w:eastAsia="Times New Roman"/>
          <w:b/>
          <w:szCs w:val="24"/>
        </w:rPr>
        <w:t>ΘΕΟΔΩΡΑ ΜΠΑΚΟΓΙΑΝΝΗ:</w:t>
      </w:r>
      <w:r>
        <w:rPr>
          <w:rFonts w:eastAsia="Times New Roman"/>
          <w:szCs w:val="24"/>
        </w:rPr>
        <w:t xml:space="preserve"> Νομίζω ότι δεν συνεννοούμαστε. Γιατί χρειάζεται η ΕΑΒ…</w:t>
      </w:r>
    </w:p>
    <w:p w14:paraId="04D742D1" w14:textId="77777777" w:rsidR="00D12B78" w:rsidRDefault="00A95810">
      <w:pPr>
        <w:spacing w:after="0" w:line="600" w:lineRule="auto"/>
        <w:ind w:firstLine="720"/>
        <w:jc w:val="both"/>
        <w:rPr>
          <w:rFonts w:eastAsia="Times New Roman"/>
          <w:szCs w:val="24"/>
        </w:rPr>
      </w:pPr>
      <w:r>
        <w:rPr>
          <w:rFonts w:eastAsia="Times New Roman"/>
          <w:b/>
          <w:szCs w:val="24"/>
        </w:rPr>
        <w:t>ΔΗΜΗΤΡΙΟΣ ΒΙΤΣΑΣ (Αναπληρωτής Υπουργός Εθνικής Άμυνας):</w:t>
      </w:r>
      <w:r>
        <w:rPr>
          <w:rFonts w:eastAsia="Times New Roman"/>
          <w:szCs w:val="24"/>
        </w:rPr>
        <w:t xml:space="preserve"> Κύριε Πρόεδρε, τον λόγο για τελευταία φορά.</w:t>
      </w:r>
    </w:p>
    <w:p w14:paraId="04D742D2" w14:textId="77777777" w:rsidR="00D12B78" w:rsidRDefault="00A95810">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Ορίστε, κύριε Υπουργέ.</w:t>
      </w:r>
    </w:p>
    <w:p w14:paraId="04D742D3" w14:textId="77777777" w:rsidR="00D12B78" w:rsidRDefault="00A95810">
      <w:pPr>
        <w:spacing w:after="0" w:line="600" w:lineRule="auto"/>
        <w:ind w:firstLine="720"/>
        <w:jc w:val="both"/>
        <w:rPr>
          <w:rFonts w:eastAsia="Times New Roman"/>
          <w:szCs w:val="24"/>
        </w:rPr>
      </w:pPr>
      <w:r>
        <w:rPr>
          <w:rFonts w:eastAsia="Times New Roman"/>
          <w:b/>
          <w:szCs w:val="24"/>
        </w:rPr>
        <w:t>ΔΗΜΗΤΡΙΟΣ ΒΙΤΣΑΣ (Αναπληρωτής Υπουργός Εθνικής Άμυνας):</w:t>
      </w:r>
      <w:r>
        <w:rPr>
          <w:rFonts w:eastAsia="Times New Roman"/>
          <w:szCs w:val="24"/>
        </w:rPr>
        <w:t xml:space="preserve"> Τι δεν γίνεται κατανοητό; Δεν γίνονται προσλήψεις αορίστου χρόνου ή μονιμότητας.</w:t>
      </w:r>
    </w:p>
    <w:p w14:paraId="04D742D4" w14:textId="77777777" w:rsidR="00D12B78" w:rsidRDefault="00A95810">
      <w:pPr>
        <w:spacing w:after="0" w:line="600" w:lineRule="auto"/>
        <w:ind w:firstLine="720"/>
        <w:jc w:val="both"/>
        <w:rPr>
          <w:rFonts w:eastAsia="Times New Roman"/>
          <w:szCs w:val="24"/>
        </w:rPr>
      </w:pPr>
      <w:r>
        <w:rPr>
          <w:rFonts w:eastAsia="Times New Roman"/>
          <w:b/>
          <w:szCs w:val="24"/>
        </w:rPr>
        <w:t>ΘΕΟΔΩΡΑ ΜΠΑΚΟΓΙΑΝΝΗ:</w:t>
      </w:r>
      <w:r>
        <w:rPr>
          <w:rFonts w:eastAsia="Times New Roman"/>
          <w:szCs w:val="24"/>
        </w:rPr>
        <w:t xml:space="preserve"> Πενταετίας.</w:t>
      </w:r>
    </w:p>
    <w:p w14:paraId="04D742D5" w14:textId="77777777" w:rsidR="00D12B78" w:rsidRDefault="00A95810">
      <w:pPr>
        <w:spacing w:after="0" w:line="600" w:lineRule="auto"/>
        <w:ind w:firstLine="720"/>
        <w:jc w:val="both"/>
        <w:rPr>
          <w:rFonts w:eastAsia="Times New Roman"/>
          <w:szCs w:val="24"/>
        </w:rPr>
      </w:pPr>
      <w:r>
        <w:rPr>
          <w:rFonts w:eastAsia="Times New Roman"/>
          <w:b/>
          <w:szCs w:val="24"/>
        </w:rPr>
        <w:t>ΔΗΜΗΤΡΙΟΣ ΒΙΤΣΑΣ (Αναπληρωτής Υπουργός Εθνικής Άμυνας):</w:t>
      </w:r>
      <w:r>
        <w:rPr>
          <w:rFonts w:eastAsia="Times New Roman"/>
          <w:szCs w:val="24"/>
        </w:rPr>
        <w:t xml:space="preserve"> Όχι, ούτε πενταετίας, αλλά ως πενταετίας στη βάση συγκεκριμένου κάθε φορά προγράμματος.</w:t>
      </w:r>
    </w:p>
    <w:p w14:paraId="04D742D6" w14:textId="77777777" w:rsidR="00D12B78" w:rsidRDefault="00A95810">
      <w:pPr>
        <w:spacing w:after="0" w:line="600" w:lineRule="auto"/>
        <w:ind w:firstLine="720"/>
        <w:jc w:val="both"/>
        <w:rPr>
          <w:rFonts w:eastAsia="Times New Roman"/>
          <w:szCs w:val="24"/>
        </w:rPr>
      </w:pPr>
      <w:r>
        <w:rPr>
          <w:rFonts w:eastAsia="Times New Roman"/>
          <w:b/>
          <w:szCs w:val="24"/>
        </w:rPr>
        <w:t>ΣΩΚΡΑΤΗΣ ΒΑΡΔΑΚΗΣ:</w:t>
      </w:r>
      <w:r>
        <w:rPr>
          <w:rFonts w:eastAsia="Times New Roman"/>
          <w:szCs w:val="24"/>
        </w:rPr>
        <w:t xml:space="preserve"> Βάσει προγράμματος. </w:t>
      </w:r>
    </w:p>
    <w:p w14:paraId="04D742D7" w14:textId="77777777" w:rsidR="00D12B78" w:rsidRDefault="00A95810">
      <w:pPr>
        <w:spacing w:after="0" w:line="600" w:lineRule="auto"/>
        <w:ind w:firstLine="720"/>
        <w:jc w:val="both"/>
        <w:rPr>
          <w:rFonts w:eastAsia="Times New Roman"/>
          <w:szCs w:val="24"/>
        </w:rPr>
      </w:pPr>
      <w:r>
        <w:rPr>
          <w:rFonts w:eastAsia="Times New Roman"/>
          <w:b/>
          <w:bCs/>
          <w:color w:val="242424"/>
          <w:szCs w:val="24"/>
        </w:rPr>
        <w:t>ΔΗΜΗΤΡΙΟΣ ΒΙΤΣΑΣ (Αναπληρωτής Υπουργός Εθνικής Άμυνας):</w:t>
      </w:r>
      <w:r>
        <w:rPr>
          <w:rFonts w:eastAsia="Times New Roman"/>
          <w:szCs w:val="24"/>
        </w:rPr>
        <w:t xml:space="preserve"> Για παράδειγμα για τα </w:t>
      </w:r>
      <w:r>
        <w:rPr>
          <w:rFonts w:eastAsia="Times New Roman"/>
          <w:szCs w:val="24"/>
          <w:lang w:val="en-US"/>
        </w:rPr>
        <w:t>F</w:t>
      </w:r>
      <w:r>
        <w:rPr>
          <w:rFonts w:eastAsia="Times New Roman"/>
          <w:szCs w:val="24"/>
        </w:rPr>
        <w:t xml:space="preserve"> τάδε ή τα </w:t>
      </w:r>
      <w:r>
        <w:rPr>
          <w:rFonts w:eastAsia="Times New Roman"/>
          <w:szCs w:val="24"/>
          <w:lang w:val="en-US"/>
        </w:rPr>
        <w:t>F</w:t>
      </w:r>
      <w:r>
        <w:rPr>
          <w:rFonts w:eastAsia="Times New Roman"/>
          <w:szCs w:val="24"/>
        </w:rPr>
        <w:t xml:space="preserve"> τάδε -να μην τα κατονομάσω, γιατί άλλα είναι της μίας εταιρείας και άλλα της άλλης- ξεκινάει ένα πρόγραμμα αναβάθμισης. Εκεί χρειαζόμαστε δέκα μηχανικούς. Πάμε στο ΑΣΕΠ και λέμε ότι στη βάση αυτού του προγράμματος, έχουμε αυτό το σχέδιο και χρειαζόμαστε δέκα μηχανικούς για τρία χρόνια. Τελείωσε. Αυτό.</w:t>
      </w:r>
    </w:p>
    <w:p w14:paraId="04D742D8" w14:textId="77777777" w:rsidR="00D12B78" w:rsidRDefault="00A95810">
      <w:pPr>
        <w:spacing w:after="0" w:line="600" w:lineRule="auto"/>
        <w:ind w:firstLine="720"/>
        <w:jc w:val="both"/>
        <w:rPr>
          <w:rFonts w:eastAsia="Times New Roman"/>
          <w:szCs w:val="24"/>
        </w:rPr>
      </w:pPr>
      <w:r>
        <w:rPr>
          <w:rFonts w:eastAsia="Times New Roman"/>
          <w:b/>
          <w:szCs w:val="24"/>
        </w:rPr>
        <w:t>ΘΕΟΔΩΡΑ ΜΠΑΚΟΓΙΑΝΝΗ:</w:t>
      </w:r>
      <w:r>
        <w:rPr>
          <w:rFonts w:eastAsia="Times New Roman"/>
          <w:szCs w:val="24"/>
        </w:rPr>
        <w:t xml:space="preserve"> Στη Βουλή.</w:t>
      </w:r>
    </w:p>
    <w:p w14:paraId="04D742D9" w14:textId="77777777" w:rsidR="00D12B78" w:rsidRDefault="00A95810">
      <w:pPr>
        <w:spacing w:after="0" w:line="600" w:lineRule="auto"/>
        <w:ind w:firstLine="720"/>
        <w:jc w:val="both"/>
        <w:rPr>
          <w:rFonts w:eastAsia="Times New Roman"/>
          <w:szCs w:val="24"/>
        </w:rPr>
      </w:pPr>
      <w:r>
        <w:rPr>
          <w:rFonts w:eastAsia="Times New Roman"/>
          <w:b/>
          <w:szCs w:val="24"/>
        </w:rPr>
        <w:t>ΔΗΜΗΤΡΙΟΣ ΒΙΤΣΑΣ (Αναπληρωτής Υπουργός Εθνικής Άμυνας):</w:t>
      </w:r>
      <w:r>
        <w:rPr>
          <w:rFonts w:eastAsia="Times New Roman"/>
          <w:szCs w:val="24"/>
        </w:rPr>
        <w:t xml:space="preserve"> Εντάξει, αυτή είναι και η διαφορά μας, αλλά μην μένει ότι κάνουμε προσλήψεις, γιατί ξέρετε ότι δεν μπορούμε να κάνουμε.</w:t>
      </w:r>
    </w:p>
    <w:p w14:paraId="04D742DA" w14:textId="77777777" w:rsidR="00D12B78" w:rsidRDefault="00A95810">
      <w:pPr>
        <w:spacing w:after="0" w:line="600" w:lineRule="auto"/>
        <w:ind w:firstLine="720"/>
        <w:jc w:val="both"/>
        <w:rPr>
          <w:rFonts w:eastAsia="Times New Roman"/>
          <w:szCs w:val="24"/>
        </w:rPr>
      </w:pPr>
      <w:r>
        <w:rPr>
          <w:rFonts w:eastAsia="Times New Roman"/>
          <w:b/>
          <w:szCs w:val="24"/>
        </w:rPr>
        <w:t>ΘΕΟΔΩΡΑ ΜΠΑΚΟΓΙΑΝΝΗ:</w:t>
      </w:r>
      <w:r>
        <w:rPr>
          <w:rFonts w:eastAsia="Times New Roman"/>
          <w:szCs w:val="24"/>
        </w:rPr>
        <w:t xml:space="preserve"> Εγώ δεν ξέρω. </w:t>
      </w:r>
    </w:p>
    <w:p w14:paraId="04D742DB" w14:textId="77777777" w:rsidR="00D12B78" w:rsidRDefault="00A95810">
      <w:pPr>
        <w:spacing w:after="0" w:line="600" w:lineRule="auto"/>
        <w:ind w:firstLine="720"/>
        <w:jc w:val="both"/>
        <w:rPr>
          <w:rFonts w:eastAsia="Times New Roman"/>
          <w:szCs w:val="24"/>
        </w:rPr>
      </w:pPr>
      <w:r>
        <w:rPr>
          <w:rFonts w:eastAsia="Times New Roman"/>
          <w:szCs w:val="24"/>
        </w:rPr>
        <w:t xml:space="preserve">Αυτή τη στιγμή αυτό που ζητάτε από τη Βουλή είναι το ελεύθερο να κάνετε. Το αν θα τις κάνετε, δεν το ξέρω. </w:t>
      </w:r>
    </w:p>
    <w:p w14:paraId="04D742DC" w14:textId="77777777" w:rsidR="00D12B78" w:rsidRDefault="00A95810">
      <w:pPr>
        <w:spacing w:after="0" w:line="600" w:lineRule="auto"/>
        <w:ind w:firstLine="720"/>
        <w:jc w:val="both"/>
        <w:rPr>
          <w:rFonts w:eastAsia="Times New Roman"/>
          <w:szCs w:val="24"/>
        </w:rPr>
      </w:pPr>
      <w:r>
        <w:rPr>
          <w:rFonts w:eastAsia="Times New Roman"/>
          <w:b/>
          <w:szCs w:val="24"/>
        </w:rPr>
        <w:t>ΔΗΜΗΤΡΙΟΣ ΒΙΤΣΑΣ (Αναπληρωτής Υπουργός Εθνικής Άμυνας):</w:t>
      </w:r>
      <w:r>
        <w:rPr>
          <w:rFonts w:eastAsia="Times New Roman"/>
          <w:szCs w:val="24"/>
        </w:rPr>
        <w:t xml:space="preserve"> Κυρία Μπακογιάννη…</w:t>
      </w:r>
    </w:p>
    <w:p w14:paraId="04D742DD" w14:textId="77777777" w:rsidR="00D12B78" w:rsidRDefault="00A95810">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Βίτσα, νομίζω ότι έχει τελειώσει η συζήτηση.</w:t>
      </w:r>
    </w:p>
    <w:p w14:paraId="04D742DE" w14:textId="77777777" w:rsidR="00D12B78" w:rsidRDefault="00A95810">
      <w:pPr>
        <w:spacing w:after="0" w:line="600" w:lineRule="auto"/>
        <w:ind w:firstLine="720"/>
        <w:jc w:val="both"/>
        <w:rPr>
          <w:rFonts w:eastAsia="Times New Roman"/>
          <w:szCs w:val="24"/>
        </w:rPr>
      </w:pPr>
      <w:r>
        <w:rPr>
          <w:rFonts w:eastAsia="Times New Roman"/>
          <w:szCs w:val="24"/>
        </w:rPr>
        <w:t>Τον λόγο έχει ο ειδικός αγορητής των ΑΝΕΛ κ. Λαζαρίδης, για δεκαπέντε λεπτά.</w:t>
      </w:r>
    </w:p>
    <w:p w14:paraId="04D742DF" w14:textId="77777777" w:rsidR="00D12B78" w:rsidRDefault="00A95810">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Σας ευχαριστώ, κύριε Πρόεδρε.</w:t>
      </w:r>
    </w:p>
    <w:p w14:paraId="04D742E0" w14:textId="77777777" w:rsidR="00D12B78" w:rsidRDefault="00A95810">
      <w:pPr>
        <w:spacing w:after="0" w:line="600" w:lineRule="auto"/>
        <w:ind w:firstLine="720"/>
        <w:jc w:val="both"/>
        <w:rPr>
          <w:rFonts w:eastAsia="Times New Roman"/>
          <w:szCs w:val="24"/>
        </w:rPr>
      </w:pPr>
      <w:r>
        <w:rPr>
          <w:rFonts w:eastAsia="Times New Roman"/>
          <w:szCs w:val="24"/>
        </w:rPr>
        <w:t xml:space="preserve">Θα ήθελα να ξεκινήσω την τοποθέτησή μου σήμερα με μία επισήμανση, κυρίως απευθυνόμενος στους καλούς συναδέλφους της Αξιωματικής Αντιπολίτευσης. Εδώ και μέρες ο ξένος, αλλά και ο ελληνικός Τύπος βοά με την υπόθεση Γεωργίου. </w:t>
      </w:r>
    </w:p>
    <w:p w14:paraId="04D742E1" w14:textId="77777777" w:rsidR="00D12B78" w:rsidRDefault="00A95810">
      <w:pPr>
        <w:spacing w:after="0" w:line="600" w:lineRule="auto"/>
        <w:ind w:firstLine="720"/>
        <w:jc w:val="both"/>
        <w:rPr>
          <w:rFonts w:eastAsia="Times New Roman"/>
          <w:szCs w:val="24"/>
        </w:rPr>
      </w:pPr>
      <w:r>
        <w:rPr>
          <w:rFonts w:eastAsia="Times New Roman"/>
          <w:szCs w:val="24"/>
        </w:rPr>
        <w:t>Ο Γεωργίου παραπέμπεται για νέα κρίση με την κατηγορία του κακουργήματος της ψευδούς βεβαίωσης ή αλλιώς για να το κάνουμε πιο λιανά, παραπέμπεται γιατί υπάρχουν βάσιμες υποψίες ότι αλλοίωσε τα στοιχεία ως Πρόεδρος της ΕΛΣΤΑΤ, προκειμένου να ανοίξει την πόρτα για το ΔΝΤ στην Ευρωζώνη και να οδηγήσει τη χώρα εκεί που την οδήγησε σήμερα.</w:t>
      </w:r>
    </w:p>
    <w:p w14:paraId="04D742E2" w14:textId="77777777" w:rsidR="00D12B78" w:rsidRDefault="00A95810">
      <w:pPr>
        <w:spacing w:after="0" w:line="600" w:lineRule="auto"/>
        <w:ind w:firstLine="720"/>
        <w:jc w:val="both"/>
        <w:rPr>
          <w:rFonts w:eastAsia="Times New Roman"/>
          <w:szCs w:val="24"/>
        </w:rPr>
      </w:pPr>
      <w:r>
        <w:rPr>
          <w:rFonts w:eastAsia="Times New Roman"/>
          <w:szCs w:val="24"/>
        </w:rPr>
        <w:t xml:space="preserve">Επίσης, ο άλλος στόχος ήταν να αμαυρώσει με την αλλοίωση των στοιχείων την περίοδο 2004-2009 του Κώστα Καραμανλή, που η χώρα είχε τους υψηλότερους ρυθμούς ανάπτυξης. </w:t>
      </w:r>
    </w:p>
    <w:p w14:paraId="04D742E3" w14:textId="77777777" w:rsidR="00D12B78" w:rsidRDefault="00A95810">
      <w:pPr>
        <w:spacing w:after="0" w:line="600" w:lineRule="auto"/>
        <w:ind w:firstLine="720"/>
        <w:jc w:val="both"/>
        <w:rPr>
          <w:rFonts w:eastAsia="Times New Roman"/>
          <w:szCs w:val="24"/>
        </w:rPr>
      </w:pPr>
      <w:r>
        <w:rPr>
          <w:rFonts w:eastAsia="Times New Roman"/>
          <w:szCs w:val="24"/>
        </w:rPr>
        <w:t>Επομένως, εγώ θα περίμενα από τους συναδέλφους, ειδικά της Αξιωματικής Αντιπολίτευσης, να κάνουν έστω ένα σχόλιο γι’ αυτήν την περίπτωση, για την υπόθεση με τον Γεωργίου.</w:t>
      </w:r>
    </w:p>
    <w:p w14:paraId="04D742E4" w14:textId="77777777" w:rsidR="00D12B78" w:rsidRDefault="00A95810">
      <w:pPr>
        <w:spacing w:after="0" w:line="600" w:lineRule="auto"/>
        <w:ind w:firstLine="720"/>
        <w:jc w:val="both"/>
        <w:rPr>
          <w:rFonts w:eastAsia="Times New Roman"/>
          <w:szCs w:val="24"/>
        </w:rPr>
      </w:pPr>
      <w:r>
        <w:rPr>
          <w:rFonts w:eastAsia="Times New Roman"/>
          <w:szCs w:val="24"/>
        </w:rPr>
        <w:t xml:space="preserve">Τώρα θα ήθελα να πω και μια κουβέντα, γιατί κατέθεσα χθες μια τροπολογία. Με αυτή ζητώ να έχουν τη δυνατότητα οι συμπολίτες μας, όταν επιθυμούν να προσφύγουν σε ένδικα μέσα για να αντιμετωπίσουν κάποια πρόστιμα ή επιβολή φόρου από εφορίες ή άλλες υπηρεσίες, -επειδή υπάρχει ο νόμος του 2010 ο οποίος επιβάλλει την καταβολή μετρητών ίσων με το 50% της αξίας του προστίμου- να καταθέτουν εμπράγματες εξασφαλίσεις, δηλαδή είτε να υποθηκεύουν ένα ακίνητο το οποίο θα είναι αντίστοιχο του 50% της αξίας, είτε εγγυητική επιστολή, είτε με κάποιον εγγυητή ο οποίος θα εγγυηθεί αυτός για το συγκεκριμένο ποσό του οφειλέτη. </w:t>
      </w:r>
    </w:p>
    <w:p w14:paraId="04D742E5" w14:textId="77777777" w:rsidR="00D12B78" w:rsidRDefault="00A95810">
      <w:pPr>
        <w:spacing w:after="0" w:line="600" w:lineRule="auto"/>
        <w:ind w:firstLine="720"/>
        <w:jc w:val="both"/>
        <w:rPr>
          <w:rFonts w:eastAsia="Times New Roman"/>
          <w:szCs w:val="24"/>
        </w:rPr>
      </w:pPr>
      <w:r>
        <w:rPr>
          <w:rFonts w:eastAsia="Times New Roman"/>
          <w:szCs w:val="24"/>
        </w:rPr>
        <w:t>Ζητώ, λοιπόν, να δίνεται αυτή η δυνατότητα στους συμπολίτες μας. Και νομίζω ότι είναι μια διευκόλυνση η οποία δεν έχει δημοσιονομικό κόστος, ενώ από την άλλη πλευρά δίνει μια ανακούφιση, δίνει κάποιο φως μέσα σε όλη αυτή την μαυρίλα που υπάρχει εδώ και χρόνια στους συμπολίτες μας, στην πατρίδα μας.</w:t>
      </w:r>
    </w:p>
    <w:p w14:paraId="04D742E6" w14:textId="77777777" w:rsidR="00D12B78" w:rsidRDefault="00A95810">
      <w:pPr>
        <w:spacing w:after="0" w:line="600" w:lineRule="auto"/>
        <w:ind w:firstLine="720"/>
        <w:jc w:val="both"/>
        <w:rPr>
          <w:rFonts w:eastAsia="Times New Roman"/>
          <w:szCs w:val="24"/>
        </w:rPr>
      </w:pPr>
      <w:r>
        <w:rPr>
          <w:rFonts w:eastAsia="Times New Roman"/>
          <w:szCs w:val="24"/>
        </w:rPr>
        <w:t xml:space="preserve">Κυρίες και κύριοι συνάδελφοι, μέχρι τώρα δεν υφίστατο ούτε σε εθνικό ούτε και σε ευρωπαϊκό επίπεδο κάποιο ολοκληρωμένο νομοθετικό πλαίσιο, το οποίο να ρυθμίζει τη διαδικασία ανάθεσης και εκτέλεσης των συμβάσεων παραχώρησης. Και γι’ αυτόν τον λόγο καλούμαστε σήμερα να ενσωματώσουμε την Οδηγία 23/2014 της Ευρωπαϊκής Ένωσης για τις δημόσιες συμβάσεις και τις συμβάσεις παραχώρησης, την εφαρμογή των διατάξεων της οδηγίας, καθώς και λοιπές ρυθμίσεις του δικονομικού δικαίου. </w:t>
      </w:r>
    </w:p>
    <w:p w14:paraId="04D742E7" w14:textId="77777777" w:rsidR="00D12B78" w:rsidRDefault="00A95810">
      <w:pPr>
        <w:spacing w:after="0" w:line="600" w:lineRule="auto"/>
        <w:ind w:firstLine="720"/>
        <w:jc w:val="both"/>
        <w:rPr>
          <w:rFonts w:eastAsia="Times New Roman"/>
          <w:szCs w:val="24"/>
        </w:rPr>
      </w:pPr>
      <w:r>
        <w:rPr>
          <w:rFonts w:eastAsia="Times New Roman"/>
          <w:szCs w:val="24"/>
        </w:rPr>
        <w:t>Με τις ρυθμίσεις του παρόντος σχεδίου νόμου εξασφαλίζεται η δημιουργία ενός σύγχρονου, διαφανούς και αποτελεσματικού νομοθετικού πλαισίου για την ανάθεση και εκτέλεση των συμβάσεων παραχώρησης, το οποίο θα εγγυάται τη συμμόρφωση με τους κανόνες του παράγωγου ευρωπαϊκού δικαίου των δημοσίων συμβάσεων, ικανού να διασφαλίσει την αποδοτικότητα των διαδικασιών με πλήρη κατοχύρωση του δημοσίου συμφέροντος.</w:t>
      </w:r>
    </w:p>
    <w:p w14:paraId="04D742E8" w14:textId="77777777" w:rsidR="00D12B78" w:rsidRDefault="00A95810">
      <w:pPr>
        <w:spacing w:after="0" w:line="600" w:lineRule="auto"/>
        <w:ind w:firstLine="720"/>
        <w:jc w:val="both"/>
        <w:rPr>
          <w:rFonts w:eastAsia="Times New Roman"/>
          <w:szCs w:val="24"/>
        </w:rPr>
      </w:pPr>
      <w:r>
        <w:rPr>
          <w:rFonts w:eastAsia="Times New Roman"/>
          <w:szCs w:val="24"/>
        </w:rPr>
        <w:t>Οι συμβάσεις παραχώρησης είναι η πιο κοινή μορφή σύμπραξης δημόσιου και ιδιωτικού τομέα. Είναι ένα ισορροπημένο και ευέλικτο νομικό πλαίσιο για την ανάθεση συμβάσεων παραχώρησης -όπως αυτό που επιδιώκεται με αυτή την οδηγία- και θα εξασφαλίζει πραγματική και άνευ διακρίσεων πρόσβαση στην αγορά για όλους τους οικονομικούς φορείς, πράγμα που θα ευνοήσει τις δημόσιες επενδύσεις σε υποδομές και στρατηγικές υπηρεσίες προς τους πολίτες.</w:t>
      </w:r>
    </w:p>
    <w:p w14:paraId="04D742E9" w14:textId="77777777" w:rsidR="00D12B78" w:rsidRDefault="00A95810">
      <w:pPr>
        <w:spacing w:after="0" w:line="600" w:lineRule="auto"/>
        <w:ind w:firstLine="720"/>
        <w:jc w:val="both"/>
        <w:rPr>
          <w:rFonts w:eastAsia="Times New Roman"/>
          <w:szCs w:val="24"/>
        </w:rPr>
      </w:pPr>
      <w:r>
        <w:rPr>
          <w:rFonts w:eastAsia="Times New Roman"/>
          <w:szCs w:val="24"/>
        </w:rPr>
        <w:t xml:space="preserve">Σύμφωνα με το άρθρο 345 της Συνθήκης για τη λειτουργία της Ευρωπαϊκής Ένωσης, οι συνθήκες δεν προδικάζουν με κανέναν τρόπο τους κανόνες των κρατών-μελών που διέπουν το καθεστώς της ιδιοκτησίας. Ως εκ τούτου, σύμφωνα με το δίκαιο της Ευρωπαϊκής Ένωσης, συμπεριλαμβανομένης και της οδηγίας συμβάσεων παραχώρησης, οι δημόσιες αρχές παραμένουν απολύτως ελεύθερες να εκτελούν δημόσια καθήκοντα που τους έχουν ανατεθεί χρησιμοποιώντας τα δικά τους μέσα ή πόρους. </w:t>
      </w:r>
    </w:p>
    <w:p w14:paraId="04D742E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Ωστόσο, αν μια δημόσια αρχή αποφασίσει να αναθέσει σε μια, για παράδειγμα, ιδιωτική εταιρεία την παροχή της υπηρεσίας και συνάψει μια σύμβαση παραχώρησης με αυτήν, οι διατάξεις της οδηγίας πρέπει να τηρούνται, ιδίως οι υποχρεώσεις σε σχέση με τα κριτήρια επιλογής και ανάθεσης που πρέπει να ακολουθούνται από φορείς που συνάπτουν συμβάσεις παραχώρησης. </w:t>
      </w:r>
    </w:p>
    <w:p w14:paraId="04D742EB"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Δεδομένης της ταχείας επέκτασης των ηλεκτρονικών συστημάτων αγορών, οι εισαγόμενες στο εθνικό δίκαιο οδηγίες προβλέπουν ειδικούς κανόνες για την εφαρμογή και τη λειτουργία τέτοιων συστημάτων, που εξασφαλίζουν την ισότιμη μεταχείριση όλων των οικονομικών φορέων οι οποίοι επιθυμούν να συμμετάσχουν σε αυτά.</w:t>
      </w:r>
    </w:p>
    <w:p w14:paraId="04D742E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Είναι αλήθεια, άλλωστε, πως η μέχρι σήμερα εξαίρεση των συμβάσεων παραχώρησης, από το πεδίο εφαρμογής των ευρωπαϊκών οδηγιών για τις δημόσιες συμβάσεις, δημιουργούσε ανασφάλεια ως προς το νομικό καθεστώς, που ρύθμιζε τις διαδικασίες ανάθεσής τους και άφηνε ευρύ περιθώριο εκτίμησης στις εθνικές νομοθεσίες των κρατών-μελών. </w:t>
      </w:r>
    </w:p>
    <w:p w14:paraId="04D742ED"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Μεταξύ άλλων, θεσπίζει κανόνες σχετικά με τις διαδικασίες προμηθειών από αναθέτουσες αρχές ή και αναθέτοντες φορείς μέσω παραχώρησης, συμπράξεις μεταξύ του δημοσίου τομέα και κυρίως ιδιωτικών εταιρειών, όπου αυτές ασχολούνται αποκλειστικά με τη λειτουργία, τη συντήρηση και την ανάπτυξη των υποδομών, για παράδειγμα, λιμάνια, χώροι στάθμευσης, δρόμοι με διόδια ή παρέχουν υπηρεσίες γενικού οικονομικού συμφέροντος, για παράδειγμα, ενέργεια, διανομή νερού και διάθεση των αποβλήτων. </w:t>
      </w:r>
    </w:p>
    <w:p w14:paraId="04D742E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Ακόμα εισάγονται ρυθμίσεις, που εξασφαλίζουν την ταχεία και αποτελεσματική έννομη προστασία και επίλυση διαφορών, λαμβάνοντας υπ’ όψιν τις ιδιαιτερότητες και την πολυπλοκότητα τόσο των διαδικασιών ανάθεσης όσο και των όρων του συμβατικού πλαισίου που διέπουν την εκτέλεση αυτών. </w:t>
      </w:r>
    </w:p>
    <w:p w14:paraId="04D742E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Οι οδηγίες αυτές διευκρινίζουν, επίσης, με ποιον τρόπο οι αναθέτουσες αρχές μπορούν να συμβάλλουν στην προστασία του περιβάλλοντος και στην προώθηση της βιώσιμης ανάπτυξης. </w:t>
      </w:r>
    </w:p>
    <w:p w14:paraId="04D742F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Σε περιπτώσεις κατά τις οποίες η εφαρμογή μέτρων ή συστημάτων περιβαλλοντικής διαχείρισης κατά την εκτέλεση της δημόσιας σύμβασης αιτιολογείται από τη φύση των έργων ή των υπηρεσιών, μπορεί να απαιτείται η εφαρμογή τέτοιων μέτρων ή συστημάτων από τις αναθέτουσες αρχές. </w:t>
      </w:r>
    </w:p>
    <w:p w14:paraId="04D742F1"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Για την επιβολή του σεβασμού του ευρωπαϊκού δικαίου, λοιπόν, η επιτροπή θέσπισε ένα σύστημα το οποίο επιδιώκει να εξακριβώνει κατά πόσο οι ευρωπαϊκοί κανόνες σχετικά με τις δημόσιες συμβάσεις γίνονται σεβαστοί κατά την πραγματοποίηση σχεδίων ή προγραμμάτων, τα οποία χρηματοδοτούνται από τα διαρθρωτικά ταμεία και τα άλλα ευρωπαϊκά χρηματοδοτικά μέσα, στοχεύοντας στην καταπολέμηση των παραβάσεων των κανόνων, στην απλούστευση και στον εκσυγχρονισμό των διαδικασιών, αλλά και στο άνοιγμα των αγορών της Ευρωπαϊκής Ένωσης, καθώς και τις επιπτώσεις αυτού του ανοίγματος σε τρίτες χώρες.</w:t>
      </w:r>
    </w:p>
    <w:p w14:paraId="04D742F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Περνώντας στις βασικές διατάξεις, τα χαρακτηριστικά του νέου νομικού πλαισίου αποσκοπούν στους εξής τομείς, πρώτον, την ενοποίηση και ομογένεια. Το σχέδιο νόμου ρυθμίζει όλες τις συμβάσεις παραχώρησης έργων και υπηρεσιών που ανατίθενται από αναθέτουσες αρχές και αναθέτοντες φορείς τόσο στον δημόσιο τομέα όσο και στον τομέα των υπηρεσιών κοινής ωφέλειας με έναν ενιαίο και ομοιόμορφο τρόπο. </w:t>
      </w:r>
    </w:p>
    <w:p w14:paraId="04D742F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Επίσης, ρυθμίζει όλες τις συμβάσεις παραχώρησης ανεξαρτήτως της εκτιμώμενης αξίας τους, δηλαδή, ρυθμίζει και τις συμβάσεις παραχώρησης που υπολείπονται του κατώτατου ορίου εφαρμογής της οδηγίας 2014/23/</w:t>
      </w:r>
      <w:r>
        <w:rPr>
          <w:rFonts w:eastAsia="Times New Roman" w:cs="Times New Roman"/>
        </w:rPr>
        <w:t>ΕΕ</w:t>
      </w:r>
      <w:r>
        <w:rPr>
          <w:rFonts w:eastAsia="Times New Roman" w:cs="Times New Roman"/>
          <w:szCs w:val="24"/>
        </w:rPr>
        <w:t xml:space="preserve">, καθώς και τις συμβάσεις παραχώρησης για κοινωνικές και άλλες υπηρεσίες. </w:t>
      </w:r>
    </w:p>
    <w:p w14:paraId="04D742F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Αποσκοπεί επίσης στην απλοποίηση και επιτάχυνση διαγωνιστικών διαδικασιών, άρθρο 41 της οδηγίας 23. Το σύνολο των διατάξεων του σχεδίου νόμου έχει καταστρωθεί με γνώμονα την απλοποίηση και επιτάχυνση της ωρίμανσης και δημοπράτησης συμβάσεων παραχώρησης. </w:t>
      </w:r>
    </w:p>
    <w:p w14:paraId="04D742F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Ενδεικτικά εισάγεται μηχανισμός μετακύλησης του βάρους προσκόμισης των δικαιολογητικών τεκμηρίωσης των κριτηρίων ποιοτικής επιλογής από τη φάση της συμμετοχής στην τελική φάση της κατακύρωσης. </w:t>
      </w:r>
    </w:p>
    <w:p w14:paraId="04D742F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Συγκεκριμένα οι διαγωνιζόμενοι υποχρεούνται να καταθέτουν μόνο μια υπεύθυνη δήλωση-ερωτηματολόγιο ποιοτικής επιλογής, προκειμένου να συμμετάσχουν στον διαγωνισμό, με την οποία βεβαιώνουν ότι πληρούν τα κριτήρια ποιοτικής επιλογής και μόνο ο οριστικός ανάδοχος υποχρεούται να προσκομίσει το σύνολο των αποδεικτικών στοιχείων για την τεκμηρίωση πλήρωσης όσων είχαν βεβαιωθεί στην υπεύθυνη δήλωση. </w:t>
      </w:r>
    </w:p>
    <w:p w14:paraId="04D742F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Η πρακτική αυτή αναμένεται να ευνοήσει τη συμμετοχή του μεγαλύτερου αριθμού των οικονομικών φορέων στις διαδικασίες και έτσι να διευρύνει τον ανταγωνισμό, να επιταχύνει τη διενέργεια των διαγωνισμών και να μειώσει ουσιωδώς τα γραφειοκρατικά βάρη.</w:t>
      </w:r>
    </w:p>
    <w:p w14:paraId="04D742F8"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Αποσκοπεί ακόμα στην υλοποίηση κοινωνικής πολιτικής, άρθρο 23 της οδηγίας. Το σχέδιο νόμου δίνει τη δυνατότητα στους δημόσιους φορείς να παραχωρούν κατ’ αποκλειστικότητα το δικαίωμα συμμετοχής στις διαδικασίες ανάθεσης συμβάσεων παραχώρησης υπηρεσιών σε προστατευμένα παραγωγικά εργαστήρια, κοινωνικούς συνεταιρισμούς περιορισμένης ευθύνης, κοινωνικές συνεταιριστικές επιχειρήσεις ένταξης κ.λπ., στο πλαίσιο της υλοποίησης πολιτικών που αποσκοπούν στην ενίσχυση ευπαθών ομάδων. </w:t>
      </w:r>
    </w:p>
    <w:p w14:paraId="04D742F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Εισάγει ρυθμίσεις που επιτρέπουν στους δημόσιους φορείς να συνεκτιμούν περιβαλλοντικές και κοινωνικές πτυχές σε όλον τον κύκλο ανάθεσης και εκτέλεσης της σύμβασης παραχώρησης μέσω κατάλληλων τεχνικών προδιαγραφών, κριτηρίων ποιοτικής επιλογής και ανάθεσης, αλλά και όρων εκτέλεσης της σύμβασης.</w:t>
      </w:r>
    </w:p>
    <w:p w14:paraId="04D742F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Για πρώτη φορά προβλέπεται ως λόγος αποκλεισμού διαγωνιζομένων από διαδικασίες ανάθεσης η εκ μέρους τους παράβαση διατάξεων της περιβαλλοντικής και εργατικής κοινωνικής νομοθεσίας. </w:t>
      </w:r>
    </w:p>
    <w:p w14:paraId="04D742FB"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Αποσκοπεί στην ενισχυμένη δημοσιότητα και πληροφόρηση. Το σχέδιο νόμου ορίζει το Κεντρικό Ηλεκτρονικό Μητρώο Δημοσίων Συμβάσεων, ΚΗΜΔΗΣ, ως το μοναδικό υποχρεωτικό σημείο της δημοσίευσης όλων των σταδίων των συμβάσεων παραχώρησης σε εθνικό επίπεδο -η δημοσίευση των προκηρύξεων σε άλλα έντυπα ή ηλεκτρονικά μέσα επικοινωνίας σε εθελοντική βάση παραμένει δυνατή- που αφ’ ενός μεν θα διευκολύνει την πληροφόρηση των ενδιαφερομένων για επιχειρηματικές ευκαιρίες, που παρουσιάζονται μέσω των συμβάσεων παραχώρησης, αφ’ ετέρου δε θα συμβάλλει στην καθιέρωση μιας ηλεκτρονικής βάσης δεδομένων για τις συμβάσεις παραχώρησης και θα χρησιμεύσει ως το βασικό μέσο για την εξαγωγή αξιόπιστων στατιστικών στοιχείων. </w:t>
      </w:r>
    </w:p>
    <w:p w14:paraId="04D742F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Επιπρόσθετα, στην κατεύθυνση ενίσχυσης της διαφάνειας παρέχεται δωρεάν, απεριόριστη και πλήρης άμεση πρόσβαση με ηλεκτρονικά μέσα στα τεύχη διαγωνισμού, σύμφωνα με τις διεθνώς καθιερωμένες βέλτιστες πρακτικές.</w:t>
      </w:r>
    </w:p>
    <w:p w14:paraId="04D742FD"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Β΄ Αντιπρόεδρος της Βουλής κ</w:t>
      </w:r>
      <w:r w:rsidRPr="00DE2BC5">
        <w:rPr>
          <w:rFonts w:eastAsia="Times New Roman" w:cs="Times New Roman"/>
          <w:szCs w:val="24"/>
        </w:rPr>
        <w:t>.</w:t>
      </w:r>
      <w:r w:rsidRPr="007F43C7">
        <w:rPr>
          <w:rFonts w:eastAsia="Times New Roman" w:cs="Times New Roman"/>
          <w:b/>
          <w:szCs w:val="24"/>
        </w:rPr>
        <w:t xml:space="preserve"> ΓΕΩΡΓΙΟΣ ΒΑΡΕΜΕΝΟΣ</w:t>
      </w:r>
      <w:r>
        <w:rPr>
          <w:rFonts w:eastAsia="Times New Roman" w:cs="Times New Roman"/>
          <w:szCs w:val="24"/>
        </w:rPr>
        <w:t>)</w:t>
      </w:r>
    </w:p>
    <w:p w14:paraId="04D742F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Η τυποποίηση των διακηρύξεων αναμένεται να απλοποιήσει σημαντικά τόσο την προετοιμασία της σύναψης σύμβασης παραχώρησης από τους δημόσιους φορείς όσο και τη συμμετοχή των διαγωνιζομένων, δεδομένου ότι οι λεπτομέρειες της διαδικασίας θα ορίζονται εκ των προτέρων με σαφήνεια στα τυποποιημένα έγγραφα του διαγωνισμού, ενώ η τυποποίηση των εγγράφων του διαγωνισμού θα διασφαλίσει τη συμμόρφωση με την κείμενη νομοθεσία και αναμένεται να περιορίσει τις προσφυγές κατά των όρων των διακηρύξεων. </w:t>
      </w:r>
    </w:p>
    <w:p w14:paraId="04D742F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Επιπροσθέτως, αποσκοπεί στην αποτελεσματική έννομη προστασία στο προσυμβατικό στάδιο και στο στάδιο της εκτέλεσης, άρθρο 60 της οδηγίας 23. Το σχέδιο νόμου εισάγει ρυθμίσεις βάσει των οποίων διασφαλίζεται η ταχεία και αποτελεσματική έννομη προστασία κατά το στάδιο που προηγείται της σύναψης της σύμβασης και θεσπίζει ευέλικτες διαδικασίες για την επίλυση διαφορών, που προκύπτουν κατά την εκτέλεση των συμβάσεων παραχώρησης, λαμβάνοντας υπ’ όψιν τις ιδιαιτερότητες και την πολυπλοκότητα τόσο των διαδικασιών ανάθεσης όσο και των όρων του συμβατικού πλαισίου που διέπουν την εκτέλεσή τους.</w:t>
      </w:r>
    </w:p>
    <w:p w14:paraId="04D7430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Οι ρυθμίσεις αυτές διασφαλίζουν την επιτάχυνση της επίλυσης των παραπάνω διαφορών και κατ’ επέκταση της ολοκλήρωσης των διαδικασιών ανάθεσης και εκτέλεσης συμβάσεων παραχώρησης στο σύνολό τους, υπηρετώντας κατ’ αυτόν τον τρόπο το δημόσιο συμφέρον, αλλά και ενθαρρύνοντας τη συμμετοχή επενδυτών κυρίως από το εξωτερικό. </w:t>
      </w:r>
    </w:p>
    <w:p w14:paraId="04D74301"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4D7430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Κύριε Πρόεδρε, κλείνω αμέσως.</w:t>
      </w:r>
    </w:p>
    <w:p w14:paraId="04D7430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νομοσχέδιο για τις συμβάσεις παραχώρησης εισάγει δικλείδες προστασίας του δημοσίου συμφέροντος και αντιμετώπισης της διαφθοράς στον ευαίσθητο τομέα των έργων και των δημοσίων συμβάσεων και αναμένεται να αποτελέσει σημαντικό εργαλείο για την υλοποίηση δημόσιων επενδύσεων, που θα υπηρετήσουν την ανάπτυξη, την ενίσχυση της απασχόλησης και τη μεταστροφή του οικονομικού κλίματος. Οι Ανεξάρτητοι Έλληνες το στηρίζουμε.</w:t>
      </w:r>
    </w:p>
    <w:p w14:paraId="04D7430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4D74305" w14:textId="77777777" w:rsidR="00D12B78" w:rsidRDefault="00A9581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των ΑΝΕΛ)</w:t>
      </w:r>
    </w:p>
    <w:p w14:paraId="04D74306"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Σας ευχαριστούμε. </w:t>
      </w:r>
    </w:p>
    <w:p w14:paraId="04D7430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Ο Βουλευτής κ. Θεοχάρης (Χάρης) Θεοχάρης ζητεί άδεια ολιγοήμερης απουσίας στο εξωτερικό από τις 4-8-2016 έως τις 7-8-2016. </w:t>
      </w:r>
    </w:p>
    <w:p w14:paraId="04D74308"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Επίσης, ο Βουλευτής κ. Γεώργιος-Δημήτριος Καρράς ζητεί άδεια ολιγοήμερης απουσίας στο εξωτερικό από τις 13-8-2016 έως τις 18-8-2016. </w:t>
      </w:r>
    </w:p>
    <w:p w14:paraId="04D7430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Η Βουλή εγκρίνει;</w:t>
      </w:r>
    </w:p>
    <w:p w14:paraId="04D7430A"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04D7430B"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sidRPr="007F43C7">
        <w:rPr>
          <w:rFonts w:eastAsia="Times New Roman" w:cs="Times New Roman"/>
          <w:szCs w:val="24"/>
        </w:rPr>
        <w:t>Συνεπώς</w:t>
      </w:r>
      <w:r>
        <w:rPr>
          <w:rFonts w:eastAsia="Times New Roman" w:cs="Times New Roman"/>
          <w:szCs w:val="24"/>
        </w:rPr>
        <w:t xml:space="preserve"> η Βουλή ενέκρινε τις ζητηθείσες άδειες. </w:t>
      </w:r>
    </w:p>
    <w:p w14:paraId="04D7430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Τον λόγο έχει ο ειδικός αγορητής της Ένωσης Κεντρώων κ. Ιωάννης Σαρίδης.</w:t>
      </w:r>
    </w:p>
    <w:p w14:paraId="04D7430D"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Ευχαριστώ πολύ. </w:t>
      </w:r>
    </w:p>
    <w:p w14:paraId="04D7430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έχουμε πει να μην λαϊκίζουμε εμείς από την Ένωση Κεντρώων σ’ αυτή την Αίθουσα, όμως ανάλογα με τις πρακτικές της Κυβέρνησης θα πρέπει να απαντήσουμε ακριβώς με τον ίδιο τρόπο. </w:t>
      </w:r>
    </w:p>
    <w:p w14:paraId="04D7430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Αυτό εδώ το νομοσχέδιο, το οποίο βλέπετε, κατατέθηκε χθες το βράδυ στην Επιτροπή Παραγωγής και Εμπορίου με τη μορφή του κατεπείγοντος, συζητείται σήμερα στην επιτροπή και αύριο το πρωί έχει οριστεί να έρθει στην Ολομέλεια. </w:t>
      </w:r>
    </w:p>
    <w:p w14:paraId="04D7431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Η Ένωση Κεντρώων έχει δεσμευθεί στον ελληνικό λαό να στηρίζει τα σωστά και τα δίκαια και να καταγγέλλει και να αντιστέκεται στα άδικα και στα κακόβουλα. </w:t>
      </w:r>
    </w:p>
    <w:p w14:paraId="04D74311"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Η απλή αναλογική ήταν προγραμματική θέση της Ένωσης Κεντρώων. Αποτελούσε αρχή για την Ένωση Κεντρώων και τη στήριξε σ’ αυτήν εδώ την Αίθουσα. Η ποινικοποίηση του πολιτικού κόσμου για πολιτικές επιλογές, σκέψεις και αποφάσεις δεν μας βρήκε σύμφωνους και την καταψηφίσαμε, πάλι μέσα σ’ αυτή την Αίθουσα. Όμως, αυτές οι πρακτικές θα πρέπει κάποια στιγμή να τελειώσουν. </w:t>
      </w:r>
    </w:p>
    <w:p w14:paraId="04D7431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Σήμερα, στην Επιτροπή Παραγωγής και Εμπορίου, στην Αίθουσα Γερουσίας, η Κυβέρνηση θα έπρεπε να ντρέπεται γι’ αυτό το οποίο παρουσίασε, γιατί προσβάλλουν τη δημοκρατία. Προσβάλλει τη δημοκρατία ο τρόπος με τον οποίο νομοθετούμε μέσα εδώ και υπεύθυνη ουσιαστικά, αποκλειστικά και μόνο είναι η Κυβέρνηση.</w:t>
      </w:r>
    </w:p>
    <w:p w14:paraId="04D7431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Για εμάς, η λέξη δημοκρατία δεν είναι μόνο μία απλή λέξη, την οποία σέρνουμε έξω απ’ αυτόν τον χώρο. Τη στηρίζουμε και μέσα σ’ αυτόν τον χώρο και έξω απ’ αυτόν τον χώρο. </w:t>
      </w:r>
    </w:p>
    <w:p w14:paraId="04D7431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Η λέξη ντροπή ταιριάζει στον τρόπο με τον οποίο νομοθετεί η Κυβέρνηση. Αιφνιδιάζει τους πάντες. Θα αντιδράσουν οι πάντες. Αυτή είναι η λογική και αυτή είναι η αλήθεια. Δεν θέλουν ηρεμία, δεν θέλουν συναίνεση, δεν θέλουν συνεργασία. Έχουν μία ροπή στην πονηριά, την οποία ουσιαστικά τη φέρνουν και μέσα σ’ αυτή την Αίθουσα, σ’ αυτό το νομοσχέδιο, που σε λίγο θα σας αναλύσω και θα τοποθετηθεί πάνω στην πονηριά της Κυβέρνησης ο Κοινοβουλευτικός μας Εκπρόσωπος, ο κ. Καρράς.</w:t>
      </w:r>
    </w:p>
    <w:p w14:paraId="04D7431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το οποίο πριν κατατέθηκε στην Επιτροπή Παραγωγής και Εμπορίου, είχε τέσσερα κεφάλαια. Τα δύο πρώτα αφορούσαν τις Ανανεώσιμες Πηγές Ενέργειας. Ήταν με την μορφή του κατεπείγοντος. </w:t>
      </w:r>
    </w:p>
    <w:p w14:paraId="04D7431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Το τρίτο κεφάλαιο ουσιαστικά αναφέρεται στο τέμενος το οποίο θα κατασκευαστεί και το τέταρτο κεφάλαιο στο πάρκο Τρίτση και στις διατάξεις οι οποίες έρχονται από την πλευρά της Κυβέρνησης γι’ αυτό το περιβόητο πάρκο Τρίτση, χωρίς όμως να έχουν ερωτηθεί οι δήμαρχοι και η τοπική αυτοδιοίκηση εάν συμφωνούν με αυτές τις διατάξεις τις οποίες φέρνουν.</w:t>
      </w:r>
    </w:p>
    <w:p w14:paraId="04D7431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Προσέξτε, επίσης, κάτι χαρακτηριστικό, το οποίο μπορεί να κριθεί και αντισυνταγματικό. Δεν το ξέρουμε. Με λεφτά των δήμων θέλει η Κυβέρνηση να φτιάξει έναν ανεξάρτητο φορέα, νομικό πρόσωπο ιδιωτικού δικαίου, το οποίο θα υπάγεται στον Υπουργό και ο Υπουργός θα έχει τον απόλυτο έλεγχο.</w:t>
      </w:r>
    </w:p>
    <w:p w14:paraId="04D74318"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Αύριο, σ’ αυτή την Αίθουσα, θα συζητήσουμε αυτό το νομοσχέδιο το οποίο μόλις σας ανέφερα. Η Ένωση Κεντρώων θέλω να ξέρετε ότι επιφυλάχθηκε να τοποθετηθεί στην Ολομέλεια. Γιατί; Γιατί από πίσω της υπάρχουν κάποιοι άνθρωποι, που την έχουν στηρίξει και δεν είναι στην πρακτική της να εμπαίζει αυτούς τους ανθρώπους που ουσιαστικά την έχουν στηρίξει. Αδυνατούμε να πληροφορηθούμε, να εντάξουμε και να αξιοποιήσουμε αυτά τα οποία το συγκεκριμένο νομοσχέδιο φέρνει από χθες το βράδυ μέχρι σήμερα το πρωί. Επιφυλαχθήκαμε να τοποθετηθούμε στην αυριανή Ολομέλεια με όποιον τρόπο και με όποια δυνατότητα από τη δική μας πλευρά μπορούμε να έχουμε.</w:t>
      </w:r>
    </w:p>
    <w:p w14:paraId="04D7431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Ας έρθουμε τώρα στο σημερινό νομοσχέδιο, όπου εδώ ουσιαστικά έχουμε ένα διαφορετικό κλίμα από το κλίμα το οποίο περιέγραψα προηγουμένως. Κατά την εισαγωγή του νομοσχεδίου, για να έρθει στις επιτροπές, ο Υπουργός κ. Σταθάκης αναγκάστηκε εξαιτίας του Κανονισμού της Βουλής να επιχειρηματολογήσει υπέρ της πρότασης της Κυβέρνησης, ώστε το παρόν νομοσχέδιο αλλά και το χθεσινό να συζητηθούν με τις διαδικασίες του επείγοντος.</w:t>
      </w:r>
    </w:p>
    <w:p w14:paraId="04D7431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Μίλησε απλά για τις ασφυκτικές προθεσμίες, που αντιμετωπίζει η Ελληνική Κυβέρνηση, οι οποίες, βεβαίως, ήταν ήδη γνωστές στο Κοινοβούλιο από τις 17 Αυγούστου 2014, όπως επίσης ήταν γνωστή και η καταληκτική ημερομηνία για να εναρμονιστεί η χώρα μας με το Ευρωπαϊκό Δίκαιο. Η καταληκτική ημερομηνία, όπως και εσείς γνωρίζετε, ήταν η 17</w:t>
      </w:r>
      <w:r>
        <w:rPr>
          <w:rFonts w:eastAsia="Times New Roman" w:cs="Times New Roman"/>
          <w:szCs w:val="24"/>
          <w:vertAlign w:val="superscript"/>
        </w:rPr>
        <w:t>η</w:t>
      </w:r>
      <w:r>
        <w:rPr>
          <w:rFonts w:eastAsia="Times New Roman" w:cs="Times New Roman"/>
          <w:szCs w:val="24"/>
        </w:rPr>
        <w:t xml:space="preserve"> Απριλίου 2016. </w:t>
      </w:r>
    </w:p>
    <w:p w14:paraId="04D7431B"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Είμαστε, λοιπόν, εδώ τρεις μήνες εκπρόθεσμοι ως χώρα πια. Οι προθεσμίες, που κακώς για την εικόνα του Κοινοβουλίου δεν έγιναν σεβαστές, είχαν προκύψει από την υποχρέωση της χώρας μας για συμμόρφωση και ενσωμάτωση στην εσωτερική έννομη τάξη των οδηγιών 23/2014, 24/2014 και 25/2014 της Ευρωπαϊκής Ένωσης, τις οποίες καλείται να υπερψηφίσει η Ολομέλεια. Υπερψήφισε χθες και καλείται να ψηφίσει σήμερα την οδηγία 23/2014.</w:t>
      </w:r>
    </w:p>
    <w:p w14:paraId="04D7431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αυτή η αστοχία  στον προγραμματισμό της Κυβέρνησης, που την οδηγεί για μία ακόμη φορά στη νομοθέτηση με τις διαδικασίες του επείγοντος, θα μπορούσε πάρα πολύ απλά να είχε αποφευχθεί, εάν είχε ξεκινήσει η συζήτηση έστω μία εβδομάδα νωρίτερα. </w:t>
      </w:r>
    </w:p>
    <w:p w14:paraId="04D7431D"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Με καλύτερο προγραμματισμό ίσως να είχαν αποφευχθεί και διάφορες άλλες δυσαρμονίες, όπως αυτή που έγινε φανερή σε όσους παρακολούθησαν τη διαδικασία ακρόασης των φορέων, όπου η Ανεξάρτητη Αρχή Δημοσίων Συμβάσεων δήλωσε, διά του εκπροσώπου της, πως ενημερώθηκε για τις αλλαγές του νομοσχεδίου σε σχέση με εκείνο που είχατε θέσει υπ’ όψιν τους, ζητώντας τη γνώμη και τα σχόλιά τους, τον περασμένο Απρίλιο, από την ιστοσελίδα του Κοινοβουλίου, την ημέρα, δηλαδή, που αναρτήσατε το νομοσχέδιο. Η Ανεξάρτητη Αρχή Δημοσίων Συμβάσεων αυτό δήλωσε στην ακρόαση φορέων, ότι ενημερώθηκε από την ιστοσελίδα του Κοινοβουλίου, την ημέρα που αναρτήθηκε το νομοσχέδιο. Άλλη μία πρακτική νομοθέτησης της Κυβέρνησης! </w:t>
      </w:r>
    </w:p>
    <w:p w14:paraId="04D7431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Μάλιστα, ως απόδειξη των λεγομένων του ο εκπρόσωπος της Αρχής Δημοσίων Συμβάσεων μάς εξήγησε πως με έκπληξη διάβασε στο άρθρο 375 του χθεσινού νομοσχεδίου πως μειώνεται το ποσοστό επί των δημοσίων συμβάσεων, που αποτελεί και τη μοναδική πηγή εσόδων της αρχής, από 0,1</w:t>
      </w:r>
      <w:r>
        <w:rPr>
          <w:rFonts w:eastAsia="Times New Roman"/>
          <w:szCs w:val="24"/>
        </w:rPr>
        <w:t>‰</w:t>
      </w:r>
      <w:r>
        <w:rPr>
          <w:rFonts w:eastAsia="Times New Roman" w:cs="Times New Roman"/>
          <w:szCs w:val="24"/>
        </w:rPr>
        <w:t xml:space="preserve"> σε 0,06</w:t>
      </w:r>
      <w:r>
        <w:rPr>
          <w:rFonts w:eastAsia="Times New Roman"/>
          <w:szCs w:val="24"/>
        </w:rPr>
        <w:t>‰. Η έκπληξη δικαιολογείται επαρκώς, καθώς στην περίπτωση αυτή δεν θα έχουν τα χρήματα ούτε για τη μισθοδοσία τους.</w:t>
      </w:r>
    </w:p>
    <w:p w14:paraId="04D7431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Υπενθυμίζω πως η συγκεκριμένη αρχή δεν έχει ακόμη στελεχωθεί πλήρως και δεν έχει καν πρόεδρο και με τη δημιουργία του νέου φορέα διαιτησίας της αφαιρείτε και μία από τις πιο κρίσιμες αρμοδιότητές της. Δεν είμαστε σίγουροι πως εξετάστηκε επαρκώς από την Κυβέρνηση το ενδεχόμενο να ενισχυθεί η Ανεξάρτητη Αρχή Δημοσίων Συμβάσεων, ώστε να μπορεί να αναλάβει το συγκεκριμένο έργο, κερδίζοντας χρόνο και χρήμα, προς όφελος των φορολογουμένων, καθώς έπειτα από τρία χρόνια λειτουργίας διαθέτει και τη σχετική τεχνογνωσία και τα απαραίτητα έμπειρα στελέχη.</w:t>
      </w:r>
    </w:p>
    <w:p w14:paraId="04D7432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Επισημαίνω πως σε περίπτωση που η αρχή εισπράξει περισσότερα από αυτά που έχει ανάγκη, για να καλύψει γνωστές της δαπάνες, τότε επιστρέφει το 80% του πλεονάζοντος ποσού στο ελληνικό δημόσιο, πράγμα που έκανε ακόμα πιο περίεργη αυτή σας την απόφαση να μειώσετε το ποσοστό υπέρ της σε 0,06</w:t>
      </w:r>
      <w:r>
        <w:rPr>
          <w:rFonts w:eastAsia="Times New Roman"/>
          <w:szCs w:val="24"/>
        </w:rPr>
        <w:t xml:space="preserve">‰ </w:t>
      </w:r>
      <w:r>
        <w:rPr>
          <w:rFonts w:eastAsia="Times New Roman" w:cs="Times New Roman"/>
          <w:szCs w:val="24"/>
        </w:rPr>
        <w:t xml:space="preserve">επί των δημοσίων συμβάσεων, αλλά και να της αφαιρέσετε την προδικαστική διαιτητική της διάσταση. </w:t>
      </w:r>
    </w:p>
    <w:p w14:paraId="04D74321"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Τελικά, θα ενισχύσουμε τις ανεξάρτητες αρχές σε αυτόν τον τόπο; Θα βοηθήσει το ελληνικό Κοινοβούλιο σε αυτό; Τις θέλουμε τις ανεξάρτητες αρχές; Να καταλήξουμε πρώτα απ’ όλα εμείς για το τι θέλουμε; Ή μήπως χθες με την αρχή των προδικαστικών προσφυγών θα δημιουργούμε συνεχώς και νέα όργανα, νέες υπηρεσίες, νέους φορείς επικουρικά και συμπληρωματικά στο έργο των ανεξαρτήτων αρχών, διατρέχοντας έτσι τον κίνδυνο να δημιουργήσουμε περισσότερη γραφειοκρατία και να ευνοήσουμε την αδιαφάνεια;</w:t>
      </w:r>
    </w:p>
    <w:p w14:paraId="04D7432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Και επειδή μιλάμε για τις συμβάσεις δημοσίων έργων ουσιαστικά μιλάμε για αυτό που ο ελληνικός λαός θεωρεί την πηγή της διαφθοράς και της διαπλοκής στην Ελλάδα. Η όποια ειλικρίνεια της Κυβέρνησης είναι ευάλωτη στην κριτική εξαιτίας αστοχιών στη διαδικασία της δημιουργίας ενός νέου νομοθετικού πλαισίου που θα εξασφαλίζει το απαραίτητο υγιές διαδικαστικό περιβάλλον γύρω από την ανάθεση και εκτέλεση των δημοσίων συμβάσεων. Κανείς δεν αμφισβητεί πως η εναρμόνιση με τις ευρωπαϊκές οδηγίες εξυπηρετεί το δημόσιο συμφέρον και θωρακίζει σε κάποιο βαθμό τις διαδικασίες των δημοσίων συμβάσεων από γνωστές παλιές πρακτικές που ευνοούν τη διαφθορά και τη διαπλοκή. Το ίδιο ισχύει και για την προσπάθεια συγκέντρωσης, επικαιροποίησης και κωδικοποίησης των σχετικών νόμων, ώστε να μπει ένα φρένο στη σχετική πολυνομία και γραφειοκρατία και να ενισχυθεί η έννοια της χρηστής διοίκησης.</w:t>
      </w:r>
    </w:p>
    <w:p w14:paraId="04D7432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Σίγουρα είναι επίσης πολύ θετικό το γεγονός πως γίνεται εθνικός στόχος η ορθή αξιοποίηση της τεχνολογίας με σκοπό τη διασφάλιση των συνθηκών διαφάνειας και αποφυγής εκδήλωσης παραβατικότητας αλλά και ατιμωρησίας. Πράγματι, η ενσωμάτωση της οδηγίας 23 φέρνει ουσιαστικές αλλαγές. Μπορούμε όμως να μιλήσουμε για μία νέα εποχή στην ανάθεση και εκτέλεση των δημοσίων συμβάσεων; Πιστεύω πως όχι. Και αυτό γιατί ενώ αναγνωρίζουμε στην Κυβέρνηση τις καλές της προθέσεις δεν βλέπουμε όμως να διατυπώνονται αυτές με ξεκάθαρο τρόπο μέσα στα άρθρα των εν λόγω νομοσχεδίων. Αντιθέτως, υπάρχουν ασάφειες. Σίγουρα, όμως, πρόκειται για ένα μεγάλο βήμα προς τα μπροστά για τη χώρα μας, το οποίο γίνεται με καθυστέρηση και κόστος για τον Έλληνα φορολογούμενο. Είναι σημαντικό, για παράδειγμα, πως αναγνωρίζονται για πρώτη φορά οι υπεργολαβίες, πως είναι εφικτές οι κατατμήσεις έργων όχι ως μέσο σπατάλης και διαφθοράς, αλλά για την κάλυψη τρεχουσών αναγκών. Στα θετικά μετράμε και το γεγονός πως ενισχύεται η αποτελεσματική και πολυεπίπεδη λειτουργία, με το άρθρο 38 του χθεσινού νομοσχεδίου, του Κεντρικού Ηλεκτρονικού Μητρώου Δημοσίων Συμβάσεων, του περίφημου αυτού μητρώου.</w:t>
      </w:r>
    </w:p>
    <w:p w14:paraId="04D7432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Πράγματι, η Κυβέρνηση προσπαθεί με το παρόν νομοσχέδιο να διορθώσει κακώς κείμενα και να ενισχύσει την προσπάθεια που λαμβάνει χώρα σε ευρωπαϊκό επίπεδο περί κωδικοποίησης των διαδικασιών ανάθεσης και εκτέλεσης δημοσίων συμβάσεων και περιορισμού της γραφειοκρατίας, με γνώμονα πάντως τη διεθνώς αναγνωρισμένη καλή πρακτική και με σκοπό την απλοποίηση των διαδικασιών, την εξυπηρέτηση της αρχής της αναλογικότητας, την εξασφάλιση της διαφάνειας και της ποιότητας σε όλες τις εκφάνσεις και προεκτάσεις της σύναψης, επίβλεψης και εκτέλεσης των δημοσίων έργων και παραχωρήσεων.</w:t>
      </w:r>
    </w:p>
    <w:p w14:paraId="04D7432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Οφείλουμε να στηρίξουμε αυτήν την προσπάθεια, που στόχο έχει την ενίσχυση της διαφάνειας και την τόνωση της υγιούς επιχειρηματικότητας μέσω των συνεργασιών του δημοσίου και του ιδιωτικού τομέα. Παρ’ όλο που στο παρελθόν τα ζητήματα των ΣΔΙΤ αποτέλεσαν πεδίο σφοδρών αντιπαραθέσεων, σήμερα η ελληνική Κυβέρνηση με ειλικρίνεια προχωρεί στην εκ νέου αντικειμενική θεώρηση των πραγμάτων και επιλέγει να ακολουθήσει την ευρωπαϊκή πορεία θεσμοθέτησης κοινών κανόνων, που θα μειώσουν τις στρεβλώσεις που προέκυπταν από τις εθνικές νομοθεσίες, σε μια κοινή ανοικτή αγορά όπως είναι η ευρωπαϊκή.</w:t>
      </w:r>
    </w:p>
    <w:p w14:paraId="04D7432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Παράλληλα, με την υιοθέτηση των εν λόγω οδηγιών και από τα υπόλοιπα ευρωπαϊκά εθνικά κοινοβούλια διαφαίνεται και το ακριβές μέγεθος του κρατικού παρεμβατισμού, που αποδέχεται η ευρωπαϊκή οικονομική σκέψη, σχετικά με τη λειτουργία της κοινής αγοράς. Η απαίτηση για διαφάνεια είναι καθολική και η θεσμοθέτηση κανόνων για τη διασφάλισή της αποτελεί επιτακτική ανάγκη των δημοκρατιών και ισχυρό κοινωνικό αίτημα. Οι ευρωπαϊκοί θεσμοί αλλά και το κάθε κράτος χωριστά οφείλουν προς επιβεβαίωση του υψηλού πολιτισμικού τους επιπέδου να θεσμοθετήσουν με υποδειγματικό τρόπο τις καλές και αποτελεσματικές πρακτικές χρηστής διαχείρισης του δημοσίου χρήματος μέσω της διαφανούς σύναψης και εκτέλεσης των δημοσίων συμβάσεων, που στην Ελλάδα αποτελούν σχεδόν το μισό μέγεθος των οικονομικών ενεργειών του δημόσιου τομέα, ενώ στην Ευρώπη οι δημόσιες συμβάσεις φθάνουν έως και το 18% του ΑΕΠ. </w:t>
      </w:r>
    </w:p>
    <w:p w14:paraId="04D7432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Η Ένωση Κεντρώων θα συνεχίσει να στηρίζει με συνέπεια και αποφασιστικότητα την ευρωπαϊκή πορεία της χώρας. Θα υπερψηφίσουμε επί της αρχής το παρόν νομοσχέδιο, θα επιφυλαχθούμε σε κάποια άρθρα και για τις τροπολογίες θα μιλήσει ο Κοινοβουλευτικός μας Εκπρόσωπος, ο αγαπητός Κοινοβουλευτικός Εκπρόσωπος κ. Καρράς.</w:t>
      </w:r>
    </w:p>
    <w:p w14:paraId="04D74328"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4D74329" w14:textId="77777777" w:rsidR="00D12B78" w:rsidRDefault="00A95810">
      <w:pPr>
        <w:tabs>
          <w:tab w:val="left" w:pos="3720"/>
        </w:tabs>
        <w:spacing w:after="0" w:line="600" w:lineRule="auto"/>
        <w:ind w:firstLine="720"/>
        <w:jc w:val="center"/>
        <w:rPr>
          <w:rFonts w:eastAsia="Times New Roman"/>
          <w:color w:val="000000"/>
          <w:szCs w:val="24"/>
        </w:rPr>
      </w:pPr>
      <w:r>
        <w:rPr>
          <w:rFonts w:eastAsia="Times New Roman" w:cs="Times New Roman"/>
          <w:szCs w:val="24"/>
        </w:rPr>
        <w:t xml:space="preserve">(Χειροκροτήματα από την πτέρυγα </w:t>
      </w:r>
      <w:r>
        <w:rPr>
          <w:rFonts w:eastAsia="Times New Roman"/>
          <w:color w:val="000000"/>
          <w:szCs w:val="24"/>
        </w:rPr>
        <w:t>της Ένωσης Κεντρώων)</w:t>
      </w:r>
    </w:p>
    <w:p w14:paraId="04D7432A" w14:textId="77777777" w:rsidR="00D12B78" w:rsidRDefault="00A95810">
      <w:pPr>
        <w:tabs>
          <w:tab w:val="left" w:pos="3720"/>
        </w:tabs>
        <w:spacing w:after="0" w:line="600" w:lineRule="auto"/>
        <w:ind w:firstLine="720"/>
        <w:rPr>
          <w:rFonts w:eastAsia="Times New Roman"/>
          <w:color w:val="000000"/>
          <w:szCs w:val="24"/>
        </w:rPr>
      </w:pPr>
      <w:r>
        <w:rPr>
          <w:rFonts w:eastAsia="Times New Roman"/>
          <w:b/>
          <w:color w:val="000000"/>
          <w:szCs w:val="24"/>
        </w:rPr>
        <w:t>ΠΡΟΕΔΡΕΥΩΝ (Γεώργιος Βαρεμένος):</w:t>
      </w:r>
      <w:r>
        <w:rPr>
          <w:rFonts w:eastAsia="Times New Roman"/>
          <w:color w:val="000000"/>
          <w:szCs w:val="24"/>
        </w:rPr>
        <w:t xml:space="preserve">  Και εμείς ευχαριστούμε.</w:t>
      </w:r>
    </w:p>
    <w:p w14:paraId="04D7432B" w14:textId="77777777" w:rsidR="00D12B78" w:rsidRDefault="00A95810">
      <w:pPr>
        <w:tabs>
          <w:tab w:val="left" w:pos="3720"/>
        </w:tabs>
        <w:spacing w:after="0" w:line="600" w:lineRule="auto"/>
        <w:ind w:firstLine="720"/>
        <w:jc w:val="both"/>
        <w:rPr>
          <w:rFonts w:eastAsia="Times New Roman"/>
          <w:color w:val="000000"/>
          <w:szCs w:val="24"/>
        </w:rPr>
      </w:pPr>
      <w:r>
        <w:rPr>
          <w:rFonts w:eastAsia="Times New Roman"/>
          <w:color w:val="000000"/>
          <w:szCs w:val="24"/>
        </w:rPr>
        <w:t>Ο Υπουργός κ. Σταθάκης έχει τον λόγο για την παρουσίαση των τροπολογιών.</w:t>
      </w:r>
    </w:p>
    <w:p w14:paraId="04D7432C" w14:textId="77777777" w:rsidR="00D12B78" w:rsidRDefault="00A95810">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Είναι δύο κατηγορίες τροπολογιών, οι εμπρόθεσμες και οι εκπρόθεσμες.</w:t>
      </w:r>
    </w:p>
    <w:p w14:paraId="04D7432D" w14:textId="77777777" w:rsidR="00D12B78" w:rsidRDefault="00A95810">
      <w:pPr>
        <w:spacing w:after="0" w:line="600" w:lineRule="auto"/>
        <w:ind w:firstLine="720"/>
        <w:contextualSpacing/>
        <w:jc w:val="both"/>
        <w:rPr>
          <w:rFonts w:eastAsia="Times New Roman" w:cs="Times New Roman"/>
          <w:szCs w:val="24"/>
        </w:rPr>
      </w:pPr>
      <w:r>
        <w:rPr>
          <w:rFonts w:eastAsia="Times New Roman" w:cs="Times New Roman"/>
          <w:szCs w:val="24"/>
        </w:rPr>
        <w:t>Η πρώτη έχει γενικό αριθμό 574 και ειδικό 47 και κατατέθηκε από τον κ. Καραγιάννη. Δεν γίνεται αποδεκτή αυτή η τροπολογία.</w:t>
      </w:r>
    </w:p>
    <w:p w14:paraId="04D7432E" w14:textId="77777777" w:rsidR="00D12B78" w:rsidRDefault="00A95810">
      <w:pPr>
        <w:spacing w:after="0" w:line="600" w:lineRule="auto"/>
        <w:ind w:firstLine="720"/>
        <w:contextualSpacing/>
        <w:jc w:val="both"/>
        <w:rPr>
          <w:rFonts w:eastAsia="Times New Roman" w:cs="Times New Roman"/>
          <w:szCs w:val="24"/>
        </w:rPr>
      </w:pPr>
      <w:r>
        <w:rPr>
          <w:rFonts w:eastAsia="Times New Roman" w:cs="Times New Roman"/>
          <w:szCs w:val="24"/>
        </w:rPr>
        <w:t>Η επόμενη έχει γενικό αριθμό 599 και ειδικό 54, του κ. Βαρδάκη και της κ. Αυλωνίτου. Αφορά την απόδοση των προστίμων και είμαι θετικός, γίνεται αποδεκτή.</w:t>
      </w:r>
    </w:p>
    <w:p w14:paraId="04D7432F" w14:textId="77777777" w:rsidR="00D12B78" w:rsidRDefault="00A95810">
      <w:pPr>
        <w:spacing w:after="0"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Δεν την έχουμε αυτή, κύριε Πρόεδρε.</w:t>
      </w:r>
    </w:p>
    <w:p w14:paraId="04D74330" w14:textId="77777777" w:rsidR="00D12B78" w:rsidRDefault="00A95810">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Έχουν διανεμηθεί, κύριε Βρούτση.</w:t>
      </w:r>
    </w:p>
    <w:p w14:paraId="04D74331" w14:textId="77777777" w:rsidR="00D12B78" w:rsidRDefault="00A95810">
      <w:pPr>
        <w:spacing w:after="0"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Εντάξει, επειδή είναι πολλές δεν τη βρίσκω. Γίνεται, λοιπόν, δεκτή.</w:t>
      </w:r>
    </w:p>
    <w:p w14:paraId="04D74332" w14:textId="77777777" w:rsidR="00D12B78" w:rsidRDefault="00A95810">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Οι δύο επόμενες, η με γενικό αριθμό 607 και ειδικό 57 και η με γενικό αριθμό 608 και ειδικό 58 της κ. Θεοπεφτάτου, που αφορούν τις αποζημιώσεις της Περιφέρειας Ιονίων Νήσων, δεν γίνονται αποδεκτές.</w:t>
      </w:r>
    </w:p>
    <w:p w14:paraId="04D74333" w14:textId="77777777" w:rsidR="00D12B78" w:rsidRDefault="00A95810">
      <w:pPr>
        <w:spacing w:after="0" w:line="600" w:lineRule="auto"/>
        <w:ind w:firstLine="720"/>
        <w:contextualSpacing/>
        <w:jc w:val="both"/>
        <w:rPr>
          <w:rFonts w:eastAsia="Times New Roman" w:cs="Times New Roman"/>
          <w:szCs w:val="24"/>
        </w:rPr>
      </w:pPr>
      <w:r>
        <w:rPr>
          <w:rFonts w:eastAsia="Times New Roman" w:cs="Times New Roman"/>
          <w:szCs w:val="24"/>
        </w:rPr>
        <w:t>Η τροπολογία με γενικό αριθμό 609 και ειδικό 59, που αφορά το ακατάσχετο των φοιτητικών ουσιαστικά επιδομάτων, γίνεται αποδεκτή. Είναι του κ. Βαρδάκη, της κ. Γκαρά και άλλων.</w:t>
      </w:r>
    </w:p>
    <w:p w14:paraId="04D74334" w14:textId="77777777" w:rsidR="00D12B78" w:rsidRDefault="00A95810">
      <w:pPr>
        <w:spacing w:after="0" w:line="600" w:lineRule="auto"/>
        <w:ind w:firstLine="720"/>
        <w:contextualSpacing/>
        <w:jc w:val="both"/>
        <w:rPr>
          <w:rFonts w:eastAsia="Times New Roman" w:cs="Times New Roman"/>
          <w:szCs w:val="24"/>
        </w:rPr>
      </w:pPr>
      <w:r>
        <w:rPr>
          <w:rFonts w:eastAsia="Times New Roman" w:cs="Times New Roman"/>
          <w:szCs w:val="24"/>
        </w:rPr>
        <w:t>Τώρα μπαίνουμε στην κατηγορία των εκπρόθεσμων τροπολογιών. Ορισμένες από αυτές προτείνω να επανέλθουν σε επόμενα νομοσχέδια, αφού υπάρξει μια συμπληρωματική αποτίμηση επακριβώς των διαφόρων κατηγοριών συμβασιούχων. Η μία έχει γίνει από το ΚΚΕ και αφορά τις «ΚΤΙΡΙΑΚΕΣ ΥΠΟΔΟΜΕΣ» και την άνιση μεταχείριση δύο κατηγοριών εργαζομένων. Προτείνω να επανέλθει αυτή σε επόμενο νομοσχέδιο, όταν έχουμε όμως πλήρη εικόνα και για τρίτη κατηγορία εργαζομένων που έχω μάθει ότι πρέπει να ρυθμιστούν από κοινού. Άρα καλό είναι να έχουμε μία ενιαία εισήγηση που να ρυθμίζει όλες αυτές τις εκκρεμότητες από κοινού.</w:t>
      </w:r>
    </w:p>
    <w:p w14:paraId="04D7433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Άρα, δεν γίνεται αποδεκτή, αλλά προτείνω να επανέλθει, όταν θα έχουμε καλύτερη τεκμηρίωση για το σύνολο των κατηγοριών των εργαζομένων, που έχουν εργασιακά προβλήματα του παρελθόντος. </w:t>
      </w:r>
    </w:p>
    <w:p w14:paraId="04D7433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Αποδεκτή γίνεται η τροπολογία με γενικό αριθμό 618 και ειδικό 67 του κ. Βαρδαλή. Αφορά τους φοιτητές και τη δυνατότητά τους να διευκολύνονται στην παρακολούθηση και στις εξετάσεις, μετά τη συγχώνευση των δύο ΤΕΙ. Γίνεται αποδεκτή. </w:t>
      </w:r>
    </w:p>
    <w:p w14:paraId="04D7433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Η τροπολογία με γενικό αριθμό 619 και ειδικό 68 του κ. Λαζαρίδη </w:t>
      </w:r>
      <w:r>
        <w:rPr>
          <w:rFonts w:eastAsia="Times New Roman"/>
          <w:bCs/>
        </w:rPr>
        <w:t>είναι</w:t>
      </w:r>
      <w:r>
        <w:rPr>
          <w:rFonts w:eastAsia="Times New Roman" w:cs="Times New Roman"/>
          <w:szCs w:val="24"/>
        </w:rPr>
        <w:t xml:space="preserve"> και αυτή θετική, αλλά χρειάζεται μια περαιτέρω διερεύνηση από το Υπουργείο Δικαιοσύνης και το Υπουργείο Οικονομικών. Προτείνω να επανέλθει σε άλλο νομοσχέδιο. </w:t>
      </w:r>
    </w:p>
    <w:p w14:paraId="04D74338"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Η τροπολογία με γενικό αριθμό 621 και ειδικό 70 αφορά θέματα προσωπικού του ΕΛΓΑ και τα οδοιπορικά. Δεν γίνεται αποδεκτή. </w:t>
      </w:r>
      <w:r>
        <w:rPr>
          <w:rFonts w:eastAsia="Times New Roman"/>
          <w:bCs/>
        </w:rPr>
        <w:t>Είναι κατατεθειμένη</w:t>
      </w:r>
      <w:r>
        <w:rPr>
          <w:rFonts w:eastAsia="Times New Roman" w:cs="Times New Roman"/>
          <w:szCs w:val="24"/>
        </w:rPr>
        <w:t xml:space="preserve"> από τον κ. Μανιάτη. </w:t>
      </w:r>
    </w:p>
    <w:p w14:paraId="04D7433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Η τροπολογία με γενικό αριθμό 622 και ειδικό 71 </w:t>
      </w:r>
      <w:r>
        <w:rPr>
          <w:rFonts w:eastAsia="Times New Roman"/>
          <w:bCs/>
        </w:rPr>
        <w:t>είναι κατατεθειμένη από τον κ.</w:t>
      </w:r>
      <w:r>
        <w:rPr>
          <w:rFonts w:eastAsia="Times New Roman" w:cs="Times New Roman"/>
          <w:szCs w:val="24"/>
        </w:rPr>
        <w:t xml:space="preserve"> Μανιάτη και αφορά τις εταιρείες οι οποίες υποχρεωτικά πρέπει να μετακινηθούν εντός ζωνών οικονομικού ελέγχου. </w:t>
      </w:r>
    </w:p>
    <w:p w14:paraId="04D7433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Συμφωνούμε με αυτή την τροπολογία, αλλά δεν γίνεται αποδεκτή τώρα. Έρχεται σε νομοσχέδιο αρμοδιότητας βιομηχανίας. Ρυθμίζεται αυτό το θέμα στο νομοσχέδιο, που θα καταθέσει η κ. Τζάκρη και ρυθμίζεται με πληρέστερο τρόπο, καθώς αφορά όλα τα θέματα των μετακινήσεων βιομηχανιών εντός ζωνών οικονομικού ελέγχου. Άρα, και αυτό </w:t>
      </w:r>
      <w:r>
        <w:rPr>
          <w:rFonts w:eastAsia="Times New Roman"/>
          <w:bCs/>
        </w:rPr>
        <w:t>είναι</w:t>
      </w:r>
      <w:r>
        <w:rPr>
          <w:rFonts w:eastAsia="Times New Roman" w:cs="Times New Roman"/>
          <w:szCs w:val="24"/>
        </w:rPr>
        <w:t xml:space="preserve"> στην κατηγορία των </w:t>
      </w:r>
      <w:r>
        <w:rPr>
          <w:rFonts w:eastAsia="Times New Roman"/>
          <w:szCs w:val="24"/>
        </w:rPr>
        <w:t>τροπολογιών</w:t>
      </w:r>
      <w:r>
        <w:rPr>
          <w:rFonts w:eastAsia="Times New Roman" w:cs="Times New Roman"/>
          <w:szCs w:val="24"/>
        </w:rPr>
        <w:t xml:space="preserve"> που επανέρχονται. Θα υπάρχει σε νομοσχέδιο της </w:t>
      </w:r>
      <w:r>
        <w:rPr>
          <w:rFonts w:eastAsia="Times New Roman"/>
          <w:bCs/>
        </w:rPr>
        <w:t>Κυβέρνησης</w:t>
      </w:r>
      <w:r>
        <w:rPr>
          <w:rFonts w:eastAsia="Times New Roman" w:cs="Times New Roman"/>
          <w:szCs w:val="24"/>
        </w:rPr>
        <w:t xml:space="preserve"> πολύ σύντομα. </w:t>
      </w:r>
    </w:p>
    <w:p w14:paraId="04D7433B"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Υπάρχει άλλη μια τροπολογία, η τροπολογία με γενικό αριθμό 626 και ειδικό 75. Δεν υπάρχει δυνατότητα να την αξιολογήσουμε αυτή τη στιγμή. </w:t>
      </w:r>
      <w:r>
        <w:rPr>
          <w:rFonts w:eastAsia="Times New Roman"/>
          <w:bCs/>
        </w:rPr>
        <w:t>Είναι</w:t>
      </w:r>
      <w:r>
        <w:rPr>
          <w:rFonts w:eastAsia="Times New Roman" w:cs="Times New Roman"/>
          <w:szCs w:val="24"/>
        </w:rPr>
        <w:t xml:space="preserve"> του κ. Δημητρίου Καμμένου. Άρα, λέμε «όχι» και σε αυτήν. </w:t>
      </w:r>
    </w:p>
    <w:p w14:paraId="04D7433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Και η τελευταία </w:t>
      </w:r>
      <w:r>
        <w:rPr>
          <w:rFonts w:eastAsia="Times New Roman"/>
          <w:bCs/>
        </w:rPr>
        <w:t>είναι</w:t>
      </w:r>
      <w:r>
        <w:rPr>
          <w:rFonts w:eastAsia="Times New Roman" w:cs="Times New Roman"/>
          <w:szCs w:val="24"/>
        </w:rPr>
        <w:t xml:space="preserve"> η τροπολογία με γενικό αριθμό 627 και ειδικό 76, η οποία αφορά τα Ναυπηγεία Ελευσίνας. Ήδη την κάναμε αποδεκτή, κατά τη </w:t>
      </w:r>
      <w:r>
        <w:rPr>
          <w:rFonts w:eastAsia="Times New Roman"/>
          <w:szCs w:val="24"/>
        </w:rPr>
        <w:t>συζήτηση</w:t>
      </w:r>
      <w:r>
        <w:rPr>
          <w:rFonts w:eastAsia="Times New Roman" w:cs="Times New Roman"/>
          <w:szCs w:val="24"/>
        </w:rPr>
        <w:t xml:space="preserve"> με τον Αναπληρωτή Υπουργό Άμυνας. </w:t>
      </w:r>
    </w:p>
    <w:p w14:paraId="04D7433D"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Ανακεφαλαιώνω: </w:t>
      </w:r>
    </w:p>
    <w:p w14:paraId="04D7433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Η τροπολογία με γενικό αριθμό 574 και ειδικό 47: Όχι.</w:t>
      </w:r>
    </w:p>
    <w:p w14:paraId="04D7433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Η τροπολογία με γενικό αριθμό 599 και ειδικό 54: Ναι.</w:t>
      </w:r>
    </w:p>
    <w:p w14:paraId="04D7434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Η τροπολογία με γενικό αριθμό 607 και ειδικό 57: Όχι.</w:t>
      </w:r>
    </w:p>
    <w:p w14:paraId="04D74341"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Η τροπολογία με γενικό αριθμό 608 και ειδικό 58: Όχι.</w:t>
      </w:r>
    </w:p>
    <w:p w14:paraId="04D7434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Η τροπολογία με γενικό αριθμό 609 και ειδικό 59: Ναι.</w:t>
      </w:r>
    </w:p>
    <w:p w14:paraId="04D7434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Η τροπολογία με γενικό αριθμό 617 και ειδικό 66: Όχι.</w:t>
      </w:r>
    </w:p>
    <w:p w14:paraId="04D7434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Η τροπολογία με γενικό αριθμό 618 και ειδικό 67: Ναι.</w:t>
      </w:r>
    </w:p>
    <w:p w14:paraId="04D7434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Η τροπολογία με γενικό αριθμό 619 και ειδικό 68: Όχι.</w:t>
      </w:r>
    </w:p>
    <w:p w14:paraId="04D7434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Η τροπολογία με γενικό αριθμό 621 και ειδικό 70: Όχι.</w:t>
      </w:r>
    </w:p>
    <w:p w14:paraId="04D7434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Η τροπολογία με γενικό αριθμό 622 και ειδικό 71: Όχι.</w:t>
      </w:r>
    </w:p>
    <w:p w14:paraId="04D74348"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Η τροπολογία με γενικό αριθμό 626 και ειδικό 75: Όχι.</w:t>
      </w:r>
    </w:p>
    <w:p w14:paraId="04D7434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Η τροπολογία με γενικό αριθμό 627 και ειδικό 76: Ναι.</w:t>
      </w:r>
    </w:p>
    <w:p w14:paraId="04D7434A" w14:textId="77777777" w:rsidR="00D12B78" w:rsidRDefault="00A95810">
      <w:pPr>
        <w:spacing w:after="0" w:line="600" w:lineRule="auto"/>
        <w:ind w:firstLine="720"/>
        <w:jc w:val="both"/>
        <w:rPr>
          <w:rFonts w:eastAsia="Times New Roman"/>
          <w:szCs w:val="24"/>
        </w:rPr>
      </w:pPr>
      <w:r>
        <w:rPr>
          <w:rFonts w:eastAsia="Times New Roman" w:cs="Times New Roman"/>
          <w:szCs w:val="24"/>
        </w:rPr>
        <w:t xml:space="preserve">Ισχύουν όλες οι παρατηρήσεις που έκανα για τις επιμέρους </w:t>
      </w:r>
      <w:r>
        <w:rPr>
          <w:rFonts w:eastAsia="Times New Roman"/>
          <w:szCs w:val="24"/>
        </w:rPr>
        <w:t xml:space="preserve">τροπολογίες, </w:t>
      </w:r>
      <w:r>
        <w:rPr>
          <w:rFonts w:eastAsia="Times New Roman"/>
        </w:rPr>
        <w:t>δηλαδή</w:t>
      </w:r>
      <w:r>
        <w:rPr>
          <w:rFonts w:eastAsia="Times New Roman"/>
          <w:szCs w:val="24"/>
        </w:rPr>
        <w:t xml:space="preserve">, για αυτές τις οποίες –επαναλαμβάνω- θεωρούμε ότι πρέπει να επανέλθουν με μια επιπρόσθετη, περαιτέρω επεξεργασία, σε σχέση με αυτές για τις οποίες έχουμε αρνητική τοποθέτηση. </w:t>
      </w:r>
    </w:p>
    <w:p w14:paraId="04D7434B" w14:textId="77777777" w:rsidR="00D12B78" w:rsidRDefault="00A95810">
      <w:pPr>
        <w:spacing w:after="0" w:line="600" w:lineRule="auto"/>
        <w:ind w:firstLine="720"/>
        <w:jc w:val="both"/>
        <w:rPr>
          <w:rFonts w:eastAsia="Times New Roman"/>
          <w:szCs w:val="24"/>
        </w:rPr>
      </w:pPr>
      <w:r>
        <w:rPr>
          <w:rFonts w:eastAsia="Times New Roman"/>
          <w:b/>
          <w:bCs/>
          <w:shd w:val="clear" w:color="auto" w:fill="FFFFFF"/>
        </w:rPr>
        <w:t>ΠΡΟΕΔΡΕΥΩΝ (Γεώργιος Βαρεμένος):</w:t>
      </w:r>
      <w:r>
        <w:rPr>
          <w:rFonts w:eastAsia="Times New Roman"/>
          <w:bCs/>
          <w:shd w:val="clear" w:color="auto" w:fill="FFFFFF"/>
        </w:rPr>
        <w:t xml:space="preserve"> </w:t>
      </w:r>
      <w:r>
        <w:rPr>
          <w:rFonts w:eastAsia="Times New Roman"/>
          <w:szCs w:val="24"/>
        </w:rPr>
        <w:t xml:space="preserve">Κυρία Θελερίτη, έχετε τον λόγο. Στη συνέχεια, θα πάρει τον λόγο η κ. Χρυσοβελώνη. </w:t>
      </w:r>
    </w:p>
    <w:p w14:paraId="04D7434C" w14:textId="77777777" w:rsidR="00D12B78" w:rsidRDefault="00A95810">
      <w:pPr>
        <w:spacing w:after="0" w:line="600" w:lineRule="auto"/>
        <w:ind w:firstLine="720"/>
        <w:jc w:val="both"/>
        <w:rPr>
          <w:rFonts w:eastAsia="Times New Roman"/>
          <w:szCs w:val="24"/>
        </w:rPr>
      </w:pPr>
      <w:r>
        <w:rPr>
          <w:rFonts w:eastAsia="Times New Roman"/>
          <w:b/>
          <w:szCs w:val="24"/>
        </w:rPr>
        <w:t>ΜΑΡΙΑ ΘΕΛΕΡΙΤΗ:</w:t>
      </w:r>
      <w:r>
        <w:rPr>
          <w:rFonts w:eastAsia="Times New Roman"/>
          <w:szCs w:val="24"/>
        </w:rPr>
        <w:t xml:space="preserve"> Κύριοι και κυρίες Υπουργοί, αγαπητοί συνάδελφοι και συναδέλφισσες, με το παρόν σχέδιο νόμου για πρώτη φορά στην Ελλάδα δημιουργείται ένα ολοκληρωμένο και πλήρες νομοθετικό πλαίσιο, που ρυθμίζει τη διαδικασία ανάθεσης και εκτέλεσης των συμβάσεων παραχώρησης. </w:t>
      </w:r>
    </w:p>
    <w:p w14:paraId="04D7434D" w14:textId="77777777" w:rsidR="00D12B78" w:rsidRDefault="00A95810">
      <w:pPr>
        <w:spacing w:after="0" w:line="600" w:lineRule="auto"/>
        <w:ind w:firstLine="720"/>
        <w:jc w:val="both"/>
        <w:rPr>
          <w:rFonts w:eastAsia="Times New Roman"/>
          <w:bCs/>
          <w:shd w:val="clear" w:color="auto" w:fill="FFFFFF"/>
        </w:rPr>
      </w:pPr>
      <w:r>
        <w:rPr>
          <w:rFonts w:eastAsia="Times New Roman"/>
          <w:szCs w:val="24"/>
        </w:rPr>
        <w:t xml:space="preserve">Η ανάθεση των συμβάσεων παραχώρησης </w:t>
      </w:r>
      <w:r>
        <w:rPr>
          <w:rFonts w:eastAsia="Times New Roman"/>
          <w:bCs/>
        </w:rPr>
        <w:t>είναι</w:t>
      </w:r>
      <w:r>
        <w:rPr>
          <w:rFonts w:eastAsia="Times New Roman"/>
          <w:szCs w:val="24"/>
        </w:rPr>
        <w:t xml:space="preserve"> ένα ζήτημα </w:t>
      </w:r>
      <w:r>
        <w:rPr>
          <w:rFonts w:eastAsia="Times New Roman"/>
          <w:bCs/>
          <w:shd w:val="clear" w:color="auto" w:fill="FFFFFF"/>
        </w:rPr>
        <w:t xml:space="preserve">ιδιαίτερης σημασίας, ιδιαίτερα στο υφιστάμενο πλαίσιο των σοβαρών δημοσιονομικών περιορισμών και οικονομικών δυσκολιών της χώρας μας. </w:t>
      </w:r>
    </w:p>
    <w:p w14:paraId="04D7434E" w14:textId="77777777" w:rsidR="00D12B78" w:rsidRDefault="00A95810">
      <w:pPr>
        <w:spacing w:after="0" w:line="600" w:lineRule="auto"/>
        <w:ind w:firstLine="720"/>
        <w:jc w:val="both"/>
        <w:rPr>
          <w:rFonts w:eastAsia="Times New Roman"/>
          <w:szCs w:val="24"/>
        </w:rPr>
      </w:pPr>
      <w:r>
        <w:rPr>
          <w:rFonts w:eastAsia="Times New Roman"/>
          <w:bCs/>
          <w:shd w:val="clear" w:color="auto" w:fill="FFFFFF"/>
        </w:rPr>
        <w:t xml:space="preserve">Η νομοθετική ρύθμιση των συμβάσεων παραχώρησης θεωρείται ως ένα εκ των μέτρων, που μπορούν να συμβάλλουν στη διασφάλιση μιας αποτελεσματικότερης </w:t>
      </w:r>
      <w:r>
        <w:rPr>
          <w:rFonts w:eastAsia="Times New Roman"/>
          <w:szCs w:val="24"/>
        </w:rPr>
        <w:t>κατανομής του δημόσιου χρήματος, δημιουργώντας τις συνθήκες εκείνες για την ανταγωνιστική και διαφανή ανάθεση μιας σύμβασης.</w:t>
      </w:r>
    </w:p>
    <w:p w14:paraId="04D7434F" w14:textId="77777777" w:rsidR="00D12B78" w:rsidRDefault="00A95810">
      <w:pPr>
        <w:spacing w:after="0" w:line="600" w:lineRule="auto"/>
        <w:ind w:firstLine="720"/>
        <w:jc w:val="both"/>
        <w:rPr>
          <w:rFonts w:eastAsia="Times New Roman"/>
          <w:szCs w:val="24"/>
        </w:rPr>
      </w:pPr>
      <w:r>
        <w:rPr>
          <w:rFonts w:eastAsia="Times New Roman"/>
          <w:szCs w:val="24"/>
        </w:rPr>
        <w:t xml:space="preserve"> Αγαπητοί συνάδελφοι και συναδέλφισσες, όπως γνωρίζετε, μέχρι σήμερα η δημοπράτηση και η εκτέλεση των συμβάσεων παραχώρησης έργων βασίστηκε στη </w:t>
      </w:r>
      <w:r>
        <w:rPr>
          <w:rFonts w:eastAsia="Times New Roman"/>
          <w:bCs/>
          <w:shd w:val="clear" w:color="auto" w:fill="FFFFFF"/>
        </w:rPr>
        <w:t>διάταξη</w:t>
      </w:r>
      <w:r>
        <w:rPr>
          <w:rFonts w:eastAsia="Times New Roman"/>
          <w:szCs w:val="24"/>
        </w:rPr>
        <w:t xml:space="preserve"> του άρθρου 11 του Κώδικα Δημοσίων Έργων, καθώς και στις </w:t>
      </w:r>
      <w:r>
        <w:rPr>
          <w:rFonts w:eastAsia="Times New Roman"/>
        </w:rPr>
        <w:t>διατάξεις</w:t>
      </w:r>
      <w:r>
        <w:rPr>
          <w:rFonts w:eastAsia="Times New Roman"/>
          <w:szCs w:val="24"/>
        </w:rPr>
        <w:t xml:space="preserve"> του θεσμικού περιεχομένου για την υλοποίηση έργων συμπράξεων δημόσιου και ιδιωτικού τομέα, βάσει του ν.3389/2005, οι οποίες, </w:t>
      </w:r>
      <w:r>
        <w:rPr>
          <w:rFonts w:eastAsia="Times New Roman"/>
          <w:bCs/>
          <w:shd w:val="clear" w:color="auto" w:fill="FFFFFF"/>
        </w:rPr>
        <w:t>όμως,</w:t>
      </w:r>
      <w:r>
        <w:rPr>
          <w:rFonts w:eastAsia="Times New Roman"/>
          <w:szCs w:val="24"/>
        </w:rPr>
        <w:t xml:space="preserve"> εφαρμόζονται μόνο για </w:t>
      </w:r>
      <w:r>
        <w:rPr>
          <w:rFonts w:eastAsia="Times New Roman"/>
          <w:bCs/>
        </w:rPr>
        <w:t xml:space="preserve">συγκεκριμένα </w:t>
      </w:r>
      <w:r>
        <w:rPr>
          <w:rFonts w:eastAsia="Times New Roman"/>
          <w:szCs w:val="24"/>
        </w:rPr>
        <w:t xml:space="preserve">έργα, που εντάσσονται σε αυτό το καθεστώς. </w:t>
      </w:r>
    </w:p>
    <w:p w14:paraId="04D74350" w14:textId="77777777" w:rsidR="00D12B78" w:rsidRDefault="00A95810">
      <w:pPr>
        <w:spacing w:after="0" w:line="600" w:lineRule="auto"/>
        <w:ind w:firstLine="720"/>
        <w:jc w:val="both"/>
        <w:rPr>
          <w:rFonts w:eastAsia="Times New Roman"/>
          <w:szCs w:val="24"/>
        </w:rPr>
      </w:pPr>
      <w:r>
        <w:rPr>
          <w:rFonts w:eastAsia="Times New Roman"/>
          <w:szCs w:val="24"/>
        </w:rPr>
        <w:t xml:space="preserve">Το ασαφές και ανεπαρκές προαναφερόμενο θεσμικό πλαίσιο οδήγησε στην πρακτική οι συμβάσεις παραχώρησης να επικυρώνονται από τη </w:t>
      </w:r>
      <w:r>
        <w:rPr>
          <w:rFonts w:eastAsia="Times New Roman"/>
          <w:bCs/>
        </w:rPr>
        <w:t>Βουλή</w:t>
      </w:r>
      <w:r>
        <w:rPr>
          <w:rFonts w:eastAsia="Times New Roman"/>
          <w:szCs w:val="24"/>
        </w:rPr>
        <w:t xml:space="preserve"> με νόμο, πρωτίστως για να ικανοποιήσουν τις </w:t>
      </w:r>
      <w:r>
        <w:rPr>
          <w:rFonts w:eastAsia="Times New Roman"/>
        </w:rPr>
        <w:t>ανάγκες</w:t>
      </w:r>
      <w:r>
        <w:rPr>
          <w:rFonts w:eastAsia="Times New Roman"/>
          <w:szCs w:val="24"/>
        </w:rPr>
        <w:t xml:space="preserve"> διασφάλισης των συναλλακτικών σχέσεων, αλλά και δευτερευόντως για να εισαχθούν παρεκκλίσεις από την κείμενη νομοθεσία, έτσι ώστε να διευκολυνθεί και να επιταχυνθεί η υλοποίηση των </w:t>
      </w:r>
      <w:r>
        <w:rPr>
          <w:rFonts w:eastAsia="Times New Roman"/>
          <w:bCs/>
        </w:rPr>
        <w:t>έ</w:t>
      </w:r>
      <w:r>
        <w:rPr>
          <w:rFonts w:eastAsia="Times New Roman"/>
          <w:szCs w:val="24"/>
        </w:rPr>
        <w:t xml:space="preserve">ργων που αντιμετώπιζαν σοβαρά προβλήματα καθυστέρησης. </w:t>
      </w:r>
    </w:p>
    <w:p w14:paraId="04D74351" w14:textId="77777777" w:rsidR="00D12B78" w:rsidRDefault="00A95810">
      <w:pPr>
        <w:spacing w:after="0" w:line="600" w:lineRule="auto"/>
        <w:ind w:firstLine="720"/>
        <w:jc w:val="both"/>
        <w:rPr>
          <w:rFonts w:eastAsia="Times New Roman"/>
          <w:bCs/>
          <w:shd w:val="clear" w:color="auto" w:fill="FFFFFF"/>
        </w:rPr>
      </w:pPr>
      <w:r>
        <w:rPr>
          <w:rFonts w:eastAsia="Times New Roman"/>
          <w:szCs w:val="24"/>
        </w:rPr>
        <w:t>Η διαδικασία αυτή είχε αρκετές δυσ</w:t>
      </w:r>
      <w:r>
        <w:rPr>
          <w:rFonts w:eastAsia="Times New Roman"/>
          <w:bCs/>
          <w:shd w:val="clear" w:color="auto" w:fill="FFFFFF"/>
        </w:rPr>
        <w:t xml:space="preserve">λειτουργίες, όπως όλοι και όλες γνωρίζουμε, εφόσον δημιουργούσε τόσο προβλήματα είτε νομικής φύσεως, για παράδειγμα, η τροποποίηση των συμβάσεων απαιτούσε κύρωση από τη Βουλή εκ νέου, όσο και πρακτικής σημασίας, όπως παραδείγματος χάριν, σημαντικές καθυστερήσεις για την ολοκλήρωση των διαδικασιών των έργων. </w:t>
      </w:r>
    </w:p>
    <w:p w14:paraId="04D74352"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t xml:space="preserve">Επίσης, η υφιστάμενη κατάσταση της έλλειψης ασφάλειας δικαίου και της συνεχώς μεταβαλλόμενης νομοθεσίας προκαλούσε σοβαρές οικονομικές ανεπάρκειες και ήταν επιζήμια και για τις αναθέτουσες αρχές και για τους οικονομικούς παράγοντες, αλλά και για τους χρήστες αυτών των υπηρεσιών.  Οι επιχειρήσεις και οι τράπεζες διέτρεχαν συνεχώς σοβαρό κίνδυνο, δεσμεύοντας μεγάλα χρηματικά ποσά σε μακροχρόνιες συμβάσεις παραχώρησης. Οι δημόσιες αρχές μπορούσαν να βρεθούν αντιμέτωπες με συνεχείς καταγγελίες και λύση των συμβάσεών τους. </w:t>
      </w:r>
    </w:p>
    <w:p w14:paraId="04D74353"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t xml:space="preserve">Απέναντι, λοιπόν σε αυτό το περιβάλλον, έρχεται αυτό το σχέδιο νόμου για να αναδείξει και να ρυθμίσει τα ιδιαίτερα χαρακτηριστικά των συμβάσεων, υπογραμμίζοντας τον διαφορετικό τρόπο ανάθεσης και εκτέλεσης των έργων από αυτά των δημοσίων συμβάσεων, όπως για παράδειγμα, τις μειωμένες γραφειοκρατικές διαδικασίες, τη χρηματοδότηση και τη μεταβίβαση στον παραχωρησιούχο του οικονομικού κινδύνου της εκμετάλλευσης. </w:t>
      </w:r>
    </w:p>
    <w:p w14:paraId="04D74354"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t xml:space="preserve">Δημιουργείται, δηλαδή, με έναν τρόπο ένα μακροχρόνιο, ασφαλές και αξιόπιστο νομοθετικό πλαίσιο, που από τη μια μεριά εξασφαλίζει έναν υγιή ανταγωνισμό με μια πραγματική και άνευ διακρίσεων πρόσβαση των οικονομικών φορέων στην αγορά και από την άλλη, το κράτος μπορεί να διασφαλίσει, πλέον, ποιοτικές υπηρεσίες στους πολίτες σε καλύτερες τιμές και να αναπτύξει μια πιο μακροπρόθεσμη στρατηγική για τις υποδομές και υπηρεσίες -πράγμα που μέχρι σήμερα εκλείπει. </w:t>
      </w:r>
    </w:p>
    <w:p w14:paraId="04D74355"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t xml:space="preserve">Ο σκοπός, λοιπόν, της παρούσας νομοθετικής πρωτοβουλίας, πέρα από την ενσωμάτωση της οδηγίας 2014/23/ΕΕ, είναι ότι αποτελεί έναν εθνικό σχεδιασμό, όπου ένα μεγάλο μέρος των ρυθμίσεων είναι εθνικές ρυθμίσεις. Σε αυτές τις ρυθμίσεις αποτυπώνεται η πολιτική και η πρόθεση του ΣΥΡΙΖΑ για μια ισόρροπη και βιώσιμη ανάπτυξη. </w:t>
      </w:r>
    </w:p>
    <w:p w14:paraId="04D74356"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t xml:space="preserve">Ποια είναι τα καινοτομικά στοιχεία του παρόντος σχεδίου νόμου; Ο κοινωνικός του χαρακτήρας. Τι εννοούμε με αυτό; Για πρώτη φορά το χρηματοοικονομικό μοντέλο της ρύθμισης περιλαμβάνει κοινωνικούς δείκτες και κριτήρια, βάσει των οικονομικών συνθηκών που ισχύουν στον χρόνο που διαμορφώνεται η σύμβαση, για την οικονομική ανάπτυξη όσο και για την προστασία των ευάλωτων και ευπαθών κοινωνικών ομάδων. </w:t>
      </w:r>
    </w:p>
    <w:p w14:paraId="04D74357"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t xml:space="preserve">Τι άλλο δίνει αυτό το νομοσχέδιο; Δίνει τη δυνατότητα στους δημόσιους φορείς να παραχωρούν κατά αποκλειστικότητα το δικαίωμα συμμετοχής στις διαδικασίες ανάθεσης συμβάσεων παραχώρησης υπηρεσιών σε προστατευόμενα παραγωγικά εργαστήρια, σε κοινωνικούς συνεταιρισμούς περιορισμένης ευθύνης και σε κοινωνικές συνεταιριστικές επιχειρήσεις ένταξης. Πραγματικά, δημιουργεί ένα πλαίσιο πολιτικών υλοποίησης κοινωνικής συνοχής, που ενισχύουν τις ευπαθείς ομάδες. </w:t>
      </w:r>
    </w:p>
    <w:p w14:paraId="04D74358"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t xml:space="preserve">Τι επιπλέον εισάγει; Εισάγει ρυθμίσεις, που επιτρέπουν στους δημόσιους φορείς να συνεκτιμούν περιβαλλοντικές και κοινωνικές πτυχές σε όλο τον κύκλο της ανάθεσης και εκτέλεσης της σύμβασης μέσω κατάλληλων τεχνικών προδιαγραφών, κριτηρίων ποιοτικής επιλογής και ανάθεσης, αλλά και όρων εκτέλεσης της σύμβασης. </w:t>
      </w:r>
    </w:p>
    <w:p w14:paraId="04D74359"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t xml:space="preserve">Για πρώτη φορά προβλέπεται ως λόγος αποκλεισμού διαγωνιζομένων από διαδικασία ανάθεσης η εκ μέρους τους παράβαση διατάξεων περιβαλλοντικής και εργατικής νομοθεσίας. </w:t>
      </w:r>
    </w:p>
    <w:p w14:paraId="04D7435A"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t xml:space="preserve">Δεν είναι δυνατόν, αγαπητοί συνάδελφοι και συναδέλφισσες, σε τόσο μεγάλα έργα υποδομών να μην λαμβάνονται υπ’ όψιν οι μόνιμοι κάτοικοι ενός δήμου ή οι άνεργοι μιας περιοχής ή τα άτομα με ειδικές ανάγκες ή να μην υπάρχει πρόβλεψη για τον χρόνο παραχώρησης του έργου, μάλιστα σε τέτοιες εποχές, ώστε να μπορούν τα οικονομικά αδύναμα στρώματα να χρησιμοποιούν αυτές τις δομές, που προέκυψαν από την παραχώρηση. </w:t>
      </w:r>
    </w:p>
    <w:p w14:paraId="04D7435B"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t>Είναι φανερό ότι αυτά τα μέτρα ανταποκρίνονται στις αρχές της κοινωνικής δικαιοσύνης του ΣΥΡΙΖΑ, διασφαλίζοντας την κοινωνική συνοχή και αλληλεγγύη.</w:t>
      </w:r>
    </w:p>
    <w:p w14:paraId="04D7435C" w14:textId="77777777" w:rsidR="00D12B78" w:rsidRDefault="00A95810">
      <w:pPr>
        <w:spacing w:after="0" w:line="600" w:lineRule="auto"/>
        <w:ind w:firstLine="720"/>
        <w:jc w:val="both"/>
        <w:rPr>
          <w:rFonts w:eastAsia="Times New Roman" w:cs="Times New Roman"/>
          <w:szCs w:val="24"/>
        </w:rPr>
      </w:pPr>
      <w:r>
        <w:rPr>
          <w:rFonts w:eastAsia="Times New Roman"/>
          <w:bCs/>
          <w:shd w:val="clear" w:color="auto" w:fill="FFFFFF"/>
        </w:rPr>
        <w:t>Επίσης, θα ήθελα να σταθώ σε ένα άλλο καινοτομικό στοιχείο, που αφορά την καταπολέμηση της διαφθοράς και της αδιαφάνειας. Γνωρίζουμε όλοι πολύ καλά ότι το υπάρχον σύστημα των δημοσίων συμβάσεων και των συμβάσεων παραχώρησης είναι ένα σύστημα, που έχει δικαίως επικριθεί ως αδιαφανές, ότι παράγει διαφθορά και διαπλοκή και οδηγεί σε συστηματική παραβίαση του δημόσιου συμφέροντος.</w:t>
      </w:r>
    </w:p>
    <w:p w14:paraId="04D7435D"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Μάλιστα, όλοι θυμόμαστε στο πρόσφατο παρελθόν ότι οδήγησε σε πολύπαθες συμβάσεις με δυσανάλογο κόστος για τον ελληνικό λαό. Επίσης, αυτό το νομοσχέδιο έρχεται ακριβώς για ρυθμίσει αυτές τις εγγυήσεις διαφάνειας, καταπολεμώντας τα φαινόμενα απάτης, της σύγκρουσης συμφερόντων, της ευνοιοκρατία και τη διαφθορά. Επίσης, ρυθμίζει με πάρα πολύ καλό τρόπο το δημόσιο συμφέρον. </w:t>
      </w:r>
    </w:p>
    <w:p w14:paraId="04D7435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04D7435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Εδώ, θα αναφέρω –και τελειώνω, κύριε Πρόεδρε- ότι προβλέπεται ρητά αποκλεισμός διαγωνιζομένων, εφόσον διαπιστωθεί ότι αυτοί χρησιμοποιούν παράνομες πρακτικές ή αθέμιτα μέσα για να νοθεύσουν τον ανταγωνισμό ή να επηρεάσουν το αποτέλεσμα της διαδικασίας ανάθεσης. </w:t>
      </w:r>
    </w:p>
    <w:p w14:paraId="04D7436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Επίσης, ενισχύεται η δημοσιότητα και η πληροφόρηση μέσω του ηλεκτρονικού μητρώου δημοσίων συμβάσεων, το οποίο αφ’ ενός αποτελεί εργαλείο για τη δημοσίευση των σχεδίων παραχώρησης, διευκολύνει τους επιχειρηματίες να έχουν καλύτερες ευκαιρίες και αφ’ ετέρου συμβάλλει στο ότι επιτέλους θα αποκτήσουμε μια ηλεκτρονική βάση δεδομένων για τις συμβάσεις παραχώρησης και άρα, θα είναι ένα βασικό μέσο για να τις αξιοποιήσουμε σαν εξαγωγή αξιόπιστων στατιστικών στοιχείων. </w:t>
      </w:r>
    </w:p>
    <w:p w14:paraId="04D74361"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Τέλος, θα ήθελα να σταθώ στο τελευταίο καινοτομικό στοιχείο της ομιλίας μου σε αυτό το νομοσχέδιο, που αφορά την επίτευξη της βέλτιστης σχέσης μεταξύ κόστους και ποιότητας, δηλαδή, αφορά την αντιμετώπιση των καθυστερήσεων των επενδύσεων λόγω απαλλοτριώσεων περιβαλλοντικών εγκρίσεων και αρχαιολογικών ερευνών. Όλοι όσοι ασχολούμαστε και με αυτό το αντικείμενο έχουμε κατανοήσει ότι είχαν εγκριθεί συμβάσεις και έργα, που δεν μπορούσαν να υλοποιηθούν, ακριβώς γιατί εκκρεμούσαν όλες οι παραπάνω αδειοδοτήσεις περιβαλλοντικών εγκρίσεων και αρχαιολογικών ερευνών. Έχουμε κατασπαταλήσει σαν χώρα εκατομμύρια ευρώ για αυτές τις επενδύσεις. </w:t>
      </w:r>
    </w:p>
    <w:p w14:paraId="04D7436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Το παρόν, λοιπόν, νομοσχέδιο δεν εγκρίνει συμβάσεις, που δεν μπορούν να ξεκινήσουν, αν δεν έχουν γίνει οι απαιτούμενες απαλλοτριώσεις και δεν έχουν…</w:t>
      </w:r>
    </w:p>
    <w:p w14:paraId="04D74363"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Ολοκληρώστε, κυρία Θελερίτη. </w:t>
      </w:r>
    </w:p>
    <w:p w14:paraId="04D74364"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 xml:space="preserve">Τελειώνω. </w:t>
      </w:r>
    </w:p>
    <w:p w14:paraId="04D7436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Για πρώτη φορά, λοιπόν, γίνεται αυτό. Μάλιστα, για την ανάθεση απαιτούνται και άλλες καινοτομίες, όπως είναι η τεχνική επάρκεια κ.λπ.. </w:t>
      </w:r>
    </w:p>
    <w:p w14:paraId="04D7436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Όλα τα παραπάνω έρχονται να αντιμετωπίσουν τις παθογένειες της έλλειψης ενός κανονιστικού πλαισίου για τις συμβάσεις παραχώρησης στη χώρα μας, δημιουργούν ένα νέο και ασφαλές, ολοκληρωμένο κανονιστικό πλαίσιο, το οποίο θα επιτρέψει τον υγιή και ανοιχτό ανταγωνισμό, θα προχωρήσει στην εθνική ανάπτυξη και θα προστατέψει το εθνικό συμφέρον, δίνοντας βάση στην κοινωνική διάσταση, στη διαφάνεια και στη νομιμότητα των συμβάσεων παραχώρησης. </w:t>
      </w:r>
    </w:p>
    <w:p w14:paraId="04D7436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4D74368" w14:textId="77777777" w:rsidR="00D12B78" w:rsidRDefault="00A9581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4D74369"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Σταθάκης για κάποιες νομοτεχνικές βελτιώσεις. </w:t>
      </w:r>
    </w:p>
    <w:p w14:paraId="04D7436A"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 xml:space="preserve">Καταθέτω νομοτεχνικές βελτιώσεις, οι οποίες είναι όλες φραστικές. Μερικές εντοπίστηκαν από συναδέλφους. Δεν υπάρχει κάτι ουσιαστικό. </w:t>
      </w:r>
    </w:p>
    <w:p w14:paraId="04D7436B"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4D7436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Οικονομίας, Ανάπτυξης και Τουρισμού κ. Γεώργιος Σταθάκης καταθέτει για τα Πρακτικά τις προαναφερθείσες νομοτεχνικές βελτιώσεις, οι οποίες έχουν ως εξής: </w:t>
      </w:r>
    </w:p>
    <w:p w14:paraId="04D7436D" w14:textId="77777777" w:rsidR="00D12B78" w:rsidRDefault="00A95810">
      <w:pPr>
        <w:spacing w:after="0" w:line="600" w:lineRule="auto"/>
        <w:ind w:firstLine="720"/>
        <w:jc w:val="center"/>
        <w:rPr>
          <w:rFonts w:eastAsia="Times New Roman" w:cs="Times New Roman"/>
          <w:szCs w:val="24"/>
        </w:rPr>
      </w:pPr>
      <w:r>
        <w:rPr>
          <w:rFonts w:eastAsia="Times New Roman" w:cs="Times New Roman"/>
          <w:szCs w:val="24"/>
        </w:rPr>
        <w:t>ΑΛΛΑΓΗ ΣΕΛΙΔΑΣ</w:t>
      </w:r>
    </w:p>
    <w:p w14:paraId="04D7436E" w14:textId="77777777" w:rsidR="00D12B78" w:rsidRDefault="00A95810">
      <w:pPr>
        <w:spacing w:after="0" w:line="600" w:lineRule="auto"/>
        <w:ind w:firstLine="720"/>
        <w:jc w:val="center"/>
        <w:rPr>
          <w:rFonts w:eastAsia="Times New Roman" w:cs="Times New Roman"/>
          <w:szCs w:val="24"/>
        </w:rPr>
      </w:pPr>
      <w:r>
        <w:rPr>
          <w:rFonts w:eastAsia="Times New Roman" w:cs="Times New Roman"/>
          <w:szCs w:val="24"/>
        </w:rPr>
        <w:t>(Να μπει η σελίδα 147)</w:t>
      </w:r>
    </w:p>
    <w:p w14:paraId="04D7436F" w14:textId="77777777" w:rsidR="00D12B78" w:rsidRDefault="00A95810">
      <w:pPr>
        <w:spacing w:after="0" w:line="600" w:lineRule="auto"/>
        <w:ind w:firstLine="720"/>
        <w:jc w:val="center"/>
        <w:rPr>
          <w:rFonts w:eastAsia="Times New Roman" w:cs="Times New Roman"/>
          <w:szCs w:val="24"/>
        </w:rPr>
      </w:pPr>
      <w:r>
        <w:rPr>
          <w:rFonts w:eastAsia="Times New Roman" w:cs="Times New Roman"/>
          <w:szCs w:val="24"/>
        </w:rPr>
        <w:t>ΑΛΛΑΓΗ ΣΕΛΙΔΑΣ</w:t>
      </w:r>
    </w:p>
    <w:p w14:paraId="04D74370"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δι’ ολίγον η κ. Χρυσοβελώνη για δύο τροπολογίες. </w:t>
      </w:r>
    </w:p>
    <w:p w14:paraId="04D74371"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ΜΑΡΙΝΑ ΧΡΥΣΟΒΕΛΩΝΗ (Υφυπουργός Υποδομών, Μεταφορών και Δικτύων): </w:t>
      </w:r>
      <w:r>
        <w:rPr>
          <w:rFonts w:eastAsia="Times New Roman" w:cs="Times New Roman"/>
          <w:szCs w:val="24"/>
        </w:rPr>
        <w:t xml:space="preserve">Εντελώς, δι’ ολίγον, γιατί οι δύο αυτές τροπολογίες έχουν ήδη ενσωματωθεί στο νομοσχέδιο. Επειδή, όμως, έχουν ευρύτερο ενδιαφέρον, θα ήθελα να πω δυο κουβέντες. </w:t>
      </w:r>
    </w:p>
    <w:p w14:paraId="04D7437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Με την πρώτη τροπολογία την 573, με την προτεινόμενη ρύθμιση, όπως είπαμε και στην επιτροπή, δημιουργείται στο Υπουργείο Υποδομών, Μεταφορών και Δικτύων πληροφοριακό σύστημα για τη μηχανογράφηση όλων των λειτουργιών και των διαδικασιών σχολών και κέντρων παροχής εκπαιδευτικού έργου, που αδειοδοτούνται από τις αρμόδιες υπηρεσίες μεταφορών και επικοινωνιών των περιφερειών της χώρας. Με τον τρόπο αυτό, επιτυγχάνεται εξοικονόμηση ανθρώπινου δυναμικού και πόρων, απλοποίηση των διαδικασιών, μείωση της γραφειοκρατίας, βελτιστοποίηση του έργου των ελεγκτικών μηχανισμών, που έχουν πλέον πρόσβαση σε πραγματικό χρόνο στις λειτουργούσες σχολές, διαφάνεια και αξιοπιστία στα προγράμματα της εκπαίδευσης και στον προγραμματισμό των εξετάσεων των υποψηφίων οδηγών και οδηγών, επιπροσθέτως, προβλέπεται εξουσιοδοτική διάταξη για την επιβολή κυρώσεων σε περιπτώσεις μη συμμόρφωσης. Όλα αυτά αφορούν την παράγραφο 1 της συγκεκριμένης τροπολογίας. </w:t>
      </w:r>
    </w:p>
    <w:p w14:paraId="04D7437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Με τη δεύτερη παράγραφο επανακαθορίζεται καθολικά το ασυμβίβαστο της άσκησης του επαγγέλματος εκπαιδευτή υποψηφίων οδηγών με την ιδιότητα του υπαλλήλου του δημοσίου, των νομικών προσώπων δημοσίου δικαίου και του ευρύτερου δημοσίου τομέα, καθώς και των συνταξιούχων αυτών. Με αυτήν την τροπολογία αίρονται χρόνιες αμφισβητήσεις και παρερμηνείες, οι οποίες είχαν προκαλέσει πάρα πολύ μεγάλη σύγχυση στις υπηρεσίες της διοίκησης και οδήγησαν σταδιακά στην καταστρατήγηση του νόμου. Ρυθμίζονται μεταβατικά οι περιπτώσεις των εκπαιδευτών υποψηφίων οδηγών υπαλλήλων του δημοσίου, οι οποίοι είχαν ήδη λάβει άδεια και τους παρέχεται ένα χρονικό διάστημα δύο μηνών για να μπορέσουν να συμμορφωθούν στα νέα δεδομένα. Αυτή είναι η μία. </w:t>
      </w:r>
    </w:p>
    <w:p w14:paraId="04D7437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Πάμε και στην άλλη, που επίσης ενδιαφέρει πάρα πολύ κόσμο, την 574, που αφορά τις ΔΙΕ, τις δευτεροβάθμιες ιατρικές επιτροπές. Με την προτεινόμενη, λοιπόν, διάταξη τροποποιείται η διαδικασία της ιατρικής εξέτασης υποψηφίων οδηγών και οδηγών, έτσι ώστε να μπορέσει να ομαλοποιηθεί η διαδικασία και να αντιμετωπιστούν προβλήματα, τα οποία είχαν δημιουργηθεί λόγω της διακοπής της λειτουργίας των δευτεροβάθμιων ιατρικών επιτροπών. Συγκεκριμένα, δίνεται η δυνατότητα ιατρικής εξέτασης υποψηφίων οδηγών και οδηγών στους ιατρούς των κρατικών νοσηλευτικών ιδρυμάτων, κρατικών κέντρων υγείας στο πλαίσιο της ολοήμερης λειτουργίας τους, καθώς και στους ιδιώτες. Επομένως, καταργείται η συγκρότηση των δευτεροβάθμιων ιατρικών επιτροπών από τις υπηρεσίες μεταφορών επικοινωνιών των περιφερειών της χώρας. Κατά αυτόν τον τρόπο, θα μπορέσουμε να αντιμετωπίσουμε το πρόβλημα της αναμονής περίπου δώδεκα χιλιάδων υποψηφίων οδηγών και οδηγών και θα μπορούν οι πολίτες να εξυπηρετούνται ταχύτερα και πληρέστερα λόγω και της ολοήμερης λειτουργίας και των κρατικών νοσηλευτικών ιδρυμάτων κέντρων υγείας και ιδιωτών. </w:t>
      </w:r>
    </w:p>
    <w:p w14:paraId="04D7437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Τέλος –και κλείνω- δίνεται εξουσιοδότηση στους αρμόδιους Υπουργούς Οικονομικών, Υποδομών, Μεταφορών και Δικτύων και Υγείας με κοινή υπουργική απόφαση την οποία θα εκδώσουν να καθορίσουν τις αμοιβές των ιατρών των εμπλεκόμενων νοσηλευτικών ιδρυμάτων. </w:t>
      </w:r>
    </w:p>
    <w:p w14:paraId="04D7437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4D74377"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Αλεξιάδης δι’ ολίγον για παρόμοια διαδικασία. </w:t>
      </w:r>
    </w:p>
    <w:p w14:paraId="04D74378"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Ευχαριστώ, κύριε Πρόεδρε. </w:t>
      </w:r>
    </w:p>
    <w:p w14:paraId="04D7437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Κύριε Βουλευτές, θα αναφερθώ στην τροπολογία με γενικό αριθμό 620 και ειδικό 69 με την οποία κάνουμε δύο ρυθμίσεις. Η πρώτη ρύθμιση είναι η παραχώρηση στην περιφέρεια Αττικής στον Φαληρικό όρμο έκτασης τετρακοσίων ογδόντα επτά χιλιάδων τριακοσίων ενενήντα τριών τετραγωνικών μέτρων χωρίς αντάλλαγμα για σαράντα έτη για αξιοποίηση, διαχείριση και εκμετάλλευση. Είναι η έκταση που είχε οριστεί από τον ν.3342/2005 και υπάρχει συνημμένο σχετικό διάγραμμα της περιοχής. Λύνουμε ένα θέμα τεράστιο της περιοχής, παραχωρώντας στην περιφέρεια αυτήν την περιοχή για να την αξιοποιήσει καλύτερα. </w:t>
      </w:r>
    </w:p>
    <w:p w14:paraId="04D7437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Το δεύτερο άρθρο, η παραχώρηση για τριάντα έτη χωρίς αντάλλαγμα στο Υπουργείο Ναυτιλίας και Νησιωτικής Πολιτικής ακινήτου 730 τετραγωνικών μέτρων για την κάλυψη των στεγαστικών αναγκών του λιμεναρχείου της Νήσου Σύμης του Νομού Δωδεκανήσου. Είναι άλλες δύο αποδείξεις στα πολλά που έχουμε κάνει μέχρι τώρα για την αξιοποίηση της δημόσιας περιουσίας, όπως την εννοεί η Κυβέρνηση.  </w:t>
      </w:r>
    </w:p>
    <w:p w14:paraId="04D7437B"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4D7437C"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 </w:t>
      </w:r>
    </w:p>
    <w:p w14:paraId="04D7437D"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Ευάγγελος Μπασιάκος από τη Νέα Δημοκρατία. </w:t>
      </w:r>
    </w:p>
    <w:p w14:paraId="04D7437E"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ΕΥΑΓΓΕΛΟΣ ΜΠΑΣΙΑΚΟΣ: </w:t>
      </w:r>
      <w:r>
        <w:rPr>
          <w:rFonts w:eastAsia="Times New Roman" w:cs="Times New Roman"/>
          <w:szCs w:val="24"/>
        </w:rPr>
        <w:t xml:space="preserve">Ευχαριστώ, κύριε Πρόεδρε. </w:t>
      </w:r>
    </w:p>
    <w:p w14:paraId="04D7437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Συζητούμε σήμερα το νομοσχέδιο που έχει ως στόχο την εναρμόνιση της εθνικής νομοθεσίας με την ευρωπαϊκή οδηγία, σε σχέση με την ανάθεση συμβάσεων παραχώρησης. </w:t>
      </w:r>
    </w:p>
    <w:p w14:paraId="04D7438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Στο πρώτο μέρος, γίνεται αναφορά στην ανάθεση και εκτέλεση συμβάσεων παραχώρησης έργων και υπηρεσιών από αναθέτουσες αρχές και φορείς. Γίνεται αναφορά στη μεθοδολογία υπολογισμού της εκτιμώμενης αξίας των συμβάσεων παραχώρησης, στις εφαρμοζόμενες εξαιρέσεις για συμβάσεις που ανατίθενται από αρχές και φορείς. </w:t>
      </w:r>
    </w:p>
    <w:p w14:paraId="04D74381"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Στη συνέχεια, στο δεύτερο μέρος, γίνεται αναφορά σε γενικούς κανόνες για την ανάθεση συμβάσεων παραχώρησης, στις γενικές αρχές που τις διέπουν και τις διαδικαστικές εγγυήσεις, την ηλεκτρονική διαθεσιμότητα των διαγωνισμών και διάφορα άλλα σχετικά θέματα, τα οποία καλύπτουν το ευρωπαϊκό πλαίσιο, το οποίο πρέπει να ενσωματώνεται και να μην βρισκόμαστε πάντοτε εκτεθειμένοι για τη μη ενσωμάτωση κοινοτικών οδηγιών, όπως είναι υποχρέωσή μας. </w:t>
      </w:r>
    </w:p>
    <w:p w14:paraId="04D7438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Η Νέα Δημοκρατία, όπως ανέφερε και ο εισηγητής μας, ψηφίζει επί της αρχής το νομοσχέδιο. Θεωρώ πως είναι προς θετική κατεύθυνση η όποια διαδικασία ενσωμάτωσης, ιδιαίτερα σε αυτά τα πολύ κρίσιμα ζητήματα. Έτσι, δίνεται η δυνατότητα η δημόσια διοίκηση να γίνεται ελκυστική σε ξένους επενδυτές με ταυτόχρονη εξασφάλιση της προστασίας του δημόσιου συμφέροντος. </w:t>
      </w:r>
    </w:p>
    <w:p w14:paraId="04D7438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Θέλω να υπενθυμίσω ότι με τον ν.3389/2005 ξεκίνησαν στην Ελλάδα οι διαδικασίες των ΣΔΙΤ. Έτσι, έχουν υλοποιηθεί είκοσι τρία έργα ύψους 2,8 δισεκατομμυρίων έκτοτε και έχουν κριθεί στη διυπουργική επιτροπή άλλα δέκα πέντε νέα έργα συνολικού προϋπολογισμού 1,8 δισεκατομμυρίων.</w:t>
      </w:r>
    </w:p>
    <w:p w14:paraId="04D7438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Έτσι, λοιπόν, ο θεσμός των παραχωρήσεων και των ΣΔΙΤ έχει βοηθήσει πάρα πολύ στην ανάπτυξη με δεδομένη την οικονομική κρίση και τη δυσπραγία, ώστε να δίνει την ευκαιρία στον παραχωρησιούχο να εκτελεί το έργο με αντάλλαγμα, ενώ το δημόσιο να μην έχει κανέναν κίνδυνο στην εκτέλεση, αλλά και στη λειτουργία του συγκεκριμένου έργου.</w:t>
      </w:r>
    </w:p>
    <w:p w14:paraId="04D7438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Με την ευκαιρία θα ήθελα να αναφερθώ σε τρία ζητήματα, που συνδέονται με το σχέδιο νόμου. Αυτά αφορούν την κατασκευή του αυτοκινητόδρομου Ελευσίνας-Θήβας-Υλίκης, του οποίου η διαδικασία ξεκίνησε από το 2012, αλλά ακυρώθηκε ο διαγωνισμός τον Ιούνιο του 2015. </w:t>
      </w:r>
    </w:p>
    <w:p w14:paraId="04D7438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Ένα δεύτερο ζήτημα αφορά τη σιδηροδρομική σύνδεση Ελευσίνας-Θήβας για να διευκολύνει τη διακίνηση εμπορευμάτων από το Θριάσιο πεδίο κατά κύριο λόγο. </w:t>
      </w:r>
    </w:p>
    <w:p w14:paraId="04D7438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Και ένα τρίτο θέμα, που μας απασχολεί στη Βοιωτία ιδιαίτερα, είναι το τεράστιο πρόβλημα από τον κυκλοφοριακό φόρτο και την εκτροπή του στον παράπλευρο δευτερεύοντα δρόμο και δίκτυο της περιοχής της Βοιωτίας με πάρα πολύ δυσμενείς συνέπειες, λόγω του κυκλοφοριακού φόρτου, των ατυχημάτων, κυρίως γιατί οι προδιαγραφές του δευτερεύοντος παράπλευρου οδικού δικτύου δεν είναι οι σωστές, σε σχέση με τη διακίνηση κυρίως νταλικών ξένων χωρών. </w:t>
      </w:r>
    </w:p>
    <w:p w14:paraId="04D74388"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Για το πρώτο θέμα θα ήθελα να αναφερθώ σε σχετική ερώτησή μου και απάντηση του κ. Σπίρτζη προ καιρού, ότι υπάρχει έγκριση της διενέργειας δημόσιου διεθνούς διαγωνισμού με τη διαδικασία του ανταγωνιστικού διαλόγου για την ανάθεση σύμβασης παραχώρησης: Μελέτη, κατασκευή, χρηματοδότηση, λειτουργία, συντήρηση και εκμετάλλευση του έργου «Αυτοκινητόδρομος Ελευσίνα-Θήβα-Υλίκη». Όπως σας είπα και πριν, ακυρώθηκε ο διαγωνισμός αυτός στις 16-6-2015, με το σκεπτικό που περιλαμβάνεται στην έγγραφη απάντηση του Υπουργού κ. Σπίρτζη.</w:t>
      </w:r>
    </w:p>
    <w:p w14:paraId="04D7438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Στη συνέχεια, όμως, στην ίδια απάντηση υπάρχει μια θετική προοπτική. Υπάρχει μια αναφορά στην εξέλιξη του νέου ρυθμιστικού σχεδίου Αθήνας Αττικής. Εκεί αναφέρεται ότι ο αυτοκινητόδρομος Ελευσίνα-Κόμβος Αγίου Λουκά-Θήβα-Υλίκη θα είναι ο νέος αυτοκινητόδρομος, ο οποίος θα συμβάλει, όπως περιγράφεται στη διάταξη, στη μείωση των χρονοαποστάσεων στον άξονα ΠΑΘΕ, θα αποφορτίσει την παρακηφίσια λεωφόρο και τον αυτοκινητόδρομο Αθηνών-Λαμίας στο τμήμα Αθηνών-Υλίκης από πλευράς κυκλοφοριακής και περιβαλλοντικής.</w:t>
      </w:r>
    </w:p>
    <w:p w14:paraId="04D7438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Μια πρόχειρη έρευνα έδειξε ότι θα κερδιθεί απόσταση μήκους 65 χιλιομέτρων αν γίνει αυτή η εκτροπή. Η απόσταση Ελευσίνα-Μεταμόρφωση είναι περίπου 27,5 χιλιόμετρα και η απόσταση Μεταμόρφωση-Θήβα είναι άλλα 80 χιλιόμετρα. Υπάρχει ένα σύνολο απόστασης 108 χιλιομέτρων, ενώ το νέο δίκτυο από την Ελευσίνα μέχρι την Υλίκη θα φτάνει τα 50 χιλιόμετρα: 43 μέχρι τη Θήβα και 50 μέχρι την Υλίκη.</w:t>
      </w:r>
    </w:p>
    <w:p w14:paraId="04D7438B"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Αντιλαμβάνεστε ότι μια διαφορά 65 χιλιομέτρων είναι πάρα πολύ σημαντική, ένα πολύ σημαντικό συγκριτικό πλεονέκτημα κατασκευής αυτού του πολύ σημαντικού έργου, που θα βοηθήσει την εκτροπή του κυκλοφοριακού φόρτου από τη δυτική Ελλάδα συνολικά, την Πελοπόννησο, κ.λπ., από αυτούς που βρίσκονται στην Ελευσίνα προς την κεντρική και βόρειο Ελλάδα και αντιστρόφως. Αυτό θα καταστεί προφανώς περισσότερο αναγκαίο, αν ξεπεράσουμε την οικονομική κρίση, όταν ο κυκλοφοριακός φόρτος και στο οδικό δίκτυο, αλλά και στο σιδηροδρομικό θα αυξηθεί κατακόρυφα. Θέλω να σας πω ότι αυτός ο δρόμος παλιά αναφερόταν ως «Οδός Μεταξά». Υπήρχε μια χάραξη μέσω του Κιθαιρώνα που, προσπερνώντας αυτή την παράκαμψη μέσω Σχηματαρίου ή μέσω Μαλακάσας, θα επιτάχυνε την απόσταση και θα διευκόλυνε τις μεταφορές.</w:t>
      </w:r>
    </w:p>
    <w:p w14:paraId="04D7438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Αναφερόμενος στο θέμα της σιδηροδρομικής κάλυψης, για την οποία υπάρχουν θετικές προοπτικές, σύμφωνα με την έγγραφη απάντηση και σύμφωνα με τις τελευταίες δηλώσεις του κ. Σπίρτζη και της Κυβέρνησης, στο Θριάσιο Πεδίο και στο εμπορευματικό κέντρο θα υπάρξει μεγάλη κίνηση και μεγάλες ανάγκες, που θα πολλαπλασιάσουν τον όγκο του μεταφερόμενου υλικού και εμπορευμάτων, που θα προστίθεται στην κίνηση του προαστιακού, αλλά και τη διακίνηση των επιβατών. Άρα, από το 2018 αναμένεται η μεγάλη πίεση, λόγω του κυκλοφοριακού φόρτου, για την κατασκευή σιδηροδρομικής σύνδεσης, που φαίνεται ότι ενθαρρύνεται και από τον αρμόδιο φορέα, τον ΟΣΕ.</w:t>
      </w:r>
    </w:p>
    <w:p w14:paraId="04D7438D"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Θέλω να τονίσω ότι για την περιοχή μας είναι πάρα πολύ σημαντικό το να ενισχυθεί η δραστηριότητα αυτή, που περιλαμβάνει διακίνηση και με το έργο του εμπορευματικού κέντρου Θριασίου, αλλά και με τη γενικότερη προσπάθεια να έρχονται προϊόντα, τα οποία μεταποιούνται ή τυποποιούνται ή συσκευάζονται στη χώρα μας από άλλες περιοχές.</w:t>
      </w:r>
    </w:p>
    <w:p w14:paraId="04D7438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Κλείνοντας, θέλω να κάνω μια μικρή αναφορά στην κυβερνητική εξαγγελία ότι θα υπάρξει απαγόρευση κυκλοφορίας στο παράπλευρο δευτερεύον δίκτυο της Βοιωτίας, λόγω της αύξησης των διοδίων, που επιβάρυνε, όπως σας είπα και πριν, το δίκτυο αυτό. Υπάρχει μια κυβερνητική εξαγγελία ότι θα υπάρξει απαγόρευση τουλάχιστον των μεγάλων νταλικών, των μεγάλων οχημάτων, ακριβώς γιατί το δίκτυο δεν έχει τις προδιαγραφές -είναι επικλινές, υπάρχουν στροφές, κ.λπ.- και δημιουργούνται πολλά προβλήματα κυκλοφοριακού φόρτου, αλλά και ατυχημάτων από αυτοκίνητα που δεν έχουν τη δυνατότητα να διακινηθούν σ’ αυτό το δίκτυο και στον αστικό ιστό. Υπάρχει, λοιπόν, μια εξαγγελία από τον κ. Σπίρτζη συγκεκριμένα, η οποία όμως ακόμη, παρά την πάροδο τόσων μηνών, δεν έχει υλοποιηθεί.</w:t>
      </w:r>
    </w:p>
    <w:p w14:paraId="04D7438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Επαναλαμβάνω, λοιπόν, αυτό ως μείζον θέμα της περιοχής, ως αίτημα της περιοχής, σύμφωνα με τις κυβερνητικές εξαγγελίες και αναμένω την ταχεία ενεργοποίηση και υλοποίηση αυτής της κυβερνητικής εξαγγελίας. </w:t>
      </w:r>
    </w:p>
    <w:p w14:paraId="04D7439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4D74391" w14:textId="77777777" w:rsidR="00D12B78" w:rsidRDefault="00A9581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4D74392"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Κι εμείς ευχαριστούμε.</w:t>
      </w:r>
    </w:p>
    <w:p w14:paraId="04D7439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Μέχρι να έρθει στο Βήμα ο κ. Κεγκέρογλου, να κάνω μια ανακοίνωση. </w:t>
      </w:r>
    </w:p>
    <w:p w14:paraId="04D7439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Διαρκής Επιτροπή Οικονομικών Υποθέσεων καταθέτει την έκθεσή της στο σχέδιο νόμου του Υπουργείου Οικονομικών «Τροποποίηση του ν. 4099/2012/Α΄250 (ενσωμάτωση στην εθνική νομοθεσία της Οδηγίας 2014/91/ΕΕ/L257) και άλλες διατάξεις».</w:t>
      </w:r>
    </w:p>
    <w:p w14:paraId="04D7439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Κύριε Κεγκέρογλου, έχετε τον λόγο.</w:t>
      </w:r>
    </w:p>
    <w:p w14:paraId="04D74396"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04D7439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Κύριοι Υπουργοί, την ώρα που ήταν μέσα και ο κ. Σπίρτζης, ο κ. Σταθάκης και ο κ. Αλεξιάδης ο ομιλητής, ο κ. Σαρίδης, είπε δύο φορές τη λέξη «ντροπή» για συγκεκριμένα πράγματα. Δεν του ανταπαντήσατε. Αν πω τα ίδια πράγματα, ίσως με διαφορετικά λόγια, δεν πιστεύω να απαντήσετε σε μένα.</w:t>
      </w:r>
    </w:p>
    <w:p w14:paraId="04D74398"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Ήρθε, πράγματι, χθες το βράδυ ένα νομοσχέδιο τεράστιου όγκου αλλά και σπουδαιότητας θεμάτων και συζητείται τώρα το πρωί στην επιτροπή. Αυτό το οποίο ειπώθηκε είναι πραγματικότητα. Εγώ τι παρατήρησα; Ότι ο εισηγητής του ΣΥΡΙΖΑ τα είπε φαρσί και λόγω επαγγέλματος, βέβαια, γιατί νομίζω ότι ασχολείται επαγγελματικά με τις ανανεώσιμες πηγές ενέργειας, αλλά και λόγω του ότι είχε εσωτερική πληροφόρηση πριν από την κατάθεση του νομοσχεδίου, κάτι που οι άλλοι δεν την είχαν. Οι άλλοι έψαχναν τις διατάξεις μέχρι την ώρα που ήταν να μιλήσουν.</w:t>
      </w:r>
    </w:p>
    <w:p w14:paraId="04D7439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Το λέω αυτό, διότι είναι ακριβώς η αποτύπωση του τι πρόκειται να συμβεί με το σύστημα, το οποίο εγκρίθηκε με το προηγούμενο νομοσχέδιο, μελέτης- κατασκευής και τη γενίκευσή του. Η γενίκευση του συστήματος μελέτης-κατασκευής είναι το θερμοκήπιο της διαπλοκής. Και δεν αφορά μόνο την τωρινή Κυβέρνηση. Θα αφορά όλους όσους έχουν να κάνουν δουλειά με αυτό το σύστημα. Και αυτός ακριβώς είναι ο ρόλος της εσωτερικής πληροφόρησης. Θα μπορεί να την έχει μόνο ένας ή δύο ή δεν ξέρω ποιοι. Αν δεν την έχει κανείς την εσωτερική πληροφόρηση, ε βέβαια, θα μπορούσε να είναι και αξιοκρατική η διαδικασία. Όμως, αυτό δεν μας το διασφαλίζει κανένας.</w:t>
      </w:r>
    </w:p>
    <w:p w14:paraId="04D7439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Όπως και δεν το διασφαλίζει κανένας και πρέπει να το αποδεικνύεις κάθε φορά πως όχι μόνο είσαι τίμιος, αλλά πρέπει και να φαίνεσαι. Δηλαδή, τώρα ο κ. Σπίρτζης έχει ένα πρόβλημα: Με την κατάτμηση που έκανε στον αυτοκινητόδρομο Πάτρα-Πύργος και με το που πήρε τρεις εργολαβίες συνεχόμενες ο ίδιος εργολάβος, ο οποίος νομίζω είναι και κουμπάρος του, δεν μπορεί να αποδείξει ότι είναι τίμιος. Έχει αυτό το πρόβλημα. </w:t>
      </w:r>
    </w:p>
    <w:p w14:paraId="04D7439B"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Άρα, και για την προστασία των ίδιων των πολιτικών προσώπων που προΐστανται αυτών των διαδικασιών, θα πρέπει, πραγματικά, να δούμε πώς θεσπίζουμε διαδικασίες. Και αυτό αφορά το ισχύον πλαίσιο.</w:t>
      </w:r>
    </w:p>
    <w:p w14:paraId="04D7439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Κλείνω την τοποθέτησή μου γι’ αυτό και έρχομαι σε δύο τροπολογίες οι οποίες έχουν κατατεθεί. Η μία αφορά τον τρόπο πρόσληψης καθαριστριών στους οργανισμούς που προΐστανται του Υπουργείου κ.λπ.. Αντιγράφετε μια κακή διαδικασία που εγκαινίασε το Υπουργείο Υγείας.</w:t>
      </w:r>
    </w:p>
    <w:p w14:paraId="04D7439D"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Ήδη η επέμβαση του εισαγγελέα και η σύλληψη του διοικητή του Νοσοκομείου Τρικάλων είναι απόρροια του ότι είναι μια πρόχειρη νομοθέτηση. Δεν διασφαλίζει τους αποφασίζοντες. Και εδώ μπορεί να αποφάσισε δίκαια, μπορεί να ήταν σωστή η απόφαση του διοικητή. Βρέθηκε, όμως, σιδηροδέσμιος.</w:t>
      </w:r>
    </w:p>
    <w:p w14:paraId="04D7439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Γιατί δεν εισηγείται το Υπουργείο Εσωτερικών και Διοικητικής Μεταρρύθμισης, που είναι αρμόδιο, μια γενική διάταξη που να αφορά όλα τα Υπουργεία για το συγκεκριμένο θέμα; Γιατί έρχεται κάθε Υπουργείο και νομοθετεί α λα καρτ κατά παρέκκλιση και καθ’ υπέρβαση διατάξεων που αφορούν το ΑΣΕΠ; Αυτό είναι ένα μεγάλο ερώτημα. Γιατί πάμε στην πριν ΑΣΕΠ εποχή; </w:t>
      </w:r>
    </w:p>
    <w:p w14:paraId="04D7439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Αυτά πρέπει να τα δείτε, να αποσύρετε τη συγκεκριμένη τροπολογία και να έλθει το Υπουργείο Εσωτερικών και Διοικητικής Μεταρρύθμισης με μια ρύθμιση, που θα αφορά το σύνολο των δημοσίων υπηρεσιών και οργανισμών για το συγκεκριμένο θέμα, για το οποίο θα έλεγα ότι ο σκοπός της νομοθέτησης δεν βρίσκει αντίθετους πολλούς. Στον σκοπό της νομοθέτησης, βεβαίως, και υπάρχει τεκμηρίωση για να είναι αποδεκτή απ’ όλους. Η διαδικασία, όμως, η οποία θεσπίζεται έρχεται σε αντίθεση με τον ίδιον τον σκοπό.</w:t>
      </w:r>
    </w:p>
    <w:p w14:paraId="04D743A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Η δεύτερη τροπολογία, για την οποία θέλω να μιλήσω, είναι η αυστηροποίηση των προστίμων για τα πρατήρια. Θέλω να πω ότι απέχει ακόμα πολύ η πλήρης εφαρμογή του συστήματος εισροών-εκροών, ούτως ώστε να υπάρχει ο έλεγχος. Η παρατήρηση, την οποία εμείς κάνουμε, είναι ότι τα πρόστιμα είναι αυστηρά, εντάξει, αλλά αφορούν μόνο το τελικό στάδιο, μόνο τον λιανοπωλητή. Πιο μπροστά δεν υπάρχουν άλλα στάδια διακίνησης; Πιο μπροστά δεν υπάρχουν επιχειρήσεις εμπορίας, χονδρεμπορίου, διυλιστήρια; Νομίζω ότι πρέπει να επεκταθεί η ρύθμιση σε όλα τα στάδια διακίνησης και εμπορίας καυσίμων, ούτως ώστε να είναι ολοκληρωμένη η παρέμβαση.</w:t>
      </w:r>
    </w:p>
    <w:p w14:paraId="04D743A1"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Έρχομαι τώρα στην τρίτη τροπολογία, για την οποία θέλω να μιλήσω, που είναι η τροπολογία που κατέθεσε η Δημοκρατική Συμπαράταξη και όχι μόνο ο κ. Μανιάτης. Ειπώθηκε από τον Υπουργό ότι κατατέθηκε από τον κ. Μανιάτη. Διευκρινίζω ότι είναι επικεφαλής ο κ. Μανιάτης, λόγω του ότι είναι ο εισηγητής στο νομοσχέδιο. Είναι πολύ σοβαρή γι’ αυτό την υπογράφουμε όλοι και κατατίθεται 6</w:t>
      </w:r>
      <w:r w:rsidRPr="00631F83">
        <w:rPr>
          <w:rFonts w:eastAsia="Times New Roman" w:cs="Times New Roman"/>
          <w:szCs w:val="24"/>
          <w:vertAlign w:val="superscript"/>
        </w:rPr>
        <w:t>η</w:t>
      </w:r>
      <w:r>
        <w:rPr>
          <w:rFonts w:eastAsia="Times New Roman" w:cs="Times New Roman"/>
          <w:szCs w:val="24"/>
        </w:rPr>
        <w:t xml:space="preserve"> φορά, γιατί αφορά το τεράστιο θέμα της λειτουργίας του ΕΛΓΑ.</w:t>
      </w:r>
    </w:p>
    <w:p w14:paraId="04D743A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Πρέπει να σας πω, κύριε Υπουργέ, ότι δεν είναι άμεση αρμοδιότητά σας, αλλά πρέπει να γίνει δεκτή. Λόγω των αυξημένων ζημιών, που έχουμε φέτος στην παραγωγή και λόγω των καιρικών φαινομένων, που έχουν οδηγήσει στις πυρκαγιές και στις καταστροφές του φυτικού- ζωικού κεφαλαίου και της παραγωγής, έχουν συσσωρευθεί δεκάδες χιλιάδες δηλώσεις ζημιών που δεν έχουν εξεταστεί, γιατί η Κυβέρνηση άλλαξε το σύστημα που ίσχυε μέχρι πρότινος στο θέμα της κίνησης των εκτιμητών. </w:t>
      </w:r>
    </w:p>
    <w:p w14:paraId="04D743A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Θα σας πω μόνο ένα παράδειγμα. Έχει βάλει εξήντα μέρες όριο, στους εκτιμητές εξήντα εξόδους από τις τριακόσιες τον χρόνο. Ήταν εκατόν είκοσι για τη φυτική παραγωγή και εκατόν πενήντα για τη ζωική παραγωγή και το έκανε εξήντα. Μα, προχθές φέρατε διάταξη, που απελευθερώνατε το εξήντα για τους φύλακες ορισμένων Υπουργών και λογικό είναι ότι, όταν υπάρχει κινητικότητα στους Υπουργούς, πρέπει να έχει δυνατότητα κινητικότητας και η ασφάλειά τους. </w:t>
      </w:r>
    </w:p>
    <w:p w14:paraId="04D743A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Εδώ για τις καταστροφές δεν υπάρχει ευαισθησία να δούμε ότι πρέπει να το αντιμετωπίσουμε; Είναι οι σύλλογοι εργαζομένων στον ΕΛΓΑ από τον κεντρικό σύλλογο μέχρι και τους εργαζομένων σε κάθε περιφερειακό κατάστημα «στα κάγκελα» με αυτήν τη διάταξη. </w:t>
      </w:r>
    </w:p>
    <w:p w14:paraId="04D743A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4D743A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Λίγο χρόνο θα χρειαστώ ακόμη, κύριε Πρόεδρε, και κλείνω.</w:t>
      </w:r>
    </w:p>
    <w:p w14:paraId="04D743A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Θα σας καταθέσω τις ανακοινώσεις του συλλόγου εργαζομένων, τόσο από εδώ, δηλαδή, του κεντρικού συλλόγου, όσο και του Ηρακλείου. </w:t>
      </w:r>
    </w:p>
    <w:p w14:paraId="04D743A8"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Βασίλειος Κεγκέρογλου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4D743A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Επισκέφθηκα το περιφερειακό κατάστημα του ΕΛΓΑ. Όλοι οι εργαζόμενοι αυτήν τη στιγμή έχουν ένα ερωτηματικό. Είναι τυχαία η στάση της πολιτικής ηγεσίας του Υπουργείου Αγροτικής Ανάπτυξης, που αρνείται τη ρύθμιση αυτού του θέματος, ούτως ώστε και οι αγρότες να μη ζημιώνονται, αλλά κυρίως να μη ζημιωθεί ο οργανισμός; Είναι ένα θέμα μεμονωμένο ή υπάρχει ένα γενικότερο σχέδιο για την απαξίωση του ΕΛΓΑ;</w:t>
      </w:r>
    </w:p>
    <w:p w14:paraId="04D743A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Κατά τη δική μου εκτίμηση, είναι μεμονωμένο. Δεν θέλω να σκεφθώ ότι είναι κάτι άλλο. </w:t>
      </w:r>
    </w:p>
    <w:p w14:paraId="04D743AB"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Πρέπει, όμως, να το δείτε άμεσα. Οι δεκάδες χιλιάδες ανέλεγκτες υποθέσεις είναι όχι μόνο εις βάρος των αγροτών, αλλά και εις βάρος του οργανισμού και τα συστήματα τα οποία προτείνονται είναι περισσότερο κοστοβόρα. Η ενοικίαση αυτοκινήτων, η χρονομίσθωση, όλα αυτά κοστίζουν περισσότερο.</w:t>
      </w:r>
    </w:p>
    <w:p w14:paraId="04D743A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Εάν, λοιπόν, θέλει η Κυβέρνηση να προχωρήσει σε κάτι άλλο, απαιτείται μελέτη για να το κάνει. Πρέπει τώρα να παρατείνει το παλιό καθεστώς για ένα χρονικό διάστημα, όπως έγινε με τους εξεταστές των αδειών οδήγησης και επεκτάθηκε μέχρι 31-12-2017. Μέσα σ’ αυτό το διάστημα ας εξετάσει να δει αν βρει καλύτερο σύστημα να το κάνει.</w:t>
      </w:r>
    </w:p>
    <w:p w14:paraId="04D743AD"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Όμως, δεν μπορεί να έχει τελματωθεί το σύστημα εκτιμήσεων του ΕΛΓΑ και να έχει αδρανοποιηθεί ο οργανισμός από ένα καπρίτσιο της πολιτικής ηγεσίας του Υπουργείου Αγροτικής Ανάπτυξης.</w:t>
      </w:r>
    </w:p>
    <w:p w14:paraId="04D743AE"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 κύριε Κεγκέρογλου, ολοκληρώνετε.</w:t>
      </w:r>
    </w:p>
    <w:p w14:paraId="04D743AF"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Είναι το ελαφρύτερο που μπορεί να το θεωρήσω, γιατί αλλιώς πρέπει να αποδώσουμε σκοπιμότητα από μέρους της διοίκησης οργανισμού και της πολιτικής ηγεσίας του ΥΠΑΑΤ.</w:t>
      </w:r>
    </w:p>
    <w:p w14:paraId="04D743B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4D743B1"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Κυρία Μεγαλοοικονόμου, έχετε τον λόγο.</w:t>
      </w:r>
    </w:p>
    <w:p w14:paraId="04D743B2"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Ευχαριστώ, κύριε Πρόεδρε.</w:t>
      </w:r>
    </w:p>
    <w:p w14:paraId="04D743B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λαμβάνοντας την αφορμή από τον συνάδελφο, που αναφέρθηκε στις πυρκαγιές και στις αποζημιώσεις, ήθελα να αναφέρω ότι αυτές τις μέρες μας ζούμε μια μεγάλη καταστροφή στη βόρεια Εύβοια. Δασικές εκτάσεις καταστρέφονται. Η φωτιά έχει φτάσει μέχρι την παραλία, απ’ ότι είδαμε. Ένα μέρος απείρου κάλλους καταστράφηκε. Ο νομός είναι σε έκτακτη ανάγκη. </w:t>
      </w:r>
    </w:p>
    <w:p w14:paraId="04D743B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Το μόνο που μπορούμε να συγχαρούμε είναι το Πυροσβεστικό Σώμα, τον Στρατό που έλαβε μέρος, τους εθελοντές και τους κατοίκους. Πρέπει, τουλάχιστον, να τους ευχαριστήσουμε για την προσπάθεια τους και να δούμε πως θα μπορέσει αυτή η πολιτεία να θεσμοθετήσει πιο αυστηρούς νόμους γι’ αυτούς που έχουν συμφέροντα να βάζουν φωτιά είτε εσκεμμένα είτε αθέλητα.</w:t>
      </w:r>
    </w:p>
    <w:p w14:paraId="04D743B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Η καταστροφή αυτή, που προήλθε, όπως και η καταστροφή στη Χίο, δεν επανορθώνεται. Θα περάσουν χιλιάδες χρόνια. Ένα δέντρο για να γίνει και να γίνει δάσος χρειάζεται χρόνια και χρόνια. Δεν μπορεί να γίνει από τη μια μέρα στην άλλη. Καταστρέφεται από τη μια μέρα στην άλλη, δεν γίνεται από τη μια μέρα στην άλλη.</w:t>
      </w:r>
    </w:p>
    <w:p w14:paraId="04D743B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Ως προς το νομοσχέδιο, που έχουμε μπροστά μας, κύριοι Υπουργοί, η μάστιγα της διαδικασίας κατάρτισης των δημοσίων συμβάσεων είναι μια από τις μεγαλύτερες που βασανίζουν την Ελλάδα εδώ και δεκαετίες. Ο μέσος Έλληνας, καθώς θα ξέρετε, έχει ταυτίσει το θέμα των δημοσίων συμβάσεων με σκάνδαλα και αδιαφανείς διαδικασίες. Κάποιες υποθέσεις έχουν φτάσει μέχρι τη δικαιοσύνη. Φαντάζομαι, όμως, και πολλές ότι δεν έχουν δει καν το φως τη δημοσιότητας.</w:t>
      </w:r>
    </w:p>
    <w:p w14:paraId="04D743B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Οι πολίτες θεωρούν ότι στην Ελλάδα το κομμάτι των δημοσίων συμβάσεων και η παραχώρηση έργων για τα δημόσια έργα είναι αφορμή για ένα μεγάλο φαγοπότι μεταξύ των πολιτικών και των επιχειρηματιών. Έτσι από μόνοι μας προ πολλού έπρεπε να είχαμε θέσει σωστό νομοθετικό πλαίσιο για να εξαφανίσουμε ή έστω να περιορίσουμε δραστικά τέτοια φαινόμενα παρανομίας.</w:t>
      </w:r>
    </w:p>
    <w:p w14:paraId="04D743B8"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Δυστυχώς, όμως, για άλλη μια φορά δεν υπήρχε τέτοια πρωτοβουλία. Δεν χτυπήσαμε από μόνοι μας τη διαφθορά. Αντιθέτως και χθες και σήμερα ψηφίζουμε δύο οδηγίες της Ευρωπαϊκής Ένωσης για το θέμα και μένουμε να παρακολουθούμε τις εξελίξεις από μακριά. </w:t>
      </w:r>
    </w:p>
    <w:p w14:paraId="04D743B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Μάλιστα, με δεδομένο τη σημερινή οδηγία, που φέρει την ημερομηνία του 2014 και έρχεται προχείρως το 2016 -και πάλι είμαστε εκπρόθεσμοι- είναι πάρα πολύ θλιβερό αυτό που συμβαίνει στη χώρα μας. </w:t>
      </w:r>
    </w:p>
    <w:p w14:paraId="04D743B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Ο κόσμος απαιτεί να παύσουν τα φαινόμενα αδιαφάνειας στον δημόσιο τομέα και, επιτέλους, πρέπει αυτήν τη λαϊκή απαίτηση να την κάνουμε πράξη. Είστε και η πρώτη φορά Αριστερά. Οι δύο άλλες κυβερνήσεις δεν ήταν τόσο πολύ Αριστερά. Τουλάχιστον εφαρμόστε το εσείς, αν μπορέσετε.</w:t>
      </w:r>
    </w:p>
    <w:p w14:paraId="04D743BB"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Το νομοσχέδιο αφορά εφαρμογή ευρωπαϊκής οδηγίας, όπως αντίστοιχα και το χθεσινό νομοσχέδιο. Εκ προοιμίου δεν έχουμε και πολλά περιθώρια να αντιδράσουμε. Όμως, πρέπει να γίνουν κάποια σχόλια.</w:t>
      </w:r>
    </w:p>
    <w:p w14:paraId="04D743B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Στην Ένωση Κεντρώων θεωρούμε προτεραιότητα ουσιαστική την αξιοποίηση του δημόσιου πλούτου. Η εναρμόνιση του Ελληνικού Δικαίου με το Ευρωπαϊκό είναι επιτακτική ανάγκη και αυτό συμβαίνει όχι μόνο τυπικά, αλλά και ουσιαστικά.</w:t>
      </w:r>
    </w:p>
    <w:p w14:paraId="04D743BD"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Δεδομένου ότι βρισκόμαστε σε καθεστώς δημοσιονομικής σταθερότητας και επιζητούμε τη γρήγορη έξοδο από την οικονομική ύφεση, η διαφάνεια, η ανάθεση και εκτέλεση συμβάσεων παραχώρησης, η αποφυγή στρεβλώσεων και φαινομένων άνισης μεταχείρισης θα έπρεπε να είναι η πρώτη προτεραιότητα για το νομοθετικό έργο.</w:t>
      </w:r>
    </w:p>
    <w:p w14:paraId="04D743B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Είναι θλιβερό και πάλι ότι η Κυβέρνηση έχει ολιγωρήσει και ότι στηριζόμαστε στην προσαρμογή μας σε μια ευρωπαϊκή οδηγία για να θεσμοθετήσουμε τα απολύτως αυτονόητα, που έπρεπε να έχουμε θεσμοθετήσει από μόνοι μας. </w:t>
      </w:r>
    </w:p>
    <w:p w14:paraId="04D743B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Με δεδομένη τη χθεσινή υπερψήφιση του νομοσχεδίου και επιπλέον τη σημερινή συζήτηση, αλλά και τις ελληνικές διατάξεις, που τροποποιούνται ή καταργούνται, επαναλαμβάνουμε ότι θεωρούμε απαραίτητη την ενοποίηση όλων των διατάξεων σε έναν κώδικα. </w:t>
      </w:r>
    </w:p>
    <w:p w14:paraId="04D743C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Θέλω να κάνω ένα σχόλιο σχετικά με την ειδική έκθεση, στο άρθρο 75 παρ. 3 του Συντάγματος, που συνοδεύει το νομοσχέδιο. Αναφέρεται συγκεκριμένα ότι από το νομοσχέδιο θα προκύψει οικονομική επιβάρυνση από την πρόσληψη ανεξαρτήτων ελεγκτών και από την καταβολή αμοιβής στα μέλη της Επιτροπής Εμπειρογνωμόνων, για την εξωδικαστική επίλυση των διαφορών που τυχόν θα προκύψουν. </w:t>
      </w:r>
    </w:p>
    <w:p w14:paraId="04D743C1"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Δεν θα το σχολίαζα αυτό, εάν στην έκθεση του Γενικού Λογιστηρίου του Κράτους αναφερόταν το ποσό, αλλά ούτε καν το ποσό δεν αναφέρεται. Και δεν λέω ότι δεν πρέπει να εφαρμόσουμε και δεν έχουμε υποχρέωση να εφαρμόσουμε αυτό το νομοσχέδιο. Θεωρώ όμως ότι θα έπρεπε να είχαμε γνώμη τουλάχιστον της τάξης του μεγέθους της επικείμενης δαπάνης, με την οποία θα επιβαρυνθεί ο κρατικός προϋπολογισμός. Δεν αναφέρεται πουθενά πόσο θα κοστίσει αυτό. </w:t>
      </w:r>
    </w:p>
    <w:p w14:paraId="04D743C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Εν κατακλείδι, η ορθή εκτέλεση των δημοσίων συμβάσεων αποτελεί, τουλάχιστον για την Ένωση Κεντρώων, θέμα πρώτης προτεραιότητας. Και η εφαρμογή της ευρωπαϊκής νομοθεσίας, που σήμερα ενσωματώνεται στην ελληνική πραγματικότητα, θεωρούμε ότι θα δώσει μια μικρή ώθηση στη διαφάνεια και στην ανάπτυξη των οικονομικών μεγεθών που άπτονται των ζητημάτων του υπό εξέταση νομοσχεδίου. </w:t>
      </w:r>
    </w:p>
    <w:p w14:paraId="04D743C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4D743C4" w14:textId="77777777" w:rsidR="00D12B78" w:rsidRDefault="00A9581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04D743C5"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 για την τήρηση του χρόνου. </w:t>
      </w:r>
    </w:p>
    <w:p w14:paraId="04D743C6"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Κύριε Πρόεδρε, θα ήθελα τον λόγο σχετικά με μια τροπολογία που μας δόθηκε πριν λίγο, πριν μισή ώρα, στη μέση της συνεδρίασης. </w:t>
      </w:r>
    </w:p>
    <w:p w14:paraId="04D743C7"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Θα ακούσουμε τον κ. Αλεξιάδη. </w:t>
      </w:r>
    </w:p>
    <w:p w14:paraId="04D743C8"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Κύριε Αλεξιάδη, έχετε τον λόγο. </w:t>
      </w:r>
    </w:p>
    <w:p w14:paraId="04D743C9"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Ευχαριστώ, κύριε Πρόεδρε. </w:t>
      </w:r>
    </w:p>
    <w:p w14:paraId="04D743C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με την τροπολογία αυτή λύνουμε ένα πρόβλημα που δημιουργήθηκε με τις εξελίξεις στον ΕΝΦΙΑ. Με βάση αυτές τις εξελίξεις, θα έπρεπε να γίνει εκκαθάριση μέσα στον Ιούλιο, να πληρωθεί η πρώτη δόση τον Αύγουστο και όλα αυτά που είχαμε πει. </w:t>
      </w:r>
    </w:p>
    <w:p w14:paraId="04D743CB"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Με τις διατάξεις που ψηφίστηκαν, η προθεσμία που υπήρχε μέχρι 29 Ιουλίου για τροποποιήσεις στα μηχανογραφικά αρχεία που είχαμε, δηλαδή, στο Ε9, δεν έχει πλέον κανένα νόημα. Δίνουμε πλέον τη δυνατότητα με αυτή την τροπολογία οι πολίτες να τροποποιήσουν μέχρι 30 Νοεμβρίου 2016 -γιατί σε πολλές περιπτώσεις πρέπει να πάνε στην εφορία, να έχουν αυτοπρόσωπη παρουσία- τα στοιχεία που έχουν στο Ε9, που έχουν σχέση με ακίνητά τους και να έχουν τα μειωμένα πρόστιμα, προσαυξήσεις και πρόσθετους φόρους που ίσχυαν μέχρι 29 Ιουλίου. Με αυτή την τροπολογία, δηλαδή, παρατείνουμε το 50% που είχαν στα πρόστιμα, πρόσθετους φόρους κ.λπ. μέχρι 29 Ιουλίου, μέχρι τις 30 Νοεμβρίου. </w:t>
      </w:r>
    </w:p>
    <w:p w14:paraId="04D743C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Με την ευκαιρία αυτή, καλούμε τους πολίτες, επειδή θα ολοκληρωθεί σύντομα η εκκαθάριση του ΕΝΦΙΑ και θα αναρτηθούν τα εκκαθαριστικά, να μπουν όποτε έχουν δυνατότητα για να ελέγξουν και να τροποποιήσουν τα στοιχεία στις δηλώσεις Ε9, διότι θα είναι άδικο να το κάνουν μετά και να έχουν πρόσθετους φόρους, ταλαιπωρίες κ.λπ.. </w:t>
      </w:r>
    </w:p>
    <w:p w14:paraId="04D743CD"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Πολύ απλά, λοιπόν, αυτή η τροπολογία παρατείνει από 29 Ιουλίου σε 30 Νοεμβρίου τη δυνατότητα των πολιτών να τροποποιήσουν αυτά που είχαν δηλώσει στο Ε9.</w:t>
      </w:r>
    </w:p>
    <w:p w14:paraId="04D743CE"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w:t>
      </w:r>
    </w:p>
    <w:p w14:paraId="04D743CF"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Κύριε Πρόεδρε, θα μου δώσετε τον λόγο για ένα λεπτό;</w:t>
      </w:r>
    </w:p>
    <w:p w14:paraId="04D743D0"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Ορίστε, κύριε Μηταράκη. </w:t>
      </w:r>
    </w:p>
    <w:p w14:paraId="04D743D1"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Κύριε Πρόεδρε, παίρνω τον λόγο τώρα, πριν τη δευτερολογία μου, γιατί πιθανόν ο κύριος Υπουργός να μην μπορεί να παραμείνει μέχρι το απόγευμα που θα τελειώσει η ψηφοφορία πάνω σε αυτήν την τροπολογία. </w:t>
      </w:r>
    </w:p>
    <w:p w14:paraId="04D743D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Δεν διαφωνούμε με την ουσία αυτού που λέτε. Ωστόσο, η προθεσμία της 29ης Ιουλίου επιβλήθηκε με το άρθρο 51 του ν.3289/2016, που εσείς νομοθετήσατε. Εσείς διαλέξατε την προθεσμία. Αυτή η προθεσμία έχει παρέλθει εδώ και μια εβδομάδα. </w:t>
      </w:r>
    </w:p>
    <w:p w14:paraId="04D743D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Και θέλετε να μας πείτε ότι σήμερα το πρωί «ξύπνησε» το Υπουργείο Οικονομικών, πήρε χαμπάρι ότι αυτή η προθεσμία έχει παρέλθει εδώ και έξι ημέρες και έτρεξαν γρήγορα-γρήγορα να φέρουν μια εκπρόθεσμη τροπολογία, ενώ είμαστε στο τέλος της συνεδρίασης. Αυτό είναι παράδειγμα κακής νομοθέτησης! </w:t>
      </w:r>
    </w:p>
    <w:p w14:paraId="04D743D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θα πω μια λέξη ακόμη και ξέρετε ότι είμαι πάντα σύντομος. Θέλω να πω κάτι ακόμα, επειδή θα φύγει ο κύριος Υπουργός. Ξέρω ότι δεν θα μείνει μέχρι το απόγευμα. </w:t>
      </w:r>
    </w:p>
    <w:p w14:paraId="04D743D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Αναφερθήκατε πριν στην τροπολογία με αριθμό 620/69, με την οποία είπατε ότι αξιοποιείτε καλύτερα τη δημόσια περιουσία με την παραχώρηση του Φαληρικού όρμου στην Περιφέρεια Αττικής. </w:t>
      </w:r>
    </w:p>
    <w:p w14:paraId="04D743D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Θα σας μιλήσω πάλι για την ουσία του θέματος. Η Κυβέρνησή σας κατήργησε με νόμο του 2015 την εταιρεία ειδικού σκοπού που υπήρχε για την αξιοποίηση του παράκτιου μετώπου Αττικής. Είναι δικαίωμά σας αυτό. Πήγατε λοιπόν την έκταση στην ΕΤΑΤ, μετά η έκταση πήγε στο υπερταμείο. Μετά, με τροπολογία Βουλευτών, που ήρθε την τελευταία στιγμή, πήγε στο Υπουργείο Δικαιοσύνης. Αυτή ανακλήθηκε και τώρα με νέα τροπολογία πάει στην Περιφέρεια Αττικής. </w:t>
      </w:r>
    </w:p>
    <w:p w14:paraId="04D743D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Υπήρχε ένα σχέδιο να μπει στο ΕΣΠΑ, με μια συγκεκριμένη μελέτη που έχει πληρωθεί, για να γίνει το πάρκο εκεί. Παραμένει αυτή η πρόταση της Κυβέρνησης; Θα γίνει αυτό το πάρκο; Είναι στο ΕΣΠΑ ή απλώς κάθε δέκα ημέρες φέρνουμε μια τροπολογία, πάμε την έκταση «μπαλάκι» και χάνουμε δύο χρόνια και εκεί που θα γινόταν ένα μαγευτικό πάρκο απέναντι από το Ίδρυμα «Σταύρος Νιάρχος» δεν θα έχουμε τίποτα στο τέλος; </w:t>
      </w:r>
    </w:p>
    <w:p w14:paraId="04D743D8"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Έχει προβλεφθεί στο ΕΣΠΑ, κύριε Υπουργέ, η δαπάνη γι’ αυτό το πάρκο;</w:t>
      </w:r>
    </w:p>
    <w:p w14:paraId="04D743D9"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Εντάξει, κύριε Μηταράκη, ευχαριστούμε. </w:t>
      </w:r>
    </w:p>
    <w:p w14:paraId="04D743DA"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Κύριε Πρόεδρε, θα μου δώσετε ένα λεπτό για να μιλήσω επί του ιδίου θέματος;</w:t>
      </w:r>
    </w:p>
    <w:p w14:paraId="04D743DB" w14:textId="77777777" w:rsidR="00D12B78" w:rsidRDefault="00A95810">
      <w:pPr>
        <w:spacing w:after="0" w:line="600" w:lineRule="auto"/>
        <w:ind w:left="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Αφού ο κύριος Υπουργός θα φύγει. </w:t>
      </w:r>
    </w:p>
    <w:p w14:paraId="04D743DC"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Πού το ξέρετε ότι θα φύγει, κύριε Μηταράκη; </w:t>
      </w:r>
    </w:p>
    <w:p w14:paraId="04D743DD"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 xml:space="preserve">Δεν μπορεί να μείνει και το σέβομαι. Δεν είναι επισπεύδων. Δεν το λέω με κακή έννοια. Δεν το λέω αρνητικά ότι θα φύγει. </w:t>
      </w:r>
    </w:p>
    <w:p w14:paraId="04D743DE"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Ορίστε, κύριε Μανιάτη, έχετε τον λόγο. </w:t>
      </w:r>
    </w:p>
    <w:p w14:paraId="04D743DF"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Θα ήθελα να ρωτήσω το εξής, κύριε Υπουργέ. Επειδή απουσιάζατε κατά την τοποθέτησή μου, έθεσα τα εξής ερωτήματα για την παραχωρούμενη έκταση στην Περιφέρεια Αττικής.</w:t>
      </w:r>
    </w:p>
    <w:p w14:paraId="04D743E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Πρώτον, με 3,3 εκατομμύρια ευρώ το Ίδρυμα «Σταύρος Νιάρχος» χρηματοδότησε το σύνολο της μελέτης ανάπλασης και ανάδειξης όλης της περιοχής. </w:t>
      </w:r>
    </w:p>
    <w:p w14:paraId="04D743E1"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Δεύτερον, τον Ιούλιο του 2014 εγκρίναμε τη Στρατηγική Μελέτη Περιβαλλοντικών Επιπτώσεων και εντάξαμε το σύνολο των προβλεπόμενων έργων στο νέο Ρυθμιστικό Σχέδιο Αθήνας-Αττικής. Η εκτίμηση για τα έργα που απαιτούνται σε όλο το παραλιακό μέτωπο είναι της τάξης των 200 εκατομμυρίων ευρώ. </w:t>
      </w:r>
    </w:p>
    <w:p w14:paraId="04D743E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Σας παρακαλώ, λοιπόν, να μου απαντήσετε στο εξής: Είτε η Κυβέρνηση θεωρεί πως ο σημερινός ιδιοκτήτης και διαχειριστής της έκτασης, που είναι το υπερταμείο, δεν πρόκειται να αξιοποιήσει την έκταση, όπως λέει η Κυβέρνηση, αλλά να την ξεπουλήσει, είτε θεωρεί ότι είναι καλύτερο να πάει στην περιφέρεια, για την οποία όμως θεωρούμε προφανές ότι θα πρέπει να έχει εξασφαλίσει τα απαραίτητα χρήματα, ώστε η συγκεκριμένη έκταση να μην παραμείνει σκουπιδότοπος. </w:t>
      </w:r>
    </w:p>
    <w:p w14:paraId="04D743E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Θέλω πάρα πολύ να ακούσω την άποψή σας, πώς, δηλαδή, οδηγηθήκατε σε αυτήν την απόφαση. Πολύ περισσότερο, έθεσα ένα ακόμη ερώτημα: Γιατί στους φορείς, προς τους οποίους παραχωρείται η συγκεκριμένη έκταση δεν έχουμε συμπεριλάβει και τους δήμους, οι οποίοι είναι όμοροι ή στους οποίους εντάσσεται η συγκεκριμένη έκταση, έτσι ώστε να έχουμε ένα σύνολο αυτοδιοικητικών φορέων, που πραγματικά θα αξιοποιήσουμε; </w:t>
      </w:r>
    </w:p>
    <w:p w14:paraId="04D743E4"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Εντάξει, κύριε Μανιάτη. </w:t>
      </w:r>
    </w:p>
    <w:p w14:paraId="04D743E5"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Συνοψίζω, κύριε Πρόεδρε. </w:t>
      </w:r>
    </w:p>
    <w:p w14:paraId="04D743E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Πρώτον, το υπερταμείο κάνει ή δεν κάνει; Δεύτερον, έχουν προβλεφθεί μαζί με την παραχώρηση και τα αντίστοιχα χρήματα για την αξιοποίηση του χώρου με τα συγκεκριμένα έργα που έχει προβλέψει η μελέτη του Ιδρύματος «Σταύρος Νιάρχος» και εμείς έχουμε εγκρίνει με προεδρικό διάταγμα και Στρατηγική Μελέτη Περιβαλλοντικών Επιπτώσεων;</w:t>
      </w:r>
    </w:p>
    <w:p w14:paraId="04D743E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4D743E8" w14:textId="77777777" w:rsidR="00D12B78" w:rsidRDefault="00A95810">
      <w:pPr>
        <w:spacing w:after="0" w:line="600" w:lineRule="auto"/>
        <w:ind w:firstLine="720"/>
        <w:jc w:val="both"/>
        <w:rPr>
          <w:rFonts w:eastAsia="Times New Roman" w:cs="Times New Roman"/>
          <w:szCs w:val="24"/>
        </w:rPr>
      </w:pPr>
      <w:r>
        <w:rPr>
          <w:rFonts w:eastAsia="Times New Roman"/>
          <w:b/>
          <w:bCs/>
          <w:color w:val="242424"/>
          <w:szCs w:val="24"/>
        </w:rPr>
        <w:t>ΤΡΥΦΩΝ ΑΛΕΞΙΑΔΗΣ (Αναπληρωτής Υπουργός Οικονομικών):</w:t>
      </w:r>
      <w:r>
        <w:rPr>
          <w:rFonts w:eastAsia="Times New Roman" w:cs="Times New Roman"/>
          <w:szCs w:val="24"/>
        </w:rPr>
        <w:t xml:space="preserve"> Να απαντήσω, κύριε Πρόεδρε; </w:t>
      </w:r>
    </w:p>
    <w:p w14:paraId="04D743E9"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 xml:space="preserve">Έχει γίνει νέο θέμα, κύριε Πρόεδρε. Η Κυβέρνηση κατέθεσε θέμα για το Φάληρο. </w:t>
      </w:r>
    </w:p>
    <w:p w14:paraId="04D743EA"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 θέμα είναι ότι πάει στην περιφέρεια. Δεν μου επιτρέπεται τώρα να πω την άποψή μου ως Πρόεδρος. </w:t>
      </w:r>
    </w:p>
    <w:p w14:paraId="04D743EB"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Η Κυβέρνηση διαλέγει αυτά τα θέματα.</w:t>
      </w:r>
    </w:p>
    <w:p w14:paraId="04D743EC" w14:textId="77777777" w:rsidR="00D12B78" w:rsidRDefault="00A95810">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Κύριε Υπουργέ, έχετε τον λόγο. </w:t>
      </w:r>
    </w:p>
    <w:p w14:paraId="04D743ED"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Πολύ συνοπτικά και χωρίς καμμία διάθεση να δημιουργήσουμε έναν νέο κύκλο αντιπαράθεσης, γιατί άλλο είναι το αντικείμενο του νομοσχεδίου. </w:t>
      </w:r>
    </w:p>
    <w:p w14:paraId="04D743EE"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Να το αποσύρετε τότε!</w:t>
      </w:r>
    </w:p>
    <w:p w14:paraId="04D743EF"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Εάν δεν θέλετε να δοθεί παράταση και να παραμείνουν τα πρόστιμα, να την αποσύρουμε. </w:t>
      </w:r>
    </w:p>
    <w:p w14:paraId="04D743F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Σε ό,τι αφορά στα πρόστιμα για τον ΕΝΦΙΑ, υπήρχε ένας σχεδιασμός για τον ΕΝΦΙΑ, που για συγκεκριμένους λόγους δεν μπορούσε να εξελιχθεί. Γι’ αυτόν τον λόγο, παρατείνουμε την προθεσμία από 29 Ιουλίου σε 30 Νοεμβρίου, για να μην μπουν πρόστιμα στους πολίτες. Αυτή τη στιγμή, εάν μπείτε και κάνετε μια τροποποίηση στο Ε9, θα δείτε ότι μπαίνει πρόστιμο. </w:t>
      </w:r>
    </w:p>
    <w:p w14:paraId="04D743F1"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 xml:space="preserve">Δεν το ξέρατε από την Παρασκευή; Αυτό είναι το ερώτημα! </w:t>
      </w:r>
    </w:p>
    <w:p w14:paraId="04D743F2"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Μηταράκη, σας δόθηκε ο λόγος εκτός διαδικασίας. Μέχρι πότε θέλετε να ανακυκλώσουμε αυτή τη συζήτηση;</w:t>
      </w:r>
    </w:p>
    <w:p w14:paraId="04D743F3"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Εάν δεν κάνουμε διάλογο εδώ…</w:t>
      </w:r>
    </w:p>
    <w:p w14:paraId="04D743F4"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Πείτε μου, μέχρι πότε;</w:t>
      </w:r>
    </w:p>
    <w:p w14:paraId="04D743F5"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Όσο η Κυβέρνηση βάζει τροπολογίες.</w:t>
      </w:r>
    </w:p>
    <w:p w14:paraId="04D743F6"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Σας παρακαλώ, δεν έχετε τον λόγο. </w:t>
      </w:r>
    </w:p>
    <w:p w14:paraId="04D743F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Κύριε Αλεξιάδη, έχετε τον λόγο. </w:t>
      </w:r>
    </w:p>
    <w:p w14:paraId="04D743F8"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Μία κουβέντα για το ότι καθυστερήσαμε και το τι έπρεπε να κάνουμε. Έπρεπε να καταργήσουμε και όλο τον ΕΝΦΙΑ, για παράδειγμα. Να την κάνουμε κάποια στιγμή. Να ανοίξουμε τώρα την κουβέντα αυτήν εδώ; Ας μην την ανοίξουμε εδώ. </w:t>
      </w:r>
    </w:p>
    <w:p w14:paraId="04D743F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Να πούμε για το συγκεκριμένο θέμα. Δίνουμε αυτήν τη στιγμή δυνατότητα στους πολίτες να κάνουν τροποποιήσεις χωρίς να πληρώσουν πρόστιμα, πρόσθετους φόρους ή προσαυξήσεις. Ένα είναι αυτό. </w:t>
      </w:r>
    </w:p>
    <w:p w14:paraId="04D743F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Σε σχέση με τον φαληρικό όρμο, είναι σαφέστατη η πολιτική της Κυβέρνησης στα θέματα αξιοποίησης της δημόσιας περιουσίας. Φάνηκε το τι κάναμε το κτήριο του εργοστασίου «ΚΕΡΑΝΗΣ», φάνηκε το τι κάναμε με τον Ασύρματο στον Άγιο Δημήτριο, με το τι κάνουμε εδώ, τι γίνεται στις προσφυγικές πολυκατοικίες στη Λεωφόρο Αλεξάνδρας κ.λπ.. Είναι δική μας αρμοδιότητα, του Υπουργείου Οικονομικών η αξιοποίηση της δημόσιας περιουσίας. Βεβαίως και κάνουμε αυτήν την κίνηση για να αξιοποιηθεί καλύτερα ο συγκεκριμένος χώρος. </w:t>
      </w:r>
    </w:p>
    <w:p w14:paraId="04D743FB"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Εάν υπάρχουν οι απόψεις ότι αυτό έπρεπε να γίνει από το υπερταμείο ή από κάποιον άλλο χώρο, να ακουστούν. Η Κυβέρνηση, όμως, σε συνεννόηση και σε διάλογο με την Περιφέρεια -δεν εκβιάζουμε την Περιφέρεια- έχει εξασφαλίσει βεβαίως και τους πόρους και για καλύτερη αξιοποίηση, όπως λέει μέσα και η τροπολογία, δίνουμε στην Περιφέρεια τον συγκεκριμένο χώρο. Δεν υπάρχει ούτε κάποιο σκοτεινό σημείο ούτε οτιδήποτε άλλο.</w:t>
      </w:r>
    </w:p>
    <w:p w14:paraId="04D743F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04D743FD"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Καραναστάση, έχετε τον λόγο.</w:t>
      </w:r>
    </w:p>
    <w:p w14:paraId="04D743FE"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 xml:space="preserve">Κύριε Πρόεδρε, κύριοι Υπουργοί, κυρίες και κύριοι συνάδελφοι, συζητούμε σήμερα ένα σχέδιο νόμου το οποίο αναφέρεται σε ένα είδος δημοσίων συμβάσεων που συστήθηκαν στον ελληνικό λαό με άσχημο τρόπο. Ταυτίστηκαν με τα διόδια στις εθνικές οδούς και θεωρήθηκαν προνομιακές για μία μικρή ομάδα μεγαλοεργολάβων, που η πρακτική τους λίγο διαφέρει από αυτήν των καρτέλ. </w:t>
      </w:r>
    </w:p>
    <w:p w14:paraId="04D743F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Δυστυχώς μέχρι σήμερα η ανυπαρξία σχετικής νομοθεσίας, ιδιαίτερα στη χώρα μας, παράλληλα με την εξαίρεση των συμβάσεων παραχώρησης από το πεδίο εφαρμογής των ευρωπαϊκών οδηγιών, επέτρεπε την κύρωση των διαφόρων συμβάσεων παραχώρησης με αναφορά κάθε φορά σε διαφορετικούς νόμους.</w:t>
      </w:r>
    </w:p>
    <w:p w14:paraId="04D7440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Κύριοι συνάδελφοι, υπήρχε θεσμικό πλαίσιο για τις συμβάσεις παραχώρησης; Όχι. Γιατί για κάθε έργο έβγαινε ένα ξεχωριστό νομοσχέδιο για να μπορέσει να εξασφαλίσει τη λειτουργία αυτού και πάνω από όλα να εξασφαλίσει τους αναδόχους;</w:t>
      </w:r>
    </w:p>
    <w:p w14:paraId="04D74401"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Νομίζω ότι παραδείγματα όπως οι απαράδεκτες συμβάσεις του 2007, επί εποχής Σουφλιά, καθώς και οι απαράδεκτες αναθεωρήσεις του 2013, επί εποχής Χρυσοχοΐδη, στήριξαν μόνο τα επιχειρηματικά συμφέροντα. Αν δείτε τις αιτιολογικές εκθέσεις αυτών των νόμων, θα διαπιστώσετε ότι έπαιξαν σημαντικό ρόλο σε ό,τι αφορά την αναθεώρηση των συμβάσεων επειδή έχαναν, δηλαδή δεν είχαν όφελος οι παραχωρησιούχοι. </w:t>
      </w:r>
    </w:p>
    <w:p w14:paraId="04D7440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Θα σας πω και κάποια παραδείγματα για το τι συμβάσεις ήταν αυτές. Ξέρετε ότι το 2007 οι συμβάσεις προέβλεπαν ότι σε τέσσερις μήνες θα γίνονταν οι απαλλοτριώσεις; Ακόμα και σήμερα στον Ε65 δεν υπάρχουν πρωτόδικες αποφάσεις. Ξέρετε ότι προέβλεπαν ότι θα γίνουν οι αρχαιολογικές μελέτες σε πέντε, έξι μήνες; Δεν έχουν ολοκληρωθεί ακόμη.</w:t>
      </w:r>
    </w:p>
    <w:p w14:paraId="04D7440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Φυσικά πρέπει να κρατήσουμε και κάτι άλλο: Το μόνο που τηρήθηκε σε αυτές τις συμφωνίες, πέρα από αυτό που εξυπηρέτησε τους παραχωρησιούχους, ήταν τα διόδια, για τα οποία σε καμμία περίπτωση δεν ελήφθη υπ’ όψιν η κατάσταση στην οποία βρισκόταν ο ελληνικός λαός.</w:t>
      </w:r>
    </w:p>
    <w:p w14:paraId="04D7440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Θα σας πω και κάτι άλλο: Αυτή η διαδικασία των υψηλών διοδίων τι δημιούργησε; Δημιούργησε κίνηση από το δευτερεύον εθνικό οδικό δίκτυο, με ό,τι αυτό σημαίνει -και για τη συντήρησή του και όλα αυτά- αλλά και από το παράπλευρο οδικό δίκτυο, από το οποίο απαγορεύεται η διέλευση γιατί πρέπει να εξυπηρετήσει τις παράπλευρες οδικές κινήσεις.</w:t>
      </w:r>
    </w:p>
    <w:p w14:paraId="04D7440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Το γεγονός αυτό είχε ως συνέπεια την ανασφάλεια ως προς το νομικό καθεστώς που ρυθμίζει τις διαδικασίες ανάθεσης και, όπως συμβαίνει πάντα, όταν ομοειδείς περιπτώσεις αντιμετωπίζονται με διαφορετικό νομικό υπόβαθρο και με κατά περίπτωση εξειδίκευση των όρων και των διαδικασιών, άφηνε περιθώρια στους εμπλεκόμενους για δράσεις και συμπεριφορές που εμπέδωσαν στον λαό τις δυσμενείς απόψεις που προανέφερα. </w:t>
      </w:r>
    </w:p>
    <w:p w14:paraId="04D7440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Δεν πρέπει, όμως, να διαφεύγει της προσοχής μας ότι οι συμβάσεις παραχώρησης αποτελούν το πρόσφορο εκείνο εργαλείο, μέσω του οποίου οι δημόσιοι φορείς μπορούν να αξιοποιήσουν την εμπειρία και την τεχνογνωσία του ιδιωτικού τομέα προς τον σκοπό της αποτελεσματικής παροχής προς στους πολίτες υπηρεσιών και έργων υψηλής ποιότητας. </w:t>
      </w:r>
    </w:p>
    <w:p w14:paraId="04D7440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Λαμβάνοντας υπ’ όψιν τη συμβολή των συμβάσεων παραχώρησης στην ανάπτυξη στρατηγικής σημασίας υποδομών και υπηρεσιών, αλλά και στην προώθηση της καινοτομίας, είναι βέβαιο ότι δεν μπορούμε και δεν πρέπει να τις εξοστρακίσουμε από την πραγματικότητα των δημοσίων έργων της χώρας. </w:t>
      </w:r>
    </w:p>
    <w:p w14:paraId="04D74408"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Με το προτεινόμενο σχέδιο νόμου εναρμονίζεται η ελληνική νομοθεσία με την οδηγία 23/2014 και υιοθετούνται εθνικές ρυθμίσεις σε εφαρμοστικές οδηγίες. Σκοπός είναι η δημιουργία ενός ενιαίου και πλήρους νομοθετικού πλαισίου για τη ρύθμιση της ανάθεσης και της εκτέλεσης των συμβάσεων παραχώρησης. </w:t>
      </w:r>
    </w:p>
    <w:p w14:paraId="04D7440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Το νομοθετικό αυτό πλαίσιο πιστεύω ότι θα αποτελέσει σημαντικό εργαλείο για την υλοποίηση δημοσίων επενδύσεων και τη μεταστροφή του αρνητικού οικονομικού κλίματος. Θα συμβάλει καίρια και στη δημιουργία επιχειρηματικών ευκαιριών. Θα στηρίξει την προσπάθεια της χώρας για την επιστροφή στην οικονομική ανάπτυξη και θα ενισχύσει την απασχόληση μέσω της δημιουργίας νέων θέσεων εργασίας. </w:t>
      </w:r>
    </w:p>
    <w:p w14:paraId="04D7440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Τέλος, η δημόσια διοίκηση θα έχει στη διάθεσή της ένα νέο, ενιαίο, σύγχρονο και εν πολλοίς καινοτόμο νομικό εργαλείο για τη διασφάλιση του δημοσίου συμφέροντος. </w:t>
      </w:r>
    </w:p>
    <w:p w14:paraId="04D7440B"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Αναγνωρίζοντας τις ιδιαιτερότητες της συγκεκριμένης κατηγορίας συμβάσεων, τόσο ως προς την ανάθεση και την εκτέλεση, όσο και κυρίως τη χρηματοδότησή τους, οι ρυθμίσεις που εισάγονται σήμερα θεωρώ ότι εξασφαλίζουν τη γρήγορη, αποτελεσματική και έννομη προστασία και επίλυση διαφορών στον τομέα των συμβάσεων παραχώρησης. </w:t>
      </w:r>
    </w:p>
    <w:p w14:paraId="04D7440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Κατοχυρώνουν με σαφή τρόπο τη διαφάνεια και την ίση μεταχείριση. Αποτρέπουν ύποπτες συναλλαγές. Προάγουν τον γνήσιο, υγιή και ελεύθερο ανταγωνισμό. Εξασφαλίζουν την επίτευξη της βέλτιστης σχέσης κόστους και ποιότητας και εγγυώνται την αποτροπή και καταστολή φαινομένων διαφθοράς κατά τη σύναψη και εκτέλεση τέτοιων συμβάσεων. </w:t>
      </w:r>
    </w:p>
    <w:p w14:paraId="04D7440D"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Αξίζει να επισημανθεί ότι αντιμετωπίστηκε η περίπτωση μεικτών συμβάσεων, που περιλαμβάνουν έργα με την κλασική έννοια του όρου. Προβλέπεται ότι το ισχύον νομικό καθεστώς καθορίζεται με βάση το κύριο αντικείμενο της σύμβασης και για κάθε αμφιβολία επ’ αυτού ως αρμόδιο να αποφανθεί ορίζεται το Τεχνικό Συμβούλιο Δημοσίων Έργων της Γενικής Γραμματείας Υποδομών του Υπουργείου Υποδομών, Μεταφορών και Δικτύων. </w:t>
      </w:r>
    </w:p>
    <w:p w14:paraId="04D7440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Για πρώτη φορά περιλαμβάνεται στα συμβατικά τεύχη ο αναλυτικός προϋπολογισμός του έργου παραχώρησης, ώστε να αντιμετωπίζονται προβλήματα στην αποτύπωση της κατάστασης, της εξέλιξης ενός έργου. </w:t>
      </w:r>
    </w:p>
    <w:p w14:paraId="04D7440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Για πρώτη φορά επίσης το χρηματοοικονομικό μοντέλο περιλαμβάνει κοινωνικούς δείκτες και κριτήρια βάσει των οικονομικών συνθηκών που ισχύουν στη χώρα μας κατά τον χρόνο διαμόρφωσής τους, για την οικονομική ανάπτυξη και την προστασία ευάλωτων και ευπαθών κοινωνικών ομάδων. </w:t>
      </w:r>
    </w:p>
    <w:p w14:paraId="04D7441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Τέλος, προσδιορίζονται με σαφήνεια και επακριβώς οι όροι που διασφαλίζουν τον υγιή οικονομικό ανταγωνισμό σε περιπτώσεις σύναψης συμβάσεων παραχώρησης μεταξύ φορέων του δημοσίου, λαμβάνοντας υπ’ όψιν τη νομολογία του δικαστηρίου της Ευρωπαϊκής Ένωσης.</w:t>
      </w:r>
    </w:p>
    <w:p w14:paraId="04D74411"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Έχουμε, λοιπόν, μπροστά μας, κύριε Πρόεδρε, κυρίες και κύριοι συνάδελφοι, ένα νομοσχέδιο που στοχεύει και πιστεύω ότι επιτυγχάνει τη θέσπιση ενός αυτοτελούς, ενιαίου και ομοιόμορφου κανονιστικού πλαισίου για τις συμβάσεις παραχώρησης, σύμφωνα με τα διεθνή νομοθετικά πρότυπα, καθώς και τις βέλτιστες πρακτικές, ώστε να αντιμετωπίζουμε τις στρεβλώσεις του παρελθόντος.</w:t>
      </w:r>
    </w:p>
    <w:p w14:paraId="04D7441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Μόλις χθες ψηφίσαμε ένα τεράστιο νομοθέτημα για τις δημόσιες συμβάσεις μελετών, έργων, προμηθειών και υπηρεσιών, πλην βεβαίως των συμβάσεων παραχώρησης.</w:t>
      </w:r>
    </w:p>
    <w:p w14:paraId="04D7441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Ποιες δραστηριότητες θα επιλέγεται να εκτελεστούν με τον έναν ή με τον άλλο τρόπο είναι προνόμιο, αλλά και ευθύνη της δημόσιας αρχής, που πρέπει να ασκείται με γνώμονα το δημόσιο συμφέρον. Κοινή συνισταμένη όμως πρέπει να είναι η στοχευμένη διάθεση του δημοσίου χρήματος σε δράσεις και έργα που αποτελούν άμεση ανάγκη του κοινωνικού συνόλου. </w:t>
      </w:r>
    </w:p>
    <w:p w14:paraId="04D7441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Είναι καιρός και λόγω της οικονομικής κρίσης, που, αν μη τι άλλο, μας έκανε σοφότερους, να αφήσουμε κατά μέρος τα φαραωνικού τύπου και μεγέθους έργα που κυριάρχησαν στο σκεπτικό και την πρακτική μας κατά την περασμένη δεκαετία. Όχι έργα για τα έργα, αλλά για το κοινωνικό σύνολο, για την ισόρροπη ανάπτυξη κάθε γωνιάς της πατρίδας μας.</w:t>
      </w:r>
    </w:p>
    <w:p w14:paraId="04D7441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4D74416" w14:textId="77777777" w:rsidR="00D12B78" w:rsidRDefault="00A95810">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04D74417"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w:t>
      </w:r>
    </w:p>
    <w:p w14:paraId="04D74418"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Ο κ. Ιάσονας Φωτήλας, Κοινοβουλευτικός Εκπρόσωπος του Ποταμιού έχει τον λόγο.</w:t>
      </w:r>
    </w:p>
    <w:p w14:paraId="04D74419"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ΙΑΣΟΝΑΣ ΦΩΤΗΛΑΣ: </w:t>
      </w:r>
      <w:r>
        <w:rPr>
          <w:rFonts w:eastAsia="Times New Roman" w:cs="Times New Roman"/>
          <w:szCs w:val="24"/>
        </w:rPr>
        <w:t>Ευχαριστώ, κύριε Πρόεδρε.</w:t>
      </w:r>
    </w:p>
    <w:p w14:paraId="04D7441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επιτρέψτε μου κατ’ αρχάς ένα μικρό σχόλιο για την επικαιρότητα, γιατί η κατάσταση έχει ξεφύγει πλέον κάθε ορίου σχετικά με την ασφάλεια των πολιτών, με τη χώρα μας να διασύρεται διεθνώς. </w:t>
      </w:r>
    </w:p>
    <w:p w14:paraId="04D7441B"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Δεν θα μιλήσω αναλυτικά για τα απαράδεκτα που έγιναν στη Θεσσαλονίκη αυτές τις ημέρες, με την εισβολή αντεξουσιαστών ακόμα και σε χώρο λατρείας, πέραν και των απαράδεκτων καταλήψεων δημόσιων και ιδιωτικών χώρων και τις ανεκδιήγητες δηλώσεις περί «κανονικοποίησης» των καταλήψεων ή τη σύγκριση αυτών με τρομοκρατικές ενέργειες.</w:t>
      </w:r>
    </w:p>
    <w:p w14:paraId="04D7441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Με εντυπωσιάζει που χρειάστηκε η εξαιρετική ανακοίνωση της Ιεράς Συνόδου, ώστε ο Υπουργός Παιδείας και Θρησκευμάτων, από κοινού με τον Υπουργό Δικαιοσύνης, να βγάλουν μια «χλιαρή» ανακοίνωση καταδίκης του αίσχους. </w:t>
      </w:r>
    </w:p>
    <w:p w14:paraId="04D7441D"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Ένα περιστατικό επιπλέον που δείχνει τη διάλυση στις υπηρεσίες του κράτους είναι το εξής. Η ηγεσία της ΕΛ.ΑΣ. έψαχνε από προχθές το πρωί να ανακαλύψει την πηγή της διαρροής του απόρρητου εγγράφου του Υπουργείου Εξωτερικών για την επίθεση με μπογιές της αποκαλούμενης αναρχικής ομάδας «Ρουβίκωνας» στην Τουρκική Πρεσβεία. </w:t>
      </w:r>
    </w:p>
    <w:p w14:paraId="04D7441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Τελικά αποδείχθηκε ότι το έγγραφο το είχε συμπεριλάβει η ΕΛ.ΑΣ. στα επίσημα έγγραφα της δικογραφίας. Πώς βρέθηκε αλήθεια ένα διαβαθμισμένο έγγραφο μέσα σε δικογραφία και από εκεί στα χέρια αναρχικής ομάδας είναι απορίας άξιο. </w:t>
      </w:r>
    </w:p>
    <w:p w14:paraId="04D7441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Τι άλλο μπορούμε να καταλάβουμε δηλαδή, απ’ αυτό το γεγονός; Ότι η χώρα φαντάζει ένα ξέφραγο αμπέλι που διασύρεται διπλωματικά και φαίνεται να κυβερνάται και να διοικείται πραγματικά από ερασιτέχνες. </w:t>
      </w:r>
    </w:p>
    <w:p w14:paraId="04D7442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Τώρα στο νομοσχέδιο. </w:t>
      </w:r>
    </w:p>
    <w:p w14:paraId="04D74421"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δεν αποτελεί έκπληξη για μας η επιλογή του επείγοντος της διαδικασίας για τα δύο σχέδια νόμου, το χθεσινό και το σημερινό και του κατεπείγοντος του αυριανού, που ενσωματώνουν κοινοτικές οδηγίες. Είναι δυστυχώς η συνήθης πρακτική της Κυβέρνησης Τσίπρα-Καμμένου να φέρνει άρον άρον στη Βουλή κυρώσεις διεθνώς συμβάσεων, μαζί μάλιστα με δεκάδες σελίδες από τροπολογίες άσχετες με το συζητούμενο νομοσχέδιο. </w:t>
      </w:r>
    </w:p>
    <w:p w14:paraId="04D7442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Η προθεσμία για ενσωμάτωση και της σημερινής κοινοτικής οδηγίας ήταν μέχρι τις 18 Απριλίου 2016 και άρα αυτή εισάγεται προς ενσωμάτωση στο ελληνικό δίκαιο με σχετική καθυστέρηση, αλλά αυτή η καθυστέρηση αφορά αποκλειστικά την Κυβέρνηση, όχι το Κοινοβούλιο. Αν όμως σε τόσο σοβαρά νομοθετήματα με χιλιάδες σελίδες δεν γίνεται σε βάθος μελέτη και επεξεργασία όλων των θεμάτων, μπορεί να προκληθούν αστοχίες, που είναι δύσκολο στη συνέχεια να αποκατασταθούν, όταν δηλαδή οι Βουλευτές καταλήγουν να προσπαθούν να αφομοιώσουν πολλές φορές χίλιες πεντακόσιες και δυο χιλιάδες σελίδες, όπως έγινε και σ’ αυτό το νομοσχέδιο μέσα σε λίγες ώρες. </w:t>
      </w:r>
    </w:p>
    <w:p w14:paraId="04D7442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Όλες οι συμβάσεις αφορούν σε δημόσια έργα, σε συμβάσεις παραχώρησης και τις προμήθειες και αποτελούν το 50% των δράσεων του δημοσίου που φτάνει το 10%-15% του Ακαθάριστου Εγχώριου Προϊόντος. Κατά συνέπεια, συζητούμε για μία εξαιρετικά σημαντική παρέμβαση στο οικονομικό γίγνεσθαι της χώρας που έχει προκαλέσει κατά το παρελθόν τόσα προβλήματα στην οικονομική και πολιτική ζωή της χώρας. Έγιναν επείγουσες λοιπόν, οι κυρώσεις συμβάσεως, διότι δεν κάνατε σωστά τη δουλειά σας, όπως έπρεπε.</w:t>
      </w:r>
    </w:p>
    <w:p w14:paraId="04D7442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Το σημερινό νομοσχέδιο αφορά, όπως ειπώθηκε και από άλλους ομιλητές, την ενσωμάτωση της οδηγίας 2014/23 του Ευρωπαϊκού Κοινοβουλίου και του Συμβουλίου της 26ης Φεβρουαρίου 2014 σχετικά με την ανάθεση συμβάσεων παραχώρησης που περιλαμβάνει τα γνωστά, στην Κυβέρνηση ΣΥΡΙΖΑ, ΣΔΙΤ, Συμπράξεις μεταξύ δημοσίου και ιδιωτικού τομέα, που κατήγγειλε ο ΣΥΡΙΖΑ στο παρελθόν. </w:t>
      </w:r>
    </w:p>
    <w:p w14:paraId="04D7442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Όμως σήμερα ως Κυβέρνηση έρχεται -και είναι θετική βέβαια η εξέλιξη- και ενσωματώνει στην ελληνική νομοθεσία τις εξελίξεις στο ευρωπαϊκό νομικό γίγνεσθαι, που ευτυχώς υπάρχει για να μας δείχνει τον σωστό δρόμο και σ’ αυτόν τον τομέα. Μάλιστα για τα ΣΔΙΤ υπήρχε και σχετικός νόμος που είχε ψηφιστεί από το 2005, ο ν.3389, που είχε οδηγήσει στην υλοποίηση σημαντικών έργων. </w:t>
      </w:r>
    </w:p>
    <w:p w14:paraId="04D7442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Οι συμβάσεις παραχώρησης, σε αντίθεση με άλλου είδους δημόσιες συμβάσεις, δεν έχουν ρυθμιστεί αναλυτικά από το ευρωπαϊκό ενωσιακό δίκαιο. Η σημερινή Κυβέρνηση μάλιστα καθυστέρησε επίτηδες να εφαρμόσει τον προηγούμενο νόμο, τον ν.4281/2014, που προϋπήρχε και είχε και η ίδια ψηφίσει. </w:t>
      </w:r>
    </w:p>
    <w:p w14:paraId="04D7442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Τώρα προβλέπονται εκ νέου ρυθμίσεις, στη σωστή κατεύθυνση βέβαια, που αφορούν στη διαφάνεια μέσω της δημοσιότητας, στην απλοποίηση και την επιτάχυνση των διαδικασιών μέσω της χρήσης ηλεκτρονικών μέσων και της προτυποποίησης των κειμένων της προκήρυξης και των υποβαλλόμενων δικαιολογητικών. </w:t>
      </w:r>
    </w:p>
    <w:p w14:paraId="04D74428"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Θεσπίζονται κανόνες, κριτήρια και διαδικασία εγγύησης τόσο στο στάδιο της ανάθεσης των συμβάσεων όσο και στο στάδιο της εκτέλεσης αυτών. Γι’ αυτό κι εμείς υπερψηφίζουμε επί της αρχής τη σχετική σύμβαση 2014/23, παρ’ όλο που έχουμε ενστάσεις σε μερικά άρθρα και ειδικά σ’ αυτά που δεν αφορούν στην οδηγία, όπως το άρθρο 67, για το οποίο τοποθετήθηκε σχετικά ο ειδικός αγορητής μας. </w:t>
      </w:r>
    </w:p>
    <w:p w14:paraId="04D7442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Ως προς τις τροπολογίες, πάλι παρατηρείται το γνωστό φαινόμενο να έρχονται τροπολογίες σε κύρωση διεθνών συμβάσεων και κοινοτικών οδηγιών και τροπολογίες που κατά κύριο λόγο είτε δίνουν παράταση είτε κάνουν νέες προσλήψεις. </w:t>
      </w:r>
    </w:p>
    <w:p w14:paraId="04D7442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Σε ό,τι αφορά, για παράδειγμα, στην τροπολογία για προσλήψεις στην ΕΑΒ και τα αμυντικά συστήματα, μίλησε και κ. Μπακογιάννη νωρίτερα. Έθεσε σωστά το θέμα των προτεραιοτήτων στις προσλήψεις, τη στιγμή που τα νοσοκομεία της χώρας, για παράδειγμα, βρίσκονται σε οριακό σημείο. </w:t>
      </w:r>
    </w:p>
    <w:p w14:paraId="04D7442B"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Θέλουμε όμως επιπλέον να μας εξηγήσετε πώς γίνεται να προχωρείτε σε νέες προσλήψεις εξειδικευμένου προσωπικού για μέχρι πέντε χρόνια, χωρίς κανένα όριο μάλιστα, όταν στην άλλη εταιρεία των αμυντικών συστημάτων, στην ΕΒΟ του Αιγίου, οι εργαζόμενοι ακόμα περιμένουν τα δεδουλευμένα των δύο τελευταίων μηνών, του Ιουνίου και του Ιουλίου; </w:t>
      </w:r>
    </w:p>
    <w:p w14:paraId="04D7442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Να μην μιλήσω βέβαια για τις υποσχέσεις του κ. Καμμένου στην τοπική κοινωνία του Αιγίου περί δήθεν δημιουργίας γραμμής παραγωγής ρωσικών όπλων με τη σφραγίδα του ΝΑΤ. Μόνο όνειρο θερινής νυκτός θα μπορούσε να μοιάζει αυτό! Σταματήστε επιτέλους, να τάζετε χωρίς αντίκρισμα, ειδικά σε κοινωνίες που αντιμετωπίζουν με οξύ τρόπο το πρόβλημα της ανεργίας. </w:t>
      </w:r>
    </w:p>
    <w:p w14:paraId="04D7442D"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Στην υπουργική τροπολογία για τις προσλήψεις καθαριστριών στα νοσοκομεία, νομίζω ότι αποτυπώνεται όλη η φιλοσοφία της πολιτικής σας. Προσλαμβάνετε κατ’ αρχάς καθαρίστριες με ατομικές συμβάσεις έργου, χωρίς δηλαδή δικαιώματα και κατά παρέκκλιση βέβαια των κείμενων διατάξεων. Πρώτη φορά ατομικές συμβάσεις εργασίας χωρίς δικαιώματα. </w:t>
      </w:r>
    </w:p>
    <w:p w14:paraId="04D7442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Όταν σας λένε τα δικαστήρια ότι είστε παράνομοι, διά μέσου του κ. Πολάκη κάνετε επίθεση στη δικαιοσύνη. Μόνο όταν βγάζει υπέρ σας απόφαση η δικαιοσύνη είναι ανεξάρτητη. Όταν σας λέει ότι είστε παράνομοι, την καταγγέλλετε. Ενός ανδρός αρχή, αυτό θα επιθυμούσε ο κ. Πολάκης. Δεν θα του το επιτρέψουμε! </w:t>
      </w:r>
    </w:p>
    <w:p w14:paraId="04D7442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Τέλος, για τον φαληρικό όρμο δεν έχω πειστεί κατά πόσο αυτή η παραχώρηση γίνεται για αξιοποίηση προς όφελος των πολιτών, το οποίο βέβαια δεν θα μας έβρισκε καθόλου σε διαφωνία, αν ήταν έτσι πραγματικά. Από εκεί και πέρα, δεν έχω αντιληφθεί ποια είναι η ακριβής έκταση που παραχωρείται και βάσει ποιου τοπογραφικού. Έχω ένα σχέδιο εδώ. Ρώτησα πέντε Βουλευτές και κανείς δεν μπορούσε να μου πει πού ακριβώς στο σχέδιο είναι η περιοχή. Θα μπορούσατε να έχετε ένα κανονικό τοπογραφικό διάγραμμα. Υπάρχει μέσα στα έγγραφα. Το έχουμε δει. </w:t>
      </w:r>
    </w:p>
    <w:p w14:paraId="04D7443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της Κυβέρνησης, έχω κουραστεί να σας ζητώ να λειτουργήσετε ως δημοκρατική κυβέρνηση, να σέβεστε τους Βουλευτές και τους πολίτες. Όμως, θα μου πείτε όταν δεν υπάρχει αυτοσεβασμός, πώς να ζητάω εγώ σεβασμό; </w:t>
      </w:r>
    </w:p>
    <w:p w14:paraId="04D74431"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4D74432" w14:textId="77777777" w:rsidR="00D12B78" w:rsidRDefault="00A95810">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04D74433"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Κι εμείς ευχαριστούμε για την οικονομία του χρόνου. </w:t>
      </w:r>
    </w:p>
    <w:p w14:paraId="04D7443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Ο κ. Ιωάννης Σαρακιώτης από τον ΣΥΡΙΖΑ έχει τον λόγο.</w:t>
      </w:r>
    </w:p>
    <w:p w14:paraId="04D74435"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 xml:space="preserve">Κύριοι Υπουργοί, κυρίες και κύριοι Βουλευτές, μετά την υπερψήφιση κατά τη χθεσινή συζήτηση στην Ολομέλεια του σχεδίου νόμου του Υπουργείου Οικονομίας, Ανάπτυξης και Τουρισμού για τις δημόσιες συμβάσεις έργων, προμηθειών και υπηρεσιών, έρχεται σήμερα προς ψήφιση και το έτερο παράλληλο, συναφές και εν πολλοίς συμπληρωματικό νομοσχέδιο, ειδικά για την ανάθεση και εκτέλεση των συμβάσεων παραχώρησης. </w:t>
      </w:r>
    </w:p>
    <w:p w14:paraId="04D7443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Όπως αναπτύχθηκε και κατά την επεξεργασία του νομοσχεδίου στις αρμόδιες νομοπαρασκευαστικές επιτροπές, σκοπός του είναι η εναρμόνιση της ελληνικής νομοθεσίας με την οδηγία 2014/23 και η υιοθέτηση εθνικών ρυθμίσεων, εφαρμοστικών της οδηγίας, προκειμένου να δημιουργηθεί ένα ενιαίο και πλήρες νομοθετικό πλαίσιο για τη ρύθμιση της ανάθεσης και της εκτέλεσης των συμβάσεων παραχώρησης. </w:t>
      </w:r>
    </w:p>
    <w:p w14:paraId="04D7443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Κατ’ αρχάς, όπως επισημάνθηκε και από την εισηγήτρια και τους συναρμόδιους Υπουργούς, μέχρι σήμερα δεν υπήρχε θεσμικό πλαίσιο ούτε για τις παραχωρήσεις ούτε για τις συμπράξεις δημοσίου και ιδιωτικού τομέα. Ήταν συνέχεια των δημοσίων έργων περίπου και γι’ αυτό στις περισσότερες περιπτώσεις ερχόταν στη Βουλή για να κυρωθεί με νόμο. Δεν ήταν ακριβώς δημόσια έργα και μελέτες. Δεν ήταν προμήθειες. Ήταν κάτι ενδιάμεσο. </w:t>
      </w:r>
    </w:p>
    <w:p w14:paraId="04D74438"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Επομένως, ως μόνο πραγματικά θετική μπορεί να χαρακτηριστεί η νομοθετική αυτή πρωτοβουλία της Κυβέρνησης για την ψήφιση ενός συνεκτικού νόμου, με ενιαίους συγκεκριμένους κανόνες για την ανάθεση και την εκτέλεση συμβάσεων παραχώρησης, συγκεκριμένο περιεχόμενο στα συμβατικά τεύχη, στα θέματα χρηματοδότησης, στην εργολαβία που δίνεται πάντα στις συμβάσεις παραχώρησης. </w:t>
      </w:r>
    </w:p>
    <w:p w14:paraId="04D7443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Μέχρι σήμερα η εξαίρεση των συμβάσεων παραχώρησης από το πεδίο εφαρμογής των ευρωπαϊκών οδηγιών δημιουργούσε ανασφάλεια ως προς το νομικό καθεστώς που ρυθμίζει τις διαδικασίες ανάθεσής του και άφηνε μεγάλο περιθώριο εκτίμησης στις εθνικές νομοθεσίες των κρατών - μελών. </w:t>
      </w:r>
    </w:p>
    <w:p w14:paraId="04D7443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Ιδιαίτερα στη χώρα μας, η έλλειψη συγκεκριμένου νομοθετήματος δημιούργησε ένα ευρύ στρεβλό πεδίο για την κύρωση συμβάσεων παραχώρησης, κάθε φορά στηριζόμενης σε διαφορετικούς νόμους. </w:t>
      </w:r>
    </w:p>
    <w:p w14:paraId="04D7443B"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Το νέο αυτό νομοθέτημα στόχο έχει τη νομική θωράκιση των συμβάσεων αυτών, την επίλυση προβλημάτων που ανέκυπταν στο παρελθόν, την κατάρρευση της κατά περίπτωση εξειδίκευσης των όρων και διαδικασιών επιλογής του παραχωρησιούχου. </w:t>
      </w:r>
    </w:p>
    <w:p w14:paraId="04D7443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Παράλληλα, εισάγονται ρυθμίσεις ουσιαστικού και δικονομικού πλαισίου, που εξασφαλίζουν τη γρήγορη και αποτελεσματική έννομη προστασία και επίλυση διαφορών στον τομέα των συμβάσεων παραχώρησης, λαμβάνοντας υπ’ όψιν τις ιδιαιτερότητες, αλλά και την πολυπλοκότητα τόσο των διαδικασιών ανάθεσης όσο και των όρων του συμβατικού πλαισίου που διέπουν την εκτέλεσή τους. </w:t>
      </w:r>
    </w:p>
    <w:p w14:paraId="04D7443D"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Με αυτόν τον τρόπο διασφαλίζεται η επιδίωξη των βασικών στόχων της νομοθετικής παρέμβασης, δηλαδή η εισαγωγή σαφών και αποτελεσματικών ρυθμίσεων πλαισίου, που κατοχυρώνουν στο μέγιστο βαθμό τη διαφάνεια και την ίση μεταχείριση, αποτρέπουν διαδρομές συναλλαγής, προάγουν το γνήσιο και ελεύθερο ανταγωνισμό, εξασφαλίζουν την επίτευξη της βέλτιστης σχέσης κόστους και ποιότητας και εγγυώνται την αποτροπή και καταστολή φαινομένων διαφθοράς κατά τη σύναψη και την εκτέλεση αυτών των συμβάσεων. </w:t>
      </w:r>
    </w:p>
    <w:p w14:paraId="04D7443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Πέραν των ρυθμίσεων της συγκεκριμένης οδηγίας, το σχέδιο νόμου ενσωματώνει και ρυθμίσεις εθνικού δικαίου, που εισάγουν ρυθμίσεις συμπληρωματικές προς αυτές της οδηγίας, ή άλλα θέματα που κρίθηκε αναγκαίο να κατοχυρωθούν στο πλαίσιο του νόμου, με γνώμονα την επίτευξη των στόχων του.</w:t>
      </w:r>
    </w:p>
    <w:p w14:paraId="04D7443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Τέλος, κατά την κατάρτιση του σχεδίου νόμου υπήρξε ειδική μέριμνα περιορισμού του αριθμού των κατ’ εξουσιοδότηση εκδιδομένων κανονιστικών πράξεων, ώστε η έκδοση κάθε μιας εξ αυτών να μην αποτελεί προϋπόθεση για την εφαρμογή του νόμου. </w:t>
      </w:r>
    </w:p>
    <w:p w14:paraId="04D7444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Οφείλω να σταθώ κι εγώ με τη σειρά μου στις κυριότερες καινοτομίες που εισάγει το συζητούμενο σήμερα σχέδιο νόμου, που είναι απολύτως σαφές ποια είναι η στόχευσή τους και τι αποσκοπούν να θεραπεύσουν. Έτσι, γίνεται σαφής ο αναλυτικός ορισμός της έννοιας του έργου, κατά τρόπο ώστε να μην απομένει καμμία ασάφεια για το τι ακριβώς αποτελεί παραχώρηση έργου, γεγονός που στο παρελθόν είχε δημιουργήσει πολλές στρεβλώσεις σχετικά με την ορθή εφαρμογή των εφαρμοστέων κανόνων. </w:t>
      </w:r>
    </w:p>
    <w:p w14:paraId="04D74441"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Αποφεύγεται η παράβαση ή η καταστρατήγηση του νόμου σε περίπτωση μεικτών συμβάσεων που περιλαμβάνουν και έργα. Σε περίπτωση που μία σύμβαση περιλαμβάνει και στοιχεία που συνιστούν έργο κατά την έννοια του παρόντος, το ισχύον νομικό καθεστώς καθορίζεται με βάση το κύριο αντικείμενο της σύμβασης. Σε περίπτωση αμφιβολιών για το εάν μία σύμβαση αφορά έργο ή υπηρεσία, γεγονός που προσδιορίζει διαφορετικούς τεχνικούς όρους και ελέγχους, αρμόδιο να αποφανθεί είναι το τεχνικό συμβούλιο δημοσίων έργων της Γενικής Γραμματείας Υποδομών του Υπουργείου Υποδομών. </w:t>
      </w:r>
    </w:p>
    <w:p w14:paraId="04D7444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Τρίτον, η διαδικασία ανάθεσης σύμβασης παραχώρησης έργου δεν μπορεί να ξεκινήσει χωρίς την προηγούμενη συντέλεση των απαιτούμενων απαλλοτριώσεων και ολοκλήρωση των απαραίτητων ερευνών ή αρχαιολογικών εργασιών. Ας μην ξεχνάμε τα πόσα δισεκατομμύρια έχουν δοθεί από τότε που ο κ. Σουφλιάς ξεκίνησε τις περίφημες παραχωρήσεις μέχρι σήμερα. </w:t>
      </w:r>
    </w:p>
    <w:p w14:paraId="04D7444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Τέταρτον, για πρώτη φορά περιλαμβάνεται στα συμβατικά τεύχη ο αναλυτικός προϋπολογισμός του έργου παραχώρησης, ώστε να αντιμετωπιστούν προβλήματα στην αποτύπωση της κατάστασης στην εξέλιξη ενός έργου. </w:t>
      </w:r>
    </w:p>
    <w:p w14:paraId="04D7444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Εκτός από την περιγραφή του αντικειμένου του έργου, γίνεται πλέον σαφής αποτύπωση του αναλυτικού προϋπολογισμού των απαιτούμενων εργασιών. Επιπροσθέτως, για πρώτη φορά το χρηματοοικονομικό μοντέλο περιλαμβάνει κοινωνικούς δείκτες και κριτήρια, βάσει των οικονομικών συνθηκών που ισχύουν στη χώρα κατά τον χρόνο διαμόρφωσής του, για την οικονομική ανάπτυξη και για την προστασία ευάλωτων και ευπαθών κοινωνικών ομάδων. Δίνεται τέλος στη λογική που ίσχυε μέχρι σήμερα να γίνονται σημαντικά έργα και να μην υπάρχει πρόβλεψη για τα άτομα με ειδικές ανάγκες, να μην υπάρχει μια πρόβλεψη για τους μόνιμους κατοίκους -έστω και σε επίπεδο Καλλικρατικού δήμου- να μην υπάρχει μία πρόβλεψη για τους ανέργους. Τώρα αυτό θεσμοθετείται. Δεν ήταν πια ανεκτό να μην προβλέπονται άλλοι τρόποι, άλλα μεγέθη, μεταβλητές, που να μπορούν να χρησιμοποιηθούν από το δημόσιο -όπως είναι ο χρόνος της σύμβασης παραχώρησης- ώστε σε περιόδους κρίσης να μπορούν και οι οικονομικά αδύναμοι να χρησιμοποιούν αυτά τα έργα υποδομής. Στρεβλώσεις αυτού του τύπου τώρα αίρονται. </w:t>
      </w:r>
    </w:p>
    <w:p w14:paraId="04D7444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Λαμβάνοντας υπ’ όψιν τη συμβολή των συμβάσεων παραχώρησης στην ανάπτυξη στρατηγικής σημασίας υποδομών και υπηρεσιών, αλλά και στην προώθηση καινοτομίας, το προτεινόμενο σχέδιο νόμου θα αποτελέσει σημαντικό εργαλείο για την υλοποίηση δημόσιων επενδύσεων και την μεταστροφή του αρνητικού οικονομικού κλίματος. Η ελληνική έννομη τάξη αποκτά πλέον ένα ενιαίο νομοθετικό πλαίσιο, στο οποίο ενσωματώνει το ενωσιακό δίκαιο, το ενωσιακό κεκτημένο και ταυτόχρονα διασφαλίζεται στο μέγιστο το δημόσιο συμφέρον. </w:t>
      </w:r>
    </w:p>
    <w:p w14:paraId="04D7444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Για όλους τους παραπάνω λόγους επικροτώ κι εγώ τη νομοθετική αυτή πρωτοβουλία της Κυβέρνησης. </w:t>
      </w:r>
    </w:p>
    <w:p w14:paraId="04D7444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4D74448" w14:textId="77777777" w:rsidR="00D12B78" w:rsidRDefault="00A9581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4D74449"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 κ. Γεώργιος Καρράς, Κοινοβουλευτικός Εκπρόσωπος της Ένωσης Κεντρώων, έχει τον λόγο.</w:t>
      </w:r>
    </w:p>
    <w:p w14:paraId="04D7444A"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Σας ευχαριστώ, κύριε Πρόεδρε.</w:t>
      </w:r>
    </w:p>
    <w:p w14:paraId="04D7444B"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Σήμερα, λοιπόν, θα μιλήσουμε για συμβάσεις παραχώρησης. Πολλά ακούστηκαν. Ενδιαφέροντα. Θετικά. Κριτική. Δεν ακούστηκε, όμως, κάτι: Ότι οι συμβάσεις παραχώρησης –και θα μου επιτρέψετε να το πω αυτό- είναι μια εφεύρεση της ελληνικής αρχαιότητας. Είναι εκείνο το οποίο κίνησε την οικονομία στην αρχαία Ελλάδα. </w:t>
      </w:r>
    </w:p>
    <w:p w14:paraId="04D7444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Δεν θα δώσω πολλά παραδείγματα. Ένα θα δώσω μόνο: Στη Λίμνη του Δύστου στην Εύβοια –το λέει η ιστορία, το παραδίδουν οι αρχαιότερες πηγές- υπήρχε πολύ κουνούπι κοντά στην Ερέτρια και ενοχλείτο η πόλις.  </w:t>
      </w:r>
    </w:p>
    <w:p w14:paraId="04D7444D" w14:textId="77777777" w:rsidR="00D12B78" w:rsidRDefault="00A95810">
      <w:pPr>
        <w:spacing w:after="0" w:line="600" w:lineRule="auto"/>
        <w:jc w:val="both"/>
        <w:rPr>
          <w:rFonts w:eastAsia="Times New Roman"/>
          <w:szCs w:val="24"/>
        </w:rPr>
      </w:pPr>
      <w:r>
        <w:rPr>
          <w:rFonts w:eastAsia="Times New Roman"/>
          <w:szCs w:val="24"/>
        </w:rPr>
        <w:t>Έπρεπε να βρεθεί ένα τρόπος να αποξηρανθεί η λίμνη και αν ήταν δυνατόν, να αποδοθεί ως καλλιεργήσιμη γη στους αγρότες. Δεν είχαν χρήματα, φαίνεται, οι Ερετριείς τότε, βρήκαν όμως μ</w:t>
      </w:r>
      <w:r>
        <w:rPr>
          <w:rFonts w:eastAsia="Times New Roman"/>
          <w:szCs w:val="24"/>
          <w:lang w:val="en-US"/>
        </w:rPr>
        <w:t>i</w:t>
      </w:r>
      <w:r>
        <w:rPr>
          <w:rFonts w:eastAsia="Times New Roman"/>
          <w:szCs w:val="24"/>
        </w:rPr>
        <w:t xml:space="preserve">α άλλη λύση. Βρήκαν κεφαλαιούχο, επενδυτή, θα τον λέγαμε σήμερα. Ίσως τότε τον έλεγαν χορηγό. Έβαλε, λοιπόν, τα χρήματα, αποξήρανε τη λίμνη του Δύστου και του παραχώρησε η πόλη-κράτος της Ερέτριας την εκμετάλλευση των αγρών αυτών με αγρομίσθωση. Για ιστορικούς λόγους, πρέπει να πω ότι ήταν σε ποσοστό επί της παραγωγής το μίσθωμα και δεν ήταν χρηματικό. </w:t>
      </w:r>
    </w:p>
    <w:p w14:paraId="04D7444E" w14:textId="77777777" w:rsidR="00D12B78" w:rsidRDefault="00A95810">
      <w:pPr>
        <w:spacing w:after="0" w:line="600" w:lineRule="auto"/>
        <w:ind w:firstLine="720"/>
        <w:jc w:val="both"/>
        <w:rPr>
          <w:rFonts w:eastAsia="Times New Roman"/>
          <w:szCs w:val="24"/>
        </w:rPr>
      </w:pPr>
      <w:r>
        <w:rPr>
          <w:rFonts w:eastAsia="Times New Roman"/>
          <w:szCs w:val="24"/>
        </w:rPr>
        <w:t>Οι Έλληνες, λοιπόν, είχαμε αυτή την εφεύρεση. Ακολούθησαν οι Ρωμαίοι, οι οποίοι βρήκαν τη μέθοδο των διοδίων. Ήταν κι αυτά συμβάσεις παραχώρησης, γιατί τα διόδια είναι κι αυτά μια δημόσια υπηρεσία.</w:t>
      </w:r>
    </w:p>
    <w:p w14:paraId="04D7444F" w14:textId="77777777" w:rsidR="00D12B78" w:rsidRDefault="00A95810">
      <w:pPr>
        <w:spacing w:after="0" w:line="600" w:lineRule="auto"/>
        <w:ind w:firstLine="720"/>
        <w:jc w:val="both"/>
        <w:rPr>
          <w:rFonts w:eastAsia="Times New Roman"/>
          <w:szCs w:val="24"/>
        </w:rPr>
      </w:pPr>
      <w:r>
        <w:rPr>
          <w:rFonts w:eastAsia="Times New Roman"/>
          <w:szCs w:val="24"/>
        </w:rPr>
        <w:t>Κάνω ένα άλμα πολύ γρήγορο και φτάνω στη διώρυγα του Σουέζ, στη διώρυγα της Κορίνθου και στους σύγχρονους αυτοκινητόδρομους της Ελλάδος, οι οποίοι μας ταλαιπωρούν ακόμα με το αν θα τελειώσουν, δεν θα τελειώσουν, ψάχνουμε πάντα να δούμε αριθμό αν συνεχίζονται τα δυστυχήματα, αν μειώνεται ο κίνδυνος στον δρόμο Κόρινθος-Πάτρα. Όλα αυτά είναι ζητήματα τα οποία βεβαίως δεν θα τα επιλύσει ένα νομοθέτημα.</w:t>
      </w:r>
    </w:p>
    <w:p w14:paraId="04D74450" w14:textId="77777777" w:rsidR="00D12B78" w:rsidRDefault="00A95810">
      <w:pPr>
        <w:spacing w:after="0" w:line="600" w:lineRule="auto"/>
        <w:ind w:firstLine="720"/>
        <w:jc w:val="both"/>
        <w:rPr>
          <w:rFonts w:eastAsia="Times New Roman"/>
          <w:szCs w:val="24"/>
        </w:rPr>
      </w:pPr>
      <w:r>
        <w:rPr>
          <w:rFonts w:eastAsia="Times New Roman"/>
          <w:szCs w:val="24"/>
        </w:rPr>
        <w:t xml:space="preserve">Το σημερινό νομοθέτημα, όπως έρχεται, βλέπω ότι ουσιαστικά είναι μία συστηματική ρύθμιση η οποία αποτελεί σύναψη όλων των ευρωπαϊκών απόψεων, ούτως ώστε να μπορέσει να υπάρχει μία ενιαία νομοθεσία. Επί της αρχής έχουμε πει ήδη «ναι», για τους λόγους ότι οι συμβάσεις παραχώρησης είναι πάντοτε χρήσιμες και περισσότερο σε χώρες όπου η οικονομική ανάπτυξη δεν επαρκεί ή σε χώρες που στερούνται ιδίων πόρων, όπως σήμερα στερείται η Ελλάδα με την ανάγκη την οποία δημιούργησαν την τελευταία δεκαπενταετία να υποθηκεύσουμε ουσιαστικά τη δημόσια περιουσία. </w:t>
      </w:r>
    </w:p>
    <w:p w14:paraId="04D74451" w14:textId="77777777" w:rsidR="00D12B78" w:rsidRDefault="00A95810">
      <w:pPr>
        <w:spacing w:after="0" w:line="600" w:lineRule="auto"/>
        <w:ind w:firstLine="720"/>
        <w:jc w:val="both"/>
        <w:rPr>
          <w:rFonts w:eastAsia="Times New Roman"/>
          <w:szCs w:val="24"/>
        </w:rPr>
      </w:pPr>
      <w:r>
        <w:rPr>
          <w:rFonts w:eastAsia="Times New Roman"/>
          <w:szCs w:val="24"/>
        </w:rPr>
        <w:t>Κι όταν λέω «υποθηκεύσουμε» το δίνω με πλήρη βαρύτητα της λέξεως. Δεν θα σταθώ σε παλαιότερες νομοθετήσεις, θα μείνω μόνο στον ν.4389, τον πρόσφατο νόμο προ δύο μηνών που ψήφισε η Βουλή, όπου δημιουργήθηκε το λεγόμενο υπερταμείο, Εταιρεία Συμμετοχών του ελληνικού δημοσίου, όπου ό,τι είχε μείνει μεταβιβάζεται, αν δεν μεταβιβάστηκε ήδη.</w:t>
      </w:r>
    </w:p>
    <w:p w14:paraId="04D74452" w14:textId="77777777" w:rsidR="00D12B78" w:rsidRDefault="00A95810">
      <w:pPr>
        <w:spacing w:after="0" w:line="600" w:lineRule="auto"/>
        <w:ind w:firstLine="720"/>
        <w:jc w:val="both"/>
        <w:rPr>
          <w:rFonts w:eastAsia="Times New Roman"/>
          <w:szCs w:val="24"/>
        </w:rPr>
      </w:pPr>
      <w:r>
        <w:rPr>
          <w:rFonts w:eastAsia="Times New Roman"/>
          <w:szCs w:val="24"/>
        </w:rPr>
        <w:t xml:space="preserve">Εκείνο, όμως, που τίθεται και είναι ένα κρίσιμο ερώτημα και σε σχέση με το σημερινό νομοσχέδιο είναι ότι το υπερταμείο έχει δύο στόχος. Ο πρώτος στόχος είναι με την αξιοποίηση της δημόσιας περιουσίας το 50% να κατευθύνεται σε εξυπηρέτηση του χρέους προς της Ευρωπαϊκή Ένωση του μηχανισμού των δανείων και ο δεύτερος στόχος είναι ότι πρέπει το 50% να διατίθεται για ανάπτυξη της Ελλάδος. </w:t>
      </w:r>
    </w:p>
    <w:p w14:paraId="04D74453" w14:textId="77777777" w:rsidR="00D12B78" w:rsidRDefault="00A95810">
      <w:pPr>
        <w:spacing w:after="0" w:line="600" w:lineRule="auto"/>
        <w:ind w:firstLine="720"/>
        <w:jc w:val="both"/>
        <w:rPr>
          <w:rFonts w:eastAsia="Times New Roman"/>
          <w:szCs w:val="24"/>
        </w:rPr>
      </w:pPr>
      <w:r>
        <w:rPr>
          <w:rFonts w:eastAsia="Times New Roman"/>
          <w:szCs w:val="24"/>
        </w:rPr>
        <w:t>Εκεί, όμως, μπαίνει ένα θεματάκι -ίσως είναι και μεγάλο θέμα, ίσως είναι και μείζον- σε σχέση με το συζητούμενο νομοσχέδιο. Η Εταιρεία Συμμετοχών δεν ανήκει στον ευρύτερο δημόσιο τομέα. Η Εταιρεία Συμμετοχών διέπεται από το ιδιωτικό δίκαιο αμιγώς και στη διοίκησή της, ιδιαίτερα στο Εποπτικό Συμβούλιο, εφαρμόζονται οι διατάξεις του γερμανικού δικαίου, όπου το εποπτικό συμβούλιο μιας ανώνυμης εταιρείας έχει ουσιαστικά και το δικαίωμα αρνησικυρίας.</w:t>
      </w:r>
    </w:p>
    <w:p w14:paraId="04D74454" w14:textId="77777777" w:rsidR="00D12B78" w:rsidRDefault="00A95810">
      <w:pPr>
        <w:spacing w:after="0" w:line="600" w:lineRule="auto"/>
        <w:ind w:firstLine="720"/>
        <w:jc w:val="both"/>
        <w:rPr>
          <w:rFonts w:eastAsia="Times New Roman"/>
          <w:szCs w:val="24"/>
        </w:rPr>
      </w:pPr>
      <w:r>
        <w:rPr>
          <w:rFonts w:eastAsia="Times New Roman"/>
          <w:szCs w:val="24"/>
        </w:rPr>
        <w:t>Συνεπώς, -εκφράζω άποψη προσωπική- τόσο ο χθεσινός νόμος περί δημοσίων συμβάσεων, προμηθειών, υπηρεσιών έργων, όσο και ο σημερινός νόμος περί συμβάσεων παραχώρησης δεν μπορεί να εφαρμοστεί στα περιουσιακά στοιχεία εκείνα τα οποία θα διαχειρίζεται το λεγόμενο υπερταμείο, η Εταιρεία Συμμετοχών του ελληνικού δημοσίου.</w:t>
      </w:r>
    </w:p>
    <w:p w14:paraId="04D74455" w14:textId="77777777" w:rsidR="00D12B78" w:rsidRDefault="00A95810">
      <w:pPr>
        <w:spacing w:after="0" w:line="600" w:lineRule="auto"/>
        <w:ind w:firstLine="720"/>
        <w:jc w:val="both"/>
        <w:rPr>
          <w:rFonts w:eastAsia="Times New Roman"/>
          <w:szCs w:val="24"/>
        </w:rPr>
      </w:pPr>
      <w:r>
        <w:rPr>
          <w:rFonts w:eastAsia="Times New Roman"/>
          <w:szCs w:val="24"/>
        </w:rPr>
        <w:t xml:space="preserve">Μειώνεται, λοιπόν, το πεδίο εφαρμογής του παρόντος νόμου. Ας ελπίσουμε ότι τόσο ο χθεσινός όσο και ο σημερινός νόμος θα διευκολύνουν τη χώρα να μπορέσει να προχωρήσει κάποια βήματα. </w:t>
      </w:r>
    </w:p>
    <w:p w14:paraId="04D74456" w14:textId="77777777" w:rsidR="00D12B78" w:rsidRDefault="00A95810">
      <w:pPr>
        <w:spacing w:after="0" w:line="600" w:lineRule="auto"/>
        <w:ind w:firstLine="720"/>
        <w:jc w:val="both"/>
        <w:rPr>
          <w:rFonts w:eastAsia="Times New Roman"/>
          <w:szCs w:val="24"/>
        </w:rPr>
      </w:pPr>
      <w:r>
        <w:rPr>
          <w:rFonts w:eastAsia="Times New Roman"/>
          <w:szCs w:val="24"/>
        </w:rPr>
        <w:t xml:space="preserve">Σε σχέση με λεπτομέρειες πάνω στα άρθρα του νόμου δεν θέλω να ταλαιπωρήσω κανέναν, διότι έχουν ήδη αναπτυχθεί σε μεγάλο βαθμό, τόσο τα τεχνικά –και μιλώ για εκείνες τις διατάξεις που παίρνουμε αυτούσιες και μεταφέρουμε στην εσωτερική έννομη τάξη από την οδηγία της οποίας γίνεται προσαρμογή- όσο και στα λοιπά ζητήματα τα οποία είναι εσωτερικό δίκαιο. </w:t>
      </w:r>
    </w:p>
    <w:p w14:paraId="04D74457" w14:textId="77777777" w:rsidR="00D12B78" w:rsidRDefault="00A95810">
      <w:pPr>
        <w:spacing w:after="0" w:line="600" w:lineRule="auto"/>
        <w:ind w:firstLine="720"/>
        <w:jc w:val="both"/>
        <w:rPr>
          <w:rFonts w:eastAsia="Times New Roman"/>
          <w:szCs w:val="24"/>
        </w:rPr>
      </w:pPr>
      <w:r>
        <w:rPr>
          <w:rFonts w:eastAsia="Times New Roman"/>
          <w:szCs w:val="24"/>
        </w:rPr>
        <w:t>Σημειωτέον, αυτές οι δύο οδηγίες των δημοσίων έργων, το γνωρίζουν οι συνάδελφοι, άφησαν ευρύ πεδίο επιλογής στις εσωτερικές νομοθεσίες. Δεν ήταν εξαντλητικές ούτε ήταν ουσιαστικά δεσμευτικές. Άφησαν το πεδίο της επιλογής στο εσωτερικό δίκαιο. Είναι μία επανάληψη και προηγουμένων ρυθμίσεων σε ζητήματα δημοσίων συμβάσεων, αν και πρώτη φορά είναι συστηματική νομοθεσία για παραχωρήσεις.</w:t>
      </w:r>
    </w:p>
    <w:p w14:paraId="04D74458" w14:textId="77777777" w:rsidR="00D12B78" w:rsidRDefault="00A95810">
      <w:pPr>
        <w:tabs>
          <w:tab w:val="left" w:pos="3695"/>
        </w:tabs>
        <w:spacing w:after="0" w:line="600" w:lineRule="auto"/>
        <w:ind w:firstLine="720"/>
        <w:jc w:val="both"/>
        <w:rPr>
          <w:rFonts w:eastAsia="Times New Roman"/>
          <w:szCs w:val="24"/>
        </w:rPr>
      </w:pPr>
      <w:r>
        <w:rPr>
          <w:rFonts w:eastAsia="Times New Roman"/>
          <w:szCs w:val="24"/>
        </w:rPr>
        <w:t>Δεν έχει σημασία, όμως. Ας προχωρήσει. Θα τη δούμε στην εφαρμογή.</w:t>
      </w:r>
    </w:p>
    <w:p w14:paraId="04D74459" w14:textId="77777777" w:rsidR="00D12B78" w:rsidRDefault="00A95810">
      <w:pPr>
        <w:tabs>
          <w:tab w:val="left" w:pos="3695"/>
        </w:tabs>
        <w:spacing w:after="0" w:line="600" w:lineRule="auto"/>
        <w:ind w:firstLine="720"/>
        <w:jc w:val="both"/>
        <w:rPr>
          <w:rFonts w:eastAsia="Times New Roman"/>
          <w:szCs w:val="24"/>
        </w:rPr>
      </w:pPr>
      <w:r>
        <w:rPr>
          <w:rFonts w:eastAsia="Times New Roman"/>
          <w:szCs w:val="24"/>
        </w:rPr>
        <w:t>Έχω μία μικρή επιφύλαξη στο θέμα της ένδικης προστασίας, δηλαδή αν διαφοροποιείται ή όχι η ένδικη προστασία που θα παρέχεται στον παραχωρησιούχο ή στην αναθέτουσα αρχή στο ελληνικό κράτος. Δηλαδή θα εφαρμόζονται οι δικονομικές διατάξεις που ψηφίστηκαν χθες, οι οποίες ήταν πιο λεπτομερειακές ή θα μείνουμε στις γενικές διατάξεις οι οποίες αφορούν με την παραπομπή που γίνεται ότι θα ασκείται αγωγή ή προσφυγή –αν δεν κάνω λάθος είναι το άρθρο 64- στα ελληνικά δικαστήρια ανάλογα αν είναι ιδιωτικού ή διοικητικού η σύμβαση; Είναι άλλον μείζον πρόβλημα αυτό. Δεν έλυσε ποτέ κανένας στο 100% το τι σημαίνει στην Ελλάδα διοικητική σύμβαση και τι σημαίνει ιδιωτική σύμβαση, έστω αν προέρχεται από τον ίδιο εργοδότη, το δημόσιο. Δεν έχει, όμως, σημασία. Δεν θα κάνουμε εδώ μάθημα δικονομίας ούτε θα αντιμετωπίσουμε τη νομολογία όπως έχει διαμορφωθεί.</w:t>
      </w:r>
    </w:p>
    <w:p w14:paraId="04D7445A" w14:textId="77777777" w:rsidR="00D12B78" w:rsidRDefault="00A95810">
      <w:pPr>
        <w:tabs>
          <w:tab w:val="left" w:pos="3695"/>
        </w:tabs>
        <w:spacing w:after="0" w:line="600" w:lineRule="auto"/>
        <w:ind w:firstLine="720"/>
        <w:jc w:val="both"/>
        <w:rPr>
          <w:rFonts w:eastAsia="Times New Roman"/>
          <w:szCs w:val="24"/>
        </w:rPr>
      </w:pPr>
      <w:r>
        <w:rPr>
          <w:rFonts w:eastAsia="Times New Roman"/>
          <w:szCs w:val="24"/>
        </w:rPr>
        <w:t>Δυστυχώς, όμως, ένα ίσως καλό νομοσχέδιο έδωσε μια αφορμή στην Κυβέρνηση να επαναλάβει εκείνο το οποίο έχει γίνει πλέον κανόνας σε αυτήν την Αίθουσα. Είναι ο μεγάλος αριθμός των τροπολογιών, όπου –το έχω ξαναπεί- οι επισπεύδοντες σε ένα νομοσχέδιο Υπουργοί αισθάνονται ότι έχουν μια συμφωνία κυρίων με τους συναδέλφους και πρέπει να δεχθούν τις άσχετες τροπολογίες που φέρνουν οι άλλοι Υπουργοί για να τους το ανταποδώσουν σε επόμενο νομοσχέδιο οι Υπουργοί οι οποίοι εξυπηρετούνται σήμερα και θα είναι τότε επισπεύδοντες.</w:t>
      </w:r>
    </w:p>
    <w:p w14:paraId="04D7445B" w14:textId="77777777" w:rsidR="00D12B78" w:rsidRDefault="00A95810">
      <w:pPr>
        <w:tabs>
          <w:tab w:val="left" w:pos="3695"/>
        </w:tabs>
        <w:spacing w:after="0" w:line="600" w:lineRule="auto"/>
        <w:ind w:firstLine="720"/>
        <w:jc w:val="both"/>
        <w:rPr>
          <w:rFonts w:eastAsia="Times New Roman"/>
          <w:szCs w:val="24"/>
        </w:rPr>
      </w:pPr>
      <w:r>
        <w:rPr>
          <w:rFonts w:eastAsia="Times New Roman"/>
          <w:szCs w:val="24"/>
        </w:rPr>
        <w:t xml:space="preserve">Κύριοι της Κυβέρνησης, συγχωρέστε με. Όταν λέω συμφωνία κυρίων, δεν το λέω με την καλύτερη άποψη. Λέω ότι είναι μία συμφωνία κυρίων ίσως προερχόμενη και εκ του πονηρού, να μπορούν όχι να ταλαιπωρούν τη Βουλή –δεν θεωρώ ότι είναι αυτή η πρόθεσή τους- αλλά να μπορούν να παίρνουν πολλές φορές τη ψήφο της Βουλής χωρίς να αντιλαμβάνεται η Βουλή τι αφορούν οι τροπολογίες. </w:t>
      </w:r>
    </w:p>
    <w:p w14:paraId="04D7445C" w14:textId="77777777" w:rsidR="00D12B78" w:rsidRDefault="00A95810">
      <w:pPr>
        <w:tabs>
          <w:tab w:val="left" w:pos="3695"/>
        </w:tabs>
        <w:spacing w:after="0" w:line="600" w:lineRule="auto"/>
        <w:ind w:firstLine="720"/>
        <w:jc w:val="both"/>
        <w:rPr>
          <w:rFonts w:eastAsia="Times New Roman"/>
          <w:szCs w:val="24"/>
        </w:rPr>
      </w:pPr>
      <w:r>
        <w:rPr>
          <w:rFonts w:eastAsia="Times New Roman"/>
          <w:szCs w:val="24"/>
        </w:rPr>
        <w:t xml:space="preserve">Κλασικό παράδειγμα είναι η τροπολογία Υπουργείου για την παραχώρηση στην περιφέρεια Αττικής κομματιού, τμήματος της παραλιακής ζώνης του φαληρικού όρμου. Πόσο έχει ταλαιπωρηθεί αυτή η περιοχή; Πόσο έχει ταλαιπωρηθεί ο κόσμος εκεί, οι κάτοικοι των παράλιων δήμων; Πόσο –αν θέλετε- τους έχουμε κοροϊδέψει; </w:t>
      </w:r>
    </w:p>
    <w:p w14:paraId="04D7445D" w14:textId="77777777" w:rsidR="00D12B78" w:rsidRDefault="00A95810">
      <w:pPr>
        <w:tabs>
          <w:tab w:val="left" w:pos="3695"/>
        </w:tabs>
        <w:spacing w:after="0" w:line="600" w:lineRule="auto"/>
        <w:ind w:firstLine="720"/>
        <w:jc w:val="both"/>
        <w:rPr>
          <w:rFonts w:eastAsia="Times New Roman"/>
          <w:szCs w:val="24"/>
        </w:rPr>
      </w:pPr>
      <w:r>
        <w:rPr>
          <w:rFonts w:eastAsia="Times New Roman"/>
          <w:szCs w:val="24"/>
        </w:rPr>
        <w:t xml:space="preserve">Διότι από τη μία πλευρά -πρόσφατα το έζησε η Αίθουσα τους τελευταίους μήνες- παραχωρείται το </w:t>
      </w:r>
      <w:r>
        <w:rPr>
          <w:rFonts w:eastAsia="Times New Roman"/>
          <w:szCs w:val="24"/>
          <w:lang w:val="en-US"/>
        </w:rPr>
        <w:t>beach</w:t>
      </w:r>
      <w:r>
        <w:rPr>
          <w:rFonts w:eastAsia="Times New Roman"/>
          <w:szCs w:val="24"/>
        </w:rPr>
        <w:t xml:space="preserve"> </w:t>
      </w:r>
      <w:r>
        <w:rPr>
          <w:rFonts w:eastAsia="Times New Roman"/>
          <w:szCs w:val="24"/>
          <w:lang w:val="en-US"/>
        </w:rPr>
        <w:t>volley</w:t>
      </w:r>
      <w:r>
        <w:rPr>
          <w:rFonts w:eastAsia="Times New Roman"/>
          <w:szCs w:val="24"/>
        </w:rPr>
        <w:t>. Είναι, φαίνεται, ένα κομμάτι απ’ αυτά που σήμερα παραχωρούνται στην περιφέρεια Αττικής. Παραχωρείται για δικαστήρια. Για ποια δικαστήρια; Για βαριές ποινικές υποθέσεις που κρατάνε μήνες, όπου τα μέτρα ασφαλείας πρέπει να είναι αυστηρά, διότι οι κατηγορούμενοι συνήθως είναι προσωρινώς κρατούμενοι. Εκεί, λοιπόν, θα εγκαθίσταντο τα ΜΑΤ, οι κλούβες, οι αστυνομικές δυνάμεις και θα απαγορεύεται τελικά η πρόσβαση. Ήμουν εξ εκείνων που από τους πρώτους αντέδρασε και τελικά δόθηκε μία λύση.</w:t>
      </w:r>
    </w:p>
    <w:p w14:paraId="04D7445E" w14:textId="77777777" w:rsidR="00D12B78" w:rsidRDefault="00A95810">
      <w:pPr>
        <w:tabs>
          <w:tab w:val="left" w:pos="3695"/>
        </w:tabs>
        <w:spacing w:after="0" w:line="600" w:lineRule="auto"/>
        <w:ind w:firstLine="720"/>
        <w:jc w:val="both"/>
        <w:rPr>
          <w:rFonts w:eastAsia="Times New Roman"/>
          <w:szCs w:val="24"/>
        </w:rPr>
      </w:pPr>
      <w:r>
        <w:rPr>
          <w:rFonts w:eastAsia="Times New Roman"/>
          <w:szCs w:val="24"/>
        </w:rPr>
        <w:t xml:space="preserve">Σήμερα, όμως, έρχεται μία άλλη λύση, η οποία δεν ξέρουμε εάν θα είναι η καλύτερη, η πιο μελετημένη. Για ποιον λόγο; Όταν, κύριε Υπουργέ, ετέθη το θέμα της μετατροπής των κτηρίων του </w:t>
      </w:r>
      <w:r>
        <w:rPr>
          <w:rFonts w:eastAsia="Times New Roman"/>
          <w:szCs w:val="24"/>
          <w:lang w:val="en-US"/>
        </w:rPr>
        <w:t>beach</w:t>
      </w:r>
      <w:r>
        <w:rPr>
          <w:rFonts w:eastAsia="Times New Roman"/>
          <w:szCs w:val="24"/>
        </w:rPr>
        <w:t xml:space="preserve"> </w:t>
      </w:r>
      <w:r>
        <w:rPr>
          <w:rFonts w:eastAsia="Times New Roman"/>
          <w:szCs w:val="24"/>
          <w:lang w:val="en-US"/>
        </w:rPr>
        <w:t>Volley</w:t>
      </w:r>
      <w:r>
        <w:rPr>
          <w:rFonts w:eastAsia="Times New Roman"/>
          <w:szCs w:val="24"/>
        </w:rPr>
        <w:t xml:space="preserve"> σε δικαστήρια, ασχοληθήκαμε –πολλοί συνάδελφοι μέσα εδώ, ιδιαίτερα από τη Β΄ Αθηνών- να δούμε τι ακριβώς είναι, πώς μπορούσε να αντιμετωπιστεί το θέμα. Ακούσαμε απόψεις δημάρχων, τοπικών παραγόντων, απλών πολιτών. Θέλουν ένα και μοναδικό, την ελεύθερη πρόσβαση στην παραλία, το δικαίωμα χρήσεως κοινόχρηστου χώρου και δη απόλαυσης του δημόσιου χώρου. Θα το παράσχει αυτή η τροπολογία; Λέει ότι παρέχεται προς αξιοποίηση, διαχείριση και εκμετάλλευση. </w:t>
      </w:r>
    </w:p>
    <w:p w14:paraId="04D7445F" w14:textId="77777777" w:rsidR="00D12B78" w:rsidRDefault="00A95810">
      <w:pPr>
        <w:tabs>
          <w:tab w:val="left" w:pos="3695"/>
        </w:tabs>
        <w:spacing w:after="0" w:line="600" w:lineRule="auto"/>
        <w:ind w:firstLine="720"/>
        <w:jc w:val="both"/>
        <w:rPr>
          <w:rFonts w:eastAsia="Times New Roman"/>
          <w:szCs w:val="24"/>
        </w:rPr>
      </w:pPr>
      <w:r>
        <w:rPr>
          <w:rFonts w:eastAsia="Times New Roman"/>
          <w:szCs w:val="24"/>
        </w:rPr>
        <w:t xml:space="preserve">Καταλαβαίνω, λοιπόν –και άκουσα και νούμερα για κονδύλια που μπορεί να διατεθούν γι’ αυτόν τον σκοπό- όμως ότι θα πάμε ενδεχόμενα και προς αυτοχρηματοδότηση; Έχουν ερωτηθεί οι δήμοι της περιοχής για σχέδιο ανάπτυξης; </w:t>
      </w:r>
    </w:p>
    <w:p w14:paraId="04D74460" w14:textId="77777777" w:rsidR="00D12B78" w:rsidRDefault="00A95810">
      <w:pPr>
        <w:tabs>
          <w:tab w:val="left" w:pos="3695"/>
        </w:tabs>
        <w:spacing w:after="0" w:line="600" w:lineRule="auto"/>
        <w:ind w:firstLine="720"/>
        <w:jc w:val="both"/>
        <w:rPr>
          <w:rFonts w:eastAsia="Times New Roman"/>
          <w:szCs w:val="24"/>
        </w:rPr>
      </w:pPr>
      <w:r>
        <w:rPr>
          <w:rFonts w:eastAsia="Times New Roman"/>
          <w:szCs w:val="24"/>
        </w:rPr>
        <w:t xml:space="preserve">Η σχετιζόμενη εταιρεία με το  Ελληνικό –που η Κυβέρνηση την είχε κατηγορήσει ότι ήταν μία αμαρτωλή εταιρεία- έχει καταργηθεί. Συνεπώς, σήμερα δεν ξέρουμε. Θα έχει, λοιπόν, τους σκοπούς της απολαύσεως του δημόσιου χώρου από τους πολίτες όχι μόνο των παράλιων δήμων αλλά ολόκληρου του Λεκανοπεδίου; Ή με τον τρόπο που δίδεται θα αποτελέσει και αυτή ένα αντικείμενο κερδοσκοπίας, όπως ήδη διαπιστώνουμε ότι η υπόλοιπη έκταση του Ελληνικού παρέχεται για κερδοσκοπία; </w:t>
      </w:r>
    </w:p>
    <w:p w14:paraId="04D74461" w14:textId="77777777" w:rsidR="00D12B78" w:rsidRDefault="00A95810">
      <w:pPr>
        <w:tabs>
          <w:tab w:val="left" w:pos="3695"/>
        </w:tabs>
        <w:spacing w:after="0" w:line="600" w:lineRule="auto"/>
        <w:ind w:firstLine="720"/>
        <w:jc w:val="both"/>
        <w:rPr>
          <w:rFonts w:eastAsia="Times New Roman"/>
          <w:szCs w:val="24"/>
        </w:rPr>
      </w:pPr>
      <w:r>
        <w:rPr>
          <w:rFonts w:eastAsia="Times New Roman"/>
          <w:szCs w:val="24"/>
        </w:rPr>
        <w:t>Υπήρχε άλλη ενναλακτική πρόταση, την οποία έχω κάνει, όπου έχω μιλήσει για μια ζώνη οικονομικού ενδιαφέροντος, να δημιουργήσουμε δηλαδή εκεί κάτι ανάλογο με το Μονακό, να μπορέσει να ανασάνει η Ελλάδα. Σήμερα μιλάμε ότι θα το δώσουμε και θα έρθει προφανώς και η σύμβαση για να κυρωθεί.</w:t>
      </w:r>
    </w:p>
    <w:p w14:paraId="04D7446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Έχω επιφυλάξεις, διότι δεν έχω και την εικόνα ούτε και αν υπάρχει συναίνεση των δήμων και των τοπικών κοινωνιών. Αντίστοιχα δεν έχω και την εικόνα ποια τελικά έκταση παραδίδεται. Ο κ. Φωτήλας εύλογα το παρατήρησε. Λέει «Μας φέρατε μία φωτοτυπία σε σμίκρυνση της ευρύτερης περιοχής» -1:5000 το σχεδιάγραμμα - και οι εξ υμών μηχανικοί το γνωρίζετε και έχουμε φωτοσμίκρυνση στην Εφημερίδα της Κυβερνήσεως. Εγώ, ομολογώ αδυναμία να αντιληφθώ πού είναι, όχι να το εντάξω σε μία ευρύτερη περιοχή, αλλά να το δω και με το κιάλι ακόμα, για να δω πού είναι. Επομένως οι επιφυλάξεις μας ως προς την τροπολογία είναι αυτές.</w:t>
      </w:r>
    </w:p>
    <w:p w14:paraId="04D7446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Έχουμε ένα άλλο ζήτημα τώρα με την παράταση των ραδιοφωνικών σταθμών. Αυτό δεν το καταλαβαίνω. Από τη μία φωνάζουμε ότι πρέπει να μπει τάξη στα κανάλια και από την άλλη λέμε «δίνουμε προτεραιότητα στα κανάλια, αλλά αφήνουμε τα ραδιόφωνα». Τι επιδιώκετε με αυτήν δεν κατανοώ. Κατανοώ ότι η Κυβέρνηση δεν είχε αντιληφθεί ότι έληγε μία προθεσμία και έπρεπε να την παρατείνει, όπως οι πολλές εκείνες προθεσμίες που παρατείνονται ίσως πολλές φορές από αδυναμία, ατολμία ή αδιαφορία της Κυβέρνησης να λύσει κρίσιμα θέματα. </w:t>
      </w:r>
    </w:p>
    <w:p w14:paraId="04D7446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Βεβαίως, για το θέμα της τροπολογίας των καθ’ όλα εκλεκτών συναδέλφων, της κ. Κοζομπόλη και της κ. Τελιγιορίδου, ναι, θα συμφωνήσουμε με αυτήν, αλλά θα πω κάτι άλλο. Ήμουν ο πρώτος που κατέθεσε την τροπολογία για την άρση των κατασχέσεων των λογαριασμών της Εταιρείας Ναυπηγείων Ελευσίνας. Εκεί, λοιπόν, -θα το πω και ας κατηγορηθώ- παίχτηκε μια πολιτική πονηριά. Επανήλθε, υποτίθεται, μία ρύθμιση η οποία επανέλαβε το προηγούμενο καθεστώς –η δική μου τροπολογία το έλυνε- για να τεθεί μετά τροπολογία κυβερνητικών Βουλευτών, για να πούμε «σας το λύσαμε αυτό το θέμα». Ε, όχι, κύριοι, δεν νομίζω ότι πρέπει να κινούμεθα μέσα σε αυτήν την Αίθουσα σε αυτό το επίπεδο. </w:t>
      </w:r>
    </w:p>
    <w:p w14:paraId="04D7446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Κατά τα λοιπά, έχω τις αντιρρήσεις μου για την τροπολογία για το περίφημο Ταμείο Χρηματοπιστωτικής Σταθερότητας ότι θα διορίζει πλέον η Κυβέρνηση, έστω και προσωρινώς, τα μέλη του εκτελεστικού συμβουλίου. Η δικαιολογία που έδωσε ο κ. Τσακαλώτος σε ερώτησή μου, συγχωρέστε με, αλλά ήταν πολύ απλοϊκή. Μου είπε ότι δεν είχαν λάβει πρόνοια στον νόμο να υπάρχουν αναπληρωματικά μέλη και έτσι λοιπόν υπάρχει αδυναμία συγκροτήσεως. Μα, στο τελευταίο διοικητικό συμβούλιο της τελευταίας εταιρείας περιορισμένης ευθύνης κεφαλαίου 6.000 ευρώ έναν αναπληρωτή διαχειριστή θα τον βάλουμε. </w:t>
      </w:r>
    </w:p>
    <w:p w14:paraId="04D7446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Νομίζω, λοιπόν, ότι με αυτές τις σκέψεις μπορώ να ολοκληρώσω, κύριε Πρόεδρε, και στις τοποθετήσεις μας επί των άρθρων κατά την ψηφοφορία.</w:t>
      </w:r>
    </w:p>
    <w:p w14:paraId="04D7446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4D74468" w14:textId="77777777" w:rsidR="00D12B78" w:rsidRDefault="00A9581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04D74469"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w:t>
      </w:r>
    </w:p>
    <w:p w14:paraId="04D7446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Τον λόγο έχει ο κ. Τσόγκας από τον ΣΥΡΙΖΑ.</w:t>
      </w:r>
    </w:p>
    <w:p w14:paraId="04D7446B"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Ευχαριστώ, κύριε Πρόεδρε.</w:t>
      </w:r>
    </w:p>
    <w:p w14:paraId="04D7446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νομίζω ότι είναι οφειλόμενη η απάντηση σε μία προγενέστερη ομιλία του Εκπροσώπου της Ένωσης Κεντρώων. Κατά την άποψή μου, ήταν πολύ οξεία η κριτική που ασκήθηκε, αναιτιολόγητη και ανερμάτιστη. Στράφηκε εναντίον της Κυβέρνησης με χαρακτηρισμούς όπως ότι πρέπει να ντρέπεται η Κυβέρνηση για τις πρακτικές νομοθέτησης γιατί προσβάλλουν τη δημοκρατία, ότι είναι ροπή στην πονηριά και άλλα τέτοια ιδιαίτερα υπερβολικά έως εξυβριστικά, θα έλεγα, σε πολιτική βάση.</w:t>
      </w:r>
    </w:p>
    <w:p w14:paraId="04D7446D"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Τεκμηριωμένα, κύριε συνάδελφε.</w:t>
      </w:r>
    </w:p>
    <w:p w14:paraId="04D7446E"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Θα το δούμε αν είναι τεκμηριωμένα. Να απαντήσετε, αν θέλετε.</w:t>
      </w:r>
    </w:p>
    <w:p w14:paraId="04D7446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Όλα αυτά με τη λογική της έννοιας του κατεπείγοντος και του τρόπου που εισάγεται το παρόν νομοθέτημα, αλλά και αυτό το οποίο είναι εν εξελίξει. </w:t>
      </w:r>
    </w:p>
    <w:p w14:paraId="04D7447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Πρόκειται για μία εντελώς αβάσιμη τοποθέτηση, διότι δεν αιτιολογεί τους λόγους τους οποίους ισχυρίστηκε ο αρμόδιος Υπουργός αν είναι βάσιμοι ή αβάσιμοι. Η έννοια του κατεπείγοντος είναι προφανώς νόμιμη, αφού υπάρχει στον νόμο. Αν θέλει, λοιπόν, ο αγορητής των Κεντρώων, να στραφεί εναντίον του Προέδρου της Βουλής και του νομοθετικού Σώματος που έχει ήδη τη διάταξη. Η διάταξη είναι υφιστάμενη και νόμιμη. Έπρεπε, λοιπόν, να αιτιολογήσει γιατί η διαδικασία του κατεπείγοντος είναι αβάσιμη. Αυτό θα ήταν πραγματικό εάν ήταν αβάσιμοι οι λόγοι τους οποίους ισχυρίζεται ο αρμόδιος Υπουργός.</w:t>
      </w:r>
    </w:p>
    <w:p w14:paraId="04D74471"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Εναντίον των λόγων του αρμοδίου Υπουργού ουδόλως στράφηκε. Έκανε μια λαϊκίστικη πολιτική, με στείρα αντιπολιτευτική δομή και προφανώς έμπλεη από αντιπαραγωγική κοινοβουλευτική διαδικασία. Νομίζω ότι ήταν εντελώς λανθασμένη, με μία εντελώς λαϊκίστικη αντίληψη. </w:t>
      </w:r>
    </w:p>
    <w:p w14:paraId="04D7447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νομοσχέδιο, πρόκειται για ένα σχέδιο νόμου που αφορά την ανάθεση και εκτέλεση συμβάσεων παραχώρησης και άλλων υπηρεσιών και προσαρμογή στην οδηγία 2014/23 της Ευρωπαϊκής Ένωσης. Με το σχέδιο νόμου εισάγεται για πρώτη φορά στην ελληνική έννομη τάξη ενιαίο και πλήρες νομοθετικό πλαίσιο για την ανάθεση και εκτέλεση των συμβάσεων παραχώρησης έργων και υπηρεσιών. </w:t>
      </w:r>
    </w:p>
    <w:p w14:paraId="04D7447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Η προωθούμενη νομοθετική πρωτοβουλία ενσωματώνει την οδηγία 23 σχετικά με την ανάθεση των συμβάσεων παραχώρησης και ταυτόχρονα υιοθετεί και εθνικές ρυθμίσεις. Οι συμβάσεις παραχώρησης αποτελούν ευρέως διαδεδομένες μορφές συμπράξεων μεταξύ του δημόσιου τομέα και των ιδιωτικών κυρίως επιχειρήσεων, που έχουν αποδειχθεί εξαιρετικά χρήσιμες, ιδιαίτερα στην υλοποίηση έργων υποδομής, όπου παραδοσιακά οι συμβάσεις παραχώρησης αποτελούν μια πάγια πρακτική στην κατασκευή κτηρίων, τεχνικών έργων, οδών, αυτοκινητοδρόμων, κ.λπ..</w:t>
      </w:r>
    </w:p>
    <w:p w14:paraId="04D7447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Παρ’ όλο που οι συμβάσεις παραχώρησης χρησιμοποιούνται σε τομείς ζωτικής σημασίας για την οικονομία και την ανάπτυξη, μέχρι σήμερα δεν υπήρχε ολοκληρωμένο νομοθετικό πλαίσιο το οποίο να ρυθμίζει τη διαδικασία ανάθεσης και εκτέλεσής τους και οι σχετικές διατάξεις ήταν ελλιπείς και διάσπαρτες. Οι αυξημένες επενδυτικές ανάγκες σε συνδυασμό με την ανάγκη εξοικονόμησης δημόσιων πόρων καθιστούν τις συμβάσεις παραχώρησης πολύτιμο εργαλείο για την ανάπτυξη της οικονομίας και την αύξηση της απασχόλησης μέσω ιδιωτικών κεφαλαίων. </w:t>
      </w:r>
    </w:p>
    <w:p w14:paraId="04D7447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Λόγω της ιδιαιτερότητας της φύσεως των συμβάσεων παραχώρησης και των διαφορών τους από τις δημόσιες συμβάσεις κυρίως λόγω της χρηματοδότησής τους, οι νέες ρυθμίσεις θεσπίζουν τους βασικούς κανόνες και το πλαίσιο και παρέχουν στις αναθέτουσες αρχές και τους φορείς την αναγκαία, πλην ελεγχόμενη, ευελιξία για τον καθορισμό των επιμέρους όρων.</w:t>
      </w:r>
    </w:p>
    <w:p w14:paraId="04D7447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Σύμφωνα με τις διατάξεις του παρόντος σχεδίου νόμου, κατά τη διαδικασία ανάθεσης των συμβάσεων παραχώρησης, οι αναθέτουσες αρχές αντιμετωπίζουν τους οικονομικούς φορείς ισότιμα και αμερόληπτα και ενεργούν με διαφανή και αναλογικό τρόπο. Απαγορεύεται ρητά να ενεργούν κατά τρόπο που να δημιουργεί διακρίσεις και να παρέχουν πληροφορίες που ενδέχεται να ευνοούν ορισμένους υποψηφίους εις βάρος άλλων.</w:t>
      </w:r>
    </w:p>
    <w:p w14:paraId="04D7447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Στο ίδιο πλαίσιο γνωστοποιούν την πρόθεση ανάθεσης της σύμβασης παραχώρησης με τη δημοσίευση προκήρυξης που περιέχει σαφείς και πλήρεις όρους ανάθεσης και εκτέλεσης προς ενημέρωση όλων των ενδιαφερομένων. Φροντίζουν να συμμετέχει επαρκής αριθμός υποψηφίων, ώστε να εξασφαλίζεται πραγματικός ανταγωνισμός και γνωστοποιούν υποχρεωτικά τα αποτελέσματα της διαδικασίας σε όλους τους ενδιαφερόμενους. </w:t>
      </w:r>
    </w:p>
    <w:p w14:paraId="04D74478"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Για την τήρηση των απαιτήσεων της δημοσιότητας και της διαφάνειας, το Κεντρικό Ηλεκτρονικό Μητρώο Συμβάσεων ορίζεται ως υποχρεωτικό σημείο δημοσίευσης σε εθνικό επίπεδο όλων των σταδίων των συμβάσεων παραχώρησης, ανεξαρτήτως της εκτιμώμενης αξίας αυτών. Δημοσιεύονται υποχρεωτικά οι προκηρύξεις, οι συναφείς συμβάσεις και οι τροποποιήσεις τους, ενώ οι αναθέτουσες αρχές παρέχουν στον ενδιαφερόμενο φορέα απεριόριστη και πλήρη ηλεκτρονική πρόσβαση σε όλους τους γενικούς σχετικούς όρους της διενέργειας της διαδικασίας ανάθεσης. </w:t>
      </w:r>
    </w:p>
    <w:p w14:paraId="04D7447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Παράλληλα, το νέο νομικό πλαίσιο καταστρώνεται με στόχο την απλοποίηση και επιτάχυνση των διαδικασιών της ανάθεσης των συμβάσεων παραχώρησης. Συγκεκριμένα προβλέπεται ότι οι αναθέτουσες αρχές έχουν τη δυνατότητα σε πρώτο στάδιο να δέχονται την υποβολή ενός ερωτηματολογίου ποιοτικής επιλογής εκ μέρους των υποψηφίων οικονομικών φορέων, το οποίο περιλαμβάνει υπεύθυνη δήλωσή τους ότι πληρούν τα κριτήρια επιλογής και ότι δεν συντρέχει στο πρόσωπό τους λόγος αποκλεισμού. </w:t>
      </w:r>
    </w:p>
    <w:p w14:paraId="04D7447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Μόνον εφ’ όσον επιλεγεί ο προσφέρων και πριν από τη σύναψη της σύμβασης, ειδοποιείται να υποβάλει το σύνολο των απαιτούμενων δικαιολογητικών προς απόδειξη των δηλώσεων και των στοιχείων που υπέβαλε με το ερωτηματολόγιο ποιοτικής επιλογής. Μ’ αυτόν τον τρόπο διευρύνεται ο ανταγωνισμός και αυξάνεται η συμμετοχή οικονομικών φορέων, ενώ συγχρόνως επιταχύνεται η διενέργεια των διαγωνισμών απαλλαγμένη από διαδικαστικά και γραφειοκρατικά βάρη. </w:t>
      </w:r>
    </w:p>
    <w:p w14:paraId="04D7447B"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Οι συμβάσεις παραχώρησης ανατίθενται βάσει αντικειμενικών κριτηρίων, λαμβάνοντας υπ’ όψιν ταυτόχρονα τη χρηματοοικονομική επάρκεια των οικονομικών φορέων, τις δυνατότητες ανάπτυξης και καινοτομίας για το δημόσιο συμφέρον. </w:t>
      </w:r>
    </w:p>
    <w:p w14:paraId="04D7447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Συνάμα, κατά τη διαδικασία της επιλογής και της αξιολόγησης των υποψηφίων, προβλέπεται αποκλεισμός του οικονομικού φορέα ο οποίος έχει καταδικαστεί για παράνομες ενέργειες, όπως δωροδοκία, απάτη, συμμετοχή σε εγκληματική οργάνωση, νομιμοποίηση εσόδων από παράνομες δραστηριότητες, παιδική εργασία και άλλες μορφές εμπορίας ανθρώπων.</w:t>
      </w:r>
    </w:p>
    <w:p w14:paraId="04D7447D"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Επιπλέον, αποκλείεται από τη συμμετοχή ο οικονομικός φορέας ο οποίος αθετεί τη ρητή υποχρέωσή του να τηρεί τους κανόνες του περιβαλλοντικού, κοινωνικού και εργατικού δικαίου ή που ενεργεί με αθέμιτο τρόπο, με στόχο τη στρέβλωση του ανταγωνισμού. Με αυτό το σύστημα αποκλεισμού επιδιώκεται η θωράκιση του δημοσίου συμφέροντος και η επιλογή αξιόπιστων αναδόχων.</w:t>
      </w:r>
    </w:p>
    <w:p w14:paraId="04D7447E" w14:textId="77777777" w:rsidR="00D12B78" w:rsidRDefault="00A95810">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04D7447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Μισό λεπτό ακόμη, σας παρακαλώ, κύριε Πρόεδρε. </w:t>
      </w:r>
    </w:p>
    <w:p w14:paraId="04D7448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Στο πλαίσιο της κοινωνικής πολιτικής και με στόχο την ενίσχυση ευπαθών και ευάλωτων ομάδων, την κοινωνική ένταξή τους και τη διασφάλιση ίσων ευκαιριών για όλους, το νέο σχέδιο νόμου παρέχει τη δυνατότητα σε αναθέτουσες αρχές να παραχωρούν κατά αποκλειστικότητα δικαίωμα συμμετοχής σε διαδικασίες ανάθεσης σε προστατευόμενα εργαστήρια, σε κοινωνικούς συνεταιρισμούς και σε κοινωνικές συνεταιριστικές επιχειρήσεις ένταξης στο πλαίσιο προγραμμάτων προστατευόμενης απασχόλησης για άτομα με αναπηρίες ή μειονεκτούντων προσώπων στην αγορά εργασίας. </w:t>
      </w:r>
    </w:p>
    <w:p w14:paraId="04D74481"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το νέο σχέδιο νόμου για τις συμβάσεις παραχώρησης θεσπίζει ένα σταθερό νομικό περιβάλλον και τερματίζει την έλλειψη ασφάλειας δικαίου, η οποία οφείλεται στην απουσία σαφών διατάξεων. Η ενοποίηση και η ομοιογένεια των νέων κανόνων δημιουργεί έδαφος για επενδύσεις σε υψηλής ποιότητας δημόσιες υπηρεσίες και σε απαραίτητες υποδομές, ενισχύοντας την ανταγωνιστικότητα, την οικονομική ανάπτυξη και την παραγωγική ανασυγκρότηση της χώρας, στοιχεία που μας υποχρεώνουν στην ανεπιφύλακτη ψήφιση του παρόντος νομοσχεδίου και την αποδοχή των διατάξεών του.</w:t>
      </w:r>
    </w:p>
    <w:p w14:paraId="04D7448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04D74483" w14:textId="77777777" w:rsidR="00D12B78" w:rsidRDefault="00A95810">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04D74484" w14:textId="77777777" w:rsidR="00D12B78" w:rsidRDefault="00A95810">
      <w:pPr>
        <w:spacing w:after="0" w:line="600" w:lineRule="auto"/>
        <w:ind w:firstLine="720"/>
        <w:jc w:val="both"/>
        <w:rPr>
          <w:rFonts w:eastAsia="Times New Roman"/>
          <w:bCs/>
        </w:rPr>
      </w:pPr>
      <w:r>
        <w:rPr>
          <w:rFonts w:eastAsia="Times New Roman"/>
          <w:b/>
          <w:bCs/>
        </w:rPr>
        <w:t xml:space="preserve">ΠΡΟΕΔΡΕΥΩΝ (Γεώργιος Βαρεμένος): </w:t>
      </w:r>
      <w:r>
        <w:rPr>
          <w:rFonts w:eastAsia="Times New Roman"/>
          <w:bCs/>
        </w:rPr>
        <w:t xml:space="preserve">Και εμείς ευχαριστούμε. </w:t>
      </w:r>
    </w:p>
    <w:p w14:paraId="04D74485" w14:textId="77777777" w:rsidR="00D12B78" w:rsidRDefault="00A95810">
      <w:pPr>
        <w:spacing w:after="0" w:line="600" w:lineRule="auto"/>
        <w:ind w:firstLine="720"/>
        <w:jc w:val="both"/>
        <w:rPr>
          <w:rFonts w:eastAsia="Times New Roman"/>
          <w:bCs/>
        </w:rPr>
      </w:pPr>
      <w:r>
        <w:rPr>
          <w:rFonts w:eastAsia="Times New Roman"/>
          <w:b/>
          <w:bCs/>
        </w:rPr>
        <w:t>ΓΕΩΡΓΙΟΣ-ΔΗΜΗΤΡΙΟΣ ΚΑΡΡΑΣ:</w:t>
      </w:r>
      <w:r>
        <w:rPr>
          <w:rFonts w:eastAsia="Times New Roman"/>
          <w:bCs/>
        </w:rPr>
        <w:t xml:space="preserve"> Κύριε Πρόεδρε, παρακαλώ τον λόγο για ένα λεπτό.</w:t>
      </w:r>
    </w:p>
    <w:p w14:paraId="04D74486" w14:textId="77777777" w:rsidR="00D12B78" w:rsidRDefault="00A95810">
      <w:pPr>
        <w:spacing w:after="0" w:line="600" w:lineRule="auto"/>
        <w:ind w:firstLine="720"/>
        <w:jc w:val="both"/>
        <w:rPr>
          <w:rFonts w:eastAsia="Times New Roman"/>
          <w:bCs/>
        </w:rPr>
      </w:pPr>
      <w:r>
        <w:rPr>
          <w:rFonts w:eastAsia="Times New Roman"/>
          <w:b/>
          <w:bCs/>
        </w:rPr>
        <w:t>ΠΡΟΕΔΡΕΥΩΝ (Γεώργιος Βαρεμένος):</w:t>
      </w:r>
      <w:r>
        <w:rPr>
          <w:rFonts w:eastAsia="Times New Roman"/>
          <w:bCs/>
        </w:rPr>
        <w:t xml:space="preserve"> Κύριε Καρρά, έχετε τον λόγο.</w:t>
      </w:r>
    </w:p>
    <w:p w14:paraId="04D74487" w14:textId="77777777" w:rsidR="00D12B78" w:rsidRDefault="00A95810">
      <w:pPr>
        <w:spacing w:after="0" w:line="600" w:lineRule="auto"/>
        <w:ind w:firstLine="720"/>
        <w:jc w:val="both"/>
        <w:rPr>
          <w:rFonts w:eastAsia="Times New Roman"/>
          <w:bCs/>
        </w:rPr>
      </w:pPr>
      <w:r>
        <w:rPr>
          <w:rFonts w:eastAsia="Times New Roman"/>
          <w:b/>
          <w:bCs/>
        </w:rPr>
        <w:t xml:space="preserve">ΓΕΩΡΓΙΟΣ-ΔΗΜΗΤΡΙΟΣ ΚΑΡΡΑΣ: </w:t>
      </w:r>
      <w:r>
        <w:rPr>
          <w:rFonts w:eastAsia="Times New Roman"/>
          <w:bCs/>
        </w:rPr>
        <w:t>Ευχαριστώ.</w:t>
      </w:r>
    </w:p>
    <w:p w14:paraId="04D74488" w14:textId="77777777" w:rsidR="00D12B78" w:rsidRDefault="00A95810">
      <w:pPr>
        <w:spacing w:after="0" w:line="600" w:lineRule="auto"/>
        <w:ind w:firstLine="720"/>
        <w:jc w:val="both"/>
        <w:rPr>
          <w:rFonts w:eastAsia="Times New Roman"/>
          <w:bCs/>
        </w:rPr>
      </w:pPr>
      <w:r>
        <w:rPr>
          <w:rFonts w:eastAsia="Times New Roman"/>
          <w:bCs/>
        </w:rPr>
        <w:t xml:space="preserve">Ανεφέρθη ο καθ’ όλα συμπαθής κ. Τσόγκας σε εμένα, λέγοντας ότι την προηγούμενη εβδομάδα τοποθετούμενος επί τροπολογιών και σήμερα επίσης επί τροπολογιών ήσκησα λαϊκίστικη πολιτική και συμμετείχα σε αντιπαραγωγική νομοθετική διαδικασία. </w:t>
      </w:r>
    </w:p>
    <w:p w14:paraId="04D74489" w14:textId="77777777" w:rsidR="00D12B78" w:rsidRDefault="00A95810">
      <w:pPr>
        <w:spacing w:after="0" w:line="600" w:lineRule="auto"/>
        <w:ind w:firstLine="720"/>
        <w:jc w:val="both"/>
        <w:rPr>
          <w:rFonts w:eastAsia="Times New Roman"/>
          <w:bCs/>
        </w:rPr>
      </w:pPr>
      <w:r>
        <w:rPr>
          <w:rFonts w:eastAsia="Times New Roman"/>
          <w:bCs/>
        </w:rPr>
        <w:t xml:space="preserve">Νομίζω, λοιπόν, ότι η δεκάμηνη παρουσία μου στην Αίθουσα δεν αποδεικνύει αυτό. Αντίθετα, θέλησε ο κ. Τσόγκας να αιτιολογήσει τη δική μου άρνηση και να δικαιολογήσει τους Υπουργούς, για τους οποίους έχω το δικαίωμα να μην πείθομαι από τις εξηγήσεις τις οποίες δίδουν, όταν τίθενται ερωτήματα επί τροπολογιών, κύριε Πρόεδρε. </w:t>
      </w:r>
    </w:p>
    <w:p w14:paraId="04D7448A" w14:textId="77777777" w:rsidR="00D12B78" w:rsidRDefault="00A95810">
      <w:pPr>
        <w:spacing w:after="0" w:line="600" w:lineRule="auto"/>
        <w:ind w:firstLine="720"/>
        <w:jc w:val="both"/>
        <w:rPr>
          <w:rFonts w:eastAsia="Times New Roman"/>
          <w:bCs/>
        </w:rPr>
      </w:pPr>
      <w:r>
        <w:rPr>
          <w:rFonts w:eastAsia="Times New Roman"/>
          <w:bCs/>
        </w:rPr>
        <w:t xml:space="preserve">Δεν είναι μόνο αυτό, αλλά θέλω να συμπληρώσω και κάτι άλλο. Εάν νομίζουν ότι δεν θα ασκώ -τουλάχιστον εγώ- το απεριόριστο δικαίωμα ψήφου, γνώμης, που έχω μέσα στη Βουλή και εκτός της Βουλής, αυτό θα πρέπει να το ξεχάσουν όσοι πιστεύουν αυτό το πράγμα. </w:t>
      </w:r>
    </w:p>
    <w:p w14:paraId="04D7448B" w14:textId="77777777" w:rsidR="00D12B78" w:rsidRDefault="00A95810">
      <w:pPr>
        <w:spacing w:after="0" w:line="600" w:lineRule="auto"/>
        <w:ind w:firstLine="720"/>
        <w:jc w:val="both"/>
        <w:rPr>
          <w:rFonts w:eastAsia="Times New Roman"/>
          <w:bCs/>
        </w:rPr>
      </w:pPr>
      <w:r>
        <w:rPr>
          <w:rFonts w:eastAsia="Times New Roman"/>
          <w:b/>
          <w:bCs/>
        </w:rPr>
        <w:t xml:space="preserve">ΠΡΟΕΔΡΕΥΩΝ (Γεώργιος Βαρεμένος): </w:t>
      </w:r>
      <w:r>
        <w:rPr>
          <w:rFonts w:eastAsia="Times New Roman"/>
          <w:bCs/>
        </w:rPr>
        <w:t>Εντάξει, κύριε Καρρά. Εγώ πιστεύω πως ό,τι κάνετε το κάνετε με αξιοπρέπεια.</w:t>
      </w:r>
    </w:p>
    <w:p w14:paraId="04D7448C" w14:textId="77777777" w:rsidR="00D12B78" w:rsidRDefault="00A95810">
      <w:pPr>
        <w:spacing w:after="0" w:line="600" w:lineRule="auto"/>
        <w:ind w:firstLine="720"/>
        <w:jc w:val="both"/>
        <w:rPr>
          <w:rFonts w:eastAsia="Times New Roman"/>
          <w:bCs/>
        </w:rPr>
      </w:pPr>
      <w:r>
        <w:rPr>
          <w:rFonts w:eastAsia="Times New Roman"/>
          <w:b/>
          <w:bCs/>
        </w:rPr>
        <w:t>ΓΕΩΡΓΙΟΣ ΤΣΟΓΚΑΣ:</w:t>
      </w:r>
      <w:r>
        <w:rPr>
          <w:rFonts w:eastAsia="Times New Roman"/>
          <w:bCs/>
        </w:rPr>
        <w:t xml:space="preserve"> Δεν αναφέρθηκα σε εσάς. </w:t>
      </w:r>
    </w:p>
    <w:p w14:paraId="04D7448D" w14:textId="77777777" w:rsidR="00D12B78" w:rsidRDefault="00A95810">
      <w:pPr>
        <w:spacing w:after="0" w:line="600" w:lineRule="auto"/>
        <w:ind w:firstLine="720"/>
        <w:jc w:val="both"/>
        <w:rPr>
          <w:rFonts w:eastAsia="Times New Roman"/>
          <w:bCs/>
        </w:rPr>
      </w:pPr>
      <w:r>
        <w:rPr>
          <w:rFonts w:eastAsia="Times New Roman"/>
          <w:b/>
          <w:bCs/>
        </w:rPr>
        <w:t xml:space="preserve">ΓΕΩΡΓΙΟΣ-ΔΗΜΗΤΡΙΟΣ ΚΑΡΡΑΣ: </w:t>
      </w:r>
      <w:r>
        <w:rPr>
          <w:rFonts w:eastAsia="Times New Roman"/>
          <w:bCs/>
        </w:rPr>
        <w:t xml:space="preserve">Δεν είμαι λαϊκιστής, δεν είμαι αντιπαραγωγικός. </w:t>
      </w:r>
    </w:p>
    <w:p w14:paraId="04D7448E" w14:textId="77777777" w:rsidR="00D12B78" w:rsidRDefault="00A95810">
      <w:pPr>
        <w:spacing w:after="0" w:line="600" w:lineRule="auto"/>
        <w:ind w:firstLine="720"/>
        <w:jc w:val="both"/>
        <w:rPr>
          <w:rFonts w:eastAsia="Times New Roman"/>
          <w:bCs/>
        </w:rPr>
      </w:pPr>
      <w:r>
        <w:rPr>
          <w:rFonts w:eastAsia="Times New Roman"/>
          <w:b/>
          <w:bCs/>
        </w:rPr>
        <w:t>ΓΕΩΡΓΙΟΣ ΤΣΟΓΚΑΣ:</w:t>
      </w:r>
      <w:r>
        <w:rPr>
          <w:rFonts w:eastAsia="Times New Roman"/>
          <w:bCs/>
        </w:rPr>
        <w:t xml:space="preserve"> Δεν αναφέρθηκα σε εσάς.</w:t>
      </w:r>
    </w:p>
    <w:p w14:paraId="04D7448F" w14:textId="77777777" w:rsidR="00D12B78" w:rsidRDefault="00A95810">
      <w:pPr>
        <w:spacing w:after="0" w:line="600" w:lineRule="auto"/>
        <w:ind w:firstLine="720"/>
        <w:jc w:val="both"/>
        <w:rPr>
          <w:rFonts w:eastAsia="Times New Roman"/>
          <w:bCs/>
        </w:rPr>
      </w:pPr>
      <w:r>
        <w:rPr>
          <w:rFonts w:eastAsia="Times New Roman"/>
          <w:b/>
          <w:bCs/>
        </w:rPr>
        <w:t xml:space="preserve">ΓΕΩΡΓΙΟΣ-ΔΗΜΗΤΡΙΟΣ ΚΑΡΡΑΣ: </w:t>
      </w:r>
      <w:r>
        <w:rPr>
          <w:rFonts w:eastAsia="Times New Roman"/>
          <w:bCs/>
        </w:rPr>
        <w:t xml:space="preserve">Σε εμένα αναφερθήκατε και είπατε ο αγορητής της Ένωσης Κεντρώων. </w:t>
      </w:r>
    </w:p>
    <w:p w14:paraId="04D74490" w14:textId="77777777" w:rsidR="00D12B78" w:rsidRDefault="00A95810">
      <w:pPr>
        <w:spacing w:after="0" w:line="600" w:lineRule="auto"/>
        <w:ind w:firstLine="720"/>
        <w:jc w:val="both"/>
        <w:rPr>
          <w:rFonts w:eastAsia="Times New Roman"/>
          <w:bCs/>
        </w:rPr>
      </w:pPr>
      <w:r>
        <w:rPr>
          <w:rFonts w:eastAsia="Times New Roman"/>
          <w:b/>
          <w:bCs/>
        </w:rPr>
        <w:t xml:space="preserve">ΓΕΩΡΓΙΟΣ ΤΣΟΓΚΑΣ: </w:t>
      </w:r>
      <w:r>
        <w:rPr>
          <w:rFonts w:eastAsia="Times New Roman"/>
          <w:bCs/>
        </w:rPr>
        <w:t xml:space="preserve">Δεν αναφέρθηκα σε εσάς, στον κ. Σαρίδη αναφέρθηκα. </w:t>
      </w:r>
    </w:p>
    <w:p w14:paraId="04D74491" w14:textId="77777777" w:rsidR="00D12B78" w:rsidRDefault="00A95810">
      <w:pPr>
        <w:spacing w:after="0" w:line="600" w:lineRule="auto"/>
        <w:ind w:firstLine="720"/>
        <w:jc w:val="both"/>
        <w:rPr>
          <w:rFonts w:eastAsia="Times New Roman"/>
          <w:bCs/>
        </w:rPr>
      </w:pPr>
      <w:r>
        <w:rPr>
          <w:rFonts w:eastAsia="Times New Roman"/>
          <w:b/>
          <w:bCs/>
        </w:rPr>
        <w:t>ΠΡΟΕΔΡΕΥΩΝ (Γεώργιος Βαρεμένος):</w:t>
      </w:r>
      <w:r>
        <w:rPr>
          <w:rFonts w:eastAsia="Times New Roman"/>
          <w:bCs/>
        </w:rPr>
        <w:t xml:space="preserve"> Κύριε Καρρά, το διευκρινίζει ότι δεν αναφέρθηκε σε εσάς. </w:t>
      </w:r>
    </w:p>
    <w:p w14:paraId="04D74492" w14:textId="77777777" w:rsidR="00D12B78" w:rsidRDefault="00A95810">
      <w:pPr>
        <w:spacing w:after="0" w:line="600" w:lineRule="auto"/>
        <w:ind w:firstLine="720"/>
        <w:jc w:val="both"/>
        <w:rPr>
          <w:rFonts w:eastAsia="Times New Roman"/>
          <w:bCs/>
        </w:rPr>
      </w:pPr>
      <w:r>
        <w:rPr>
          <w:rFonts w:eastAsia="Times New Roman"/>
          <w:b/>
          <w:bCs/>
        </w:rPr>
        <w:t xml:space="preserve">ΓΕΩΡΓΙΟΣ-ΔΗΜΗΤΡΙΟΣ ΚΑΡΡΑΣ: </w:t>
      </w:r>
      <w:r>
        <w:rPr>
          <w:rFonts w:eastAsia="Times New Roman"/>
          <w:bCs/>
        </w:rPr>
        <w:t xml:space="preserve">Συγχωρέστε με τότε, αλλά μόλις είχα κατέβει από το Βήμα. </w:t>
      </w:r>
    </w:p>
    <w:p w14:paraId="04D74493" w14:textId="77777777" w:rsidR="00D12B78" w:rsidRDefault="00A95810">
      <w:pPr>
        <w:spacing w:after="0" w:line="600" w:lineRule="auto"/>
        <w:ind w:firstLine="720"/>
        <w:jc w:val="both"/>
        <w:rPr>
          <w:rFonts w:eastAsia="Times New Roman"/>
          <w:bCs/>
        </w:rPr>
      </w:pPr>
      <w:r>
        <w:rPr>
          <w:rFonts w:eastAsia="Times New Roman"/>
          <w:b/>
          <w:bCs/>
        </w:rPr>
        <w:t xml:space="preserve">ΓΕΩΡΓΙΟΣ ΤΣΟΓΚΑΣ: </w:t>
      </w:r>
      <w:r>
        <w:rPr>
          <w:rFonts w:eastAsia="Times New Roman"/>
          <w:bCs/>
        </w:rPr>
        <w:t xml:space="preserve">Αναφέρθηκα στον κ. Σαρίδη, όχι σε εσάς. </w:t>
      </w:r>
    </w:p>
    <w:p w14:paraId="04D74494" w14:textId="77777777" w:rsidR="00D12B78" w:rsidRDefault="00A95810">
      <w:pPr>
        <w:spacing w:after="0" w:line="600" w:lineRule="auto"/>
        <w:ind w:firstLine="720"/>
        <w:jc w:val="both"/>
        <w:rPr>
          <w:rFonts w:eastAsia="Times New Roman"/>
          <w:bCs/>
        </w:rPr>
      </w:pPr>
      <w:r>
        <w:rPr>
          <w:rFonts w:eastAsia="Times New Roman"/>
          <w:b/>
          <w:bCs/>
        </w:rPr>
        <w:t xml:space="preserve">ΓΕΩΡΓΙΟΣ-ΔΗΜΗΤΡΙΟΣ ΚΑΡΡΑΣ: </w:t>
      </w:r>
      <w:r>
        <w:rPr>
          <w:rFonts w:eastAsia="Times New Roman"/>
          <w:bCs/>
        </w:rPr>
        <w:t xml:space="preserve">Α, δεν το ξέρω, αλλά εγώ μόλις είχα κατέβει από το Βήμα. </w:t>
      </w:r>
    </w:p>
    <w:p w14:paraId="04D74495" w14:textId="77777777" w:rsidR="00D12B78" w:rsidRDefault="00A95810">
      <w:pPr>
        <w:spacing w:after="0" w:line="600" w:lineRule="auto"/>
        <w:ind w:firstLine="720"/>
        <w:jc w:val="both"/>
        <w:rPr>
          <w:rFonts w:eastAsia="Times New Roman"/>
          <w:bCs/>
        </w:rPr>
      </w:pPr>
      <w:r>
        <w:rPr>
          <w:rFonts w:eastAsia="Times New Roman"/>
          <w:b/>
          <w:bCs/>
        </w:rPr>
        <w:t xml:space="preserve">ΠΡΟΕΔΡΕΥΩΝ (Γεώργιος Βαρεμένος): </w:t>
      </w:r>
      <w:r>
        <w:rPr>
          <w:rFonts w:eastAsia="Times New Roman"/>
          <w:bCs/>
        </w:rPr>
        <w:t>Αναδρομικά, λοιπόν, άκυρο το προσωπικό.</w:t>
      </w:r>
    </w:p>
    <w:p w14:paraId="04D74496" w14:textId="77777777" w:rsidR="00D12B78" w:rsidRDefault="00A95810">
      <w:pPr>
        <w:spacing w:after="0" w:line="600" w:lineRule="auto"/>
        <w:ind w:firstLine="720"/>
        <w:jc w:val="both"/>
        <w:rPr>
          <w:rFonts w:eastAsia="Times New Roman"/>
          <w:bCs/>
        </w:rPr>
      </w:pPr>
      <w:r>
        <w:rPr>
          <w:rFonts w:eastAsia="Times New Roman"/>
          <w:bCs/>
        </w:rPr>
        <w:t>Κύριε Δαβάκη, έχετε τον λόγο.</w:t>
      </w:r>
    </w:p>
    <w:p w14:paraId="04D74497" w14:textId="77777777" w:rsidR="00D12B78" w:rsidRDefault="00A95810">
      <w:pPr>
        <w:spacing w:after="0" w:line="600" w:lineRule="auto"/>
        <w:ind w:firstLine="720"/>
        <w:jc w:val="both"/>
        <w:rPr>
          <w:rFonts w:eastAsia="Times New Roman"/>
          <w:bCs/>
        </w:rPr>
      </w:pPr>
      <w:r>
        <w:rPr>
          <w:rFonts w:eastAsia="Times New Roman"/>
          <w:b/>
          <w:bCs/>
        </w:rPr>
        <w:t xml:space="preserve">ΑΘΑΝΑΣΙΟΣ ΔΑΒΑΚΗΣ: </w:t>
      </w:r>
      <w:r>
        <w:rPr>
          <w:rFonts w:eastAsia="Times New Roman"/>
          <w:bCs/>
        </w:rPr>
        <w:t>Κυρίες και κύριοι συνάδελφοι, έχω την αίσθηση ότι στον κ. Καρρά ανεφέρθη ο κ. Τσόγκας, εγκαλώντας τον σχετικά με την κριτική…</w:t>
      </w:r>
    </w:p>
    <w:p w14:paraId="04D74498" w14:textId="77777777" w:rsidR="00D12B78" w:rsidRDefault="00A95810">
      <w:pPr>
        <w:spacing w:after="0" w:line="600" w:lineRule="auto"/>
        <w:ind w:firstLine="720"/>
        <w:jc w:val="both"/>
        <w:rPr>
          <w:rFonts w:eastAsia="Times New Roman"/>
          <w:bCs/>
        </w:rPr>
      </w:pPr>
      <w:r>
        <w:rPr>
          <w:rFonts w:eastAsia="Times New Roman"/>
          <w:b/>
          <w:bCs/>
        </w:rPr>
        <w:t xml:space="preserve">ΠΡΟΕΔΡΕΥΩΝ (Γεώργιος Βαρεμένος): </w:t>
      </w:r>
      <w:r>
        <w:rPr>
          <w:rFonts w:eastAsia="Times New Roman"/>
          <w:bCs/>
        </w:rPr>
        <w:t>Μην αναπαραχθεί πάλι το προσωπικό. Προχωρούμε.</w:t>
      </w:r>
    </w:p>
    <w:p w14:paraId="04D74499" w14:textId="77777777" w:rsidR="00D12B78" w:rsidRDefault="00A95810">
      <w:pPr>
        <w:spacing w:after="0" w:line="600" w:lineRule="auto"/>
        <w:ind w:firstLine="720"/>
        <w:jc w:val="both"/>
        <w:rPr>
          <w:rFonts w:eastAsia="Times New Roman"/>
          <w:bCs/>
        </w:rPr>
      </w:pPr>
      <w:r>
        <w:rPr>
          <w:rFonts w:eastAsia="Times New Roman"/>
          <w:b/>
          <w:bCs/>
        </w:rPr>
        <w:t>ΑΘΑΝΑΣΙΟΣ ΔΑΒΑΚΗΣ:</w:t>
      </w:r>
      <w:r>
        <w:rPr>
          <w:rFonts w:eastAsia="Times New Roman"/>
          <w:bCs/>
        </w:rPr>
        <w:t xml:space="preserve"> Όχι, κύριε Πρόεδρε, θα συνεχίσω και εγώ γι’ αυτό το θέμα. Αναφέρθηκε, εγκαλώντας τον για την προσωπική του αναφορά στις τροπολογίες.</w:t>
      </w:r>
    </w:p>
    <w:p w14:paraId="04D7449A" w14:textId="77777777" w:rsidR="00D12B78" w:rsidRDefault="00A95810">
      <w:pPr>
        <w:spacing w:after="0" w:line="600" w:lineRule="auto"/>
        <w:ind w:firstLine="720"/>
        <w:jc w:val="both"/>
        <w:rPr>
          <w:rFonts w:eastAsia="Times New Roman"/>
          <w:bCs/>
        </w:rPr>
      </w:pPr>
      <w:r>
        <w:rPr>
          <w:rFonts w:eastAsia="Times New Roman"/>
          <w:bCs/>
        </w:rPr>
        <w:t>Πράγματι –και αυτό είναι μία έκκληση προς το Προεδρείο και κυρίως προς τον κύριο Πρόεδρο της Βουλής- το τελευταίο χρονικό διάστημα δεν υπάρχουν νομοσχέδια. Δεν υπάρχουν αρχές επί των νομοσχεδίων, για τις οποίες θα μιλήσουμε. Υπάρχουν προσχήματα νομοσχεδίων, για να έρθουν τροπολογίες. Επί τροπολογιών συζητάμε σ’ αυτή την Αίθουσα, κυρίες και κύριοι συνάδελφοι. Είναι σαν τον Δούρειο Ίππο, που από μέσα βγαίνουν τροπολογίες.</w:t>
      </w:r>
    </w:p>
    <w:p w14:paraId="04D7449B" w14:textId="77777777" w:rsidR="00D12B78" w:rsidRDefault="00A95810">
      <w:pPr>
        <w:spacing w:after="0" w:line="600" w:lineRule="auto"/>
        <w:ind w:firstLine="720"/>
        <w:jc w:val="both"/>
        <w:rPr>
          <w:rFonts w:eastAsia="Times New Roman"/>
          <w:bCs/>
        </w:rPr>
      </w:pPr>
      <w:r>
        <w:rPr>
          <w:rFonts w:eastAsia="Times New Roman"/>
          <w:bCs/>
        </w:rPr>
        <w:t xml:space="preserve">Σε όλα τα νομοσχέδια, κύριε Υπουργέ, δεν υπάρχει κανένα νομοσχέδιο που να μην καλούνται εν προχείρω ή μη προχείρω οι εισηγητές να αποφανθούν για άγνωστες προς αυτούς τροπολογίες, για άσχετα προς το νομοσχέδιο ζητήματα, με ό,τι αυτό σημαίνει για τους όρους της καλής νομοθέτησης. Πού αλλού συμβαίνει αυτό το πράγμα; </w:t>
      </w:r>
    </w:p>
    <w:p w14:paraId="04D7449C" w14:textId="77777777" w:rsidR="00D12B78" w:rsidRDefault="00A95810">
      <w:pPr>
        <w:spacing w:after="0" w:line="600" w:lineRule="auto"/>
        <w:ind w:firstLine="720"/>
        <w:jc w:val="both"/>
        <w:rPr>
          <w:rFonts w:eastAsia="Times New Roman"/>
          <w:bCs/>
        </w:rPr>
      </w:pPr>
      <w:r>
        <w:rPr>
          <w:rFonts w:eastAsia="Times New Roman"/>
          <w:b/>
          <w:bCs/>
        </w:rPr>
        <w:t>ΓΕΩΡΓΙΟΣ ΣΤΑΘΑΚΗΣ (Υπουργός Οικονομίας, Ανάπτυξης και Τουρισμού):</w:t>
      </w:r>
      <w:r>
        <w:rPr>
          <w:rFonts w:eastAsia="Times New Roman"/>
          <w:bCs/>
        </w:rPr>
        <w:t xml:space="preserve"> Η Νέα Δημοκρατία…</w:t>
      </w:r>
    </w:p>
    <w:p w14:paraId="04D7449D" w14:textId="77777777" w:rsidR="00D12B78" w:rsidRDefault="00A95810">
      <w:pPr>
        <w:spacing w:after="0" w:line="600" w:lineRule="auto"/>
        <w:ind w:firstLine="720"/>
        <w:jc w:val="both"/>
        <w:rPr>
          <w:rFonts w:eastAsia="Times New Roman"/>
          <w:bCs/>
        </w:rPr>
      </w:pPr>
      <w:r>
        <w:rPr>
          <w:rFonts w:eastAsia="Times New Roman"/>
          <w:b/>
          <w:bCs/>
        </w:rPr>
        <w:t xml:space="preserve">ΑΘΑΝΑΣΙΟΣ ΔΑΒΑΚΗΣ: </w:t>
      </w:r>
      <w:r>
        <w:rPr>
          <w:rFonts w:eastAsia="Times New Roman"/>
          <w:bCs/>
        </w:rPr>
        <w:t xml:space="preserve">Εσείς με τη Νέα Δημοκρατία να ασχολείστε συνέχεια και θα χάσετε την εξουσία και δεν θα το έχετε καταλάβει. </w:t>
      </w:r>
    </w:p>
    <w:p w14:paraId="04D7449E" w14:textId="77777777" w:rsidR="00D12B78" w:rsidRDefault="00A95810">
      <w:pPr>
        <w:spacing w:after="0" w:line="600" w:lineRule="auto"/>
        <w:ind w:firstLine="720"/>
        <w:jc w:val="both"/>
        <w:rPr>
          <w:rFonts w:eastAsia="Times New Roman"/>
          <w:bCs/>
        </w:rPr>
      </w:pPr>
      <w:r>
        <w:rPr>
          <w:rFonts w:eastAsia="Times New Roman"/>
          <w:bCs/>
        </w:rPr>
        <w:t xml:space="preserve">Κύριε Σταθάκη, είχαμε φθάσει σε ένα σημείο που είχαν περισταλεί κατά πολύ οι καταθέσεις τροπολογιών και φθάνουμε πλέον στην εφαρμοζόμενη τακτική να μην υπάρχει νομοσχέδιο χωρίς τις τροπολογίες του. </w:t>
      </w:r>
    </w:p>
    <w:p w14:paraId="04D7449F" w14:textId="77777777" w:rsidR="00D12B78" w:rsidRDefault="00A95810">
      <w:pPr>
        <w:spacing w:after="0" w:line="600" w:lineRule="auto"/>
        <w:ind w:firstLine="567"/>
        <w:jc w:val="both"/>
        <w:rPr>
          <w:rFonts w:eastAsia="Times New Roman" w:cs="Times New Roman"/>
          <w:szCs w:val="24"/>
        </w:rPr>
      </w:pPr>
      <w:r>
        <w:rPr>
          <w:rFonts w:eastAsia="Times New Roman" w:cs="Times New Roman"/>
          <w:szCs w:val="24"/>
        </w:rPr>
        <w:t xml:space="preserve">Σας ξαναλέω: Τα νομοσχέδια πλέον είναι προσχήματα τροπολογιών. Όλα τα νομοσχέδια που ήρθαν. Δεν υπάρχει αρχή στα νομοσχέδια. Υπάρχουν μόνο διάσπαρτες διατάξεις στις οποίες νομοθετούμε για να έρθουν οι τροπολογίες και να έχουμε τον κάθε ταλαίπωρο εισηγητή να τρέχει από δω και από κει, για να ενημερωθεί για τις τροπολογίες. </w:t>
      </w:r>
    </w:p>
    <w:p w14:paraId="04D744A0" w14:textId="77777777" w:rsidR="00D12B78" w:rsidRDefault="00A95810">
      <w:pPr>
        <w:spacing w:after="0" w:line="600" w:lineRule="auto"/>
        <w:ind w:firstLine="567"/>
        <w:jc w:val="both"/>
        <w:rPr>
          <w:rFonts w:eastAsia="Times New Roman" w:cs="Times New Roman"/>
          <w:szCs w:val="24"/>
        </w:rPr>
      </w:pPr>
      <w:r>
        <w:rPr>
          <w:rFonts w:eastAsia="Times New Roman" w:cs="Times New Roman"/>
          <w:szCs w:val="24"/>
        </w:rPr>
        <w:t xml:space="preserve">Είναι πολύ άσχημο αυτό. Δεν υπάρχει ο απαιτούμενος χρόνος για να νομοθετήσουμε, για να σταθούμε απέναντι στα ζητήματα τα οποία θίγουν οι τροπολογίες και θα καλέσω και το Προεδρείο της Βουλής και όλους εσάς να το δείτε πολύ σοβαρά και να μην επαναληφθεί αυτό το φαινόμενο. </w:t>
      </w:r>
    </w:p>
    <w:p w14:paraId="04D744A1" w14:textId="77777777" w:rsidR="00D12B78" w:rsidRDefault="00A95810">
      <w:pPr>
        <w:spacing w:after="0" w:line="600" w:lineRule="auto"/>
        <w:ind w:firstLine="567"/>
        <w:jc w:val="both"/>
        <w:rPr>
          <w:rFonts w:eastAsia="Times New Roman" w:cs="Times New Roman"/>
          <w:szCs w:val="24"/>
        </w:rPr>
      </w:pPr>
      <w:r>
        <w:rPr>
          <w:rFonts w:eastAsia="Times New Roman" w:cs="Times New Roman"/>
          <w:szCs w:val="24"/>
        </w:rPr>
        <w:t>Είναι δεδομένο ότι συμφωνούμε με την κύρωση της κοινοτικής οδηγίας. Πιστεύω ότι η μέθοδος της κατασκευής δημοσίων έργων μέσω των ΣΔΙΤ ήταν μια πρωτοπόρα μέθοδος, η οποία δημιούργησε προοπτική στο κατασκευαστικό έργο της χώρας μας, στη δημιουργία σημαντικών αυτοκινητοδρόμων. Είναι έργο της κυβερνήσεως της Νέας Δημοκρατίας, όταν πρωτοεφαρμόστηκε αυτή η υπόθεση, παρά τις μεγάλες παθογένειες –που όντως ελέχθη και συμφωνώ κι εγώ ότι υπήρξαν- οι οποίες έχουν να κάνουν και με τη γραφειοκρατία και με το ανέτοιμο του ελληνικού δημοσίου να υποδεχθεί αυτού του είδους τις σημαντικές παρεμβάσεις και πιστεύω ότι κατά τούτο αυτή η οδηγία θα συμβάλει κατά πολύ στη θεραπεία των παθογενειών και των φαινομένων που είχαν φρενάρει τα έργα ΣΔΙΤ.</w:t>
      </w:r>
    </w:p>
    <w:p w14:paraId="04D744A2" w14:textId="77777777" w:rsidR="00D12B78" w:rsidRDefault="00A95810">
      <w:pPr>
        <w:spacing w:after="0" w:line="600" w:lineRule="auto"/>
        <w:ind w:firstLine="567"/>
        <w:jc w:val="both"/>
        <w:rPr>
          <w:rFonts w:eastAsia="Times New Roman" w:cs="Times New Roman"/>
          <w:szCs w:val="24"/>
        </w:rPr>
      </w:pPr>
      <w:r>
        <w:rPr>
          <w:rFonts w:eastAsia="Times New Roman" w:cs="Times New Roman"/>
          <w:szCs w:val="24"/>
        </w:rPr>
        <w:t xml:space="preserve">Θέλω να αναφερθώ ιδιαίτερα στην τροπολογία την οποία έφερε ο κ. Βίτσας, που αφορά την κεφαλαιοποίηση των χρεών των Ελληνικών Αμυντικών Συστημάτων και τη δυνατότητα της ΕΑΒ να προσλαμβάνει για μακρύτερο χρονικό διάστημα προσωπικό. </w:t>
      </w:r>
    </w:p>
    <w:p w14:paraId="04D744A3" w14:textId="77777777" w:rsidR="00D12B78" w:rsidRDefault="00A95810">
      <w:pPr>
        <w:spacing w:after="0" w:line="600" w:lineRule="auto"/>
        <w:ind w:firstLine="567"/>
        <w:jc w:val="both"/>
        <w:rPr>
          <w:rFonts w:eastAsia="Times New Roman" w:cs="Times New Roman"/>
          <w:szCs w:val="24"/>
        </w:rPr>
      </w:pPr>
      <w:r>
        <w:rPr>
          <w:rFonts w:eastAsia="Times New Roman" w:cs="Times New Roman"/>
          <w:szCs w:val="24"/>
        </w:rPr>
        <w:t xml:space="preserve">Αυτή η τροπολογία έχει επαναληφθεί κατά πολλές φορές όσον αφορά και τα ΕΑΣ, τα Ελληνικά Αμυντικά Συστήματα και την ΕΑΒ. Μάλιστα, σας μιλάει ένας Βουλευτής μιας παρατάξεως, της οποίας η υπόθεση της αμυντικής βιομηχανίας ήταν κεντρικός της στόχος και ιδρυτής της αμυντικής βιομηχανίας της χώρας από το 1974-1975, επί Ευάγγελου Αβέρωφ, όταν η ΕΑΒ ήταν μία πρωτοπόρα βιομηχανία η οποία ξεκίναγε για μια ευοίωνη προοπτική και στην αεροπορική βιομηχανία και γενικότερα στα ζητήματα της αμυντικής μας βιομηχανίας. Φτάσαμε μετά από αρκετές δεκαετίες στο κατάντημα σήμερα, μέσω τροπολογιών-φιλί της ζωής, να έχουμε και την ΕΑΒ και τα ΕΑΣ και να ερχόμαστε με τροπολογίες-μερεμέτια για να επιβιώσουν. </w:t>
      </w:r>
    </w:p>
    <w:p w14:paraId="04D744A4" w14:textId="77777777" w:rsidR="00D12B78" w:rsidRDefault="00A95810">
      <w:pPr>
        <w:spacing w:after="0" w:line="600" w:lineRule="auto"/>
        <w:ind w:firstLine="567"/>
        <w:jc w:val="both"/>
        <w:rPr>
          <w:rFonts w:eastAsia="Times New Roman" w:cs="Times New Roman"/>
          <w:szCs w:val="24"/>
        </w:rPr>
      </w:pPr>
      <w:r>
        <w:rPr>
          <w:rFonts w:eastAsia="Times New Roman" w:cs="Times New Roman"/>
          <w:szCs w:val="24"/>
        </w:rPr>
        <w:t xml:space="preserve">Ευλόγως ήγειρε την απορία και την αγανάκτηση συναδέλφου κ. Μπακογιάννη η συγκεκριμένη τροπολογία, διότι πράγματι υπάρχει αδιαφάνεια όσον αφορά την πρόσληψη του προσωπικού. Στις περιπτώσεις που θα εξαντληθούν τα τυπικά προσόντα, μπορείτε να μου πείτε πώς θα γίνει η καταχώρηση των ουσιαστικών προσόντων γι’ αυτούς τους ανθρώπους ή θα προσλαμβάνουμε τήδε κακείσε ανθρώπους με μόνο προσόν ότι ανήκουν στην κυβερνώσα παράταξη, εφόσον δεν έχουμε ΑΣΕΠ, εφόσον δεν έχουμε άλλου είδους αξιολόγηση. </w:t>
      </w:r>
    </w:p>
    <w:p w14:paraId="04D744A5" w14:textId="77777777" w:rsidR="00D12B78" w:rsidRDefault="00A95810">
      <w:pPr>
        <w:spacing w:after="0" w:line="600" w:lineRule="auto"/>
        <w:ind w:firstLine="567"/>
        <w:jc w:val="both"/>
        <w:rPr>
          <w:rFonts w:eastAsia="Times New Roman" w:cs="Times New Roman"/>
          <w:szCs w:val="24"/>
        </w:rPr>
      </w:pPr>
      <w:r>
        <w:rPr>
          <w:rFonts w:eastAsia="Times New Roman" w:cs="Times New Roman"/>
          <w:szCs w:val="24"/>
        </w:rPr>
        <w:t xml:space="preserve">Προσφάτως ο κ. Καμμένος ανακοίνωσε την πρόσληψη εξακοσίων ΟΒΑΝ-Οπλιτών Βραχείας Ανακατάταξης. Τώρα αυτό. Καταλαβαίνουμε την αγωνία του συγκυβερνήτη σας να ξαναμπεί στη Βουλή για να έχετε κάποιο μαξιλάρι. Δεν θα γίνει αυτό. Ο κ. Καμμένος να μπει στη Βουλή, εσείς δεν θα είστε πρώτο κόμμα, αλλά αυτά παρέλκουν προς αυτήν τη στιγμή. </w:t>
      </w:r>
    </w:p>
    <w:p w14:paraId="04D744A6" w14:textId="77777777" w:rsidR="00D12B78" w:rsidRDefault="00A95810">
      <w:pPr>
        <w:spacing w:after="0" w:line="600" w:lineRule="auto"/>
        <w:ind w:firstLine="567"/>
        <w:jc w:val="both"/>
        <w:rPr>
          <w:rFonts w:eastAsia="Times New Roman" w:cs="Times New Roman"/>
          <w:szCs w:val="24"/>
        </w:rPr>
      </w:pPr>
      <w:r>
        <w:rPr>
          <w:rFonts w:eastAsia="Times New Roman" w:cs="Times New Roman"/>
          <w:szCs w:val="24"/>
        </w:rPr>
        <w:t xml:space="preserve">Αυτό το οποίο είναι πολύ σημαντικό είναι αυτή η συγκεκριμένη τροπολογία η οποία αντί να λύνει προβλήματα, αντί να παρέχει σε μας μια ολική στρατηγική για την αμυντική μας βιομηχανία –όχι τροπολογία, νομοσχέδιο θα έλεγα- έρχεται σήμερα να επαναλάβει το γνωστό: κεφαλοποίηση χρεών και παράταση συμβάσεων των εργαζομένων. </w:t>
      </w:r>
    </w:p>
    <w:p w14:paraId="04D744A7" w14:textId="77777777" w:rsidR="00D12B78" w:rsidRDefault="00A95810">
      <w:pPr>
        <w:spacing w:after="0" w:line="600" w:lineRule="auto"/>
        <w:ind w:firstLine="567"/>
        <w:jc w:val="both"/>
        <w:rPr>
          <w:rFonts w:eastAsia="Times New Roman" w:cs="Times New Roman"/>
          <w:szCs w:val="24"/>
        </w:rPr>
      </w:pPr>
      <w:r>
        <w:rPr>
          <w:rFonts w:eastAsia="Times New Roman" w:cs="Times New Roman"/>
          <w:szCs w:val="24"/>
        </w:rPr>
        <w:t xml:space="preserve">Πείτε μου ποιο είναι το σχέδιό σας για την αμυντική βιομηχανία. Τι έχετε χαράξει τόσον καιρό, ενάμιση χρόνο που κυβερνάτε για την αμυντική βιομηχανία; Δεν θέλω να αναφερθώ στις δηλώσεις του συναδέλφου σας κ. Ήσυχου στα ΕΑΣ πριν από ένα χρόνο και το τι έλεγε για την αμυντική βιομηχανία και το σχέδιο διάσωσης της αμυντικής βιομηχανίας που είχε φέρει η κυβέρνηση Σαμαρά πριν από ενάμιση-δύο χρόνια. Το θεωρούσατε ξεπούλημα. </w:t>
      </w:r>
    </w:p>
    <w:p w14:paraId="04D744A8" w14:textId="77777777" w:rsidR="00D12B78" w:rsidRDefault="00A95810">
      <w:pPr>
        <w:spacing w:after="0" w:line="600" w:lineRule="auto"/>
        <w:ind w:firstLine="567"/>
        <w:jc w:val="both"/>
        <w:rPr>
          <w:rFonts w:eastAsia="Times New Roman" w:cs="Times New Roman"/>
          <w:szCs w:val="24"/>
        </w:rPr>
      </w:pPr>
      <w:r>
        <w:rPr>
          <w:rFonts w:eastAsia="Times New Roman" w:cs="Times New Roman"/>
          <w:szCs w:val="24"/>
        </w:rPr>
        <w:t>Σήμερα ερχόμαστε, κύριε Σταθάκη, με αυτήν την τροπολογία –με μερεμέτια, ξαναλέω- να δώσουμε το φιλί της ζωής στα ζητήματα που αφορούν τα τεράστια προβλήματα που έχει η αμυντική βιομηχανία. Δεν θα μιλήσω για τα Καλάσνικοφ που θα κατασκευαστούν στο Αίγιο, εξαγγελίες Καμμένου πριν δύο μήνες που γέλαγε και το παρδαλό κατσίκι. Χώρα του ΝΑΤΟ να κατασκευάσει Καλάσνικοφ χωρίς να έχουμε άδεια της κατασκευάστριας εταιρείας, χωρίς να έχουμε τίποτα! Αυτά είναι για μικρά παιδιά.</w:t>
      </w:r>
    </w:p>
    <w:p w14:paraId="04D744A9" w14:textId="77777777" w:rsidR="00D12B78" w:rsidRDefault="00A95810">
      <w:pPr>
        <w:spacing w:after="0" w:line="600" w:lineRule="auto"/>
        <w:ind w:firstLine="567"/>
        <w:jc w:val="both"/>
        <w:rPr>
          <w:rFonts w:eastAsia="Times New Roman" w:cs="Times New Roman"/>
          <w:szCs w:val="24"/>
        </w:rPr>
      </w:pPr>
      <w:r>
        <w:rPr>
          <w:rFonts w:eastAsia="Times New Roman" w:cs="Times New Roman"/>
          <w:szCs w:val="24"/>
        </w:rPr>
        <w:t xml:space="preserve">Όμως, επειδή βλέπω τον κ. Σπίρτζη, ο οποίος είναι και ο εισηγητής μαζί με εσάς, θα ήθελα να του κάνω ένα ερώτημα. Κύριε Υπουργέ, γνωρίζετε ότι εδώ και δεκαπέντε-είκοσι μέρες έχει ψηφιστεί στη Βουλή μας η θεσμοθέτηση υπηρεσίας του ελληνικού δημοσίου στο Υπουργείο Εθνικής Άμυνας, η περίφημη ΜΟΜΚΑ; Πρόκειται για μία υπηρεσία του Υπουργείου Εθνικής Άμυνας, η οποία θα κατασκευάζει δημόσια έργα, χρηματοδοτούμενη από τον κρατικό προϋπολογισμό, δηλαδή από τα κονδύλια των Γενικών Επιτελείων, τα καθημαγμένα κονδύλια των Γενικών Επιτελείων του Υπουργείου Άμυνας. </w:t>
      </w:r>
    </w:p>
    <w:p w14:paraId="04D744A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4D744AB"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Δώστε μου μισό λεπτό ακόμη, κύριε Πρόεδρε.</w:t>
      </w:r>
    </w:p>
    <w:p w14:paraId="04D744A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Θα ήθελα, επειδή έχετε διατελέσει και Πρόεδρος του Τεχνικού Επιμελητηρίου Ελλάδος, να είχα τη θέση σας για το αν αυτό διέπεται ή προσκρούει στην κοινοτική νομοθεσία και αν μπορούν σήμερα οι Ένοπλες Δυνάμεις να κατασκευάζουν δημόσια έργα –καθ’ α λέει ο κύριος Υπουργός Αμύνης- για τα οποία δεν θα ενδιαφέρονται οι ιδιώτες. Θα έχουμε δηλαδή, όπως και με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και το προσφυγικό, τις Ένοπλες Δυνάμεις να κατασκευάζουν αυτά που απαξιούν οι ιδιωτικές κατασκευαστικές εταιρείες. Θα ήθελα την προσέγγισή σας. </w:t>
      </w:r>
    </w:p>
    <w:p w14:paraId="04D744AD"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Και εν πάση περιπτώσει, επειδή εικάζω τι σκέπτεστε, να φρονηματίσετε τον κύριο Υπουργό Εθνικής Αμύνης και να του πείτε ότι αυτά που λέει δεν μπορούν να γίνουν και με τη σημερινή κατάσταση στη χώρα, όσον αφορά την απορρόφηση κοινοτικών κονδυλίων για δημόσια έργα, αλλά και με το γενικότερο θεσμικό πλαίσιο της Ευρωπαϊκής Ένωσης. </w:t>
      </w:r>
    </w:p>
    <w:p w14:paraId="04D744A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Σας </w:t>
      </w:r>
      <w:r>
        <w:rPr>
          <w:rFonts w:eastAsia="Times New Roman"/>
          <w:szCs w:val="24"/>
        </w:rPr>
        <w:t>ευχαριστώ πολύ.</w:t>
      </w:r>
    </w:p>
    <w:p w14:paraId="04D744AF" w14:textId="77777777" w:rsidR="00D12B78" w:rsidRDefault="00A95810">
      <w:pPr>
        <w:spacing w:after="0" w:line="600" w:lineRule="auto"/>
        <w:ind w:firstLine="720"/>
        <w:jc w:val="center"/>
        <w:rPr>
          <w:rFonts w:eastAsia="Times New Roman"/>
          <w:bCs/>
        </w:rPr>
      </w:pPr>
      <w:r>
        <w:rPr>
          <w:rFonts w:eastAsia="Times New Roman"/>
          <w:bCs/>
        </w:rPr>
        <w:t>(Ζωηρά χειροκροτήματα από την πτέρυγα της Νέας Δημοκρατίας)</w:t>
      </w:r>
    </w:p>
    <w:p w14:paraId="04D744B0"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 Ιωάννης Σαχινίδης, Κοινοβουλευτικός Εκπρόσωπος της Χρυσής Αυγής, έχει τον λόγο.</w:t>
      </w:r>
    </w:p>
    <w:p w14:paraId="04D744B1"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Κύριε Πρόεδρε, κυρία Υπουργέ, κύριοι Υπουργοί, κυρίες και κύριοι Βουλευτές, πραγματικά μας έχετε μπερδέψει. Άλλα λέτε, άλλα κάνετε.</w:t>
      </w:r>
    </w:p>
    <w:p w14:paraId="04D744B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Πριν από λίγη ώρα ακούσαμε την Υπουργό, την κ. Χρυσοβελώνη, να αναφέρεται σε </w:t>
      </w:r>
      <w:r>
        <w:rPr>
          <w:rFonts w:eastAsia="Times New Roman" w:cs="Times New Roman"/>
          <w:bCs/>
          <w:szCs w:val="24"/>
        </w:rPr>
        <w:t>τροπολογία</w:t>
      </w:r>
      <w:r>
        <w:rPr>
          <w:rFonts w:eastAsia="Times New Roman" w:cs="Times New Roman"/>
          <w:szCs w:val="24"/>
        </w:rPr>
        <w:t xml:space="preserve"> και ψάχναμε να δούμε ποια </w:t>
      </w:r>
      <w:r>
        <w:rPr>
          <w:rFonts w:eastAsia="Times New Roman" w:cs="Times New Roman"/>
          <w:bCs/>
          <w:szCs w:val="24"/>
        </w:rPr>
        <w:t>τροπολογία</w:t>
      </w:r>
      <w:r>
        <w:rPr>
          <w:rFonts w:eastAsia="Times New Roman" w:cs="Times New Roman"/>
          <w:szCs w:val="24"/>
        </w:rPr>
        <w:t xml:space="preserve"> ήταν αυτή. Αναφέρθηκε στην </w:t>
      </w:r>
      <w:r>
        <w:rPr>
          <w:rFonts w:eastAsia="Times New Roman" w:cs="Times New Roman"/>
          <w:bCs/>
          <w:szCs w:val="24"/>
        </w:rPr>
        <w:t>τροπολογία</w:t>
      </w:r>
      <w:r>
        <w:rPr>
          <w:rFonts w:eastAsia="Times New Roman" w:cs="Times New Roman"/>
          <w:szCs w:val="24"/>
        </w:rPr>
        <w:t xml:space="preserve"> 573. Από ό,τι καταλάβαμε από το περιεχόμενο της </w:t>
      </w:r>
      <w:r>
        <w:rPr>
          <w:rFonts w:eastAsia="Times New Roman" w:cs="Times New Roman"/>
          <w:bCs/>
          <w:szCs w:val="24"/>
        </w:rPr>
        <w:t>τροπολογία</w:t>
      </w:r>
      <w:r>
        <w:rPr>
          <w:rFonts w:eastAsia="Times New Roman" w:cs="Times New Roman"/>
          <w:szCs w:val="24"/>
        </w:rPr>
        <w:t xml:space="preserve">ς, αφορούσε την </w:t>
      </w:r>
      <w:r>
        <w:rPr>
          <w:rFonts w:eastAsia="Times New Roman" w:cs="Times New Roman"/>
          <w:bCs/>
          <w:szCs w:val="24"/>
        </w:rPr>
        <w:t>τροπολογία</w:t>
      </w:r>
      <w:r>
        <w:rPr>
          <w:rFonts w:eastAsia="Times New Roman" w:cs="Times New Roman"/>
          <w:szCs w:val="24"/>
        </w:rPr>
        <w:t xml:space="preserve"> 579/50. Το λέω αυτό για να διορθωθεί στα Πρακτικά. Επίσης, αναφέρθηκε σε μία </w:t>
      </w:r>
      <w:r>
        <w:rPr>
          <w:rFonts w:eastAsia="Times New Roman" w:cs="Times New Roman"/>
          <w:bCs/>
          <w:szCs w:val="24"/>
        </w:rPr>
        <w:t>τροπολογία</w:t>
      </w:r>
      <w:r>
        <w:rPr>
          <w:rFonts w:eastAsia="Times New Roman" w:cs="Times New Roman"/>
          <w:szCs w:val="24"/>
        </w:rPr>
        <w:t xml:space="preserve"> με αριθμό 583, η οποία και αυτή δεν υπάρχει, αλλά αντιστοιχεί στην </w:t>
      </w:r>
      <w:r>
        <w:rPr>
          <w:rFonts w:eastAsia="Times New Roman" w:cs="Times New Roman"/>
          <w:bCs/>
          <w:szCs w:val="24"/>
        </w:rPr>
        <w:t>τροπολογία</w:t>
      </w:r>
      <w:r>
        <w:rPr>
          <w:rFonts w:eastAsia="Times New Roman" w:cs="Times New Roman"/>
          <w:szCs w:val="24"/>
        </w:rPr>
        <w:t xml:space="preserve"> 584/51.</w:t>
      </w:r>
    </w:p>
    <w:p w14:paraId="04D744B3"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Έχουν ενσωματωθεί στο νομοσχέδιο.</w:t>
      </w:r>
    </w:p>
    <w:p w14:paraId="04D744B4"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Σε ό,τι αφορά την </w:t>
      </w:r>
      <w:r>
        <w:rPr>
          <w:rFonts w:eastAsia="Times New Roman" w:cs="Times New Roman"/>
          <w:bCs/>
          <w:szCs w:val="24"/>
        </w:rPr>
        <w:t>τροπολογία</w:t>
      </w:r>
      <w:r>
        <w:rPr>
          <w:rFonts w:eastAsia="Times New Roman" w:cs="Times New Roman"/>
          <w:szCs w:val="24"/>
        </w:rPr>
        <w:t xml:space="preserve"> με αριθμό 613/62, σχετικά με τις ρυθμίσεις θεμάτων ΕΑΣ και ΕΑΒ, για την ανακεφαλαιοποίηση των μη ληξιπρόθεσμων εγγυημένων ομολογιακών δανείων των δύο εταιρειών που ιδρύονται μετά τη διάσπαση της εταιρείας Ελληνικά Αμυντικά Συστήματα ΑΒΕΕ από το ελληνικό δημόσιο, δίνεται η δυνατότητα για την κεφαλαιοποίηση των δανείων και των άληκτων ομολογιακών δανείων έκδοσης κυριότητας του ελληνικού δημοσίου μετά το </w:t>
      </w:r>
      <w:r>
        <w:rPr>
          <w:rFonts w:eastAsia="Times New Roman" w:cs="Times New Roman"/>
          <w:szCs w:val="24"/>
          <w:lang w:val="en-US"/>
        </w:rPr>
        <w:t>PSI</w:t>
      </w:r>
      <w:r>
        <w:rPr>
          <w:rFonts w:eastAsia="Times New Roman" w:cs="Times New Roman"/>
          <w:szCs w:val="24"/>
        </w:rPr>
        <w:t>.</w:t>
      </w:r>
    </w:p>
    <w:p w14:paraId="04D744B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Τέλος, επιτρέπεται μεγαλύτερη ευελιξία για το τεχνικό προσωπικό της ΕΑΒ που εργάζεται με συμβάσεις ορισμένου χρόνου, με τη διάρκεια αυτή να είναι ένα έτος, με δυνατότητα ανανέωσης ή παράτασης έως το τέλος του σχετικού προγράμματος ή έργου.</w:t>
      </w:r>
    </w:p>
    <w:p w14:paraId="04D744B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Αφού, λοιπόν, όλες οι κυβερνήσεις διέλυσαν την Αμυντική Βιομηχανία και δεν έχετε κάνει τίποτα μέχρι σήμερα για το </w:t>
      </w:r>
      <w:r>
        <w:rPr>
          <w:rFonts w:eastAsia="Times New Roman" w:cs="Times New Roman"/>
          <w:szCs w:val="24"/>
          <w:lang w:val="en-US"/>
        </w:rPr>
        <w:t>PSI</w:t>
      </w:r>
      <w:r>
        <w:rPr>
          <w:rFonts w:eastAsia="Times New Roman" w:cs="Times New Roman"/>
          <w:szCs w:val="24"/>
        </w:rPr>
        <w:t xml:space="preserve">, έρχεστε τώρα, μετά από την άρνηση με </w:t>
      </w:r>
      <w:r>
        <w:rPr>
          <w:rFonts w:eastAsia="Times New Roman" w:cs="Times New Roman"/>
          <w:bCs/>
          <w:szCs w:val="24"/>
        </w:rPr>
        <w:t>τροπολογία</w:t>
      </w:r>
      <w:r>
        <w:rPr>
          <w:rFonts w:eastAsia="Times New Roman" w:cs="Times New Roman"/>
          <w:szCs w:val="24"/>
        </w:rPr>
        <w:t xml:space="preserve"> της Κυβέρνησης, να δώσετε φορολογική ενημερότητα στα ΕΑΣ, να δώσετε απαλλαγή από κάθε φόρο κ.λπ.. Διαλύετε την αμυντική βιομηχανία και τώρα κάνετε μπαλώματα για να μπορέσουν να υπολειτουργήσουν.</w:t>
      </w:r>
    </w:p>
    <w:p w14:paraId="04D744B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Όμως, με την παρούσα </w:t>
      </w:r>
      <w:r>
        <w:rPr>
          <w:rFonts w:eastAsia="Times New Roman" w:cs="Times New Roman"/>
          <w:bCs/>
          <w:szCs w:val="24"/>
        </w:rPr>
        <w:t>τροπολογία</w:t>
      </w:r>
      <w:r>
        <w:rPr>
          <w:rFonts w:eastAsia="Times New Roman" w:cs="Times New Roman"/>
          <w:szCs w:val="24"/>
        </w:rPr>
        <w:t xml:space="preserve"> ρυθμίζονται, κατά κάποιον τρόπο, θέματα τα οποία έχουν να κάνουν με τη λειτουργία των ΕΑΣ, καθώς και κάποια ζητήματα εργασιακά και προσωπικού. Γι’ αυτό και στην </w:t>
      </w:r>
      <w:r>
        <w:rPr>
          <w:rFonts w:eastAsia="Times New Roman" w:cs="Times New Roman"/>
          <w:bCs/>
          <w:szCs w:val="24"/>
        </w:rPr>
        <w:t>τροπολογία</w:t>
      </w:r>
      <w:r>
        <w:rPr>
          <w:rFonts w:eastAsia="Times New Roman" w:cs="Times New Roman"/>
          <w:szCs w:val="24"/>
        </w:rPr>
        <w:t xml:space="preserve"> αυτή θα πούμε «παρών».</w:t>
      </w:r>
    </w:p>
    <w:p w14:paraId="04D744B8"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Να περάσουμε, όμως, λίγο στην επικαιρότητα. Γίνονται πράγματα τα οποία καν δεν αναφέρονται εντός του ελληνικού Κοινοβουλίου. Θα επανεξεταστεί η υπόθεση που αφορά την Ελληνική Στατιστική Υπηρεσία και τον πρώην Πρόεδρό της, τον κ. Γεωργίου, από τον Άρειο Πάγο. Στόχος είναι η αυστηρότερη δίωξη για την υπόθεση η οποία αφορά τη διόγκωση του δημοσιονομικού ελλείματος του 2009, η οποία είχε ως αποτέλεσμα να εισέλθει η Ελλάδα στον μηχανισμό στήριξης.</w:t>
      </w:r>
    </w:p>
    <w:p w14:paraId="04D744B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Εάν, κυρίες και κύριοι Βουλευτές, στοιχειοθετηθεί η κατηγορία της ψευδούς βεβαίωσης κατά συναυτουργία σε βάρος του δημοσίου, υπό την ιδιαζόντως επιβαρυντική περίσταση της ιδιαιτέρως μεγάλης αξίας του αντικειμένου του εγκλήματος, και αν αυτό συνδυαστεί με τις διατάξεις του ν.1608/50, περί καταχραστών του δημοσίου, απειλεί με ποινές έως και ισόβιας κάθειρξης.</w:t>
      </w:r>
    </w:p>
    <w:p w14:paraId="04D744B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Δεν ακούστηκε από κανέναν αυτές τις μέρες αναλυτικά για τις περικοπές που έχουμε στις επικουρικές συντάξεις. Στο σύνολο «χτυπάτε» τριακόσιες δώδεκα χιλιάδες συνταξιούχους, τους δημόσιους υπαλλήλους, τους εργαζόμενους στα ασφαλιστικά ταμεία, τους δημοτικούς υπαλλήλους, τους χημικούς μηχανικούς, τους βιοχημικούς, τους ιδιωτικούς εκπαιδευτικούς, τους υπαλλήλους των ΟΤΕ, των ΕΛΤΑ, της ΕΡΤ, το προσωπικό πρώην ΕΚΒΑΑ, το προσωπικό της Αγροτικής Τράπεζας, τους πυροσβέστες και έπεται συνέχεια το Σεπτέμβριο με τους αστυνομικούς και τις Ένοπλες Δυνάμεις. </w:t>
      </w:r>
    </w:p>
    <w:p w14:paraId="04D744BB"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Επίσης, δεν ακούσαμε να αναφέρεται κανένας στην πώληση της ΑΤΕ Ασφαλιστικής. Η «</w:t>
      </w:r>
      <w:r>
        <w:rPr>
          <w:rFonts w:eastAsia="Times New Roman" w:cs="Times New Roman"/>
          <w:szCs w:val="24"/>
          <w:lang w:val="en-US"/>
        </w:rPr>
        <w:t>ERGO</w:t>
      </w:r>
      <w:r>
        <w:rPr>
          <w:rFonts w:eastAsia="Times New Roman" w:cs="Times New Roman"/>
          <w:szCs w:val="24"/>
        </w:rPr>
        <w:t xml:space="preserve">», μία γερμανική εταιρεία, εξαγόρασε έναντι 90,1 εκατομμυρίου ευρώ το 100% της εταιρείας. Η Αγροτική Τράπεζα για το 2015 ενέγραψε ασφάλιστρα τα οποία ανήλθαν στα 125 εκατομμύρια ευρώ, εκ των οποίων τα 91 εκατομμύρια αφορούσαν γενικές ασφάλειες. Μην ξεχνάτε ότι η σημερινή τράπεζα Πειραιώς είχε συνάψει δάνειο από την τότε Αγροτική Τράπεζα και με αυτά τα χρήματα εξαγόρασε μόνο το υγιές κομμάτι. </w:t>
      </w:r>
    </w:p>
    <w:p w14:paraId="04D744B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Σήμερα ήρθε στην επιτροπή πάλι τροπολογία. Όπως πολύ σωστά αναφέρθηκε από πολλούς εδώ μέσα, αυτό που κάνουμε δεν θα έπρεπε να λέγεται «κοινοβουλευτικός έλεγχος», αλλά «τροπολογικός» έλεγχος, γιατί πράγματι ασχολούμαστε μόνο με τροπολογίες. </w:t>
      </w:r>
    </w:p>
    <w:p w14:paraId="04D744BD"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Κατατέθηκε μία τροπολογία σε ένα άσχετο νομοσχέδιο για να χτιστεί το τζαμί στον Βοτανικό, το οποίο θα στοιχίσει στον ελληνικό λαό 946.000 ευρώ. </w:t>
      </w:r>
    </w:p>
    <w:p w14:paraId="04D744B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Ξέρετε πόσα προβλήματα θα λυνόντουσαν με αυτά τα χρήματα, κύριοι Υπουργοί, στο σύστημα υγείας, όπως και ότι θα λειτουργούσαν οι άγονες γραμμές που έχουν κοπεί από τις αεροπορικές γραμμές, των οποίων το κόστος ήταν γύρω στα 45 εκατομμύρια; Εσείς το είχατε πει, κύριε Υπουργέ. </w:t>
      </w:r>
    </w:p>
    <w:p w14:paraId="04D744BF" w14:textId="77777777" w:rsidR="00D12B78" w:rsidRDefault="00A95810">
      <w:pPr>
        <w:spacing w:after="0" w:line="600" w:lineRule="auto"/>
        <w:ind w:firstLine="720"/>
        <w:jc w:val="both"/>
        <w:rPr>
          <w:rFonts w:eastAsia="Times New Roman"/>
          <w:szCs w:val="24"/>
        </w:rPr>
      </w:pPr>
      <w:r>
        <w:rPr>
          <w:rFonts w:eastAsia="Times New Roman"/>
          <w:b/>
          <w:szCs w:val="24"/>
        </w:rPr>
        <w:t>ΧΡΗΣΤΟΣ ΣΠΙΡΤΖΗΣ (Υπουργός Υποδομών, Μεταφορών και Δικτύων):</w:t>
      </w:r>
      <w:r>
        <w:rPr>
          <w:rFonts w:eastAsia="Times New Roman"/>
          <w:szCs w:val="24"/>
        </w:rPr>
        <w:t xml:space="preserve"> Ήταν 47 εκατομμύρια!</w:t>
      </w:r>
    </w:p>
    <w:p w14:paraId="04D744C0" w14:textId="77777777" w:rsidR="00D12B78" w:rsidRDefault="00A95810">
      <w:pPr>
        <w:spacing w:after="0"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Εντάξει, 47 εκατομμύρια, κοντά στα 45 εκατομμύρια. Χρήματα τα οποία θα δοθούν για το 2016 -και εδώ δώστε βάση- σε μη κυβερνητικές οργανώσεις για την παροχή υπηρεσιών υποδοχής και φιλοξενίας αιτούντων άσυλο και ασυνόδευτων ανηλίκων υπηκόων τρίτων χωρών. </w:t>
      </w:r>
    </w:p>
    <w:p w14:paraId="04D744C1" w14:textId="77777777" w:rsidR="00D12B78" w:rsidRDefault="00A95810">
      <w:pPr>
        <w:spacing w:after="0" w:line="600" w:lineRule="auto"/>
        <w:ind w:firstLine="720"/>
        <w:jc w:val="both"/>
        <w:rPr>
          <w:rFonts w:eastAsia="Times New Roman"/>
          <w:szCs w:val="24"/>
        </w:rPr>
      </w:pPr>
      <w:r>
        <w:rPr>
          <w:rFonts w:eastAsia="Times New Roman"/>
          <w:szCs w:val="24"/>
        </w:rPr>
        <w:t>Ο Βουλευτής του Λαϊκού Συνδέσμου-Χρυσή Αυγή και συναγωνιστής κ. Κούζηλος κατέθεσε ερώτηση και η απάντηση –ακούστε τα ποσά!- σχετικά με το πόσα χρήματα δίνονται γι’ αυτόν τον σκοπό είναι η εξής: Για τον Ελληνικό Ερυθρό Σταυρό 473.000, για την ΑΡΣΙΣ 452.000 ευρώ, για την «</w:t>
      </w:r>
      <w:r>
        <w:rPr>
          <w:rFonts w:eastAsia="Times New Roman"/>
          <w:szCs w:val="24"/>
          <w:lang w:val="en-US"/>
        </w:rPr>
        <w:t>PRAKSIS</w:t>
      </w:r>
      <w:r>
        <w:rPr>
          <w:rFonts w:eastAsia="Times New Roman"/>
          <w:szCs w:val="24"/>
        </w:rPr>
        <w:t>» 247.000 και 129.000, για την «ΑΠΟΣΤΟΛΗ» 134.000 ευρώ, για τον Ελληνικό Ερυθρό Σταυρό πάλι 247.000 ευρώ, για την ΑΡΣΙΣ πάλι 368.000 ευρώ, για την «ΗΛΙΑΚΤΙΔΑ» 33.000 ευρώ, για το Ίδρυμα Νεολαίας και Διά Βίου Μάθησης 302.000 ευρώ, για το «ΕΚΠΟΣΠΟ ΝΟΣΤΟΣ» 251.000 ευρώ, για τον Σύλλογο Μερίμνης Ανηλίκων 63.000 ευρώ, για τη ΜΕΤΑδράση-Δράση για τη Μετανάστευση και την Ανάπτυξη 137.000 ευρώ, για το «ΕΚΠΟΣΠΟ ΝΟΣΤΟΣ» πάλι 380.000 ευρώ. Το σύνολο είναι 3.156.000! Λεφτά υπάρχουν, αλλά μόνο για τους μετανάστες!</w:t>
      </w:r>
    </w:p>
    <w:p w14:paraId="04D744C2" w14:textId="77777777" w:rsidR="00D12B78" w:rsidRDefault="00A95810">
      <w:pPr>
        <w:spacing w:after="0" w:line="600" w:lineRule="auto"/>
        <w:ind w:firstLine="720"/>
        <w:jc w:val="both"/>
        <w:rPr>
          <w:rFonts w:eastAsia="Times New Roman"/>
          <w:szCs w:val="24"/>
        </w:rPr>
      </w:pPr>
      <w:r>
        <w:rPr>
          <w:rFonts w:eastAsia="Times New Roman"/>
          <w:szCs w:val="24"/>
        </w:rPr>
        <w:t xml:space="preserve">Το καταθέτω στα Πρακτικά. </w:t>
      </w:r>
    </w:p>
    <w:p w14:paraId="04D744C3" w14:textId="77777777" w:rsidR="00D12B78" w:rsidRDefault="00A95810">
      <w:pPr>
        <w:spacing w:after="0" w:line="600" w:lineRule="auto"/>
        <w:ind w:firstLine="720"/>
        <w:jc w:val="both"/>
        <w:rPr>
          <w:rFonts w:eastAsia="Times New Roman"/>
          <w:szCs w:val="24"/>
        </w:rPr>
      </w:pPr>
      <w:r>
        <w:rPr>
          <w:rFonts w:eastAsia="Times New Roman"/>
          <w:szCs w:val="24"/>
        </w:rPr>
        <w:t>(Στο σημείο αυτό ο Βουλευτής κ. Ιωάννης Σαχινίδης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4D744C4" w14:textId="77777777" w:rsidR="00D12B78" w:rsidRDefault="00A95810">
      <w:pPr>
        <w:spacing w:after="0" w:line="600" w:lineRule="auto"/>
        <w:ind w:firstLine="720"/>
        <w:jc w:val="both"/>
        <w:rPr>
          <w:rFonts w:eastAsia="Times New Roman"/>
          <w:szCs w:val="24"/>
        </w:rPr>
      </w:pPr>
      <w:r>
        <w:rPr>
          <w:rFonts w:eastAsia="Times New Roman"/>
          <w:szCs w:val="24"/>
        </w:rPr>
        <w:t>Επίσης, και προχθές και χθες, αλλά και σήμερα έκαναν παρέλαση από την Εξεταστική Επιτροπή οι μεγαλοκαναλάρχες. Παρακολουθήσαμε όλοι σ’ αυτήν την Επιτροπή πώς αυτοί οι άνθρωποι, οι οποίοι υποτίθεται ότι έχουν κύρος, έγιναν ανθρωπάκια μπροστά στις ερωτήσεις του Ηλία Κασιδιάρη και απέφευγαν να απαντήσουν. Έδιναν απαντήσεις με τις οποίες απαντούσαν χωρίς ουσιαστικά να απαντούν, ενώ μιλούσαν χωρίς να μιλούν.</w:t>
      </w:r>
    </w:p>
    <w:p w14:paraId="04D744C5" w14:textId="77777777" w:rsidR="00D12B78" w:rsidRDefault="00A95810">
      <w:pPr>
        <w:spacing w:after="0" w:line="600" w:lineRule="auto"/>
        <w:ind w:firstLine="720"/>
        <w:jc w:val="both"/>
        <w:rPr>
          <w:rFonts w:eastAsia="Times New Roman"/>
          <w:szCs w:val="24"/>
        </w:rPr>
      </w:pPr>
      <w:r>
        <w:rPr>
          <w:rFonts w:eastAsia="Times New Roman"/>
          <w:szCs w:val="24"/>
        </w:rPr>
        <w:t xml:space="preserve">Μάλιστα, όσον αφορά τον κ. Μπόμπολα, ο οποίος έχει και σχέση με το σημερινό νομοσχέδιο, στις τελευταίες περιφερειακές εκλογές, όταν είχαμε κάνει ως Λαϊκός Σύνδεσμος την παρουσία του ψηφοδελτίου μας σε κεντρικό ξενοδοχείο στη Θεσσαλονίκη, επειδή εγώ προσωπικά ως υποψήφιος Αντιπεριφερειάρχης Πέλλας έκανα αναφορά τη συγκεκριμένη ημέρα σχετικά με το ότι θα απαγορεύεται η δημοσίευση διαγωνισμών σε επαρχιακό και τοπικό τύπο, ξέρετε ποιο ήταν το αποτέλεσμα; </w:t>
      </w:r>
    </w:p>
    <w:p w14:paraId="04D744C6" w14:textId="77777777" w:rsidR="00D12B78" w:rsidRDefault="00A95810">
      <w:pPr>
        <w:spacing w:after="0" w:line="600" w:lineRule="auto"/>
        <w:ind w:firstLine="720"/>
        <w:jc w:val="both"/>
        <w:rPr>
          <w:rFonts w:eastAsia="Times New Roman" w:cs="Times New Roman"/>
          <w:szCs w:val="24"/>
        </w:rPr>
      </w:pPr>
      <w:r>
        <w:rPr>
          <w:rFonts w:eastAsia="Times New Roman"/>
          <w:szCs w:val="24"/>
        </w:rPr>
        <w:t>Την ίδια μέρα το βράδυ ο κ. Μπόμπολας στο «</w:t>
      </w:r>
      <w:r>
        <w:rPr>
          <w:rFonts w:eastAsia="Times New Roman"/>
          <w:szCs w:val="24"/>
          <w:lang w:val="en-US"/>
        </w:rPr>
        <w:t>MEGA</w:t>
      </w:r>
      <w:r>
        <w:rPr>
          <w:rFonts w:eastAsia="Times New Roman"/>
          <w:szCs w:val="24"/>
        </w:rPr>
        <w:t>» είχε απόσπασμα από μια συνέντευξή μου σε ένα τοπικό κανάλι της Πέλλας και την επομένη στο «ΕΘΝΟΣ ΤΗΣ ΚΥΡΙΑΚΗΣ» είχε φωτογραφία δική μου στο πρωτοσέλιδο με κόκκινο κύκλο στο κεφάλι και από κάτω έγραφε «Αυτός είναι ο εκπαιδευτής όλων των παραστρατιωτικών κατασκηνώσεων της Χρυσής Αυγής». Αυτό για μένα είναι τιμή. Για να</w:t>
      </w:r>
      <w:r>
        <w:rPr>
          <w:rFonts w:eastAsia="Times New Roman" w:cs="Times New Roman"/>
          <w:szCs w:val="24"/>
        </w:rPr>
        <w:t xml:space="preserve"> καταλάβετε ποιους ανθρώπους έχετε απέναντί σας! </w:t>
      </w:r>
    </w:p>
    <w:p w14:paraId="04D744C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Ποιο ήταν, όμως, το τραγελαφικό της όλης υπόθεσης; Όσον αφορά το Κομμουνιστικό Κόμμα Ελλάδας, το οποίο εδώ και χρόνια μας λέει ότι πολεμάει το κεφάλαιο, το κεφάλαιο ήρθε μπροστά τους.</w:t>
      </w:r>
    </w:p>
    <w:p w14:paraId="04D744C8" w14:textId="77777777" w:rsidR="00D12B78" w:rsidRDefault="00A95810">
      <w:pPr>
        <w:spacing w:after="0" w:line="600" w:lineRule="auto"/>
        <w:ind w:firstLine="720"/>
        <w:jc w:val="both"/>
        <w:rPr>
          <w:rFonts w:eastAsia="Times New Roman"/>
          <w:szCs w:val="24"/>
        </w:rPr>
      </w:pPr>
      <w:r>
        <w:rPr>
          <w:rFonts w:eastAsia="Times New Roman" w:cs="Times New Roman"/>
          <w:szCs w:val="24"/>
        </w:rPr>
        <w:t xml:space="preserve">Τι δηλώσανε; Ότι δεν θα κάνουμε απολύτως καμμία ερώτηση σε κανέναν από τους επιχειρηματίες. Αυτό </w:t>
      </w:r>
      <w:r>
        <w:rPr>
          <w:rFonts w:eastAsia="Times New Roman"/>
          <w:szCs w:val="24"/>
        </w:rPr>
        <w:t xml:space="preserve">κυρίες και κύριοι, </w:t>
      </w:r>
      <w:r>
        <w:rPr>
          <w:rFonts w:eastAsia="Times New Roman"/>
          <w:bCs/>
        </w:rPr>
        <w:t>είναι</w:t>
      </w:r>
      <w:r>
        <w:rPr>
          <w:rFonts w:eastAsia="Times New Roman"/>
          <w:szCs w:val="24"/>
        </w:rPr>
        <w:t xml:space="preserve"> το Κομμουνιστικό Κόμμα και αυτή </w:t>
      </w:r>
      <w:r>
        <w:rPr>
          <w:rFonts w:eastAsia="Times New Roman"/>
          <w:bCs/>
        </w:rPr>
        <w:t>είναι</w:t>
      </w:r>
      <w:r>
        <w:rPr>
          <w:rFonts w:eastAsia="Times New Roman"/>
          <w:szCs w:val="24"/>
        </w:rPr>
        <w:t xml:space="preserve"> η Αριστερά. </w:t>
      </w:r>
    </w:p>
    <w:p w14:paraId="04D744C9" w14:textId="77777777" w:rsidR="00D12B78" w:rsidRDefault="00A95810">
      <w:pPr>
        <w:spacing w:after="0" w:line="600" w:lineRule="auto"/>
        <w:ind w:firstLine="720"/>
        <w:jc w:val="both"/>
        <w:rPr>
          <w:rFonts w:eastAsia="Times New Roman"/>
          <w:bCs/>
          <w:shd w:val="clear" w:color="auto" w:fill="FFFFFF"/>
        </w:rPr>
      </w:pPr>
      <w:r>
        <w:rPr>
          <w:rFonts w:eastAsia="Times New Roman"/>
          <w:szCs w:val="24"/>
        </w:rPr>
        <w:t xml:space="preserve">Άφησα για τελευταίο ένα «ασήμαντο συμβάν», όπου μία ομάδα από θρασύδειλους παρακρατικούς αλήτες επιτέθηκε και εισέβαλε κατά τη διάρκεια της Θείας </w:t>
      </w:r>
      <w:r>
        <w:rPr>
          <w:rFonts w:eastAsia="Times New Roman"/>
          <w:bCs/>
          <w:shd w:val="clear" w:color="auto" w:fill="FFFFFF"/>
        </w:rPr>
        <w:t>Λειτουργίας της Κυριακής στον Μητροπολιτικό Ναό Θεσσαλονίκης. Το γεγονός αυτό θα πρέπει να σας προβληματίσει. Δεν απορείτε για το μέγεθος της ηθικής διαφθοράς που επικρατεί σε ένα κομμάτι της νεολαίας;</w:t>
      </w:r>
    </w:p>
    <w:p w14:paraId="04D744CA"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t xml:space="preserve">Αλήθεια, αυτή η απύθμενη υποκρισία που σας διακατέχει με την κατ’ επιλογήν ευαισθησία και τον ανθρωπισμό σας, πού έχετε σκοπό να φτάσει; Δημιουργείτε κάποιον αντιπερισπασμό; </w:t>
      </w:r>
    </w:p>
    <w:p w14:paraId="04D744CB"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t xml:space="preserve">Αυτοί οι δειλοί αλήτες, λοιπόν, επιτέθηκαν στον ιερέα που λειτουργούσε εκείνη τη στιγμή, τον χτύπησαν, τον έφτυσαν, απείλησαν όλους τους εκκλησιαζόμενους, οι οποίοι έχετε υπόψη σας ότι ως επί το πλείστον ήταν ηλικιωμένοι άνθρωποι, τους είπαν ότι θα τους δείρουν, θα τους σφάξουν και βανδάλισαν εικόνες. </w:t>
      </w:r>
    </w:p>
    <w:p w14:paraId="04D744CC"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t>Κι όμως, το Μονομελές Πλημμελειοδικείο Θεσσαλονίκης απεφάνθη ότι δεν υπήρξε πρόθεση εξύβρισης του χώρου. Δηλαδή, οι ηλικιωμένοι που είδαμε σε όλα τα κανάλια να δίνουν συνέντευξη είναι ψεύτες και συκοφάντες. Γιατί τότε δεν τους έκαναν μηνύσεις για συκοφαντία, όπως και στον «ψεύτη» ιερέα; Όλα αυτά, λοιπόν, χαρακτηρίστηκαν από τον Πρόεδρο του δικαστηρίου ως «ασήμαντο συμβάν».</w:t>
      </w:r>
    </w:p>
    <w:p w14:paraId="04D744CD"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t xml:space="preserve">Είναι ρητορικό, λοιπόν, το ερώτημά μου. Αν μία παλιοπαρέα από νεαρούς -και εδώ σημειώνω, όχι του αντιεξουσιαστικού χώρου- έπραττε ακριβώς τα ίδια σε ένα τζαμί ή σε μία συναγωγή, επί μία εβδομάδα τα κανάλια, οι εφημερίδες και σύσσωμοι όλοι εσείς θα λέγατε «ακροδεξιά στοιχεία, φασιστοειδή, Χρυσή Αυγή» και ας μην υπήρχε δείγμα πολιτικής ιδεολογίας. </w:t>
      </w:r>
    </w:p>
    <w:p w14:paraId="04D744CE"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t xml:space="preserve">Εδώ, λοιπόν, προβληματιζόμαστε. Υπάρχει, άραγε, κυρίες και κύριοι, κάποια σχέση με την πρόσφατη ανακοίνωση των ισλαμοφασιστών, οι οποίοι μόλις λίγες μέρες πριν, μετά το θλιβερό γεγονός στη Γαλλία, ανακοίνωσαν ότι στόχοι τους θα γίνουν όλες οι χριστιανικές εκκλησίες, συμπεριλαμβανομένων και των Ελληνορθόδοξων; </w:t>
      </w:r>
    </w:p>
    <w:p w14:paraId="04D744CF"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t xml:space="preserve">Αλήθεια, ποια η σχέση των εν Ελλάδι αντιεξουσιαστών αλληλέγγυων με τους τρομοκράτες του </w:t>
      </w:r>
      <w:r>
        <w:rPr>
          <w:rFonts w:eastAsia="Times New Roman"/>
          <w:bCs/>
          <w:shd w:val="clear" w:color="auto" w:fill="FFFFFF"/>
          <w:lang w:val="en-US"/>
        </w:rPr>
        <w:t>ISIS</w:t>
      </w:r>
      <w:r>
        <w:rPr>
          <w:rFonts w:eastAsia="Times New Roman"/>
          <w:bCs/>
          <w:shd w:val="clear" w:color="auto" w:fill="FFFFFF"/>
        </w:rPr>
        <w:t xml:space="preserve">; Τι Έχουμε; Ανταλλαγή πολιτιστικών ηθών και εθίμων; </w:t>
      </w:r>
    </w:p>
    <w:p w14:paraId="04D744D0"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t xml:space="preserve">Πάρτε, λοιπόν, στα σπίτια σας την παγκοσμιοποίηση και την πολυπολιτισμικότητά σας. Δεν χωράνε στην Ελλάδα! </w:t>
      </w:r>
    </w:p>
    <w:p w14:paraId="04D744D1"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t xml:space="preserve">Βέβαια, ακούστηκαν και κάποιες φωνές διαμαρτυρίας για αυτό το «ασήμαντο συμβάν». Όμως, τουλάχιστον οι κύριοι της Νέας Δημοκρατίας δεν δικαιούνται να μιλάνε, διότι και επί των ημερών τους δεν έκαναν τίποτα απολύτως για να συντρίψουν, εξαφανίσουν και αφανίσουν –κατά τα προσφιλή λεγόμενά τους- τέτοιους είδους παραβατικές συμπεριφορές. Μάλιστα, δεν δικαιούνται να μιλούν από τη στιγμή που μιλάνε για διαχωρισμό κράτους-εκκλησίας. </w:t>
      </w:r>
    </w:p>
    <w:p w14:paraId="04D744D2"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t xml:space="preserve">Συμπέρασμα; Για να θεωρηθεί ένα γεγονός σημαντικό σε σχέση με την αρρωστημένη ιδεοληψία που σας διακατέχει, θα πρέπει προφανώς τα θύματα να ανήκουν σε άλλη θρησκεία, θα πρέπει ο ρατσισμός, το μίσος και η μισαλλοδοξία να έχουν ως θύματα μη Έλληνες, γκέι, ισλαμιστές, Εβραίους και αριστερούς. Από την άλλη, οι Έλληνες, οι στρέιτ, οι χριστιανοί, οι μη αριστεροί και όλοι όσοι δεν συμφωνούν με τη δική σας πολιτική ορθότητα μπορούν να είναι έρμαιοι στις διαθέσεις του κάθε παρακρατικού αλήτη, έχοντας βέβαια τη βεβαιότητα ότι δεν θα υπάρξει καμμία ποινική συνέπεια. </w:t>
      </w:r>
    </w:p>
    <w:p w14:paraId="04D744D3"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t xml:space="preserve">Κλείνοντας, επειδή πολλοί καλοθελητές θα μιλήσουν και θα πουν ότι η Χρυσή Αυγή κάνει διαγωνισμό πατριωτισμού και θρησκοληψίας, σας ενημερώνουμε ότι ούτε διαγωνισμό πατριωτισμού, ούτε διαγωνισμό για το ποιος είναι πιο θρήσκος κάνουμε, αλλά -αν θέλετε- δεν θα λέγαμε όχι σε έναν διαγωνισμό με όλους σας και τον καθένα ξεχωριστά από εσάς ή μια μονομαχία συνταγματικότητας. </w:t>
      </w:r>
    </w:p>
    <w:p w14:paraId="04D744D4"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t>Ευχαριστώ.</w:t>
      </w:r>
    </w:p>
    <w:p w14:paraId="04D744D5" w14:textId="77777777" w:rsidR="00D12B78" w:rsidRDefault="00A95810">
      <w:pPr>
        <w:spacing w:after="0" w:line="600" w:lineRule="auto"/>
        <w:ind w:firstLine="720"/>
        <w:jc w:val="both"/>
        <w:rPr>
          <w:rFonts w:eastAsia="Times New Roman"/>
          <w:bCs/>
          <w:shd w:val="clear" w:color="auto" w:fill="FFFFFF"/>
        </w:rPr>
      </w:pPr>
      <w:r>
        <w:rPr>
          <w:rFonts w:eastAsia="Times New Roman"/>
          <w:b/>
          <w:bCs/>
          <w:shd w:val="clear" w:color="auto" w:fill="FFFFFF"/>
        </w:rPr>
        <w:t>ΠΡΟΕΔΡΕΥΩΝ (Γεώργιος Βαρεμένος):</w:t>
      </w:r>
      <w:r>
        <w:rPr>
          <w:rFonts w:eastAsia="Times New Roman"/>
          <w:bCs/>
          <w:shd w:val="clear" w:color="auto" w:fill="FFFFFF"/>
        </w:rPr>
        <w:t xml:space="preserve"> Θα κλείσουμε τον κατάλογο των ομιλητών με τον κ. Καβαδέλλα. </w:t>
      </w:r>
    </w:p>
    <w:p w14:paraId="04D744D6"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t xml:space="preserve">Στη συνέχεια, θα παρουσιάσει μία τροπολογία η κ. Τζάκρη και μετά έχει τον λόγο ο κύριος Υπουργός. </w:t>
      </w:r>
    </w:p>
    <w:p w14:paraId="04D744D7" w14:textId="77777777" w:rsidR="00D12B78" w:rsidRDefault="00A95810">
      <w:pPr>
        <w:spacing w:after="0" w:line="600" w:lineRule="auto"/>
        <w:ind w:firstLine="720"/>
        <w:jc w:val="both"/>
        <w:rPr>
          <w:rFonts w:eastAsia="Times New Roman"/>
          <w:bCs/>
          <w:shd w:val="clear" w:color="auto" w:fill="FFFFFF"/>
        </w:rPr>
      </w:pPr>
      <w:r>
        <w:rPr>
          <w:rFonts w:eastAsia="Times New Roman"/>
          <w:b/>
          <w:bCs/>
          <w:shd w:val="clear" w:color="auto" w:fill="FFFFFF"/>
        </w:rPr>
        <w:t>ΙΩΑΝΝΗΣ ΒΡΟΥΤΣΗΣ:</w:t>
      </w:r>
      <w:r>
        <w:rPr>
          <w:rFonts w:eastAsia="Times New Roman"/>
          <w:bCs/>
          <w:shd w:val="clear" w:color="auto" w:fill="FFFFFF"/>
        </w:rPr>
        <w:t xml:space="preserve"> Με συγχωρείτε, είναι καινούργια η τροπολογία;</w:t>
      </w:r>
    </w:p>
    <w:p w14:paraId="04D744D8" w14:textId="77777777" w:rsidR="00D12B78" w:rsidRDefault="00A95810">
      <w:pPr>
        <w:spacing w:after="0" w:line="600" w:lineRule="auto"/>
        <w:ind w:firstLine="720"/>
        <w:jc w:val="both"/>
        <w:rPr>
          <w:rFonts w:eastAsia="Times New Roman"/>
          <w:bCs/>
          <w:shd w:val="clear" w:color="auto" w:fill="FFFFFF"/>
        </w:rPr>
      </w:pPr>
      <w:r>
        <w:rPr>
          <w:rFonts w:eastAsia="Times New Roman"/>
          <w:b/>
          <w:bCs/>
          <w:shd w:val="clear" w:color="auto" w:fill="FFFFFF"/>
        </w:rPr>
        <w:t>ΘΕΟΔΩΡΑ ΤΖΑΚΡΗ (Υφυπουργός Οικονομίας, Ανάπτυξης και Τουρισμού):</w:t>
      </w:r>
      <w:r>
        <w:rPr>
          <w:rFonts w:eastAsia="Times New Roman"/>
          <w:bCs/>
          <w:shd w:val="clear" w:color="auto" w:fill="FFFFFF"/>
        </w:rPr>
        <w:t xml:space="preserve"> Όχι, την έχουμε καταθέσει από χθες.</w:t>
      </w:r>
    </w:p>
    <w:p w14:paraId="04D744D9" w14:textId="77777777" w:rsidR="00D12B78" w:rsidRDefault="00A95810">
      <w:pPr>
        <w:spacing w:after="0" w:line="600" w:lineRule="auto"/>
        <w:ind w:firstLine="720"/>
        <w:jc w:val="both"/>
        <w:rPr>
          <w:rFonts w:eastAsia="Times New Roman"/>
          <w:bCs/>
          <w:shd w:val="clear" w:color="auto" w:fill="FFFFFF"/>
        </w:rPr>
      </w:pPr>
      <w:r>
        <w:rPr>
          <w:rFonts w:eastAsia="Times New Roman"/>
          <w:b/>
          <w:bCs/>
          <w:shd w:val="clear" w:color="auto" w:fill="FFFFFF"/>
        </w:rPr>
        <w:t>ΙΩΑΝΝΗΣ ΒΡΟΥΤΣΗΣ:</w:t>
      </w:r>
      <w:r>
        <w:rPr>
          <w:rFonts w:eastAsia="Times New Roman"/>
          <w:bCs/>
          <w:shd w:val="clear" w:color="auto" w:fill="FFFFFF"/>
        </w:rPr>
        <w:t xml:space="preserve"> Εντάξει, την γνωρίζουμε αυτή. </w:t>
      </w:r>
    </w:p>
    <w:p w14:paraId="04D744DA" w14:textId="77777777" w:rsidR="00D12B78" w:rsidRDefault="00A95810">
      <w:pPr>
        <w:spacing w:after="0" w:line="600" w:lineRule="auto"/>
        <w:ind w:firstLine="720"/>
        <w:jc w:val="both"/>
        <w:rPr>
          <w:rFonts w:eastAsia="Times New Roman"/>
          <w:bCs/>
          <w:shd w:val="clear" w:color="auto" w:fill="FFFFFF"/>
        </w:rPr>
      </w:pPr>
      <w:r>
        <w:rPr>
          <w:rFonts w:eastAsia="Times New Roman"/>
          <w:b/>
          <w:bCs/>
          <w:shd w:val="clear" w:color="auto" w:fill="FFFFFF"/>
        </w:rPr>
        <w:t>ΠΡΟΕΔΡΕΥΩΝ (Γεώργιος Βαρεμένος):</w:t>
      </w:r>
      <w:r>
        <w:rPr>
          <w:rFonts w:eastAsia="Times New Roman"/>
          <w:bCs/>
          <w:shd w:val="clear" w:color="auto" w:fill="FFFFFF"/>
        </w:rPr>
        <w:t xml:space="preserve"> Κυρία Τζάκρη, όχι τώρα, να κλείσουμε πρώτα τον κατάλογο των ομιλητών με τον κ. Καβαδέλλα και μετά έχετε τον λόγο. </w:t>
      </w:r>
    </w:p>
    <w:p w14:paraId="04D744DB" w14:textId="77777777" w:rsidR="00D12B78" w:rsidRDefault="00A95810">
      <w:pPr>
        <w:spacing w:after="0" w:line="600" w:lineRule="auto"/>
        <w:ind w:firstLine="720"/>
        <w:jc w:val="both"/>
        <w:rPr>
          <w:rFonts w:eastAsia="Times New Roman"/>
          <w:bCs/>
          <w:shd w:val="clear" w:color="auto" w:fill="FFFFFF"/>
        </w:rPr>
      </w:pPr>
      <w:r>
        <w:rPr>
          <w:rFonts w:eastAsia="Times New Roman"/>
          <w:bCs/>
          <w:shd w:val="clear" w:color="auto" w:fill="FFFFFF"/>
        </w:rPr>
        <w:t xml:space="preserve">Ορίστε, κύριε Καβαδέλλα, έχετε τον λόγο. </w:t>
      </w:r>
    </w:p>
    <w:p w14:paraId="04D744DC" w14:textId="77777777" w:rsidR="00D12B78" w:rsidRDefault="00A95810">
      <w:pPr>
        <w:spacing w:after="0" w:line="600" w:lineRule="auto"/>
        <w:ind w:firstLine="720"/>
        <w:jc w:val="both"/>
        <w:rPr>
          <w:rFonts w:eastAsia="Times New Roman"/>
          <w:bCs/>
          <w:shd w:val="clear" w:color="auto" w:fill="FFFFFF"/>
        </w:rPr>
      </w:pPr>
      <w:r>
        <w:rPr>
          <w:rFonts w:eastAsia="Times New Roman"/>
          <w:b/>
          <w:bCs/>
          <w:shd w:val="clear" w:color="auto" w:fill="FFFFFF"/>
        </w:rPr>
        <w:t>ΔΗΜΗΤΡΙΟΣ ΚΑΒΑΔΕΛΛΑΣ:</w:t>
      </w:r>
      <w:r>
        <w:rPr>
          <w:rFonts w:eastAsia="Times New Roman"/>
          <w:bCs/>
          <w:shd w:val="clear" w:color="auto" w:fill="FFFFFF"/>
        </w:rPr>
        <w:t xml:space="preserve"> Ευχαριστώ, κύριε Πρόεδρε. </w:t>
      </w:r>
    </w:p>
    <w:p w14:paraId="04D744DD" w14:textId="77777777" w:rsidR="00D12B78" w:rsidRDefault="00A95810">
      <w:pPr>
        <w:spacing w:after="0" w:line="600" w:lineRule="auto"/>
        <w:ind w:firstLine="720"/>
        <w:jc w:val="both"/>
        <w:rPr>
          <w:rFonts w:eastAsia="Times New Roman" w:cs="Times New Roman"/>
          <w:szCs w:val="24"/>
        </w:rPr>
      </w:pPr>
      <w:r>
        <w:rPr>
          <w:rFonts w:eastAsia="Times New Roman"/>
          <w:bCs/>
          <w:shd w:val="clear" w:color="auto" w:fill="FFFFFF"/>
        </w:rPr>
        <w:t xml:space="preserve">Το νομοσχέδιο που συζητάμε χαρακτηρίστηκε «επείγον» και οι επιτροπές, λόγω του ότι είχατε εσείς, η Κυβέρνηση, την πλειοψηφία, το απεδέχθησαν. Έχει γίνει, πλέον, πάγια τακτική να φέρνετε νομοσχέδια με την δικαιολογία του επείγοντος. </w:t>
      </w:r>
    </w:p>
    <w:p w14:paraId="04D744D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Έτσι όμως, κύριοι, ευτελίζετε τη λειτουργία του Κοινοβουλίου και αυτά που κατηγορούσατε πριν ως πραξικοπηματικές ενέργειες, τα πράττετε με ζήλο και καλύτερα. </w:t>
      </w:r>
    </w:p>
    <w:p w14:paraId="04D744D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Επί του κυρίως θέματος τώρα: Λόγω της ιδιαιτερότητας του νομοσχεδίου, εκρίθη αναγκαίο να λάβουμε υπ’ όψιν και τη γνώμη των εμπλεκόμενων φορέων. Ακούσαμε, λοιπόν, προ ημερών τους φορείς. Από τους φορείς αντλήσαμε –και από την εμπειρία τους βεβαίως- γνώσεις. </w:t>
      </w:r>
    </w:p>
    <w:p w14:paraId="04D744E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Εδώ θέλω να σημειώσω ότι πρόκειται για ζήτημα εθνικής διαχείρισης. Οι συμβάσεις παραχώρησης πρέπει να κυρώνονται από τη Βουλή. Αυτό είναι ένα ζήτημα το οποίο για εμάς σημαίνει διαφάνεια. </w:t>
      </w:r>
    </w:p>
    <w:p w14:paraId="04D744E1"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Μία δεύτερη παρατήρηση σχετίζεται με το άρθρο 64, τα οποίο αφορά τη δικαστική επίλυση των διαφορών. Είναι προφανές ότι η πρώτιστη αντιμετώπιση πρέπει να είναι διαιτητική, χωρίς να αποκλείεται η δικαστική οδός. </w:t>
      </w:r>
    </w:p>
    <w:p w14:paraId="04D744E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Πάντως, η γενική διεθνής πρακτική υποδεικνύει ότι η επίλυση των διαφορών πρέπει να είναι διαιτητική. Έτσι, ακολουθείται μια συντομότερη διαδικασία, που εγγυάται και την ασφάλεια των συναλλαγών. Εδώ υπήρχε κάποιο θέμα με την αρμοδιότητα των δικαστηρίων, το οποίο νομίζω ότι έχει λυθεί. </w:t>
      </w:r>
    </w:p>
    <w:p w14:paraId="04D744E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Θα συμφωνήσουμε και με τις προτάσεις του κ. Μουρμούρη, των «τεσσάρων σημείων». Το πρώτο σημείο είναι ότι στο άρθρο 14, το οποίο αναφέρεται στην Επιτροπή Ερευνών των πανεπιστημίων, συμφωνούμε στη διαγραφή της εξαίρεσης της παραγράφου 3, η οποία συμπληρώθηκε μετά τη διαδικασία της διαβούλευσης, επειδή με τον τρόπο αυτό παραμένουν εντελώς ανεξέλεγκτες όλες οι μελέτες που αναλαμβάνουν να εκπονήσουν πανεπιστήμια με τη μορφή των ερευνητικών προγραμμάτων. Πιστεύουμε ότι ο έλεγχος από το τεχνικό συμβούλιο θα πρέπει να παραμείνει –και είναι κρίσιμος και αναγκαίος- για να εξάγεται τελικά πόρισμα αν κάτι είναι ερευνητικό ή είναι μελέτη. </w:t>
      </w:r>
    </w:p>
    <w:p w14:paraId="04D744E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Επίσης, στο άρθρο 50, για την εφαρμογή σε όλα τα είδη των τεχνικών έργων για το σύστημα προσφοράς, μελέτης και κατασκευής, η θέση μας είναι να μην εφαρμόζεται για όλες τις τεχνικές μελέτες, διότι παλαιότερα συνεστήθη ομάδα εργασίας, στην οποία ήταν εκπρόσωποι του ΥΠΟΜΕΔΙ, του ΥΠΕΚΑ, του Τεχνικού Επιμελητηρίου, των εργοληπτικών και των μελετητικών φορέων, με αντικείμενο τη διατύπωση προτάσεων στην εφαρμογή του τρόπου δημοπράτησης των έργων με αυτό το σύστημα. Η ομάδα αυτή, λοιπόν, κατέληξε σε ένα πόρισμα, βάσει του οποίου πρέπει να διατηρηθεί το σύστημα «μελέτης κατασκευής» και να εφαρμόζεται σε περιορισμένα είδη έργων. Το πόρισμα αυτό είναι πλήρως τεκμηριωμένο και διασφαλίζει τον υγιή ανταγωνισμό και την ποιότητα των έργων.</w:t>
      </w:r>
    </w:p>
    <w:p w14:paraId="04D744E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 Στη συνέχεια εκδόθηκε υπουργική απόφαση, με βάση αυτά τα συμπεράσματα, οπότε πιστεύουμε ότι πρέπει να παραμείνουμε σε αυτή και να μην υπάρχει επέκταση επί του συνόλου των τεχνικών έργων. </w:t>
      </w:r>
    </w:p>
    <w:p w14:paraId="04D744E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Επειδή είμαι αρχιτέκτων μηχανικός, έχω επισημάνει κάποια θέματα που είναι πολύ σημαντικά για τον κλάδο γενικώς των μηχανικών. Παραδείγματος χάριν, δεν υπάρχει καμμία πρόνοια για την προστασία διαδικασίας των διαγωνισμών από τις αλόγιστες οικονομικές προσφορές. Γίνονται τεράστιες εκπτώσεις. Για να αποφύγουμε αυτές τις πρακτικές, χρειάζεται ένας τρόπος βαθμολόγησης ακριβής. Απαραίτητη κρίνεται η επιβολή πρόσθετων εγγυήσεων. Απαραίτητη είναι η θέσπιση μεθοδολογίας και διαδικασιών αντικειμενικών κριτηρίων αξιολόγησης, για να χαρακτηρίζεται μια προσφορά ως ασυνήθιστα χαμηλή, οπότε να καταπίπτει. </w:t>
      </w:r>
    </w:p>
    <w:p w14:paraId="04D744E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Συγκεκριμένα, το ΤΕΕ ζητά τα αυτονόητα και συμφωνούμε απόλυτα μαζί του. Πρώτον, ζητάει την εφαρμογή ενός δυναμικού αλγόριθμου, που θα περιλαμβάνει το πραγματικό κόστος αυτού του οποίου μπορεί να προκύψει από τις τιμές του Παρατηρητηρίου, τις προσφορές των διαγωνιζομένων και ενδεχομένως και άλλους παράγοντες, ο οποίος δυναμικός αλγόριθμος θα δίνει τη μέγιστη έκπτωση, πέρα από την οποία δεν θα γίνονται δεκτές προσφορές.  </w:t>
      </w:r>
    </w:p>
    <w:p w14:paraId="04D744E8"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Δεύτερον, ζητάει τη μείωση των σταδίων των προδικαστικών και δικαστικών προσφυγών. Πρέπει να δίνεται προτεραιότητα στα δικαστήρια που αποφασίζουν για μελέτες και για έργα που χρηματοδοτούνται από το ΕΣΠΑ, ούτως ώστε να μη χάνονται ευρωπαϊκοί πόροι. </w:t>
      </w:r>
    </w:p>
    <w:p w14:paraId="04D744E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Τρίτον, ζητάει εκχώρηση αρμοδιοτήτων των δημοσίων υπηρεσιών σε ελεύθερους επαγγελματίες μηχανικούς. </w:t>
      </w:r>
    </w:p>
    <w:p w14:paraId="04D744E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Επίσης, να μπορεί να χρησιμοποιεί κάποιος δήμος ελεύθερους επαγγελματίες αντλώντας από το μητρώο τους συγκεκριμένους μηχανικούς, που θα μπορούν να υπογράφουν προμελέτες ωρίμανσης για την ένταξη στο ΕΣΠΑ. Ζητάει να μπορεί να αναθέτει κάποιος δήμος σε ελεύθερους επαγγελματίες από το συγκεκριμένο μητρώο με δικαίωμα υπογραφής στην επίβλεψη έργων. Αυτό βοηθάει και στη συντομότερη εκτέλεση αυτών των μελετών. </w:t>
      </w:r>
    </w:p>
    <w:p w14:paraId="04D744EB"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Γ΄ Αντιπρόεδρος της Βουλής κ.  </w:t>
      </w:r>
      <w:r w:rsidRPr="002F3E42">
        <w:rPr>
          <w:rFonts w:eastAsia="Times New Roman" w:cs="Times New Roman"/>
          <w:b/>
          <w:szCs w:val="24"/>
        </w:rPr>
        <w:t>ΑΝΑΣΤΑΣΙΑ ΧΡΙΣΤΟΔΟΥΛΟΠΟΥΛΟΥ</w:t>
      </w:r>
      <w:r>
        <w:rPr>
          <w:rFonts w:eastAsia="Times New Roman" w:cs="Times New Roman"/>
          <w:szCs w:val="24"/>
        </w:rPr>
        <w:t>)</w:t>
      </w:r>
    </w:p>
    <w:p w14:paraId="04D744E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Σήμερα, ούτε οι δήμοι έχουν μηχανικούς και δεν μπορούν να κάνουν τη δουλειά τους ούτε οι μηχανικοί έχουν δουλειά. Με μια κίνηση θα μπορούσαμε να λύσουμε και τρία προβλήματα, περιλαμβανομένου και του προβλήματος της άμεσης απορρόφησης των ευρωπαϊκών πόρων. </w:t>
      </w:r>
    </w:p>
    <w:p w14:paraId="04D744ED"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Επίσης, όσον αφορά το ύψος του παραβόλου για την άσκηση της αιτήσεως ακυρώσεως και αιτήσεως αναστολής στο Συμβούλιο της Επικρατείας, το ύψος έχει οριστεί στις 15.000 ευρώ και 5.000 ευρώ αντίστοιχα. Αυτό δημιουργεί κάποια προβλήματα, κυρίως ισότητας, διότι αντιμετωπίζονται πολλές φορές με τον ίδιο τρόπο συμβάσεις που έχουν αξία 1.000.000 ευρώ με άλλες, που έχουν αξία 50.000.000 και 100.000.000 ευρώ. </w:t>
      </w:r>
    </w:p>
    <w:p w14:paraId="04D744E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Υπάρχει η οδηγία της Ευρωπαϊκής Ένωσης για την αύξηση της συμμετοχής των μικρομεσαίων επιχειρήσεων στις δημόσιες συμβάσεις. Κρίνονται απαραίτητες οι παρεμβάσεις που έχουν να κάνουν με τη διασφάλιση της συμμετοχής των μικρομεσαίων επιχειρήσεων με τη μορφή ποσόστωσης. Πρέπει να τεθεί αυτό το ζήτημα της ποσόστωσης, για να μην υπάρχει καμμία παρατυπία ως προς τη συμμετοχή τους. </w:t>
      </w:r>
    </w:p>
    <w:p w14:paraId="04D744E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Κράτησα ως τελευταίο κάτι σημαντικό. Φέρατε μια τροπολογία και μας ζητάτε να εγκρίνουμε να προσλαμβάνετε εκτός ΑΣΕΠ άγνωστο αριθμό προσωπικού στην ΕΑΒ, για πέντε χρόνια το μέγιστο. Εάν καλύπτουν ανάγκες εθνικής άμυνας, εμείς θα μπορούσαμε να πούμε «ναι». Πλην, όμως, ζητάμε κατά την πρόσληψη τη σύμφωνη γνώμη του Κοινοβουλίου και με διαδικασίες ΑΣΕΠ. Τη σύμφωνη γνώμη του Κοινοβουλίου τη ζητάμε για τυπικούς λόγους. </w:t>
      </w:r>
    </w:p>
    <w:p w14:paraId="04D744F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04D744F1"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Μισό λεπτό, κυρία Πρόεδρε, και τελειώνω.</w:t>
      </w:r>
    </w:p>
    <w:p w14:paraId="04D744F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Θα ήθελα παρεμπιπτόντως να παρατηρήσω ότι κρίσιμοι τομείς επίσης, όπως είναι η υγεία και η αιδεία, έχουν έλλειψη προσωπικού, ενώ άλλες Υπηρεσίες έχουν υπερεπάρκεια. Για ποιον λόγο, λοιπόν, μόνο στην ΕΑΒ; Είναι κάτι το απόρρητο, είναι ζήτημα εθνικής ασφαλείας; Ποιες προβλέψεις υπάρχουν για τον τομέα της υγείας και της παιδείας; Τι θα γίνει με τις ελλείψεις του διδακτικού προσωπικού; </w:t>
      </w:r>
    </w:p>
    <w:p w14:paraId="04D744F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4D744F4" w14:textId="77777777" w:rsidR="00D12B78" w:rsidRDefault="00A9581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04D744F5"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Έχω την τιμή να ανακοινώσω προς το Σώμα ότι η Διαρκής Επιτροπή Μορφωτικών Υποθέσεων καταθέτει την έκθεση της στο σχέδιο νόμου του Υπουργείου Παιδείας, Έρευνας και Θρησκευμάτων: «Ρυθμίσεις για την ελληνόγλωσση εκπαίδευση, τη διαπολιτισμική εκπαίδευση και άλλες διατάξεις». </w:t>
      </w:r>
    </w:p>
    <w:p w14:paraId="04D744F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Επίσης, οι Υπουργοί Περιβάλλοντος και Ενέργειας, Εξωτερικών, Οικονομικών, καθώς και ο Αναπληρωτής Υπουργός Περιβάλλοντος και Ενέργειας κατέθεσαν σήμερα, 3-8-2016, σχέδιο νόμου: «Κύρωση της Συμφωνίας μεταξύ της Ευρωπαϊκής Ένωσης και των κρατών μελών της, αφενός, και της Ισλανδίας, αφετέρου, σχετικά με την συμμετοχή της Ισλανδίας στην από κοινού ανταπόκριση στις υποχρεώσεις που έχουν αναλάβει η Ευρωπαϊκή Ένωση, τα κράτη μέλη της και η Ισλανδία στη δεύτερη περίοδο δέσμευσης, σύμφωνα με την τροποποίηση της Ντόχα στο πρωτόκολλο του Κιότο, που κυρώθηκε με το ν.4345/2015 (Α΄148), στη σύμβαση-πλαίσιο των Ηνωμένων Εθνών για την κλιματική αλλαγή που έχει κυρωθεί με το ν.3017/2002 (Α΄117)». </w:t>
      </w:r>
    </w:p>
    <w:p w14:paraId="04D744F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Παραπέμπεται στην αρμόδια Διαρκή Επιτροπή. </w:t>
      </w:r>
    </w:p>
    <w:p w14:paraId="04D744F8"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Τώρα τον λόγο έχει η Υφυπουργός κ. Τζάκρη.</w:t>
      </w:r>
    </w:p>
    <w:p w14:paraId="04D744F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Κυρία Τζάκρη, πέντε λεπτά είναι καλά; </w:t>
      </w:r>
    </w:p>
    <w:p w14:paraId="04D744FA"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ΘΕΟΔΩΡΑ ΤΖΑΚΡΗ (Υφυπουργός Οικονομίας, Ανάπτυξης και Τουρισμού): </w:t>
      </w:r>
      <w:r>
        <w:rPr>
          <w:rFonts w:eastAsia="Times New Roman" w:cs="Times New Roman"/>
          <w:szCs w:val="24"/>
        </w:rPr>
        <w:t xml:space="preserve">Ίσως χρειαστώ ένα λεπτό παραπάνω, θα το δούμε, κυρία Πρόεδρε. </w:t>
      </w:r>
    </w:p>
    <w:p w14:paraId="04D744FB"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Όσο χρόνο θέλει. </w:t>
      </w:r>
    </w:p>
    <w:p w14:paraId="04D744FC"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Είκοσι λεπτά. </w:t>
      </w:r>
    </w:p>
    <w:p w14:paraId="04D744FD"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ΘΕΟΔΩΡΑ ΤΖΑΚΡΗ (Υφυπουργός Οικονομίας, Ανάπτυξης και Τουρισμού): </w:t>
      </w:r>
      <w:r>
        <w:rPr>
          <w:rFonts w:eastAsia="Times New Roman" w:cs="Times New Roman"/>
          <w:szCs w:val="24"/>
        </w:rPr>
        <w:t>Ευχαριστώ, κυρία Πρόεδρε.</w:t>
      </w:r>
    </w:p>
    <w:p w14:paraId="04D744F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Δεν θα χρειαστώ είκοσι λεπτά, κύριοι συνάδελφοι. Σας ευχαριστώ πολύ για τη γενναιοδωρία σας. </w:t>
      </w:r>
    </w:p>
    <w:p w14:paraId="04D744F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τροπολογία που αφορά στην πάταξη του λαθρεμπορίου στα πρατήρια καυσίμων αποτελεί το αποτέλεσμα μιας μακρόχρονης προσπάθειας της Κυβέρνησης, που ξεκίνησε από τις πρώτες ημέρες ανάληψης των καθηκόντων της. Επιτρέψτε μου μία προσωπική αναφορά. Ούτε η ίδια πίστευα πόσο βαθιά ριζωμένο στο οικονομικό και κοινωνικό σύστημα της χώρας μας είναι το σύστημα του λαθρεμπορίου και πόσο αναποτελεσματικοί είναι οι μηχανισμοί για την αντιμετώπισή του. </w:t>
      </w:r>
    </w:p>
    <w:p w14:paraId="04D7450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Οι μεταρρυθμίσεις που πέρασαν σε αυτή τη χώρα, οι περισσότερες εξ αυτών, για να μην πω όλες, είχαν ως αντικείμενο τις περικοπές ή, εν πάση περιπτώσει, την κατάλυση δικαιωμάτων που κατακτήθηκαν μετά από μακροχρόνιους αγώνες. Πραγματικά, δεν κατανοώ τι είναι αυτό που εμπόδισε τις κυβερνήσεις μέχρι σήμερα να αντιμετωπίσουν με έναν τρόπο αποτελεσματικό το φαινόμενο της λαθρεμπορίας και να δώσουν μια λύση, γιατί αυτό που συμβαίνει επί της ουσίας είναι ότι επιτρέπουμε στο παραεμπόριο, σε αυτό το παρασύστημα του λαθρεμπορίου, να βάλει βαθιά το χέρι του στην τσέπη της φτωχής ελληνικής οικογένειας και να αποσπάσει ένα σημαντικό κομμάτι από τα πενιχρά ήδη εισοδήματά της. Γιατί αυτό συμβαίνει επί της ουσίας, κυρίες και κύριοι συνάδελφοι. Όταν κάποιος πληρώνει καθημερινά 20 ευρώ βενζίνη και παίρνει προϊόν που αντιστοιχεί σε 15 ή 16 ευρώ ή νοθευμένο προϊόν, αυτό που τελικά συμβαίνει είναι να βλάπτεται και η υγεία μας αλλά και ουσιαστικά και τα εισοδήματα των Ελλήνων πολιτών στο σύνολό τους. </w:t>
      </w:r>
    </w:p>
    <w:p w14:paraId="04D74501"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Επιπλέον, όλες αυτές οι υγιείς επιχειρήσεις, που δίνουν καθημερινό αγώνα για να διατηρηθούν ζωντανές, έχουν να αντιμετωπίσουν και να αντιπαλέψουν και τον αθέμιτο ανταγωνισμό του λαθρεμπορίου. </w:t>
      </w:r>
    </w:p>
    <w:p w14:paraId="04D7450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Επίσης, πρέπει να αναλογιστούμε ότι όλος αυτός ο όγκος των πολλών εκατομμυρίων της «μαύρης» διακίνησης τις περισσότερες φορές καταλήγει και σε άλλες εγκληματικές δραστηριότητες και ένας Θεός ξέρει πού. </w:t>
      </w:r>
    </w:p>
    <w:p w14:paraId="04D7450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Όμως, αυτό που πρέπει να αφορά το σύνολο και των τριακοσίων Βουλευτών και να μας απασχολεί όλους είναι ότι από το λαθρεμπόριο η ελληνική οικονομία χάνει από 200 έως 600 εκατομμύρια από διαφυγόντες φόρους, όταν η κατάργηση του συνόλου των επικουρικών συντάξεων που μας ζητούσαν οι δανειστές δεν ξεπερνούσε τα 400 εκατομμύρια. </w:t>
      </w:r>
    </w:p>
    <w:p w14:paraId="04D7450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Επομένως θέλω να επισημάνω τη διαφορά, πόσο κρίσιμο είναι να αντιμετωπίσουμε ενιαία, ενωμένοι, το φαινόμενο αυτό, γιατί ουσιαστικά πλήττει στην παρούσα συγκυρία και το πολιτικό σύστημα στο σύνολό του, πλήττει την ίδια τη σχέση μας με τη δημοκρατία, πλήττει την οικονομία, δημιουργεί την εικόνα μιας χώρας που δεν μπορεί να αντιμετωπίσει ριζικά τα προβλήματά της, που έχει θεσμικά όργανα που δεν ανταποκρίνονται στις συνθήκες και στις ανάγκες της σύγχρονης εποχής και γενικά την εικόνα μιας χώρας που έχει παραιτηθεί και που η κρίση δεν έγινε ευκαιρία για αλλαγή ούτε καν για τα αυτονόητα. </w:t>
      </w:r>
    </w:p>
    <w:p w14:paraId="04D7450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Θέλω επίσης να πω ότι στο Υπουργείο Ανάπτυξης θεωρούμε πολύ σημαντική αυτή τη μεταρρύθμιση. Βεβαίως, ο αγώνας για την πάταξη του λαθρεμπορίου δεν σταματά με την ψήφιση της τροπολογίας. Κάθε άλλο θα έλεγα, μάλιστα. </w:t>
      </w:r>
    </w:p>
    <w:p w14:paraId="04D7450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Για να το συνδυάσω και με τις άλλες δράσεις του Υπουργείου, θα έλεγα ότι πραγματικά η καταπολέμηση του λαθρεμπορίου βελτιώνει και το επιχειρηματικό περιβάλλον σε κάθε περίπτωση. Θα έλεγα ότι βελτιώνει πάντα και την προβλεψιμότητα των επενδύσεων αλλά και την ασφάλεια της καλώς εννοούμενης επιχειρηματικότητας.</w:t>
      </w:r>
    </w:p>
    <w:p w14:paraId="04D7450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Θέλω να προαναγγείλω από αυτό το Βήμα ότι, πέρα από την αυστηροποίηση των ελέγχων και πέρα από την αυστηροποίηση των ποινών και των διοικητικών κυρώσεων, εντατικοποιούνται οι έλεγχοι με έναν τρόπο, ώστε να μπορέσουμε να αντιμετωπίσουμε το φαινόμενο αποτελεσματικά και με ριζικό τρόπο και να μην επιτρέψουμε να παλινδρομήσει το φαινόμενο αυτό, αντιμετωπίζοντάς το με έναν τρόπο πρόχειρο και αναποτελεσματικό. </w:t>
      </w:r>
    </w:p>
    <w:p w14:paraId="04D74508"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Πριν περάσω στο τεχνικό κομμάτι της τροπολογίας, θα ήθελα να ζητήσω από όλη την Αντιπολίτευση να υποστηρίξει τη συγκεκριμένη τροπολογία και να περάσουμε το μήνυμα ότι, παρά τις τεράστιες διαφορές που μας χωρίζουν, σε ό,τι σχετίζεται με τα αυτονόητα συμφέροντα του ελληνικού λαού πρέπει να πάμε ενωμένοι. </w:t>
      </w:r>
    </w:p>
    <w:p w14:paraId="04D7450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Θα ήθελα να αναφερθώ στο ποιος είναι ο στόχος της προτεινόμενης  τροπολογίας και στα τεχνικά της στοιχεία. </w:t>
      </w:r>
    </w:p>
    <w:p w14:paraId="04D7450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Κατ’ αρχάς, αντιμετωπίζουμε το θέμα με έναν τρόπο και καλύπτουμε το κενό, ώστε να τιμωρηθεί ο πραγματικός δράστης των αδικημάτων καταδολίευσης και αλλοίωσης των αντλιών, ώστε να μην μπορεί να επαναδραστηριοποιηθεί στην αγορά των καυσίμων και των πετρελαιοειδών για μια δεκαετία. </w:t>
      </w:r>
    </w:p>
    <w:p w14:paraId="04D7450B"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Αυτό θα αφορά πλέον τόσο τον ίδιο ως φυσικό πρόσωπο όσο και τη συμμετοχή του με οποιαδήποτε μορφή σε νομικό πρόσωπο αλλά και έναν κύκλο γύρω από αυτόν, μέχρι τους συγγενείς του δευτέρου βαθμού.  Παράλληλα, προβλέπεται και η επιβολή μεγαλύτερων διοικητικών προστίμων για τις παραβάσεις αυτές. </w:t>
      </w:r>
    </w:p>
    <w:p w14:paraId="04D7450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Με τον τρόπο αυτό αντιμετωπίζουμε ριζικά το παιχνίδι που γινόταν μέχρι τώρα, της γάτας με τον ποντικό, και καθιστούμε το ρίσκο της λαθρεμπορίας τόσο υψηλό, ώστε ο παραβάτης να μην έχει κανένα απολύτως συμφέρον να το αναλάβει. Διότι μέχρι σήμερα ο λαθρέμπορος είχε ενσωματώσει στο εγκληματικό του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το όποιο πρόστιμο ή διοικητική κύρωση από αυτή την παράνομη δραστηριότητά του. </w:t>
      </w:r>
    </w:p>
    <w:p w14:paraId="04D7450D"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Επίσης, θέλω να πω ότι επιφέρουμε συγκεκριμένες επιμέρους αλλαγές. Ουσιαστικά προσθέτουμε στις ποινικά κολάσιμες πράξεις και τον εντοπισμό ιχνών καταδολίευσης, καθώς και τη μη εγκεκριμένη τροποποίηση εξαρτημάτων που επηρεάζουν τα μετρολογικά δεδομένα. Προβλέπονται αυστηρότερες ποινές στις περιπτώσεις της κατ’ επάγγελμα και της κατά συνήθεια τέλεσης των αδικημάτων αυτών. Επιτυγχάνεται η μέγιστη δυνατή αποθάρρυνση παραβατικών συμπεριφορών σε σχέση με την αγορά και τη διακίνηση πετρελαιοειδών προϊόντων, καθώς προβλέπεται για πρώτη φορά η αφαίρεση της άδειας λειτουργίας και η απαγόρευση της έκδοσης νέας, όχι μόνο για τη συγκεκριμένη εγκατάσταση αλλά σε οποιοδήποτε σημείο, για διευρυμένο κύκλο προσώπων που συνδέονται από θέσεις ευθύνης με τη συγκεκριμένη επιχειρησιακή εκμετάλλευση και η έννοια της επιχειρησιακής εκμετάλλευσης ταυτίζεται με την έννοια της επιχείρησης του πρατηρίου, δηλαδή συνδέεται τόσο με τους παραγωγικούς συντελεστές της εγκατάστασης αυτής όσο και με την υλικοτεχνική υποδομή και το ανθρώπινο δυναμικό της. </w:t>
      </w:r>
    </w:p>
    <w:p w14:paraId="04D7450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Με τον τρόπο αυτό αντιμετωπίζουμε αποτελεσματικά τις παθογένειες του υφιστάμενου συστήματος σήμερα, γιατί είχαμε το φαινόμενο να σταματά η δραστηριότητα ενός προσώπου σε ένα συγκεκριμένο σημείο και να αλλάζει η έδρα, να ανοίγει, δηλαδή, παραδίπλα ή κάπου αλλού, για να αναπτύσσεται η ίδια παραβατική συμπεριφορά χωρίς κανέναν περιορισμό, ειδικά στις περιπτώσεις που μεσολαβούσε πλασματική μεταβίβαση της άδειας λειτουργίας. </w:t>
      </w:r>
    </w:p>
    <w:p w14:paraId="04D7450F" w14:textId="77777777" w:rsidR="00D12B78" w:rsidRDefault="00A95810">
      <w:pPr>
        <w:spacing w:after="0" w:line="600" w:lineRule="auto"/>
        <w:ind w:firstLine="720"/>
        <w:jc w:val="both"/>
        <w:rPr>
          <w:rFonts w:eastAsia="Times New Roman" w:cs="Times New Roman"/>
          <w:b/>
          <w:szCs w:val="24"/>
        </w:rPr>
      </w:pPr>
      <w:r>
        <w:rPr>
          <w:rFonts w:eastAsia="Times New Roman" w:cs="Times New Roman"/>
          <w:szCs w:val="24"/>
        </w:rPr>
        <w:t xml:space="preserve">Επιπλέον, συμπληρώνονται και αυστηροποιούνται οι κυρώσεις και σε περιπτώσεις διαπίστωσης σφαλμάτων στα συστήματα μέτρησης καυσίμων. Έτσι, ενώ μέχρι σήμερα σε περιπτώσεις μεγάλων αποκλίσεων, πάνω από 1,5% για τη βενζίνη και πάνω από 3% για το υγραέριο, επιβαλλόταν μόνο αφαίρεση της αδείας για τη συγκεκριμένη εγκατάσταση, πλέον θεσπίζεται τώρα διοικητικό πρόστιμο της τάξεως των 30 χιλιάδων ευρώ για κάθε αντλία και αφαίρεση της άδειας, με πρόβλεψη απαγόρευσης άσκησης παρόμοιας δραστηριότητας για την επόμενη δεκαετία. </w:t>
      </w:r>
    </w:p>
    <w:p w14:paraId="04D74510" w14:textId="77777777" w:rsidR="00D12B78" w:rsidRDefault="00A95810">
      <w:pPr>
        <w:spacing w:after="0" w:line="600" w:lineRule="auto"/>
        <w:ind w:firstLine="720"/>
        <w:jc w:val="both"/>
        <w:rPr>
          <w:rFonts w:eastAsia="Times New Roman"/>
          <w:szCs w:val="24"/>
        </w:rPr>
      </w:pPr>
      <w:r>
        <w:rPr>
          <w:rFonts w:eastAsia="Times New Roman"/>
          <w:szCs w:val="24"/>
        </w:rPr>
        <w:t>Να πω ότι συμπληρώνεται η διάταξη και για τη διάπραξη του αδικήματος της καταδολίευσης ή αλλοίωσης αντλιών που προβλέπει κύρωση και για όποιον σφραγίζει τα συστήματα αντλιών, ενώ θεσπίζεται επιβαρυντική περίπτωση για τα εξουσιοδοτημένα συνεργεία σε περιπτώσεις υποτροπής και αφαιρείται, σε αυτές τις περιπτώσεις υποτροπής, η άδεια λειτουργίας για τα επόμενα δέκα χρόνια.</w:t>
      </w:r>
    </w:p>
    <w:p w14:paraId="04D74511" w14:textId="77777777" w:rsidR="00D12B78" w:rsidRDefault="00A95810">
      <w:pPr>
        <w:spacing w:after="0" w:line="600" w:lineRule="auto"/>
        <w:ind w:firstLine="720"/>
        <w:jc w:val="both"/>
        <w:rPr>
          <w:rFonts w:eastAsia="Times New Roman"/>
          <w:szCs w:val="24"/>
        </w:rPr>
      </w:pPr>
      <w:r>
        <w:rPr>
          <w:rFonts w:eastAsia="Times New Roman"/>
          <w:szCs w:val="24"/>
        </w:rPr>
        <w:t>Τέλος, για την κάλυψη όλης της αλυσίδας αξίας, προβλέπονται αντίστοιχες κυρώσεις και για όσους κατασκευάζουν συστήματα μέτρησης ποσότητας καυσίμων που δεν συμμορφώνονται με το ισχύον εθνικό και κοινοτικό πλαίσιο.</w:t>
      </w:r>
    </w:p>
    <w:p w14:paraId="04D74512" w14:textId="77777777" w:rsidR="00D12B78" w:rsidRDefault="00A95810">
      <w:pPr>
        <w:spacing w:after="0" w:line="600" w:lineRule="auto"/>
        <w:ind w:firstLine="720"/>
        <w:jc w:val="both"/>
        <w:rPr>
          <w:rFonts w:eastAsia="Times New Roman"/>
          <w:szCs w:val="24"/>
        </w:rPr>
      </w:pPr>
      <w:r>
        <w:rPr>
          <w:rFonts w:eastAsia="Times New Roman"/>
          <w:szCs w:val="24"/>
        </w:rPr>
        <w:t>Κυρίες και κύριοι συνάδελφοι, για να κλείσω, λέω ότι στη συγκεκριμένη τροπολογία δεν υπάρχει χώρος αντιπολίτευσης. Η συγκεκριμένη τροπολογία αφορά το σύνολο του ελληνικού λαού, που έχει απέναντί του μια μικρή ομάδα άθλιων λαθρεμπόρων. Και πραγματικά, ήθελα να κλείσω με αυτό που είπα και προηγουμένως: Θα πρέπει να ξεπεράσουμε αυτή τη φάση και να πάμε στην επόμενη, μετά την κρίση, στιγμή, που η εποχή μάς θέλει όλους ενωμένους, τουλάχιστον για τα αυτονόητα συμφέροντα του ελληνικού λαού.</w:t>
      </w:r>
    </w:p>
    <w:p w14:paraId="04D74513" w14:textId="77777777" w:rsidR="00D12B78" w:rsidRDefault="00A95810">
      <w:pPr>
        <w:spacing w:after="0" w:line="600" w:lineRule="auto"/>
        <w:ind w:firstLine="720"/>
        <w:jc w:val="both"/>
        <w:rPr>
          <w:rFonts w:eastAsia="Times New Roman"/>
          <w:szCs w:val="24"/>
        </w:rPr>
      </w:pPr>
      <w:r>
        <w:rPr>
          <w:rFonts w:eastAsia="Times New Roman"/>
          <w:szCs w:val="24"/>
        </w:rPr>
        <w:t>Σας ευχαριστώ πολύ.</w:t>
      </w:r>
    </w:p>
    <w:p w14:paraId="04D74514" w14:textId="77777777" w:rsidR="00D12B78" w:rsidRDefault="00A95810">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Κυρία Πρόεδρε, μία ερώτηση θα ήθελα να κάνω.</w:t>
      </w:r>
    </w:p>
    <w:p w14:paraId="04D74515" w14:textId="77777777" w:rsidR="00D12B78" w:rsidRDefault="00A95810">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Στην κ. Τζάκρη;</w:t>
      </w:r>
    </w:p>
    <w:p w14:paraId="04D74516" w14:textId="77777777" w:rsidR="00D12B78" w:rsidRDefault="00A95810">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Αν είναι να φύγει η κ. Τζάκρη, θέλω να κάνω τώρα μία ερώτηση.</w:t>
      </w:r>
    </w:p>
    <w:p w14:paraId="04D74517" w14:textId="77777777" w:rsidR="00D12B78" w:rsidRDefault="00A95810">
      <w:pPr>
        <w:spacing w:after="0" w:line="600" w:lineRule="auto"/>
        <w:ind w:firstLine="720"/>
        <w:jc w:val="both"/>
        <w:rPr>
          <w:rFonts w:eastAsia="Times New Roman"/>
          <w:b/>
          <w:szCs w:val="24"/>
        </w:rPr>
      </w:pPr>
      <w:r>
        <w:rPr>
          <w:rFonts w:eastAsia="Times New Roman"/>
          <w:b/>
          <w:szCs w:val="24"/>
        </w:rPr>
        <w:t>ΠΡΟΕΔΡΕΥΟΥΣΑ (Αναστασία Χριστοδουλοπούλου):</w:t>
      </w:r>
      <w:r>
        <w:rPr>
          <w:rFonts w:eastAsia="Times New Roman"/>
          <w:szCs w:val="24"/>
        </w:rPr>
        <w:t xml:space="preserve"> Θα φύγετε, κυρία Τζάκρη;</w:t>
      </w:r>
    </w:p>
    <w:p w14:paraId="04D74518" w14:textId="77777777" w:rsidR="00D12B78" w:rsidRDefault="00A95810">
      <w:pPr>
        <w:spacing w:after="0" w:line="600" w:lineRule="auto"/>
        <w:ind w:firstLine="720"/>
        <w:jc w:val="both"/>
        <w:rPr>
          <w:rFonts w:eastAsia="Times New Roman"/>
          <w:szCs w:val="24"/>
        </w:rPr>
      </w:pPr>
      <w:r>
        <w:rPr>
          <w:rFonts w:eastAsia="Times New Roman"/>
          <w:b/>
          <w:szCs w:val="24"/>
        </w:rPr>
        <w:t>ΘΕΟΔΩΡΑ ΤΖΑΚΡΗ (Υφυπουργός Οικονομίας, Ανάπτυξης και Τουρισμού):</w:t>
      </w:r>
      <w:r>
        <w:rPr>
          <w:rFonts w:eastAsia="Times New Roman"/>
          <w:szCs w:val="24"/>
        </w:rPr>
        <w:t xml:space="preserve"> Αν είναι να περιμένω τον κ. Λοβέρδο, θα τον περιμένω.</w:t>
      </w:r>
    </w:p>
    <w:p w14:paraId="04D74519" w14:textId="77777777" w:rsidR="00D12B78" w:rsidRDefault="00A95810">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Εάν περιμένετε, είναι να μιλήσουν οι Υπουργοί και οι Κοινοβουλευτικοί Εκπρόσωποι.</w:t>
      </w:r>
    </w:p>
    <w:p w14:paraId="04D7451A" w14:textId="77777777" w:rsidR="00D12B78" w:rsidRDefault="00A95810">
      <w:pPr>
        <w:spacing w:after="0" w:line="600" w:lineRule="auto"/>
        <w:ind w:firstLine="720"/>
        <w:jc w:val="both"/>
        <w:rPr>
          <w:rFonts w:eastAsia="Times New Roman"/>
          <w:szCs w:val="24"/>
        </w:rPr>
      </w:pPr>
      <w:r>
        <w:rPr>
          <w:rFonts w:eastAsia="Times New Roman"/>
          <w:b/>
          <w:szCs w:val="24"/>
        </w:rPr>
        <w:t>ΘΕΟΔΩΡΑ ΤΖΑΚΡΗ (Υφυπουργός Οικονομίας, Ανάπτυξης και Τουρισμού):</w:t>
      </w:r>
      <w:r>
        <w:rPr>
          <w:rFonts w:eastAsia="Times New Roman"/>
          <w:szCs w:val="24"/>
        </w:rPr>
        <w:t xml:space="preserve"> Εδώ θα είμαι.</w:t>
      </w:r>
    </w:p>
    <w:p w14:paraId="04D7451B" w14:textId="77777777" w:rsidR="00D12B78" w:rsidRDefault="00A95810">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Σπίρτζη, έχετε τον λόγο.</w:t>
      </w:r>
    </w:p>
    <w:p w14:paraId="04D7451C" w14:textId="77777777" w:rsidR="00D12B78" w:rsidRDefault="00A95810">
      <w:pPr>
        <w:spacing w:after="0" w:line="600" w:lineRule="auto"/>
        <w:ind w:firstLine="720"/>
        <w:jc w:val="both"/>
        <w:rPr>
          <w:rFonts w:eastAsia="Times New Roman"/>
          <w:szCs w:val="24"/>
        </w:rPr>
      </w:pPr>
      <w:r>
        <w:rPr>
          <w:rFonts w:eastAsia="Times New Roman"/>
          <w:b/>
          <w:szCs w:val="24"/>
        </w:rPr>
        <w:t>ΧΡΗΣΤΟΣ ΣΠΙΡΤΖΗΣ (Υπουργός Υποδομών, Μεταφορών και Δικτύων):</w:t>
      </w:r>
      <w:r>
        <w:rPr>
          <w:rFonts w:eastAsia="Times New Roman"/>
          <w:szCs w:val="24"/>
        </w:rPr>
        <w:t xml:space="preserve"> Ευχαριστώ, κυρία Πρόεδρε.</w:t>
      </w:r>
    </w:p>
    <w:p w14:paraId="04D7451D" w14:textId="77777777" w:rsidR="00D12B78" w:rsidRDefault="00A95810">
      <w:pPr>
        <w:spacing w:after="0" w:line="600" w:lineRule="auto"/>
        <w:ind w:firstLine="720"/>
        <w:jc w:val="both"/>
        <w:rPr>
          <w:rFonts w:eastAsia="Times New Roman"/>
          <w:szCs w:val="24"/>
        </w:rPr>
      </w:pPr>
      <w:r>
        <w:rPr>
          <w:rFonts w:eastAsia="Times New Roman"/>
          <w:szCs w:val="24"/>
        </w:rPr>
        <w:t>Γνωρίζετε το θέμα της σημερινής Ολομέλειας. Πάρα ταύτα, η τοποθέτησή μου, για να μην ξεφεύγουμε από το κλίμα των ημερών και της επικαιρότητας, θα έχει και άλλες πτυχές και θα έχει τίτλο «ΣΚΑΪ: Η αλήθεια να λέγεται», αυτό που ακούμε τις τελευταίες μέρες.</w:t>
      </w:r>
    </w:p>
    <w:p w14:paraId="04D7451E" w14:textId="77777777" w:rsidR="00D12B78" w:rsidRDefault="00A95810">
      <w:pPr>
        <w:spacing w:after="0" w:line="600" w:lineRule="auto"/>
        <w:ind w:firstLine="720"/>
        <w:jc w:val="both"/>
        <w:rPr>
          <w:rFonts w:eastAsia="Times New Roman"/>
          <w:szCs w:val="24"/>
        </w:rPr>
      </w:pPr>
      <w:r>
        <w:rPr>
          <w:rFonts w:eastAsia="Times New Roman"/>
          <w:szCs w:val="24"/>
        </w:rPr>
        <w:t>Το πρώτο, λοιπόν, κομμάτι αυτής της τοποθέτησης είναι –άκουσα τον εκπρόσωπο της Νέας Δημοκρατίας- ότι έχουν σταματήσει τα έργα, ότι είναι «κολλημένα». Προφανώς, οι Βουλευτές της Νέας Δημοκρατίας μετακινούνται από την Αθήνα και το αεροδρόμιο «Ελευθέριος Βενιζέλος» μόνο στη νησιωτική Ελλάδα. Βλέπουν τα έργα που γίνονται μόνο στα δημόσια αεροδρόμια και δεν βλέπουν τα υπόλοιπα έργα, τα οποία η Νέα Δημοκρατία άφησε ημιθανή, σταματημένα και με χρέη και για αυτό έχουν την εικόνα που είχαν μετά τις ψεύτικες φιέστες και τα εγκαίνια του κ. Σαμαρά με τον κ. Βενιζέλο.</w:t>
      </w:r>
    </w:p>
    <w:p w14:paraId="04D7451F" w14:textId="77777777" w:rsidR="00D12B78" w:rsidRDefault="00A95810">
      <w:pPr>
        <w:spacing w:after="0" w:line="600" w:lineRule="auto"/>
        <w:ind w:firstLine="720"/>
        <w:jc w:val="both"/>
        <w:rPr>
          <w:rFonts w:eastAsia="Times New Roman"/>
          <w:szCs w:val="24"/>
        </w:rPr>
      </w:pPr>
      <w:r>
        <w:rPr>
          <w:rFonts w:eastAsia="Times New Roman"/>
          <w:szCs w:val="24"/>
        </w:rPr>
        <w:t>Είναι άλλη η κατάσταση αυτή τη στιγμή. Υπάρχουν δύο και τρεις βάρδιες στα έργα και στα εργοτάξια δουλεύουν και τα Σαββατοκύριακα. Οι πολίτες που διέρχονται από αυτά, ή κοντά από αυτά, ξέρουν πάρα πολύ καλά την αλήθεια, όπως την ξέρουν και οι τοπικές κοινωνίες.</w:t>
      </w:r>
    </w:p>
    <w:p w14:paraId="04D74520" w14:textId="77777777" w:rsidR="00D12B78" w:rsidRDefault="00A95810">
      <w:pPr>
        <w:spacing w:after="0" w:line="600" w:lineRule="auto"/>
        <w:ind w:firstLine="720"/>
        <w:jc w:val="both"/>
        <w:rPr>
          <w:rFonts w:eastAsia="Times New Roman"/>
          <w:szCs w:val="24"/>
        </w:rPr>
      </w:pPr>
      <w:r>
        <w:rPr>
          <w:rFonts w:eastAsia="Times New Roman"/>
          <w:szCs w:val="24"/>
        </w:rPr>
        <w:t>Τέθηκαν διάφορες ερωτήσεις. Να απαντήσω στους Βουλευτές της Αντιπολίτευσης, που ρώτησαν.</w:t>
      </w:r>
    </w:p>
    <w:p w14:paraId="04D74521" w14:textId="77777777" w:rsidR="00D12B78" w:rsidRDefault="00A95810">
      <w:pPr>
        <w:spacing w:after="0" w:line="600" w:lineRule="auto"/>
        <w:ind w:firstLine="720"/>
        <w:jc w:val="both"/>
        <w:rPr>
          <w:rFonts w:eastAsia="Times New Roman"/>
          <w:szCs w:val="24"/>
        </w:rPr>
      </w:pPr>
      <w:r>
        <w:rPr>
          <w:rFonts w:eastAsia="Times New Roman"/>
          <w:szCs w:val="24"/>
        </w:rPr>
        <w:t>Με ρώτησε ο Βουλευτής Λακωνίας της Νέας Δημοκρατίας ποια είναι η άποψή μου για τη ΜΟΜΚΑ. Είναι θετική η δράση της ΜΟΜΚΑ σε συγκεκριμένες κατηγορίες έργων και συγκεκριμένες περιστάσεις. Να σας πω παραδείγματα. Έχουμε μια «βιομηχανία» αδιαφάνειας κάθε χρόνο που έχουμε πλημμύρες στον Έβρο. Ιδιώτες παίρνουν τα έργα την τελευταία στιγμή, με προφορική εντολή. Και κάθε χρόνο μάλλον κάποιοι κλαίνε όταν δεν πλημμυρίζει, όχι όταν πλημμυρίζει. Η ανάθεση είναι προφορική και είναι «σπάσε ένα κρηπίδωμα και μετά ξαναφτιάξε το, για να μην πλημμυρίζουν οι οικισμοί».</w:t>
      </w:r>
    </w:p>
    <w:p w14:paraId="04D74522" w14:textId="77777777" w:rsidR="00D12B78" w:rsidRDefault="00A95810">
      <w:pPr>
        <w:spacing w:after="0" w:line="600" w:lineRule="auto"/>
        <w:ind w:firstLine="720"/>
        <w:jc w:val="both"/>
        <w:rPr>
          <w:rFonts w:eastAsia="Times New Roman"/>
          <w:szCs w:val="24"/>
        </w:rPr>
      </w:pPr>
      <w:r>
        <w:rPr>
          <w:rFonts w:eastAsia="Times New Roman"/>
          <w:szCs w:val="24"/>
        </w:rPr>
        <w:t>Αντίστοιχα φαινόμενα είχαμε όταν δεν μπορείς μέσω των διαδικασιών, να έχεις διαδικασίες που θα πάει ένας ιδιώτης να κάνει ένα δημόσιο έργο, όπως ήταν πρόσφατα στην πλημμύρα της Σκοπέλου ή σε πολύ απρόσιτες περιοχές ή σε έργα που είναι ιδιαίτερα στρατηγικού χαρακτήρα και θέλεις να διασφαλίσεις το απόρρητο. Εκεί, λοιπόν, η ΜΟΜΚΑ έχει θέση και όχι μόνο έχει θέση, αλλά συμφέρει και το ελληνικό δημόσιο. Ρωτήστε τους Σκοπελίτες για να σας καταθέσουν τη θετική άποψη που έχουν, σε σχέση με τις πλημμύρες που έγιναν πέρυσι, για τη συνδρομή του Υπουργείου Άμυνας. Το Υπουργείο Άμυνας, παρ’ ότι εξαιρείται από το χθεσινό νομοθετικό πλαίσιο, μέχρι στιγμής έχει δείξει ότι στη συντριπτική πλειοψηφία των έργων τηρεί τις διαδικασίες που ορίζει ο νόμος για τα δημόσια έργα και αυτό πρέπει να κάνει.</w:t>
      </w:r>
    </w:p>
    <w:p w14:paraId="04D74523" w14:textId="77777777" w:rsidR="00D12B78" w:rsidRDefault="00A95810">
      <w:pPr>
        <w:spacing w:after="0" w:line="600" w:lineRule="auto"/>
        <w:ind w:firstLine="720"/>
        <w:jc w:val="both"/>
        <w:rPr>
          <w:rFonts w:eastAsia="Times New Roman"/>
          <w:szCs w:val="24"/>
        </w:rPr>
      </w:pPr>
      <w:r>
        <w:rPr>
          <w:rFonts w:eastAsia="Times New Roman"/>
          <w:b/>
          <w:szCs w:val="24"/>
        </w:rPr>
        <w:t>ΑΘΑΝΑΣΙΟΣ ΔΑΒΑΚΗΣ:</w:t>
      </w:r>
      <w:r>
        <w:rPr>
          <w:rFonts w:eastAsia="Times New Roman"/>
          <w:szCs w:val="24"/>
        </w:rPr>
        <w:t xml:space="preserve"> Το έκαναν και πρώτα αυτό, τα Τάγματα Μηχανικού.</w:t>
      </w:r>
    </w:p>
    <w:p w14:paraId="04D74524" w14:textId="77777777" w:rsidR="00D12B78" w:rsidRDefault="00A95810">
      <w:pPr>
        <w:spacing w:after="0" w:line="600" w:lineRule="auto"/>
        <w:ind w:firstLine="720"/>
        <w:jc w:val="both"/>
        <w:rPr>
          <w:rFonts w:eastAsia="Times New Roman"/>
          <w:szCs w:val="24"/>
        </w:rPr>
      </w:pPr>
      <w:r>
        <w:rPr>
          <w:rFonts w:eastAsia="Times New Roman"/>
          <w:b/>
          <w:szCs w:val="24"/>
        </w:rPr>
        <w:t>ΧΡΗΣΤΟΣ ΣΠΙΡΤΖΗΣ (Υπουργός Υποδομών, Μεταφορών και Δικτύων):</w:t>
      </w:r>
      <w:r>
        <w:rPr>
          <w:rFonts w:eastAsia="Times New Roman"/>
          <w:szCs w:val="24"/>
        </w:rPr>
        <w:t xml:space="preserve"> Όχι με μεγάλη επιτυχία, γιατί είναι άλλο οι αξιωματικοί του Μηχανικού και άλλο οι μηχανικοί. Άρα, όταν μπαίνεις στη λογική να εκτελέσεις σενάριο, γιατί το διέταξε ο Ταξίαρχος, μάλλον δεν είναι ορθολογική διαδικασία. </w:t>
      </w:r>
    </w:p>
    <w:p w14:paraId="04D74525" w14:textId="77777777" w:rsidR="00D12B78" w:rsidRDefault="00A95810">
      <w:pPr>
        <w:spacing w:after="0" w:line="600" w:lineRule="auto"/>
        <w:ind w:firstLine="720"/>
        <w:jc w:val="both"/>
        <w:rPr>
          <w:rFonts w:eastAsia="Times New Roman"/>
          <w:szCs w:val="24"/>
        </w:rPr>
      </w:pPr>
      <w:r>
        <w:rPr>
          <w:rFonts w:eastAsia="Times New Roman"/>
          <w:b/>
          <w:szCs w:val="24"/>
        </w:rPr>
        <w:t>ΑΘΑΝΑΣΙΟΣ ΔΑΒΑΚΗΣ:</w:t>
      </w:r>
      <w:r>
        <w:rPr>
          <w:rFonts w:eastAsia="Times New Roman"/>
          <w:szCs w:val="24"/>
        </w:rPr>
        <w:t xml:space="preserve"> Μα η ΜΟΜΚΑ από το Μηχανικό θα πάρει.</w:t>
      </w:r>
    </w:p>
    <w:p w14:paraId="04D74526" w14:textId="77777777" w:rsidR="00D12B78" w:rsidRDefault="00A95810">
      <w:pPr>
        <w:spacing w:after="0" w:line="600" w:lineRule="auto"/>
        <w:ind w:firstLine="720"/>
        <w:jc w:val="both"/>
        <w:rPr>
          <w:rFonts w:eastAsia="Times New Roman"/>
          <w:szCs w:val="24"/>
        </w:rPr>
      </w:pPr>
      <w:r>
        <w:rPr>
          <w:rFonts w:eastAsia="Times New Roman"/>
          <w:b/>
          <w:szCs w:val="24"/>
        </w:rPr>
        <w:t>ΧΡΗΣΤΟΣ ΣΠΙΡΤΖΗΣ (Υπουργός Υποδομών, Μεταφορών και Δικτύων):</w:t>
      </w:r>
      <w:r>
        <w:rPr>
          <w:rFonts w:eastAsia="Times New Roman"/>
          <w:szCs w:val="24"/>
        </w:rPr>
        <w:t xml:space="preserve"> Κι εγώ εκεί έχω υπηρετήσει.</w:t>
      </w:r>
    </w:p>
    <w:p w14:paraId="04D74527" w14:textId="77777777" w:rsidR="00D12B78" w:rsidRDefault="00A95810">
      <w:pPr>
        <w:spacing w:after="0" w:line="600" w:lineRule="auto"/>
        <w:ind w:firstLine="720"/>
        <w:jc w:val="both"/>
        <w:rPr>
          <w:rFonts w:eastAsia="Times New Roman"/>
          <w:szCs w:val="24"/>
        </w:rPr>
      </w:pPr>
      <w:r>
        <w:rPr>
          <w:rFonts w:eastAsia="Times New Roman"/>
          <w:szCs w:val="24"/>
        </w:rPr>
        <w:t>Θα ήθελα να γυρίσουμε λίγο στο θέμα μας, για τις παραχωρήσεις.</w:t>
      </w:r>
    </w:p>
    <w:p w14:paraId="04D74528" w14:textId="77777777" w:rsidR="00D12B78" w:rsidRDefault="00A95810">
      <w:pPr>
        <w:spacing w:after="0" w:line="600" w:lineRule="auto"/>
        <w:ind w:firstLine="720"/>
        <w:jc w:val="both"/>
        <w:rPr>
          <w:rFonts w:eastAsia="Times New Roman"/>
          <w:szCs w:val="24"/>
        </w:rPr>
      </w:pPr>
      <w:r>
        <w:rPr>
          <w:rFonts w:eastAsia="Times New Roman"/>
          <w:b/>
          <w:szCs w:val="24"/>
        </w:rPr>
        <w:t>ΑΘΑΝΑΣΙΟΣ ΔΑΒΑΚΗΣ:</w:t>
      </w:r>
      <w:r>
        <w:rPr>
          <w:rFonts w:eastAsia="Times New Roman"/>
          <w:szCs w:val="24"/>
        </w:rPr>
        <w:t xml:space="preserve"> Ιδιώτες μηχανικούς θα παίρνετε;</w:t>
      </w:r>
    </w:p>
    <w:p w14:paraId="04D74529" w14:textId="77777777" w:rsidR="00D12B78" w:rsidRDefault="00A95810">
      <w:pPr>
        <w:spacing w:after="0" w:line="600" w:lineRule="auto"/>
        <w:ind w:firstLine="720"/>
        <w:jc w:val="both"/>
        <w:rPr>
          <w:rFonts w:eastAsia="Times New Roman"/>
          <w:szCs w:val="24"/>
        </w:rPr>
      </w:pPr>
      <w:r>
        <w:rPr>
          <w:rFonts w:eastAsia="Times New Roman"/>
          <w:b/>
          <w:szCs w:val="24"/>
        </w:rPr>
        <w:t>ΧΡΗΣΤΟΣ ΣΠΙΡΤΖΗΣ (Υπουργός Υποδομών, Μεταφορών και Δικτύων):</w:t>
      </w:r>
      <w:r>
        <w:rPr>
          <w:rFonts w:eastAsia="Times New Roman"/>
          <w:szCs w:val="24"/>
        </w:rPr>
        <w:t xml:space="preserve"> Ξέρετε, υπάρχει πολιτικό προσωπικό στο Υπουργείο Εθνικής Άμυνας -και στην Υπηρεσία φαντάζομαι αυτή- που παίζουν τον ρόλο κανονικά μιας δημόσιας υπηρεσίας που εκτελεί δημόσια έργα.</w:t>
      </w:r>
    </w:p>
    <w:p w14:paraId="04D7452A" w14:textId="77777777" w:rsidR="00D12B78" w:rsidRDefault="00A95810">
      <w:pPr>
        <w:spacing w:after="0" w:line="600" w:lineRule="auto"/>
        <w:ind w:firstLine="720"/>
        <w:jc w:val="both"/>
        <w:rPr>
          <w:rFonts w:eastAsia="Times New Roman"/>
          <w:szCs w:val="24"/>
        </w:rPr>
      </w:pPr>
      <w:r>
        <w:rPr>
          <w:rFonts w:eastAsia="Times New Roman"/>
          <w:b/>
          <w:szCs w:val="24"/>
        </w:rPr>
        <w:t>ΑΘΑΝΑΣΙΟΣ ΔΑΒΑΚΗΣ:</w:t>
      </w:r>
      <w:r>
        <w:rPr>
          <w:rFonts w:eastAsia="Times New Roman"/>
          <w:szCs w:val="24"/>
        </w:rPr>
        <w:t xml:space="preserve"> Το γνωρίζω.</w:t>
      </w:r>
    </w:p>
    <w:p w14:paraId="04D7452B" w14:textId="77777777" w:rsidR="00D12B78" w:rsidRDefault="00A95810">
      <w:pPr>
        <w:spacing w:after="0" w:line="600" w:lineRule="auto"/>
        <w:ind w:firstLine="720"/>
        <w:jc w:val="both"/>
        <w:rPr>
          <w:rFonts w:eastAsia="Times New Roman"/>
          <w:szCs w:val="24"/>
        </w:rPr>
      </w:pPr>
      <w:r>
        <w:rPr>
          <w:rFonts w:eastAsia="Times New Roman"/>
          <w:b/>
          <w:szCs w:val="24"/>
        </w:rPr>
        <w:t>ΧΡΗΣΤΟΣ ΣΠΙΡΤΖΗΣ (Υπουργός Υποδομών, Μεταφορών και Δικτύων):</w:t>
      </w:r>
      <w:r>
        <w:rPr>
          <w:rFonts w:eastAsia="Times New Roman"/>
          <w:szCs w:val="24"/>
        </w:rPr>
        <w:t xml:space="preserve"> Να πιάσουμε, λοιπόν, λίγο την ιστορία των παραχωρήσεων. Οι παραχωρήσεις, όπως τις έχουμε ζήσει στη χώρα μας, περιλαμβάνουν το έργο και το κόστος του έργου και, μετά την ολοκλήρωση του έργου, τη λειτουργία του. </w:t>
      </w:r>
    </w:p>
    <w:p w14:paraId="04D7452C" w14:textId="77777777" w:rsidR="00D12B78" w:rsidRDefault="00A95810">
      <w:pPr>
        <w:spacing w:after="0" w:line="600" w:lineRule="auto"/>
        <w:ind w:firstLine="720"/>
        <w:jc w:val="both"/>
        <w:rPr>
          <w:rFonts w:eastAsia="Times New Roman"/>
          <w:szCs w:val="24"/>
        </w:rPr>
      </w:pPr>
      <w:r>
        <w:rPr>
          <w:rFonts w:eastAsia="Times New Roman"/>
          <w:szCs w:val="24"/>
        </w:rPr>
        <w:t xml:space="preserve">Έχουμε τρεις γενιές παραχωρήσεων. </w:t>
      </w:r>
    </w:p>
    <w:p w14:paraId="04D7452D" w14:textId="77777777" w:rsidR="00D12B78" w:rsidRDefault="00A95810">
      <w:pPr>
        <w:spacing w:after="0" w:line="600" w:lineRule="auto"/>
        <w:ind w:firstLine="720"/>
        <w:jc w:val="both"/>
        <w:rPr>
          <w:rFonts w:eastAsia="Times New Roman"/>
          <w:szCs w:val="24"/>
        </w:rPr>
      </w:pPr>
      <w:r>
        <w:rPr>
          <w:rFonts w:eastAsia="Times New Roman"/>
          <w:szCs w:val="24"/>
        </w:rPr>
        <w:t xml:space="preserve">Στην πρώτη γενιά παραχωρήσεων ανήκει το «Ελευθέριος Βενιζέλος» -θυμάστε πόσες φορές άλλαξε η σύμβαση-, η Αττική Οδός, η γέφυρα Ρίου-Αντιρρίου. </w:t>
      </w:r>
    </w:p>
    <w:p w14:paraId="04D7452E" w14:textId="77777777" w:rsidR="00D12B78" w:rsidRDefault="00A95810">
      <w:pPr>
        <w:spacing w:after="0" w:line="600" w:lineRule="auto"/>
        <w:ind w:firstLine="720"/>
        <w:jc w:val="both"/>
        <w:rPr>
          <w:rFonts w:eastAsia="Times New Roman"/>
          <w:szCs w:val="24"/>
        </w:rPr>
      </w:pPr>
      <w:r>
        <w:rPr>
          <w:rFonts w:eastAsia="Times New Roman"/>
          <w:szCs w:val="24"/>
        </w:rPr>
        <w:t xml:space="preserve">Στη δεύτερη γενιά παραχωρήσεων έχουμε τους πέντε αυτοκινητόδρομους και τώρα πάμε για την τρίτη γενιά παραχωρήσεων. </w:t>
      </w:r>
    </w:p>
    <w:p w14:paraId="04D7452F" w14:textId="77777777" w:rsidR="00D12B78" w:rsidRDefault="00A95810">
      <w:pPr>
        <w:spacing w:after="0" w:line="600" w:lineRule="auto"/>
        <w:ind w:firstLine="720"/>
        <w:jc w:val="both"/>
        <w:rPr>
          <w:rFonts w:eastAsia="Times New Roman"/>
          <w:szCs w:val="24"/>
        </w:rPr>
      </w:pPr>
      <w:r>
        <w:rPr>
          <w:rFonts w:eastAsia="Times New Roman"/>
          <w:szCs w:val="24"/>
        </w:rPr>
        <w:t>Ποια είναι η διαφορά, μετά το σημερινό σχέδιο νόμου; Είναι ότι επιτέλους θα υπάρχει νομοθεσία και κανόνες για τις παραχωρήσεις στη χώρα. Μέχρι σήμερα δεν υπήρχε και, για να κάνουμε έναν απολογισμό, ως χώρα, του τι είχε γίνει στις προηγούμενες παραχωρήσεις, να θυμηθούμε ότι το «Ελευθέριος Βενιζέλος» ανατέθηκε, αν θυμάμαι καλά, σε μια ξένη εταιρεία. Δεν είναι ανάγκη να λέμε ονόματα. Όσοι υπεργολάβοι υπήρχαν από την ελληνική αγορά «μπήκαν μέσα» μετ’ επαίνων. Καταστράφηκαν αρκετές εταιρείες από την εμπλοκή τους στο αεροδρόμιο «Ελευθέριος Βενιζέλος», καθώς δεν υπήρχε κανένα θεσμικό πλαίσιο που να προβλέπονται οι υπεργολάβοι, η ευθύνη που θα έχουν, τα χαρακτηριστικά που πρέπει να έχουν. Είναι άλλο κομμάτι η λειτουργία. Μιλάμε για την κατασκευή του αεροδρομίου.</w:t>
      </w:r>
    </w:p>
    <w:p w14:paraId="04D74530" w14:textId="77777777" w:rsidR="00D12B78" w:rsidRDefault="00A95810">
      <w:pPr>
        <w:spacing w:after="0" w:line="600" w:lineRule="auto"/>
        <w:ind w:firstLine="720"/>
        <w:jc w:val="both"/>
        <w:rPr>
          <w:rFonts w:eastAsia="Times New Roman"/>
          <w:szCs w:val="24"/>
        </w:rPr>
      </w:pPr>
      <w:r>
        <w:rPr>
          <w:rFonts w:eastAsia="Times New Roman"/>
          <w:szCs w:val="24"/>
        </w:rPr>
        <w:t>Όσον αφορά στην Αττική Οδό, έχει γίνει μεγάλη συζήτηση και θα γίνει και στο μέλλον και για το κόστος της Αττικής Οδού και για το κόστος λειτουργίας και για το κόστος συντήρησης και από ποιους γίνεται. Και, προφανώς, για το αντιστάθμισμα που πληρώνουμε στα διόδια.</w:t>
      </w:r>
    </w:p>
    <w:p w14:paraId="04D74531" w14:textId="77777777" w:rsidR="00D12B78" w:rsidRDefault="00A95810">
      <w:pPr>
        <w:spacing w:after="0" w:line="600" w:lineRule="auto"/>
        <w:ind w:firstLine="720"/>
        <w:jc w:val="both"/>
        <w:rPr>
          <w:rFonts w:eastAsia="Times New Roman"/>
          <w:szCs w:val="24"/>
        </w:rPr>
      </w:pPr>
      <w:r>
        <w:rPr>
          <w:rFonts w:eastAsia="Times New Roman"/>
          <w:szCs w:val="24"/>
        </w:rPr>
        <w:t>Το τρίτο, που είναι επίσης ένα υπέροχο έργο, είναι η γέφυρα Ρίου-Αντιρρίου και ως τεχνογνωσία και ως κατασκευή. Κάθε φορά, μια φορά τον μήνα τουλάχιστον, έρχομαι να απαντήσω σε ερωτήσεις των Βουλευτών της Νέας Δημοκρατίας και της Δημοκρατικής Συμπαράταξης, για το πώς θα μειώσουμε τα διόδια στη γέφυρα Ρίου-Αντιρρίου, και αυτό λέει πολλά.</w:t>
      </w:r>
    </w:p>
    <w:p w14:paraId="04D74532" w14:textId="77777777" w:rsidR="00D12B78" w:rsidRDefault="00A95810">
      <w:pPr>
        <w:spacing w:after="0" w:line="600" w:lineRule="auto"/>
        <w:ind w:firstLine="720"/>
        <w:jc w:val="both"/>
        <w:rPr>
          <w:rFonts w:eastAsia="Times New Roman"/>
          <w:szCs w:val="24"/>
        </w:rPr>
      </w:pPr>
      <w:r>
        <w:rPr>
          <w:rFonts w:eastAsia="Times New Roman"/>
          <w:szCs w:val="24"/>
        </w:rPr>
        <w:t>Στη δεύτερη γενιά παραχωρήσεων έχουμε τους πέντε αυτοκινητόδρομους. Τα έχουμε πει χιλιάδες φορές, θα τα πούμε και σήμερα. Μπαίνουν μερικά ερωτήματα για όλα αυτά τα έργα. Έγιναν πιο γρήγορα; Έγιναν φθηνότερα; Λειτουργούν υπό τη βάση κοινωνικής ευαισθησίας ή κοινωνικής πολιτικής; Τίποτε από όλα αυτά δεν συμβαίνει και οφείλω να πω ότι, αν είχαμε χρήματα ή αν μπορούσαμε να δανειστούμε και δεν μας είχαν φέρει οι προηγούμενες κυβερνήσεις στο σημερινό κατάντημα, θα ήταν προτιμότερο να κατασκευάζαμε τέτοιες δημόσιες και κοινωνικές υποδομές, μέσα από το σύστημα των δημοσίων έργων ή της σύμπραξης δημόσιου και ιδιωτικού τομέα.</w:t>
      </w:r>
    </w:p>
    <w:p w14:paraId="04D74533" w14:textId="77777777" w:rsidR="00D12B78" w:rsidRDefault="00A95810">
      <w:pPr>
        <w:spacing w:after="0" w:line="600" w:lineRule="auto"/>
        <w:ind w:firstLine="720"/>
        <w:jc w:val="both"/>
        <w:rPr>
          <w:rFonts w:eastAsia="Times New Roman"/>
          <w:szCs w:val="24"/>
        </w:rPr>
      </w:pPr>
      <w:r>
        <w:rPr>
          <w:rFonts w:eastAsia="Times New Roman"/>
          <w:szCs w:val="24"/>
        </w:rPr>
        <w:t>Σε περιόδους κρίσης σαν κι αυτήν που συζητάμε, είναι ένα εργαλείο πολύτιμο, που πρέπει όμως επιτέλους να έχει κανόνες, να έχει νομοθετικό και θεσμικό πλαίσιο, που δεν υπήρχε, και να λειτουργεί προς όφελος της διαφάνειας και του δημόσιου συμφέροντος.</w:t>
      </w:r>
    </w:p>
    <w:p w14:paraId="04D74534" w14:textId="77777777" w:rsidR="00D12B78" w:rsidRDefault="00A95810">
      <w:pPr>
        <w:spacing w:after="0" w:line="600" w:lineRule="auto"/>
        <w:ind w:firstLine="720"/>
        <w:jc w:val="both"/>
        <w:rPr>
          <w:rFonts w:eastAsia="Times New Roman"/>
          <w:szCs w:val="24"/>
        </w:rPr>
      </w:pPr>
      <w:r>
        <w:rPr>
          <w:rFonts w:eastAsia="Times New Roman"/>
          <w:szCs w:val="24"/>
        </w:rPr>
        <w:t>Σήμερα ενσωματώνουμε την οδηγία 23/2014 στην εθνική νομοθεσία, σχετικά με την ανάθεση και εκτέλεση των συμβάσεων παραχώρησης και υιοθετούμε εθνικές ρυθμίσεις και εφαρμοστικών της οδηγίας και δικών μας επιλογών, προκειμένου να δημιουργηθεί ένα ενιαίο και πλήρες νομοθετικό πλαίσιο για τη ρύθμιση της ανάθεσης και εκτέλεσης των συμβάσεων παραχώρησης.</w:t>
      </w:r>
    </w:p>
    <w:p w14:paraId="04D74535" w14:textId="77777777" w:rsidR="00D12B78" w:rsidRDefault="00A95810">
      <w:pPr>
        <w:spacing w:after="0" w:line="600" w:lineRule="auto"/>
        <w:ind w:firstLine="720"/>
        <w:jc w:val="both"/>
        <w:rPr>
          <w:rFonts w:eastAsia="Times New Roman"/>
          <w:szCs w:val="24"/>
        </w:rPr>
      </w:pPr>
      <w:r>
        <w:rPr>
          <w:rFonts w:eastAsia="Times New Roman"/>
          <w:szCs w:val="24"/>
        </w:rPr>
        <w:t>Η μέχρι σήμερα εξαίρεση των συμβάσεων παραχώρησης από το πεδίο εφαρμογής των ευρωπαϊκών οδηγιών για τις δημόσιες συμβάσεις δημιουργούσε ανασφάλεια ως προς το νομικό καθεστώς που ρύθμιζε τις διαδικασίες ανάθεσής τους και άφηνε ευρύ περιθώριο εκτίμησης στις εθνικές νομοθεσίες των κρατών-μελών ή ανάλογα με τα τεύχη των διαγωνισμών που έβγαιναν κάθε φορά σε κάθε διαφορετικό έργο.</w:t>
      </w:r>
    </w:p>
    <w:p w14:paraId="04D7453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Στόχος, επομένως, διά του σχεδίου νόμου είναι η θέσπιση ενός αυτοτελούς, ενιαίου και ομοιόμορφου κανονιστικού πλαισίου, σύμφωνα με τα διεθνή νομοθετικά πρότυπα και τις παραδεδεγμένες βέλτιστες πρακτικές, καθώς και τις αρχές και τους κανόνες του πρωτογενούς και παράγωγου Ενωσιακού Δικαίου, που ρυθμίζουν τον τομέα των συμβάσεων παραχώρησης.</w:t>
      </w:r>
    </w:p>
    <w:p w14:paraId="04D7453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Επιπλέον, επισημαίνω ότι, πέραν των ρυθμίσεων της οδηγίας 2014/23/</w:t>
      </w:r>
      <w:r>
        <w:rPr>
          <w:rFonts w:eastAsia="Times New Roman" w:cs="Times New Roman"/>
          <w:szCs w:val="24"/>
          <w:lang w:val="en-US"/>
        </w:rPr>
        <w:t>EE</w:t>
      </w:r>
      <w:r>
        <w:rPr>
          <w:rFonts w:eastAsia="Times New Roman" w:cs="Times New Roman"/>
          <w:szCs w:val="24"/>
        </w:rPr>
        <w:t>, το σχέδιο νόμου ενσωματώνει και ρυθμίσεις του Ενωσιακού Δικαίου που εισάγουν ρυθμίσεις συμπληρωματικές της οδηγίας και θέματα που κρίνονται από εμάς αναγκαίο και σκόπιμο να εφαρμοστούν, με γνώμονα την επίτευξη των σκοπών του.</w:t>
      </w:r>
    </w:p>
    <w:p w14:paraId="04D74538"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04D7453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Κυρία Πρόεδρε, θα ήθελα τρία λεπτά, την ανοχή σας.</w:t>
      </w:r>
    </w:p>
    <w:p w14:paraId="04D7453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Θα αναφέρω τις καινοτομίες του νομοσχεδίου.</w:t>
      </w:r>
    </w:p>
    <w:p w14:paraId="04D7453B"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Η πρώτη καινοτομία είναι ότι, επιτέλους, ορίζεται η έννοια του έργου, που έχει δημιουργήσει πολλές ασάφειες και στρεβλώσεις.</w:t>
      </w:r>
    </w:p>
    <w:p w14:paraId="04D7453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Η δεύτερη είναι η αποφυγή παράβασης ή καταστρατήγησης του νόμου σε περίπτωση μεικτών συμβάσεων, που περιλαμβάνουν και έργα και υπηρεσίες. Επίσης και εδώ έχουμε να αντιμετωπίσουμε πάρα πολλές στρεβλώσεις από το παρελθόν. </w:t>
      </w:r>
    </w:p>
    <w:p w14:paraId="04D7453D"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Η τρίτη –που είναι πάρα πολύ κρίσιμη, θα την εξηγήσω στη συνέχεια αναλυτικά- είναι η διαδικασία ανάθεσης σύμβασης παραχώρησης έργου. Δεν μπορεί πια να ξεκινήσει, χωρίς να έχουν συντελεστεί προηγουμένως οι απαλλοτριώσεις και ολοκληρωθεί οι απαραίτητες αρχαιολογικές έρευνες. </w:t>
      </w:r>
    </w:p>
    <w:p w14:paraId="04D7453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Αυτό είναι κάτι που το έχουμε πληρώσει πάρα πολύ ακριβά, με ευθύνη κυρίως της Νέας Δημοκρατίας και του κ. Σουφλιά, όταν ήταν Υπουργός Υποδομών, και το πληρώνουμε ακόμη τόσα χρόνια, δεκαετίες μετά. Και το έχει πληρώσει ο ελληνικός λαός με δισεκατομμύρια. </w:t>
      </w:r>
    </w:p>
    <w:p w14:paraId="04D7453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Η άλλη τομή είναι ότι για πρώτη φορά περιλαμβάνεται στα συμβατικά τεύχη ο αναλυτικός προϋπολογισμός του έργου παραχώρησης. Θα το εξηγήσω αυτό αναλυτικά στη συνέχεια. Μέχρι τώρα όχι μόνο δεν είχαμε αναλυτικό προϋπολογισμό, αλλά ούτε και προϋπολογισμό στα έργα παραχώρησης.</w:t>
      </w:r>
    </w:p>
    <w:p w14:paraId="04D7454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Η επόμενη, η πέμπτη, τομή είναι ότι για πρώτη φορά στο χρηματοοικονομικό μοντέλο περιλαμβάνονται κοινωνικοί δείκτες και κριτήρια, βάσει των οικονομικών συνθηκών που ισχύουν, για τον χρόνο διαμόρφωσης του διαγωνισμού, για την οικονομική ανάπτυξη και για την προστασία ευάλωτων και ευπαθών κοινωνικών ομάδων, όπως οι άνεργοι, τα άτομα με ειδικές ανάγκες και λοιπά. </w:t>
      </w:r>
    </w:p>
    <w:p w14:paraId="04D74541"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Αν αυτό υπήρχε, όταν βγήκαν οι πέντε αυτοκινητόδρομοι, δεν θα κάναμε ιδιαίτερες διαπραγματεύσεις, προκειμένου να πετύχουμε τα αναλογικά διόδια, προκειμένου οι κάτοικοι στα σύνορα του δήμου τους να μετακινούνται ελεύθερα, χωρίς να πληρώνουν τους ιδιώτες, να μπορούν τα ΑΜΕΑ και όσοι τα εξυπηρετούν να διέρχονται ελεύθερα και ούτω καθεξής. Και, βέβαια, δεν θα είχαμε τον φαύλο κύκλο ότι μειώνεται ο κυκλοφοριακός φόρτος, επειδή δεν έχουν οικονομικές δυνατότητες οι πολίτες, και αυξάνεται η τιμή των διοδίων, άρα στη συνέχεια μειώνεται περαιτέρω ο κυκλοφοριακός φόρτος. Αυτό είναι και το αδιέξοδο στο οποίο βρίσκονται τα έργα παραχώρησης. Πιστεύω ότι με αυτά που έχουμε προβλέψει θα το θεραπεύσουμε. </w:t>
      </w:r>
    </w:p>
    <w:p w14:paraId="04D7454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Τέλος, απαιτείται τεχνική επάρκεια, προκειμένου μία αναθέτουσα αρχή, ένας φορέας, να διεξάγει τη διαδικασία ανάθεσης έργων παραχώρησης ή να επιβλέπει την εκτέλεσή τους.</w:t>
      </w:r>
    </w:p>
    <w:p w14:paraId="04D7454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Θα δώσω με την ευκαιρία διάφορα στοιχεία –γιατί έγινε μεγάλη συζήτηση- για όλες τις παραχωρήσεις, για να έχετε και μια εικόνα για το τι έγινε με τις απαλλοτριώσεις, που δεν έκαναν οι προηγούμενες κυβερνήσεις, αλλά τις κάναμε εμείς και τις εντάξαμε στα σημαντικά έργα με απόφαση του Υπουργικού Συμβουλίου και επιταχύναμε όλη αυτή τη διαδικασία, όπως το τι κάναμε για να ολοκληρωθεί η μετακίνηση των δικτύων κοινής ωφέλειας, τι κάναμε για να ολοκληρωθούν οι περιβαλλοντικές αδειοδοτήσεις και τι κάναμε για να ολοκληρωθούν οι αρχαιολογικές εργασίες, μέσα σε ενάμιση χρόνο, τη στιγμή που δεν είχαν γίνει όλα τα προηγούμενα χρόνια.</w:t>
      </w:r>
    </w:p>
    <w:p w14:paraId="04D7454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Ποιες ήταν οι συνέπειες; </w:t>
      </w:r>
    </w:p>
    <w:p w14:paraId="04D7454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Θα αναφερθώ στη σύμβαση παραχώρησης του αυτοκινητόδρομου Κεντρικής Ελλάδας Ε65 μετά την αναθεώρηση, γιατί εδώ έχουμε υπογραφή της σύμβασης το 2007, αναστολή εργασιών το 2011, υπογραφή συμφωνίας τροποποίησης το 2013, ημερομηνία έναρξης ισχύος τροποποίησης το 2013 και καλά που φύγατε από την κυβέρνηση, μπας και ολοκληρωθεί!</w:t>
      </w:r>
    </w:p>
    <w:p w14:paraId="04D74546" w14:textId="77777777" w:rsidR="00D12B78" w:rsidRDefault="00A95810">
      <w:pPr>
        <w:spacing w:after="0" w:line="600" w:lineRule="auto"/>
        <w:ind w:firstLine="720"/>
        <w:jc w:val="both"/>
        <w:rPr>
          <w:rFonts w:eastAsia="Times New Roman"/>
          <w:szCs w:val="24"/>
        </w:rPr>
      </w:pPr>
      <w:r>
        <w:rPr>
          <w:rFonts w:eastAsia="Times New Roman"/>
          <w:szCs w:val="24"/>
        </w:rPr>
        <w:t xml:space="preserve">Σ’ αυτό το έργο έχουμε τη διεθνή πρωτοτυπία να αφαιρεθούν στην αναθεώρησή του η αρχή του δρόμου και το τέλος του δρόμου. Είναι «γέφυρα στη Σαχάρα», που λέει και το ανέκδοτο. Σ’ αυτό το έργο, λοιπόν, επειδή δεν είχαν ολοκληρωθεί οι απαλλοτριώσεις, είχαμε συνολικό αίτημα κατασκευαστή και παραχωρησιούχου 205 εκατομμύρια. Τα 180 ήταν για τον κατασκευαστή. Η συμφωνία που έγινε για την ολοκλήρωση του έργου και η τελική συμφωνία αποζημίωσης είναι στα 60 και από τον παραχωρησιούχο στο ίδιο έργο από τα 23 εκατομμύρια στα 7,5 εκατομμύρια. </w:t>
      </w:r>
    </w:p>
    <w:p w14:paraId="04D74547" w14:textId="77777777" w:rsidR="00D12B78" w:rsidRDefault="00A95810">
      <w:pPr>
        <w:spacing w:after="0"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Α΄ Αντιπρόεδρος της Βουλής κ. </w:t>
      </w:r>
      <w:r w:rsidRPr="00E133F7">
        <w:rPr>
          <w:rFonts w:eastAsia="Times New Roman"/>
          <w:b/>
          <w:szCs w:val="24"/>
        </w:rPr>
        <w:t>ΑΝΑΣΤΑΣΙΟΣ ΚΟΥΡΑΚΗΣ</w:t>
      </w:r>
      <w:r>
        <w:rPr>
          <w:rFonts w:eastAsia="Times New Roman"/>
          <w:szCs w:val="24"/>
        </w:rPr>
        <w:t>)</w:t>
      </w:r>
    </w:p>
    <w:p w14:paraId="04D74548" w14:textId="77777777" w:rsidR="00D12B78" w:rsidRDefault="00A95810">
      <w:pPr>
        <w:spacing w:after="0" w:line="600" w:lineRule="auto"/>
        <w:ind w:firstLine="720"/>
        <w:jc w:val="both"/>
        <w:rPr>
          <w:rFonts w:eastAsia="Times New Roman"/>
          <w:szCs w:val="24"/>
        </w:rPr>
      </w:pPr>
      <w:r>
        <w:rPr>
          <w:rFonts w:eastAsia="Times New Roman"/>
          <w:szCs w:val="24"/>
        </w:rPr>
        <w:t xml:space="preserve">Αντίστοιχα για την Ιόνια Οδό είναι λίγο χειρότερα, γιατί είναι πολύ μεγαλύτερα τα νούμερα. Ο κατασκευαστής ζητούσε 317 εκατομμύρια, η τελική συμφωνία αποζημίωσης είναι 150 εκατομμύρια, ο παραχωρησιούχος ζητούσε 89 εκατομμύρια και η τελική συμφωνία είναι 24 εκατομμύρια, δηλαδή από 500 περίπου εκατομμύρια στα δύο έργα, η συμφωνία είναι για 210 εκατομμύρια μόνο για το κόστος των αποζημιώσεων του κατασκευαστή. </w:t>
      </w:r>
    </w:p>
    <w:p w14:paraId="04D74549" w14:textId="77777777" w:rsidR="00D12B78" w:rsidRDefault="00A95810">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Κύριε Υπουργέ, θα χρειαστείτε και άλλο χρόνο; </w:t>
      </w:r>
    </w:p>
    <w:p w14:paraId="04D7454A" w14:textId="77777777" w:rsidR="00D12B78" w:rsidRDefault="00A95810">
      <w:pPr>
        <w:spacing w:after="0" w:line="600" w:lineRule="auto"/>
        <w:ind w:firstLine="720"/>
        <w:jc w:val="both"/>
        <w:rPr>
          <w:rFonts w:eastAsia="Times New Roman"/>
          <w:szCs w:val="24"/>
        </w:rPr>
      </w:pPr>
      <w:r>
        <w:rPr>
          <w:rFonts w:eastAsia="Times New Roman"/>
          <w:b/>
          <w:szCs w:val="24"/>
        </w:rPr>
        <w:t>ΧΡΗΣΤΟΣ ΣΠΙΡΤΖΗΣ (Υπουργός Υποδομών, Μεταφορών και Δικτύων):</w:t>
      </w:r>
      <w:r>
        <w:rPr>
          <w:rFonts w:eastAsia="Times New Roman"/>
          <w:szCs w:val="24"/>
        </w:rPr>
        <w:t xml:space="preserve"> Ναι, κύριε Πρόεδρε, θα χρειαστώ, γιατί είπαν πάρα πολλά και πρέπει να πούμε αναλυτικά το τι γίνεται στις παραχωρήσεις.</w:t>
      </w:r>
    </w:p>
    <w:p w14:paraId="04D7454B" w14:textId="77777777" w:rsidR="00D12B78" w:rsidRDefault="00A95810">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Περίπου πόσο το προσδιορίζετε; </w:t>
      </w:r>
    </w:p>
    <w:p w14:paraId="04D7454C" w14:textId="77777777" w:rsidR="00D12B78" w:rsidRDefault="00A95810">
      <w:pPr>
        <w:spacing w:after="0" w:line="600" w:lineRule="auto"/>
        <w:ind w:firstLine="720"/>
        <w:jc w:val="both"/>
        <w:rPr>
          <w:rFonts w:eastAsia="Times New Roman"/>
          <w:szCs w:val="24"/>
        </w:rPr>
      </w:pPr>
      <w:r>
        <w:rPr>
          <w:rFonts w:eastAsia="Times New Roman"/>
          <w:b/>
          <w:szCs w:val="24"/>
        </w:rPr>
        <w:t>ΧΡΗΣΤΟΣ ΣΠΙΡΤΖΗΣ (Υπουργός Υποδομών, Μεταφορών και Δικτυών):</w:t>
      </w:r>
      <w:r>
        <w:rPr>
          <w:rFonts w:eastAsia="Times New Roman"/>
          <w:szCs w:val="24"/>
        </w:rPr>
        <w:t xml:space="preserve"> Δυόμισι με τρία λεπτά.</w:t>
      </w:r>
    </w:p>
    <w:p w14:paraId="04D7454D" w14:textId="77777777" w:rsidR="00D12B78" w:rsidRDefault="00A95810">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Έγινε. Ευχαριστώ. Συνεχίστε, κύριε Υπουργέ.</w:t>
      </w:r>
    </w:p>
    <w:p w14:paraId="04D7454E" w14:textId="77777777" w:rsidR="00D12B78" w:rsidRDefault="00A95810">
      <w:pPr>
        <w:spacing w:after="0" w:line="600" w:lineRule="auto"/>
        <w:ind w:firstLine="720"/>
        <w:jc w:val="both"/>
        <w:rPr>
          <w:rFonts w:eastAsia="Times New Roman"/>
          <w:szCs w:val="24"/>
        </w:rPr>
      </w:pPr>
      <w:r>
        <w:rPr>
          <w:rFonts w:eastAsia="Times New Roman"/>
          <w:b/>
          <w:szCs w:val="24"/>
        </w:rPr>
        <w:t>ΧΡΗΣΤΟΣ ΣΠΙΡΤΖΗΣ (Υπουργός Υποδομών, Μεταφορών και Δικτύων):</w:t>
      </w:r>
      <w:r>
        <w:rPr>
          <w:rFonts w:eastAsia="Times New Roman"/>
          <w:szCs w:val="24"/>
        </w:rPr>
        <w:t xml:space="preserve"> Έχουμε, λοιπόν, και την Ολυμπία Οδό. Στο κλίμα των ημερών, «ΣΚΑΪ: Η αλήθεια να λέγεται». Στην Ολυμπία Οδό η αρχική σύμβαση λεγόταν εκμετάλλευση αυτοκινητόδρομου Ελευσίνα-Κόρινθος-Πάτρα-Πύργος-Τσακώνα. Μετά την αναθεώρηση, το τμήμα Πύργος-Τσακώνα «το πήρε το ποτάμι». Ήταν «ξεροπόταμος».</w:t>
      </w:r>
    </w:p>
    <w:p w14:paraId="04D7454F" w14:textId="77777777" w:rsidR="00D12B78" w:rsidRDefault="00A95810">
      <w:pPr>
        <w:spacing w:after="0" w:line="600" w:lineRule="auto"/>
        <w:ind w:firstLine="720"/>
        <w:jc w:val="both"/>
        <w:rPr>
          <w:rFonts w:eastAsia="Times New Roman"/>
          <w:szCs w:val="24"/>
        </w:rPr>
      </w:pPr>
      <w:r>
        <w:rPr>
          <w:rFonts w:eastAsia="Times New Roman"/>
          <w:szCs w:val="24"/>
        </w:rPr>
        <w:t>Εδώ έχουν γίνει πολλές συζητήσεις για το τι θα κάνει αυτή η Κυβέρνηση με το Πάτρα-Πύργος. Το πρώτο εξάμηνο μας έλεγαν ότι δεν θα γίνει το έργο. Έβριζαν και κατηγορούσαν τον κ. Σταθάκη για τα χρήματα, μετά εμένα και ούτω καθεξής. Αυτό που βρήκαμε στο Υπουργείο ήταν ότι το 80% του προϋπολογισμού των έργων είχε ανατεθεί στις λίγες εταιρείες εβδόμης τάξης, πέντε, έξι εταιρείες. Είχαμε δεσμευτεί στον ελληνικό λαό ότι αυτό το «πάρτι» θα τελειώσει. Δεν μπορεί να υποφέρει ένας λαός και ένας κλάδος και να νέμονται υπερκέρδη πέντε, έξι εταιρείες.</w:t>
      </w:r>
    </w:p>
    <w:p w14:paraId="04D74550" w14:textId="77777777" w:rsidR="00D12B78" w:rsidRDefault="00A95810">
      <w:pPr>
        <w:spacing w:after="0" w:line="600" w:lineRule="auto"/>
        <w:ind w:firstLine="720"/>
        <w:jc w:val="both"/>
        <w:rPr>
          <w:rFonts w:eastAsia="Times New Roman"/>
          <w:szCs w:val="24"/>
        </w:rPr>
      </w:pPr>
      <w:r>
        <w:rPr>
          <w:rFonts w:eastAsia="Times New Roman"/>
          <w:szCs w:val="24"/>
        </w:rPr>
        <w:t>Βγάλαμε αυτό το έργο, λοιπόν, με οκτώ διαγωνισμούς. Δεν είναι κατάτμηση. Είναι μία άλλη αντίληψη για το πώς θα γίνονται τέτοιου είδους έργα στη χώρα μας, που δεν θα απευθύνονται σε πέντε, έξι εταιρείες. Να σας πω ότι ο αρχικός προϋπολογισμός του έργου ήταν 2 δισεκατομμύρια 100 εκατομμύρια. Να σας πω ότι στη διαπραγμάτευση που κάναμε για την ολοκλήρωσή του, οι κατασκευαστές ζητούσαν 297 εκατομμύρια αποζημιώσεις, γιατί δεν είχαν γίνει πάλι απαλλοτριώσεις, δεν είχαν λυθεί τα θέματα εκεί που τέμνεται ο σιδηρόδρομος και τα έργα του με τον αυτοκινητόδρομο και ούτω καθεξής. Συμφωνήθηκε από τα 300 περίπου εκατομμύρια, 145 εκατομμύρια. Αυτά κάνει η Κυβέρνηση ΣΥΡΙΖΑ-ΑΝΕΛ, επειδή την κατηγορείτε, για να κάνουμε και έναν απολογισμό, και, από τα 90 εκατομμύρια που ζητούσε ο παραχωρησιούχος στο ίδιο έργο, συμφωνήθηκαν 69 εκατομμύρια.</w:t>
      </w:r>
    </w:p>
    <w:p w14:paraId="04D74551" w14:textId="77777777" w:rsidR="00D12B78" w:rsidRDefault="00A95810">
      <w:pPr>
        <w:spacing w:after="0" w:line="600" w:lineRule="auto"/>
        <w:ind w:firstLine="720"/>
        <w:jc w:val="both"/>
        <w:rPr>
          <w:rFonts w:eastAsia="Times New Roman"/>
          <w:szCs w:val="24"/>
        </w:rPr>
      </w:pPr>
      <w:r>
        <w:rPr>
          <w:rFonts w:eastAsia="Times New Roman"/>
          <w:szCs w:val="24"/>
        </w:rPr>
        <w:t xml:space="preserve">Καταλαβαίνουμε γιατί «ΣΚΑΪ: Η αλήθεια να λέγεται» και κατανοούμε την κοινή αγωνία της Νέας Δημοκρατίας, κάποιων Βουλευτών, των υπαρχόντων καναλιών και καναλαρχών για το τι θα γίνει στον διαγωνισμό. Θα κερδίσουν οι άνθρωποι, τα κανάλια ή θα υπάρχει ανταγωνισμός και εκεί και αυτοί που έχουν σήμερα ένα κανάλι χωρίς άδεια, δεν θα έχουν; Το καταλαβαίνουμε. Μέσα, όμως, στη συζήτηση για τις παραχωρήσεις, πάλι η Νέα Δημοκρατία και κάποιοι Βουλευτές της Αντιπολίτευσης ταυτίζονται και τάσσονται με τις απόψεις των εταιρειών που μετέχουν στην παραχώρηση Ελευσίνα-Κόρινθος-Πάτρα, όχι το άλλο, Πύργος-Τσακώνα. Μέχρι εκεί. </w:t>
      </w:r>
    </w:p>
    <w:p w14:paraId="04D74552" w14:textId="77777777" w:rsidR="00D12B78" w:rsidRDefault="00A95810">
      <w:pPr>
        <w:spacing w:after="0" w:line="600" w:lineRule="auto"/>
        <w:ind w:firstLine="720"/>
        <w:jc w:val="both"/>
        <w:rPr>
          <w:rFonts w:eastAsia="Times New Roman"/>
          <w:szCs w:val="24"/>
        </w:rPr>
      </w:pPr>
      <w:r>
        <w:rPr>
          <w:rFonts w:eastAsia="Times New Roman"/>
          <w:szCs w:val="24"/>
        </w:rPr>
        <w:t>Ποιες είναι οι εταιρείες που εμπλέκονται στην Ολυμπία οδό σ’ αυτή την παραχώρηση; Είναι οι εταιρείες «ΤΕΡΝΑ», «ΑΚΤΩΡ», «</w:t>
      </w:r>
      <w:r>
        <w:rPr>
          <w:rFonts w:eastAsia="Times New Roman"/>
          <w:szCs w:val="24"/>
          <w:lang w:val="en-US"/>
        </w:rPr>
        <w:t>J</w:t>
      </w:r>
      <w:r>
        <w:rPr>
          <w:rFonts w:eastAsia="Times New Roman"/>
          <w:szCs w:val="24"/>
        </w:rPr>
        <w:t>&amp;</w:t>
      </w:r>
      <w:r>
        <w:rPr>
          <w:rFonts w:eastAsia="Times New Roman"/>
          <w:szCs w:val="24"/>
          <w:lang w:val="en-US"/>
        </w:rPr>
        <w:t>P</w:t>
      </w:r>
      <w:r>
        <w:rPr>
          <w:rFonts w:eastAsia="Times New Roman"/>
          <w:szCs w:val="24"/>
        </w:rPr>
        <w:t xml:space="preserve"> ΑΒΑΞ», «</w:t>
      </w:r>
      <w:r>
        <w:rPr>
          <w:rFonts w:eastAsia="Times New Roman"/>
          <w:szCs w:val="24"/>
          <w:lang w:val="en-US"/>
        </w:rPr>
        <w:t>HOCHTI</w:t>
      </w:r>
      <w:r>
        <w:rPr>
          <w:rFonts w:eastAsia="Times New Roman"/>
          <w:szCs w:val="24"/>
        </w:rPr>
        <w:t>Ε</w:t>
      </w:r>
      <w:r>
        <w:rPr>
          <w:rFonts w:eastAsia="Times New Roman"/>
          <w:szCs w:val="24"/>
          <w:lang w:val="en-US"/>
        </w:rPr>
        <w:t>F</w:t>
      </w:r>
      <w:r>
        <w:rPr>
          <w:rFonts w:eastAsia="Times New Roman"/>
          <w:szCs w:val="24"/>
        </w:rPr>
        <w:t>-</w:t>
      </w:r>
      <w:r>
        <w:rPr>
          <w:rFonts w:eastAsia="Times New Roman"/>
          <w:szCs w:val="24"/>
          <w:lang w:val="en-US"/>
        </w:rPr>
        <w:t>VINCI</w:t>
      </w:r>
      <w:r>
        <w:rPr>
          <w:rFonts w:eastAsia="Times New Roman"/>
          <w:szCs w:val="24"/>
        </w:rPr>
        <w:t>» και «ΑΘΗΝΑ Α.Τ.Ε.». Οι εταιρείες αυτές, όπως και η Νέα Δημοκρατία και οι Βουλευτές που κόπτονται για το Πάτρα-Πύργος, ήθελαν να γίνει ένας διαγωνισμός. Το ύψος του διαγωνισμού ήταν τέτοιο -ο προϋπολογισμός είναι κοντά στα 470 εκατομμύρια, κοντά στο μισό δισεκατομμύριο- που θα μπορούσαν να συμμετάσχουν οι ίδιες εταιρείες και μία, δύο ακόμη.</w:t>
      </w:r>
    </w:p>
    <w:p w14:paraId="04D7455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Στους διαγωνισμούς που έγιναν μέχρι τώρα συμμετείχαν πολύ περισσότερες εταιρείες. Θα σας πω αναλυτικά ποιες ήταν οι εκπτώσεις σε αυτούς τους διαγωνισμούς, για να μπουν και μερικές ερωτήσεις. </w:t>
      </w:r>
    </w:p>
    <w:p w14:paraId="04D7455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Στον πρώτο διαγωνισμό μετείχαν δώδεκα σχήματα. Ο μειοδότης, δηλαδή αυτός που έδωσε τη μεγαλύτερη έκπτωση, είχε 53%, ο δεύτερος είχε 47,99%, ο τρίτος 47,33%, ο τέταρτος 47,26%. </w:t>
      </w:r>
    </w:p>
    <w:p w14:paraId="04D7455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Στον δεύτερο διαγωνισμό μετείχαν δεκατρία σχήματα. Ο μειοδότης έδωσε 55,32% έκπτωση, το δεύτερο σχήμα 49,33%, το τρίτο 45,50%, το τέταρτο 43,11%. </w:t>
      </w:r>
    </w:p>
    <w:p w14:paraId="04D7455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Στον τρίτο διαγωνισμό, ο μειοδότης έδωσε 57,45%, το δεύτερο σχήμα 48,39%, το τρίτο σχήμα 47,23%, το τέταρτο 46,40%. Μετείχαν δεκατρείς εταιρείες και στον δεύτερο και στον τρίτο διαγωνισμό. </w:t>
      </w:r>
    </w:p>
    <w:p w14:paraId="04D7455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Η μεγαλύτερη έκπτωση από τις εταιρείες που μετέχουν στην Ολυμπία Οδό είναι 32%. Δεν ξέρω αν καταλαβαίνετε τι λέμε. </w:t>
      </w:r>
    </w:p>
    <w:p w14:paraId="04D74558" w14:textId="77777777" w:rsidR="00D12B78" w:rsidRDefault="00A95810">
      <w:pPr>
        <w:spacing w:after="0" w:line="600" w:lineRule="auto"/>
        <w:ind w:firstLine="720"/>
        <w:jc w:val="both"/>
        <w:rPr>
          <w:rFonts w:eastAsia="Times New Roman" w:cs="Times New Roman"/>
          <w:b/>
          <w:szCs w:val="24"/>
        </w:rPr>
      </w:pPr>
      <w:r>
        <w:rPr>
          <w:rFonts w:eastAsia="UB-Helvetica" w:cs="Times New Roman"/>
          <w:szCs w:val="24"/>
        </w:rPr>
        <w:t xml:space="preserve">(Στο σημείο αυτό την Προεδρική Έδρα καταλαμβάνει η Γ΄ Αντιπρόεδρος της Βουλής κ. </w:t>
      </w:r>
      <w:r w:rsidRPr="004050DC">
        <w:rPr>
          <w:rFonts w:eastAsia="Times New Roman" w:cs="Times New Roman"/>
          <w:b/>
          <w:szCs w:val="24"/>
        </w:rPr>
        <w:t>ΑΝΑΣΤΑΣΙΑ ΧΡΙΣΤΟΔΟΥΛΟΠΟΥΛΟΥ</w:t>
      </w:r>
      <w:r>
        <w:rPr>
          <w:rFonts w:eastAsia="Times New Roman" w:cs="Times New Roman"/>
          <w:szCs w:val="24"/>
        </w:rPr>
        <w:t>)</w:t>
      </w:r>
    </w:p>
    <w:p w14:paraId="04D7455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Σε έναν προϋπολογισμό περίπου μισό δισεκατομμύριο ευρώ ο ελληνικός λαός θα πληρώσει το 45% του προϋπολογισμού του έργου. Τι πληρώνει στην Ολυμπία Οδό, αγαπητοί συνάδελφοι της Νέας Δημοκρατίας; Με τι προϋπολογισμό; Ο προϋπολογισμός της Ολυμπίας Οδού και των έργων παραχώρησης δεν έχει εκπτώσεις, δεν έγιναν προσφορές, δεν έγινε μειοδοτική διαγωνιστική διαδικασία. Τότε που ήταν ο κ. Σουφλιάς έγινε η συμφωνία επί του κόστους κατασκευής. Σε τι πράγμα; Αφού δεν είχαν ούτε μελέτες! </w:t>
      </w:r>
    </w:p>
    <w:p w14:paraId="04D7455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Με την προκαταρκτική μελέτη, λοιπόν, ή την προμελέτη του παραχωρησιούχου που είχε αλλάξει επτακόσιες φορές μέχρι τη μελέτη εφαρμογής, συμφωνήθηκε ένα κόστος. Δηλαδή, η έκπτωση του κατασκευαστικού κόστους είναι 0%, για να μην πω ότι είναι και αρνητική. </w:t>
      </w:r>
    </w:p>
    <w:p w14:paraId="04D7455B"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Οι ερωτήσεις που διατυπώνουμε είναι απλές: Πρώτον, υπάρχει κάποια σχέση των εργοληπτών που μετέχουν στην παραχώρηση της Ολυμπίας με τα υπάρχοντα κανάλια; Δηλαδή, ο «ΑΚΤΩΡ», η «ΤΕΡΝΑ», η «J&amp;</w:t>
      </w:r>
      <w:r>
        <w:rPr>
          <w:rFonts w:eastAsia="Times New Roman" w:cs="Times New Roman"/>
          <w:szCs w:val="24"/>
          <w:lang w:val="en-US"/>
        </w:rPr>
        <w:t>P</w:t>
      </w:r>
      <w:r>
        <w:rPr>
          <w:rFonts w:eastAsia="Times New Roman" w:cs="Times New Roman"/>
          <w:szCs w:val="24"/>
        </w:rPr>
        <w:t>», η «HOCHTIEF-</w:t>
      </w:r>
      <w:r>
        <w:rPr>
          <w:rFonts w:eastAsia="Times New Roman" w:cs="Times New Roman"/>
          <w:szCs w:val="24"/>
          <w:lang w:val="en-US"/>
        </w:rPr>
        <w:t>VINCI</w:t>
      </w:r>
      <w:r>
        <w:rPr>
          <w:rFonts w:eastAsia="Times New Roman" w:cs="Times New Roman"/>
          <w:szCs w:val="24"/>
        </w:rPr>
        <w:t xml:space="preserve">»  έχουν ή είχαν κάποτε κάποια σχέση με τους καναλάρχες; </w:t>
      </w:r>
    </w:p>
    <w:p w14:paraId="04D7455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Δεύτερον, ποια τα πολιτικά κίνητρα της Νέας Δημοκρατίας και των Βουλευτών που μας καταγγέλλουν μαζί με τις εταιρείες «ΤΕΡΝΑ», «ΑΚΤΩΡ», , «HOCHTIEF-</w:t>
      </w:r>
      <w:r>
        <w:rPr>
          <w:rFonts w:eastAsia="Times New Roman" w:cs="Times New Roman"/>
          <w:szCs w:val="24"/>
          <w:lang w:val="en-US"/>
        </w:rPr>
        <w:t>VINCI</w:t>
      </w:r>
      <w:r>
        <w:rPr>
          <w:rFonts w:eastAsia="Times New Roman" w:cs="Times New Roman"/>
          <w:szCs w:val="24"/>
        </w:rPr>
        <w:t>», «J&amp;</w:t>
      </w:r>
      <w:r>
        <w:rPr>
          <w:rFonts w:eastAsia="Times New Roman" w:cs="Times New Roman"/>
          <w:szCs w:val="24"/>
          <w:lang w:val="en-US"/>
        </w:rPr>
        <w:t>P</w:t>
      </w:r>
      <w:r>
        <w:rPr>
          <w:rFonts w:eastAsia="Times New Roman" w:cs="Times New Roman"/>
          <w:szCs w:val="24"/>
        </w:rPr>
        <w:t xml:space="preserve">» και τους υπόλοιπους; Και βέβαια το «ΣΚΑΪ: Η αλήθεια να λέγεται», για τις πολλαπλές διαγωνιστικές διαδικασίες φέρνουν έκπτωση 55%. Δηλαδή, το Ελληνικό θα δώσει από τον ιδρώτα του ελληνικού λαού 55% λιγότερα χρήματα. Είναι να απορεί κανείς. </w:t>
      </w:r>
    </w:p>
    <w:p w14:paraId="04D7455D"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Και τρίτο ερώτημα, οι μεγάλες εταιρείες και τα υπάρχοντα κανάλια είναι κλειστό κλαμπ προβληματισμού και διαλογισμού πολιτικής ανάλυσης που μετέχει η Νέα Δημοκρατία και ομογενοποιείστε στις θέσεις και στις κατηγορίες που μας κάνετε; Είναι πραγματικό ερώτημα αυτό. Περιμένουμε αυτές τις απαντήσεις, γιατί μιλάμε για τις παραχωρήσεις, αλλά μέσα στην κουβέντα μπαίνει και το «ΣΚΑΪ: Η αλήθεια να λέγεται», το θέμα των καναλιών. Άρα δεν μπορούμε να μην απαντήσουμε. </w:t>
      </w:r>
    </w:p>
    <w:p w14:paraId="04D7455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Μπήκε από έναν συνάδελφο το θέμα των ατομικών συμβάσεων καθαριότητας και φύλαξης. Και επειδή έχουμε την αντίστοιχη τροπολογία από το Υπουργείο, μίλησε ο συνάδελφος για τα δικαιώματα των εργαζομένων και για τις συνθήκες που υπάρχουν εκεί και ότι δεν κατοχυρώνονται μέσα από τις ατομικές συμβάσεις. </w:t>
      </w:r>
    </w:p>
    <w:p w14:paraId="04D7455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Θα ήθελα να μεταφέρω και να ρωτήσω εάν υπάρχει η αίσθηση του τι γίνεται σήμερα, με τις συγκεκριμένες συμβάσεις στους φορείς του δημοσίου που έχουν κάνει διαγωνισμούς για καθαριότητα ή για φύλαξη. Σας προσκαλώ να επισκεφτείτε και να ενημερωθείτε σε φορείς που χρησιμοποιούν τέτοιες συμβάσεις, για να δείτε πώς υπάρχει και πόσο υπάρχει η ανασφάλιστη εργασία, πώς γίνονται εκβιασμοί στους εργαζόμενους στην καθαριότητα, στους ιδιώτες, πώς υπάρχουν ψεύτικες αμοιβές, με εκβιασμούς, για να υπογράφουν οι εργαζόμενοι ότι παίρνουν χι χρήματα, ενώ παίρνουν πολύ λιγότερα, πώς υπάρχουν ψεύτικες καταστάσεις εργαζομένων. </w:t>
      </w:r>
    </w:p>
    <w:p w14:paraId="04D7456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Αυτά δεν είναι υποθέσεις. Είναι συγκεκριμένη έρευνα, που έχει γίνει σε συγκεκριμένες συμβάσεις. Για το τελικό αποτέλεσμα και την ποιότητα αυτών των υπηρεσιών περιμένω όσοι Βουλευτές έχουν αντίρρηση με τις ατομικές συμβάσεις να πάνε να δουν και να μας πουν εκείνοι αν είχαν τουλάχιστον ένα καλό αποτέλεσμα, πέρα από τον εργασιακό μεσαίωνα και την παρανομία που υπάρχει μέσα σ’ αυτές. Δεν λέμε για τη φύλαξη των σταθμών του μετρό, για την οποία μας έχετε καταγγείλει πολλάκις. Τέτοιες εταιρείες είναι που έχουν τη φύλαξη. Και από τότε που είπαμε ότι θα σταματήσει η αθλιότητα, άρχισαν τελείως τυχαία κάποιες ομάδες να σπάνε κάποιους σταθμούς. Εύχομαι να μην υπάρχει διασύνδεση. </w:t>
      </w:r>
    </w:p>
    <w:p w14:paraId="04D74561"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Ολοκληρώνω λέγοντας ότι τα δυο σχέδια νόμου που συζητήσαμε χθες και σήμερα είναι οι πραγματικές τομές, οι προοδευτικές μεταρρυθμίσεις που έχει ανάγκη η χώρα, ο ελληνικός λαός, οι σύγχρονες ανάγκες σε ένα πολύ δύσκολο διεθνές περιβάλλον. Είναι στον αντίποδα των γνωστών μεταρρυθμίσεων, που επιβάλλουν ανερμάτιστες θυσίες στον ελληνικό λαό και εύκολο πλουτισμό λίγων συμφερόντων του κλειστού κλαμπ καναλαρχών, τραπεζιτών και της ιδιότυπης ολιγαρχίας συμφερόντων που είχε εγκατασταθεί στη χώρα. </w:t>
      </w:r>
    </w:p>
    <w:p w14:paraId="04D7456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Αυτή η πολιτική θα βγάλει τη χώρα από την κρίση και θα τη συνεχίσουμε. Ας πάρουν όλοι χαμπάρι ότι η πολιτική του χθες έχει τελειώσει οριστικά. </w:t>
      </w:r>
    </w:p>
    <w:p w14:paraId="04D7456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4D74564" w14:textId="77777777" w:rsidR="00D12B78" w:rsidRDefault="00A9581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4D74565"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Σπίρτζη, σπάσατε κάθε ρεκόρ.</w:t>
      </w:r>
    </w:p>
    <w:p w14:paraId="04D74566"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Ευχαριστώ.</w:t>
      </w:r>
    </w:p>
    <w:p w14:paraId="04D74567"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Παρακαλώ. </w:t>
      </w:r>
    </w:p>
    <w:p w14:paraId="04D74568"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Ο κ. Δρίτσας έχει τον λόγο για πέντε λεπτά. </w:t>
      </w:r>
    </w:p>
    <w:p w14:paraId="04D74569"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ΘΕΟΔΩΡΟΣ ΔΡΙΤΣΑΣ (Υπουργός Ναυτιλίας και Νησιωτικής Πολιτικής): </w:t>
      </w:r>
      <w:r>
        <w:rPr>
          <w:rFonts w:eastAsia="Times New Roman" w:cs="Times New Roman"/>
          <w:szCs w:val="24"/>
        </w:rPr>
        <w:t>Ευχαριστώ, κυρία Πρόεδρε.</w:t>
      </w:r>
    </w:p>
    <w:p w14:paraId="04D7456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μια τροπολογία με μόνο άρθρο και τέσσερις παραγράφους έρχεται απλά να διορθώσει λάθη. Δεν εισάγει κάτι νέο, δεν νομοθετεί κάτι καινούργιο. Πρόκειται για διορθώσεις λαθών που έγιναν κατά τη διάρκεια της νομοθέτησης του σχεδίου νόμου που πήρε εν συνεχεία τον αριθμό 4404/2016, στο Φύλλο της Εφημερίδας της Κυβερνήσεως και αφορούσε τον κυρωτικό νόμο και τη σύμβαση παραχώρησης για τον Οργανισμό Λιμένα Πειραιά. </w:t>
      </w:r>
    </w:p>
    <w:p w14:paraId="04D7456B"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Είναι αναγκαίες, διότι οι νομοτεχνικές βελτιώσεις –θα το θυμάστε- που είχαν κατατεθεί από εμένα εκείνη την ημέρα, πριν από την επανέναρξη της συνεδρίασης που είχε διακοπεί, λόγω αναρρυθμίσεων, που εν συνεχεία έγιναν στην ενσωμάτωση άλλων τροπολογιών, εντάχθηκαν μεν, αλλά εντάχθηκαν σε λάθος θέση. Αυτό μπορεί να το δει ο καθένας. </w:t>
      </w:r>
    </w:p>
    <w:p w14:paraId="04D7456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Το άρθρο 12 του ν.4404/2016, όπως ψηφίστηκε και δημοσιεύτηκε στην Εφημερίδα της Κυβερνήσεως, έχει την πρώτη παράγραφο από την τροπολογία του Υπουργείου Οικονομικών, του κ. Τσακαλώτου, και στη δεύτερη παράγραφο, που θα έπρεπε να είναι η συνέχεια του κειμένου της τροπολογίας του κ. Τσακαλώτου, έχει παρεισφρήσει μια εκ των παραγράφων των δικών μου νομοτεχνικών βελτιώσεων. Αυτό αποκαθίσταται. Δηλαδή, με την πρώτη παράγραφο της προτεινόμενης τροπολογίας, η δεύτερη παράγραφος του άρθρο 12 του ν.4404/2016 αποκαθίσταται και έτσι όπως πραγματικά ήταν και εισηγηθήκαμε στη Βουλή, και ο κ. Τσακαλώτος και εγώ, αποκτά την ενιαία διάσταση το άρθρο 12.</w:t>
      </w:r>
    </w:p>
    <w:p w14:paraId="04D7456D"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Το δε παρεισφρήσαν σε λάθος θέση απόσπασμα των δικών μου νομοτεχνικών βελτιώσεων, με την τέταρτη παράγραφο αυτής της τροπολογίας, πάει στη δεύτερη παράγραφο του άρθρου 20, που, έτσι κι αλλιώς εκεί ήταν η θέση του, σύμφωνα με την εισηγητική πρότασή μου. </w:t>
      </w:r>
    </w:p>
    <w:p w14:paraId="04D7456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Αυτά μπορείτε να τα δείτε πολύ εύκολα. Έχω εδώ τις νομοτεχνικές βελτιώσεις που τότε κατέθεσα. Μπορώ να τις καταθέσω απλώς για να μην υπάρχει καμμία αμφιβολία ή ανασφάλεια σε σχέση με την ορθότητα αυτής της διόρθωσης. </w:t>
      </w:r>
    </w:p>
    <w:p w14:paraId="04D7456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Επικουρικά, υπάρχουν άλλα δύο ζητήματα μικρής σημασίας, που πρέπει να διορθωθούν. </w:t>
      </w:r>
    </w:p>
    <w:p w14:paraId="04D7457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Η δεύτερη παράγραφος της τροπολογίας που προτείνω αποκαθιστά ορθογραφικά λάθη της παραγράφου 9 του άρθρου 15 του ν.4404/2016, δηλαδή ακριβή αρίθμηση άρθρων -περί αυτού πρόκειται- του ν.4331/2015, στον οποίο αναφέρεται η συγκεκριμένη ρύθμιση. </w:t>
      </w:r>
    </w:p>
    <w:p w14:paraId="04D74571"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Τέλος, η τρίτη παράγραφος της προτεινόμενης τροπολογίας, που αναφέρεται σε υπερωριακές αμοιβές εργαζομένων του Οργανισμού Λιμένα, είναι ρύθμιση που ψηφίστηκε από τη Βουλή και καλύπτεται από τον προϋπολογισμό του 2016 και όχι του 2015. Αυτό είναι προφανές ότι επρόκειτο για παραδρομή, γιατί δεν μπορεί ο προϋπολογισμός του 2015 να καλύψει αυτή την ανάγκη. </w:t>
      </w:r>
    </w:p>
    <w:p w14:paraId="04D7457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Αυτές είναι οι τέσσερις διορθώσεις, που, δυστυχώς, παρ’ όλο που έγιναν αντιληπτές εκείνο το βράδυ, δεν μπορούσαν να διορθωθούν εκεί και χρειαζόταν η διαδικασία της δημοσίευσης του νόμου και της νομοθέτησης διά των τροπολογιών, για να επέλθουν οι διορθώσεις. </w:t>
      </w:r>
    </w:p>
    <w:p w14:paraId="04D7457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04D7457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Ναυτιλίας και Νησιωτικής Πολιτικής κ. Θεόδωρος Δρίτσας</w:t>
      </w:r>
      <w:r>
        <w:rPr>
          <w:rFonts w:eastAsia="Times New Roman" w:cs="Times New Roman"/>
          <w:b/>
          <w:szCs w:val="24"/>
        </w:rPr>
        <w:t xml:space="preserve"> </w:t>
      </w:r>
      <w:r>
        <w:rPr>
          <w:rFonts w:eastAsia="Times New Roman" w:cs="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4D74575"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κι εμείς. </w:t>
      </w:r>
    </w:p>
    <w:p w14:paraId="04D7457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Τον λόγο έχει ο Υπουργός Οικονομίας, Ανάπτυξης και Τουρισμού κ. Γεώργιος Σταθάκης για δεκαοκτώ λεπτά.</w:t>
      </w:r>
    </w:p>
    <w:p w14:paraId="04D7457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Ο χρόνος σάς επαρκεί;</w:t>
      </w:r>
    </w:p>
    <w:p w14:paraId="04D74578"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 xml:space="preserve">Λιγότερο θα χρειαστώ. </w:t>
      </w:r>
    </w:p>
    <w:p w14:paraId="04D74579"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Μπράβο. Εσείς είστε πάντα εντός χρόνου. </w:t>
      </w:r>
    </w:p>
    <w:p w14:paraId="04D7457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14:paraId="04D7457B"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 xml:space="preserve">Να δώσω λίγο χρόνο στον κ. Σπίρτζη. </w:t>
      </w:r>
    </w:p>
    <w:p w14:paraId="04D7457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Αγαπητές και αγαπητοί συνάδελφοι, ολοκληρώνεται σήμερα ένα σημαντικό νομοσχέδιο, το οποίο καλύπτει ένα κενό που υπήρξε. Υπήρχαν νομοθετικές ρυθμίσεις για τις συμβάσεις παραχώρησης. Ήταν, όμως, εμφανώς ατελείς και, όπως τέθηκε ευθέως από τον κ. Σπίρτζη, είχαμε την εξέλιξη αυτού του τύπου των έργων με πολλά προβλήματα, σε κάθε κατηγορία απ’ αυτά και σε κάθε περίοδο. </w:t>
      </w:r>
    </w:p>
    <w:p w14:paraId="04D7457D"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όμως, επειδή τέθηκαν και σε ιδεολογικούς όρους από τον κ. Μηταράκη τόσο οι συμβάσεις παραχώρησης όσο και η αντίληψή μας για τις ΣΔΙΤ γενικότερα, να διευκρινίσω ορισμένα πράγματα. </w:t>
      </w:r>
    </w:p>
    <w:p w14:paraId="04D7457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Πρώτον, το δημόσιο συνήθως είναι και ήταν κάποτε υπεύθυνο και στην Ελλάδα να κάνει τρία πράγματα σε σχέση με τα έργα της χώρας: πρώτον, να σχεδιάζει έργα, δεύτερον, να επιβλέπει την εκτέλεση των έργων και, τρίτον, να χρηματοδοτεί έργα. </w:t>
      </w:r>
    </w:p>
    <w:p w14:paraId="04D7457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Καθόλου τυχαία ή συμπωματικά την πρώτη ικανότητα που έχει το δημόσιο την έχασε. Την έχασε μέσα από διαδοχικά στάδια αποδυνάμωσης των θεσμών και των διαδικασιών μέσα από τις οποίες το δημόσιο σχεδιάζει, αποφασίζει, τόσο για τις στρατηγικές επιλογές σε δημόσια έργα και υποδομές της χώρας όσο και σε μια σειρά από άλλα ζητήματα. </w:t>
      </w:r>
    </w:p>
    <w:p w14:paraId="04D7458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Η δεύτερη ικανότητά του να επιβλέπει και αυτή αποδυναμώθηκε σταδιακά, καθώς συσσωρευμένες διαδοχικές κυβερνήσεις αποδυνάμωναν διαρκώς τους θεσμούς που είχαν αυτή τη λειτουργία ή αρμοδιότητα. </w:t>
      </w:r>
    </w:p>
    <w:p w14:paraId="04D74581"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Το τρίτο και βασικότερο, προφανώς υπό συνθήκες οικονομικής κρίσης, δημοσιονομικών πιέσεων ή οτιδήποτε άλλο, αλλά όχι μόνο για λόγους σαν αυτούς, υπό συνθήκες στις οποίες δημιουργήθηκε η εντύπωση ότι η ύπαρξη φθηνού ιδιωτικού χρήματος και ιδιωτικού δανεισμού θα αποτελούσε τη λύση για όλα τα προβλήματα των οικονομιών, μεταστράφηκε και η ιδέα ότι τις χρηματοδοτήσεις των δημόσιων έργων τις κάνουν ιδιωτικοί πόροι, δηλαδή τραπεζικοί πόροι. </w:t>
      </w:r>
    </w:p>
    <w:p w14:paraId="04D7458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Αυτές οι τρεις διαστάσεις, που μόλις υπονόησα και είναι ευθύνη προφανώς διαδοχικών κυβερνήσεων, οδήγησαν σε μία ακόμα πιο δραματική εξέλιξη, την ιδέα, δηλαδή, στα τέλη της δεκαετίας του ’90 και αρχές του 2000 ότι όλα τα μεγάλα έργα θα γίνονται με τη μορφή ΣΔΙΤ. Για συγκριτικούς -και μόνο- λόγους σάς υπενθυμίζω ότι ο μέσος όρος των ΣΔΙΤ στην Ευρωπαϊκή Ένωση είναι 8%. Το 92% των έργων στην Ευρωπαϊκή Ένωση είναι δημόσια: υποδομές, αεροδρόμια, λιμάνια, ό,τι θεωρούμε ως έργα υποδομής. </w:t>
      </w:r>
    </w:p>
    <w:p w14:paraId="04D7458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Να σας υπενθυμίσω ότι από το ’96, ’98 έως την κρίση του 2008, οι ΣΔΙΤ απορροφούσαν το 70% των πόρων του ΕΣΠΑ –και αναφέρομαι σε αυτά τα συγκεκριμένα έργα, τα μεγάλα έργα- και τη συντριπτική πλειοψηφία, προφανώς, των πόρων του Προγράμματος Δημοσίων Επενδύσεων. Αυτή ήταν η ελληνική ιδιαιτερότητα. Αυτή ήταν μία από τις αιτίες της κρίσης κατά γενική ομολογία.</w:t>
      </w:r>
    </w:p>
    <w:p w14:paraId="04D7458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 Αυτή την κατάσταση προσπαθεί να αντιμετωπίσει η Κυβέρνηση, η οποία προφανώς και καλείται να κλείσει έναν κύκλο μεγάλων και σημαντικών έργων, βελτιώνοντας, ξεκολλώντας τα έργα αυτά, τα οποία είχαν παγώσει. Υπενθυμίζω ότι τα έργα αυτά έχουν υποστεί δύο αναθεωρήσεις των συμβάσεων, ότι και μετά τη δεύτερη αναθεώρηση ξέμειναν από πόρους. Υπενθυμίζω ότι οι βασικές αναθεωρήσεις είναι το δημόσιο να αναλαμβάνει όλο και μεγαλύτερο μέρος του κινδύνου. Στην τελευταία αναθεώρηση ήμασταν στην αντιπολίτευση, το είχαμε θέσει ευθέως, καθώς κατέρρεαν όλες αυτές οι προβλέψεις, όπως είχαν γίνει, δημιουργούσαν προβλήματα. </w:t>
      </w:r>
    </w:p>
    <w:p w14:paraId="04D7458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Δεν είναι, λοιπόν, ιδεολογική εμμονή. Εμείς προσπαθούμε να αποκαταστήσουμε -και αυτή είναι η δέσμευσή μας- πρώτον, την ισορροπία που πρέπει να υπάρχει. Το δημόσιο πρέπει να αποκτήσει ξανά τη δυνατότητα να σχεδιάζει, πρέπει να αποκτήσει ξανά τη δυνατότητα να επιβλέπει και φυσικά σε σημαντικό βαθμό να αποκτήσει ξανά και τη δυνατότητα να χρηματοδοτεί. Αυτό επιβάλλει η πραγματικότητα. </w:t>
      </w:r>
    </w:p>
    <w:p w14:paraId="04D7458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Ταυτόχρονα, δεν απορρίπτουμε ούτε τις ΣΔΙΤ ούτε τις παραχωρήσεις, ούτε καμμία μορφή ή εργαλείο, εφόσον κρίνεται -και θεωρείται- ότι είναι κατάλληλο ή καταλληλότερο για μία ή περισσότερες κατηγορίες έργων, προκειμένου να  προχωρήσουμε με αυτή τη μορφή και όχι με τη μορφή ενός δημόσιου έργου. </w:t>
      </w:r>
    </w:p>
    <w:p w14:paraId="04D7458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Θα ήθελα, δε, στο σημείο αυτό να υπογραμμίσω ότι υπάρχει ένα άλλο ακόμα θεσμικό κενό στο επίπεδο το κυβερνητικό και στον τρόπο με τον οποίο λειτουργεί απέναντι στα έργα ο τομέας. Πάρα πολλές ευρωπαϊκές χώρες –το υπογραμμίζω αυτό, πάρα πολλές ευρωπαϊκές χώρες- έχουν ξεκινήσει τη διαδικασία ανάπτυξης μεθοδολογικών εργαλείων, όπως είναι η δημόσια συγκριτική αξιολόγηση. </w:t>
      </w:r>
    </w:p>
    <w:p w14:paraId="04D74588"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Η δημόσια συγκριτική αξιολόγηση είναι μια διαδικασία με την οποία ένας φορέας του δημοσίου αποφασίζει αν είναι πιο συμφέρον ένα έργο να δημοπρατηθεί ως κλασικό δημόσιο έργο, είτε ως παραχώρηση είτε ως σύμπραξη δημόσιου και ιδιωτικού τομέα. Συγκρίνοντας, δηλαδή, εναλλακτικές διαδικασίες, τόσο από οικονομική σκοπιά -από τη σκοπιά της καθαρής παρούσας αξίας- όσο και από τη σκοπιά του κοινωνικού συμφέροντος. Διότι με το κριτήριο εάν όλα τα έργα ήταν ΣΔΙΤ, όπως καταλαβαίνετε, τα μόνα έργα που μπορούν να γίνουν είναι τα έργα τα οποία έχουν πολύ υψηλή μελλοντική ροή πόρων και μπορούν να αποσβέσουν το έργο. Αυτό, δε, αποτελεί κριτήριο κατ’ ανάγκη για όλο το σύνολο των έργων. </w:t>
      </w:r>
    </w:p>
    <w:p w14:paraId="04D7458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Άρα χρειάζεται η δυνατότητα, πρώτον, να έχει σχεδιαστική ικανότητα το δημόσιο, δεύτερον, να συγκρίνει ο όποιος αναθέτων φορέας ποια είναι η πιο κατάλληλη μορφή, από οικονομική και κοινωνική άποψη, για να επιλέξει τον έναν ή τον άλλο τρόπο κατασκευής και χρηματοδότησης του έργου. </w:t>
      </w:r>
    </w:p>
    <w:p w14:paraId="04D7458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Δεν είναι τυχαίο ότι αυτή η διαδικασία, διαδεδομένη –επαναλαμβάνω- σε χώρες όπως η Πορτογαλία, η Ολλανδία –το υπογραμμίζω-, είναι υποχρεωτική -η δημόσια συγκριτική αξιολόγηση- πριν από την έναρξη ενός έργου. Πριν αποφασιστεί, δηλαδή, πώς θα γίνει το έργο, είναι υποχρεωτικό να υπάρξει μια τέτοια διαδικασία. </w:t>
      </w:r>
    </w:p>
    <w:p w14:paraId="04D7458B" w14:textId="77777777" w:rsidR="00D12B78" w:rsidRDefault="00A95810">
      <w:pPr>
        <w:spacing w:after="0" w:line="600" w:lineRule="auto"/>
        <w:ind w:firstLine="720"/>
        <w:jc w:val="both"/>
        <w:rPr>
          <w:rFonts w:eastAsia="Times New Roman"/>
          <w:szCs w:val="24"/>
        </w:rPr>
      </w:pPr>
      <w:r>
        <w:rPr>
          <w:rFonts w:eastAsia="Times New Roman"/>
          <w:szCs w:val="24"/>
        </w:rPr>
        <w:t xml:space="preserve">Αυτό είναι το στίγμα, νομίζω, της δικής μας Κυβέρνησης. Αυτή είναι η διαφορά στη στρατηγική μας απέναντι σε έναν τόσο σημαντικό και κρίσιμο τομέα. </w:t>
      </w:r>
    </w:p>
    <w:p w14:paraId="04D7458C" w14:textId="77777777" w:rsidR="00D12B78" w:rsidRDefault="00A95810">
      <w:pPr>
        <w:spacing w:after="0" w:line="600" w:lineRule="auto"/>
        <w:ind w:firstLine="720"/>
        <w:jc w:val="both"/>
        <w:rPr>
          <w:rFonts w:eastAsia="Times New Roman"/>
          <w:szCs w:val="24"/>
        </w:rPr>
      </w:pPr>
      <w:r>
        <w:rPr>
          <w:rFonts w:eastAsia="Times New Roman"/>
          <w:szCs w:val="24"/>
        </w:rPr>
        <w:t xml:space="preserve">Οι δύο νόμοι που αυτή τη στιγμή εισάγουμε στο Κοινοβούλιο είναι οι νόμοι που φτιάχνουν ένα πλήρες, ενιαίο κανονιστικό πλαίσιο, τόσο για τις δημόσιες προμήθειες όσο και για τις δημόσιες παραχωρήσεις. Θα επακολουθήσουν κι άλλα νομοθετήματα προς την ίδια κατεύθυνση, τα οποία έχουν κοινούς κανόνες, περισσότερη διαφάνεια, δυνατότητα καλύτερου ανταγωνισμού, μείωση του κόστους, όφελος για το δημόσιο και, ταυτόχρονα, αλλαγή πολιτικής, επί της ουσίας, που θα δώσει τη δυνατότητα στο δημόσιο να παίξει τον ρόλο που πρέπει να παίζει, προκειμένου να έχουμε υποδομές που χρειάζεται η χώρα, που έχουν μεγάλο κοινωνικό και οικονομικό αποτύπωμα και, ταυτόχρονα, διασφαλίζουν το δημόσιο συμφέρον και το κοινωνικό σύνολο. </w:t>
      </w:r>
    </w:p>
    <w:p w14:paraId="04D7458D" w14:textId="77777777" w:rsidR="00D12B78" w:rsidRDefault="00A95810">
      <w:pPr>
        <w:spacing w:after="0" w:line="600" w:lineRule="auto"/>
        <w:ind w:firstLine="720"/>
        <w:jc w:val="both"/>
        <w:rPr>
          <w:rFonts w:eastAsia="Times New Roman"/>
          <w:szCs w:val="24"/>
        </w:rPr>
      </w:pPr>
      <w:r>
        <w:rPr>
          <w:rFonts w:eastAsia="Times New Roman"/>
          <w:szCs w:val="24"/>
        </w:rPr>
        <w:t xml:space="preserve">Σας ευχαριστώ. </w:t>
      </w:r>
    </w:p>
    <w:p w14:paraId="04D7458E" w14:textId="77777777" w:rsidR="00D12B78" w:rsidRDefault="00A95810">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04D7458F" w14:textId="77777777" w:rsidR="00D12B78" w:rsidRDefault="00A95810">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Ευχαριστούμε, κύριε Σταθάκη.</w:t>
      </w:r>
    </w:p>
    <w:p w14:paraId="04D74590" w14:textId="77777777" w:rsidR="00D12B78" w:rsidRDefault="00A95810">
      <w:pPr>
        <w:spacing w:after="0" w:line="600" w:lineRule="auto"/>
        <w:ind w:firstLine="720"/>
        <w:jc w:val="both"/>
        <w:rPr>
          <w:rFonts w:eastAsia="Times New Roman"/>
          <w:szCs w:val="24"/>
        </w:rPr>
      </w:pPr>
      <w:r>
        <w:rPr>
          <w:rFonts w:eastAsia="Times New Roman"/>
          <w:szCs w:val="24"/>
        </w:rPr>
        <w:t xml:space="preserve">Τον λόγο τώρα έχει ο κ. Λοβέρδος για δώδεκα λεπτά. </w:t>
      </w:r>
    </w:p>
    <w:p w14:paraId="04D74591" w14:textId="77777777" w:rsidR="00D12B78" w:rsidRDefault="00A95810">
      <w:pPr>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Κυρίες και κύριοι, ένα θέμα που θα πρέπει να το δούμε με πάρα πολύ προσεκτικό τρόπο, μόλις ξανανοίξει η Βουλή στα τέλη Αυγούστου, είναι το προσφυγικό, με τις νέες διαστάσεις που παίρνει. </w:t>
      </w:r>
    </w:p>
    <w:p w14:paraId="04D74592" w14:textId="77777777" w:rsidR="00D12B78" w:rsidRDefault="00A95810">
      <w:pPr>
        <w:spacing w:after="0" w:line="600" w:lineRule="auto"/>
        <w:ind w:firstLine="720"/>
        <w:jc w:val="both"/>
        <w:rPr>
          <w:rFonts w:eastAsia="Times New Roman"/>
          <w:szCs w:val="24"/>
        </w:rPr>
      </w:pPr>
      <w:r>
        <w:rPr>
          <w:rFonts w:eastAsia="Times New Roman"/>
          <w:szCs w:val="24"/>
        </w:rPr>
        <w:t xml:space="preserve">Δεν αναφέρομαι μόνο σε ό,τι αφορά τις αμφιβολίες που υπάρχουν σε όλη τη Ευρώπη για τη διατήρηση σε ισχύ ή την εφαρμογή της συμφωνίας Ευρωπαϊκής Ένωσης-Τουρκίας, όπως τη γνωρίζουμε, αλλά αναφέρομαι και σε ένα δεύτερο θέμα, που αφορά τη χώρα και το οποίο σχετίζεται με τις αυξανόμενες ροές –αν είναι αυτό μια συνεχής κατάσταση τον τελευταίο καιρό- και πάνω απ’ όλα και πριν απ’ όλα, με το τι γίνεται με τους ανθρώπους που είναι ήδη εδώ. </w:t>
      </w:r>
    </w:p>
    <w:p w14:paraId="04D74593" w14:textId="77777777" w:rsidR="00D12B78" w:rsidRDefault="00A95810">
      <w:pPr>
        <w:spacing w:after="0" w:line="600" w:lineRule="auto"/>
        <w:ind w:firstLine="720"/>
        <w:jc w:val="both"/>
        <w:rPr>
          <w:rFonts w:eastAsia="Times New Roman"/>
          <w:szCs w:val="24"/>
        </w:rPr>
      </w:pPr>
      <w:r>
        <w:rPr>
          <w:rFonts w:eastAsia="Times New Roman"/>
          <w:szCs w:val="24"/>
        </w:rPr>
        <w:t>Η αρίθμηση τους θέλει να είναι κοντά στις πενήντα επτά χιλιάδες, στο μέτρο που η Κυβέρνηση και το ελληνικό δημόσιο μπορούν να κάνουν την αρίθμηση αυτή και, δεύτερον, πέραν του αριθμού, είναι ανάγκη να ξέρει η Βουλή των Ελλήνων πού βρίσκονται αυτοί, αν η καταγραφή τους έχει να κάνει και με τον τόπο στον οποίο βρίσκονται και με όλα τα προβλήματα που συνδυάζονται με το ότι χιλιάδες άνθρωποι είναι κάπου, κυρίως παιδείας, εκπαίδευσης, δηλαδή, υγείας και ιατροφαρμακευτικής περίθαλψης αλλά και δημόσιας τάξης.</w:t>
      </w:r>
    </w:p>
    <w:p w14:paraId="04D74594" w14:textId="77777777" w:rsidR="00D12B78" w:rsidRDefault="00A95810">
      <w:pPr>
        <w:spacing w:after="0" w:line="600" w:lineRule="auto"/>
        <w:ind w:firstLine="720"/>
        <w:jc w:val="both"/>
        <w:rPr>
          <w:rFonts w:eastAsia="Times New Roman"/>
          <w:szCs w:val="24"/>
        </w:rPr>
      </w:pPr>
      <w:r>
        <w:rPr>
          <w:rFonts w:eastAsia="Times New Roman"/>
          <w:szCs w:val="24"/>
        </w:rPr>
        <w:t xml:space="preserve">Η εικόνα που έχει κάποιος που διασχίζει την παραλιακή λεωφόρο και περνάει από το Ελληνικό δεν είναι καλή. Αν, μάλιστα, κατέβει και από το αυτοκίνητό του και πάει μια βόλτα με τα πόδια στους χώρους απέναντι, η εικόνα αυτή θα επιβεβαιωθεί και με άλλα στοιχεία. </w:t>
      </w:r>
    </w:p>
    <w:p w14:paraId="04D74595" w14:textId="77777777" w:rsidR="00D12B78" w:rsidRDefault="00A95810">
      <w:pPr>
        <w:spacing w:after="0" w:line="600" w:lineRule="auto"/>
        <w:ind w:firstLine="720"/>
        <w:jc w:val="both"/>
        <w:rPr>
          <w:rFonts w:eastAsia="Times New Roman"/>
          <w:szCs w:val="24"/>
        </w:rPr>
      </w:pPr>
      <w:r>
        <w:rPr>
          <w:rFonts w:eastAsia="Times New Roman"/>
          <w:szCs w:val="24"/>
        </w:rPr>
        <w:t xml:space="preserve">Συνεπώς η Κυβέρνηση πρέπει να έχει εικόνα ακριβή και οφείλει να έχει προετοιμαστεί, γιατί ο Αύγουστος είναι ο τελευταίος μήνας πριν, τουλάχιστον, τη σχολική περίοδο, για τα προβλήματα που έχουν συσσωρευτεί γύρω από το θέμα μετανάστευση-προσφυγικό. </w:t>
      </w:r>
    </w:p>
    <w:p w14:paraId="04D74596" w14:textId="77777777" w:rsidR="00D12B78" w:rsidRDefault="00A95810">
      <w:pPr>
        <w:spacing w:after="0" w:line="600" w:lineRule="auto"/>
        <w:ind w:firstLine="720"/>
        <w:jc w:val="both"/>
        <w:rPr>
          <w:rFonts w:eastAsia="Times New Roman"/>
          <w:szCs w:val="24"/>
        </w:rPr>
      </w:pPr>
      <w:r>
        <w:rPr>
          <w:rFonts w:eastAsia="Times New Roman"/>
          <w:szCs w:val="24"/>
        </w:rPr>
        <w:t xml:space="preserve">Το δεύτερο γενικότερο θέμα που θέλω να βάλω και αφορά παριστάμενο Υπουργό, σχετίζεται με μία ερώτηση που είδα ότι κατέθεσε σήμερα ένας αριθμός Βουλευτών Κοινοβουλευτικής Ομάδας και έχει να κάνει με την αδειοδότηση των τηλεοπτικών σταθμών, που είναι σε εξέλιξη. </w:t>
      </w:r>
    </w:p>
    <w:p w14:paraId="04D74597" w14:textId="77777777" w:rsidR="00D12B78" w:rsidRDefault="00A95810">
      <w:pPr>
        <w:spacing w:after="0" w:line="600" w:lineRule="auto"/>
        <w:ind w:firstLine="720"/>
        <w:jc w:val="both"/>
        <w:rPr>
          <w:rFonts w:eastAsia="Times New Roman"/>
          <w:szCs w:val="24"/>
        </w:rPr>
      </w:pPr>
      <w:r>
        <w:rPr>
          <w:rFonts w:eastAsia="Times New Roman"/>
          <w:szCs w:val="24"/>
        </w:rPr>
        <w:t xml:space="preserve">Διαβάζω -το ανέφερα μάλιστα και στην εξεταστική επιτροπή αυτό- ότι η διενέργεια της ηλεκτρονική δημοπρασίας θα γίνει από την ΕΕΤΤ, μια Ανεξάρτητη Αρχή, αλλά, όπως διάβασα, –και παρακαλώ τον Υπουργό να το διευκρινίσει αυτό- δεν καθίσταται τελικά δυνατό η δημοπρασία να είναι ηλεκτρονική, καθ’ όπως είχαμε μάθει.           </w:t>
      </w:r>
    </w:p>
    <w:p w14:paraId="04D74598" w14:textId="77777777" w:rsidR="00D12B78" w:rsidRDefault="00A95810">
      <w:pPr>
        <w:tabs>
          <w:tab w:val="left" w:pos="3695"/>
        </w:tabs>
        <w:spacing w:after="0" w:line="600" w:lineRule="auto"/>
        <w:ind w:firstLine="709"/>
        <w:jc w:val="both"/>
        <w:rPr>
          <w:rFonts w:eastAsia="Times New Roman"/>
          <w:szCs w:val="24"/>
        </w:rPr>
      </w:pPr>
      <w:r>
        <w:rPr>
          <w:rFonts w:eastAsia="Times New Roman"/>
          <w:szCs w:val="24"/>
        </w:rPr>
        <w:t xml:space="preserve">Γιατί η συζήτηση όλους αυτούς τους μήνες, από τον Οκτώβριο και μετά, προϋποθέτει ηλεκτρονική δημοπρασία τον Αύγουστο. Μια δημοπρασία, η οποία άρχισε να έχει προβλήματα, διότι σε σχετικό διαγωνισμό δεν προσήλθε κανείς και ο διαγωνισμός κατέστη άγονος. Η Κυβέρνηση, όμως, θα έπαιρνε τα αναγκαία μέτρα. Δεν νομίζω ότι ασκήθηκε κριτική σε αυτό. Συμβαίνει να είναι άγονοι οι διαγωνισμοί. </w:t>
      </w:r>
    </w:p>
    <w:p w14:paraId="04D74599" w14:textId="77777777" w:rsidR="00D12B78" w:rsidRDefault="00A95810">
      <w:pPr>
        <w:tabs>
          <w:tab w:val="left" w:pos="3695"/>
        </w:tabs>
        <w:spacing w:after="0" w:line="600" w:lineRule="auto"/>
        <w:ind w:firstLine="720"/>
        <w:jc w:val="both"/>
        <w:rPr>
          <w:rFonts w:eastAsia="Times New Roman"/>
          <w:szCs w:val="24"/>
        </w:rPr>
      </w:pPr>
      <w:r>
        <w:rPr>
          <w:rFonts w:eastAsia="Times New Roman"/>
          <w:szCs w:val="24"/>
        </w:rPr>
        <w:t>Εν πάση περιπτώσει, όμως, δεν μπορεί να είναι ζήτημα μιας δημοπρασίας που θα γίνει με την τεχνολογία του αραμπά, όταν υπάρχουν πάρα πολλές αμφιβολίες για το τι κάνει η Κυβέρνηση. Υπάρχουν αμφιβολίες σχετικά με την αξιοποίηση της τεχνολογίας, ούτως ώστε η πολυφωνία να ευδοκιμεί. Είναι παρατηρήσεις του Επιτρόπου Έτινγκερ. Και υπάρχουν παρατηρήσεις που έχουμε κάνει και εμείς σχετικά με το ποιο όργανο είναι κατά το Σύνταγμα αρμόδιο να δίνει την τυπική πράξη της αδείας. Είναι μια εκκρεμότητα στο Συμβούλιο της Επικρατείας, που, απ’ ό,τι φαίνεται, από τον Σεπτέμβριο, Οκτώβριο θα έχουμε και συγκεκριμένες αποφάσεις.</w:t>
      </w:r>
    </w:p>
    <w:p w14:paraId="04D7459A" w14:textId="77777777" w:rsidR="00D12B78" w:rsidRDefault="00A95810">
      <w:pPr>
        <w:tabs>
          <w:tab w:val="left" w:pos="3695"/>
        </w:tabs>
        <w:spacing w:after="0" w:line="600" w:lineRule="auto"/>
        <w:ind w:firstLine="720"/>
        <w:jc w:val="both"/>
        <w:rPr>
          <w:rFonts w:eastAsia="Times New Roman"/>
          <w:szCs w:val="24"/>
        </w:rPr>
      </w:pPr>
      <w:r>
        <w:rPr>
          <w:rFonts w:eastAsia="Times New Roman"/>
          <w:szCs w:val="24"/>
        </w:rPr>
        <w:t>Έχει προκύψει μια τελευταία εκκρεμότητα από μία κυβερνητική διαρροή, ότι οι άδειες μπορεί να αυξηθούν. Αυτό προφανώς θα δημιουργήσει, κυρίες και κύριοι, και προβλήματα, εάν η δημοπρασία γίνει –και γίνει με δόκιμο τρόπο-, σε αυτούς που με επίγνωση ότι οι άδειες είναι τέσσερις έχουν προσφέρει μεγαλύτερα ποσά. Εκεί θα υπάρξει μια σειρά από ακαταστασίες, που θα δημιουργήσουν περαιτέρω προβλήματα.</w:t>
      </w:r>
    </w:p>
    <w:p w14:paraId="04D7459B" w14:textId="77777777" w:rsidR="00D12B78" w:rsidRDefault="00A95810">
      <w:pPr>
        <w:tabs>
          <w:tab w:val="left" w:pos="3695"/>
        </w:tabs>
        <w:spacing w:after="0" w:line="600" w:lineRule="auto"/>
        <w:ind w:firstLine="720"/>
        <w:jc w:val="both"/>
        <w:rPr>
          <w:rFonts w:eastAsia="Times New Roman"/>
          <w:szCs w:val="24"/>
        </w:rPr>
      </w:pPr>
      <w:r>
        <w:rPr>
          <w:rFonts w:eastAsia="Times New Roman"/>
          <w:szCs w:val="24"/>
        </w:rPr>
        <w:t xml:space="preserve">Δεν κάνω, όμως, γενική αναφορά με μία εξελισσόμενη εξεταστική επιτροπή για τις δανειοδοτήσεις των μέσων ενημέρωσης και μια παράλληλη διαδικασία αδειοδοτήσεων βάσει του νόμου του Οκτωβρίου. Θα είναι θλιβερό να είναι η ΕΕΤΤ φύλλο συκής για μια διαδικασία που θα γίνει με τον αραμπά. </w:t>
      </w:r>
    </w:p>
    <w:p w14:paraId="04D7459C" w14:textId="77777777" w:rsidR="00D12B78" w:rsidRDefault="00A95810">
      <w:pPr>
        <w:tabs>
          <w:tab w:val="left" w:pos="3695"/>
        </w:tabs>
        <w:spacing w:after="0" w:line="600" w:lineRule="auto"/>
        <w:ind w:firstLine="720"/>
        <w:jc w:val="both"/>
        <w:rPr>
          <w:rFonts w:eastAsia="Times New Roman"/>
          <w:szCs w:val="24"/>
        </w:rPr>
      </w:pPr>
      <w:r>
        <w:rPr>
          <w:rFonts w:eastAsia="Times New Roman"/>
          <w:szCs w:val="24"/>
        </w:rPr>
        <w:t>Δεν ξέρω τι θα απαντήσετε και πότε θα απαντήσετε στους Βουλευτές, εγώ σας παρακαλώ να μου πείτε εάν αληθεύει αυτό που ακούγεται –μπορεί να το έχετε κάνει ήδη και εγώ να μην το ξέρω, γιατί απασχολούμαστε σε διάφορες επιτροπές της Βουλής και στην Ολομέλεια και μπορεί κάτι να μου έχει διαφύγει, κύριε Σπίρτζη- ότι έχετε καταθέσει τροπολογία. Θα καταθέσετε; Είναι ζήτημα που αφορά τον νομοθέτη ή είναι ευχέρειά σας η μεταβολή του τρόπου του διαγωνισμού; Είναι κάτι που μπορείτε να το κάνετε; Έχετε τη διακριτική ευχέρεια να το κάνει η Κυβέρνηση;</w:t>
      </w:r>
    </w:p>
    <w:p w14:paraId="04D7459D" w14:textId="77777777" w:rsidR="00D12B78" w:rsidRDefault="00A95810">
      <w:pPr>
        <w:tabs>
          <w:tab w:val="left" w:pos="3695"/>
        </w:tabs>
        <w:spacing w:after="0" w:line="600" w:lineRule="auto"/>
        <w:ind w:firstLine="720"/>
        <w:jc w:val="both"/>
        <w:rPr>
          <w:rFonts w:eastAsia="Times New Roman"/>
          <w:szCs w:val="24"/>
        </w:rPr>
      </w:pPr>
      <w:r>
        <w:rPr>
          <w:rFonts w:eastAsia="Times New Roman"/>
          <w:szCs w:val="24"/>
        </w:rPr>
        <w:t>Εάν είναι έτσι, θέλω να μου πείτε πώς σκέφτεστε και, εν πάση περιπτώσει, πρέπει να δώσετε απαραίτητες διευκρινίσεις. Γιατί, εάν οι συζητήσεις αυτές εμπεριέχουν αλήθεια, τότε, με συγχωρείτε πάρα πολύ, θα τιναχτεί στον αέρα και μια διαδικασία που έχει απασχολήσει πολύ και να μην είστε καθόλου βέβαιοι ότι θα συνεχίσει και η Εξεταστική Επιτροπή να λειτουργεί με τον τρόπο με τον οποίο λειτουργεί σήμερα. Δεν θα κοροϊδεύουμε ο ένας τον άλλο εδώ.</w:t>
      </w:r>
    </w:p>
    <w:p w14:paraId="04D7459E" w14:textId="77777777" w:rsidR="00D12B78" w:rsidRDefault="00A95810">
      <w:pPr>
        <w:tabs>
          <w:tab w:val="left" w:pos="3695"/>
        </w:tabs>
        <w:spacing w:after="0" w:line="600" w:lineRule="auto"/>
        <w:ind w:firstLine="720"/>
        <w:jc w:val="both"/>
        <w:rPr>
          <w:rFonts w:eastAsia="Times New Roman"/>
          <w:szCs w:val="24"/>
        </w:rPr>
      </w:pPr>
      <w:r>
        <w:rPr>
          <w:rFonts w:eastAsia="Times New Roman"/>
          <w:szCs w:val="24"/>
        </w:rPr>
        <w:t>Σε ό,τι αφορά τα έσοδα –δεν είναι εδώ ο αρμόδιος Υπουργός- η Κυβέρνηση όφειλε μια διευκρίνιση από το πρωί για το εάν είναι αληθείς οι δημοσιογραφικές πληροφορίες για τη μείωση των εσόδων κατά 500 εκατομμύρια. Διαβάσαμε μια διαρροή από το Γενικό Λογιστήριο ότι δεν αληθεύει αυτό. Η Κυβέρνηση, όμως, τουλάχιστον μέχρι πριν από λίγο δεν είχε δώσει εικόνα. Είναι εδώ οι Υπουργοί –βέβαια δεν είναι οι αρμόδιοι- και θα μπορούσαν να κάνουν τη σχετική διευκρίνιση.</w:t>
      </w:r>
    </w:p>
    <w:p w14:paraId="04D7459F" w14:textId="77777777" w:rsidR="00D12B78" w:rsidRDefault="00A95810">
      <w:pPr>
        <w:tabs>
          <w:tab w:val="left" w:pos="3695"/>
        </w:tabs>
        <w:spacing w:after="0" w:line="600" w:lineRule="auto"/>
        <w:ind w:firstLine="720"/>
        <w:jc w:val="both"/>
        <w:rPr>
          <w:rFonts w:eastAsia="Times New Roman"/>
          <w:szCs w:val="24"/>
        </w:rPr>
      </w:pPr>
      <w:r>
        <w:rPr>
          <w:rFonts w:eastAsia="Times New Roman"/>
          <w:szCs w:val="24"/>
        </w:rPr>
        <w:t>Σε ό,τι αφορά τώρα την οδηγία, την οποία ενσωματώνουμε στο εσωτερικό μας δίκαιο και για την οποία οι Υπουργοί των προηγούμενων κυβερνήσεων έχουν εργαστεί, αναμφίβολα θα τη στηρίξουμε.</w:t>
      </w:r>
    </w:p>
    <w:p w14:paraId="04D745A0" w14:textId="77777777" w:rsidR="00D12B78" w:rsidRDefault="00A95810">
      <w:pPr>
        <w:tabs>
          <w:tab w:val="left" w:pos="3695"/>
        </w:tabs>
        <w:spacing w:after="0" w:line="600" w:lineRule="auto"/>
        <w:ind w:firstLine="720"/>
        <w:jc w:val="both"/>
        <w:rPr>
          <w:rFonts w:eastAsia="Times New Roman"/>
          <w:szCs w:val="24"/>
        </w:rPr>
      </w:pPr>
      <w:r>
        <w:rPr>
          <w:rFonts w:eastAsia="Times New Roman"/>
          <w:szCs w:val="24"/>
        </w:rPr>
        <w:t xml:space="preserve">Κυρίες και κύριοι, όμως, μου έδωσε ο κ. Αμυράς την ευκαιρία να κάνω μία σκέψη που αφορά την ιδεολογική συνέπεια του μείζονος κυβερνώντος κόμματος. Αληθεύει ότι οι Ευρωβουλευτές σας, όταν ήρθε στο Ευρωπαϊκό Κοινοβούλιο αυτή η οδηγία, καταψήφισαν; Εάν αληθεύει, τα όσα είπατε εδώ αυτές τις δύο μέρες, που είναι σχετικά με τις οδηγίες, είναι προβληματικά. </w:t>
      </w:r>
    </w:p>
    <w:p w14:paraId="04D745A1" w14:textId="77777777" w:rsidR="00D12B78" w:rsidRDefault="00A95810">
      <w:pPr>
        <w:tabs>
          <w:tab w:val="left" w:pos="3695"/>
        </w:tabs>
        <w:spacing w:after="0" w:line="600" w:lineRule="auto"/>
        <w:ind w:firstLine="720"/>
        <w:jc w:val="both"/>
        <w:rPr>
          <w:rFonts w:eastAsia="Times New Roman"/>
          <w:szCs w:val="24"/>
        </w:rPr>
      </w:pPr>
      <w:r>
        <w:rPr>
          <w:rFonts w:eastAsia="Times New Roman"/>
          <w:szCs w:val="24"/>
        </w:rPr>
        <w:t>Και επειδή διάφορα μέλη της Κυβέρνησης κάνουν σε εμάς υποδείξεις σε σχέση με τις ομάδες και τη θέση του καθενός και της καθεμιάς ομάδας στο Ευρωπαϊκό Κοινοβούλιο, θα πρέπει την πρώτη υπόδειξη να την κάνετε στον εαυτό σας, που αλλού ανήκετε, αλλού βλέπετε ότι μπορεί να υπάρχει ένα μέλλον για εσάς και οι πολιτικές που ασκείτε είναι πολιτικές ακραίου νεοφιλελευθερισμού.</w:t>
      </w:r>
    </w:p>
    <w:p w14:paraId="04D745A2" w14:textId="77777777" w:rsidR="00D12B78" w:rsidRDefault="00A95810">
      <w:pPr>
        <w:tabs>
          <w:tab w:val="left" w:pos="3695"/>
        </w:tabs>
        <w:spacing w:after="0" w:line="600" w:lineRule="auto"/>
        <w:ind w:firstLine="720"/>
        <w:jc w:val="both"/>
        <w:rPr>
          <w:rFonts w:eastAsia="Times New Roman"/>
          <w:szCs w:val="24"/>
        </w:rPr>
      </w:pPr>
      <w:r>
        <w:rPr>
          <w:rFonts w:eastAsia="Times New Roman"/>
          <w:szCs w:val="24"/>
        </w:rPr>
        <w:t>Έχετε ένα θέμα ταυτότητας, εάν είναι έτσι. Εάν δεν είναι έτσι και έχετε υπερψηφίσει, τα τελευταία χρόνια αντιπολίτευσης και Κυβέρνησης σας δηλώνουν ως προς το θέμα συνεπείς. Εάν, όμως, έχετε καταψηφίσει, τότε έχετε πολύ περιορισμένα περιθώρια να κάνετε και υποδείξεις αλλά και γενικότερες πολιτικές αναφορές, όπως αυτές που έγιναν και χθες και σήμερα.</w:t>
      </w:r>
    </w:p>
    <w:p w14:paraId="04D745A3" w14:textId="77777777" w:rsidR="00D12B78" w:rsidRDefault="00A95810">
      <w:pPr>
        <w:tabs>
          <w:tab w:val="left" w:pos="3695"/>
        </w:tabs>
        <w:spacing w:after="0" w:line="600" w:lineRule="auto"/>
        <w:ind w:firstLine="720"/>
        <w:jc w:val="both"/>
        <w:rPr>
          <w:rFonts w:eastAsia="Times New Roman"/>
          <w:szCs w:val="24"/>
        </w:rPr>
      </w:pPr>
      <w:r>
        <w:rPr>
          <w:rFonts w:eastAsia="Times New Roman"/>
          <w:szCs w:val="24"/>
        </w:rPr>
        <w:t>Πάμε τώρα στις τροπολογίες. Εγώ είχα ζητήσει –δεν ξέρω εάν η συνάδελφός κ. Τζάκρη είναι εδώ- από την κυρία Πρόεδρο τον λόγο όταν έκανε την αγόρευσή της, εισηγούμενη την τροπολογία της και είχα πει ότι, εάν είναι εδώ, τότε να περιμένω και να ρωτήσω τώρα. Εάν δεν είναι εδώ, να ρωτούσα τότε. Είπε ότι θα είναι εδώ και δεν είναι εδώ. Κρατάω το θέμα.</w:t>
      </w:r>
    </w:p>
    <w:p w14:paraId="04D745A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Θα ήθελα να κάνω μία προειδοποιητική αναφορά, όσον αφορά την τροπολογία για το τζαμί. Εμείς, συνεπείς στις θέσεις μας, θα στηρίξουμε. Θέλω να ξέρω τι θα κάνει η Κυβέρνηση, δηλαδή η Πλειοψηφία της Κυβέρνησης, το κυβερνών κόμμα, με τον σύμμαχό της.</w:t>
      </w:r>
    </w:p>
    <w:p w14:paraId="04D745A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Με τους Ανεξάρτητους Έλληνες τι θα κάνετε; Έχετε συνεννοηθεί; Είστε σύμφωνοι; Πάτε γερά; Τα έχετε βρει αυτά τα θέματα; Τα έχετε κλείσει; Θα τα δούμε αύριο.</w:t>
      </w:r>
    </w:p>
    <w:p w14:paraId="04D745A6"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Θα το δούμε, κύριε Λοβέρδο.</w:t>
      </w:r>
    </w:p>
    <w:p w14:paraId="04D745A7"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Όμως, μια και το συζητάμε σήμερα, εγώ θα την πω την κουβέντα μου, συνάδελφοι της Πλειοψηφίας. Τόσες φορές η ιδεολογικοπολιτική σας ασάφεια και οι αποκλίσεις σας σας έχουν φέρει εδώ, στη θέση να χάνετε την πλειοψηφία και να ζητάτε τη δεδηλωμένη από την Αντιπολίτευση. Έτσι και τώρα κρίνω σκόπιμο να κάνω μία συγκεκριμένη αναφορά.</w:t>
      </w:r>
    </w:p>
    <w:p w14:paraId="04D745A8"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Από τις βουλευτικές τροπολογίες ξεχωρίζω μία, που αφορά τα ναυπηγεία και θα τη στηρίξουμε, εάν την κάνετε δεκτή. </w:t>
      </w:r>
    </w:p>
    <w:p w14:paraId="04D745A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Την κάνετε δεκτή;</w:t>
      </w:r>
    </w:p>
    <w:p w14:paraId="04D745AA"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Την έχω κάνει δεκτή.</w:t>
      </w:r>
    </w:p>
    <w:p w14:paraId="04D745AB"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Έχετε την υποστήριξη και της δικής μας Κοινοβουλευτικής Ομάδας. Είναι σωστή η τροπολογία της κ. Κοζομπόλη.</w:t>
      </w:r>
    </w:p>
    <w:p w14:paraId="04D745A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Θέλω να ρωτήσω τον κ. Δρίτσα, αναφορικά με τις  νομοτεχνικές βελτιώσεις που έφερε σε προηγούμενες ρυθμίσεις που αφορούν τη συμφωνία με την «</w:t>
      </w:r>
      <w:r>
        <w:rPr>
          <w:rFonts w:eastAsia="Times New Roman" w:cs="Times New Roman"/>
          <w:szCs w:val="24"/>
          <w:lang w:val="en-US"/>
        </w:rPr>
        <w:t>COSCO</w:t>
      </w:r>
      <w:r>
        <w:rPr>
          <w:rFonts w:eastAsia="Times New Roman" w:cs="Times New Roman"/>
          <w:szCs w:val="24"/>
        </w:rPr>
        <w:t xml:space="preserve">», αν είστε σε όλα συνεννοημένοι και αν δεν θα έχουμε πάλι θέματα εδώ. Αν είστε συνεννοημένοι, δεν νομίζω ότι υπάρχει κανείς που θα μπορούσε να σας πει «όχι». Όμως, πρέπει να είστε συνεννοημένοι, για να μην πάρουμε και ευθύνες που δεν θα μας αντιστοιχούν για γεγονότα που θα έχουν να κάνουν με τη δική σας ευθύνη. </w:t>
      </w:r>
    </w:p>
    <w:p w14:paraId="04D745AD"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Όσον αφορά τις τροπολογίες που σχετίζονται με την ΕΑΒ, είμαστε σύμφωνοι. </w:t>
      </w:r>
    </w:p>
    <w:p w14:paraId="04D745A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Όμως, για τα ΕΑΣ, κύριε Δρίτσα, οι δυο μας έχουμε κάνει αρκετές συζητήσεις στον κοινοβουλευτικό έλεγχο. Εδώ έχουμε να πούμε ότι η ανακεφαλαιοποίηση δεν είναι σε λάθος κατεύθυνση. Είναι σε θετική κατεύθυνση. Όμως, οι μήνες περνάνε, ξέρετε, και όσα έχει υποσχεθεί η Κυβέρνηση στον στίβο της πραγματικότητας επαληθεύονται ή ανατρέπονται. Εδώ βλέπουμε –και έχουμε πάρα πολύ καλή ενημέρωση και εμείς- ότι η εταιρεία εμφανίζει πάρα πολλά προβλήματα, σε ό,τι αφορά τη βιωσιμότητά της, με δική σας ευθύνη. </w:t>
      </w:r>
    </w:p>
    <w:p w14:paraId="04D745A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Επειδή, λοιπόν, έχουμε κάνει αυτή τη συζήτηση στον κοινοβουλευτικό έλεγχο, εγώ δεν κάνω αυτή τη στιγμή κοινοβουλευτικό έλεγχο, αλλά, εν όψει μίας τροπολογίας που θα κληθούμε να ψηφίσουμε, σας λέω ότι θα πρέπει να πείτε εδώ αν υπάρχουν ζητήματα που σχετίζονται με την ανάγκη μία νέας οικονομικής της ενίσχυσης, μίας νέας ένεσης γύρω στον Οκτώβριο με Νοέμβριο. Αν είναι έτσι, τότε θα επαληθευτεί αυτό που σας έλεγα, ότι, δηλαδή, το θέμα το έχετε παρατημένο. Βρήκατε ένα σχέδιο σε εξέλιξη και το αφήσατε σε εκκρεμότητα.</w:t>
      </w:r>
    </w:p>
    <w:p w14:paraId="04D745B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Θέλω να τελειώσω –δεν έχω δυνατότητα να περιμένω άλλο, δεν έχω άλλο θέμα να αναπτύξω- με το ζήτημα της λαθρεμπορίας. Κοιτάξτε, εγώ πρόσεξα πάρα πολύ καλά τι έλεγε η κ. Τζάκρη, λέξη προς λέξη, στην εισήγησή της. Δεν είμαι ειδικός, αλλά είμαι πολιτικός, που το θέμα το ξέρει στις γενικές του γραμμές. Λέω, λοιπόν –και οι νομικοί θα με καταλάβουν-, ότι αυτό που ζητά, δηλαδή τη στήριξη από άλλες Κοινοβουλευτικές Ομάδες, θα την έχει. Θα στηρίξουμε. Προσφέρουμε κάτι που δεν προσφέρατε ποτέ. Εμείς, όμως, έχουμε αποδείξει και στις δύο αυτές περιόδους της Βουλής πως ό,τι είναι λογικό το στηρίζουμε. </w:t>
      </w:r>
    </w:p>
    <w:p w14:paraId="04D745B1"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Επομένως θα στηρίξουμε, θα ψηφίσουμε. Όμως, από την επιχειρηματολογία της αυτό που συγκράτησα –και το επαληθεύει και το κείμενο- είναι ότι όλη η προσπάθεια να παταχθεί το λαθρεμπόριο στο πεδίο των καυσίμων έχει να κάνει με το αξιόποινο, που είτε επεκτείνεται είτε αυξάνεται. Δηλαδή, οι περισσότερες συμπεριφορές τιμωρούνται. Πάντως, όλες αυτές οι συμπεριφορές τιμωρούνται αυστηρότερα. </w:t>
      </w:r>
    </w:p>
    <w:p w14:paraId="04D745B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Εμείς ξέρουμε από τα νομικά ότι η αύξηση του αξιοποίνου δεν είναι πάντα σύμμαχος. Μπορεί και να είναι. Επειδή, μάλιστα, εδώ η Κυβέρνηση έτσι το πιστεύει, θα το ψηφίσουμε. Όμως, δεν είναι πάντα σύμμαχος. </w:t>
      </w:r>
    </w:p>
    <w:p w14:paraId="04D745B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Επίσης, δεν κατάλαβα κάτι περισσότερο. Μίλησε για αύξηση των ελέγχων. Το να κάνεις έλεγχο δεν είναι θέμα του νόμου. Τι προσφέρει η Κυβέρνηση σήμερα; Αυξάνει το αξιόποινο, σύμφωνοι. Άλλο; Έκανε και μία κριτική αναφορά στο παρελθόν, δηλαδή είπε πώς τόσα χρόνια αυτό το θέμα δεν είχε αντιμετωπιστεί. </w:t>
      </w:r>
    </w:p>
    <w:p w14:paraId="04D745B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Πρώτον, πέραν του αξιοποίνου, δεν λέει κάτι άλλο. Δεύτερον, συμφωνούμε εδώ, αλλά γιατί μόνο στο πρατήριο; Το υπόλοιπο κύκλωμα; Αυτό είναι εντάξει;</w:t>
      </w:r>
    </w:p>
    <w:p w14:paraId="04D745B5" w14:textId="77777777" w:rsidR="00D12B78" w:rsidRDefault="00A95810">
      <w:pPr>
        <w:spacing w:after="0" w:line="600" w:lineRule="auto"/>
        <w:ind w:firstLine="709"/>
        <w:jc w:val="both"/>
        <w:rPr>
          <w:rFonts w:eastAsia="Times New Roman" w:cs="Times New Roman"/>
          <w:szCs w:val="24"/>
        </w:rPr>
      </w:pPr>
      <w:r>
        <w:rPr>
          <w:rFonts w:eastAsia="Times New Roman" w:cs="Times New Roman"/>
          <w:szCs w:val="24"/>
        </w:rPr>
        <w:t xml:space="preserve">Νόμος του 2013 προβλέπει τα </w:t>
      </w:r>
      <w:r>
        <w:rPr>
          <w:rFonts w:eastAsia="Times New Roman" w:cs="Times New Roman"/>
          <w:szCs w:val="24"/>
          <w:lang w:val="en-US"/>
        </w:rPr>
        <w:t>GPS</w:t>
      </w:r>
      <w:r>
        <w:rPr>
          <w:rFonts w:eastAsia="Times New Roman" w:cs="Times New Roman"/>
          <w:szCs w:val="24"/>
        </w:rPr>
        <w:t xml:space="preserve"> σε όλο το επίπεδο.</w:t>
      </w:r>
    </w:p>
    <w:p w14:paraId="04D745B6"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Τώρα βγήκε.</w:t>
      </w:r>
    </w:p>
    <w:p w14:paraId="04D745B7"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Ναι, σωστό αυτό που λέτε. Δεν έχω αντίρρηση. Αλλά είστε ενάμιση χρόνο Κυβέρνηση και λέτε τόσα πολλά. Αυτό; Το υπόλοιπο κύκλωμα, πέραν του </w:t>
      </w:r>
      <w:r>
        <w:rPr>
          <w:rFonts w:eastAsia="Times New Roman" w:cs="Times New Roman"/>
          <w:szCs w:val="24"/>
          <w:lang w:val="en-US"/>
        </w:rPr>
        <w:t>GPS</w:t>
      </w:r>
      <w:r>
        <w:rPr>
          <w:rFonts w:eastAsia="Times New Roman" w:cs="Times New Roman"/>
          <w:szCs w:val="24"/>
        </w:rPr>
        <w:t xml:space="preserve">, πώς θα αντιμετωπιστεί; </w:t>
      </w:r>
    </w:p>
    <w:p w14:paraId="04D745B8"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Να είστε στοχοθετημένοι, λοιπόν, και τα λόγια σας να είναι μετρημένα. Θέλετε να αντιμετωπίσετε με αύξηση του αξιοποίνου το λαθρεμπόριο στο πεδίο του πρατηρίου, σύμφωνοι. Και οι ίδιοι σάς λένε «ναι», απ’ ό,τι ξέρω. Να προσέξετε αν οι ρυθμίσεις σας δεν επιτρέπουν αδικίες. Υποτίθεται ότι αυτό νομοτεχνικά το έχετε κάνει. Έχουν αντιρρήσεις οι ενδιαφερόμενοι, αλλά εμείς κοιτάμε αυτό που λέει η Κυβέρνηση, γιατί το θέμα είναι μεγάλο. </w:t>
      </w:r>
    </w:p>
    <w:p w14:paraId="04D745B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Δεύτερον, δεν μπορεί, επειδή αντιμετωπίζετε το λαθρεμπόριο εκεί –απόπειρα κάνετε- να θεωρείτε ότι λύσατε όλο το θέμα, έχετε επεκταθεί σε όλο το κύκλωμα, όλη η ιστορία των καυσίμων είναι, με την παρέμβασή σας αυτή, υπό έλεγχο πια και όλοι οι άλλοι ήταν κάτι να κάνουν και δεν το έκαναν. Αν έχετε θετικά αποτελέσματα, μακάρι. Τη νομοθετική σας πρωτοβουλία τη στηρίζουμε. Δεν νομίζουμε, όμως, ότι είναι ολοκληρωμένη. </w:t>
      </w:r>
    </w:p>
    <w:p w14:paraId="04D745B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Εν πάση περιπτώσει, εγώ ήθελα να ρωτήσω την αρμόδια Υφυπουργό, που έχει και περισσότερη γνώση ως προς το θέμα, πέραν του αξιοποίνου, ειδικά για το θέμα που ρυθμίζει, τι άλλο κάνει. Διότι η επαναφορά –επαναλαμβάνω και κλείνω- στην αύξηση των ελέγχων δεν είναι ζήτημα νομοθετικής πρωτοβουλίας.</w:t>
      </w:r>
    </w:p>
    <w:p w14:paraId="04D745BB"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Ευχαριστώ.</w:t>
      </w:r>
    </w:p>
    <w:p w14:paraId="04D745B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04D745BD"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Κυρία Πρόεδρε, ζητώ τον λόγο.</w:t>
      </w:r>
    </w:p>
    <w:p w14:paraId="04D745BE"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Ορίστε, κύριε Δρίτσα.</w:t>
      </w:r>
    </w:p>
    <w:p w14:paraId="04D745BF"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Ευχαριστώ, κυρία Πρόεδρε.</w:t>
      </w:r>
    </w:p>
    <w:p w14:paraId="04D745C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Έθεσε ένα ερώτημα ο κ. Λοβέρδος και πρέπει να το απαντήσω.</w:t>
      </w:r>
    </w:p>
    <w:p w14:paraId="04D745C1"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Κύριε Λοβέρδο, επειδή το ερώτημα το θέσατε με πολύ σοβαρό ύφος -σας παρακολούθησα-, θα σας απαντήσω, επομένως, σοβαρά. Είπα, όταν προηγουμένως παρουσίασα αυτή την τροπολογία, που δεν είναι ουσιώδης, είναι διορθωτική, ότι αυτά που προβλέπονται έχουν νομοθετηθεί, τα ψήφισε η Βουλή, απλώς σε λάθος θέση.</w:t>
      </w:r>
    </w:p>
    <w:p w14:paraId="04D745C2"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Και εμείς τα ψηφίσαμε.</w:t>
      </w:r>
    </w:p>
    <w:p w14:paraId="04D745C3"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Δεν είναι κάτι νέο. Παίρνουν τη θέση τους στον νόμο που τους αντιστοιχεί, στο άρθρο 12 και στο άρθρο 20. Αυτό είναι.</w:t>
      </w:r>
    </w:p>
    <w:p w14:paraId="04D745C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Για τα άλλα, που ενδεχομένως εννοούσατε με την ερώτησή σας, έχω απαντήσει, νομίζω, πολύ καλά τις ημέρες εκείνες και εν συνεχεία το ταξίδι του Πρωθυπουργού εις την Κίνα τα αποσαφήνισε όλα.</w:t>
      </w:r>
    </w:p>
    <w:p w14:paraId="04D745C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Ευχαριστώ.</w:t>
      </w:r>
    </w:p>
    <w:p w14:paraId="04D745C6"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Κυρία Πρόεδρε, ζητώ και εγώ τον λόγο.</w:t>
      </w:r>
    </w:p>
    <w:p w14:paraId="04D745C7"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κύριος Υπουργός.</w:t>
      </w:r>
    </w:p>
    <w:p w14:paraId="04D745C8"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Ευχαριστώ, κυρία Πρόεδρε.</w:t>
      </w:r>
    </w:p>
    <w:p w14:paraId="04D745C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Κύριε Λοβέρδο, τον διαγωνισμό των καναλιών γνωρίζετε ότι τον έχει αναλάβει η Γενική Γραμματεία Τύπου. Σύμφωνα με τον νόμο που ψήφισε το ελληνικό Κοινοβούλιο -σωστά κατά την άποψή μου-, η Γενική Γραμματεία ζήτησε και για τη στελέχωση και για τον διαγωνισμό και για τη λειτουργία της επιτροπής τη συνδρομή τόσο του Υπουργείου Υποδομών, της Γενικής Γραμματείας Υποδομών, της Γενικής Γραμματείας Τηλεπικοινωνιών και Ταχυδρομείων, της ΕΑΑΔΗΣΥ, που είναι ρυθμιστική αρχή για τις δημόσιες συμβάσεις, όσο και της ΕΕΤΤ. </w:t>
      </w:r>
    </w:p>
    <w:p w14:paraId="04D745C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Ουδέποτε επίσημα είτε η επιτροπή είτε η Γενική Γραμματεία είτε οποιοσδήποτε δεν πήρε απόφαση τον διαγωνισμό αυτόν να τον κάνει η ΕΕΤΤ. Μάλλον το δημοσίευμα ή τα δημοσιεύματα σε κάποιες εφημερίδες δεν είναι έγκυρα. Έγινε ο διαγωνισμός και φαντάζομαι ότι θα επαναληφθεί, γιατί βγήκε άγονος, γιατί δεν μπορεί να γίνει ένας τέτοιος διαγωνισμός χωρίς να υπάρχει ένα αξιόπιστο σύστημα, σύμφωνα με τον νόμο. Αν το έκανε η ΕΕΤΤ, θα ήταν και εκτός νομοθετικού πλαισίου. Θα έπρεπε, δηλαδή, να γίνει σύμβαση της ρυθμιστικής αρχής με τη Γενική Γραμματεία, κάτι που δεν είναι και χρονικά τόσο εύκολο, για να ολοκληρώσουμε τη διαγωνιστική διαδικασία.</w:t>
      </w:r>
    </w:p>
    <w:p w14:paraId="04D745CB"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Ευχαριστώ.</w:t>
      </w:r>
    </w:p>
    <w:p w14:paraId="04D745CC"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Βρούτσης για δώδεκα λεπτά.</w:t>
      </w:r>
    </w:p>
    <w:p w14:paraId="04D745CD"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Κυρίες και κύριοι συνάδελφοι, από χθες είχα πει προς τον Υπουργό, τον κ. Σπίρτζη, τον οποίο διαδέχομαι στο Βήμα, ότι κάθε φορά που ανεβαίνει και κάνει αναφορά στο παρελθόν θα πρέπει να είναι πάρα πολύ προσεκτικός.</w:t>
      </w:r>
    </w:p>
    <w:p w14:paraId="04D745C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Χθες ήμουν επικριτικός για τη συνδικαλιστική του δραστηριότητα, σήμερα όμως θα του πω κάτι άλλο. Σήμερα ο κ. Σπίρτζης, παίρνοντας τον λόγο, με έναν αήθη τρόπο έκανε μία παράθεση στοιχείων και έφθασε να κάνει και μία ιστορική αναφορά για δημόσια έργα, μέχρι και το Ελευθέριος Βενιζέλος, μέχρι και το Ρίο-Αντίρριο, ουσιαστικά σε ρόλο δημόσιου κατήγορου, να μιλά για τα μεγάλα σκάνδαλα εκείνης της περιόδου, μέχρι που παρέλαβε και έγινε Υπουργός και από Βήματος Βουλής να καταγγέλλει όλο το παρελθόν. </w:t>
      </w:r>
    </w:p>
    <w:p w14:paraId="04D745C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Το ερώτημα που εγείρεται είναι το εξής: Ποιος το κάνει αυτό; Ο κ. Σπίρτζης; Ο κ. Σπίρτζης, που μέχρι πρότινος ήταν στέλεχος από τα βασικά του ΠΑΣΟΚ, που τον ανέθρεψε το ΠΑΣΟΚ, που τον έκανε Πρόεδρο του Τεχνικού Επιμελητηρίου, έρχεται σήμερα –αυτό λέγεται πολιτική ανηθικότητα- να καταγγείλει το χθες στο οποίο συμμετείχε και να βάζει σήμερα την αμφίεση του νέου και του σύγχρονου; Ποιος; Ο κ. Σπίρτζης!</w:t>
      </w:r>
    </w:p>
    <w:p w14:paraId="04D745D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Και αν, στο τέλος τέλος, κύριε Υπουργέ, αυτά που λες είναι αλήθεια, γι’ αυτή τη γενικόλογη παράθεση, τις αοριστολογίες που είπες από Βήματος Βουλής για τα έργα και τις καταγγελίες περί σκανδάλων, πήγαινε στον εισαγγελέα. Γιατί δεν πας στον εισαγγελέα; Σε λίγο θα κλείσεις δύο χρόνια Υπουργός. Πάλι εδώ θα λες για τη διαπλοκή του παρελθόντος; Πήγαινε στον εισαγγελέα να τελειώνουμε. Άσ’ τα τα πολλά τα λόγια! Τώρα κρίνεσαι πλέον και η ιστορία σου είναι καταγεγραμμένη. </w:t>
      </w:r>
    </w:p>
    <w:p w14:paraId="04D745D1"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Δεν κρίνω την ιστορική, συνδικαλιστική σου παρουσία, που σ’ την ανέφερα χθες, ότι έλεγες στους μηχανικούς να μην πληρώσουν, μιλώ για τα θέματα του πολιτικού σου παρελθόντος, γιατί το θέμα της πολιτικής ιστορίας είναι πολύ βασικό. Γιατί σήμερα ο ΣΥΡΙΖΑ εμφανίζεται με την ένδυση του σύγχρονου, του καινούργιου. Θα μπορούσε ο κ. Σταθάκης, παραδείγματος χάριν, πολιτικά συνεπής, να επικαλεστεί την πολιτική του συνέπεια και σταθερότητα, εσείς όχι. Εσείς προσωπικά όχι. Και άλλα στελέχη του ΣΥΡΙΖΑ, η μισή Κυβέρνηση.</w:t>
      </w:r>
    </w:p>
    <w:p w14:paraId="04D745D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νομοθετική πρωτοβουλία που εισάγει σήμερα η Κυβέρνηση είναι στη σωστή κατεύθυνση. Είναι θεσμικός εκσυγχρονισμός. Είναι κάτι το οποίο η Νέα Δημοκρατία βλέπει θετικά και γι’ αυτό το ψηφίζει. Είναι εναρμόνιση με την ευρωπαϊκή οδηγία και έρχεται πλέον και μπαίνει στον βαθύ πυρήνα του εκσυγχρονισμού ενός θεσμικού πλαισίου, που ήθελε το κομμάτι των συμβάσεων παραχώρησης στον τομέα των ΣΔΙΤ </w:t>
      </w:r>
      <w:r w:rsidRPr="00FA5C32">
        <w:rPr>
          <w:rFonts w:eastAsia="Times New Roman" w:cs="Times New Roman"/>
          <w:szCs w:val="24"/>
        </w:rPr>
        <w:t>να εκσυγχρονιστεί.</w:t>
      </w:r>
    </w:p>
    <w:p w14:paraId="04D745D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Εδώ υπάρχει και η ονομαζόμενη πολιτική αντίφαση, που μέχρι πρότινος όλα αυτά τα κατέκρινε ο ΣΥΡΙΖΑ, ήταν αντίθετος ιδεολογικοπολιτικά, σήμερα όμως με χαρά τον καλωσορίζουμε ακόμη και σε αυτό, στον δρόμο του ρεαλισμού και της πραγματικότητας. Και αυτό είναι μία θετική εξέλιξη για το πολιτικό σύστημα. </w:t>
      </w:r>
    </w:p>
    <w:p w14:paraId="04D745D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Είναι μία κατάκτηση, όταν βλέπουμε σήμερα τον ΣΥΡΙΖΑ ως Κυβέρνηση, ακόμη και στις συμπράξεις δημόσιου και ιδιωτικού τομέα, να έρχεται και να υιοθετεί και να επαινεί και επί ώρες -και ο κ. Σταθάκης- να λέει για τον θεσμικό εκσυγχρονισμό της χώρας στον συγκεκριμένο τομέα.</w:t>
      </w:r>
    </w:p>
    <w:p w14:paraId="04D745D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Είναι, όμως και μία ευκαιρία να πούμε και ζητήματα τα οποία αφορούν την τρέχουσα επικαιρότητα. Ακούστηκε και το θέμα του «ΣΚΑΪ», με τη μορφή ««ΣΚΑΪ», ώρα αλήθειας ή για να λέμε την αλήθεια». Πράγματι, σήμερα το πρωί, είχα την τιμή να βρίσκομαι στον «ΣΚΑΪ» -που είναι δυστυχώς ο μοναδικός τηλεοπτικός ιδιωτικός σταθμός που εκπέμπει σε όλη την επικράτεια, διότι δεν υπάρχει άλλη πολιτική εκπομπή, μόνο ο «ΣΚΑΪ» αυτή τη στιγμή είναι από τον ιδιωτικό τομέα- μαζί με τον Κοινοβουλευτικό Εκπρόσωπο του ΣΥΡΙΖΑ, τον κ. Μαντά –ευπρεπή- που σε μία κρίση ειλικρίνειας, ομολόγησε, ακυρώνοντας και διαψεύδοντας τον ίδιο τον Πρωθυπουργό –την αλήθεια είπε ο άνθρωπος- ότι η απώλεια του ΕΚΑΣ αποτελεί ήττα διαπραγματευτική του ΣΥΡΙΖΑ. Αυτό είναι, κυρίες και κύριοι συνάδελφοι του ΣΥΡΙΖΑ. Αυτή είναι η αλήθεια που είπε σήμερα ο κ. Μαντάς. Μην κρύβεστε πλέον!</w:t>
      </w:r>
    </w:p>
    <w:p w14:paraId="04D745D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Και δεν είναι μόνο το ΕΚΑΣ, το οποίο ουσιαστικά ισοδυναμεί με τέσσερα μηνιάτικα χαμένα για τον χαμηλοσυνταξιούχο της χώρας. Είναι και άλλα ζητήματα, όπως είναι και η επικουρική σύνταξη, την οποία σήμερα τη βλέπουν κομμένη οι συνταξιούχοι. Αυτό είδαμε χθες στην τηλεόραση, να διαμαρτύρονται και για το κόψιμο, το οποίο δεν πίστευαν, γιατί ο κ. Κατρούγκαλος και όλος ο ΣΥΡΙΖΑ διαβεβαίωναν ότι δεν θα κοπούν οι συντάξεις. Περισσότερο διαμαρτύρονταν, διότι τους λένε ακόμα και τώρα ότι δεν κόβονται οι συντάξεις και πάνε και τις βλέπουν κομμένες τις συντάξεις τους. Αυτό είναι το παράδοξο και αυτό είναι που εξοργίζει πολύ περισσότερο.</w:t>
      </w:r>
    </w:p>
    <w:p w14:paraId="04D745D7" w14:textId="77777777" w:rsidR="00D12B78" w:rsidRDefault="00A95810">
      <w:pPr>
        <w:spacing w:after="0" w:line="600" w:lineRule="auto"/>
        <w:ind w:firstLine="720"/>
        <w:contextualSpacing/>
        <w:jc w:val="both"/>
        <w:rPr>
          <w:rFonts w:eastAsia="Times New Roman" w:cs="Times New Roman"/>
          <w:szCs w:val="24"/>
        </w:rPr>
      </w:pPr>
      <w:r>
        <w:rPr>
          <w:rFonts w:eastAsia="Times New Roman" w:cs="Times New Roman"/>
          <w:szCs w:val="24"/>
        </w:rPr>
        <w:t xml:space="preserve">Θέλω, λοιπόν, με την ευκαιρία αυτή μάλλον να επαναλάβω κάτι γνωστό, ότι ναι, πράγματι, το 2012 ως Υπουργοί της προηγούμενης κυβέρνησης, λειτουργώντας μέσα στο πλαίσιο της δημοσιονομικής αναγκαιότητας να προσαρμόσουμε τα δημοσιονομικά μας στους γενικότερους ευρωπαϊκούς κανόνες που έπρεπε, κάναμε μειώσεις. </w:t>
      </w:r>
    </w:p>
    <w:p w14:paraId="04D745D8" w14:textId="77777777" w:rsidR="00D12B78" w:rsidRDefault="00A95810">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Αυτές οι μειώσεις, όμως, ήταν οι τελευταίες. Δεν χρειαζόντουσαν να γίνουν περισσότερες μειώσεις. Διαβεβαίωνα από Βήματος Βουλής, αλλά και σε όλο το δημόσιο φάσμα που βρισκόμουν, ότι οι συντάξεις δεν θα μειωθούν ούτε ένα ευρώ, αλλά ούτε θα αυξηθούν. </w:t>
      </w:r>
    </w:p>
    <w:p w14:paraId="04D745D9" w14:textId="77777777" w:rsidR="00D12B78" w:rsidRDefault="00A95810">
      <w:pPr>
        <w:spacing w:after="0" w:line="600" w:lineRule="auto"/>
        <w:ind w:firstLine="720"/>
        <w:contextualSpacing/>
        <w:jc w:val="both"/>
        <w:rPr>
          <w:rFonts w:eastAsia="Times New Roman" w:cs="Times New Roman"/>
          <w:szCs w:val="24"/>
        </w:rPr>
      </w:pPr>
      <w:r>
        <w:rPr>
          <w:rFonts w:eastAsia="Times New Roman" w:cs="Times New Roman"/>
          <w:szCs w:val="24"/>
        </w:rPr>
        <w:t>Στον αντίποδα, μια Αντιπολίτευση που είχε καβαλήσει το καλάμι του λαϊκισμού υποσχόταν δέκατη τρίτη σύνταξη, υποσχόταν κατάργηση της ρήτρας μηδενικού ελλείμματος, υποσχόταν και τι δεν υποσχόταν. Υποσχόταν αυξήσεις μισθών, κατάργηση φόρων, κατάργηση του ΕΝΦΙΑ και να τα αποτελέσματα.</w:t>
      </w:r>
    </w:p>
    <w:p w14:paraId="04D745DA" w14:textId="77777777" w:rsidR="00D12B78" w:rsidRDefault="00A95810">
      <w:pPr>
        <w:spacing w:after="0" w:line="600" w:lineRule="auto"/>
        <w:ind w:firstLine="720"/>
        <w:contextualSpacing/>
        <w:jc w:val="both"/>
        <w:rPr>
          <w:rFonts w:eastAsia="Times New Roman" w:cs="Times New Roman"/>
          <w:szCs w:val="24"/>
        </w:rPr>
      </w:pPr>
      <w:r>
        <w:rPr>
          <w:rFonts w:eastAsia="Times New Roman" w:cs="Times New Roman"/>
          <w:szCs w:val="24"/>
        </w:rPr>
        <w:t xml:space="preserve">Θέλω, λοιπόν, να πω άλλη μια φορά αυτή την κρίσιμη στιγμή ότι σήμερα οι μειώσεις των συντάξεων όλων των συνταξιούχων, ανεξαρτήτου ύψους, είναι άδικες και αχρείαστες. Η δημοσιονομική ισορροπία που είχαμε πετύχει το 2014 ήταν αρκετή και δεν χρειαζόταν, εκτός από οριακές παρεμβάσεις που εμφανιζόντουσαν στο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Χαρδούβελη, να υπάρξουν προσαρμογές, δηλαδή μειώσεις.</w:t>
      </w:r>
    </w:p>
    <w:p w14:paraId="04D745DB" w14:textId="77777777" w:rsidR="00D12B78" w:rsidRDefault="00A95810">
      <w:pPr>
        <w:spacing w:after="0" w:line="600" w:lineRule="auto"/>
        <w:ind w:firstLine="720"/>
        <w:contextualSpacing/>
        <w:jc w:val="both"/>
        <w:rPr>
          <w:rFonts w:eastAsia="Times New Roman" w:cs="Times New Roman"/>
          <w:szCs w:val="24"/>
        </w:rPr>
      </w:pPr>
      <w:r>
        <w:rPr>
          <w:rFonts w:eastAsia="Times New Roman" w:cs="Times New Roman"/>
          <w:szCs w:val="24"/>
        </w:rPr>
        <w:t>Και για να εξηγήσω, ήταν η ρήτρα μηδενικού ελλείμματος, η οποία ήταν της τάξεως του 4,5% για το 2015 -τόσο είχαμε βάλει στον προϋπολογισμό, 6% μείωση ο ΣΥΡΙΖΑ το 2015- και 0% για το 2016, διότι επερχόταν απόλυτη ισορροπία και το 2016 στις επικουρικές συντάξεις. Είναι 20% με 30% μεσοσταθμικά με τον ΣΥΡΙΖΑ και κανείς δεν ξέρει πού θα πάει.</w:t>
      </w:r>
    </w:p>
    <w:p w14:paraId="04D745DC" w14:textId="77777777" w:rsidR="00D12B78" w:rsidRDefault="00A95810">
      <w:pPr>
        <w:spacing w:after="0" w:line="600" w:lineRule="auto"/>
        <w:ind w:firstLine="720"/>
        <w:contextualSpacing/>
        <w:jc w:val="both"/>
        <w:rPr>
          <w:rFonts w:eastAsia="Times New Roman" w:cs="Times New Roman"/>
          <w:szCs w:val="24"/>
        </w:rPr>
      </w:pPr>
      <w:r>
        <w:rPr>
          <w:rFonts w:eastAsia="Times New Roman" w:cs="Times New Roman"/>
          <w:szCs w:val="24"/>
        </w:rPr>
        <w:t xml:space="preserve">Υπήρχε το ζήτημα του παγώματος των αυξήσεων των συντάξεων, διότι στον προηγούμενο νόμο τον οποίο διαμορφώσαμε και ήταν έτοιμος να εφαρμοστεί υπήρχε η προοπτική στον αλγόριθμο να αυξηθούν οι συντάξεις. Θα παγώναμε την αύξηση των συντάξεων. Υπήρχε ο εξορθολογισμός του ΕΚΑΣ και όχι η κατάργησή του, για να αρθούν οι αδικίες και υπήρχαν και οι πρόωρες συνταξιοδοτήσεις, μια διαχρονική παθογένεια που ήταν το τελευταίο από τις διαρθρωτικές αλλαγές του ασφαλιστικού. </w:t>
      </w:r>
    </w:p>
    <w:p w14:paraId="04D745DD" w14:textId="77777777" w:rsidR="00D12B78" w:rsidRDefault="00A95810">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αντί όλων αυτών, κατέρρευσαν όλα στη λογική που υπήρξε το πρώτο εξάμηνο, για το οποίο απέφυγε ο ΣΥΡΙΖΑ να κάνουμε και την εξεταστική, να δούμε το </w:t>
      </w:r>
      <w:r>
        <w:rPr>
          <w:rFonts w:eastAsia="Times New Roman" w:cs="Times New Roman"/>
          <w:szCs w:val="24"/>
          <w:lang w:val="en-US"/>
        </w:rPr>
        <w:t>plan</w:t>
      </w:r>
      <w:r>
        <w:rPr>
          <w:rFonts w:eastAsia="Times New Roman" w:cs="Times New Roman"/>
          <w:szCs w:val="24"/>
        </w:rPr>
        <w:t xml:space="preserve"> </w:t>
      </w:r>
      <w:r>
        <w:rPr>
          <w:rFonts w:eastAsia="Times New Roman" w:cs="Times New Roman"/>
          <w:szCs w:val="24"/>
          <w:lang w:val="en-US"/>
        </w:rPr>
        <w:t>X</w:t>
      </w:r>
      <w:r>
        <w:rPr>
          <w:rFonts w:eastAsia="Times New Roman" w:cs="Times New Roman"/>
          <w:szCs w:val="24"/>
        </w:rPr>
        <w:t xml:space="preserve"> και τι ήταν τα 21 δισεκατομμύρια ευρώ που χάσαμε από το ΑΕΠ και τι ήταν τα 3,1 εκατομμύρια ευρώ στο ασφαλιστικό βάρος από τα 310 εκατομμύρια που ήταν η αναγκαία προσαρμογή. Αυτή είναι η πραγματικότητα. Αυτή είναι δυστυχώς η σκληρή πραγματικότητα</w:t>
      </w:r>
      <w:r w:rsidRPr="001C3AA1">
        <w:rPr>
          <w:rFonts w:eastAsia="Times New Roman" w:cs="Times New Roman"/>
          <w:szCs w:val="24"/>
        </w:rPr>
        <w:t>,</w:t>
      </w:r>
      <w:r>
        <w:rPr>
          <w:rFonts w:eastAsia="Times New Roman" w:cs="Times New Roman"/>
          <w:szCs w:val="24"/>
        </w:rPr>
        <w:t xml:space="preserve"> η οποία συνοδεύεται και με ένα περιβάλλον αδιαφάνειας.</w:t>
      </w:r>
    </w:p>
    <w:p w14:paraId="04D745DE" w14:textId="77777777" w:rsidR="00D12B78" w:rsidRDefault="00A95810">
      <w:pPr>
        <w:spacing w:after="0" w:line="600" w:lineRule="auto"/>
        <w:ind w:firstLine="720"/>
        <w:contextualSpacing/>
        <w:jc w:val="both"/>
        <w:rPr>
          <w:rFonts w:eastAsia="Times New Roman" w:cs="Times New Roman"/>
          <w:szCs w:val="24"/>
        </w:rPr>
      </w:pPr>
      <w:r>
        <w:rPr>
          <w:rFonts w:eastAsia="Times New Roman" w:cs="Times New Roman"/>
          <w:szCs w:val="24"/>
        </w:rPr>
        <w:t>Θα μου επιτρέψετε να κάνω μια ειδική αναφορά, γιατί σήμερα κλείνει ένας χρόνος από μια μεγάλη μεταρρυθμιστική κατάκτηση της χώρας. Ήταν το επίτευγμα του «ΗΛΙΟΣ». Το «ΗΛΙΟΣ» ήταν μια μεγάλη διαρθρωτική αλλαγή στο Υπουργείο Εργασίας και Κοινωνικής Ασφάλισης, που δημιουργήθηκε την 1</w:t>
      </w:r>
      <w:r w:rsidRPr="001C3AA1">
        <w:rPr>
          <w:rFonts w:eastAsia="Times New Roman" w:cs="Times New Roman"/>
          <w:szCs w:val="24"/>
          <w:vertAlign w:val="superscript"/>
        </w:rPr>
        <w:t>η</w:t>
      </w:r>
      <w:r>
        <w:rPr>
          <w:rFonts w:eastAsia="Times New Roman" w:cs="Times New Roman"/>
          <w:szCs w:val="24"/>
        </w:rPr>
        <w:t xml:space="preserve"> Ιουνίου 2013, με μηδέν δαπάνες, με τους υπαλλήλους του Υπουργείου και από τότε ανελλιπώς κάθε μήνα παρουσιαζόντουσαν όλα τα στοιχεία, η χαρτογράφηση του ασφαλιστικού. Δεν υπάρχει ούτε ένας Βουλευτής που να αμφισβητήσει αυτό, ούτε ένας δημοσιογράφος.</w:t>
      </w:r>
    </w:p>
    <w:p w14:paraId="04D745DF" w14:textId="77777777" w:rsidR="00D12B78" w:rsidRDefault="00A95810">
      <w:pPr>
        <w:spacing w:after="0" w:line="600" w:lineRule="auto"/>
        <w:ind w:firstLine="720"/>
        <w:contextualSpacing/>
        <w:jc w:val="both"/>
        <w:rPr>
          <w:rFonts w:eastAsia="Times New Roman" w:cs="Times New Roman"/>
          <w:szCs w:val="24"/>
        </w:rPr>
      </w:pPr>
      <w:r>
        <w:rPr>
          <w:rFonts w:eastAsia="Times New Roman" w:cs="Times New Roman"/>
          <w:szCs w:val="24"/>
        </w:rPr>
        <w:t>Παρουσίασε για πρώτη φορά τον «ΗΛΙΟ» την 1</w:t>
      </w:r>
      <w:r w:rsidRPr="001F54D1">
        <w:rPr>
          <w:rFonts w:eastAsia="Times New Roman" w:cs="Times New Roman"/>
          <w:szCs w:val="24"/>
          <w:vertAlign w:val="superscript"/>
        </w:rPr>
        <w:t>η</w:t>
      </w:r>
      <w:r>
        <w:rPr>
          <w:rFonts w:eastAsia="Times New Roman" w:cs="Times New Roman"/>
          <w:szCs w:val="24"/>
        </w:rPr>
        <w:t xml:space="preserve"> Ιουνίου 2013 που εξουδετέρωσε για πάντα τις «μαϊμού» συντάξεις. Δεν υπήρξαν ξανά «μαϊμού» συντάξεις. Νικήσαμε την παραβατικότητα μέσα σε αυτό το άρρωστο, το παθογενές σύστημα του ασφαλιστικού. Ήταν 450 εκατομμύρια ετησίως το όφελος του «ΗΛΙΟΣ» και εκτός αυτού, έδινε τη δυνατότητα στον καθένα να βλέπει σήμερα ποιοι έχασαν το ΕΚΑΣ -τον αριθμό τους, το αυτονόητο- ποιες επικουρικές συντάξεις και ποιο ύψος χάθηκε, να γνωρίζουμε τα δεδομένα του ασφαλιστικού συστήματος.</w:t>
      </w:r>
    </w:p>
    <w:p w14:paraId="04D745E0" w14:textId="77777777" w:rsidR="00D12B78" w:rsidRDefault="00A95810">
      <w:pPr>
        <w:spacing w:after="0" w:line="600" w:lineRule="auto"/>
        <w:ind w:firstLine="720"/>
        <w:contextualSpacing/>
        <w:jc w:val="both"/>
        <w:rPr>
          <w:rFonts w:eastAsia="Times New Roman" w:cs="Times New Roman"/>
          <w:szCs w:val="24"/>
        </w:rPr>
      </w:pPr>
      <w:r>
        <w:rPr>
          <w:rFonts w:eastAsia="Times New Roman" w:cs="Times New Roman"/>
          <w:szCs w:val="24"/>
        </w:rPr>
        <w:t>Πολλά παιδιά έκαναν τη διατριβή τους πάνω στο ασφαλιστικό του «ΗΛΙΟΣ» για το ασφαλιστικό σύστημα της χώρας και ο κ. Κατρούγκαλος από την 1</w:t>
      </w:r>
      <w:r w:rsidRPr="00627ADF">
        <w:rPr>
          <w:rFonts w:eastAsia="Times New Roman" w:cs="Times New Roman"/>
          <w:szCs w:val="24"/>
          <w:vertAlign w:val="superscript"/>
        </w:rPr>
        <w:t>η</w:t>
      </w:r>
      <w:r>
        <w:rPr>
          <w:rFonts w:eastAsia="Times New Roman" w:cs="Times New Roman"/>
          <w:szCs w:val="24"/>
        </w:rPr>
        <w:t xml:space="preserve"> Αυγούστου 2015 σταμάτησε την έκδοση του «ΗΛΙΟΣ». Ξέρετε γιατί; Γιατί από πέρυσι, τον Αύγουστο μήνα, έγιναν οι πρώτες μειώσεις του ΣΥΡΙΖΑ, το 6% στις επικουρικές και το 2% στις κύριες. Και επέλεξε ο κ. Κατρούγκαλος την αδιαφάνεια και τον σκοταδισμό, προκειμένου να μην μπορεί κανένας να του πει συγκριτικά με τα στοιχεία πλέον που είναι αδιαμφισβήτητα, του «ΗΛΙΟΣ», ότι αυτές είναι οι μειώσεις των συντάξεων.</w:t>
      </w:r>
    </w:p>
    <w:p w14:paraId="04D745E1" w14:textId="77777777" w:rsidR="00D12B78" w:rsidRDefault="00A95810">
      <w:pPr>
        <w:spacing w:after="0" w:line="600" w:lineRule="auto"/>
        <w:ind w:firstLine="720"/>
        <w:contextualSpacing/>
        <w:jc w:val="both"/>
        <w:rPr>
          <w:rFonts w:eastAsia="Times New Roman" w:cs="Times New Roman"/>
          <w:szCs w:val="24"/>
        </w:rPr>
      </w:pPr>
      <w:r>
        <w:rPr>
          <w:rFonts w:eastAsia="Times New Roman" w:cs="Times New Roman"/>
          <w:szCs w:val="24"/>
        </w:rPr>
        <w:t>Αυτός είναι ο ΣΥΡΙΖΑ. Δυστυχώς! Αντί να πηγαίνουμε μπροστά, πηγαίνουμε πίσω και μέσα σε αυτό το περιβάλλον -δικαίωμά σας- έχετε ήδη κατακριθεί από την κοινωνία συνολικά. Θα το δείτε πολύ σύντομα στις δημοσκοπήσεις που θα εμφανιστούν τον Σεπτέμβριο. Η εκκωφαντική σιωπή του ΣΥΡΙΖΑ, λόγω εσωτερικών ισορροπιών, στο ζήτημα το οποίο αφορά τη δήλωση καταδίκης της κατάληψης, της βεβήλωσης της εκκλησίας, του Ιερού Ναού.</w:t>
      </w:r>
    </w:p>
    <w:p w14:paraId="04D745E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Κωφεύει ο ΣΥΡΙΖΑ. Μάλιστα, κάτω από την πίεση της Ιεράς Συνόδου, αναγκάστηκε ο κ. Φίλης να κάνει μια δήλωση. Όμως, δεν εκφράζει ο κ. Φίλης ως Υπουργός την Κυβέρνηση. Η Κυβέρνηση πρέπει να τοποθετηθεί συνολικά για το ζήτημα με κεντρική ανακοίνωση ότι καταδικάζει. Δεν το έκανε, διότι πρέπει να προσπαθήσει να ισορροπήσει τις εσωτερικές συνιστώσες. Κρίνεστε. Δικαίωμά σας. </w:t>
      </w:r>
    </w:p>
    <w:p w14:paraId="04D745E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Δεν θα σας αφήσουμε –σας τα είπα και χθες- να ξεθεμελιώσετε ό,τι αξιακό υπάρχει στη χώρα. Θα σας εμποδίσουμε και θα το δείτε από το φθινόπωρο. Θα δείτε τι θα κάνει η Νέα Δημοκρατία. Και οι πολίτες που μας ακούν, θα ακουμπήσουν στη Νέα Δημοκρατία. Ήδη σας κατάλαβαν.</w:t>
      </w:r>
    </w:p>
    <w:p w14:paraId="04D745E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Όμως, αυτό που δεν επιτρέπεται είναι το συγκεκριμένο, που αφορά τη δικαιοσύνη, τον άλλον κορυφαίο θεσμό της δημοκρατίας, τον οποίο κατ’ επανάληψη υπονομεύετε. Χθες με δηλώσεις του ο κ. Πολάκης υπονόμευσε για ακόμη μια φορά τη λειτουργία της δικαιοσύνης και της Αστυνομίας. </w:t>
      </w:r>
    </w:p>
    <w:p w14:paraId="04D745E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Και ερωτάται ο ΣΥΡΙΖΑ. Θα ανέχεται για πολύ ακόμα τον κ. Πολάκη στους κόλπους της Κυβέρνησης; Θα δέχεται για πολύ ακόμα αυτή την απαράδεκτη αντικοινοβουλευτική, αντιδημοκρατική συμπεριφορά από Υπουργό;</w:t>
      </w:r>
    </w:p>
    <w:p w14:paraId="04D745E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Σας θυμίζω ότι αν υπήρχε τέτοιος Υπουργός, όχι στη Νέα Δημοκρατία, αλλά και σε άλλα κόμματα τα οποία κυβέρνησαν, την επόμενη μέρα δεν θα υπήρχε, δεν θα ήταν στη θέση του Υπουργού. Όμως, αυτή είναι η πολιτική μας διαφορά, η διαφορά στον πολιτικό μας πολιτισμό, στην πολιτική μας υπευθυνότητα.</w:t>
      </w:r>
    </w:p>
    <w:p w14:paraId="04D745E7" w14:textId="77777777" w:rsidR="00D12B78" w:rsidRDefault="00A95810">
      <w:pPr>
        <w:spacing w:after="0"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04D745E8" w14:textId="77777777" w:rsidR="00D12B78" w:rsidRDefault="00A95810">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04D745E9"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κύριε Βρούτση.</w:t>
      </w:r>
    </w:p>
    <w:p w14:paraId="04D745EA"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Κυρία Πρόεδρε, θα ήθελα τον λόγο για ένα λεπτό.</w:t>
      </w:r>
    </w:p>
    <w:p w14:paraId="04D745EB"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Τι θέλετε, κύριε Υπουργέ;</w:t>
      </w:r>
    </w:p>
    <w:p w14:paraId="04D745EC"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Θα ήθελα τον λόγο επί προσωπικού.</w:t>
      </w:r>
    </w:p>
    <w:p w14:paraId="04D745ED"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Υπουργέ, έχετε τον λόγο.</w:t>
      </w:r>
    </w:p>
    <w:p w14:paraId="04D745EE"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Κύριε Βρούτση, κατ’ αρχάς, να σας ενημερώσω να καταγγείλετε και τον κ. Σταθάκη, διότι παλιά ήταν στο ΚΚΕ και έφυγε από το ΚΚΕ και ήρθε στον Συνασπισμό και μετά στον ΣΥΡΙΖΑ. Ούτε αυτός δηλαδή είναι σταθερός!</w:t>
      </w:r>
    </w:p>
    <w:p w14:paraId="04D745EF"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Είστε όλοι ασταθείς!</w:t>
      </w:r>
    </w:p>
    <w:p w14:paraId="04D745F0"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Θέλω να σας πω μερικά πράγματα. Ειδικά εσείς είμαι περήφανος που με βρίζατε και όταν ήμουν Πρόεδρος του Τεχνικού Επιμελητηρίου και που με βρίζετε και σήμερα. Ειδικά για εσάς το λέω αυτό.</w:t>
      </w:r>
    </w:p>
    <w:p w14:paraId="04D745F1"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Δεν σας βρίζω. </w:t>
      </w:r>
    </w:p>
    <w:p w14:paraId="04D745F2"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Ακούστε τώρα τι σας λέω.</w:t>
      </w:r>
    </w:p>
    <w:p w14:paraId="04D745F3"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Κριτική σας ασκώ. </w:t>
      </w:r>
    </w:p>
    <w:p w14:paraId="04D745F4"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Ναι, ναι! Θα σας παρακαλούσα, επίσης, να προσέχατε καλύτερα τι λέω. Έχω καταγράψει και τι έχετε πει. Είπατε ότι έκανα μια αήθη παράθεση στοιχείων. Αυτό είναι ένας νεολογισμός. «Αήθη παράθεση στοιχείων» δεν υπάρχει. Είπατε ότι μίλησα και για σκάνδαλα. Δεν μίλησα για κανένα σκάνδαλο. Όταν έχω σκάνδαλα, τα πάω στον εισαγγελέα. Έχω πάει αρκετά. Θα δείτε τα αποτελέσματα της έρευνας που κάνει ο εισαγγελέας αργότερα.</w:t>
      </w:r>
    </w:p>
    <w:p w14:paraId="04D745F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Ξέρω, επίσης, ότι δεν έχετε καταλάβει -ή έχετε καταλάβει και σας πονάει- ότι ο κύριος κορμός της Σοσιαλιστικής Αριστεράς και των πολιτών έχει έρθει στον ΣΥΡΙΖΑ και δεν πρόκειται να φύγει, διότι σας παρακολουθεί με χαρά και παρακολουθεί ότι δεν έχετε βγάλει καν –μας λέτε τώρα εδώ για τον Παύλο Πολάκη!- μια ανακοίνωση για τα υπόλοιπα που γίνονται. Βγάλτε μια ανακοίνωση για την ΕΛΣΤΑΤ. Τοποθετηθείτε και μετά πείτε για τον Πολάκη, τον Σπίρτζη και όλους τους υπόλοιπους της Κυβέρνησης. </w:t>
      </w:r>
    </w:p>
    <w:p w14:paraId="04D745F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Σας ευχαριστούμε από καρδιάς που μας βρίζετε, ειδικά εσείς!</w:t>
      </w:r>
    </w:p>
    <w:p w14:paraId="04D745F7"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Νεκτάριος Σαντορινιός.</w:t>
      </w:r>
    </w:p>
    <w:p w14:paraId="04D745F8"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olor w:val="000000"/>
          <w:szCs w:val="24"/>
        </w:rPr>
        <w:t>Ευχαριστώ, κυρία Πρόεδρε.</w:t>
      </w:r>
      <w:r>
        <w:rPr>
          <w:rFonts w:eastAsia="Times New Roman" w:cs="Times New Roman"/>
          <w:szCs w:val="24"/>
        </w:rPr>
        <w:t xml:space="preserve"> </w:t>
      </w:r>
    </w:p>
    <w:p w14:paraId="04D745F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κύριοι Υπουργοί, εντυπωσιάστηκα από αυτό που είπε ο κ. Βρούτσης -το είπε χθες και ο κ. Λοβέρδος- ότι ο μοναδικός σταθμός που έχει πολιτική εκπομπή είναι ο «ΣΚΑΪ».</w:t>
      </w:r>
    </w:p>
    <w:p w14:paraId="04D745FA"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Ιδιωτικός.</w:t>
      </w:r>
    </w:p>
    <w:p w14:paraId="04D745FB"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Έλεγα μήπως νομίζατε ότι η ΕΡΤ έχει ακόμα «μαύρο».</w:t>
      </w:r>
    </w:p>
    <w:p w14:paraId="04D745FC"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Ιδιωτικός, το είπα. </w:t>
      </w:r>
    </w:p>
    <w:p w14:paraId="04D745FD"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Όχι, δεν το είπατε, κύριε Βρούτση, τώρα το διευκρινίζετε.</w:t>
      </w:r>
    </w:p>
    <w:p w14:paraId="04D745FE"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Το είπα. </w:t>
      </w:r>
    </w:p>
    <w:p w14:paraId="04D745FF"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Αυτό εννοούσατε για…</w:t>
      </w:r>
    </w:p>
    <w:p w14:paraId="04D74600" w14:textId="77777777" w:rsidR="00D12B78" w:rsidRDefault="00A95810">
      <w:pPr>
        <w:spacing w:after="0" w:line="600" w:lineRule="auto"/>
        <w:ind w:left="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 xml:space="preserve">Είναι δημόσια τηλεόραση, κύριε Λοβέρδο. </w:t>
      </w:r>
      <w:r>
        <w:rPr>
          <w:rFonts w:eastAsia="Times New Roman" w:cs="Times New Roman"/>
          <w:b/>
          <w:szCs w:val="24"/>
        </w:rPr>
        <w:t>ΑΝΔΡΕΑΣ ΛΟΒΕΡΔΟΣ:</w:t>
      </w:r>
      <w:r>
        <w:rPr>
          <w:rFonts w:eastAsia="Times New Roman" w:cs="Times New Roman"/>
          <w:szCs w:val="24"/>
        </w:rPr>
        <w:t xml:space="preserve"> Το ξέρουμε καλά αυτό. </w:t>
      </w:r>
    </w:p>
    <w:p w14:paraId="04D74601"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Δεν είναι κρατική, όπως την είχατε κάνει κάποτε εσείς και μετά την κάνατε και «μαύρη».</w:t>
      </w:r>
    </w:p>
    <w:p w14:paraId="04D7460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δεν μπορώ να καταλάβω κάτι. Ο κ. Φίλης δεν εκπροσωπεί την Κυβέρνηση; Υπουργός της Κυβέρνησης δεν εκπροσωπεί την Κυβέρνηση; Τι είναι αυτά που ακούμε εδώ πέρα; </w:t>
      </w:r>
    </w:p>
    <w:p w14:paraId="04D7460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Μήπως με αυτά που λέτε και με το να επιμένετε ότι πρέπει συνέχεια να βγάζουμε μια ανακοίνωση -σας απαντήσαμε και χθες- εσείς ικανοποιείτε κάποιες συνιστώσες στο κόμμα σας και μάλιστα τις ακροδεξιές συνιστώσες, που μάλλον κάνουν κουμάντο στο κόμμα σας πλέον;</w:t>
      </w:r>
    </w:p>
    <w:p w14:paraId="04D7460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Και επειδή επανέρχεστε και για το θέμα του κ. Πολάκη, θα μας απαντήσετε τελικά αν κάνει καλά το Υπουργείο Υγείας που εξοικονομεί 80.000.000 ευρώ με τις ατομικές συμβάσεις για τις καθαρίστριες, καταγγέλλοντας τις συμβάσεις με τους εργολάβους, ενώ ταυτόχρονα αυξάνει τον μισθό των καθαριστριών από τα 350 ευρώ σε 850; Αυτά είναι τα στοιχεία. Έτσι είναι, κύριε Λοβέρδο! Θα απαντήσετε; </w:t>
      </w:r>
    </w:p>
    <w:p w14:paraId="04D74605"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Αυτό είναι δικό σας! Το βλέπετε το βράδυ!</w:t>
      </w:r>
    </w:p>
    <w:p w14:paraId="04D74606"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Αυτά είναι τα στοιχεία. Οι συμβάσεις τώρα υπογράφτηκαν. Στο Νοσοκομείο Τρικάλων τώρα υπογράφτηκαν οι συμβάσεις! Καταλαβαίνω ότι σας ενοχλεί. </w:t>
      </w:r>
    </w:p>
    <w:p w14:paraId="04D7460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Όμως, απαντήστε μας στο εξής: Κάνουμε καλά που εξοικονομούμε χρήματα για να δοθούν σε άλλες δράσεις στην υγεία και ταυτόχρονα να αυξηθούν οι μισθοί των καθαριστριών στα νοσοκομεία; Ναι ή όχι; Δεν απαντάτε σε αυτό. Το μόνο που μας λέτε είναι αν πρέπει να καταδικάσουμε τι είπε ο κ. Πολάκης για τη δικαιοσύνη. </w:t>
      </w:r>
    </w:p>
    <w:p w14:paraId="04D74608"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Και μια που λέμε τι είπε ο κ. Πολάκης για τη δικαιοσύνη, βλέπω εδώ ότι τη δικαιοσύνη δεν την θέλει και πολύ το </w:t>
      </w:r>
      <w:r>
        <w:rPr>
          <w:rFonts w:eastAsia="Times New Roman"/>
        </w:rPr>
        <w:t>ΠΑΣΟΚ</w:t>
      </w:r>
      <w:r>
        <w:rPr>
          <w:rFonts w:eastAsia="Times New Roman" w:cs="Times New Roman"/>
          <w:szCs w:val="24"/>
        </w:rPr>
        <w:t xml:space="preserve">, διότι βλέπω ότι λέει το εξής: «Σοβαρά ερωτηματικά δημιουργεί η αναίρεση των αθωωτικών αποφάσεων των αρμοδίων δικαστικών συμβουλίων και η εκ νέου παραπομπή σε δίκη του τέως Προέδρου της ΕΣΤΑΤ κ. Γεωργίου». </w:t>
      </w:r>
    </w:p>
    <w:p w14:paraId="04D7460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szCs w:val="24"/>
        </w:rPr>
        <w:t>ΠΑΣΟΚ</w:t>
      </w:r>
      <w:r>
        <w:rPr>
          <w:rFonts w:eastAsia="Times New Roman" w:cs="Times New Roman"/>
          <w:szCs w:val="24"/>
        </w:rPr>
        <w:t xml:space="preserve">, λοιπόν και φοβάται και αμύνεται, γιατί μάλλον καταλαβαίνει ότι θα ψαχτεί πάλι η υπόθεση του 2009, η υπόθεση της διόγκωσης των ελλειμμάτων. Θα ψαχτεί πάλι αυτό που λέγαμε εμείς, δηλαδή ότι η διόγκωση των ελλειμμάτων που έκανε η ΕΛΣΤΑΤ μάς οδήγησε στα μνημόνια. Και σε αυτό το </w:t>
      </w:r>
      <w:r>
        <w:rPr>
          <w:rFonts w:eastAsia="Times New Roman"/>
          <w:szCs w:val="24"/>
        </w:rPr>
        <w:t>ΠΑΣΟΚ</w:t>
      </w:r>
      <w:r>
        <w:rPr>
          <w:rFonts w:eastAsia="Times New Roman" w:cs="Times New Roman"/>
          <w:szCs w:val="24"/>
        </w:rPr>
        <w:t xml:space="preserve"> λέει αυτό, ότι δηλαδή κακώς η δικαιοσύνη έπραξε ως έχει. Παρ’ όλα αυτά, κακώς ο Πολάκης μιλάει για τη δικαιοσύνη. Όμως, όταν εσείς μιλάτε για τη δικαιοσύνη, δεν είναι κακό. </w:t>
      </w:r>
    </w:p>
    <w:p w14:paraId="04D7460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Και απέναντι σε αυτό η Νέα Δημοκρατία δεν έχει βγάλει λέξη. Δεν απαντά αν καλώς ή κακώς η δικαιοσύνη έπραξε και αναιρεί τις αθωωτικές αποφάσεις υπέρ του κ. Γεωργίου και τον φέρνει ξανά για κακουργηματική πράξη, για τη διόγκωση του ελλείμματος της ΕΛΣΤΑΤ. Θα μας απαντήσετε; Σας ρωτήσαμε και χθες. </w:t>
      </w:r>
    </w:p>
    <w:p w14:paraId="04D7460B"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Και χθες κατέθεσα το άρθρο του κ. Μιχελάκη που λέει ότι ο κ. Μητσοτάκης επιβάλλει σιγή ασυρμάτου στη Νέα Δημοκρατία γι’ αυτό το θέμα. Δεν απαντάτε! </w:t>
      </w:r>
    </w:p>
    <w:p w14:paraId="04D7460C"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Αυτό το ρωτάτε σε εμένα, σας παρακαλώ; </w:t>
      </w:r>
    </w:p>
    <w:p w14:paraId="04D7460D"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Όχι, δεν ρωτάω εσάς! </w:t>
      </w:r>
    </w:p>
    <w:p w14:paraId="04D7460E"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Σας παρακαλώ να με ρωτήσετε!</w:t>
      </w:r>
    </w:p>
    <w:p w14:paraId="04D7460F"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Όχι, δεν σας ρωτάω. Δεν θα αναφέρω καν το όνομά σας!</w:t>
      </w:r>
    </w:p>
    <w:p w14:paraId="04D7461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Πάντως, επανέρχεστε και πάλι στο ΕΚΑΣ. Να θυμίσω ότι το </w:t>
      </w:r>
      <w:r>
        <w:rPr>
          <w:rFonts w:eastAsia="Times New Roman" w:cs="Times New Roman"/>
          <w:szCs w:val="24"/>
          <w:lang w:val="en-US"/>
        </w:rPr>
        <w:t>mail</w:t>
      </w:r>
      <w:r>
        <w:rPr>
          <w:rFonts w:eastAsia="Times New Roman" w:cs="Times New Roman"/>
          <w:szCs w:val="24"/>
        </w:rPr>
        <w:t xml:space="preserve"> του κ. Χαρδούβελη…</w:t>
      </w:r>
    </w:p>
    <w:p w14:paraId="04D74611"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Ακούστε τον κ. Μαντά! </w:t>
      </w:r>
    </w:p>
    <w:p w14:paraId="04D74612"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Αφήστε τώρα! Κατ’ αρχάς το </w:t>
      </w:r>
      <w:r>
        <w:rPr>
          <w:rFonts w:eastAsia="Times New Roman" w:cs="Times New Roman"/>
          <w:szCs w:val="24"/>
          <w:lang w:val="en-US"/>
        </w:rPr>
        <w:t>mail</w:t>
      </w:r>
      <w:r>
        <w:rPr>
          <w:rFonts w:eastAsia="Times New Roman" w:cs="Times New Roman"/>
          <w:szCs w:val="24"/>
        </w:rPr>
        <w:t xml:space="preserve"> Χαρδούβελη ήταν η πρόταση της </w:t>
      </w:r>
      <w:r>
        <w:rPr>
          <w:rFonts w:eastAsia="Times New Roman"/>
          <w:szCs w:val="24"/>
        </w:rPr>
        <w:t>κυβέρνησης</w:t>
      </w:r>
      <w:r>
        <w:rPr>
          <w:rFonts w:eastAsia="Times New Roman" w:cs="Times New Roman"/>
          <w:szCs w:val="24"/>
        </w:rPr>
        <w:t xml:space="preserve">. Δεν ήταν η συμφωνία. </w:t>
      </w:r>
    </w:p>
    <w:p w14:paraId="04D7461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Δεύτερον, στο </w:t>
      </w:r>
      <w:r>
        <w:rPr>
          <w:rFonts w:eastAsia="Times New Roman" w:cs="Times New Roman"/>
          <w:szCs w:val="24"/>
          <w:lang w:val="en-US"/>
        </w:rPr>
        <w:t>mail</w:t>
      </w:r>
      <w:r>
        <w:rPr>
          <w:rFonts w:eastAsia="Times New Roman" w:cs="Times New Roman"/>
          <w:szCs w:val="24"/>
        </w:rPr>
        <w:t xml:space="preserve"> Χαρδούβελη ευσχήμως λέγατε ότι θα δούμε ξανά το καθεστώς του ΕΚΑΣ. Αυτό που ουσιαστικά σήμαινε ήταν ότι θα καταργήσετε το ΕΚΑΣ. Και τέλος πάντων, με τον ν.4336, τον οποίο ψηφίσατε και εσείς, καταργήθηκε το ΕΚΑΣ. Και αυτό, για να αφήνουμε τις υπεκφυγές. </w:t>
      </w:r>
    </w:p>
    <w:p w14:paraId="04D7461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λοιπόν, το ζητούμενο είναι πώς εμείς βλέπουμε την κοινωνική πολιτική, μια πραγματικά δύσκολη απόφαση για εμάς. Ήρθαμε, λοιπόν, και φέραμε κάποια επιπλέον μέτρα για να προστατεύσουμε αυτούς τους ανθρώπους που έχασαν το ΕΚΑΣ. </w:t>
      </w:r>
    </w:p>
    <w:p w14:paraId="04D7461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Προστατεύουμε αυτούς που έχουν αναπηρία άνω του 80%, προστατεύουμε τις οικογένειες στις οποίες έχασαν και οι δύο το ΕΚΑΣ –και τώρα το χάνει μόνο ο ένας- δίνουμε κάρτα σίτισης, όπως και πλήρη απαλλαγή από τη συμμετοχή στα φάρμακα. Εσείς αυτά δεν θα τα κάνατε ποτέ. Κάνατε έντεκα συνεχόμενες μειώσεις και δεν σκεφθήκατε καθόλου αυτούς τους ανθρώπους. </w:t>
      </w:r>
    </w:p>
    <w:p w14:paraId="04D7461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Και από εκεί και πέρα, μιλάτε για τις επικουρικές συντάξεις. Είπατε ότι η ρήτρα μηδενικού ελλείμματος θα έκοβε πάρα πολύ λίγο τις επικουρικές συντάξεις. Θα τις έκοβε περισσότερο από 30%. Υπάρχουν σχετικές αποφάσεις, τις οποίες δεν είχε υπογράψει ο τότε Υπουργός Εργασίας και τα είχε πει στη Βουλή. </w:t>
      </w:r>
    </w:p>
    <w:p w14:paraId="04D7461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Τέλος πάντων, μας μιλάτε για άδικο και αχρείαστο μνημόνιο. Να σας θυμίσω κάτι; Εσείς παραδώσατε ένα πλεόνασμα 0,2% επί στόχου 1%. Μας παραδώσατε άδεια ταμεία, ελλειμματικά ταμεία, 550 </w:t>
      </w:r>
      <w:r>
        <w:rPr>
          <w:rFonts w:eastAsia="Times New Roman" w:cs="Times New Roman"/>
        </w:rPr>
        <w:t>εκατομμύρια ευρώ</w:t>
      </w:r>
      <w:r>
        <w:rPr>
          <w:rFonts w:eastAsia="Times New Roman" w:cs="Times New Roman"/>
          <w:szCs w:val="24"/>
        </w:rPr>
        <w:t xml:space="preserve"> ελλειμματικά ταμεία! Επιπλέον, έπρεπε για το 2015 να έχουμε 4,5% πλεόνασμα. Αυτό σήμαινε επιπλέον μέτρα από αυτά που πάρθηκαν 20 </w:t>
      </w:r>
      <w:r>
        <w:rPr>
          <w:rFonts w:eastAsia="Times New Roman" w:cs="Times New Roman"/>
          <w:bCs/>
          <w:shd w:val="clear" w:color="auto" w:fill="FFFFFF"/>
        </w:rPr>
        <w:t xml:space="preserve">δισεκατομμυρίων ευρώ. </w:t>
      </w:r>
    </w:p>
    <w:p w14:paraId="04D74618" w14:textId="77777777" w:rsidR="00D12B78" w:rsidRDefault="00A9581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Ξ</w:t>
      </w:r>
      <w:r>
        <w:rPr>
          <w:rFonts w:eastAsia="Times New Roman" w:cs="Times New Roman"/>
          <w:szCs w:val="24"/>
        </w:rPr>
        <w:t xml:space="preserve">αφνικά μας λέτε ότι χάθηκαν 21 </w:t>
      </w:r>
      <w:r>
        <w:rPr>
          <w:rFonts w:eastAsia="Times New Roman" w:cs="Times New Roman"/>
          <w:bCs/>
          <w:shd w:val="clear" w:color="auto" w:fill="FFFFFF"/>
        </w:rPr>
        <w:t xml:space="preserve">δισεκατομμύρια ευρώ </w:t>
      </w:r>
      <w:r>
        <w:rPr>
          <w:rFonts w:eastAsia="Times New Roman" w:cs="Times New Roman"/>
          <w:szCs w:val="24"/>
        </w:rPr>
        <w:t xml:space="preserve">από το ΑΕΠ της χώρας. Αλήθεια, το 0,2% του ΑΕΠ ύφεση πώς βγαίνει 21 </w:t>
      </w:r>
      <w:r>
        <w:rPr>
          <w:rFonts w:eastAsia="Times New Roman" w:cs="Times New Roman"/>
          <w:bCs/>
          <w:shd w:val="clear" w:color="auto" w:fill="FFFFFF"/>
        </w:rPr>
        <w:t xml:space="preserve">δισεκατομμύρια ευρώ; Τι μαθηματικά </w:t>
      </w:r>
      <w:r>
        <w:rPr>
          <w:rFonts w:eastAsia="Times New Roman"/>
          <w:bCs/>
          <w:shd w:val="clear" w:color="auto" w:fill="FFFFFF"/>
        </w:rPr>
        <w:t>είναι</w:t>
      </w:r>
      <w:r>
        <w:rPr>
          <w:rFonts w:eastAsia="Times New Roman" w:cs="Times New Roman"/>
          <w:bCs/>
          <w:shd w:val="clear" w:color="auto" w:fill="FFFFFF"/>
        </w:rPr>
        <w:t xml:space="preserve"> αυτά που κάνετε; </w:t>
      </w:r>
    </w:p>
    <w:p w14:paraId="04D74619" w14:textId="77777777" w:rsidR="00D12B78" w:rsidRDefault="00A9581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Λοιπόν, πάω τώρα σε ένα άλλο θέμα. Ρώτησε ο κ. Λοβέρδος, σχετικά με την τροπολογία που φέρνει η κ. Τζάκρη, τι έχουμε κάνει και τι κάνουμε για τα καύσιμα. Τι κάναμε, λοιπόν, για τα καύσιμα; </w:t>
      </w:r>
    </w:p>
    <w:p w14:paraId="04D7461A" w14:textId="77777777" w:rsidR="00D12B78" w:rsidRDefault="00A9581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Ενώ υπήρχε ο ν.4177/2013 δεν είχαν βγει οι υπουργικές αποφάσεις. Εμείς, λοιπόν, στις 15-12-2015 βγάλαμε την κοινή υπουργική απόφαση 4169 «Σύστημα εισροών-εκροών στις ελεύθερες εγκαταστάσεις καυσίμων». Οι υπουργικές αποφάσεις </w:t>
      </w:r>
      <w:r>
        <w:rPr>
          <w:rFonts w:eastAsia="Times New Roman"/>
          <w:bCs/>
          <w:shd w:val="clear" w:color="auto" w:fill="FFFFFF"/>
        </w:rPr>
        <w:t>είναι</w:t>
      </w:r>
      <w:r>
        <w:rPr>
          <w:rFonts w:eastAsia="Times New Roman" w:cs="Times New Roman"/>
          <w:bCs/>
          <w:shd w:val="clear" w:color="auto" w:fill="FFFFFF"/>
        </w:rPr>
        <w:t xml:space="preserve"> εφαρμοστικές, γιατί ο νόμος, όπως ξέρετε, δεν μπορούσε να εφαρμοστεί. Έπρεπε να βγουν οι υπουργικές αποφάσεις. </w:t>
      </w:r>
    </w:p>
    <w:p w14:paraId="04D7461B" w14:textId="77777777" w:rsidR="00D12B78" w:rsidRDefault="00A9581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Εκτός από αυτή που σας είπα, λοιπόν, την ΚΥΑ 4169, βγαίνουν και η ΚΥΑ 4170/15-10-2015 «Σύστηματα εισροών-εκροών και </w:t>
      </w:r>
      <w:r>
        <w:rPr>
          <w:rFonts w:eastAsia="Times New Roman" w:cs="Times New Roman"/>
          <w:bCs/>
          <w:shd w:val="clear" w:color="auto" w:fill="FFFFFF"/>
          <w:lang w:val="en-US"/>
        </w:rPr>
        <w:t>GPS</w:t>
      </w:r>
      <w:r>
        <w:rPr>
          <w:rFonts w:eastAsia="Times New Roman" w:cs="Times New Roman"/>
          <w:bCs/>
          <w:shd w:val="clear" w:color="auto" w:fill="FFFFFF"/>
        </w:rPr>
        <w:t xml:space="preserve"> στα πλωτά μέσα μεταφοράς καυσίμων», η ΚΥΑ 1160/27-4-2016 «Προδιαγραφές και απαιτήσεις για έγκριση πλωτών μέσων μεταφοράς καυσίμων» και </w:t>
      </w:r>
      <w:r>
        <w:rPr>
          <w:rFonts w:eastAsia="Times New Roman"/>
          <w:bCs/>
          <w:shd w:val="clear" w:color="auto" w:fill="FFFFFF"/>
        </w:rPr>
        <w:t>είναι</w:t>
      </w:r>
      <w:r>
        <w:rPr>
          <w:rFonts w:eastAsia="Times New Roman" w:cs="Times New Roman"/>
          <w:bCs/>
          <w:shd w:val="clear" w:color="auto" w:fill="FFFFFF"/>
        </w:rPr>
        <w:t xml:space="preserve"> υπό έκδοση η ΚΥΑ για την ιχνηθέτηση των υγρών καυσίμων. Αυτά κάνουμε. </w:t>
      </w:r>
    </w:p>
    <w:p w14:paraId="04D7461C" w14:textId="77777777" w:rsidR="00D12B78" w:rsidRDefault="00A95810">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Εσείς ψηφίσατε ένα νομοσχέδιο -έχουμε επανειλημμένως πει ότι το νομοσχέδιο καλώς ψηφίστηκε- αλλά δεν μπορούσε να εφαρμοστεί. Από το 2013 μέχρι το 2014 δεν βγάλατε τις ΚΥΑ. Εμείς τις βγάλαμε. Αυτό </w:t>
      </w:r>
      <w:r>
        <w:rPr>
          <w:rFonts w:eastAsia="Times New Roman"/>
          <w:bCs/>
          <w:shd w:val="clear" w:color="auto" w:fill="FFFFFF"/>
        </w:rPr>
        <w:t>κ</w:t>
      </w:r>
      <w:r>
        <w:rPr>
          <w:rFonts w:eastAsia="Times New Roman" w:cs="Times New Roman"/>
          <w:bCs/>
          <w:shd w:val="clear" w:color="auto" w:fill="FFFFFF"/>
        </w:rPr>
        <w:t xml:space="preserve">άναμε, λοιπόν, για τον έλεγχο των καυσίμων. Το καταθέτω για τα Πρακτικά. </w:t>
      </w:r>
    </w:p>
    <w:p w14:paraId="04D7461D" w14:textId="77777777" w:rsidR="00D12B78" w:rsidRDefault="00A95810">
      <w:pPr>
        <w:spacing w:after="0" w:line="600" w:lineRule="auto"/>
        <w:ind w:firstLine="720"/>
        <w:jc w:val="both"/>
        <w:rPr>
          <w:rFonts w:eastAsia="Times New Roman" w:cs="Times New Roman"/>
        </w:rPr>
      </w:pPr>
      <w:r>
        <w:rPr>
          <w:rFonts w:eastAsia="Times New Roman" w:cs="Times New Roman"/>
        </w:rPr>
        <w:t>(Στο σημείο αυτό ο Βουλευτής κ. Νεκτάριος Σαντορινιός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4D7461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Αναφερθήκατε στα έσοδα. Βέβαια, δεν σας άκουσα να αναφερθείτε καθόλου στα έσοδα του τελευταίου εξαμήνου, όπου έχουμε υπερβεί τους στόχους κατά πολύ, κατά 954 </w:t>
      </w:r>
      <w:r>
        <w:rPr>
          <w:rFonts w:eastAsia="Times New Roman" w:cs="Times New Roman"/>
        </w:rPr>
        <w:t>εκατομμύρια ευρώ</w:t>
      </w:r>
      <w:r>
        <w:rPr>
          <w:rFonts w:eastAsia="Times New Roman" w:cs="Times New Roman"/>
          <w:szCs w:val="24"/>
        </w:rPr>
        <w:t xml:space="preserve"> για το εξάμηνο. Για το επτάμηνο, που συμπεριλαμβάνεται και ο Ιούλιος, έχουμε υπερβεί τους στόχους σε έσοδα κατά 621 </w:t>
      </w:r>
      <w:r>
        <w:rPr>
          <w:rFonts w:eastAsia="Times New Roman" w:cs="Times New Roman"/>
        </w:rPr>
        <w:t>εκατομμύρια ευρώ</w:t>
      </w:r>
      <w:r>
        <w:rPr>
          <w:rFonts w:eastAsia="Times New Roman" w:cs="Times New Roman"/>
          <w:szCs w:val="24"/>
        </w:rPr>
        <w:t xml:space="preserve">. </w:t>
      </w:r>
    </w:p>
    <w:p w14:paraId="04D7461F" w14:textId="77777777" w:rsidR="00D12B78" w:rsidRDefault="00A95810">
      <w:pPr>
        <w:spacing w:after="0" w:line="600" w:lineRule="auto"/>
        <w:ind w:firstLine="720"/>
        <w:jc w:val="both"/>
        <w:rPr>
          <w:rFonts w:eastAsia="Times New Roman" w:cs="Times New Roman"/>
          <w:szCs w:val="24"/>
        </w:rPr>
      </w:pPr>
      <w:r>
        <w:rPr>
          <w:rFonts w:eastAsia="Times New Roman" w:cs="Times New Roman"/>
          <w:bCs/>
          <w:shd w:val="clear" w:color="auto" w:fill="FFFFFF"/>
        </w:rPr>
        <w:t xml:space="preserve">Επίσης, </w:t>
      </w:r>
      <w:r>
        <w:rPr>
          <w:rFonts w:eastAsia="Times New Roman"/>
          <w:bCs/>
        </w:rPr>
        <w:t>είναι</w:t>
      </w:r>
      <w:r>
        <w:rPr>
          <w:rFonts w:eastAsia="Times New Roman" w:cs="Times New Roman"/>
          <w:szCs w:val="24"/>
        </w:rPr>
        <w:t xml:space="preserve"> πάρα πού σημαντικό ότι συνολικά στο </w:t>
      </w:r>
      <w:r>
        <w:rPr>
          <w:rFonts w:eastAsia="Times New Roman" w:cs="Times New Roman"/>
          <w:bCs/>
          <w:shd w:val="clear" w:color="auto" w:fill="FFFFFF"/>
        </w:rPr>
        <w:t>επ</w:t>
      </w:r>
      <w:r>
        <w:rPr>
          <w:rFonts w:eastAsia="Times New Roman" w:cs="Times New Roman"/>
          <w:szCs w:val="24"/>
        </w:rPr>
        <w:t xml:space="preserve">τάμηνο έγιναν επιπλέον επιστροφές φόρων. Υπερβήκαμε τον στόχο επιστροφών κατά 360 </w:t>
      </w:r>
      <w:r>
        <w:rPr>
          <w:rFonts w:eastAsia="Times New Roman" w:cs="Times New Roman"/>
        </w:rPr>
        <w:t>εκατομμύρια ευρώ και ε</w:t>
      </w:r>
      <w:r>
        <w:rPr>
          <w:rFonts w:eastAsia="Times New Roman" w:cs="Times New Roman"/>
          <w:szCs w:val="24"/>
        </w:rPr>
        <w:t xml:space="preserve">ιδικότερα τον μήνα Ιούλιο, ενώ ο στόχος ήταν 208 </w:t>
      </w:r>
      <w:r>
        <w:rPr>
          <w:rFonts w:eastAsia="Times New Roman" w:cs="Times New Roman"/>
        </w:rPr>
        <w:t>εκατομμύρια ευρώ,</w:t>
      </w:r>
      <w:r>
        <w:rPr>
          <w:rFonts w:eastAsia="Times New Roman" w:cs="Times New Roman"/>
          <w:szCs w:val="24"/>
        </w:rPr>
        <w:t xml:space="preserve"> έγιναν επιστροφές 388 </w:t>
      </w:r>
      <w:r>
        <w:rPr>
          <w:rFonts w:eastAsia="Times New Roman" w:cs="Times New Roman"/>
        </w:rPr>
        <w:t>εκατομμύρια ευρώ</w:t>
      </w:r>
      <w:r>
        <w:rPr>
          <w:rFonts w:eastAsia="Times New Roman" w:cs="Times New Roman"/>
          <w:szCs w:val="24"/>
        </w:rPr>
        <w:t xml:space="preserve">, </w:t>
      </w:r>
      <w:r>
        <w:rPr>
          <w:rFonts w:eastAsia="Times New Roman" w:cs="Times New Roman"/>
        </w:rPr>
        <w:t>δηλαδή</w:t>
      </w:r>
      <w:r>
        <w:rPr>
          <w:rFonts w:eastAsia="Times New Roman" w:cs="Times New Roman"/>
          <w:szCs w:val="24"/>
        </w:rPr>
        <w:t xml:space="preserve"> 180 </w:t>
      </w:r>
      <w:r>
        <w:rPr>
          <w:rFonts w:eastAsia="Times New Roman" w:cs="Times New Roman"/>
        </w:rPr>
        <w:t>εκατομμύρια ευρώ</w:t>
      </w:r>
      <w:r>
        <w:rPr>
          <w:rFonts w:eastAsia="Times New Roman" w:cs="Times New Roman"/>
          <w:szCs w:val="24"/>
        </w:rPr>
        <w:t xml:space="preserve"> επιπλέον. </w:t>
      </w:r>
    </w:p>
    <w:p w14:paraId="04D7462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Αυτό σημαίνει ότι μειώνουμε τις ληξιπρόθεσμες οφειλές του δημοσίου. Μήπως αυτό δεν </w:t>
      </w:r>
      <w:r>
        <w:rPr>
          <w:rFonts w:eastAsia="Times New Roman"/>
          <w:bCs/>
        </w:rPr>
        <w:t>είναι</w:t>
      </w:r>
      <w:r>
        <w:rPr>
          <w:rFonts w:eastAsia="Times New Roman" w:cs="Times New Roman"/>
          <w:szCs w:val="24"/>
        </w:rPr>
        <w:t xml:space="preserve"> καλό; Αυτό δεν κινεί την οικονομία; Αυτό δεν </w:t>
      </w:r>
      <w:r>
        <w:rPr>
          <w:rFonts w:eastAsia="Times New Roman"/>
          <w:bCs/>
        </w:rPr>
        <w:t>είναι</w:t>
      </w:r>
      <w:r>
        <w:rPr>
          <w:rFonts w:eastAsia="Times New Roman" w:cs="Times New Roman"/>
          <w:szCs w:val="24"/>
        </w:rPr>
        <w:t xml:space="preserve"> το ζητούμενο; </w:t>
      </w:r>
    </w:p>
    <w:p w14:paraId="04D74621"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Επομένως καταλαβαίνω ότι όταν </w:t>
      </w:r>
      <w:r>
        <w:rPr>
          <w:rFonts w:eastAsia="Times New Roman" w:cs="Times New Roman"/>
          <w:bCs/>
          <w:shd w:val="clear" w:color="auto" w:fill="FFFFFF"/>
        </w:rPr>
        <w:t>υπάρχουν</w:t>
      </w:r>
      <w:r>
        <w:rPr>
          <w:rFonts w:eastAsia="Times New Roman" w:cs="Times New Roman"/>
          <w:szCs w:val="24"/>
        </w:rPr>
        <w:t xml:space="preserve"> κάποια δημοσιεύματα τα αξιοποιείτε, γιατί μάλλον σας ωφελούν, αλλά από εκεί και πέρα, πρέπει να δούμε και την πραγματικότητα. Η πραγματικότητα λέει ότι είμαστε πολύ πάνω από τους στόχους και σε έσοδα και σε επιστροφές φόρων. Και αυτό </w:t>
      </w:r>
      <w:r>
        <w:rPr>
          <w:rFonts w:eastAsia="Times New Roman"/>
          <w:bCs/>
        </w:rPr>
        <w:t>είναι</w:t>
      </w:r>
      <w:r>
        <w:rPr>
          <w:rFonts w:eastAsia="Times New Roman" w:cs="Times New Roman"/>
          <w:szCs w:val="24"/>
        </w:rPr>
        <w:t xml:space="preserve"> καλό και για την οικονομία και για τις επιχειρήσεις, γιατί έχουμε αρχίσει να αυξάνουμε τις επιστροφές φόρων. </w:t>
      </w:r>
    </w:p>
    <w:p w14:paraId="04D7462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Τέλος -για να κλείνω σιγά σιγά- όταν συζητήθηκε η τροπολογία του Υπουργείου Εθνικής Άμυνας για την ΕΑΒ, άρχισε η κ. Μπακογιάννη να διαμαρτύρεται για τις προσλήψεις που θα γίνουν στην ΕΑΒ και είπε -και πολύ σωστά κατά την άποψή μου- ότι θα πρέπει να ιεραρχήσουμε τις προτεραιότητές μας, γιατί προτεραιότητα </w:t>
      </w:r>
      <w:r>
        <w:rPr>
          <w:rFonts w:eastAsia="Times New Roman"/>
          <w:bCs/>
        </w:rPr>
        <w:t>είναι</w:t>
      </w:r>
      <w:r>
        <w:rPr>
          <w:rFonts w:eastAsia="Times New Roman" w:cs="Times New Roman"/>
          <w:szCs w:val="24"/>
        </w:rPr>
        <w:t xml:space="preserve"> η υγεία, προτεραιότητα </w:t>
      </w:r>
      <w:r>
        <w:rPr>
          <w:rFonts w:eastAsia="Times New Roman"/>
          <w:bCs/>
        </w:rPr>
        <w:t>είναι</w:t>
      </w:r>
      <w:r>
        <w:rPr>
          <w:rFonts w:eastAsia="Times New Roman" w:cs="Times New Roman"/>
          <w:szCs w:val="24"/>
        </w:rPr>
        <w:t xml:space="preserve"> η παιδεία και από εκεί και πέρα να δούμε όλα τα υπόλοιπα. </w:t>
      </w:r>
    </w:p>
    <w:p w14:paraId="04D7462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Συμφωνώ απόλυτα μαζί σας. Εμείς λοιπόν και συμφωνούμε και κάνουμε πράξη αυτά που είπε η κ. Μπακογιάννη. Γιατί για πρώτη φορά προσλαμβάνονται τρεισήμισι χιλιάδες άνθρωποι, τρεισήμισι χιλιάδες εργαζόμενοι στην υγεία, κάτι που δεν έγινε τα τελευταία πέντε χρόνια. Κι εκεί δώσαμε προτεραιότητα. Διότι για πρώτη φορά έχουμε ήδη εξασφαλίσει για είκοσι μία χιλιάδες αναπληρωτές από τώρα –κι έχει προχωρήσει η διαδικασία- και τον Σεπτέμβριο τα σχολεία θα έχουν αναπληρωτές και θα είναι έτοιμα. Αυτή ήταν μια δέσμευση του κ. Φίλη. Εξασφαλίστηκαν οι πόροι και επομένως τον Σεπτέμβριο δεν θα έχουμε προβλήματα με τα σχολεία. </w:t>
      </w:r>
    </w:p>
    <w:p w14:paraId="04D7462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Αυτό είναι ότι εμείς κάνουμε πράξη αυτά που λέμε. Από εκεί και πέρα, όπως είπε και ο Υπουργός, για την ΕΑΒ τα χρήματα θα πηγαίνουν με βάση τα </w:t>
      </w:r>
      <w:r>
        <w:rPr>
          <w:rFonts w:eastAsia="Times New Roman" w:cs="Times New Roman"/>
          <w:szCs w:val="24"/>
          <w:lang w:val="en-US"/>
        </w:rPr>
        <w:t>project</w:t>
      </w:r>
      <w:r>
        <w:rPr>
          <w:rFonts w:eastAsia="Times New Roman" w:cs="Times New Roman"/>
          <w:szCs w:val="24"/>
        </w:rPr>
        <w:t xml:space="preserve"> που υπάρχουν. Επομένως, ακόμα και αυτή τη φορά, μάλλον δεν μπορείτε να αντιπαρατεθείτε στο γεγονός ότι για πρώτη φορά ουσιαστικά φέρνουμε ένα νομοσχέδιο, το οποίο είναι πάρα πολύ σημαντικό στην καταπολέμηση της διαπλοκής και της διαφθοράς, η οποία έγινε μέσω των συμβάσεων παραχώρησης. </w:t>
      </w:r>
    </w:p>
    <w:p w14:paraId="04D7462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4D74626" w14:textId="77777777" w:rsidR="00D12B78" w:rsidRDefault="00A95810">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4D74627"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Κυρία Πρόεδρε, θα ήθελα τον λόγο. </w:t>
      </w:r>
    </w:p>
    <w:p w14:paraId="04D74628"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Περιμένετε. Δεν έχουν ολοκληρώσει οι Κοινοβουλευτικοί Εκπρόσωποι. Έχουμε τον κ. Καραθανασόπουλο. </w:t>
      </w:r>
    </w:p>
    <w:p w14:paraId="04D74629"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Μα, δεν θέλω να αγορεύσω. </w:t>
      </w:r>
    </w:p>
    <w:p w14:paraId="04D7462A"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Τι θέλετε; </w:t>
      </w:r>
    </w:p>
    <w:p w14:paraId="04D7462B"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Θέλω να δώσω μια απάντηση.</w:t>
      </w:r>
    </w:p>
    <w:p w14:paraId="04D7462C"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Γιατί θέλετε να απαντήσετε;</w:t>
      </w:r>
    </w:p>
    <w:p w14:paraId="04D7462D"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Γιατί ο κύριος συνάδελφος το έθεσε με προσωπικό τόνο. </w:t>
      </w:r>
    </w:p>
    <w:p w14:paraId="04D7462E"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Τι προσωπικό; </w:t>
      </w:r>
    </w:p>
    <w:p w14:paraId="04D7462F"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Θα σας πω τώρα. Δώστε μου τον λόγο. Για ένα λεπτό θα μιλήσω. </w:t>
      </w:r>
    </w:p>
    <w:p w14:paraId="04D74630"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Ορίστε, έχετε τον λόγο, κύριε Λοβέρδο. </w:t>
      </w:r>
    </w:p>
    <w:p w14:paraId="04D74631"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Σε ό,τι αφορά, κύριε συνάδελφε της Πλειοψηφίας, τα έσοδα, παραποιείτε αυτά που λέω. Αυτό με θίγει προσωπικά. Έκανα εγώ κριτική γιατί ήταν τα έσοδα λιγότερα ή περισσότερα; Εάν έχετε παρακολουθήσει μάλιστα και τις τελευταίες αγορεύσεις μου και με τον κ. Αλεξιάδη, θα δείτε ότι εγώ ρωτάω ποια είναι. Γιατί στην περίπτωση της αύξησης των εσόδων την αγορά κυνηγάτε. Εγώ δεν έκανα κριτική. Εγώ είπα πώς έχει η κατάσταση. Το να μου βάζετε στο στόμα πράγματα που δεν είπα δεν είναι καθόλου σωστό. Ούτε αλιεύω από την καθημερινότητα ζητήματα για να θίγω. Είναι μια κατάσταση, όμως, για την οποία πρέπει να μιλήσει η Κυβέρνηση. Είναι αυτά τα έσοδα, λιγότερα ή περισσότερα. Αυτή ήταν η δική μου τοποθέτηση. Και σας παρακαλώ, να δείξετε λίγο σεβασμό. </w:t>
      </w:r>
    </w:p>
    <w:p w14:paraId="04D7463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Όπως σεβασμό και για την κ. Τζάκρη. Εγώ δεν είπα αυτά τα οποία μου βάλατε στο στόμα. Εγώ μίλησα για την αύξηση του αξιοποίνου. Γιατί αυτή η αύξηση του αξιοποίνου δεν μεταφέρεται σε όλο το κύκλωμα. Γιατί μόνο στο πρατήριο; Αυτό είπα. Δεν ανέφερα υπουργικές αποφάσεις τις οποίες εσείς πήγατε. Αλλά μια και το αναφέρετε εσείς, έχετε εφαρμογή των υπουργικών αποφάσεων; Δεν είναι να στήνεις ένα νομοθετικό πλαίσιο. Είναι και να το εφαρμόζεις. </w:t>
      </w:r>
    </w:p>
    <w:p w14:paraId="04D7463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Τέλος, επειδή παίρνετε τον λόγο για θέματα που αφορούν τη δικαιοσύνη, με συγχωρείτε πάρα πολύ, πρέπει να ξέρετε ότι η αύξηση του ελλείμματος για το 2009, ειδικά στην τελευταία της φάση, το 2% έγινε από την τρόικα. Κι αυτό δεν ήταν επιθυμητό από την πλευρά της ελληνικής Κυβέρνησης. Αυτά ήταν τα στοιχεία. Και δεν ήταν επιθυμητό, γιατί κάθε 0,5% που αυξανόταν το έλλειμμα, αυτό σήμαινε μέτρα, συνάδελφοι. Άρα, λοιπόν, να έχετε υπ’ όψιν σας τι είναι αυτό που λέτε. Εάν έχετε αποφασίσει ως ΣΥΡΙΖΑ να παρεμβαίνετε στη δικαιοσύνη για καλό και για κακό, είναι δικό σας θέμα. Το Σύνταγμα, όμως, λέει άλλα πράγματα. </w:t>
      </w:r>
    </w:p>
    <w:p w14:paraId="04D74634"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 xml:space="preserve">Κυρία Πρόεδρε, θα ήθελα τον λόγο. </w:t>
      </w:r>
    </w:p>
    <w:p w14:paraId="04D74635"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Ελάτε, και να κλείσουμε εδώ με τις αντιπαραθέσεις. </w:t>
      </w:r>
    </w:p>
    <w:p w14:paraId="04D74636"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 xml:space="preserve">Λοιπόν, να αποκαταστήσουμε δύο πράγματα. Κάνατε ερώτηση για το τι γίνεται με τα υπόλοιπα ζητήματα, με την υπόλοιπη αλυσίδα των καυσίμων. Σας είπα λοιπόν ότι βγήκαν υπουργικές αποφάσεις, εφαρμόζοντας τον νόμο που εσείς είχατε ψηφίσει. </w:t>
      </w:r>
    </w:p>
    <w:p w14:paraId="04D74637"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Σας είπα για το αξιόποινο. </w:t>
      </w:r>
    </w:p>
    <w:p w14:paraId="04D74638"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Ανέφερα τις υπουργικές αποφάσεις.</w:t>
      </w:r>
    </w:p>
    <w:p w14:paraId="04D74639"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Μα, οι υπουργικές αποφάσεις δεν ρυθμίζουν το αξιόποινο. Ο νομοθέτης το κάνει αυτό. </w:t>
      </w:r>
    </w:p>
    <w:p w14:paraId="04D7463A"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Ελάτε, κύριε Λοβέρδο, τώρα. Από τις 10.00΄ είμαστε εδώ. </w:t>
      </w:r>
    </w:p>
    <w:p w14:paraId="04D7463B"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Ανέφερα τι έχουμε κάνει στον τομέα της λαθρεμπορίας των καυσίμων. Είναι κακό; Δεν πρέπει να ακούγεται;</w:t>
      </w:r>
    </w:p>
    <w:p w14:paraId="04D7463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Δεύτερον, σας ανέφερα ποια είναι τα στοιχεία του προϋπολογισμού και για το εξάμηνο και για το επτάμηνο. Το πώς κρίνεται, θα κριθεί από όλους μας και με ποιον τρόπο εσείς παραθέτετε τα στοιχεία. Και για εμένα κρίνεται το πώς παρέθεσα τα στοιχεία. </w:t>
      </w:r>
    </w:p>
    <w:p w14:paraId="04D7463D"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Τρίτον, η ανακοίνωση του ΠΑΣΟΚ είναι που ασκεί κριτική στη δικαιοσύνη. Δεν είναι τα δικά μου λόγια. </w:t>
      </w:r>
    </w:p>
    <w:p w14:paraId="04D7463E"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Καραθανασόπουλε, έχετε τον λόγο για δώδεκα λεπτά, για να κλείσουμε με τους Κοινοβουλευτικούς Εκπροσώπους.</w:t>
      </w:r>
    </w:p>
    <w:p w14:paraId="04D7463F"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Ευχαριστώ, κυρία Πρόεδρε. </w:t>
      </w:r>
    </w:p>
    <w:p w14:paraId="04D7464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Πάντως πρέπει να ομολογήσω ότι είχα έναν προβληματισμό για το αν θα μιλήσω ή όχι, γιατί η εικόνα που παρουσιάζει η συζήτηση είναι θλιβερή τουλάχιστον, αυτή η αντιπαράθεση κριτικής και αμαχίας, περί όνου σκιάς.</w:t>
      </w:r>
    </w:p>
    <w:p w14:paraId="04D74641"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Με συγχωρείτε, κύριε Κοινοβουλευτικέ Εκπρόσωπε του ΣΥΡΙΖΑ, πανηγυρίζετε για τα έσοδα; Σοβαρά μιλάτε; Ποιος τα πληρώνει τα έσοδα; Δεν τα πληρώνουν τα λαϊκά στρώματα, που τα έχετε στην κυριολεξία ξεσκίσει στη φορολογία, όταν τα έσοδα από τα νομικά πρόσωπα είναι περιορισμένα, ακόμα και από αυτά που προβλέπετε; Τα έσοδα είναι 5% των νομικών προσώπων σε όλα τα φορολογικά έσοδα και από αυτά υπάρχει υστέρηση. Και πανηγυρίζετε που αυξάνουν τα φορολογικά έσοδα, που τα πληρώνει ο κόσμος; Μα, είναι δυνατόν να υπάρχει αυτή η εικόνα; Πανηγυρίζετε γιατί επιτυγχάνετε τους στόχους του προϋπολογισμού με τις μειώσεις των συντάξεων στις επικουρικές και με τη μείωση της χρηματοδότησης της κοινωνικής ασφάλισης; Αυτά είναι τα ζητήματα για τα οποία πανηγυρίζετε; </w:t>
      </w:r>
    </w:p>
    <w:p w14:paraId="04D7464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Πανηγυρίζετε ότι εφαρμόζετε εσείς καλύτερα τις ατομικές συμβάσεις στις καθαρίστριες; Μα είναι δυνατόν; Και να το θεωρείτε και επιτυχία κιόλας; Ποια; Ατομικές συμβάσεις, η χειρότερη μορφή απασχόλησης, μετά την εργολαβία βέβαια. Άρα πανηγυρίζετε γι’ αυτό το ζήτημα και λέτε ότι κάνετε κάποιο κατόρθωμα που παίρνουν 380 ευρώ για πέντε ώρες εργασίας; </w:t>
      </w:r>
    </w:p>
    <w:p w14:paraId="04D74643"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Είναι 750 ευρώ.</w:t>
      </w:r>
    </w:p>
    <w:p w14:paraId="04D74644"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Είναι 380 ευρώ για πέντε ώρες εργασίας, είναι συγκεκριμένα τα πράγματα, δεν έχουν επίδομα άδειας, δεν έχουν επίδομα επικίνδυνου και ανθυγιεινού, που δεν μπορούν να πάρουν άδεια μητρότητας και άδεια εγκυμοσύνης; Είναι δυνατόν να πανηγυρίζετε γι’ αυτά τα ζητήματα και να λέτε ότι όλα είναι καλά καμωμένα, τις πιο αισχρές μορφές απασχόλησης, που δεν χαρακτηρίζεται το επάγγελμά τους βαρύ και ανθυγιεινό, που δεν έχουν ασφαλιστική κάλυψη; Και τα θεωρείτε ότι είναι περίφημα όλα αυτά τα ζητήματα; Μα, δεν έχετε λίγο σεβασμό στην κατάσταση που αντιμετωπίζει σήμερα η λαϊκή οικογένεια και η εργατική τάξη, οι καθαρίστριες αυτές, αντί να κάνετε μόνιμη και σταθερή εργασία και στα σχολεία και στα νοσοκομεία και παντού; </w:t>
      </w:r>
    </w:p>
    <w:p w14:paraId="04D7464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Γενικεύετε τις ελαστικές μορφές απασχόλησης παντού και τους ενοικιαζόμενους εργαζομένους; Δικές σας διατάξεις είναι για ενοικιαζόμενους εργαζόμενους στο Ταμείο Αξιοποίησης της Δημόσιας Περιουσίας, που μπορεί να προσλαμβάνει και ενοικιαζόμενους εργαζόμενους. Πριν από δύο-τρεις μήνες ψηφίστηκε το νομοσχέδιο για το Ταμείο. </w:t>
      </w:r>
    </w:p>
    <w:p w14:paraId="04D7464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Από αυτή την άποψη, λοιπόν, είναι φανερό ότι το συγκεκριμένο νομοσχέδιο το οποίο συζητάμε τώρα –και θα πω δύο κουβέντες γιατί τα είπαμε και χθες, κύριε Υπουργέ, είναι συνέχεια του χθεσινού νομοσχεδίου που συζητήσαμε- ενσωματώνει στο Εθνικό -στο εγχώριο- Δίκαιο, το Ευρωπαϊκό Δίκαιο όσον αφορά τις δημόσιες συμβάσεις. Επί της ουσίας, ανοίγει την αγορά. Και άνοιγμα της αγοράς σημαίνει μονοπώληση της αγοράς. Σε όποιους τομείς έχει γίνει αυτό το πράγμα, έχει μονοπωληθεί η αγορά. Στις αερομεταφορές πόσες μεγάλες επιχειρήσεις ελέγχουν τον ευρωπαϊκό εναέριο χώρο; Είναι τρεις-τέσσερις αεροπορικές εταιρείες σε πανευρωπαϊκό επίπεδο και οι υπόλοιπες είναι δορυφόροι τους. Στις τηλεπικοινωνίες έχουμε αντίστοιχο φαινόμενο. Στην ενέργεια το ίδιο ζήτημα και στις κατασκευές και στις δημόσιες συμβάσεις και στις δημόσιες παραχωρήσεις, αντίστοιχη θα είναι η εικόνα η οποία θα διαμορφωθεί το επόμενο χρονικό διάστημα. </w:t>
      </w:r>
    </w:p>
    <w:p w14:paraId="04D7464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Άρα το άνοιγμα της αγοράς σημαίνει υγιείς κανόνες. Οι πολυεθνικές μπορούν να καθορίσουν τους όρους τους -αυτοί άλλωστε καθορίζουν την ανάγκη ανοίγματος των αγορών- για να συγκεντρωθεί σε όλο και λιγότερα χέρια η πίτα και να μονοπωλήσουν την αγορά. Ποιος κερδίζει από αυτή τη διαδικασία του ανοίγματος της αγοράς; Κερδίζουν οι πολυεθνικές, οι μεγάλες επιχειρήσεις. Οι υπόλοιπες στην καλύτερη περίπτωση θα μετατραπούν σε υπεργολάβους τους. Και αυτός που είναι μόνιμα χαμένος, αυτός που θα κληθεί να πληρώσει πολλαπλάσια είναι τα λαϊκά στρώματα. Για παράδειγμα, στις συμβάσεις μεταβίβασης, αν πάρουμε τα μεγάλα κατασκευαστικά έργα και στο σκέλος της κατασκευής αλλά και στο σκέλος της χρήσης, διατηρώντας για παράδειγμα την αντιδραστική λογική «ο χρήστης πληρώνει». Όποιος έχει χρήματα μπορεί να πληρώσει, να έχει καλές υποδομές. Οι υπόλοιποι με τον αραμπά τον 21</w:t>
      </w:r>
      <w:r>
        <w:rPr>
          <w:rFonts w:eastAsia="Times New Roman" w:cs="Times New Roman"/>
          <w:szCs w:val="24"/>
          <w:vertAlign w:val="superscript"/>
        </w:rPr>
        <w:t>ο</w:t>
      </w:r>
      <w:r>
        <w:rPr>
          <w:rFonts w:eastAsia="Times New Roman" w:cs="Times New Roman"/>
          <w:szCs w:val="24"/>
        </w:rPr>
        <w:t xml:space="preserve"> αιώνα. Αυτή είναι η αντιδραστική λογική που έχουν επιβάλει τα μονοπώλια στην Ευρωπαϊκή Ένωση. Και θεωρείτε ως προοδευτικό μέτρο τη λογική «ο χρήστης πληρώνει». Και σήμερα, για την κατασκευή των μεγάλων οδικών αξόνων πληρώνει και ο φορολογούμενος την κρατική συμμετοχή, πληρώνει και ως χρήστης των συγκεκριμένων έργων, των οδικών αξόνων, πριν καν κατασκευαστούν και εφόσον κατασκευαστούν μέσα από τις συμβάσεις παραχώρησης.</w:t>
      </w:r>
    </w:p>
    <w:p w14:paraId="04D74648"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Επίσης, το οξύμωρο της όλης υπόθεσης είναι ότι το κράτος παρεμβαίνει άμεσα στο να διασφαλίσει στους κατασκευαστικούς ομίλους την κερδοφορία τους. Και τη διασφαλίζει μέσα από τους εκβιασμούς που κάνουν οι όμιλοι που τους έχουν παραχωρηθεί τα έργα για αναθεώρηση της σύμβασης, γιατί δεν βγαίνουν, πληρώνοντας τα λεγόμενα «πανωπροίκια». </w:t>
      </w:r>
    </w:p>
    <w:p w14:paraId="04D7464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Εάν θα είναι μικρότερα ή μεγαλύτερα τα «πανωπροίκια», μικρή σημασία έχει, κύριε Υπουργέ. Γιατί με αυτόν τον τρόπο, το μόνο το οποίο διασφαλίζετε είναι τα συμφέροντα των επιχειρηματικών ομίλων και την κερδοφορία τους. </w:t>
      </w:r>
    </w:p>
    <w:p w14:paraId="04D7464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Δεύτερο ζήτημα είναι ότι με τις συμβάσεις παραχώρησης γενικεύεται η λογική της εμπορευματοποίησης παντού, σε όλους τους τομείς της κοινωνικής ζωής. Εμπορευματοποιούνται τα πάντα και αξιοποιείται το σύνολο των περιουσιακών στοιχείων του δημοσίου, μόνο και μόνο για τον σκοπό της κερδοφορίας των επιχειρηματικών ομίλων. Πολύ δε περισσότερο –και είστε υπερήφανοι γι’ αυτό και αυτό είναι το οξύμωρο- ότι θέλετε να ενισχύσετε και τις επιχειρήσεις που δραστηριοποιούνται στη λεγόμενη «κοινωνική οικονομία», τις λεγόμενες ΚΟΙΝΣΕΠ, που δεν κάνουν τίποτε άλλο παρά να εμπορευματοποιούν ακόμη περισσότερο βασικές ανάγκες στα ζητήματα της υγείας, της πρόνοιας ή και του πολιτισμού της λαϊκής οικογένειας. Και αυτό το θεωρείτε ως θετική εξέλιξη, ως θετικό βήμα. </w:t>
      </w:r>
    </w:p>
    <w:p w14:paraId="04D7464B"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Για να τελειώνω, επειδή δεν θέλω να μακρηγορώ, εμείς είπαμε ποια είναι η λογική μας για τα μεγάλα έργα. Μίλησε και χθες και σήμερα ο εισηγητής μας για την πρόταση νόμου για τον ενιαίο κατασκευαστικό φορέα. </w:t>
      </w:r>
    </w:p>
    <w:p w14:paraId="04D7464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Θα τελειώσω αναφερόμενος σε δύο τροπολογίες: Η μία είναι αυτή που αφορά το λαθρεμπόριο καυσίμων, που επί της ουσίας προβλέπει αυστηροποίηση των ποινών, μόνο όμως στο κύκλωμα της εμπορίας. Δεν είναι μόνο το κύκλωμα της εμπορίας που υπάρχει το λαθρεμπόριο. Υπάρχει και το κύκλωμα της διύλισης και το κύκλωμα της εισαγωγής. Εδώ πρέπει να δούμε συνολικά το ζήτημα, γιατί είναι το μεγαλύτερο κομμάτι. Μην μένουμε μόνο στον ένα κρίκο της αλυσίδας. Πρέπει να δούμε συνολικά το ζήτημα της αυστηροποίησης των ποινών. </w:t>
      </w:r>
    </w:p>
    <w:p w14:paraId="04D7464D"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Βεβαίως, δεν είναι ένα μέτρο με το οποίο μπορείς να πατάξεις το λαθρεμπόριο -μπορεί ενδεχόμενα να το μειώσεις- όταν βασίζεται στο παράνομο κέρδος. Είτε νόμιμο είτε παράνομο, το κέρδος θέλει να διασφαλίσει. </w:t>
      </w:r>
    </w:p>
    <w:p w14:paraId="04D7464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Δεύτερον, υπάρχει μεγάλη φορολογική επιβάρυνση μέσα από τους έμμεσους φόρους που έχουν τα καύσιμα, όταν πάνω από το 70% της τελικής τιμής που πληρώνει ο καταναλωτής είναι φόροι, είτε ΦΠΑ είτε ειδικός φόρος κατανάλωσης των καυσίμων. </w:t>
      </w:r>
    </w:p>
    <w:p w14:paraId="04D7464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Εμείς θα ψηφίσουμε τη συγκεκριμένη τροπολογία, έχοντας όμως και κάποιους ενδοιασμούς και επιφυλάξεις, όσον αφορά το γενικόλογο της αυστηροποίησης των ποινών πολλές φορές, που αφήνει περιθώρια αυθαίρετων ενεργειών και από την άλλη μεριά επειδή έχει να κάνει μόνο με το ζήτημα της λιανεμπορίας. </w:t>
      </w:r>
    </w:p>
    <w:p w14:paraId="04D7465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Η δεύτερη τροπολογία στην οποία θα ήθελα να αναφερθώ είναι μια βουλευτική τροπολογία που κάνατε δεκτή και αφορά τα ναυπηγεία Ελευσίνας. Αυτή την τροπολογία δεν μπορούμε να την ψηφίσουμε, κύριοι Υπουργοί. Είναι πάρα πολύ γενικόλογη. Λέει ότι οι κατασχέσεις εις χείρας πιστωτικών ιδρυμάτων που έχουν υποβληθεί σε βάρος των ναυπηγείων Ελευσίνας έως 27 Ιουλίου 2016 αίρονται αυτοδικαίως. Για ποιο σκοπό αίρονται; Δηλαδή, μπορεί να πάει ο Ταβουλάρης και να πάρει τα χρήματα και να τα κάνει ό,τι θέλει; Ή πρέπει να πούμε ότι αίρονται αυτοδικαίως με σκοπό να πληρωθούν, να καταβληθούν τα δεδουλευμένα των εργαζομένων στα ναυπηγεία; Προσδιορίστε το. Και να υπάρχουν και ποινικές ευθύνες για όποιον δεν το κάνει αυτό. </w:t>
      </w:r>
    </w:p>
    <w:p w14:paraId="04D74651"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Αυτή η γενικόλογη άρση των κατασχέσεων δεν λέει τίποτα για τους τραπεζικούς λογαριασμούς. Πρέπει να το συγκεκριμενοποιήσετε. Γιατί και άλλες ανάλογες ρυθμίσεις έχουν γίνει στο παρελθόν –και το γνωρίζετε πολύ καλά- παρ’ όλα αυτά η κατάσταση των εργαζόμενων στα ναυπηγεία Ελευσίνας δεν έχει βελτιωθεί. Οι καθυστερήσεις και τα δεδουλευμένα που τους οφείλονται αυξάνονται. </w:t>
      </w:r>
    </w:p>
    <w:p w14:paraId="04D7465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Άρα εμείς λέμε να το κάνετε πιο συγκεκριμένο. Μην το αφήνετε έτσι γενικόλογο, γιατί μπορεί ο συγκεκριμένος επιχειρηματίας να πάρει τα χρήματα και να τα κάνει ό,τι θέλει -δεν μας διασφαλίζει τίποτα- και συγκεκριμενοποιήστε τη συγκεκριμένη διάταξη, για να την ψηφίσουμε και εμείς. </w:t>
      </w:r>
    </w:p>
    <w:p w14:paraId="04D74653" w14:textId="77777777" w:rsidR="00D12B78" w:rsidRDefault="00A95810">
      <w:pPr>
        <w:spacing w:after="0" w:line="600" w:lineRule="auto"/>
        <w:ind w:firstLine="720"/>
        <w:jc w:val="both"/>
        <w:rPr>
          <w:rFonts w:eastAsia="Times New Roman"/>
          <w:szCs w:val="24"/>
        </w:rPr>
      </w:pPr>
      <w:r>
        <w:rPr>
          <w:rFonts w:eastAsia="Times New Roman"/>
          <w:szCs w:val="24"/>
        </w:rPr>
        <w:t>Δηλαδή ότι αίρονται οι κατασχέσεις που αφορούν τη μισθοδοσία και την καταβολή των δεδουλευμένων των εργαζόμενων στα ναυπηγεία. Ή βάλτε τέλος πάντων έναν προσδιορισμό.</w:t>
      </w:r>
    </w:p>
    <w:p w14:paraId="04D74654" w14:textId="77777777" w:rsidR="00D12B78" w:rsidRDefault="00A95810">
      <w:pPr>
        <w:spacing w:after="0" w:line="600" w:lineRule="auto"/>
        <w:ind w:firstLine="720"/>
        <w:jc w:val="both"/>
        <w:rPr>
          <w:rFonts w:eastAsia="Times New Roman"/>
          <w:szCs w:val="24"/>
        </w:rPr>
      </w:pPr>
      <w:r>
        <w:rPr>
          <w:rFonts w:eastAsia="Times New Roman"/>
          <w:szCs w:val="24"/>
        </w:rPr>
        <w:t>Ευχαριστώ.</w:t>
      </w:r>
    </w:p>
    <w:p w14:paraId="04D74655" w14:textId="77777777" w:rsidR="00D12B78" w:rsidRDefault="00A95810">
      <w:pPr>
        <w:spacing w:after="0" w:line="600" w:lineRule="auto"/>
        <w:ind w:firstLine="720"/>
        <w:jc w:val="both"/>
        <w:rPr>
          <w:rFonts w:eastAsia="Times New Roman"/>
          <w:szCs w:val="24"/>
        </w:rPr>
      </w:pPr>
      <w:r>
        <w:rPr>
          <w:rFonts w:eastAsia="Times New Roman"/>
          <w:b/>
          <w:szCs w:val="24"/>
        </w:rPr>
        <w:t>ΔΗΜΗΤΡΙΟΣ ΒΙΤΣΑΣ (Αναπληρωτής Υπουργός Εθνικής Άμυνας):</w:t>
      </w:r>
      <w:r>
        <w:rPr>
          <w:rFonts w:eastAsia="Times New Roman"/>
          <w:szCs w:val="24"/>
        </w:rPr>
        <w:t xml:space="preserve"> Κυρία Πρόεδρε, να διευκρινίσω κάτι;</w:t>
      </w:r>
    </w:p>
    <w:p w14:paraId="04D74656" w14:textId="77777777" w:rsidR="00D12B78" w:rsidRDefault="00A95810">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Ο κ. Βίτσας έχει τον λόγο.</w:t>
      </w:r>
    </w:p>
    <w:p w14:paraId="04D74657" w14:textId="77777777" w:rsidR="00D12B78" w:rsidRDefault="00A95810">
      <w:pPr>
        <w:spacing w:after="0" w:line="600" w:lineRule="auto"/>
        <w:ind w:firstLine="720"/>
        <w:jc w:val="both"/>
        <w:rPr>
          <w:rFonts w:eastAsia="Times New Roman"/>
          <w:szCs w:val="24"/>
        </w:rPr>
      </w:pPr>
      <w:r>
        <w:rPr>
          <w:rFonts w:eastAsia="Times New Roman"/>
          <w:b/>
          <w:szCs w:val="24"/>
        </w:rPr>
        <w:t>ΔΗΜΗΤΡΙΟΣ ΒΙΤΣΑΣ (Αναπληρωτής Υπουργός Εθνικής Άμυνας):</w:t>
      </w:r>
      <w:r>
        <w:rPr>
          <w:rFonts w:eastAsia="Times New Roman"/>
          <w:szCs w:val="24"/>
        </w:rPr>
        <w:t xml:space="preserve"> Απλά παίρνω τον λόγο, επειδή θεωρώ ότι πρέπει όλα τα κόμματα στη Βουλή να ψηφίσουν αυτή την τροπολογία.</w:t>
      </w:r>
    </w:p>
    <w:p w14:paraId="04D74658" w14:textId="77777777" w:rsidR="00D12B78" w:rsidRDefault="00A95810">
      <w:pPr>
        <w:spacing w:after="0" w:line="600" w:lineRule="auto"/>
        <w:ind w:firstLine="720"/>
        <w:jc w:val="both"/>
        <w:rPr>
          <w:rFonts w:eastAsia="Times New Roman"/>
          <w:szCs w:val="24"/>
        </w:rPr>
      </w:pPr>
      <w:r>
        <w:rPr>
          <w:rFonts w:eastAsia="Times New Roman"/>
          <w:szCs w:val="24"/>
        </w:rPr>
        <w:t>Έχει γίνει κατάσχεση τριών λογαριασμών στα ναυπηγεία της Ελευσίνας. Οι δύο λογαριασμοί έχουν μηδενικό -0,25, τα ξέρετε- και ο τρίτος λογαριασμός έχει 2 εκατομμύρια που αφορούν το Πολεμικό Ναυτικό, δηλαδή παραγγελίες του Πολεμικού Ναυτικού στην ουσία για το πλοίο «Μυκόνιος» και λοιπά. Σε συνεννόηση με τη Γενική Γραμματεία Δημοσίων Εσόδων χρειάζεται αυτή η τροπολογία, ώστε να αρθούν αυτά τα 2 εκατομμύρια στην ουσία, με συμφωνία ότι αυτά θα πάνε μόνο σε δύο κατευθύνσεις –δεν μπορούν να πάνε και σε άλλους, υπάρχει δηλαδή μέσα στο συμβόλαιο-, πρώτον για να πληρωθούν οι εργαζόμενοι και δεύτερον για να παρθούν ορισμένα ανταλλακτικά ευτελούς αξίας. Αυτό είναι το ζήτημα.</w:t>
      </w:r>
    </w:p>
    <w:p w14:paraId="04D74659" w14:textId="77777777" w:rsidR="00D12B78" w:rsidRDefault="00A95810">
      <w:pPr>
        <w:spacing w:after="0" w:line="600" w:lineRule="auto"/>
        <w:ind w:firstLine="720"/>
        <w:jc w:val="both"/>
        <w:rPr>
          <w:rFonts w:eastAsia="Times New Roman"/>
          <w:szCs w:val="24"/>
        </w:rPr>
      </w:pPr>
      <w:r>
        <w:rPr>
          <w:rFonts w:eastAsia="Times New Roman"/>
          <w:szCs w:val="24"/>
        </w:rPr>
        <w:t>Δεν μπορούμε τώρα στον νόμο να βάλουμε ένα, δύο, τρία πράγματα. Το βάζουμε αυτό. Είναι συγκεκριμένο.</w:t>
      </w:r>
    </w:p>
    <w:p w14:paraId="04D7465A" w14:textId="77777777" w:rsidR="00D12B78" w:rsidRDefault="00A95810">
      <w:pPr>
        <w:spacing w:after="0" w:line="600" w:lineRule="auto"/>
        <w:ind w:firstLine="720"/>
        <w:jc w:val="both"/>
        <w:rPr>
          <w:rFonts w:eastAsia="Times New Roman"/>
          <w:szCs w:val="24"/>
        </w:rPr>
      </w:pPr>
      <w:r>
        <w:rPr>
          <w:rFonts w:eastAsia="Times New Roman"/>
          <w:b/>
          <w:szCs w:val="24"/>
        </w:rPr>
        <w:t>ΝΙΚΟΛΑΟΣ ΚΑΡΑΘΑΝΑΣΟΠΟΥΛΟΣ:</w:t>
      </w:r>
      <w:r>
        <w:rPr>
          <w:rFonts w:eastAsia="Times New Roman"/>
          <w:szCs w:val="24"/>
        </w:rPr>
        <w:t xml:space="preserve"> Κυρία Πρόεδρε, μία ερώτηση μπορώ να κάνω στον κύριο Υπουργό;</w:t>
      </w:r>
    </w:p>
    <w:p w14:paraId="04D7465B" w14:textId="77777777" w:rsidR="00D12B78" w:rsidRDefault="00A95810">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Ορίστε, κύριε Καραθανασόπουλε.</w:t>
      </w:r>
    </w:p>
    <w:p w14:paraId="04D7465C" w14:textId="77777777" w:rsidR="00D12B78" w:rsidRDefault="00A95810">
      <w:pPr>
        <w:spacing w:after="0" w:line="600" w:lineRule="auto"/>
        <w:ind w:firstLine="720"/>
        <w:jc w:val="both"/>
        <w:rPr>
          <w:rFonts w:eastAsia="Times New Roman"/>
          <w:szCs w:val="24"/>
        </w:rPr>
      </w:pPr>
      <w:r>
        <w:rPr>
          <w:rFonts w:eastAsia="Times New Roman"/>
          <w:b/>
          <w:szCs w:val="24"/>
        </w:rPr>
        <w:t>ΝΙΚΟΛΑΟΣ ΚΑΡΑΘΑΝΑΣΟΠΟΥΛΟΣ:</w:t>
      </w:r>
      <w:r>
        <w:rPr>
          <w:rFonts w:eastAsia="Times New Roman"/>
          <w:szCs w:val="24"/>
        </w:rPr>
        <w:t xml:space="preserve"> Αυτά τα χρήματα που είναι σε αυτόν τον ένα λογαριασμό, ποιος θα τα πάρει και θα τα κατανείμει; Ο επιχειρηματίας; Γιατί δεν μας διασφαλίζει τίποτα, κατά τη γνώμη μας, ότι θα τα κατανείμει έτσι όπως λέτε, δηλαδή στους μισθούς και στα ανταλλακτικά. Γιατί και άλλες φορές στο παρελθόν αντίστοιχα πράγματα έχουν γίνει και δεν πήγαν τα χρήματα εκεί που έπρεπε να πάνε, με βάση τα συμβόλαια τα οποία έχει υπογράψει.</w:t>
      </w:r>
    </w:p>
    <w:p w14:paraId="04D7465D" w14:textId="77777777" w:rsidR="00D12B78" w:rsidRDefault="00A95810">
      <w:pPr>
        <w:spacing w:after="0" w:line="600" w:lineRule="auto"/>
        <w:ind w:firstLine="720"/>
        <w:jc w:val="both"/>
        <w:rPr>
          <w:rFonts w:eastAsia="Times New Roman"/>
          <w:szCs w:val="24"/>
        </w:rPr>
      </w:pPr>
      <w:r>
        <w:rPr>
          <w:rFonts w:eastAsia="Times New Roman"/>
          <w:b/>
          <w:szCs w:val="24"/>
        </w:rPr>
        <w:t>ΔΗΜΗΤΡΙΟΣ ΒΙΤΣΑΣ (Αναπληρωτής Υπουργός Εθνικής Άμυνας):</w:t>
      </w:r>
      <w:r>
        <w:rPr>
          <w:rFonts w:eastAsia="Times New Roman"/>
          <w:szCs w:val="24"/>
        </w:rPr>
        <w:t xml:space="preserve"> Είναι εύλογη η ανησυχία σας, γι’ αυτό άλλωστε θα το παρακολουθήσουμε και εμείς, αλλά και το συνδικαλιστικό κίνημα μέσα στα ναυπηγεία.</w:t>
      </w:r>
    </w:p>
    <w:p w14:paraId="04D7465E" w14:textId="77777777" w:rsidR="00D12B78" w:rsidRDefault="00A95810">
      <w:pPr>
        <w:spacing w:after="0" w:line="600" w:lineRule="auto"/>
        <w:ind w:firstLine="720"/>
        <w:jc w:val="both"/>
        <w:rPr>
          <w:rFonts w:eastAsia="Times New Roman"/>
          <w:szCs w:val="24"/>
        </w:rPr>
      </w:pPr>
      <w:r>
        <w:rPr>
          <w:rFonts w:eastAsia="Times New Roman"/>
          <w:b/>
          <w:szCs w:val="24"/>
        </w:rPr>
        <w:t>ΝΙΚΟΛΑΟΣ ΚΑΡΑΘΑΝΑΣΟΠΟΥΛΟΣ:</w:t>
      </w:r>
      <w:r>
        <w:rPr>
          <w:rFonts w:eastAsia="Times New Roman"/>
          <w:szCs w:val="24"/>
        </w:rPr>
        <w:t xml:space="preserve"> Μα το συνδικαλιστικό κίνημα έχει τον προβληματισμό αυτό, κύριε Υπουργέ.</w:t>
      </w:r>
    </w:p>
    <w:p w14:paraId="04D7465F" w14:textId="77777777" w:rsidR="00D12B78" w:rsidRDefault="00A95810">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Τι να κάνουμε;</w:t>
      </w:r>
    </w:p>
    <w:p w14:paraId="04D74660" w14:textId="77777777" w:rsidR="00D12B78" w:rsidRDefault="00A95810">
      <w:pPr>
        <w:spacing w:after="0" w:line="600" w:lineRule="auto"/>
        <w:ind w:firstLine="720"/>
        <w:jc w:val="both"/>
        <w:rPr>
          <w:rFonts w:eastAsia="Times New Roman"/>
          <w:szCs w:val="24"/>
        </w:rPr>
      </w:pPr>
      <w:r>
        <w:rPr>
          <w:rFonts w:eastAsia="Times New Roman"/>
          <w:b/>
          <w:szCs w:val="24"/>
        </w:rPr>
        <w:t>ΔΗΜΗΤΡΙΟΣ ΒΙΤΣΑΣ (Αναπληρωτής Υπουργός Εθνικής Άμυνας):</w:t>
      </w:r>
      <w:r>
        <w:rPr>
          <w:rFonts w:eastAsia="Times New Roman"/>
          <w:szCs w:val="24"/>
        </w:rPr>
        <w:t xml:space="preserve"> Σας λέω ότι το συνδικαλιστικό κίνημα ήταν έτοιμο να έρθει σήμερα το πρωί να κάνουν μια διαδήλωση, ας πούμε, ακριβώς γι’ αυτή την τροπολογία, για να μπει αυτή η τροπολογία. Γι’ αυτό σας λέω ότι είναι 2 εκατομμύρια και αφορούν αυτό το πράγμα. Είναι πολύ συγκεκριμένο και νομίζω ότι πρέπει να το ψηφίσετε.</w:t>
      </w:r>
    </w:p>
    <w:p w14:paraId="04D74661" w14:textId="77777777" w:rsidR="00D12B78" w:rsidRDefault="00A95810">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Τον λόγο έχει ο κ. Αμυράς για δύο λεπτά.</w:t>
      </w:r>
    </w:p>
    <w:p w14:paraId="04D74662" w14:textId="77777777" w:rsidR="00D12B78" w:rsidRDefault="00A95810">
      <w:pPr>
        <w:spacing w:after="0" w:line="600" w:lineRule="auto"/>
        <w:ind w:firstLine="720"/>
        <w:jc w:val="both"/>
        <w:rPr>
          <w:rFonts w:eastAsia="Times New Roman"/>
          <w:szCs w:val="24"/>
        </w:rPr>
      </w:pPr>
      <w:r>
        <w:rPr>
          <w:rFonts w:eastAsia="Times New Roman"/>
          <w:b/>
          <w:szCs w:val="24"/>
        </w:rPr>
        <w:t>ΠΑΝΑΓΙΩΤΗΣ ΜΗΤΑΡΑΚΗΣ:</w:t>
      </w:r>
      <w:r>
        <w:rPr>
          <w:rFonts w:eastAsia="Times New Roman"/>
          <w:szCs w:val="24"/>
        </w:rPr>
        <w:t xml:space="preserve"> Μετά θα μιλήσουμε εμείς, κυρία Πρόεδρε;</w:t>
      </w:r>
    </w:p>
    <w:p w14:paraId="04D74663" w14:textId="77777777" w:rsidR="00D12B78" w:rsidRDefault="00A95810">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Ο κ. Αμυράς, δεν υπάρχει άλλος.</w:t>
      </w:r>
    </w:p>
    <w:p w14:paraId="04D74664" w14:textId="77777777" w:rsidR="00D12B78" w:rsidRDefault="00A95810">
      <w:pPr>
        <w:spacing w:after="0" w:line="600" w:lineRule="auto"/>
        <w:ind w:firstLine="720"/>
        <w:jc w:val="both"/>
        <w:rPr>
          <w:rFonts w:eastAsia="Times New Roman"/>
          <w:szCs w:val="24"/>
        </w:rPr>
      </w:pPr>
      <w:r>
        <w:rPr>
          <w:rFonts w:eastAsia="Times New Roman"/>
          <w:b/>
          <w:szCs w:val="24"/>
        </w:rPr>
        <w:t>ΠΑΝΑΓΙΩΤΗΣ ΜΗΤΑΡΑΚΗΣ:</w:t>
      </w:r>
      <w:r>
        <w:rPr>
          <w:rFonts w:eastAsia="Times New Roman"/>
          <w:szCs w:val="24"/>
        </w:rPr>
        <w:t xml:space="preserve"> Έχουμε, οι εισηγητές, τις δευτερολογίες μας.</w:t>
      </w:r>
    </w:p>
    <w:p w14:paraId="04D74665" w14:textId="77777777" w:rsidR="00D12B78" w:rsidRDefault="00A95810">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Όχι. Έχουμε υπερβεί πάρα πολύ τον χρόνο. Δεν έχει νόημα τώρα για δευτερολογίες.</w:t>
      </w:r>
    </w:p>
    <w:p w14:paraId="04D74666" w14:textId="77777777" w:rsidR="00D12B78" w:rsidRDefault="00A95810">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Ευχαριστώ, κυρία Πρόεδρε.</w:t>
      </w:r>
    </w:p>
    <w:p w14:paraId="04D74667" w14:textId="77777777" w:rsidR="00D12B78" w:rsidRDefault="00A95810">
      <w:pPr>
        <w:spacing w:after="0" w:line="600" w:lineRule="auto"/>
        <w:ind w:firstLine="720"/>
        <w:jc w:val="both"/>
        <w:rPr>
          <w:rFonts w:eastAsia="Times New Roman"/>
          <w:szCs w:val="24"/>
        </w:rPr>
      </w:pPr>
      <w:r>
        <w:rPr>
          <w:rFonts w:eastAsia="Times New Roman"/>
          <w:b/>
          <w:szCs w:val="24"/>
        </w:rPr>
        <w:t>ΠΑΝΑΓΙΩΤΗΣ ΜΗΤΑΡΑΚΗΣ:</w:t>
      </w:r>
      <w:r>
        <w:rPr>
          <w:rFonts w:eastAsia="Times New Roman"/>
          <w:szCs w:val="24"/>
        </w:rPr>
        <w:t xml:space="preserve"> Απλά, κυρία Πρόεδρε, είναι που είναι οι διαδικασίες «λάστιχο», συμπιεσμένου ελαστικού δηλαδή…</w:t>
      </w:r>
    </w:p>
    <w:p w14:paraId="04D74668" w14:textId="77777777" w:rsidR="00D12B78" w:rsidRDefault="00A95810">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Γιατί είναι συμπιεσμένες; Γιατί; Δεν κατάλαβα.</w:t>
      </w:r>
    </w:p>
    <w:p w14:paraId="04D74669" w14:textId="77777777" w:rsidR="00D12B78" w:rsidRDefault="00A95810">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Ε πώς; Είναι διαδικασία επείγοντος. Δεν είναι νορμάλ διαδικασίες, γι’ αυτό δώστε λίγο χρόνο και σε εμάς κοινοβουλευτικά να πούμε δύο πράγματα, ειδικά επί των τροπολογιών.</w:t>
      </w:r>
    </w:p>
    <w:p w14:paraId="04D7466A" w14:textId="77777777" w:rsidR="00D12B78" w:rsidRDefault="00A95810">
      <w:pPr>
        <w:spacing w:after="0" w:line="600" w:lineRule="auto"/>
        <w:ind w:firstLine="720"/>
        <w:jc w:val="both"/>
        <w:rPr>
          <w:rFonts w:eastAsia="Times New Roman"/>
          <w:szCs w:val="24"/>
        </w:rPr>
      </w:pPr>
      <w:r>
        <w:rPr>
          <w:rFonts w:eastAsia="Times New Roman"/>
          <w:b/>
          <w:szCs w:val="24"/>
        </w:rPr>
        <w:t>ΠΑΝΑΓΙΩΤΗΣ ΜΗΤΑΡΑΚΗΣ:</w:t>
      </w:r>
      <w:r>
        <w:rPr>
          <w:rFonts w:eastAsia="Times New Roman"/>
          <w:szCs w:val="24"/>
        </w:rPr>
        <w:t xml:space="preserve"> Δεν έχουμε τοποθετηθεί επί των τροπολογιών, κυρία Πρόεδρε.</w:t>
      </w:r>
    </w:p>
    <w:p w14:paraId="04D7466B" w14:textId="77777777" w:rsidR="00D12B78" w:rsidRDefault="00A95810">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Λοιπόν, πρώτα απ’ όλα, μια που βλέπω την κ. Τζάκρη εδώ, κυρία Υπουργέ, για την τροπολογία που μας φέρατε για το ζήτημα των καυσίμων, των πρατηρίων και την αυστηροποίηση των ποινών, και εγώ δεν καταλαβαίνω με ποιον τρόπο απλώς η αυστηροποίηση των ποινών θα οδηγήσει σε καλύτερα αποτελέσματα, όταν δεν μας εξηγείτε πώς στην αλυσίδα τη συνολική της διακίνησης -πρώτα διύλισης και μετά διακίνησης- του καυσίμου θα μπει ένας φραγμός στη λαθρεμπορία.</w:t>
      </w:r>
    </w:p>
    <w:p w14:paraId="04D7466C" w14:textId="77777777" w:rsidR="00D12B78" w:rsidRDefault="00A95810">
      <w:pPr>
        <w:spacing w:after="0" w:line="600" w:lineRule="auto"/>
        <w:ind w:firstLine="720"/>
        <w:jc w:val="both"/>
        <w:rPr>
          <w:rFonts w:eastAsia="Times New Roman"/>
          <w:szCs w:val="24"/>
        </w:rPr>
      </w:pPr>
      <w:r>
        <w:rPr>
          <w:rFonts w:eastAsia="Times New Roman"/>
          <w:szCs w:val="24"/>
        </w:rPr>
        <w:t>Και μια που είστε εδώ, δεν μας λέτε σας παρακαλούμε πολύ, όπως μας το είχατε υποσχεθεί εσείς ή οι προηγούμενοι ή οι άλλοι Υπουργοί, οι συναρμόδιοί σας, ποια είναι τα απολογιστικά στοιχεία από την καταπολέμηση της λαθρεμπορίας καυσίμων, από την ημέρα που αναλάβατε -εννοώ όχι ως ΠΑΣΟΚ εσείς, εννοώ ως Κυβέρνηση ΣΥΡΙΖΑ- μέχρι σήμερα, αυτούς τους δεκαοκτώ μήνες; Αυτό είναι το πρώτο ερώτημα, για την κ. Τζάκρη.</w:t>
      </w:r>
    </w:p>
    <w:p w14:paraId="04D7466D" w14:textId="77777777" w:rsidR="00D12B78" w:rsidRDefault="00A95810">
      <w:pPr>
        <w:spacing w:after="0" w:line="600" w:lineRule="auto"/>
        <w:ind w:firstLine="720"/>
        <w:jc w:val="both"/>
        <w:rPr>
          <w:rFonts w:eastAsia="Times New Roman"/>
          <w:szCs w:val="24"/>
        </w:rPr>
      </w:pPr>
      <w:r>
        <w:rPr>
          <w:rFonts w:eastAsia="Times New Roman"/>
          <w:szCs w:val="24"/>
        </w:rPr>
        <w:t>Δεύτερον, δεν είναι εδώ ο κ. Σπίρτζης τώρα, αλλά θα ήθελα να απευθυνθώ στον κ. Σπίρτζη και να του πω το εξής, όσον αφορά το θέμα των τηλεοπτικών αδειών: Δεν ξέρω, κυρίες και κύριοι συνάδελφοι, εάν έχετε καταλάβει με την τροπολογία που ενσωματώθηκε στο άρθρο 71 του παρόντος σχεδίου νόμου για την παράταση για δεκαοκτώ μήνες της προθεσμίας δήλωσης των κεραιοσυστημάτων από τους ραδιοφωνικούς σταθμούς. Μάλλον δεν έχετε καταλάβει τι κάνετε.</w:t>
      </w:r>
    </w:p>
    <w:p w14:paraId="04D7466E" w14:textId="77777777" w:rsidR="00D12B78" w:rsidRDefault="00A95810">
      <w:pPr>
        <w:spacing w:after="0" w:line="600" w:lineRule="auto"/>
        <w:ind w:firstLine="720"/>
        <w:jc w:val="both"/>
        <w:rPr>
          <w:rFonts w:eastAsia="Times New Roman"/>
          <w:szCs w:val="24"/>
        </w:rPr>
      </w:pPr>
      <w:r>
        <w:rPr>
          <w:rFonts w:eastAsia="Times New Roman"/>
          <w:szCs w:val="24"/>
        </w:rPr>
        <w:t>Εδώ έχουμε μια οιονεί παράταση των προσωρινών αδειών ή των μη αδειών των ραδιοφωνικών σταθμών της χώρας. Είστε δεκαεπτά μήνες Κυβέρνηση και μας φέρνετε τρίτη παράταση για να δηλώσουν τα ραδιόφωνα τα κεραιοσυστήματά τους και να ξεκινήσει η διαγωνιστική διαδικασία. Μας λέτε δηλαδή –προσέξτε- ότι για τριάντα πέντε μήνες -εάν μακροημερεύσετε για τους επόμενους δεκαοκτώ μήνες- τα ραδιόφωνα αυτής της χώρας θα λειτουργούν με το καθεστώς που εσείς καταγγέλλετε όταν πρόκειται για την τηλεόραση.</w:t>
      </w:r>
    </w:p>
    <w:p w14:paraId="04D7466F" w14:textId="77777777" w:rsidR="00D12B78" w:rsidRDefault="00A95810">
      <w:pPr>
        <w:spacing w:after="0" w:line="600" w:lineRule="auto"/>
        <w:ind w:firstLine="720"/>
        <w:jc w:val="both"/>
        <w:rPr>
          <w:rFonts w:eastAsia="Times New Roman"/>
          <w:szCs w:val="24"/>
        </w:rPr>
      </w:pPr>
      <w:r>
        <w:rPr>
          <w:rFonts w:eastAsia="Times New Roman"/>
          <w:szCs w:val="24"/>
        </w:rPr>
        <w:t xml:space="preserve">Δεν μπορώ να καταλάβω πώς ο κ. Σπίρτζης πετροβολάει τον «ΣΚΑΪ». Ανεβαίνει, για παράδειγμα στο Βήμα και λέει «η αλήθεια να λέγεται» και «Ο «ΣΚΑΪ»…». Δεν μπορώ να καταλάβω. Εν μέσω διαγωνιστικής διαδικασίας, ένας Υπουργός πετροβολάει ένα τηλεοπτικό κανάλι; Γιατί; Θέλει να πριμοδοτήσει κάποιο άλλο; Και εν πάση περιπτώσει, η αλήθεια να λέγεται, ναι. Και είναι απλή. Θα κλείσουν τουλάχιστον τέσσερις τηλεοπτικοί σταθμοί με την παρούσα ρύθμιση της Κυβέρνησης και με το Εθνικό Συμβούλιο Ραδιοτηλεόρασης έξω από τον χορό. </w:t>
      </w:r>
    </w:p>
    <w:p w14:paraId="04D74670" w14:textId="77777777" w:rsidR="00D12B78" w:rsidRDefault="00A95810">
      <w:pPr>
        <w:spacing w:after="0" w:line="600" w:lineRule="auto"/>
        <w:ind w:firstLine="720"/>
        <w:jc w:val="both"/>
        <w:rPr>
          <w:rFonts w:eastAsia="Times New Roman"/>
          <w:szCs w:val="24"/>
        </w:rPr>
      </w:pPr>
      <w:r>
        <w:rPr>
          <w:rFonts w:eastAsia="Times New Roman"/>
          <w:szCs w:val="24"/>
        </w:rPr>
        <w:t xml:space="preserve">Εμείς αυτό το καταγγέλλουμε. Θα έπρεπε να είναι διαφορετική η αδειοδότηση, αλλά πάνω απ’ όλα οι Υπουργοί θα έπρεπε να είναι συγκρατημένοι. Να μην λέει ο ένας «εγώ στον κουμπάρο μου δεν θα δώσω την άδεια» και να προκρίνεται βεβαίως ο κουμπάρος. Και ο έτερος κουμπάρος να λέει «αλλά εκείνο το κανάλι είναι κακό, θα το κάνουμε ντα». Αυτή δεν είναι υπεύθυνη υπουργική στάση. </w:t>
      </w:r>
    </w:p>
    <w:p w14:paraId="04D74671" w14:textId="77777777" w:rsidR="00D12B78" w:rsidRDefault="00A95810">
      <w:pPr>
        <w:spacing w:after="0" w:line="600" w:lineRule="auto"/>
        <w:ind w:firstLine="720"/>
        <w:jc w:val="both"/>
        <w:rPr>
          <w:rFonts w:eastAsia="Times New Roman"/>
          <w:szCs w:val="24"/>
        </w:rPr>
      </w:pPr>
      <w:r>
        <w:rPr>
          <w:rFonts w:eastAsia="Times New Roman"/>
          <w:szCs w:val="24"/>
        </w:rPr>
        <w:t>Τώρα, σε σχέση με την τροπολογία που φέρατε για τις ατομικές συμβάσεις εργασίας στην καθαριότητα και στη φύλαξη, καλά κάνετε και εξοικονομείτε χρήματα. Είμαι μαζί σας εγώ, σας το λέω. Αλλά εδώ έχουμε δύο θέματα.</w:t>
      </w:r>
    </w:p>
    <w:p w14:paraId="04D74672" w14:textId="77777777" w:rsidR="00D12B78" w:rsidRDefault="00A95810">
      <w:pPr>
        <w:spacing w:after="0" w:line="600" w:lineRule="auto"/>
        <w:ind w:firstLine="720"/>
        <w:jc w:val="both"/>
        <w:rPr>
          <w:rFonts w:eastAsia="Times New Roman"/>
          <w:szCs w:val="24"/>
        </w:rPr>
      </w:pPr>
      <w:r>
        <w:rPr>
          <w:rFonts w:eastAsia="Times New Roman"/>
          <w:szCs w:val="24"/>
        </w:rPr>
        <w:t xml:space="preserve">Πρώτον, εσείς -ο ΣΥΡΙΖΑ εννοώ- δεν ήσασταν που λέγατε ότι οι ατομικές συμβάσεις εργασίας είναι γαλέρα; Ο κύριος Υπουργός, για να δικαιολογήσει τη ρύθμιση, μας είπε ότι ναι μεν φέρνουμε -θα πω εγώ- τη γαλέρα, διότι υπήρχε χειρότερη γαλέρα. Πλασματικές, ψεύτικες συμβάσεις εργασίας, οι γυναίκες και οι άντρες της καθαριότητας και της φύλαξης πήγαιναν στην εταιρεία, στον εργολάβο και πληρωνόντουσαν τα μισά από αυτά που έπρεπε να πληρωθούν και εγώ σας ερωτώ: Με αυτόν τον τρόπο θα αντιμετωπίσετε αυτού του είδους τον εργασιακό μεσαίωνα; Πώς; Τι θα κάνετε στον ιδιωτικό τομέα; Θα πάτε και θα μετατρέψετε σε ατομικές συμβάσεις εργασίας όλους εκείνους τους ιδιώτες, τους ανθρώπους που εργάζονται σε εργολάβους, σε εταιρείες φύλαξης και καθαριότητας για εργοστάσια ή για γραφεία; Τι θα κάνετε με τους ιδιώτες; Τι θα κάνετε με τους εργαζομένους του ιδιωτικού τομέα; </w:t>
      </w:r>
    </w:p>
    <w:p w14:paraId="04D74673" w14:textId="77777777" w:rsidR="00D12B78" w:rsidRDefault="00A95810">
      <w:pPr>
        <w:spacing w:after="0" w:line="600" w:lineRule="auto"/>
        <w:ind w:firstLine="720"/>
        <w:jc w:val="both"/>
        <w:rPr>
          <w:rFonts w:eastAsia="Times New Roman"/>
          <w:szCs w:val="24"/>
        </w:rPr>
      </w:pPr>
      <w:r>
        <w:rPr>
          <w:rFonts w:eastAsia="Times New Roman"/>
          <w:szCs w:val="24"/>
        </w:rPr>
        <w:t xml:space="preserve">Θα ήθελα να προσθέσω και κάτι ακόμα. Ξέρετε, αγαπητοί κυρίες και κύριοι Υπουργοί, πόσοι είναι οι ειδικοί επιθεωρητές που ελέγχουν τη μαύρη και αδήλωτη εργασία σε ολόκληρη την Ελλάδα; Είμαι σίγουρος ότι δεν μπορείτε να το διανοηθείτε. Είναι είκοσι τέσσερις όλοι κι όλοι και πενήντα είναι σε εκπαίδευση. Αυτά τα στοιχεία τα ανακοίνωσε το Σώμα Επιθεωρητών Εργασίας. Ερωτώ, λοιπόν, τι έχετε κάνει στον τομέα αυτόν απολογιστικά; </w:t>
      </w:r>
    </w:p>
    <w:p w14:paraId="04D74674" w14:textId="77777777" w:rsidR="00D12B78" w:rsidRDefault="00A95810">
      <w:pPr>
        <w:spacing w:after="0" w:line="600" w:lineRule="auto"/>
        <w:ind w:firstLine="720"/>
        <w:jc w:val="both"/>
        <w:rPr>
          <w:rFonts w:eastAsia="Times New Roman"/>
          <w:szCs w:val="24"/>
        </w:rPr>
      </w:pPr>
      <w:r>
        <w:rPr>
          <w:rFonts w:eastAsia="Times New Roman"/>
          <w:szCs w:val="24"/>
        </w:rPr>
        <w:t>Και θα καταλήξω με το εξής: Δεν ήθελα να το αναφέρω, αλλά έχει γίνει πολύς λόγος εδώ, για τους λεγόμενους «αντιεξουσιαστές», που έκαναν την είσοδο στη Μητρόπολη. Ποια είσοδο δηλαδή; Έκαναν «ντου» στη Μητρόπολη της Θεσσαλονίκης. Πρώτα από όλα, θα ήθελα να παρακαλέσω τους αγαπητούς συναδέλφους να μην τους λένε «αντιεξουσιαστές». Αυτοί είναι «εξουσιαστές». Με την απειλή της βίας, χρησιμοποιούν τη δική τους βρωμερή, μαύρη εξουσία σε βάρος του οποιουδήποτε.</w:t>
      </w:r>
    </w:p>
    <w:p w14:paraId="04D74675" w14:textId="77777777" w:rsidR="00D12B78" w:rsidRDefault="00A95810">
      <w:pPr>
        <w:spacing w:after="0" w:line="600" w:lineRule="auto"/>
        <w:ind w:firstLine="720"/>
        <w:jc w:val="both"/>
        <w:rPr>
          <w:rFonts w:eastAsia="Times New Roman"/>
          <w:szCs w:val="24"/>
        </w:rPr>
      </w:pPr>
      <w:r>
        <w:rPr>
          <w:rFonts w:eastAsia="Times New Roman"/>
          <w:szCs w:val="24"/>
        </w:rPr>
        <w:t xml:space="preserve">Άρα ένα το κρατούμενο. Αυτοί οι «εξουσιαστές», λοιπόν, βρήκαν επί τρεις μέρες μια εκκωφαντική σιωπή από πλευράς Κυβέρνησης, που δεν βγήκε να καταγγείλει. Και εγώ σας λέω, λοιπόν, όταν διάφορες άλλες ομάδες «εξουσιαστών» -θα πω εγώ και όχι «αντιεξουσιαστών»- καταλάμβαναν τα γραφεία του ΣΥΡΙΖΑ ανά την Ελλάδα, ο ΣΥΡΙΖΑ αμέσως έβγαζε ανακοίνωση. Για την κατάληψη, για την είσοδο μέσα σε έναν χώρο λατρείας δεν θα πει τίποτα η Κυβέρνηση; Βγήκε μόνο ο κ. Φίλης μετά από τρεις μέρες; Εσείς δεν νιώθετε μια ευθιξία; </w:t>
      </w:r>
    </w:p>
    <w:p w14:paraId="04D74676" w14:textId="77777777" w:rsidR="00D12B78" w:rsidRDefault="00A95810">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Ολοκληρώστε, κύριε Αμυρά.</w:t>
      </w:r>
    </w:p>
    <w:p w14:paraId="04D74677" w14:textId="77777777" w:rsidR="00D12B78" w:rsidRDefault="00A95810">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Ολοκληρώνω, κυρία Πρόεδρε και ευχαριστώ για τον χρόνο, αλλά σας είπα ότι έχουμε μικρή ευκαιρία. Αυτά που σας είπα για τα κεραιοσυστήματα των ραδιοφώνων ισχύουν και για τα δικαιώματα στη ζώνη των 24,5 έως 26,5 </w:t>
      </w:r>
      <w:r>
        <w:rPr>
          <w:rFonts w:eastAsia="Times New Roman"/>
          <w:szCs w:val="24"/>
          <w:lang w:val="en-US"/>
        </w:rPr>
        <w:t>GHz</w:t>
      </w:r>
      <w:r>
        <w:rPr>
          <w:rFonts w:eastAsia="Times New Roman"/>
          <w:szCs w:val="24"/>
        </w:rPr>
        <w:t xml:space="preserve">. Ισχύουν επίσης και για τις κεραίες κινητής τηλεφωνίας. Περιμένουμε απαντήσεις. </w:t>
      </w:r>
    </w:p>
    <w:p w14:paraId="04D74678" w14:textId="77777777" w:rsidR="00D12B78" w:rsidRDefault="00A95810">
      <w:pPr>
        <w:spacing w:after="0" w:line="600" w:lineRule="auto"/>
        <w:ind w:firstLine="720"/>
        <w:jc w:val="both"/>
        <w:rPr>
          <w:rFonts w:eastAsia="Times New Roman"/>
          <w:szCs w:val="24"/>
        </w:rPr>
      </w:pPr>
      <w:r>
        <w:rPr>
          <w:rFonts w:eastAsia="Times New Roman"/>
          <w:szCs w:val="24"/>
        </w:rPr>
        <w:t>Εμείς, οι ποταμίσιοι είμαστε εδώ για να μην σας αφήνουμε ούτε να μακρηγορείτε άνευ ουσίας ούτε να σας αφήνουμε σε χλωρό κλαρί, όταν βλέπουμε τέτοια νομοθετικώς εξόφθαλμα πράγματα.</w:t>
      </w:r>
    </w:p>
    <w:p w14:paraId="04D74679" w14:textId="77777777" w:rsidR="00D12B78" w:rsidRDefault="00A95810">
      <w:pPr>
        <w:spacing w:after="0" w:line="600" w:lineRule="auto"/>
        <w:ind w:firstLine="720"/>
        <w:jc w:val="both"/>
        <w:rPr>
          <w:rFonts w:eastAsia="Times New Roman"/>
          <w:szCs w:val="24"/>
        </w:rPr>
      </w:pPr>
      <w:r>
        <w:rPr>
          <w:rFonts w:eastAsia="Times New Roman"/>
          <w:szCs w:val="24"/>
        </w:rPr>
        <w:t>Ευχαριστώ πολύ.</w:t>
      </w:r>
    </w:p>
    <w:p w14:paraId="04D7467A" w14:textId="77777777" w:rsidR="00D12B78" w:rsidRDefault="00A95810">
      <w:pPr>
        <w:spacing w:after="0"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Κυρία Πρόεδρε, θέλω ένα λεπτό δευτερομιλία.</w:t>
      </w:r>
    </w:p>
    <w:p w14:paraId="04D7467B" w14:textId="77777777" w:rsidR="00D12B78" w:rsidRDefault="00A95810">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Κύριε Κεγκέρογλου, είστε ομιλητής. Δεν έχετε δικαίωμα δευτερολογίας.</w:t>
      </w:r>
    </w:p>
    <w:p w14:paraId="04D7467C" w14:textId="77777777" w:rsidR="00D12B78" w:rsidRDefault="00A95810">
      <w:pPr>
        <w:spacing w:after="0"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Οι ομιλητές δεν έχουν το δικαίωμα;</w:t>
      </w:r>
    </w:p>
    <w:p w14:paraId="04D7467D" w14:textId="77777777" w:rsidR="00D12B78" w:rsidRDefault="00A95810">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Όχι βέβαια. Εδώ δεν δίνω στους αγορητές.</w:t>
      </w:r>
    </w:p>
    <w:p w14:paraId="04D7467E" w14:textId="77777777" w:rsidR="00D12B78" w:rsidRDefault="00A95810">
      <w:pPr>
        <w:spacing w:after="0"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Άλλο δεν δίνετε και άλλο δεν έχουν το δικαίωμα.</w:t>
      </w:r>
    </w:p>
    <w:p w14:paraId="04D7467F" w14:textId="77777777" w:rsidR="00D12B78" w:rsidRDefault="00A95810">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Ναι, γιατί, κύριε Κεγκέρογλου, προσέξτε να δείτε, εδώ υπάρχουν και Υπουργοί που έχουν τριτομιλίες, Κοινοβουλευτικοί Εκπρόσωποι που έχουν τριτομιλίες, και θέλετε να πάμε στις 21.00΄ γιατί ξαφνικά…</w:t>
      </w:r>
    </w:p>
    <w:p w14:paraId="04D74680" w14:textId="77777777" w:rsidR="00D12B78" w:rsidRDefault="00A95810">
      <w:pPr>
        <w:spacing w:after="0"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Δεν τους αφαιρούμε το δικαίωμα…</w:t>
      </w:r>
    </w:p>
    <w:p w14:paraId="04D74681" w14:textId="77777777" w:rsidR="00D12B78" w:rsidRDefault="00A95810">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Εγώ το αφαιρώ γιατί υπάρχει μια αίσθηση οικονομίας.</w:t>
      </w:r>
    </w:p>
    <w:p w14:paraId="04D74682" w14:textId="77777777" w:rsidR="00D12B78" w:rsidRDefault="00A95810">
      <w:pPr>
        <w:spacing w:after="0" w:line="600" w:lineRule="auto"/>
        <w:ind w:firstLine="720"/>
        <w:jc w:val="both"/>
        <w:rPr>
          <w:rFonts w:eastAsia="Times New Roman"/>
          <w:szCs w:val="24"/>
        </w:rPr>
      </w:pPr>
      <w:r>
        <w:rPr>
          <w:rFonts w:eastAsia="Times New Roman"/>
          <w:b/>
          <w:szCs w:val="24"/>
        </w:rPr>
        <w:t>ΠΑΝΑΓΙΩΤΗΣ ΜΗΤΑΡΑΚΗΣ:</w:t>
      </w:r>
      <w:r>
        <w:rPr>
          <w:rFonts w:eastAsia="Times New Roman"/>
          <w:szCs w:val="24"/>
        </w:rPr>
        <w:t xml:space="preserve"> Η δουλειά μας είναι. Βουλευτές είμαστε.</w:t>
      </w:r>
    </w:p>
    <w:p w14:paraId="04D74683" w14:textId="77777777" w:rsidR="00D12B78" w:rsidRDefault="00A95810">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Οι Βουλευτές δεν έχουν δικαίωμα δευτερομιλίας, με καμμία δύναμη, σε καμμία περίπτωση.</w:t>
      </w:r>
    </w:p>
    <w:p w14:paraId="04D74684"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Η απόφαση που έβγαλε η Διάσκεψη των Προέδρων είναι για το αυριανό νομοσχέδιο. Για το σημερινό δεν υπάρχει όριο. Θα έλεγα να μου δώσετε, λοιπόν, τον λόγο για ένα λεπτό. Ακριβώς ένα λεπτό.</w:t>
      </w:r>
    </w:p>
    <w:p w14:paraId="04D74685"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Υπάρχει το όριο της εξόντωσης των υπαλλήλων.</w:t>
      </w:r>
    </w:p>
    <w:p w14:paraId="04D74686"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Εάν θέλετε, μου δίνετε τον λόγο.</w:t>
      </w:r>
    </w:p>
    <w:p w14:paraId="04D74687"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Επειδή δεν το προβλέπει ο Κανονισμός, κύριε Κεγκέρογλου, δεν θέλω να σας δώσω τον λόγο.</w:t>
      </w:r>
    </w:p>
    <w:p w14:paraId="04D74688"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Κυρία Πρόεδρε, δώστε του ένα λεπτό από τον χρόνο, που δικαιούμαι εγώ.</w:t>
      </w:r>
    </w:p>
    <w:p w14:paraId="04D74689"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Μα θα πάρετε όλοι οι αγορητές τον λόγο. Τελείωσε.</w:t>
      </w:r>
    </w:p>
    <w:p w14:paraId="04D7468A"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Όλοι θέλουμε τον λόγο.</w:t>
      </w:r>
    </w:p>
    <w:p w14:paraId="04D7468B"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Μπορεί να αποφασίσει το Σώμα!</w:t>
      </w:r>
    </w:p>
    <w:p w14:paraId="04D7468C"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Ναι, να καλέσουμε και το Σύνταγμα τώρα! Κύριε Αμυρά, πολλή δημοκρατία τώρα!</w:t>
      </w:r>
    </w:p>
    <w:p w14:paraId="04D7468D"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Γιατί; Κακή είναι η δημοκρατία; </w:t>
      </w:r>
    </w:p>
    <w:p w14:paraId="04D7468E"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Όχι, δεν υπάρχει θέμα. Μπορώ να διευθύνω τη συζήτηση με δέκα άτομα. Να πούμε ότι είναι χίλια να καλέσετε και τους υπόλοιπους.</w:t>
      </w:r>
    </w:p>
    <w:p w14:paraId="04D7468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Ελάτε, κύριε Κεγκέρογλου, να δούμε στο ένα λεπτό τι θα μας πείτε.</w:t>
      </w:r>
    </w:p>
    <w:p w14:paraId="04D74690"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Τα στοιχεία που ανέφερε ο συνάδελφος, δεν ανταποκρίνονται στην πραγματικότητα. Αφορούν μόνο τους επιθεωρητές που έχει διαθέσει το ΙΚΑ στο ΣΕΠΕ. Δεν είναι του ΣΕΠΕ μέσα. Ο αριθμός είναι μεγάλος, παρ’ ότι υπάρχουν ελλείψεις. Αυτό πρέπει να το επισημάνουμε.</w:t>
      </w:r>
    </w:p>
    <w:p w14:paraId="04D74691"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Το ΙΚΑ χάνει 5 δισεκατομμύρια τον χρόνο από τη μαύρη εργασία.</w:t>
      </w:r>
    </w:p>
    <w:p w14:paraId="04D74692"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Δεν ελέγχει τη μαύρη εργασία μόνο το ΙΚΑ. Την ελέγχει το Σώμα Επιθεωρητών Εργασίας. Εν πάση περιπτώσει, χρειάζεται στελέχωση περαιτέρω. Έχετε δίκιο σε αυτό.</w:t>
      </w:r>
    </w:p>
    <w:p w14:paraId="04D7469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Δυο κουβέντες θα πω. Αναφέρθηκε ο κ. Σπίρτζης σε ένα θέμα που έθεσα ότι χρειάζεται πραγματικά προστασία των πολιτικών προσώπων που προΐστανται των διαδικασιών ανάθεσης έργων. Είπα χαρακτηριστικά ότι δεν θα μπορέσει να αποδείξει ότι δεν παρενέβη και εννοώ στην κουβέντα την καθημερινή. Αναφέρθηκα συγκεκριμένα. Έκανε μια φιλότιμη προσπάθεια ο κύριος Υπουργός. Δεν κατάφερε να μας πείσει. Και δεν κατάφερε να μας πείσει γιατί πάντα υπάρχουν γκρίζες πλευρές. Γι’ αυτό πρέπει η νομοθεσία να είναι ξεκάθαρη, με κανόνες, ούτως ώστε να είναι πραγματικά αδιάβλητη.</w:t>
      </w:r>
    </w:p>
    <w:p w14:paraId="04D7469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Κύριε Βρούτση, το Τεχνικό Επιμελητήριο δεν υφίστατο ούτε τότε που προΐστατο ο κ. Σπίρτζης –εννοώ τον ρόλο του, ότι δεν είχε τον ρόλο που έπρεπε- αλλά ούτε και τώρα. Και παρακαλώ να μου αναφέρετε μία ανακοίνωση του ΤΕΕ, με την οποία να έχει παρέμβει στις διαβλητές διαδικασίες, οι οποίες γίνονται αυτή την περίοδο. </w:t>
      </w:r>
    </w:p>
    <w:p w14:paraId="04D7469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Αύριο γίνεται μια διαδικασία στο Υπουργείο Υποδομών. Σε κάποιο συμβούλιο δημοσίων έργων θα συζητηθεί ένα «δωράκι» 13 εκατομμυρίων για συγκεκριμένο εργολήπτη. Το έργο είναι συνολικά 38 εκατομμύρια συνολικά και θέλουν να του δώσουν συμπληρωματικά, χωρίς διαγωνισμό, 13 εκατομμύρια. Δεν είδα καμμία ανακοίνωση του ΤΕΕ!</w:t>
      </w:r>
    </w:p>
    <w:p w14:paraId="04D7469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Γι’ αυτό να επικοινωνήσετε με τον συναγωνιστή σας πρόεδρο του ΤΕΕ και να του πείτε ότι ο ρόλος του είναι και σύμβουλος του Υπουργείου Υποδομών, αλλά και ελεγκτής! Δεν μπορεί να κάνει ό,τι θέλει ο κ. Σπίρτζης, να δώσει 13 εκατομμύρια ευρώ επιπλέον σύμβαση, χωρίς διαγωνισμό σε ένα συγκεκριμένο έργο! Αύριο συζητείται αυτό το θέμα.</w:t>
      </w:r>
    </w:p>
    <w:p w14:paraId="04D7469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Ευχαριστώ.</w:t>
      </w:r>
    </w:p>
    <w:p w14:paraId="04D74698"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Ωραία. Τώρα ο καθένας ας πει στο τέλος οτιδήποτε, να σηκωθούμε όλοι πασαρέλα να απαντάμε.</w:t>
      </w:r>
    </w:p>
    <w:p w14:paraId="04D7469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Κυρία Τζάκρη, απαντήστε εσείς τώρα.</w:t>
      </w:r>
    </w:p>
    <w:p w14:paraId="04D7469A"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ΘΕΟΔΩΡΑ ΤΖΑΚΡΗ (Υφυπουργός Οικονομίας, Ανάπτυξης και Τουρισμού): </w:t>
      </w:r>
      <w:r>
        <w:rPr>
          <w:rFonts w:eastAsia="Times New Roman" w:cs="Times New Roman"/>
          <w:szCs w:val="24"/>
        </w:rPr>
        <w:t>Ευχαριστώ πολύ, κυρία Πρόεδρε.</w:t>
      </w:r>
    </w:p>
    <w:p w14:paraId="04D7469B"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Θέλω να απαντήσω και στις παρατηρήσεις του κ. Αμυρά, αλλά και στις επισημάνσεις που έκανε νωρίτερα ο κ. Λοβέρδος. </w:t>
      </w:r>
    </w:p>
    <w:p w14:paraId="04D7469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Ακούστε, κύριε Αμυρά, η συγκεκριμένη νομοθετική πρωτοβουλία με την τροπολογία έρχεται πραγματικά να καλύψει ένα πολύ σημαντικό κενό που υπήρξε στην αγορά των καυσίμων, το οποίο καταδείχθηκε ακριβώς από τη διενέργεια των ελέγχων που πραγματοποιήθηκαν για πρώτη φορά μετά από πάρα πολύ καιρό, κύριε Αμυρά, στη χώρα μας. Όλοι αυτοί οι έλεγχοι πραγματοποιήθηκαν φέτος. </w:t>
      </w:r>
    </w:p>
    <w:p w14:paraId="04D7469D"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Τι έδειξε η πραγματικότητα αυτή; Δεν κάνουμε μόνο αυστηροποίηση των ποινών, κύριε Αμυρά. Απαγορεύουμε επίσης την ανάκληση της αδείας κατ’ αυτή την έννοια και την έκδοση νέας όχι μόνο στο ίδιο το φυσικό πρόσωπο, αλλά και σε ένα διευρυμένο κύκλο προσώπων μέχρι τους συγγενείς δευτέρου βαθμού και γενικά, επειδή εισάγουμε και την έννοια -όπως είπα και νωρίτερα στην πρωτολογία μου- της επιχειρησιακής εκμετάλλευσης, ενός κύκλου προσώπων ευθύνης που πραγματικά έχουν την ευθύνη για τη λειτουργία της συγκεκριμένης επιχείρησης, του πρατηρίου. </w:t>
      </w:r>
    </w:p>
    <w:p w14:paraId="04D7469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Γιατί το κάνουμε αυτό; Διότι μέχρι τώρα η πραγματικότητα και η υφιστάμενη κατάσταση έδειχνε ότι ένας συγκεκριμένος παραβάτης, λαθρέμπορος –να τον πούμε με το όνομά του γιατί γι’ αυτούς μιλάμε- έκλεινε την επιχείρησή του σε ένα συγκεκριμένο σημείο και την επόμενη ημέρα ακριβώς εμφανιζόταν ο ίδιος ή μέσω των προσώπων της οικογενείας του δίπλα ακριβώς, με μία παρόμοια επιχείρηση ή με την ίδια επιχείρηση που συνέχιζε να κάνει το ίδιο.</w:t>
      </w:r>
    </w:p>
    <w:p w14:paraId="04D7469F" w14:textId="77777777" w:rsidR="00D12B78" w:rsidRDefault="00A95810">
      <w:pPr>
        <w:spacing w:after="0" w:line="600" w:lineRule="auto"/>
        <w:ind w:firstLine="720"/>
        <w:jc w:val="both"/>
        <w:rPr>
          <w:rFonts w:eastAsia="Times New Roman"/>
          <w:szCs w:val="24"/>
        </w:rPr>
      </w:pPr>
      <w:r>
        <w:rPr>
          <w:rFonts w:eastAsia="Times New Roman"/>
          <w:szCs w:val="24"/>
        </w:rPr>
        <w:t xml:space="preserve">Επομένως, ακριβώς για να σταματήσουμε, όπως είπα στην πρωτολογία μου, αυτό το παιχνίδι της γάτας με τον ποντικό, φέραμε αυτή την τροπολογία, για να κλείσουμε αυτό τον κύκλο της παραβατικότητας. </w:t>
      </w:r>
    </w:p>
    <w:p w14:paraId="04D746A0"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Αφού σας είπαμε ότι θα την ψηφίσουμε. </w:t>
      </w:r>
    </w:p>
    <w:p w14:paraId="04D746A1" w14:textId="77777777" w:rsidR="00D12B78" w:rsidRDefault="00A95810">
      <w:pPr>
        <w:spacing w:after="0" w:line="600" w:lineRule="auto"/>
        <w:ind w:firstLine="720"/>
        <w:jc w:val="both"/>
        <w:rPr>
          <w:rFonts w:eastAsia="Times New Roman"/>
          <w:szCs w:val="24"/>
        </w:rPr>
      </w:pPr>
      <w:r>
        <w:rPr>
          <w:rFonts w:eastAsia="Times New Roman"/>
          <w:b/>
          <w:szCs w:val="24"/>
        </w:rPr>
        <w:t xml:space="preserve">ΘΕΟΔΩΡΑ ΤΖΑΚΡΗ </w:t>
      </w:r>
      <w:r>
        <w:rPr>
          <w:rFonts w:eastAsia="Times New Roman" w:cs="Times New Roman"/>
          <w:b/>
          <w:szCs w:val="24"/>
        </w:rPr>
        <w:t xml:space="preserve">(Υφυπουργός Οικονομίας, Ανάπτυξης και Τουρισμού): </w:t>
      </w:r>
      <w:r>
        <w:rPr>
          <w:rFonts w:eastAsia="Times New Roman"/>
          <w:szCs w:val="24"/>
        </w:rPr>
        <w:t xml:space="preserve">Επίσης, θέλω να πω και σε σας και στον αγαπητό κ. Λοβέρδο, που τον άκουσα να τοποθετείται προηγουμένως, ότι οι τοποθετήσεις σας είναι απολύτως προβλέψιμες. Πραγματικά, κάνοντας μία αναγωγή στο μέλλον, είχα φανταστεί τι θα μπορούσε να αρθρώνει το παλαιό πολιτικό σύστημα σε μια καλή και χρήσιμη τροπολογία που τίθεται επ’ ωφελεία του συνόλου του ελληνικού λαού, κύριε Αμυρά. Πραγματικά, η μομφή την οποία επιφέρετε ότι η συγκεκριμένη τροπολογία αποκλίνει από την τελειότητα ήταν απολύτως προβλέψιμη για μένα. </w:t>
      </w:r>
    </w:p>
    <w:p w14:paraId="04D746A2" w14:textId="77777777" w:rsidR="00D12B78" w:rsidRDefault="00A95810">
      <w:pPr>
        <w:spacing w:after="0" w:line="600" w:lineRule="auto"/>
        <w:ind w:firstLine="720"/>
        <w:jc w:val="both"/>
        <w:rPr>
          <w:rFonts w:eastAsia="Times New Roman"/>
          <w:szCs w:val="24"/>
        </w:rPr>
      </w:pPr>
      <w:r>
        <w:rPr>
          <w:rFonts w:eastAsia="Times New Roman"/>
          <w:szCs w:val="24"/>
        </w:rPr>
        <w:t xml:space="preserve">Κοιτάξτε να σας πω: Στη δεύτερη παράγραφο της τροπολογίας μπορεί να λείπει και ένα κόμμα. Επομένως αφήστε κατά μέρος τις εξυπνάδες του πολιτικού συστήματος και τα προσχήματα και πείτε μας επί λέξει αν θα ψηφίσετε την συγκεκριμένη τροπολογία που επιλύει ένα πολύ σημαντικό κομμάτι της αλυσίδας της αξίας του λαθρεμπορίου αυτών των πρατηρίων, που αφορά καθαρά την ελληνική οικογένεια, κύριε Αμυρά. Είναι το πιο σημαντικό κομμάτι της αυτό. </w:t>
      </w:r>
    </w:p>
    <w:p w14:paraId="04D746A3" w14:textId="77777777" w:rsidR="00D12B78" w:rsidRDefault="00A95810">
      <w:pPr>
        <w:spacing w:after="0" w:line="600" w:lineRule="auto"/>
        <w:ind w:firstLine="720"/>
        <w:jc w:val="both"/>
        <w:rPr>
          <w:rFonts w:eastAsia="Times New Roman"/>
          <w:szCs w:val="24"/>
        </w:rPr>
      </w:pPr>
      <w:r>
        <w:rPr>
          <w:rFonts w:eastAsia="Times New Roman"/>
          <w:szCs w:val="24"/>
        </w:rPr>
        <w:t>Είπα και προηγουμένως ότι αν αφήσουμε αυτό το σύστημα ασύδοτο, είναι σαν να αφήνουμε καθημερινά έναν άνθρωπο να πληρώνει είκοσι ευρώ για να βάλει βενζίνη στο ρεζερβουάρ του και τελικά να παίρνει προϊόν δεκαέξι ή δεκαεπτά ευρώ ή νοθευμένο προϊόν. Τότε πραγματικά επιφέρουμε βλάβη και στην υγεία των πολιτών, κύριε Αμυρά, και στα πενιχρά εισοδήματα της ελληνικής οικογένειας και επιτρέπουμε σε αυτό το παρασύστημα του λαθρεμπορίου να βάζει καθημερινά το χέρι του στην τσέπη του ελληνικού λαού. Αυτά ήθελα να σας πω.</w:t>
      </w:r>
    </w:p>
    <w:p w14:paraId="04D746A4"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Κυρία Πρόεδρε, θέλω τον λόγο επί προσωπικού.</w:t>
      </w:r>
    </w:p>
    <w:p w14:paraId="04D746A5" w14:textId="77777777" w:rsidR="00D12B78" w:rsidRDefault="00A95810">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Περιμένετε. Στη σειρά.</w:t>
      </w:r>
    </w:p>
    <w:p w14:paraId="04D746A6" w14:textId="77777777" w:rsidR="00D12B78" w:rsidRDefault="00A95810">
      <w:pPr>
        <w:spacing w:after="0" w:line="600" w:lineRule="auto"/>
        <w:ind w:firstLine="720"/>
        <w:jc w:val="both"/>
        <w:rPr>
          <w:rFonts w:eastAsia="Times New Roman"/>
          <w:szCs w:val="24"/>
        </w:rPr>
      </w:pPr>
      <w:r>
        <w:rPr>
          <w:rFonts w:eastAsia="Times New Roman"/>
          <w:szCs w:val="24"/>
        </w:rPr>
        <w:t>Ο κ. Σπίρτζης έχει τον λόγο.</w:t>
      </w:r>
    </w:p>
    <w:p w14:paraId="04D746A7"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Πρόκειται περί προσωπικού.</w:t>
      </w:r>
    </w:p>
    <w:p w14:paraId="04D746A8" w14:textId="77777777" w:rsidR="00D12B78" w:rsidRDefault="00A95810">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Δεν πειράζει. Περιμένετε. Δεν βιάζεται το προσωπικό.</w:t>
      </w:r>
    </w:p>
    <w:p w14:paraId="04D746A9" w14:textId="77777777" w:rsidR="00D12B78" w:rsidRDefault="00A95810">
      <w:pPr>
        <w:spacing w:after="0" w:line="600" w:lineRule="auto"/>
        <w:ind w:firstLine="720"/>
        <w:jc w:val="both"/>
        <w:rPr>
          <w:rFonts w:eastAsia="Times New Roman"/>
          <w:szCs w:val="24"/>
        </w:rPr>
      </w:pPr>
      <w:r>
        <w:rPr>
          <w:rFonts w:eastAsia="Times New Roman"/>
          <w:szCs w:val="24"/>
        </w:rPr>
        <w:t xml:space="preserve">Ορίστε, κύριε Σπίρτζη, έχετε τον λόγο. </w:t>
      </w:r>
    </w:p>
    <w:p w14:paraId="04D746AA" w14:textId="77777777" w:rsidR="00D12B78" w:rsidRDefault="00A95810">
      <w:pPr>
        <w:spacing w:after="0" w:line="600" w:lineRule="auto"/>
        <w:ind w:firstLine="720"/>
        <w:jc w:val="both"/>
        <w:rPr>
          <w:rFonts w:eastAsia="Times New Roman"/>
          <w:szCs w:val="24"/>
        </w:rPr>
      </w:pPr>
      <w:r>
        <w:rPr>
          <w:rFonts w:eastAsia="Times New Roman"/>
          <w:b/>
          <w:szCs w:val="24"/>
        </w:rPr>
        <w:t>ΧΡΗΣΤΟΣ ΣΠΙΡΤΖΗΣ (Υπουργός Υποδομών, Μεταφορών και Δικτύων):</w:t>
      </w:r>
      <w:r>
        <w:rPr>
          <w:rFonts w:eastAsia="Times New Roman"/>
          <w:szCs w:val="24"/>
        </w:rPr>
        <w:t xml:space="preserve"> Θέλετε να προηγηθείτε, κύριε συνάδελφε;</w:t>
      </w:r>
    </w:p>
    <w:p w14:paraId="04D746AB"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Δεν πειράζει. Μπορεί να υπάρχει και άλλο προσωπικό και να μιλήσω και για τα δύο μαζί.</w:t>
      </w:r>
    </w:p>
    <w:p w14:paraId="04D746AC" w14:textId="77777777" w:rsidR="00D12B78" w:rsidRDefault="00A95810">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Περιμένετε, λοιπόν. Μπορεί να αξιοποιήσετε και άλλα.</w:t>
      </w:r>
    </w:p>
    <w:p w14:paraId="04D746AD" w14:textId="77777777" w:rsidR="00D12B78" w:rsidRDefault="00A95810">
      <w:pPr>
        <w:spacing w:after="0" w:line="600" w:lineRule="auto"/>
        <w:ind w:firstLine="720"/>
        <w:jc w:val="both"/>
        <w:rPr>
          <w:rFonts w:eastAsia="Times New Roman"/>
          <w:szCs w:val="24"/>
        </w:rPr>
      </w:pPr>
      <w:r>
        <w:rPr>
          <w:rFonts w:eastAsia="Times New Roman"/>
          <w:szCs w:val="24"/>
        </w:rPr>
        <w:t xml:space="preserve">Ορίστε, κύριε Υπουργέ, έχετε τον λόγο. </w:t>
      </w:r>
    </w:p>
    <w:p w14:paraId="04D746AE" w14:textId="77777777" w:rsidR="00D12B78" w:rsidRDefault="00A95810">
      <w:pPr>
        <w:spacing w:after="0" w:line="600" w:lineRule="auto"/>
        <w:ind w:firstLine="720"/>
        <w:jc w:val="both"/>
        <w:rPr>
          <w:rFonts w:eastAsia="Times New Roman"/>
          <w:szCs w:val="24"/>
        </w:rPr>
      </w:pPr>
      <w:r>
        <w:rPr>
          <w:rFonts w:eastAsia="Times New Roman"/>
          <w:b/>
          <w:szCs w:val="24"/>
        </w:rPr>
        <w:t>ΧΡΗΣΤΟΣ ΣΠΙΡΤΖΗΣ (Υπουργός Υποδομών, Μεταφορών και Δικτύων):</w:t>
      </w:r>
      <w:r>
        <w:rPr>
          <w:rFonts w:eastAsia="Times New Roman"/>
          <w:szCs w:val="24"/>
        </w:rPr>
        <w:t xml:space="preserve"> Κύριε Αμυρά, να τα πιάσουμε ένα-ένα. </w:t>
      </w:r>
    </w:p>
    <w:p w14:paraId="04D746AF" w14:textId="77777777" w:rsidR="00D12B78" w:rsidRDefault="00A95810">
      <w:pPr>
        <w:spacing w:after="0" w:line="600" w:lineRule="auto"/>
        <w:ind w:firstLine="720"/>
        <w:jc w:val="both"/>
        <w:rPr>
          <w:rFonts w:eastAsia="Times New Roman"/>
          <w:szCs w:val="24"/>
        </w:rPr>
      </w:pPr>
      <w:r>
        <w:rPr>
          <w:rFonts w:eastAsia="Times New Roman"/>
          <w:szCs w:val="24"/>
        </w:rPr>
        <w:t xml:space="preserve">Σε σχέση με το ραδιόφωνο, όπως γνωρίζετε, εδώ και χρόνια δεν υπάρχει χάρτης ραδιοφώνου. Δεύτερον, δεν είμαστε υποχρεωμένοι από την ευρωπαϊκή νομοθεσία να έχουμε ψηφιακή ευρυεκπομπή στο ραδιόφωνο. Έχουμε αναλογική εκπομπή ακόμα. Έχει μεριμνήσει το Υπουργείο, έχει δώσει τον χάρτη συχνοτήτων ραδιοφώνου στους αρμόδιους φορείς προκειμένου να κάνουν παρατηρήσεις. Μην βιάζεστε. Θα μπει και σε αυτόν τον χώρο τάξη, όπως θα μπει τάξη και στους τηλεοπτικούς σταθμούς και αυτό θα περιλαμβάνει και την αναλογική εκπομπή και την ψηφιακή εκπομπή. Αυτό, όμως, δεν σημαίνει ότι θα αφήσουμε τα κεραιοσυστήματα των ραδιοφωνικών σταθμών να μην είναι καταγεγραμμένα και να μην δώσουμε το δικαίωμα σε εύλογο χρονικό διάστημα οι άνθρωποι να κάνουν αίτηση για να τα νομιμοποιήσουν και να υπάρχει αυτή η κατάσταση που υπάρχει. </w:t>
      </w:r>
    </w:p>
    <w:p w14:paraId="04D746B0" w14:textId="77777777" w:rsidR="00D12B78" w:rsidRDefault="00A95810">
      <w:pPr>
        <w:spacing w:after="0" w:line="600" w:lineRule="auto"/>
        <w:ind w:firstLine="720"/>
        <w:jc w:val="both"/>
        <w:rPr>
          <w:rFonts w:eastAsia="Times New Roman"/>
          <w:szCs w:val="24"/>
        </w:rPr>
      </w:pPr>
      <w:r>
        <w:rPr>
          <w:rFonts w:eastAsia="Times New Roman"/>
          <w:szCs w:val="24"/>
        </w:rPr>
        <w:t xml:space="preserve">Το δεύτερο θέμα είναι για την κινητή τηλεφωνία. Εκεί, εσείς που είστε και υπέρμαχος των ανεξάρτητων ρυθμιστικών αρχών –και εγώ, αρκεί να είναι πραγματικά ανεξάρτητες- θα πρέπει να προχωρήσετε σε μια κριτική τού πώς λειτουργούσε η συγκεκριμένη ρυθμιστική αρχή και πόσο ανεξάρτητα λειτουργούσε, γιατί οι συγκεκριμένοι διαγωνισμοί όφειλαν να είχαν ολοκληρωθεί εδώ και πάρα πολύ καιρό και δεν έπρεπε να τους αφήσουν να λήξουν. </w:t>
      </w:r>
    </w:p>
    <w:p w14:paraId="04D746B1" w14:textId="77777777" w:rsidR="00D12B78" w:rsidRDefault="00A95810">
      <w:pPr>
        <w:spacing w:after="0" w:line="600" w:lineRule="auto"/>
        <w:ind w:firstLine="720"/>
        <w:jc w:val="both"/>
        <w:rPr>
          <w:rFonts w:eastAsia="Times New Roman"/>
          <w:szCs w:val="24"/>
        </w:rPr>
      </w:pPr>
      <w:r>
        <w:rPr>
          <w:rFonts w:eastAsia="Times New Roman"/>
          <w:szCs w:val="24"/>
        </w:rPr>
        <w:t xml:space="preserve">Εμείς αυτό που καλύπτουμε είναι το δημόσιο συμφέρον, που σημαίνει ότι μέχρι να ολοκληρωθούν οι διαγωνισμοί δεν μπορεί αυτές οι συχνότητες να χρησιμοποιούνται είτε παράνομα, είτε χωρίς το τίμημα που προέρχεται από τον τελευταίο διαγωνισμό από τις συγκεκριμένες εταιρείες που έχουν κερδίσει τον διαγωνισμό. </w:t>
      </w:r>
    </w:p>
    <w:p w14:paraId="04D746B2" w14:textId="77777777" w:rsidR="00D12B78" w:rsidRDefault="00A95810">
      <w:pPr>
        <w:spacing w:after="0" w:line="600" w:lineRule="auto"/>
        <w:ind w:firstLine="720"/>
        <w:jc w:val="both"/>
        <w:rPr>
          <w:rFonts w:eastAsia="Times New Roman"/>
          <w:szCs w:val="24"/>
        </w:rPr>
      </w:pPr>
      <w:r>
        <w:rPr>
          <w:rFonts w:eastAsia="Times New Roman"/>
          <w:szCs w:val="24"/>
        </w:rPr>
        <w:t xml:space="preserve">Το τρίτο, κυρία Πρόεδρε, που ανέφερε ο κ. Κεγκέρογλου: Πραγματικά θα ήμουν πολύ ευτυχισμένος με τον όγκο δουλειάς που έχω στο Υπουργείο αν μπορούσα να παρακολουθώ και τις εκατοντάδες επιτροπές και την ημερήσια διάταξη που έχουν. Θεωρώ ότι με το θεσμικό πλαίσιο που υπάρχει και που θεσμοθετήσαμε και τις δύο τελευταίες μέρες, αλλά που υπήρχε και στο παρελθόν, υπάρχει στις επιτροπές του Υπουργείου τέτοια διαφάνεια και συμμετοχή απ’ όλους τους φορείς που και να θέλει ο Υπουργός να κάνει κάτι, δεν μπορεί. </w:t>
      </w:r>
    </w:p>
    <w:p w14:paraId="04D746B3" w14:textId="77777777" w:rsidR="00D12B78" w:rsidRDefault="00A95810">
      <w:pPr>
        <w:spacing w:after="0" w:line="600" w:lineRule="auto"/>
        <w:ind w:firstLine="720"/>
        <w:jc w:val="both"/>
        <w:rPr>
          <w:rFonts w:eastAsia="Times New Roman"/>
          <w:szCs w:val="24"/>
        </w:rPr>
      </w:pPr>
      <w:r>
        <w:rPr>
          <w:rFonts w:eastAsia="Times New Roman"/>
          <w:szCs w:val="24"/>
        </w:rPr>
        <w:t>Άρα καλό θα είναι όταν γίνεται κριτική, αυτή να είναι καλόπιστη και αν πρέπει να διορθώσουμε κάποιες διαδικασίες στη σύνθεση των επιτροπών, είμαστε στη διάθεσή σας, αλλά να σταματήσει η «λάσπη στον ανεμιστήρα».</w:t>
      </w:r>
    </w:p>
    <w:p w14:paraId="04D746B4" w14:textId="77777777" w:rsidR="00D12B78" w:rsidRDefault="00A95810">
      <w:pPr>
        <w:spacing w:after="0" w:line="600" w:lineRule="auto"/>
        <w:ind w:firstLine="720"/>
        <w:jc w:val="both"/>
        <w:rPr>
          <w:rFonts w:eastAsia="Times New Roman"/>
          <w:szCs w:val="24"/>
        </w:rPr>
      </w:pPr>
      <w:r>
        <w:rPr>
          <w:rFonts w:eastAsia="Times New Roman"/>
          <w:szCs w:val="24"/>
        </w:rPr>
        <w:t>Ευχαριστώ πολύ.</w:t>
      </w:r>
    </w:p>
    <w:p w14:paraId="04D746B5" w14:textId="77777777" w:rsidR="00D12B78" w:rsidRDefault="00A95810">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Κύριε Αμυρά, επιμένετε για το προσωπικό;</w:t>
      </w:r>
    </w:p>
    <w:p w14:paraId="04D746B6"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Πολύ γρήγορα, κυρία Πρόεδρε.</w:t>
      </w:r>
    </w:p>
    <w:p w14:paraId="04D746B7" w14:textId="77777777" w:rsidR="00D12B78" w:rsidRDefault="00A95810">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Ορίστε, έχετε τον λόγο.</w:t>
      </w:r>
    </w:p>
    <w:p w14:paraId="04D746B8"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Αγαπητή κυρία Τζάκρη, πραγματικά εντυπωσιάστηκα από την προσπάθειά σας να κατατάξετε εμένα –ποιον, εμένα, τον Αμυρά- στο παλαιό πολιτικό σύστημα.</w:t>
      </w:r>
    </w:p>
    <w:p w14:paraId="04D746B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Και θέλω να ρωτήσω: Εσείς πού κατατάσσετε εαυτόν; Στο υπερνέο; Στο εξωγήινο; Εσείς δεν είστε που ήσασταν υπέρμαχος της πασοκικής γραμμής, ήσασταν Βουλευτίνα του ΠΑΣΟΚ; Ψηφίσατε το πρώτο μνημόνιο, το δεύτερο μνημόνιο, το τρίτο μνημόνιο. Εάν είχε και τέταρτο θα το ψηφίζατε. Είστε η πρωταθλήτρια των μνημονίων, αλλά αφήστε τα μνημόνια. </w:t>
      </w:r>
    </w:p>
    <w:p w14:paraId="04D746BA"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ΘΕΟΔΩΡΑ ΤΖΑΚΡΗ (Υφυπουργός Οικονομίας, Ανάπτυξης και Τουρισμού): </w:t>
      </w:r>
      <w:r>
        <w:rPr>
          <w:rFonts w:eastAsia="Times New Roman" w:cs="Times New Roman"/>
          <w:szCs w:val="24"/>
        </w:rPr>
        <w:t xml:space="preserve">Επιφυλάσσομαι. </w:t>
      </w:r>
    </w:p>
    <w:p w14:paraId="04D746BB"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Σε σχέση με τον όρο «εξυπνάδες» που μου εκτοξεύσατε, θέλω να σας πω ότι μάλλον ανήκετε στο 30% των Ελλήνων, σύμφωνα με μελέτη του ΟΟΣΑ, που έχουν πρόβλημα κατανόησης κειμένου ή αντίληψης μιας συνομιλίας. Αυτό που είπα για την τροπολογία σας είναι ότι θα τη στηρίξουμε. </w:t>
      </w:r>
    </w:p>
    <w:p w14:paraId="04D746BC"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ΘΕΟΔΩΡΑ ΤΖΑΚΡΗ (Υφυπουργός Οικονομίας, Ανάπτυξης και Τουρισμού): </w:t>
      </w:r>
      <w:r>
        <w:rPr>
          <w:rFonts w:eastAsia="Times New Roman" w:cs="Times New Roman"/>
          <w:szCs w:val="24"/>
        </w:rPr>
        <w:t>Α, μπράβο!</w:t>
      </w:r>
    </w:p>
    <w:p w14:paraId="04D746BD"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Και εσείς, λοιπόν, πιάνατε μια την τροπολογία, μια λέγατε για τον Αμυρά, μια λέγατε δεν ξέρω εγώ τι. Εν πάση περιπτώσει, το προσωπικό ελπίζω να έληξε. Εάν θέλετε μπορείτε να μου απαντήσετε και θα ανταπαντήσω. </w:t>
      </w:r>
    </w:p>
    <w:p w14:paraId="04D746B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04D746BF"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ΘΕΟΔΩΡΑ ΤΖΑΚΡΗ (Υφυπουργός Οικονομίας, Ανάπτυξης και Τουρισμού): </w:t>
      </w:r>
      <w:r>
        <w:rPr>
          <w:rFonts w:eastAsia="Times New Roman" w:cs="Times New Roman"/>
          <w:szCs w:val="24"/>
        </w:rPr>
        <w:t xml:space="preserve">Μου αρκεί που την ψηφίζετε. </w:t>
      </w:r>
    </w:p>
    <w:p w14:paraId="04D746C0"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Πάλι καλά. </w:t>
      </w:r>
    </w:p>
    <w:p w14:paraId="04D746C1"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λόγο έχει ο κ. Μηταράκης για πέντε λεπτά. </w:t>
      </w:r>
    </w:p>
    <w:p w14:paraId="04D746C2"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 xml:space="preserve">Ευχαριστώ πολύ, κυρία Πρόεδρε. </w:t>
      </w:r>
    </w:p>
    <w:p w14:paraId="04D746C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Ζήτησα τον λόγο για δευτερολογία για να τοποθετηθώ επί των τροπολογιών, που δεν έκανα στην πρωτολογία μου. Είναι επτά οι τροπολογίες που αποδέχεται η Κυβέρνηση και θα σας πω περιληπτικά για την κάθε μία τι θα ψηφίσουμε και γιατί. </w:t>
      </w:r>
    </w:p>
    <w:p w14:paraId="04D746C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Για την 610, για τις νομοτεχνικές βελτιώσεις στον ν.4404/2016 που εισήγαγε ο κ. Δρίτσας θα ψηφίσουμε «παρών». Είναι ένα παράδειγμα, όμως, της προχειρότητας με την οποία νομοθετούμε, το γεγονός ότι χρειάστηκε να φέρει νομοτεχνικές βελτιώσεις σε ένα νομοσχέδιο που ψηφίσαμε πριν από λίγες μέρες. </w:t>
      </w:r>
    </w:p>
    <w:p w14:paraId="04D746C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Χθες είχαμε επείγον νομοσχέδιο. Σήμερα έχουμε επείγον. Αύριο έχουμε κατεπείγον. Δεν εφαρμόζεται ο Κανονισμός να ψηφίζεται στο σύνολο την επομένη. Τα κάνουμε λίγο στο πόδι και αναγκάζεται ο κ. Δρίτσας να έρθει σήμερα –προς τιμήν του- να παραδεχτεί ότι έγινε λάθος και να περάσει αυτή την τροπολογία. </w:t>
      </w:r>
    </w:p>
    <w:p w14:paraId="04D746C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Για την 613 τοποθετήθηκε ο κ. Δαβάκης. Ψηφίζουμε «όχι». </w:t>
      </w:r>
    </w:p>
    <w:p w14:paraId="04D746C7"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Για την 620, για τη μεταβίβαση του φαληρικού όρμου στην Περιφέρεια Αττικής εμείς θα ψηφίσουμε «όχι» για ένα πολύ σημαντικό λόγο. Δεν έχει παρουσιαστεί εδώ και ενάμιση χρόνο ένας σχεδιασμός, ένα συγκεκριμένο πρόγραμμα με συγκεκριμένους πόρους για την αξιοποίηση αυτού του μοναδικού πνεύμονα για την Αττική. Στην αρχή ήταν στην εταιρεία «ΠΑΡΑΚΤΙΟ ΜΕΤΩΠΟ», μετά το πήγατε με νόμο σας στην ΕΤΑΔ, μετά πήγε στο υπερταμείο, μετά πήγε στο Υπουργείο Δικαιοσύνης με βουλευτική τροπολογία. Τώρα πάει στην Περιφέρεια Αττικής. Κάντε ένα σχέδιο, παρουσιάστε το και εμείς θα το στηρίξουμε. </w:t>
      </w:r>
    </w:p>
    <w:p w14:paraId="04D746C8"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Στην 623, για το Ταμείο Χρηματοπιστωτικής Σταθερότητας, εμείς θα ψηφίσουμε «παρών». Τελευταία στιγμή πάλι είδαν ότι έχουν πρόβλημα στη σύσταση του Ταμείου και αναγκάζονται την τελευταία στιγμή να φέρουν τροπολογία για να διορθώσουν αυτό το λάθος. </w:t>
      </w:r>
    </w:p>
    <w:p w14:paraId="04D746C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Για την 629, αναφορικά με το δικαίωμα του Υπουργείου Υποδομών να συνάψει ατομικές συμβάσεις καθαριότητας, όταν καταψηφίζαμε πριν από μερικές εβδομάδες –εάν δεν κάνω λάθος- αντίστοιχες τροπολογίες του Υπουργείου Εργασίας, προβλέψαμε ότι το κάθε Υπουργείο θα ζητήσει να αντιγράψει τις ίδιες διαδικασίες, προσλαμβάνοντας και δημιουργώντας νέες θέσεις εργασίας στο δημόσιο -που όλοι γνωρίζουμε ότι δεν μπορεί να αντεπεξέλθει- και δημιουργώντας ατομικές συμβάσεις που εσείς τουλάχιστον ιδεολογικά θα έπρεπε να έχετε αντιδράσει. </w:t>
      </w:r>
    </w:p>
    <w:p w14:paraId="04D746C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Ως προς την 628, κυρία Υπουργέ, σας αδικεί αυτό που κάνετε σήμερα. Αν πράγματι αυτό που λέτε είναι μια μεγάλη μεταρρύθμιση, μια μεγάλη προσπάθεια που κάνετε στο Υπουργείο, αδικείτε τον εαυτό σας που το φέρνετε σαν εκπρόθεσμη τροπολογία χωρίς να καλέσετε τους φορείς να επικροτήσουν αυτό το σημαντικό έργο που κάνετε. </w:t>
      </w:r>
    </w:p>
    <w:p w14:paraId="04D746CB"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Αντιλαμβάνομαι ότι αυτά τα θέματα είναι επείγοντα και έπρεπε να συζητηθούν. Θα μπορούσε, όμως, αυτή η τροπολογία να έχει ενσωματωθεί από την επιτροπή, όπως έγιναν τα άρθρα 71, 72, 73 και 74 και να είχαν έρθει οι αρμόδιοι φορείς. Θα τιμούσε το έργο σας, εάν όντως είναι τόσο επαναστατικό όσο λέτε. </w:t>
      </w:r>
    </w:p>
    <w:p w14:paraId="04D746C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Όμως, απ’ ό,τι φάνηκε στη συζήτηση σήμερα, το μόνο που κάνει είναι να αυξάνει το αξιόποινο κάποιων πράξεων –ορθό-, αλλά δεν αντιμετωπίζει το ευρύτατο πρόβλημα λαθρεμπορίας που υπάρχει σε όλα τα στάδια της διαδικασίας. Δεν ακουμπάμε τα υπόλοιπα στάδια. Και γι’ αυτό εμείς θα ψηφίσουμε «παρών». </w:t>
      </w:r>
    </w:p>
    <w:p w14:paraId="04D746CD"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Ωστόσο, δεν μπορώ να μην πάρω αφορμή από κάτι που είπατε, ότι στο παρελθόν οι κακές κυβερνήσεις των προηγούμενων περιόδων επιβάλανε αύξηση της φορολογίας, μείωση δαπανών και συντάξεων αντί να κάνουν το εύκολο, το απλό, να πιάσουν το λαθρεμπόριο. </w:t>
      </w:r>
    </w:p>
    <w:p w14:paraId="04D746C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5F2918">
        <w:rPr>
          <w:rFonts w:eastAsia="Times New Roman" w:cs="Times New Roman"/>
          <w:b/>
          <w:szCs w:val="24"/>
        </w:rPr>
        <w:t>ΣΠΥΡΙΔΩΝ ΛΥΚΟΥΔΗΣ</w:t>
      </w:r>
      <w:r>
        <w:rPr>
          <w:rFonts w:eastAsia="Times New Roman" w:cs="Times New Roman"/>
          <w:szCs w:val="24"/>
        </w:rPr>
        <w:t>)</w:t>
      </w:r>
    </w:p>
    <w:p w14:paraId="04D746C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Αφού, λοιπόν, ψηφίζουμε αυτή την τροπολογία σήμερα, θα ήθελα να μας καταθέσει αύριο ο κ. Τσακαλώτος ποιους φόρους μειώνουμε αύριο και ποιες συντάξεις αυξάνουμε αύριο. Αφού πιάσαμε το λαθρεμπόριο –θα περάσει η τροπολογία σήμερα- να έρθει ο κ. Τσακαλώτος αύριο, κύριε Πρόεδρε, στην κατεπείγουσα διαδικασία και να φέρει μια τροπολογία με τα δημοσιονομικά κέρδη. Για παράδειγμα, θα μειωθεί ο ΕΝΦΙΑ φέτος κατά 20% μετά την τροπολογία σας; </w:t>
      </w:r>
    </w:p>
    <w:p w14:paraId="04D746D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Ας έρθει αύριο να το ψηφίσουμε. Τότε θα σας συγχαρούμε στην πράξη, που πιάσατε πραγματικά νέα έσοδα για το ελληνικό δημόσιο και μειώσατε τα φορολογικά βάρη. Όμως, εγώ δεν είδα καμμιά φορολογική διάταξη. Ελπίζω ότι θα έρθει αύριο. Χρειάζεται πάντως γι’ αυτό το πρόβλημα μια ολική αντιμετώπιση. Και φυσικά εμείς θα το στηρίξουμε.</w:t>
      </w:r>
    </w:p>
    <w:p w14:paraId="04D746D1"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Ως προς την τροπολογία 627, συμβαίνει πολλές φορές σε αυτή τη σύνοδο να έρχονται βουλευτικές τροπολογίες που απ’ ό,τι φαίνεται είναι τροπολογίες ουσιαστικά της Κυβέρνησης. Αυτό δεν είναι κακό, αλλά αντιμετωπίζονται πολλές φορές τα πράγματα λίγο αποσπασματικά. </w:t>
      </w:r>
    </w:p>
    <w:p w14:paraId="04D746D2"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Θυμάστε που τρέχατε εσείς, κύριοι συνάδελφοι της Συμπολίτευσης, με την τροπολογία που ανέφερα πριν για τον φαληρικό όρμο. Την περάσαμε ως βουλευτική, τελικά ήταν υπουργική, τελικά οι Βουλευτές σας δεν την ήθελαν. Τελικά δεν εφαρμόστηκε. </w:t>
      </w:r>
    </w:p>
    <w:p w14:paraId="04D746D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Εδώ υπάρχει μια νομοτεχνική βελτίωση που πρέπει να γίνει. Το είπα στον κ. Σταθάκη γιατί λίγο πρόχειρα έχει γραφτεί αυτή η τροπολογία. Δεν μπορώ να πω ότι δεν είναι σημαντική η παρατήρηση που έκανε το Κομμουνιστικό Κόμμα Ελλάδος. Είναι σημαντική η παρατήρηση. </w:t>
      </w:r>
    </w:p>
    <w:p w14:paraId="04D746D4"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Αντιλαμβανόμαστε όλοι την ανάγκη άρσης αυτών των κατασχέσεων και ψηφίζουμε «ναι» στην 627 γιατί χρειάζεται να λειτουργήσετε τα ναυπηγεία, όμως όπως είναι απλοϊκά γραμμένη η βουλευτική αυτή τροπολογία δεν είναι δεδομένο ότι αυτό το διασφαλίζει. </w:t>
      </w:r>
    </w:p>
    <w:p w14:paraId="04D746D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Όπως πάντα εντός χρόνου. </w:t>
      </w:r>
    </w:p>
    <w:p w14:paraId="04D746D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κύριε Πρόεδρε. </w:t>
      </w:r>
    </w:p>
    <w:p w14:paraId="04D746D7"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πολύ, κύριε συνάδελφε. </w:t>
      </w:r>
    </w:p>
    <w:p w14:paraId="04D746D8"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ΘΕΟΔΩΡΑ ΤΖΑΚΡΗ (Υφυπουργός Οικονομίας, Ανάπτυξης και Τουρισμού): </w:t>
      </w:r>
      <w:r>
        <w:rPr>
          <w:rFonts w:eastAsia="Times New Roman" w:cs="Times New Roman"/>
          <w:szCs w:val="24"/>
        </w:rPr>
        <w:t xml:space="preserve">Κύριε Πρόεδρε, θα ήθελα λίγο τον λόγο να απαντήσω στον κ. Μηταράκη. </w:t>
      </w:r>
    </w:p>
    <w:p w14:paraId="04D746D9"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Ένα λεπτό θέλετε;</w:t>
      </w:r>
    </w:p>
    <w:p w14:paraId="04D746DA"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ΘΕΟΔΩΡΑ ΤΖΑΚΡΗ (Υφυπουργός Οικονομίας, Ανάπτυξης και Τουρισμού):</w:t>
      </w:r>
      <w:r>
        <w:rPr>
          <w:rFonts w:eastAsia="Times New Roman" w:cs="Times New Roman"/>
          <w:szCs w:val="24"/>
        </w:rPr>
        <w:t xml:space="preserve"> Πολύ είναι, κύριε Πρόεδρε.</w:t>
      </w:r>
    </w:p>
    <w:p w14:paraId="04D746DB"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 Παρακαλώ, κύριε Υπουργέ.</w:t>
      </w:r>
    </w:p>
    <w:p w14:paraId="04D746DC"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ΘΕΟΔΩΡΑ ΤΖΑΚΡΗ (Υφυπουργός Οικονομίας, Ανάπτυξης και Τουρισμού): </w:t>
      </w:r>
      <w:r>
        <w:rPr>
          <w:rFonts w:eastAsia="Times New Roman" w:cs="Times New Roman"/>
          <w:szCs w:val="24"/>
        </w:rPr>
        <w:t xml:space="preserve">Κύριε Μηταράκη, γιατί αδικείτε εσείς τον εαυτό σας; </w:t>
      </w:r>
    </w:p>
    <w:p w14:paraId="04D746DD"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Κατ’ αρχάς να σας πω ότι μόνη μου είπα προηγουμένως στην τροπολογία μου ότι ο αγώνας για την καταπολέμηση και την πάταξη του λαθρεμπορίου στα πρατήρια καυσίμων, που είναι η δική μου αρμοδιότητα και μέχρις εκεί μπορώ να μιλώ, δεν σταματάει με την ψήφιση της συγκεκριμένης τροπολογίας. Και σε καμμία των περιπτώσεων κανένας αγώνας για την πάταξη του λαθρεμπορίου δεν αρχίζει και τελειώνει με την αυστηροποίηση του θεσμικού πλαισίου. </w:t>
      </w:r>
    </w:p>
    <w:p w14:paraId="04D746D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Είπα προηγουμένως ότι, ναι, αυστηροποιούμε το θεσμικό πλαίσιο και τους ελέγχους, αυστηροποιούμε επίσης τις διοικητικές κυρώσεις και τα πρόστιμα, καθώς επίσης και την αφαίρεση της άδειας και την απαγόρευση έκδοσης νέας. Μόνη μου, όμως, είπα ότι ήδη εντατικοποιούμε τους ελέγχους προς την κατεύθυνση ακριβώς της ριζικής αντιμετώπισης του φαινομένου της λαθρεμπορίας με έναν τρόπο ολοκληρωτικό, να μην το αντιμετωπίσουμε με έναν τρόπο πρόχειρο και αποσπασματικό και υπάρξει στο φαινόμενο αυτό παλινδρόμηση στο μέλλον. </w:t>
      </w:r>
    </w:p>
    <w:p w14:paraId="04D746DF"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Επομένως, αδικείτε και τον εαυτό σας, αδικείτε κι εμάς, που έχουμε την ξεκάθαρη πολιτική βούληση να πατάξουμε το λαθρεμπόριο, θέλοντας αύριο κιόλας να σας φέρει ο κ. Τσακαλώτος αποτελέσματα στα δημοσιονομικά έσοδα της χώρας από την ψήφιση και μόνο της συγκεκριμένης τροπολογίας.</w:t>
      </w:r>
    </w:p>
    <w:p w14:paraId="04D746E0"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Ειλικρινά, αυτό που είπα προηγουμένως για τα προσχήματα, τις εξυπνάδες και τις δικαιολογίες που εφευρίσκει το πολιτικό σύστημα για να μην ψηφίζει μια καλή τροπολογία, κατά το κοινώς λεγόμενο και σύμφωνα και με τα δικά σας λεγόμενα, επειδή ακριβώς αποκλίνουν από την τελειότητα, νομίζω ότι ισχύει και για σας. Ισχύουν όλα αυτά που είπα προηγουμένως για τον κ. Αμυρά και για τον κ. Λοβέρδο, γιατί με επιβεβαιώνετε σε όλα αυτά που είπα ψηφίζοντας «παρών» σε μια ομολογουμένως και κατά τη δική σας άποψη, καλή τροπολογία.</w:t>
      </w:r>
    </w:p>
    <w:p w14:paraId="04D746E1"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4D746E2"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Ευχαριστώ κι εγώ, κυρία Υπουργέ.</w:t>
      </w:r>
    </w:p>
    <w:p w14:paraId="04D746E3"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Κύριε Πρόεδρε, θα ήθελα τον λόγο.</w:t>
      </w:r>
    </w:p>
    <w:p w14:paraId="04D746E4" w14:textId="77777777" w:rsidR="00D12B78" w:rsidRDefault="00A95810">
      <w:pPr>
        <w:spacing w:after="0" w:line="600" w:lineRule="auto"/>
        <w:ind w:firstLine="720"/>
        <w:jc w:val="both"/>
        <w:rPr>
          <w:rFonts w:eastAsia="Times New Roman" w:cs="Times New Roman"/>
          <w:color w:val="000000" w:themeColor="text1"/>
          <w:szCs w:val="24"/>
        </w:rPr>
      </w:pPr>
      <w:r w:rsidRPr="00E45032">
        <w:rPr>
          <w:rFonts w:eastAsia="Times New Roman" w:cs="Times New Roman"/>
          <w:b/>
          <w:color w:val="000000" w:themeColor="text1"/>
          <w:szCs w:val="24"/>
        </w:rPr>
        <w:t xml:space="preserve">ΠΡΟΕΔΡΕΥΩΝ (Σπυρίδων Λυκούδης): </w:t>
      </w:r>
      <w:r w:rsidRPr="00E45032">
        <w:rPr>
          <w:rFonts w:eastAsia="Times New Roman" w:cs="Times New Roman"/>
          <w:color w:val="000000" w:themeColor="text1"/>
          <w:szCs w:val="24"/>
        </w:rPr>
        <w:t xml:space="preserve">Κύριε Μηταράκη, θα σας δώσω τον λόγο, αλλά με τους μικρούς υπαινιγμούς που γίνονται κάθε φορά από τον οποιονδήποτε μπορεί να συνεχίζεται αυτή η διαδικασία αντιπαράθεσης μία ώρα ακόμα. </w:t>
      </w:r>
    </w:p>
    <w:p w14:paraId="04D746E5"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Εγώ απλώς έκανα την παρατήρηση. </w:t>
      </w:r>
    </w:p>
    <w:p w14:paraId="04D746E6"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Έχετε τον λόγο.</w:t>
      </w:r>
    </w:p>
    <w:p w14:paraId="04D746E7"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 xml:space="preserve">Δεν είναι προσωπικό. Έχω αφήσει μισό λεπτό υπόλοιπο. Αυτό το μισό λεπτό θα πάρω. </w:t>
      </w:r>
    </w:p>
    <w:p w14:paraId="04D746E8"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στο πλαίσιο των δικών σας αρμοδιοτήτων ίσως φτάνετε στο μέγιστο της αλυσίδας που μπορείτε να αντιμετωπίσετε. Χρειάζεται η βοήθεια ίσως και των άλλων Υπουργείων. </w:t>
      </w:r>
    </w:p>
    <w:p w14:paraId="04D746E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Σας θυμίζω όμως τις προγραμματικές δηλώσεις του Ιανουαρίου 2015. Είχαν ακουστεί κάτι αστρονομικά ποσά από τον τότε Υπουργό καταπολέμησης της διαφθοράς ότι θα εισπράττονταν μέχρι το καλοκαίρι. Φτάσαμε δεκαοκτώ μήνες, ψηφίσαμε τρίτο μνημόνιο, σήμερα κόπηκε το ΕΚΑΣ και τελικά αυτό το παραμύθι ότι θα έρθουν έσοδα από το λαθρεμπόριο, λυπάμαι που το λέω, ως φορολογούμενος πολίτης, εγώ δεν το βλέπω. Εγώ βλέπω οι φόροι να έρχονται, οι συντάξεις να μειώνονται, οι τροπολογίες να περνάνε. Αποτέλεσμα δεν βλέπω. </w:t>
      </w:r>
    </w:p>
    <w:p w14:paraId="04D746E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Ευχαριστώ.</w:t>
      </w:r>
    </w:p>
    <w:p w14:paraId="04D746EB"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Μηταράκη. </w:t>
      </w:r>
    </w:p>
    <w:p w14:paraId="04D746EC"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έχει κλείσει ο κατάλογος των παρεμβάσεων όλων των παραγόντων της σημερινής συζήτησης. </w:t>
      </w:r>
    </w:p>
    <w:p w14:paraId="04D746ED"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Κηρύσσεται περαιωμένη η συζήτηση επί της αρχής, των άρθρων, των τροπολογιών και του συνόλου του σχεδίου νόμου του Υπουργείου Οικονομίας, Ανάπτυξης και Τουρισμού: «Ανάθεση και εκτέλεση συμβάσεων παραχώρησης - Εναρμόνιση με την Οδηγία 2014/23/ΕΕ του Ευρωπαϊκού Κοινοβουλίου και του Συμβουλίου της 26ης Φεβρουαρίου 2014 σχετικά με την ανάθεση συμβάσεων παραχώρησης (ΕΕ L 94/1/28.3.2014) και άλλες διατάξεις» </w:t>
      </w:r>
    </w:p>
    <w:p w14:paraId="04D746E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επί της αρχής; </w:t>
      </w:r>
    </w:p>
    <w:p w14:paraId="04D746EF"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6F0"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Δεκτό, δεκτό.</w:t>
      </w:r>
    </w:p>
    <w:p w14:paraId="04D746F1"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p>
    <w:p w14:paraId="04D746F2"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04D746F3"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6F4"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04D746F5"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6F6"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04D746F7"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Συνεπώς το σχέδιο νόμου του Υπουργείου Οικονομίας, Ανάπτυξης και Τουρισμού: «Ανάθεση και εκτέλεση συμβάσεων παραχώρησης - Εναρμόνιση με την Οδηγία 2014/23/ΕΕ του Ευρωπαϊκού Κοινοβουλίου και του Συμβουλίου της 26ης Φεβρουαρίου 2014 σχετικά με την ανάθεση συμβάσεων παραχώρησης (ΕΕ L 94/1/28.3.2014) και άλλες διατάξεις» έγινε δεκτό επί της αρχής κατά πλειοψηφία.</w:t>
      </w:r>
    </w:p>
    <w:p w14:paraId="04D746F8" w14:textId="77777777" w:rsidR="00D12B78" w:rsidRDefault="00A95810">
      <w:pPr>
        <w:spacing w:after="0" w:line="600" w:lineRule="auto"/>
        <w:ind w:firstLine="720"/>
        <w:jc w:val="both"/>
        <w:rPr>
          <w:rFonts w:eastAsia="Times New Roman"/>
          <w:szCs w:val="24"/>
        </w:rPr>
      </w:pPr>
      <w:r>
        <w:rPr>
          <w:rFonts w:eastAsia="Times New Roman"/>
          <w:szCs w:val="24"/>
        </w:rPr>
        <w:t xml:space="preserve">Κυρίες και κύριοι συνάδελφοι, πριν εισέλθουμε στην ψήφιση των άρθρων, να κάνουμε μια συνεννόηση. Το Προεδρείο προτείνει το εξής: Τα άρθρα είναι εβδομήντα τέσσερα. Από αυτά τα εβδομήντα τέσσερα άρθρα έχουν τροποποιηθεί πέντε. Σας προτείνω να κάνουμε μία συνολική ψηφοφορία επί των μη τροποποιημένων άρθρων -από την ώρα που έχουμε ψηφίσει με συγκεκριμένο τρόπο επί της αρχής για το νομοσχέδιο- και μετά να πάμε σε ένα-ένα για τα τροποποιημένα άρθρα και αμέσως μετά για τις τροπολογίες, για να γλιτώσουμε χρόνο και να κάνουμε πιο συγκεκριμένη και ουσιαστική τη διαδικασία. </w:t>
      </w:r>
    </w:p>
    <w:p w14:paraId="04D746F9" w14:textId="77777777" w:rsidR="00D12B78" w:rsidRDefault="00A95810">
      <w:pPr>
        <w:spacing w:after="0" w:line="600" w:lineRule="auto"/>
        <w:ind w:firstLine="720"/>
        <w:jc w:val="both"/>
        <w:rPr>
          <w:rFonts w:eastAsia="Times New Roman"/>
          <w:szCs w:val="24"/>
        </w:rPr>
      </w:pPr>
      <w:r>
        <w:rPr>
          <w:rFonts w:eastAsia="Times New Roman"/>
          <w:szCs w:val="24"/>
        </w:rPr>
        <w:t xml:space="preserve">Το Σώμα συμφωνεί; </w:t>
      </w:r>
    </w:p>
    <w:p w14:paraId="04D746FA" w14:textId="77777777" w:rsidR="00D12B78" w:rsidRDefault="00A95810">
      <w:pPr>
        <w:spacing w:after="0"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Μάλιστα, μάλιστα. </w:t>
      </w:r>
    </w:p>
    <w:p w14:paraId="04D746FB" w14:textId="77777777" w:rsidR="00D12B78" w:rsidRDefault="00A95810">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Κύριε Πρόεδρε, παρακαλώ τον λόγο. </w:t>
      </w:r>
    </w:p>
    <w:p w14:paraId="04D746FC" w14:textId="77777777" w:rsidR="00D12B78" w:rsidRDefault="00A95810">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Ορίστε, κύριε Βαρδαλή. </w:t>
      </w:r>
    </w:p>
    <w:p w14:paraId="04D746FD"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Πρέπει να γίνει το ανάποδο, διότι εκ των προτέρων δεν γνωρίζουμε ποια είναι τα τροποποιημένα. Πρώτα πρέπει να ψηφίσουμε τα τροποποιημένα και μετά όλα τα υπόλοιπα. </w:t>
      </w:r>
    </w:p>
    <w:p w14:paraId="04D746FE" w14:textId="77777777" w:rsidR="00D12B78" w:rsidRDefault="00A95810">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Έχω την εντύπωση ότι θα δυσκολευτούμε περισσότερο έτσι. Ακούω σοβαρά την παρατήρησή σας, απλώς εδώ τώρα τα τροποποιημένα είναι το 5, το 39, το 54, το 60 και το 67.</w:t>
      </w:r>
    </w:p>
    <w:p w14:paraId="04D746FF"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Αν τα ξέρουμε, μπορεί να γίνει.</w:t>
      </w:r>
    </w:p>
    <w:p w14:paraId="04D74700"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Ας το κάνει το Προεδρείο όπως νομίζει. </w:t>
      </w:r>
    </w:p>
    <w:p w14:paraId="04D74701" w14:textId="77777777" w:rsidR="00D12B78" w:rsidRDefault="00A95810">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Παρακαλώ. Δεν σας άκουσα, κύριε συνάδελφε. Να βοηθήσετε λίγο, για να κάνουμε τη διαδικασία και να γλιτώσουμε χρόνο. </w:t>
      </w:r>
    </w:p>
    <w:p w14:paraId="04D74702"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Κύριε Πρόεδρε, όπως το λέτε να γίνει. </w:t>
      </w:r>
    </w:p>
    <w:p w14:paraId="04D74703"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Ναι, αλλά τα τροποποιημένα δεν τα ξέρετε. </w:t>
      </w:r>
    </w:p>
    <w:p w14:paraId="04D74704" w14:textId="77777777" w:rsidR="00D12B78" w:rsidRDefault="00A95810">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Είναι το 5, το 39, το 54, το 60 και το 67. Νομίζω ότι η πρόταση είναι διεξοδική, κύριε συνάδελφε. Ειλικρινά.</w:t>
      </w:r>
    </w:p>
    <w:p w14:paraId="04D74705" w14:textId="77777777" w:rsidR="00D12B78" w:rsidRDefault="00A95810">
      <w:pPr>
        <w:spacing w:after="0" w:line="600" w:lineRule="auto"/>
        <w:ind w:firstLine="720"/>
        <w:jc w:val="both"/>
        <w:rPr>
          <w:rFonts w:eastAsia="Times New Roman"/>
          <w:szCs w:val="24"/>
        </w:rPr>
      </w:pPr>
      <w:r>
        <w:rPr>
          <w:rFonts w:eastAsia="Times New Roman"/>
          <w:szCs w:val="24"/>
        </w:rPr>
        <w:t>Εισερχόμαστε στην ψήφιση των άρθρων.</w:t>
      </w:r>
    </w:p>
    <w:p w14:paraId="04D74706"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1 ως έχει;</w:t>
      </w:r>
    </w:p>
    <w:p w14:paraId="04D74707"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708"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Δεκτό, δεκτό.</w:t>
      </w:r>
    </w:p>
    <w:p w14:paraId="04D74709"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p>
    <w:p w14:paraId="04D7470A"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04D7470B"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70C"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04D7470D"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70E"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04D7470F"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1 έγινε δεκτό ως έχει κατά πλειοψηφία. </w:t>
      </w:r>
    </w:p>
    <w:p w14:paraId="04D74710"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2 ως έχει;</w:t>
      </w:r>
    </w:p>
    <w:p w14:paraId="04D74711"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712"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Δεκτό, δεκτό.</w:t>
      </w:r>
    </w:p>
    <w:p w14:paraId="04D74713"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714"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04D74715"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716"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04D74717"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718"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04D74719"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2 έγινε δεκτό ως έχει κατά πλειοψηφία. </w:t>
      </w:r>
    </w:p>
    <w:p w14:paraId="04D7471A"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3 ως έχει;</w:t>
      </w:r>
    </w:p>
    <w:p w14:paraId="04D7471B"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71C"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Δεκτό, δεκτό.</w:t>
      </w:r>
    </w:p>
    <w:p w14:paraId="04D7471D"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p>
    <w:p w14:paraId="04D7471E"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04D7471F"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720"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04D74721"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722"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04D74723"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3 έγινε δεκτό ως έχει κατά πλειοψηφία. </w:t>
      </w:r>
    </w:p>
    <w:p w14:paraId="04D74724"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4 ως έχει;</w:t>
      </w:r>
    </w:p>
    <w:p w14:paraId="04D74725"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726"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Δεκτό, δεκτό.</w:t>
      </w:r>
    </w:p>
    <w:p w14:paraId="04D74727"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p>
    <w:p w14:paraId="04D74728"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04D74729"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72A"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04D7472B"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72C"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04D7472D"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4 έγινε δεκτό ως έχει κατά πλειοψηφία. </w:t>
      </w:r>
    </w:p>
    <w:p w14:paraId="04D7472E" w14:textId="77777777" w:rsidR="00D12B78" w:rsidRDefault="00A95810">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άρθρο 5, </w:t>
      </w:r>
      <w:r>
        <w:rPr>
          <w:rFonts w:eastAsia="Times New Roman" w:cs="Times New Roman"/>
          <w:szCs w:val="24"/>
        </w:rPr>
        <w:t>όπως τροποποιήθηκε από τον κύριο Υπουργό;</w:t>
      </w:r>
    </w:p>
    <w:p w14:paraId="04D7472F"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730"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Δεκτό, δεκτό.</w:t>
      </w:r>
    </w:p>
    <w:p w14:paraId="04D74731"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732"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04D74733"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734"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04D74735"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736"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04D74737"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5 έγινε δεκτό, </w:t>
      </w:r>
      <w:r>
        <w:rPr>
          <w:rFonts w:eastAsia="Times New Roman" w:cs="Times New Roman"/>
          <w:szCs w:val="24"/>
        </w:rPr>
        <w:t>όπως τροποποιήθηκε από τον κύριο Υπουργό, κατά πλειοψηφία</w:t>
      </w:r>
      <w:r>
        <w:rPr>
          <w:rFonts w:eastAsia="Times New Roman"/>
          <w:szCs w:val="24"/>
        </w:rPr>
        <w:t xml:space="preserve">. </w:t>
      </w:r>
    </w:p>
    <w:p w14:paraId="04D74738"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6 ως έχει;</w:t>
      </w:r>
    </w:p>
    <w:p w14:paraId="04D74739"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73A"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Δεκτό, δεκτό.</w:t>
      </w:r>
    </w:p>
    <w:p w14:paraId="04D7473B"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73C"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04D7473D"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73E"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04D7473F"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740"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04D74741"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6 έγινε δεκτό ως έχει κατά πλειοψηφία. </w:t>
      </w:r>
    </w:p>
    <w:p w14:paraId="04D74742"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7 ως έχει;</w:t>
      </w:r>
    </w:p>
    <w:p w14:paraId="04D74743"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744"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Δεκτό, δεκτό.</w:t>
      </w:r>
    </w:p>
    <w:p w14:paraId="04D74745"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p>
    <w:p w14:paraId="04D74746"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04D74747"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748"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04D74749"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74A"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04D7474B"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7 έγινε δεκτό ως έχει κατά πλειοψηφία. </w:t>
      </w:r>
    </w:p>
    <w:p w14:paraId="04D7474C"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8 ως έχει;</w:t>
      </w:r>
    </w:p>
    <w:p w14:paraId="04D7474D"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74E"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Δεκτό, δεκτό.</w:t>
      </w:r>
    </w:p>
    <w:p w14:paraId="04D7474F"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p>
    <w:p w14:paraId="04D74750"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04D74751"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752"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04D74753"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754"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04D74755"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8 έγινε δεκτό ως έχει κατά πλειοψηφία. </w:t>
      </w:r>
    </w:p>
    <w:p w14:paraId="04D74756"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9 ως έχει;</w:t>
      </w:r>
    </w:p>
    <w:p w14:paraId="04D74757"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758"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Δεκτό, δεκτό.</w:t>
      </w:r>
    </w:p>
    <w:p w14:paraId="04D74759"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p>
    <w:p w14:paraId="04D7475A"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04D7475B"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75C"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04D7475D"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75E"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04D7475F"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9 έγινε δεκτό ως έχει κατά πλειοψηφία. </w:t>
      </w:r>
    </w:p>
    <w:p w14:paraId="04D74760"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10 ως έχει;</w:t>
      </w:r>
    </w:p>
    <w:p w14:paraId="04D74761"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762"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Δεκτό, δεκτό.</w:t>
      </w:r>
    </w:p>
    <w:p w14:paraId="04D74763"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Κατά πλειοψηφία.</w:t>
      </w:r>
    </w:p>
    <w:p w14:paraId="04D74764"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04D74765"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766"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04D74767"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768"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04D74769"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Συνεπώς το άρθρο 10 έγινε δεκτό ως έχει κατά πλειοψηφία.</w:t>
      </w:r>
    </w:p>
    <w:p w14:paraId="04D7476A"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11 ως έχει;</w:t>
      </w:r>
    </w:p>
    <w:p w14:paraId="04D7476B"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76C"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Δεκτό, δεκτό. </w:t>
      </w:r>
    </w:p>
    <w:p w14:paraId="04D7476D"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76E"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04D7476F"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770"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04D74771"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772"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773"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11 έγινε δεκτό ως έχει κατά πλειοψηφία. </w:t>
      </w:r>
    </w:p>
    <w:p w14:paraId="04D74774"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12 ως έχει;</w:t>
      </w:r>
    </w:p>
    <w:p w14:paraId="04D74775"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776"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Δεκτό, δεκτό.</w:t>
      </w:r>
    </w:p>
    <w:p w14:paraId="04D74777"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778"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04D74779"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77A"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04D7477B"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77C"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04D7477D"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12 έγινε δεκτό ως έχει κατά πλειοψηφία. </w:t>
      </w:r>
    </w:p>
    <w:p w14:paraId="04D7477E"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13 ως έχει;</w:t>
      </w:r>
    </w:p>
    <w:p w14:paraId="04D7477F"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780"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Δεκτό, δεκτό.</w:t>
      </w:r>
    </w:p>
    <w:p w14:paraId="04D74781"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782"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04D74783"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784"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04D74785"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786"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787"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13 έγινε δεκτό ως έχει κατά πλειοψηφία. </w:t>
      </w:r>
    </w:p>
    <w:p w14:paraId="04D74788"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14 ως έχει;</w:t>
      </w:r>
    </w:p>
    <w:p w14:paraId="04D74789"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78A"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Δεκτό, δεκτό.</w:t>
      </w:r>
    </w:p>
    <w:p w14:paraId="04D7478B"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78C"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04D7478D"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78E"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04D7478F"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790"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791"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14 έγινε δεκτό ως έχει κατά πλειοψηφία. </w:t>
      </w:r>
    </w:p>
    <w:p w14:paraId="04D74792"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15 ως έχει;</w:t>
      </w:r>
    </w:p>
    <w:p w14:paraId="04D74793"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794"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Δεκτό, δεκτό.</w:t>
      </w:r>
    </w:p>
    <w:p w14:paraId="04D74795"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796"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04D74797"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798"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04D74799"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79A"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79B"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15 έγινε δεκτό ως έχει κατά πλειοψηφία. </w:t>
      </w:r>
    </w:p>
    <w:p w14:paraId="04D7479C"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16 ως έχει;</w:t>
      </w:r>
    </w:p>
    <w:p w14:paraId="04D7479D"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79E"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Δεκτό, δεκτό.</w:t>
      </w:r>
    </w:p>
    <w:p w14:paraId="04D7479F"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7A0"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04D747A1"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7A2"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04D747A3"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7A4"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7A5"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16 έγινε δεκτό ως έχει κατά πλειοψηφία. </w:t>
      </w:r>
    </w:p>
    <w:p w14:paraId="04D747A6"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17 ως έχει;</w:t>
      </w:r>
    </w:p>
    <w:p w14:paraId="04D747A7"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7A8"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Δεκτό, δεκτό.</w:t>
      </w:r>
    </w:p>
    <w:p w14:paraId="04D747A9"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7AA"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04D747AB"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7AC"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04D747AD"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7AE"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7AF"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17 έγινε δεκτό ως έχει κατά πλειοψηφία. </w:t>
      </w:r>
    </w:p>
    <w:p w14:paraId="04D747B0"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18 ως έχει;</w:t>
      </w:r>
    </w:p>
    <w:p w14:paraId="04D747B1"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7B2"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Δεκτό, δεκτό.</w:t>
      </w:r>
    </w:p>
    <w:p w14:paraId="04D747B3"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7B4"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04D747B5"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7B6"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04D747B7"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7B8"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7B9"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18 έγινε δεκτό ως έχει κατά πλειοψηφία. </w:t>
      </w:r>
    </w:p>
    <w:p w14:paraId="04D747BA"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19 ως έχει;</w:t>
      </w:r>
    </w:p>
    <w:p w14:paraId="04D747BB"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7BC"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Δεκτό, δεκτό.</w:t>
      </w:r>
    </w:p>
    <w:p w14:paraId="04D747BD"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7BE"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Παρών.</w:t>
      </w:r>
    </w:p>
    <w:p w14:paraId="04D747BF"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7C0"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Παρών.</w:t>
      </w:r>
    </w:p>
    <w:p w14:paraId="04D747C1"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7C2"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7C3"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19 έγινε δεκτό ως έχει κατά πλειοψηφία. </w:t>
      </w:r>
    </w:p>
    <w:p w14:paraId="04D747C4"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20 ως έχει;</w:t>
      </w:r>
    </w:p>
    <w:p w14:paraId="04D747C5"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7C6"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Δεκτό, δεκτό.</w:t>
      </w:r>
    </w:p>
    <w:p w14:paraId="04D747C7"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7C8"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04D747C9"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7CA"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04D747CB"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7CC"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7CD"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20 έγινε δεκτό ως έχει κατά πλειοψηφία. </w:t>
      </w:r>
    </w:p>
    <w:p w14:paraId="04D747CE"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21 ως έχει;</w:t>
      </w:r>
    </w:p>
    <w:p w14:paraId="04D747CF"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7D0"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Δεκτό, δεκτό.</w:t>
      </w:r>
    </w:p>
    <w:p w14:paraId="04D747D1"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7D2"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04D747D3"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7D4"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04D747D5"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7D6"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04D747D7"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21 έγινε δεκτό ως έχει κατά πλειοψηφία. </w:t>
      </w:r>
    </w:p>
    <w:p w14:paraId="04D747D8"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22 ως έχει;</w:t>
      </w:r>
    </w:p>
    <w:p w14:paraId="04D747D9"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7DA"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Δεκτό, δεκτό.</w:t>
      </w:r>
    </w:p>
    <w:p w14:paraId="04D747DB"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7DC"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04D747DD"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7DE"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04D747DF"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7E0"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04D747E1"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22 έγινε δεκτό ως έχει κατά πλειοψηφία. </w:t>
      </w:r>
    </w:p>
    <w:p w14:paraId="04D747E2"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23 ως έχει;</w:t>
      </w:r>
    </w:p>
    <w:p w14:paraId="04D747E3"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7E4"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Δεκτό, δεκτό.</w:t>
      </w:r>
    </w:p>
    <w:p w14:paraId="04D747E5"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04D747E6"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04D747E7"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7E8"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04D747E9"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7EA"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7EB"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23 έγινε δεκτό ως έχει κατά πλειοψηφία. </w:t>
      </w:r>
    </w:p>
    <w:p w14:paraId="04D747EC"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24 ως έχει;</w:t>
      </w:r>
    </w:p>
    <w:p w14:paraId="04D747ED"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7EE"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Δεκτό, δεκτό.</w:t>
      </w:r>
    </w:p>
    <w:p w14:paraId="04D747EF"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Παρών.</w:t>
      </w:r>
    </w:p>
    <w:p w14:paraId="04D747F0"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04D747F1"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7F2"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04D747F3"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7F4"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7F5"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24 έγινε δεκτό ως έχει κατά πλειοψηφία. </w:t>
      </w:r>
    </w:p>
    <w:p w14:paraId="04D747F6"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25 ως έχει;</w:t>
      </w:r>
    </w:p>
    <w:p w14:paraId="04D747F7"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7F8"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Δεκτό, δεκτό.</w:t>
      </w:r>
    </w:p>
    <w:p w14:paraId="04D747F9"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7FA"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04D747FB"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7FC"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04D747FD"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7FE"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04D747FF"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25 έγινε δεκτό ως έχει κατά πλειοψηφία. </w:t>
      </w:r>
    </w:p>
    <w:p w14:paraId="04D74800"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26 ως έχει;</w:t>
      </w:r>
    </w:p>
    <w:p w14:paraId="04D74801"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802"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Δεκτό, δεκτό.</w:t>
      </w:r>
    </w:p>
    <w:p w14:paraId="04D74803"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804"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04D74805"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806"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04D74807"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808"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809"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26 έγινε δεκτό ως έχει κατά πλειοψηφία. </w:t>
      </w:r>
    </w:p>
    <w:p w14:paraId="04D7480A"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27 ως έχει;</w:t>
      </w:r>
    </w:p>
    <w:p w14:paraId="04D7480B"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80C"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Δεκτό, δεκτό.</w:t>
      </w:r>
    </w:p>
    <w:p w14:paraId="04D7480D"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80E"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04D7480F"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810"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04D74811"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812"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04D74813"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27 έγινε δεκτό ως έχει κατά πλειοψηφία. </w:t>
      </w:r>
    </w:p>
    <w:p w14:paraId="04D74814"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28 ως έχει;</w:t>
      </w:r>
    </w:p>
    <w:p w14:paraId="04D74815"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816"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Δεκτό, δεκτό.</w:t>
      </w:r>
    </w:p>
    <w:p w14:paraId="04D74817"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04D74818"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04D74819"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81A"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04D7481B"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81C"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04D7481D"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28 έγινε δεκτό ως έχει κατά πλειοψηφία. </w:t>
      </w:r>
    </w:p>
    <w:p w14:paraId="04D7481E"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29 ως έχει;</w:t>
      </w:r>
    </w:p>
    <w:p w14:paraId="04D7481F"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820"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Δεκτό, δεκτό.</w:t>
      </w:r>
    </w:p>
    <w:p w14:paraId="04D74821"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822"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04D74823"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824"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04D74825"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826"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827"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29 έγινε δεκτό ως έχει κατά πλειοψηφία. </w:t>
      </w:r>
    </w:p>
    <w:p w14:paraId="04D74828"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30 ως έχει;</w:t>
      </w:r>
    </w:p>
    <w:p w14:paraId="04D74829"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82A"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Δεκτό, δεκτό.</w:t>
      </w:r>
    </w:p>
    <w:p w14:paraId="04D7482B"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82C"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04D7482D"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82E"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04D7482F"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830"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04D74831" w14:textId="77777777" w:rsidR="00D12B78" w:rsidRDefault="00A95810">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30 έγινε δεκτό ως έχει κατά πλειοψηφία. </w:t>
      </w:r>
    </w:p>
    <w:p w14:paraId="04D74832"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31 ως έχει;</w:t>
      </w:r>
    </w:p>
    <w:p w14:paraId="04D74833"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834"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Δεκτό, δεκτό. </w:t>
      </w:r>
    </w:p>
    <w:p w14:paraId="04D74835"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836"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04D74837"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838"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Δεκτό, δεκτό.</w:t>
      </w:r>
    </w:p>
    <w:p w14:paraId="04D74839"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83A"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04D7483B"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31 έγινε δεκτό ως έχει κατά πλειοψηφία. </w:t>
      </w:r>
    </w:p>
    <w:p w14:paraId="04D7483C"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32 ως έχει;</w:t>
      </w:r>
    </w:p>
    <w:p w14:paraId="04D7483D"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83E"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Δεκτό, δεκτό. </w:t>
      </w:r>
    </w:p>
    <w:p w14:paraId="04D7483F"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840"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04D74841"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842"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04D74843"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844"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845" w14:textId="77777777" w:rsidR="00D12B78" w:rsidRDefault="00A9581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το άρθρο 32 έγινε δεκτό ως έχει κατά πλειοψηφία. </w:t>
      </w:r>
    </w:p>
    <w:p w14:paraId="04D74846"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33 ως έχει;</w:t>
      </w:r>
    </w:p>
    <w:p w14:paraId="04D74847"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848"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Κατά πλειοψηφία. </w:t>
      </w:r>
    </w:p>
    <w:p w14:paraId="04D74849"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84A"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Κατά πλειοψηφία. </w:t>
      </w:r>
    </w:p>
    <w:p w14:paraId="04D7484B"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84C"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04D7484D"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84E"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84F" w14:textId="77777777" w:rsidR="00D12B78" w:rsidRDefault="00A9581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το άρθρο 33 έγινε δεκτό ως έχει κατά πλειοψηφία. </w:t>
      </w:r>
    </w:p>
    <w:p w14:paraId="04D74850"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34 ως έχει;</w:t>
      </w:r>
    </w:p>
    <w:p w14:paraId="04D74851"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852"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Δεκτό, δεκτό. </w:t>
      </w:r>
    </w:p>
    <w:p w14:paraId="04D74853"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854"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04D74855"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856"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04D74857"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858"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859" w14:textId="77777777" w:rsidR="00D12B78" w:rsidRDefault="00A9581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το άρθρο 34 έγινε δεκτό ως έχει κατά πλειοψηφία. </w:t>
      </w:r>
    </w:p>
    <w:p w14:paraId="04D7485A"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35 ως έχει;</w:t>
      </w:r>
    </w:p>
    <w:p w14:paraId="04D7485B"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85C"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Κατά πλειοψηφία. </w:t>
      </w:r>
    </w:p>
    <w:p w14:paraId="04D7485D"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04D7485E"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04D7485F"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860"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04D74861"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862"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863" w14:textId="77777777" w:rsidR="00D12B78" w:rsidRDefault="00A9581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το άρθρο 35 έγινε δεκτό ως έχει κατά πλειοψηφία. </w:t>
      </w:r>
    </w:p>
    <w:p w14:paraId="04D74864"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36 ως έχει;</w:t>
      </w:r>
    </w:p>
    <w:p w14:paraId="04D74865"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866"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Δεκτό, δεκτό. </w:t>
      </w:r>
    </w:p>
    <w:p w14:paraId="04D74867"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04D74868"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04D74869"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86A"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Παρών. </w:t>
      </w:r>
    </w:p>
    <w:p w14:paraId="04D7486B"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86C"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86D" w14:textId="77777777" w:rsidR="00D12B78" w:rsidRDefault="00A95810">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Συνεπώς το άρθρο 36 έγινε δεκτό ως έχει κατά πλειοψηφία. </w:t>
      </w:r>
    </w:p>
    <w:p w14:paraId="04D7486E"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37 ως έχει;</w:t>
      </w:r>
    </w:p>
    <w:p w14:paraId="04D7486F"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870"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Δεκτό, δεκτό. </w:t>
      </w:r>
    </w:p>
    <w:p w14:paraId="04D74871"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04D74872"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04D74873"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874"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04D74875"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876"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877" w14:textId="77777777" w:rsidR="00D12B78" w:rsidRDefault="00A95810">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Συνεπώς το άρθρο 37 έγινε δεκτό ως έχει κατά πλειοψηφία. </w:t>
      </w:r>
    </w:p>
    <w:p w14:paraId="04D74878"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38 ως έχει;</w:t>
      </w:r>
    </w:p>
    <w:p w14:paraId="04D74879"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87A"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Δεκτό, δεκτό. </w:t>
      </w:r>
    </w:p>
    <w:p w14:paraId="04D7487B"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87C"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04D7487D"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87E"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04D7487F"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880"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881" w14:textId="77777777" w:rsidR="00D12B78" w:rsidRDefault="00A9581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το άρθρο 38 έγινε δεκτό ως έχει κατά πλειοψηφία. </w:t>
      </w:r>
    </w:p>
    <w:p w14:paraId="04D74882"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39, όπως τροποποιήθηκε από τον κύριο Υπουργό;</w:t>
      </w:r>
    </w:p>
    <w:p w14:paraId="04D74883"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884"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Δεκτό, δεκτό. </w:t>
      </w:r>
    </w:p>
    <w:p w14:paraId="04D74885"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886"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04D74887"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888"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Παρών. </w:t>
      </w:r>
    </w:p>
    <w:p w14:paraId="04D74889"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88A"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88B" w14:textId="77777777" w:rsidR="00D12B78" w:rsidRDefault="00A9581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το άρθρο 39 έγινε δεκτό, όπως τροποποιήθηκε από τον κύριο Υπουργό, κατά πλειοψηφία. </w:t>
      </w:r>
    </w:p>
    <w:p w14:paraId="04D7488C"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40 ως έχει;</w:t>
      </w:r>
    </w:p>
    <w:p w14:paraId="04D7488D"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88E"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Δεκτό, δεκτό. </w:t>
      </w:r>
    </w:p>
    <w:p w14:paraId="04D7488F"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890"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04D74891"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892"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04D74893"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894"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895" w14:textId="77777777" w:rsidR="00D12B78" w:rsidRDefault="00A9581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το άρθρο 40 έγινε δεκτό ως έχει κατά πλειοψηφία. </w:t>
      </w:r>
    </w:p>
    <w:p w14:paraId="04D74896"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41 ως έχει;</w:t>
      </w:r>
    </w:p>
    <w:p w14:paraId="04D74897"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898"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Δεκτό, δεκτό. </w:t>
      </w:r>
    </w:p>
    <w:p w14:paraId="04D74899"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89A"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04D7489B"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89C"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04D7489D"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89E"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89F" w14:textId="77777777" w:rsidR="00D12B78" w:rsidRDefault="00A9581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το άρθρο 41 έγινε δεκτό ως έχει κατά πλειοψηφία. </w:t>
      </w:r>
    </w:p>
    <w:p w14:paraId="04D748A0"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42 ως έχει;</w:t>
      </w:r>
    </w:p>
    <w:p w14:paraId="04D748A1"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8A2"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Δεκτό, δεκτό. </w:t>
      </w:r>
    </w:p>
    <w:p w14:paraId="04D748A3"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8A4"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04D748A5"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8A6"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04D748A7"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8A8"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8A9" w14:textId="77777777" w:rsidR="00D12B78" w:rsidRDefault="00A9581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το άρθρο 42 έγινε δεκτό ως έχει κατά πλειοψηφία. </w:t>
      </w:r>
    </w:p>
    <w:p w14:paraId="04D748AA"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43 ως έχει;</w:t>
      </w:r>
    </w:p>
    <w:p w14:paraId="04D748AB"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8AC"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Δεκτό, δεκτό. </w:t>
      </w:r>
    </w:p>
    <w:p w14:paraId="04D748AD"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8AE"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04D748AF"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8B0"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04D748B1"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8B2"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8B3" w14:textId="77777777" w:rsidR="00D12B78" w:rsidRDefault="00A9581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το άρθρο 43 έγινε δεκτό ως έχει κατά πλειοψηφία. </w:t>
      </w:r>
    </w:p>
    <w:p w14:paraId="04D748B4"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44 ως έχει;</w:t>
      </w:r>
    </w:p>
    <w:p w14:paraId="04D748B5"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8B6"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Δεκτό, δεκτό. </w:t>
      </w:r>
    </w:p>
    <w:p w14:paraId="04D748B7"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04D748B8"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04D748B9"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8BA"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04D748BB"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8BC"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8BD" w14:textId="77777777" w:rsidR="00D12B78" w:rsidRDefault="00A9581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το άρθρο 44 έγινε δεκτό ως έχει κατά πλειοψηφία. </w:t>
      </w:r>
    </w:p>
    <w:p w14:paraId="04D748BE"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45 ως έχει;</w:t>
      </w:r>
    </w:p>
    <w:p w14:paraId="04D748BF"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8C0"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Δεκτό, δεκτό. </w:t>
      </w:r>
    </w:p>
    <w:p w14:paraId="04D748C1"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8C2"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04D748C3"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8C4"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04D748C5"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8C6"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8C7" w14:textId="77777777" w:rsidR="00D12B78" w:rsidRDefault="00A9581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το άρθρο 45 έγινε δεκτό ως έχει κατά πλειοψηφία. </w:t>
      </w:r>
    </w:p>
    <w:p w14:paraId="04D748C8"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46 ως έχει;</w:t>
      </w:r>
    </w:p>
    <w:p w14:paraId="04D748C9"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8CA"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Δεκτό, δεκτό. </w:t>
      </w:r>
    </w:p>
    <w:p w14:paraId="04D748CB"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8CC"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04D748CD"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8CE"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04D748CF"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8D0"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8D1" w14:textId="77777777" w:rsidR="00D12B78" w:rsidRDefault="00A9581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το άρθρο 46 έγινε δεκτό ως έχει κατά πλειοψηφία. </w:t>
      </w:r>
    </w:p>
    <w:p w14:paraId="04D748D2"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47 ως έχει;</w:t>
      </w:r>
    </w:p>
    <w:p w14:paraId="04D748D3"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8D4"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Δεκτό, δεκτό. </w:t>
      </w:r>
    </w:p>
    <w:p w14:paraId="04D748D5"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8D6"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04D748D7"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8D8"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04D748D9"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8DA"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8DB" w14:textId="77777777" w:rsidR="00D12B78" w:rsidRDefault="00A9581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το άρθρο 47 έγινε δεκτό ως έχει κατά πλειοψηφία. </w:t>
      </w:r>
    </w:p>
    <w:p w14:paraId="04D748DC"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48 ως έχει;</w:t>
      </w:r>
    </w:p>
    <w:p w14:paraId="04D748DD"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8DE"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Δεκτό, δεκτό. </w:t>
      </w:r>
    </w:p>
    <w:p w14:paraId="04D748DF"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8E0"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04D748E1"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8E2"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Παρών. </w:t>
      </w:r>
    </w:p>
    <w:p w14:paraId="04D748E3"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8E4"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8E5" w14:textId="77777777" w:rsidR="00D12B78" w:rsidRDefault="00A9581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το άρθρο 48 έγινε δεκτό ως έχει κατά πλειοψηφία. </w:t>
      </w:r>
    </w:p>
    <w:p w14:paraId="04D748E6"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49 ως έχει;</w:t>
      </w:r>
    </w:p>
    <w:p w14:paraId="04D748E7"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8E8"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Δεκτό, δεκτό. </w:t>
      </w:r>
    </w:p>
    <w:p w14:paraId="04D748E9"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8EA"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04D748EB"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8EC"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Παρών. </w:t>
      </w:r>
    </w:p>
    <w:p w14:paraId="04D748ED"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8EE"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8EF" w14:textId="77777777" w:rsidR="00D12B78" w:rsidRDefault="00A9581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το άρθρο 49 έγινε δεκτό ως έχει κατά πλειοψηφία. </w:t>
      </w:r>
    </w:p>
    <w:p w14:paraId="04D748F0"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50 ως έχει;</w:t>
      </w:r>
    </w:p>
    <w:p w14:paraId="04D748F1"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8F2"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Δεκτό, δεκτό. </w:t>
      </w:r>
    </w:p>
    <w:p w14:paraId="04D748F3"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8F4"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04D748F5"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8F6"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Παρών. </w:t>
      </w:r>
    </w:p>
    <w:p w14:paraId="04D748F7"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8F8"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8F9" w14:textId="77777777" w:rsidR="00D12B78" w:rsidRDefault="00A9581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το άρθρο 50 έγινε δεκτό ως έχει κατά πλειοψηφία. </w:t>
      </w:r>
    </w:p>
    <w:p w14:paraId="04D748FA"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51 ως έχει;</w:t>
      </w:r>
    </w:p>
    <w:p w14:paraId="04D748FB"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8FC"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Δεκτό, δεκτό. </w:t>
      </w:r>
    </w:p>
    <w:p w14:paraId="04D748FD"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8FE"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04D748FF"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900"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04D74901"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902"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903"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51 έγινε δεκτό ως έχει κατά πλειοψηφία. </w:t>
      </w:r>
    </w:p>
    <w:p w14:paraId="04D74904"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52 ως έχει;</w:t>
      </w:r>
    </w:p>
    <w:p w14:paraId="04D74905"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906"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Δεκτό, δεκτό. </w:t>
      </w:r>
    </w:p>
    <w:p w14:paraId="04D74907"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908"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04D74909"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90A"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04D7490B"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90C"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90D"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52 έγινε δεκτό ως έχει κατά πλειοψηφία. </w:t>
      </w:r>
    </w:p>
    <w:p w14:paraId="04D7490E"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53 ως έχει;</w:t>
      </w:r>
    </w:p>
    <w:p w14:paraId="04D7490F"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910"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Κατά πλειοψηφία. </w:t>
      </w:r>
    </w:p>
    <w:p w14:paraId="04D74911"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912"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Κατά πλειοψηφία. </w:t>
      </w:r>
    </w:p>
    <w:p w14:paraId="04D74913"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914"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Παρών. </w:t>
      </w:r>
    </w:p>
    <w:p w14:paraId="04D74915"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916"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Παρών. </w:t>
      </w:r>
    </w:p>
    <w:p w14:paraId="04D74917"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53 έγινε δεκτό ως έχει κατά πλειοψηφία. </w:t>
      </w:r>
    </w:p>
    <w:p w14:paraId="04D74918"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54, όπως τροποποιήθηκε από τον κύριο Υπουργό;</w:t>
      </w:r>
    </w:p>
    <w:p w14:paraId="04D74919"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91A"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Δεκτό, δεκτό. </w:t>
      </w:r>
    </w:p>
    <w:p w14:paraId="04D7491B"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91C"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04D7491D"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91E"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Παρών. </w:t>
      </w:r>
    </w:p>
    <w:p w14:paraId="04D7491F"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920"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921"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54 έγινε δεκτό, όπως τροποποιήθηκε από τον κύριο Υπουργό, κατά πλειοψηφία. </w:t>
      </w:r>
    </w:p>
    <w:p w14:paraId="04D74922"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55 ως έχει;</w:t>
      </w:r>
    </w:p>
    <w:p w14:paraId="04D74923"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924"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Δεκτό, δεκτό. </w:t>
      </w:r>
    </w:p>
    <w:p w14:paraId="04D74925"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926"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04D74927"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928"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04D74929"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92A"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92B"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55 έγινε δεκτό ως έχει κατά πλειοψηφία. </w:t>
      </w:r>
    </w:p>
    <w:p w14:paraId="04D7492C"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56 ως έχει;</w:t>
      </w:r>
    </w:p>
    <w:p w14:paraId="04D7492D"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92E"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Δεκτό, δεκτό. </w:t>
      </w:r>
    </w:p>
    <w:p w14:paraId="04D7492F"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04D74930"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04D74931"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932"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04D74933"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934"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935"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56 έγινε δεκτό ως έχει κατά πλειοψηφία. </w:t>
      </w:r>
    </w:p>
    <w:p w14:paraId="04D74936"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57 ως έχει;</w:t>
      </w:r>
    </w:p>
    <w:p w14:paraId="04D74937"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938"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Δεκτό, δεκτό. </w:t>
      </w:r>
    </w:p>
    <w:p w14:paraId="04D74939"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04D7493A"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04D7493B"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93C"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04D7493D"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93E"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93F"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57 έγινε δεκτό ως έχει κατά πλειοψηφία. </w:t>
      </w:r>
    </w:p>
    <w:p w14:paraId="04D74940"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58 ως έχει;</w:t>
      </w:r>
    </w:p>
    <w:p w14:paraId="04D74941"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942"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Δεκτό, δεκτό. </w:t>
      </w:r>
    </w:p>
    <w:p w14:paraId="04D74943"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04D74944"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04D74945"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946"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04D74947"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948"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949"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58 έγινε δεκτό ως έχει κατά πλειοψηφία. </w:t>
      </w:r>
    </w:p>
    <w:p w14:paraId="04D7494A"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59 ως έχει;</w:t>
      </w:r>
    </w:p>
    <w:p w14:paraId="04D7494B"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94C"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Δεκτό, δεκτό. </w:t>
      </w:r>
    </w:p>
    <w:p w14:paraId="04D7494D"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94E"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04D7494F"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950"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Παρών. </w:t>
      </w:r>
    </w:p>
    <w:p w14:paraId="04D74951"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952"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Παρών. </w:t>
      </w:r>
    </w:p>
    <w:p w14:paraId="04D74953"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59 έγινε δεκτό ως έχει κατά πλειοψηφία. </w:t>
      </w:r>
    </w:p>
    <w:p w14:paraId="04D74954"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60, όπως τροποποιήθηκε από τον κύριο Υπουργό;</w:t>
      </w:r>
    </w:p>
    <w:p w14:paraId="04D74955"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956"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Δεκτό, δεκτό. </w:t>
      </w:r>
    </w:p>
    <w:p w14:paraId="04D74957"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958"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04D74959"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95A"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04D7495B"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95C"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95D"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60 έγινε δεκτό, όπως τροποποιήθηκε από τον κύριο Υπουργό, κατά πλειοψηφία. </w:t>
      </w:r>
    </w:p>
    <w:p w14:paraId="04D7495E"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61 ως έχει;</w:t>
      </w:r>
    </w:p>
    <w:p w14:paraId="04D7495F"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960"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Δεκτό, δεκτό. </w:t>
      </w:r>
    </w:p>
    <w:p w14:paraId="04D74961"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962"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04D74963"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964"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04D74965"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966"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967"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61 έγινε δεκτό ως έχει κατά πλειοψηφία. </w:t>
      </w:r>
    </w:p>
    <w:p w14:paraId="04D74968"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62 ως έχει;</w:t>
      </w:r>
    </w:p>
    <w:p w14:paraId="04D74969"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96A"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Δεκτό, δεκτό. </w:t>
      </w:r>
    </w:p>
    <w:p w14:paraId="04D7496B"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96C"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04D7496D"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96E"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04D7496F"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970"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971"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62 έγινε δεκτό ως έχει κατά πλειοψηφία. </w:t>
      </w:r>
    </w:p>
    <w:p w14:paraId="04D74972"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63 ως έχει;</w:t>
      </w:r>
    </w:p>
    <w:p w14:paraId="04D74973"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974"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Δεκτό, δεκτό. </w:t>
      </w:r>
    </w:p>
    <w:p w14:paraId="04D74975"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976"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04D74977"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978"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04D74979"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97A" w14:textId="77777777" w:rsidR="00D12B78" w:rsidRDefault="00A95810">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 </w:t>
      </w:r>
    </w:p>
    <w:p w14:paraId="04D7497B"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63 έγινε δεκτό ως έχει κατά πλειοψηφία. </w:t>
      </w:r>
    </w:p>
    <w:p w14:paraId="04D7497C"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64 ως έχει;</w:t>
      </w:r>
    </w:p>
    <w:p w14:paraId="04D7497D"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97E"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Κατά πλειοψηφία. </w:t>
      </w:r>
    </w:p>
    <w:p w14:paraId="04D7497F"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980"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Κατά πλειοψηφία. </w:t>
      </w:r>
    </w:p>
    <w:p w14:paraId="04D74981"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982"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04D74983"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984"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985"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64 έγινε δεκτό ως έχει κατά πλειοψηφία. </w:t>
      </w:r>
    </w:p>
    <w:p w14:paraId="04D74986"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65 ως έχει;</w:t>
      </w:r>
    </w:p>
    <w:p w14:paraId="04D74987"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988"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Κατά πλειοψηφία. </w:t>
      </w:r>
    </w:p>
    <w:p w14:paraId="04D74989"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98A"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Κατά πλειοψηφία. </w:t>
      </w:r>
    </w:p>
    <w:p w14:paraId="04D7498B"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98C"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04D7498D"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98E"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98F"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65 έγινε δεκτό ως έχει κατά πλειοψηφία. </w:t>
      </w:r>
    </w:p>
    <w:p w14:paraId="04D74990"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66 ως έχει;</w:t>
      </w:r>
    </w:p>
    <w:p w14:paraId="04D74991"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992"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Δεκτό, δεκτό. </w:t>
      </w:r>
    </w:p>
    <w:p w14:paraId="04D74993"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04D74994"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04D74995"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996"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04D74997"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998"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999"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66 έγινε δεκτό ως έχει κατά πλειοψηφία. </w:t>
      </w:r>
    </w:p>
    <w:p w14:paraId="04D7499A"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67, όπως τροποποιήθηκε από τον κύριο Υπουργό;</w:t>
      </w:r>
    </w:p>
    <w:p w14:paraId="04D7499B"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99C"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Δεκτό, δεκτό. </w:t>
      </w:r>
    </w:p>
    <w:p w14:paraId="04D7499D"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99E"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04D7499F"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9A0"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Παρών. </w:t>
      </w:r>
    </w:p>
    <w:p w14:paraId="04D749A1"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9A2"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Δεκτό, δεκτό</w:t>
      </w:r>
    </w:p>
    <w:p w14:paraId="04D749A3"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67 έγινε δεκτό, όπως τροποποιήθηκε από τον κύριο Υπουργό, κατά πλειοψηφία. </w:t>
      </w:r>
    </w:p>
    <w:p w14:paraId="04D749A4"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68 ως έχει;</w:t>
      </w:r>
    </w:p>
    <w:p w14:paraId="04D749A5"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9A6"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Δεκτό, δεκτό. </w:t>
      </w:r>
    </w:p>
    <w:p w14:paraId="04D749A7"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9A8"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04D749A9"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9AA"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04D749AB"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9AC"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9AD"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68 έγινε δεκτό ως έχει κατά πλειοψηφία. </w:t>
      </w:r>
    </w:p>
    <w:p w14:paraId="04D749AE"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69 ως έχει;</w:t>
      </w:r>
    </w:p>
    <w:p w14:paraId="04D749AF"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9B0"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Δεκτό, δεκτό. </w:t>
      </w:r>
    </w:p>
    <w:p w14:paraId="04D749B1"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9B2"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04D749B3"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9B4"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04D749B5"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9B6"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9B7"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 xml:space="preserve">Συνεπώς το άρθρο 69 έγινε δεκτό ως έχει κατά πλειοψηφία. </w:t>
      </w:r>
    </w:p>
    <w:p w14:paraId="04D749B8"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70 ως έχει;</w:t>
      </w:r>
    </w:p>
    <w:p w14:paraId="04D749B9"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9BA"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Δεκτό, δεκτό. </w:t>
      </w:r>
    </w:p>
    <w:p w14:paraId="04D749BB"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9BC"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04D749BD"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9BE"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Δεκτό, δεκτό. </w:t>
      </w:r>
    </w:p>
    <w:p w14:paraId="04D749BF"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9C0"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04D749C1" w14:textId="77777777" w:rsidR="00D12B78" w:rsidRDefault="00A95810">
      <w:pPr>
        <w:spacing w:after="0" w:line="600" w:lineRule="auto"/>
        <w:ind w:firstLine="720"/>
        <w:jc w:val="both"/>
        <w:rPr>
          <w:rFonts w:eastAsia="Times New Roman"/>
          <w:szCs w:val="24"/>
        </w:rPr>
      </w:pPr>
      <w:r>
        <w:rPr>
          <w:rFonts w:eastAsia="Times New Roman"/>
          <w:b/>
          <w:bCs/>
        </w:rPr>
        <w:t>ΠΡΟΕΔΡΕΥΩΝ (Σπυρίδων Λυκούδης):</w:t>
      </w:r>
      <w:r>
        <w:rPr>
          <w:rFonts w:eastAsia="Times New Roman"/>
          <w:b/>
          <w:szCs w:val="24"/>
        </w:rPr>
        <w:t xml:space="preserve"> </w:t>
      </w:r>
      <w:r>
        <w:rPr>
          <w:rFonts w:eastAsia="Times New Roman"/>
          <w:szCs w:val="24"/>
        </w:rPr>
        <w:t>Συνεπώς το άρθρο 70 έγινε δεκτό ως έχει κατά πλειοψηφία.</w:t>
      </w:r>
    </w:p>
    <w:p w14:paraId="04D749C2"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71 ως έχει;</w:t>
      </w:r>
    </w:p>
    <w:p w14:paraId="04D749C3"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9C4"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Κατά πλειοψηφία. </w:t>
      </w:r>
    </w:p>
    <w:p w14:paraId="04D749C5"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9C6"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Παρών. </w:t>
      </w:r>
    </w:p>
    <w:p w14:paraId="04D749C7"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Παρών. </w:t>
      </w:r>
    </w:p>
    <w:p w14:paraId="04D749C8"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Παρών. </w:t>
      </w:r>
    </w:p>
    <w:p w14:paraId="04D749C9"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9CA"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Παρών. </w:t>
      </w:r>
    </w:p>
    <w:p w14:paraId="04D749CB" w14:textId="77777777" w:rsidR="00D12B78" w:rsidRDefault="00A9581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το άρθρο 71 έγινε δεκτό ως έχει κατά πλειοψηφία. </w:t>
      </w:r>
    </w:p>
    <w:p w14:paraId="04D749CC"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72 ως έχει;</w:t>
      </w:r>
    </w:p>
    <w:p w14:paraId="04D749CD"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9CE"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Παρών. </w:t>
      </w:r>
    </w:p>
    <w:p w14:paraId="04D749CF"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04D749D0"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Παρών. </w:t>
      </w:r>
    </w:p>
    <w:p w14:paraId="04D749D1"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Παρών.</w:t>
      </w:r>
    </w:p>
    <w:p w14:paraId="04D749D2"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Παρών. </w:t>
      </w:r>
    </w:p>
    <w:p w14:paraId="04D749D3"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9D4" w14:textId="77777777" w:rsidR="00D12B78" w:rsidRDefault="00A95810">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Παρών. </w:t>
      </w:r>
    </w:p>
    <w:p w14:paraId="04D749D5" w14:textId="77777777" w:rsidR="00D12B78" w:rsidRDefault="00A9581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το άρθρο 72 έγινε δεκτό ως έχει κατά πλειοψηφία. </w:t>
      </w:r>
    </w:p>
    <w:p w14:paraId="04D749D6"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73 ως έχει;</w:t>
      </w:r>
    </w:p>
    <w:p w14:paraId="04D749D7"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9D8"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Παρών. </w:t>
      </w:r>
    </w:p>
    <w:p w14:paraId="04D749D9"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04D749DA"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Παρών. </w:t>
      </w:r>
    </w:p>
    <w:p w14:paraId="04D749DB"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Παρών.</w:t>
      </w:r>
    </w:p>
    <w:p w14:paraId="04D749DC"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Παρών. </w:t>
      </w:r>
    </w:p>
    <w:p w14:paraId="04D749DD"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9DE" w14:textId="77777777" w:rsidR="00D12B78" w:rsidRDefault="00A95810">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Παρών. </w:t>
      </w:r>
    </w:p>
    <w:p w14:paraId="04D749DF" w14:textId="77777777" w:rsidR="00D12B78" w:rsidRDefault="00A9581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το άρθρο 73 έγινε δεκτό ως έχει κατά πλειοψηφία. </w:t>
      </w:r>
    </w:p>
    <w:p w14:paraId="04D749E0"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δεκτό το άρθρο 74 ως έχει;</w:t>
      </w:r>
    </w:p>
    <w:p w14:paraId="04D749E1"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Δεκτό, δεκτό. </w:t>
      </w:r>
    </w:p>
    <w:p w14:paraId="04D749E2"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Δεκτό, δεκτό. </w:t>
      </w:r>
    </w:p>
    <w:p w14:paraId="04D749E3"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9E4"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04D749E5"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Παρών.</w:t>
      </w:r>
    </w:p>
    <w:p w14:paraId="04D749E6"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Παρών. </w:t>
      </w:r>
    </w:p>
    <w:p w14:paraId="04D749E7"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04D749E8" w14:textId="77777777" w:rsidR="00D12B78" w:rsidRDefault="00A95810">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Παρών. </w:t>
      </w:r>
    </w:p>
    <w:p w14:paraId="04D749E9" w14:textId="77777777" w:rsidR="00D12B78" w:rsidRDefault="00A9581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το άρθρο 74 έγινε δεκτό ως έχει κατά πλειοψηφία. </w:t>
      </w:r>
    </w:p>
    <w:p w14:paraId="04D749EA" w14:textId="77777777" w:rsidR="00D12B78" w:rsidRDefault="00A95810">
      <w:pPr>
        <w:spacing w:after="0" w:line="600" w:lineRule="auto"/>
        <w:ind w:firstLine="720"/>
        <w:jc w:val="both"/>
        <w:rPr>
          <w:rFonts w:eastAsia="Times New Roman"/>
          <w:szCs w:val="24"/>
        </w:rPr>
      </w:pPr>
      <w:r>
        <w:rPr>
          <w:rFonts w:eastAsia="Times New Roman"/>
          <w:szCs w:val="24"/>
        </w:rPr>
        <w:t>Κυρίες και κύριοι συνάδελφοι, προχωρούμε στην ψήφιση των τροπολογιών που έχουν κατατεθεί.</w:t>
      </w:r>
    </w:p>
    <w:p w14:paraId="04D749EB"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610 και ειδικό 60 ως έχει;</w:t>
      </w:r>
    </w:p>
    <w:p w14:paraId="04D749EC"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Κύριε Πρόεδρε, θα μου επιτρέψετε να κάνω μία δήλωση, για να γραφτεί στα Πρακτικά;</w:t>
      </w:r>
    </w:p>
    <w:p w14:paraId="04D749ED" w14:textId="77777777" w:rsidR="00D12B78" w:rsidRDefault="00A95810">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Βεβαίως, κύριε Βαρδαλή.</w:t>
      </w:r>
    </w:p>
    <w:p w14:paraId="04D749EE"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Επειδή η συγκεκριμένη τροπολογία αφορά τέσσερις παραγράφους, συμφωνούμε με τις παραγράφους 2 και 3 και τις ψηφίζουμε, αλλά επειδή ψηφίζεται ενιαία η τροπολογία, διαφωνούμε με τις παραγράφους 1 και 4. Γι’ αυτό θα ψηφίσουμε «ΠΑΡΩΝ».</w:t>
      </w:r>
    </w:p>
    <w:p w14:paraId="04D749EF" w14:textId="77777777" w:rsidR="00D12B78" w:rsidRDefault="00A95810">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Ερωτάται το Σώμα: Γίνεται δεκτή η τροπολογία με γενικό αριθμό 610 και ειδικό 60 ως έχει;</w:t>
      </w:r>
    </w:p>
    <w:p w14:paraId="04D749F0"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Δεκτή, δεκτή. </w:t>
      </w:r>
    </w:p>
    <w:p w14:paraId="04D749F1"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Παρών. </w:t>
      </w:r>
    </w:p>
    <w:p w14:paraId="04D749F2"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9F3"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Δεκτή, δεκτή. </w:t>
      </w:r>
    </w:p>
    <w:p w14:paraId="04D749F4"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Παρών. </w:t>
      </w:r>
    </w:p>
    <w:p w14:paraId="04D749F5"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Παρών. </w:t>
      </w:r>
    </w:p>
    <w:p w14:paraId="04D749F6"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Δεκτή, δεκτή. </w:t>
      </w:r>
    </w:p>
    <w:p w14:paraId="04D749F7"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Παρών. </w:t>
      </w:r>
    </w:p>
    <w:p w14:paraId="04D749F8" w14:textId="77777777" w:rsidR="00D12B78" w:rsidRDefault="00A9581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η τροπολογία με γενικό αριθμό 610 και ειδικό 60 έγινε δεκτή ως έχει κατά πλειοψηφία και εντάσσεται στο νομοσχέδιο ως ίδιο άρθρο.</w:t>
      </w:r>
    </w:p>
    <w:p w14:paraId="04D749F9"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613 και ειδικό 62 ως έχει;</w:t>
      </w:r>
    </w:p>
    <w:p w14:paraId="04D749FA"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Δεκτή, δεκτή. </w:t>
      </w:r>
    </w:p>
    <w:p w14:paraId="04D749FB"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Κατά πλειοψηφία. </w:t>
      </w:r>
    </w:p>
    <w:p w14:paraId="04D749FC"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04D749FD"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Δεκτή, δεκτή. </w:t>
      </w:r>
    </w:p>
    <w:p w14:paraId="04D749FE"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Παρών. </w:t>
      </w:r>
    </w:p>
    <w:p w14:paraId="04D749FF"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Παρών. </w:t>
      </w:r>
    </w:p>
    <w:p w14:paraId="04D74A00"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Δεκτή, δεκτή. </w:t>
      </w:r>
    </w:p>
    <w:p w14:paraId="04D74A01"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Παρών. </w:t>
      </w:r>
    </w:p>
    <w:p w14:paraId="04D74A02" w14:textId="77777777" w:rsidR="00D12B78" w:rsidRDefault="00A9581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η τροπολογία με γενικό αριθμό 613 και ειδικό 62 έγινε δεκτή ως έχει κατά πλειοψηφία και εντάσσεται στο νομοσχέδιο ως ίδια άρθρα.</w:t>
      </w:r>
    </w:p>
    <w:p w14:paraId="04D74A03"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620 και ειδικό 69 ως έχει;</w:t>
      </w:r>
    </w:p>
    <w:p w14:paraId="04D74A04"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Κύριε Πρόεδρε, θα μου επιτρέψετε κι εμένα να κάνω μία δήλωση. </w:t>
      </w:r>
    </w:p>
    <w:p w14:paraId="04D74A05" w14:textId="77777777" w:rsidR="00D12B78" w:rsidRDefault="00A95810">
      <w:pPr>
        <w:spacing w:after="0" w:line="600" w:lineRule="auto"/>
        <w:ind w:firstLine="720"/>
        <w:jc w:val="both"/>
        <w:rPr>
          <w:rFonts w:eastAsia="Times New Roman"/>
          <w:b/>
          <w:szCs w:val="24"/>
        </w:rPr>
      </w:pPr>
      <w:r>
        <w:rPr>
          <w:rFonts w:eastAsia="Times New Roman"/>
          <w:szCs w:val="24"/>
        </w:rPr>
        <w:t>Ως προς το δεύτερο μέρος της η τροπολογία, για την παραχώρηση έκτασης στη Σύμη στην τοπική κοινωνία, είναι θετική. Απλώς, το πρώτο σκέλος, για τον Φαληρικό Όρμο, δεν έχει τεκμηριωθεί.</w:t>
      </w:r>
      <w:r>
        <w:rPr>
          <w:rFonts w:eastAsia="Times New Roman"/>
          <w:b/>
          <w:szCs w:val="24"/>
        </w:rPr>
        <w:t xml:space="preserve"> </w:t>
      </w:r>
    </w:p>
    <w:p w14:paraId="04D74A06"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Κύριε Πρόεδρε, θα ήθελα να κάνω μία δήλωση για τη Σύμη, γιατί στον κορμό μπαίνει ως διαφορετικό άρθρο, άρθρο 79. Εάν ψηφίζουμε, λοιπόν και τα δύο ταυτόχρονα, ψηφίζουμε «ΠΑΡΩΝ» για τη Σύμη.</w:t>
      </w:r>
    </w:p>
    <w:p w14:paraId="04D74A07" w14:textId="77777777" w:rsidR="00D12B78" w:rsidRDefault="00A95810">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Κύριοι συνάδελφοι, θέλω να βοηθήσετε, για να μην υπάρξει καμμία σύγχυση τώρα.</w:t>
      </w:r>
    </w:p>
    <w:p w14:paraId="04D74A08"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Κύριε Πρόεδρε, στον κορμό του νομοσχεδίου που μας έχει μοιραστεί, η τροπολογία περνά στο άρθρο 78. Όμως, η τροπολογία, επειδή είχε και δεύτερη παράγραφο, τη Σύμη, αναφέρεται ως άρθρο 79 ξεχωριστό. Τι θα ψηφίσουμε, λοιπόν; Εάν ψηφίσουμε την τροπολογία ενιαία, στο άρθρο 78 λέμε «ΟΧΙ»…</w:t>
      </w:r>
    </w:p>
    <w:p w14:paraId="04D74A09" w14:textId="77777777" w:rsidR="00D12B78" w:rsidRDefault="00A95810">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Δεν υπάρχει «άρθρο 78».</w:t>
      </w:r>
    </w:p>
    <w:p w14:paraId="04D74A0A"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Υπάρχει. Αν το δείτε στον κορμό, ενσωματώνονται αυτές οι τροπολογίες με συγκεκριμένο αριθμό άρθρων.</w:t>
      </w:r>
    </w:p>
    <w:p w14:paraId="04D74A0B" w14:textId="77777777" w:rsidR="00D12B78" w:rsidRDefault="00A95810">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Έχουμε άρθρο 78;</w:t>
      </w:r>
    </w:p>
    <w:p w14:paraId="04D74A0C" w14:textId="77777777" w:rsidR="00D12B78" w:rsidRDefault="00A95810">
      <w:pPr>
        <w:spacing w:after="0" w:line="600" w:lineRule="auto"/>
        <w:ind w:firstLine="720"/>
        <w:jc w:val="both"/>
        <w:rPr>
          <w:rFonts w:eastAsia="Times New Roman"/>
          <w:b/>
          <w:szCs w:val="24"/>
        </w:rPr>
      </w:pPr>
      <w:r>
        <w:rPr>
          <w:rFonts w:eastAsia="Times New Roman"/>
          <w:b/>
          <w:szCs w:val="24"/>
        </w:rPr>
        <w:t xml:space="preserve">ΠΑΝΑΓΙΩΤΗΣ ΜΗΤΑΡΑΚΗΣ: </w:t>
      </w:r>
      <w:r>
        <w:rPr>
          <w:rFonts w:eastAsia="Times New Roman"/>
          <w:szCs w:val="24"/>
        </w:rPr>
        <w:t>Κύριε Πρόεδρε, στο «σπλάχνο» έχει γίνει διαχωρισμός της τροπολογίας σε δύο άρθρα. Κατά συνέπεια πρέπει να ψηφίσουμε δύο ξεχωριστά άρθρα. Αυτό βρίσκεται στο «σπλάχνο» που μας μοιράσατε. Ο Φαληρικός Όρμος αναφέρεται στο άρθρο 78, που εμείς το καταψηφίζουμε και η Σύμη αναφέρεται στο άρθρο 79, που εμείς το ψηφίζουμε. Είναι ένα ερώτημα αυτό.</w:t>
      </w:r>
      <w:r>
        <w:rPr>
          <w:rFonts w:eastAsia="Times New Roman"/>
          <w:b/>
          <w:szCs w:val="24"/>
        </w:rPr>
        <w:t xml:space="preserve"> </w:t>
      </w:r>
    </w:p>
    <w:p w14:paraId="04D74A0D" w14:textId="77777777" w:rsidR="00D12B78" w:rsidRDefault="00A9581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Μηταράκη, η τροπολογία έχει κατατεθεί με ενιαίο χαρακτήρα.</w:t>
      </w:r>
    </w:p>
    <w:p w14:paraId="04D74A0E"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Εδώ διασπάται, στο «σπλάχνο». Να μας εξηγήσει κάποιος τι γίνεται.</w:t>
      </w:r>
    </w:p>
    <w:p w14:paraId="04D74A0F" w14:textId="77777777" w:rsidR="00D12B78" w:rsidRDefault="00A95810">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Η τροπολογία ψηφίζεται ως ενιαία και με ενιαίο τρόπο, άσχετα μετά αν θα ψηφιστεί κατά πλειοψηφία –που έτσι φαίνεται- ή αν θα χωριστεί ως άρθρα, όπως και τα προηγούμενα. Η τροπολογία κατατίθεται μετά ως ίδιον άρθρο. Τώρα μπορεί να χωριστεί, αλλά ως τροπολογία έχει ενιαίο χαρακτήρα και ως τέτοια την ψηφίζουμε.</w:t>
      </w:r>
    </w:p>
    <w:p w14:paraId="04D74A10" w14:textId="77777777" w:rsidR="00D12B78" w:rsidRDefault="00A95810">
      <w:pPr>
        <w:spacing w:after="0" w:line="600" w:lineRule="auto"/>
        <w:ind w:firstLine="720"/>
        <w:jc w:val="both"/>
        <w:rPr>
          <w:rFonts w:eastAsia="Times New Roman"/>
          <w:szCs w:val="24"/>
        </w:rPr>
      </w:pPr>
      <w:r>
        <w:rPr>
          <w:rFonts w:eastAsia="Times New Roman"/>
          <w:szCs w:val="24"/>
        </w:rPr>
        <w:t>Επομένως ερωτάται το Σώμα: Γίνεται δεκτή η τροπολογία με γενικό αριθμό 620 και ειδικό 69 ως έχει;</w:t>
      </w:r>
    </w:p>
    <w:p w14:paraId="04D74A11"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Δεκτή, δεκτή. </w:t>
      </w:r>
    </w:p>
    <w:p w14:paraId="04D74A12"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Κατά πλειοψηφία. </w:t>
      </w:r>
    </w:p>
    <w:p w14:paraId="04D74A13"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A14"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Δεκτή, δεκτή. </w:t>
      </w:r>
    </w:p>
    <w:p w14:paraId="04D74A15"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A16"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Κατά πλειοψηφία. </w:t>
      </w:r>
    </w:p>
    <w:p w14:paraId="04D74A17"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Δεκτή, δεκτή. </w:t>
      </w:r>
    </w:p>
    <w:p w14:paraId="04D74A18"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Παρών. </w:t>
      </w:r>
    </w:p>
    <w:p w14:paraId="04D74A19" w14:textId="77777777" w:rsidR="00D12B78" w:rsidRDefault="00A9581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η τροπολογία με γενικό αριθμό 620 και ειδικό 69 έγινε δεκτή ως έχει κατά πλειοψηφία και εντάσσεται στο νομοσχέδιο ως ίδια άρθρα.</w:t>
      </w:r>
    </w:p>
    <w:p w14:paraId="04D74A1A"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623 και ειδικό 72 ως έχει;</w:t>
      </w:r>
    </w:p>
    <w:p w14:paraId="04D74A1B"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Δεκτή, δεκτή. </w:t>
      </w:r>
    </w:p>
    <w:p w14:paraId="04D74A1C"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Παρών. </w:t>
      </w:r>
    </w:p>
    <w:p w14:paraId="04D74A1D"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A1E"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Κατά πλειοψηφία.</w:t>
      </w:r>
    </w:p>
    <w:p w14:paraId="04D74A1F"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Κατά πλειοψηφία. </w:t>
      </w:r>
    </w:p>
    <w:p w14:paraId="04D74A20"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Δεκτή, δεκτή. </w:t>
      </w:r>
    </w:p>
    <w:p w14:paraId="04D74A21"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Δεκτή, δεκτή. </w:t>
      </w:r>
    </w:p>
    <w:p w14:paraId="04D74A22"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Δεκτή. </w:t>
      </w:r>
    </w:p>
    <w:p w14:paraId="04D74A23" w14:textId="77777777" w:rsidR="00D12B78" w:rsidRDefault="00A9581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η τροπολογία με γενικό αριθμό 623 και ειδικό 72 έγινε δεκτή ως έχει κατά πλειοψηφία και εντάσσεται στο νομοσχέδιο ως ίδιο άρθρο.</w:t>
      </w:r>
    </w:p>
    <w:p w14:paraId="04D74A24"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624 και ειδικό 73 ως έχει;</w:t>
      </w:r>
    </w:p>
    <w:p w14:paraId="04D74A25"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Δεκτή, δεκτή. </w:t>
      </w:r>
    </w:p>
    <w:p w14:paraId="04D74A26"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Κατά πλειοψηφία. </w:t>
      </w:r>
    </w:p>
    <w:p w14:paraId="04D74A27"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Κατά πλειοψηφία. </w:t>
      </w:r>
    </w:p>
    <w:p w14:paraId="04D74A28"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Κατά πλειοψηφία.</w:t>
      </w:r>
    </w:p>
    <w:p w14:paraId="04D74A29"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Παρών. </w:t>
      </w:r>
    </w:p>
    <w:p w14:paraId="04D74A2A"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Κατά πλειοψηφία. </w:t>
      </w:r>
    </w:p>
    <w:p w14:paraId="04D74A2B"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Δεκτή, δεκτή. </w:t>
      </w:r>
    </w:p>
    <w:p w14:paraId="04D74A2C"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Παρών. </w:t>
      </w:r>
    </w:p>
    <w:p w14:paraId="04D74A2D" w14:textId="77777777" w:rsidR="00D12B78" w:rsidRDefault="00A9581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η τροπολογία με γενικό αριθμό 624 και ειδικό 73 έγινε δεκτή ως έχει κατά πλειοψηφία και εντάσσεται στο νομοσχέδιο ως ίδιο άρθρο.</w:t>
      </w:r>
    </w:p>
    <w:p w14:paraId="04D74A2E"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625 και ειδικό 74 ως έχει;</w:t>
      </w:r>
    </w:p>
    <w:p w14:paraId="04D74A2F"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Δεκτή, δεκτή. </w:t>
      </w:r>
    </w:p>
    <w:p w14:paraId="04D74A30"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Παρών. </w:t>
      </w:r>
    </w:p>
    <w:p w14:paraId="04D74A31"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04D74A32"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Δεκτή, δεκτή.</w:t>
      </w:r>
    </w:p>
    <w:p w14:paraId="04D74A33"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Δεκτή, δεκτή. </w:t>
      </w:r>
    </w:p>
    <w:p w14:paraId="04D74A34"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Δεκτή, δεκτή. </w:t>
      </w:r>
    </w:p>
    <w:p w14:paraId="04D74A35"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Δεκτή, δεκτή. </w:t>
      </w:r>
    </w:p>
    <w:p w14:paraId="04D74A36"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Παρών. </w:t>
      </w:r>
    </w:p>
    <w:p w14:paraId="04D74A37" w14:textId="77777777" w:rsidR="00D12B78" w:rsidRDefault="00A9581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η τροπολογία με γενικό αριθμό 625 και ειδικό 74 έγινε δεκτή ως έχει κατά πλειοψηφία και εντάσσεται στο νομοσχέδιο ως ίδια άρθρα.</w:t>
      </w:r>
    </w:p>
    <w:p w14:paraId="04D74A38"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628 και ειδικό 77 ως έχει;</w:t>
      </w:r>
    </w:p>
    <w:p w14:paraId="04D74A39"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Δεκτή, δεκτή. </w:t>
      </w:r>
    </w:p>
    <w:p w14:paraId="04D74A3A"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Δεκτή, δεκτή. </w:t>
      </w:r>
    </w:p>
    <w:p w14:paraId="04D74A3B"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04D74A3C"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Δεκτή, δεκτή.</w:t>
      </w:r>
    </w:p>
    <w:p w14:paraId="04D74A3D"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Παρών. </w:t>
      </w:r>
    </w:p>
    <w:p w14:paraId="04D74A3E"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Δεκτή, δεκτή. </w:t>
      </w:r>
    </w:p>
    <w:p w14:paraId="04D74A3F"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Δεκτή, δεκτή. </w:t>
      </w:r>
    </w:p>
    <w:p w14:paraId="04D74A40"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Δεκτή, δεκτή. </w:t>
      </w:r>
    </w:p>
    <w:p w14:paraId="04D74A41" w14:textId="77777777" w:rsidR="00D12B78" w:rsidRDefault="00A9581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η τροπολογία με γενικό αριθμό 628 και ειδικό 77 έγινε δεκτή ως έχει κατά πλειοψηφία και εντάσσεται στο νομοσχέδιο ως ίδιο άρθρο.</w:t>
      </w:r>
    </w:p>
    <w:p w14:paraId="04D74A42"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599 και ειδικό 54 ως έχει;</w:t>
      </w:r>
    </w:p>
    <w:p w14:paraId="04D74A43"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Δεκτή, δεκτή. </w:t>
      </w:r>
    </w:p>
    <w:p w14:paraId="04D74A44"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Παρών. </w:t>
      </w:r>
    </w:p>
    <w:p w14:paraId="04D74A45"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04D74A46"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Δεκτή, δεκτή.</w:t>
      </w:r>
    </w:p>
    <w:p w14:paraId="04D74A47"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Δεκτή, δεκτή. </w:t>
      </w:r>
    </w:p>
    <w:p w14:paraId="04D74A48"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Δεκτή, δεκτή. </w:t>
      </w:r>
    </w:p>
    <w:p w14:paraId="04D74A49"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Δεκτή, δεκτή. </w:t>
      </w:r>
    </w:p>
    <w:p w14:paraId="04D74A4A"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Δεκτή, δεκτή. </w:t>
      </w:r>
    </w:p>
    <w:p w14:paraId="04D74A4B" w14:textId="77777777" w:rsidR="00D12B78" w:rsidRDefault="00A9581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η τροπολογία με γενικό αριθμό 599 και ειδικό 54 έγινε δεκτή ως έχει κατά πλειοψηφία και εντάσσεται στο νομοσχέδιο ως ίδιο άρθρο.</w:t>
      </w:r>
    </w:p>
    <w:p w14:paraId="04D74A4C"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609 και ειδικό 59 ως έχει;</w:t>
      </w:r>
    </w:p>
    <w:p w14:paraId="04D74A4D"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Δεκτή, δεκτή. </w:t>
      </w:r>
    </w:p>
    <w:p w14:paraId="04D74A4E"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Δεκτή, δεκτή. </w:t>
      </w:r>
    </w:p>
    <w:p w14:paraId="04D74A4F"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Δεκτή, δεκτή. </w:t>
      </w:r>
    </w:p>
    <w:p w14:paraId="04D74A50"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Δεκτή, δεκτή.</w:t>
      </w:r>
    </w:p>
    <w:p w14:paraId="04D74A51"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Δεκτή, δεκτή. </w:t>
      </w:r>
    </w:p>
    <w:p w14:paraId="04D74A52"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Δεκτή, δεκτή. </w:t>
      </w:r>
    </w:p>
    <w:p w14:paraId="04D74A53"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Δεκτή, δεκτή. </w:t>
      </w:r>
    </w:p>
    <w:p w14:paraId="04D74A54"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Δεκτή, δεκτή. </w:t>
      </w:r>
    </w:p>
    <w:p w14:paraId="04D74A55" w14:textId="77777777" w:rsidR="00D12B78" w:rsidRDefault="00A9581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η τροπολογία με γενικό αριθμό 609 και ειδικό 59 έγινε δεκτή ως έχει ομοφώνως και εντάσσεται στο νομοσχέδιο ως ίδιο άρθρο.</w:t>
      </w:r>
    </w:p>
    <w:p w14:paraId="04D74A56" w14:textId="77777777" w:rsidR="00D12B78" w:rsidRDefault="00A95810">
      <w:pPr>
        <w:spacing w:after="0"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618 και ειδικό 67 ως έχει;</w:t>
      </w:r>
    </w:p>
    <w:p w14:paraId="04D74A57"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Δεκτή, δεκτή. </w:t>
      </w:r>
    </w:p>
    <w:p w14:paraId="04D74A58"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Δεκτή, δεκτή. </w:t>
      </w:r>
    </w:p>
    <w:p w14:paraId="04D74A59"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04D74A5A"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Δεκτή, δεκτή.</w:t>
      </w:r>
    </w:p>
    <w:p w14:paraId="04D74A5B"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Δεκτή, δεκτή. </w:t>
      </w:r>
    </w:p>
    <w:p w14:paraId="04D74A5C"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Δεκτή, δεκτή. </w:t>
      </w:r>
    </w:p>
    <w:p w14:paraId="04D74A5D"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Δεκτή, δεκτή. </w:t>
      </w:r>
    </w:p>
    <w:p w14:paraId="04D74A5E"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Δεκτή, δεκτή. </w:t>
      </w:r>
    </w:p>
    <w:p w14:paraId="04D74A5F" w14:textId="77777777" w:rsidR="00D12B78" w:rsidRDefault="00A9581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η τροπολογία με γενικό αριθμό 618 και ειδικό 67 έγινε δεκτή ως έχει κατά πλειοψηφία και εντάσσεται στο νομοσχέδιο ως ίδιο άρθρο.</w:t>
      </w:r>
    </w:p>
    <w:p w14:paraId="04D74A60" w14:textId="77777777" w:rsidR="00D12B78" w:rsidRDefault="00A95810">
      <w:pPr>
        <w:spacing w:after="0" w:line="600" w:lineRule="auto"/>
        <w:ind w:firstLine="720"/>
        <w:jc w:val="both"/>
        <w:rPr>
          <w:rFonts w:eastAsia="Times New Roman"/>
          <w:szCs w:val="24"/>
        </w:rPr>
      </w:pPr>
      <w:r>
        <w:rPr>
          <w:rFonts w:eastAsia="Times New Roman"/>
          <w:szCs w:val="24"/>
        </w:rPr>
        <w:t xml:space="preserve">Πριν προχωρήσουμε στην ψήφιση της τροπολογίας με γενικό αριθμό 627 και ειδικό 76, </w:t>
      </w:r>
      <w:r>
        <w:rPr>
          <w:rFonts w:eastAsia="Times New Roman"/>
          <w:szCs w:val="28"/>
        </w:rPr>
        <w:t xml:space="preserve">κύριε Υπουργέ, </w:t>
      </w:r>
      <w:r>
        <w:rPr>
          <w:rFonts w:eastAsia="Times New Roman"/>
          <w:szCs w:val="24"/>
        </w:rPr>
        <w:t>θα ήθελα να σας ρωτήσω εάν έχετε κάποια νομοτεχνική βελτίωση.</w:t>
      </w:r>
    </w:p>
    <w:p w14:paraId="04D74A61"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ΣΤΑΘΑΚΗΣ (Υπουργός Οικονομίας, Ανάπτυξης και Τουρισμού): </w:t>
      </w:r>
      <w:r>
        <w:rPr>
          <w:rFonts w:eastAsia="Times New Roman"/>
          <w:szCs w:val="24"/>
        </w:rPr>
        <w:t>Κύριε Πρόεδρε, πρέπει να φύγει η φράση «Άρθρο 32» που επαναλαμβάνεται δύο φορές. Πρέπει να φύγει ως επικεφαλίδα στη δεύτερη υποπαράγραφο. Έτσι είναι ακριβές.</w:t>
      </w:r>
    </w:p>
    <w:p w14:paraId="04D74A62" w14:textId="77777777" w:rsidR="00D12B78" w:rsidRDefault="00A95810">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Μάλιστα, κύριε Υπουργέ.</w:t>
      </w:r>
    </w:p>
    <w:p w14:paraId="04D74A63" w14:textId="77777777" w:rsidR="00D12B78" w:rsidRDefault="00A95810">
      <w:pPr>
        <w:spacing w:after="0" w:line="600" w:lineRule="auto"/>
        <w:ind w:firstLine="720"/>
        <w:jc w:val="both"/>
        <w:rPr>
          <w:rFonts w:eastAsia="Times New Roman"/>
          <w:szCs w:val="24"/>
        </w:rPr>
      </w:pPr>
      <w:r>
        <w:rPr>
          <w:rFonts w:eastAsia="Times New Roman"/>
          <w:szCs w:val="24"/>
        </w:rPr>
        <w:t>Επομένως ερωτάται το Σώμα: Γίνεται δεκτή η τροπολογία με γενικό αριθμό 627 και ειδικό 76, όπως τροποποιήθηκε από τον κύριο Υπουργό;</w:t>
      </w:r>
    </w:p>
    <w:p w14:paraId="04D74A64" w14:textId="77777777" w:rsidR="00D12B78" w:rsidRDefault="00A95810">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 xml:space="preserve">Δεκτή, δεκτή. </w:t>
      </w:r>
    </w:p>
    <w:p w14:paraId="04D74A65" w14:textId="77777777" w:rsidR="00D12B78" w:rsidRDefault="00A95810">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Δεκτή, δεκτή. </w:t>
      </w:r>
    </w:p>
    <w:p w14:paraId="04D74A66" w14:textId="77777777" w:rsidR="00D12B78" w:rsidRDefault="00A95810">
      <w:pPr>
        <w:spacing w:after="0"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 xml:space="preserve">Παρών. </w:t>
      </w:r>
    </w:p>
    <w:p w14:paraId="04D74A67"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Δεκτή, δεκτή.</w:t>
      </w:r>
    </w:p>
    <w:p w14:paraId="04D74A68" w14:textId="77777777" w:rsidR="00D12B78" w:rsidRDefault="00A95810">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Παρών. </w:t>
      </w:r>
    </w:p>
    <w:p w14:paraId="04D74A69"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Δεκτή, δεκτή. </w:t>
      </w:r>
    </w:p>
    <w:p w14:paraId="04D74A6A" w14:textId="77777777" w:rsidR="00D12B78" w:rsidRDefault="00A95810">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Δεκτή, δεκτή. </w:t>
      </w:r>
    </w:p>
    <w:p w14:paraId="04D74A6B" w14:textId="77777777" w:rsidR="00D12B78" w:rsidRDefault="00A9581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Δεκτή, δεκτή. </w:t>
      </w:r>
    </w:p>
    <w:p w14:paraId="04D74A6C" w14:textId="77777777" w:rsidR="00D12B78" w:rsidRDefault="00A9581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η τροπολογία με γενικό αριθμό 627 και ειδικό 76 έγινε δεκτή, όπως τροποποιήθηκε από τον κύριο Υπουργό, κατά πλειοψηφία και εντάσσεται στο νομοσχέδιο ως ίδιο άρθρο.</w:t>
      </w:r>
    </w:p>
    <w:p w14:paraId="04D74A6D"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04D74A6E"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04D74A6F"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ΟΛΥΜΠΙΑ ΤΕΛΙΓΙΟΡΙΔΟΥ:</w:t>
      </w:r>
      <w:r>
        <w:rPr>
          <w:rFonts w:eastAsia="Times New Roman" w:cs="Times New Roman"/>
          <w:szCs w:val="24"/>
        </w:rPr>
        <w:t xml:space="preserve"> Δεκτό, δεκτό.</w:t>
      </w:r>
    </w:p>
    <w:p w14:paraId="04D74A70" w14:textId="77777777" w:rsidR="00D12B78" w:rsidRDefault="00A95810">
      <w:pPr>
        <w:spacing w:after="0" w:line="600" w:lineRule="auto"/>
        <w:ind w:firstLine="720"/>
        <w:jc w:val="both"/>
        <w:rPr>
          <w:rFonts w:eastAsia="Times New Roman" w:cs="Times New Roman"/>
          <w:szCs w:val="24"/>
        </w:rPr>
      </w:pPr>
      <w:r>
        <w:rPr>
          <w:rFonts w:eastAsia="Times New Roman"/>
          <w:b/>
          <w:szCs w:val="24"/>
        </w:rPr>
        <w:t xml:space="preserve">ΠΑΝΑΓΙΩΤΗΣ ΜΗΤΑΡΑΚΗΣ: </w:t>
      </w:r>
      <w:r>
        <w:rPr>
          <w:rFonts w:eastAsia="Times New Roman" w:cs="Times New Roman"/>
          <w:szCs w:val="24"/>
        </w:rPr>
        <w:t>Δεκτό, δεκτό.</w:t>
      </w:r>
    </w:p>
    <w:p w14:paraId="04D74A71"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Κατά πλειοψηφία</w:t>
      </w:r>
      <w:r w:rsidRPr="00183D2F">
        <w:rPr>
          <w:rFonts w:eastAsia="Times New Roman" w:cs="Times New Roman"/>
          <w:szCs w:val="24"/>
        </w:rPr>
        <w:t>.</w:t>
      </w:r>
    </w:p>
    <w:p w14:paraId="04D74A72"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Δεκτό, δεκτό.</w:t>
      </w:r>
    </w:p>
    <w:p w14:paraId="04D74A73"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04D74A74"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Δεκτό, δεκτό.</w:t>
      </w:r>
    </w:p>
    <w:p w14:paraId="04D74A75"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Δεκτό, δεκτό.</w:t>
      </w:r>
    </w:p>
    <w:p w14:paraId="04D74A76"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Δεκτό, δεκτό.</w:t>
      </w:r>
    </w:p>
    <w:p w14:paraId="04D74A77"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Το ακροτελεύτιο άρθρο έγινε δεκτό κατά πλειοψηφία.</w:t>
      </w:r>
    </w:p>
    <w:p w14:paraId="04D74A78"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Οικονομίας, Ανάπτυξης και Τουρισμού: «Ανάθεση και εκτέλεση συμβάσεων παραχώρησης - Εναρμόνιση με την Οδηγία 2014/23/ΕΕ του Ευρωπαϊκού Κοινοβουλίου και του Συμβουλίου της 26ης Φεβρουαρίου 2014 σχετικά με την ανάθεση συμβάσεων παραχώρησης (ΕΕ L 94/1/28.3.2014) και άλλες διατάξεις» έγινε δεκτό κατά πλειοψηφία επί της αρχής και επί των άρθρων.</w:t>
      </w:r>
    </w:p>
    <w:p w14:paraId="04D74A79"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Η ψήφισή του στο σύνολο αναβάλλεται για άλλη συνεδρίαση.</w:t>
      </w:r>
    </w:p>
    <w:p w14:paraId="04D74A7A" w14:textId="77777777" w:rsidR="00D12B78" w:rsidRDefault="00A9581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04D74A7B"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04D74A7C" w14:textId="77777777" w:rsidR="00D12B78" w:rsidRDefault="00A9581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Με τη συναίνεση του Σώματος και ώρα 17:45΄ λύεται η συνεδρίαση για αύριο, ημέρα Πέμπτη 4 Αυγούστου 2016 και ώρα 10:00΄, με αντικείμενο εργασιών του Σώματος: νομοθετική εργασία, σύμφωνα με τη συμπληρωματική ημερήσια διάταξη που θα διανεμηθεί. </w:t>
      </w:r>
    </w:p>
    <w:p w14:paraId="04D74A7D" w14:textId="77777777" w:rsidR="00D12B78" w:rsidRDefault="00A95810">
      <w:pPr>
        <w:spacing w:after="0" w:line="600" w:lineRule="auto"/>
        <w:jc w:val="both"/>
        <w:rPr>
          <w:rFonts w:eastAsia="Times New Roman" w:cs="Times New Roman"/>
          <w:szCs w:val="24"/>
        </w:rPr>
      </w:pPr>
      <w:r>
        <w:rPr>
          <w:rFonts w:eastAsia="Times New Roman" w:cs="Times New Roman"/>
          <w:b/>
          <w:szCs w:val="24"/>
        </w:rPr>
        <w:t>Ο ΠΡΟΕΔΡΟΣ                                                                               ΟΙ ΓΡΑΜΜΑΤΕΙΣ</w:t>
      </w:r>
    </w:p>
    <w:sectPr w:rsidR="00D12B7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YNxTZa0HGkmiqv9XEEMi0FxQcl4=" w:salt="KFfegV78tUAfvQQc3ZY9Y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B78"/>
    <w:rsid w:val="00A92F95"/>
    <w:rsid w:val="00A95810"/>
    <w:rsid w:val="00D12B78"/>
    <w:rsid w:val="00DA397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4081"/>
  <w15:docId w15:val="{2A55FD8B-CC8F-44B2-A10B-E2AE545E3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43EF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43EFA"/>
    <w:rPr>
      <w:rFonts w:ascii="Segoe UI" w:hAnsi="Segoe UI" w:cs="Segoe UI"/>
      <w:sz w:val="18"/>
      <w:szCs w:val="18"/>
    </w:rPr>
  </w:style>
  <w:style w:type="paragraph" w:styleId="a4">
    <w:name w:val="Revision"/>
    <w:hidden/>
    <w:uiPriority w:val="99"/>
    <w:semiHidden/>
    <w:rsid w:val="00ED57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298</MetadataID>
    <Session xmlns="641f345b-441b-4b81-9152-adc2e73ba5e1">Α´</Session>
    <Date xmlns="641f345b-441b-4b81-9152-adc2e73ba5e1">2016-08-02T21:00:00+00:00</Date>
    <Status xmlns="641f345b-441b-4b81-9152-adc2e73ba5e1">
      <Url>http://srv-sp1/praktika/Lists/Incoming_Metadata/EditForm.aspx?ID=298&amp;Source=/praktika/Recordings_Library/Forms/AllItems.aspx</Url>
      <Description>Δημοσιεύτηκε</Description>
    </Status>
    <Meeting xmlns="641f345b-441b-4b81-9152-adc2e73ba5e1">ΡΟΕ´</Meeting>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4A110A-54C5-4A03-A0F3-80568A356D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BCE4FD-22EB-47E4-86D5-7A5CC601B5CC}">
  <ds:schemaRefs>
    <ds:schemaRef ds:uri="641f345b-441b-4b81-9152-adc2e73ba5e1"/>
    <ds:schemaRef ds:uri="http://schemas.microsoft.com/office/2006/metadata/properties"/>
    <ds:schemaRef ds:uri="http://schemas.microsoft.com/office/2006/documentManagement/types"/>
    <ds:schemaRef ds:uri="http://purl.org/dc/terms/"/>
    <ds:schemaRef ds:uri="http://purl.org/dc/elements/1.1/"/>
    <ds:schemaRef ds:uri="http://www.w3.org/XML/1998/namespace"/>
    <ds:schemaRef ds:uri="http://purl.org/dc/dcmitype/"/>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0BF334D6-E9A3-4F66-A445-C4EF6774CB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391</Pages>
  <Words>69465</Words>
  <Characters>375114</Characters>
  <Application>Microsoft Office Word</Application>
  <DocSecurity>0</DocSecurity>
  <Lines>3125</Lines>
  <Paragraphs>887</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443692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4</cp:revision>
  <dcterms:created xsi:type="dcterms:W3CDTF">2016-08-29T08:11:00Z</dcterms:created>
  <dcterms:modified xsi:type="dcterms:W3CDTF">2016-08-29T08:12:00Z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