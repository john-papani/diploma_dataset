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77BDC" w14:textId="77777777" w:rsidR="00AD2AA6" w:rsidRPr="00AD2AA6" w:rsidRDefault="00AD2AA6" w:rsidP="00AD2AA6">
      <w:pPr>
        <w:spacing w:after="0" w:line="360" w:lineRule="auto"/>
        <w:rPr>
          <w:ins w:id="0" w:author="Φλούδα Χριστίνα" w:date="2017-01-23T10:59:00Z"/>
          <w:rFonts w:eastAsia="Times New Roman"/>
          <w:szCs w:val="24"/>
          <w:lang w:eastAsia="en-US"/>
        </w:rPr>
      </w:pPr>
      <w:bookmarkStart w:id="1" w:name="_GoBack"/>
      <w:bookmarkEnd w:id="1"/>
      <w:ins w:id="2" w:author="Φλούδα Χριστίνα" w:date="2017-01-23T10:59:00Z">
        <w:r w:rsidRPr="00AD2AA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7576F00" w14:textId="77777777" w:rsidR="00AD2AA6" w:rsidRPr="00AD2AA6" w:rsidRDefault="00AD2AA6" w:rsidP="00AD2AA6">
      <w:pPr>
        <w:spacing w:after="0" w:line="360" w:lineRule="auto"/>
        <w:rPr>
          <w:ins w:id="3" w:author="Φλούδα Χριστίνα" w:date="2017-01-23T10:59:00Z"/>
          <w:rFonts w:eastAsia="Times New Roman"/>
          <w:szCs w:val="24"/>
          <w:lang w:eastAsia="en-US"/>
        </w:rPr>
      </w:pPr>
    </w:p>
    <w:p w14:paraId="204A492A" w14:textId="77777777" w:rsidR="00AD2AA6" w:rsidRPr="00AD2AA6" w:rsidRDefault="00AD2AA6" w:rsidP="00AD2AA6">
      <w:pPr>
        <w:spacing w:after="0" w:line="360" w:lineRule="auto"/>
        <w:rPr>
          <w:ins w:id="4" w:author="Φλούδα Χριστίνα" w:date="2017-01-23T10:59:00Z"/>
          <w:rFonts w:eastAsia="Times New Roman"/>
          <w:szCs w:val="24"/>
          <w:lang w:eastAsia="en-US"/>
        </w:rPr>
      </w:pPr>
      <w:ins w:id="5" w:author="Φλούδα Χριστίνα" w:date="2017-01-23T10:59:00Z">
        <w:r w:rsidRPr="00AD2AA6">
          <w:rPr>
            <w:rFonts w:eastAsia="Times New Roman"/>
            <w:szCs w:val="24"/>
            <w:lang w:eastAsia="en-US"/>
          </w:rPr>
          <w:t>ΠΙΝΑΚΑΣ ΠΕΡΙΕΧΟΜΕΝΩΝ</w:t>
        </w:r>
      </w:ins>
    </w:p>
    <w:p w14:paraId="5CE594E4" w14:textId="77777777" w:rsidR="00AD2AA6" w:rsidRPr="00AD2AA6" w:rsidRDefault="00AD2AA6" w:rsidP="00AD2AA6">
      <w:pPr>
        <w:spacing w:after="0" w:line="360" w:lineRule="auto"/>
        <w:rPr>
          <w:ins w:id="6" w:author="Φλούδα Χριστίνα" w:date="2017-01-23T10:59:00Z"/>
          <w:rFonts w:eastAsia="Times New Roman"/>
          <w:szCs w:val="24"/>
          <w:lang w:eastAsia="en-US"/>
        </w:rPr>
      </w:pPr>
      <w:ins w:id="7" w:author="Φλούδα Χριστίνα" w:date="2017-01-23T10:59:00Z">
        <w:r w:rsidRPr="00AD2AA6">
          <w:rPr>
            <w:rFonts w:eastAsia="Times New Roman"/>
            <w:szCs w:val="24"/>
            <w:lang w:eastAsia="en-US"/>
          </w:rPr>
          <w:t xml:space="preserve">ΙΖ΄ ΠΕΡΙΟΔΟΣ </w:t>
        </w:r>
      </w:ins>
    </w:p>
    <w:p w14:paraId="6E8DD75A" w14:textId="77777777" w:rsidR="00AD2AA6" w:rsidRPr="00AD2AA6" w:rsidRDefault="00AD2AA6" w:rsidP="00AD2AA6">
      <w:pPr>
        <w:spacing w:after="0" w:line="360" w:lineRule="auto"/>
        <w:rPr>
          <w:ins w:id="8" w:author="Φλούδα Χριστίνα" w:date="2017-01-23T10:59:00Z"/>
          <w:rFonts w:eastAsia="Times New Roman"/>
          <w:szCs w:val="24"/>
          <w:lang w:eastAsia="en-US"/>
        </w:rPr>
      </w:pPr>
      <w:ins w:id="9" w:author="Φλούδα Χριστίνα" w:date="2017-01-23T10:59:00Z">
        <w:r w:rsidRPr="00AD2AA6">
          <w:rPr>
            <w:rFonts w:eastAsia="Times New Roman"/>
            <w:szCs w:val="24"/>
            <w:lang w:eastAsia="en-US"/>
          </w:rPr>
          <w:t>ΠΡΟΕΔΡΕΥΟΜΕΝΗΣ ΚΟΙΝΟΒΟΥΛΕΥΤΙΚΗΣ ΔΗΜΟΚΡΑΤΙΑΣ</w:t>
        </w:r>
      </w:ins>
    </w:p>
    <w:p w14:paraId="528B8072" w14:textId="77777777" w:rsidR="00AD2AA6" w:rsidRPr="00AD2AA6" w:rsidRDefault="00AD2AA6" w:rsidP="00AD2AA6">
      <w:pPr>
        <w:spacing w:after="0" w:line="360" w:lineRule="auto"/>
        <w:rPr>
          <w:ins w:id="10" w:author="Φλούδα Χριστίνα" w:date="2017-01-23T10:59:00Z"/>
          <w:rFonts w:eastAsia="Times New Roman"/>
          <w:szCs w:val="24"/>
          <w:lang w:eastAsia="en-US"/>
        </w:rPr>
      </w:pPr>
      <w:ins w:id="11" w:author="Φλούδα Χριστίνα" w:date="2017-01-23T10:59:00Z">
        <w:r w:rsidRPr="00AD2AA6">
          <w:rPr>
            <w:rFonts w:eastAsia="Times New Roman"/>
            <w:szCs w:val="24"/>
            <w:lang w:eastAsia="en-US"/>
          </w:rPr>
          <w:t>ΣΥΝΟΔΟΣ Β΄</w:t>
        </w:r>
      </w:ins>
    </w:p>
    <w:p w14:paraId="4CCB6CDB" w14:textId="77777777" w:rsidR="00AD2AA6" w:rsidRPr="00AD2AA6" w:rsidRDefault="00AD2AA6" w:rsidP="00AD2AA6">
      <w:pPr>
        <w:spacing w:after="0" w:line="360" w:lineRule="auto"/>
        <w:rPr>
          <w:ins w:id="12" w:author="Φλούδα Χριστίνα" w:date="2017-01-23T10:59:00Z"/>
          <w:rFonts w:eastAsia="Times New Roman"/>
          <w:szCs w:val="24"/>
          <w:lang w:eastAsia="en-US"/>
        </w:rPr>
      </w:pPr>
    </w:p>
    <w:p w14:paraId="331BE66D" w14:textId="77777777" w:rsidR="00AD2AA6" w:rsidRPr="00AD2AA6" w:rsidRDefault="00AD2AA6" w:rsidP="00AD2AA6">
      <w:pPr>
        <w:spacing w:after="0" w:line="360" w:lineRule="auto"/>
        <w:rPr>
          <w:ins w:id="13" w:author="Φλούδα Χριστίνα" w:date="2017-01-23T10:59:00Z"/>
          <w:rFonts w:eastAsia="Times New Roman"/>
          <w:szCs w:val="24"/>
          <w:lang w:eastAsia="en-US"/>
        </w:rPr>
      </w:pPr>
      <w:ins w:id="14" w:author="Φλούδα Χριστίνα" w:date="2017-01-23T10:59:00Z">
        <w:r w:rsidRPr="00AD2AA6">
          <w:rPr>
            <w:rFonts w:eastAsia="Times New Roman"/>
            <w:szCs w:val="24"/>
            <w:lang w:eastAsia="en-US"/>
          </w:rPr>
          <w:t>ΣΥΝΕΔΡΙΑΣΗ ΝΣΤ΄</w:t>
        </w:r>
      </w:ins>
    </w:p>
    <w:p w14:paraId="5063A768" w14:textId="77777777" w:rsidR="00AD2AA6" w:rsidRPr="00AD2AA6" w:rsidRDefault="00AD2AA6" w:rsidP="00AD2AA6">
      <w:pPr>
        <w:spacing w:after="0" w:line="360" w:lineRule="auto"/>
        <w:rPr>
          <w:ins w:id="15" w:author="Φλούδα Χριστίνα" w:date="2017-01-23T10:59:00Z"/>
          <w:rFonts w:eastAsia="Times New Roman"/>
          <w:szCs w:val="24"/>
          <w:lang w:eastAsia="en-US"/>
        </w:rPr>
      </w:pPr>
      <w:ins w:id="16" w:author="Φλούδα Χριστίνα" w:date="2017-01-23T10:59:00Z">
        <w:r w:rsidRPr="00AD2AA6">
          <w:rPr>
            <w:rFonts w:eastAsia="Times New Roman"/>
            <w:szCs w:val="24"/>
            <w:lang w:eastAsia="en-US"/>
          </w:rPr>
          <w:t>Δευτέρα  16 Ιανουαρίου 2017</w:t>
        </w:r>
      </w:ins>
    </w:p>
    <w:p w14:paraId="1A1A2962" w14:textId="77777777" w:rsidR="00AD2AA6" w:rsidRPr="00AD2AA6" w:rsidRDefault="00AD2AA6" w:rsidP="00AD2AA6">
      <w:pPr>
        <w:spacing w:after="0" w:line="360" w:lineRule="auto"/>
        <w:rPr>
          <w:ins w:id="17" w:author="Φλούδα Χριστίνα" w:date="2017-01-23T10:59:00Z"/>
          <w:rFonts w:eastAsia="Times New Roman"/>
          <w:szCs w:val="24"/>
          <w:lang w:eastAsia="en-US"/>
        </w:rPr>
      </w:pPr>
    </w:p>
    <w:p w14:paraId="78B25DF4" w14:textId="77777777" w:rsidR="00AD2AA6" w:rsidRPr="00AD2AA6" w:rsidRDefault="00AD2AA6" w:rsidP="00AD2AA6">
      <w:pPr>
        <w:spacing w:after="0" w:line="360" w:lineRule="auto"/>
        <w:rPr>
          <w:ins w:id="18" w:author="Φλούδα Χριστίνα" w:date="2017-01-23T10:59:00Z"/>
          <w:rFonts w:eastAsia="Times New Roman"/>
          <w:szCs w:val="24"/>
          <w:lang w:eastAsia="en-US"/>
        </w:rPr>
      </w:pPr>
      <w:ins w:id="19" w:author="Φλούδα Χριστίνα" w:date="2017-01-23T10:59:00Z">
        <w:r w:rsidRPr="00AD2AA6">
          <w:rPr>
            <w:rFonts w:eastAsia="Times New Roman"/>
            <w:szCs w:val="24"/>
            <w:lang w:eastAsia="en-US"/>
          </w:rPr>
          <w:t>ΘΕΜΑΤΑ</w:t>
        </w:r>
      </w:ins>
    </w:p>
    <w:p w14:paraId="6DCB532C" w14:textId="77777777" w:rsidR="00AD2AA6" w:rsidRPr="00AD2AA6" w:rsidRDefault="00AD2AA6" w:rsidP="00AD2AA6">
      <w:pPr>
        <w:spacing w:after="0" w:line="360" w:lineRule="auto"/>
        <w:rPr>
          <w:ins w:id="20" w:author="Φλούδα Χριστίνα" w:date="2017-01-23T10:59:00Z"/>
          <w:rFonts w:eastAsia="Times New Roman"/>
          <w:szCs w:val="24"/>
          <w:lang w:eastAsia="en-US"/>
        </w:rPr>
      </w:pPr>
      <w:ins w:id="21" w:author="Φλούδα Χριστίνα" w:date="2017-01-23T10:59:00Z">
        <w:r w:rsidRPr="00AD2AA6">
          <w:rPr>
            <w:rFonts w:eastAsia="Times New Roman"/>
            <w:szCs w:val="24"/>
            <w:lang w:eastAsia="en-US"/>
          </w:rPr>
          <w:t xml:space="preserve"> </w:t>
        </w:r>
        <w:r w:rsidRPr="00AD2AA6">
          <w:rPr>
            <w:rFonts w:eastAsia="Times New Roman"/>
            <w:szCs w:val="24"/>
            <w:lang w:eastAsia="en-US"/>
          </w:rPr>
          <w:br/>
          <w:t xml:space="preserve">Α. ΕΙΔΙΚΑ ΘΕΜΑΤΑ </w:t>
        </w:r>
        <w:r w:rsidRPr="00AD2AA6">
          <w:rPr>
            <w:rFonts w:eastAsia="Times New Roman"/>
            <w:szCs w:val="24"/>
            <w:lang w:eastAsia="en-US"/>
          </w:rPr>
          <w:br/>
          <w:t xml:space="preserve">1. Επικύρωση Πρακτικών, σελ. </w:t>
        </w:r>
        <w:r w:rsidRPr="00AD2AA6">
          <w:rPr>
            <w:rFonts w:eastAsia="Times New Roman"/>
            <w:szCs w:val="24"/>
            <w:lang w:eastAsia="en-US"/>
          </w:rPr>
          <w:br/>
          <w:t xml:space="preserve">2. Ανακοινώνεται επιστολή του ανεξάρτητου Βουλευτή του Νομού Ροδόπης κ. </w:t>
        </w:r>
        <w:proofErr w:type="spellStart"/>
        <w:r w:rsidRPr="00AD2AA6">
          <w:rPr>
            <w:rFonts w:eastAsia="Times New Roman"/>
            <w:szCs w:val="24"/>
            <w:lang w:eastAsia="en-US"/>
          </w:rPr>
          <w:t>Ιλχάν</w:t>
        </w:r>
        <w:proofErr w:type="spellEnd"/>
        <w:r w:rsidRPr="00AD2AA6">
          <w:rPr>
            <w:rFonts w:eastAsia="Times New Roman"/>
            <w:szCs w:val="24"/>
            <w:lang w:eastAsia="en-US"/>
          </w:rPr>
          <w:t xml:space="preserve"> Αχμέτ, προς τον Πρόεδρο της Βουλής κ. Νικόλαο </w:t>
        </w:r>
        <w:proofErr w:type="spellStart"/>
        <w:r w:rsidRPr="00AD2AA6">
          <w:rPr>
            <w:rFonts w:eastAsia="Times New Roman"/>
            <w:szCs w:val="24"/>
            <w:lang w:eastAsia="en-US"/>
          </w:rPr>
          <w:t>Βούτση</w:t>
        </w:r>
        <w:proofErr w:type="spellEnd"/>
        <w:r w:rsidRPr="00AD2AA6">
          <w:rPr>
            <w:rFonts w:eastAsia="Times New Roman"/>
            <w:szCs w:val="24"/>
            <w:lang w:eastAsia="en-US"/>
          </w:rPr>
          <w:t xml:space="preserve">, με την οποία ενημερώνει το Σώμα ότι εντάσσεται στην Κοινοβουλευτική Ομάδα της Δημοκρατικής Συμπαράταξης ΠΑΣΟΚ-ΔΗΜΑΡ, σελ. </w:t>
        </w:r>
        <w:r w:rsidRPr="00AD2AA6">
          <w:rPr>
            <w:rFonts w:eastAsia="Times New Roman"/>
            <w:szCs w:val="24"/>
            <w:lang w:eastAsia="en-US"/>
          </w:rPr>
          <w:br/>
          <w:t xml:space="preserve">3. Ανακοινώνεται επιστολή της Προέδρου της Κοινοβουλευτικής Ομάδας της Δημοκρατικής Συμπαράταξης ΠΑΣΟΚ-ΔΗΜΑΡ κ. Φωτεινής Γεννηματά, προς τον Πρόεδρο της Βουλής κ. Νικόλαο </w:t>
        </w:r>
        <w:proofErr w:type="spellStart"/>
        <w:r w:rsidRPr="00AD2AA6">
          <w:rPr>
            <w:rFonts w:eastAsia="Times New Roman"/>
            <w:szCs w:val="24"/>
            <w:lang w:eastAsia="en-US"/>
          </w:rPr>
          <w:t>Βούτση</w:t>
        </w:r>
        <w:proofErr w:type="spellEnd"/>
        <w:r w:rsidRPr="00AD2AA6">
          <w:rPr>
            <w:rFonts w:eastAsia="Times New Roman"/>
            <w:szCs w:val="24"/>
            <w:lang w:eastAsia="en-US"/>
          </w:rPr>
          <w:t xml:space="preserve">, με την οποία ενημερώνει το Σώμα για την αποδοχή και προσχώρηση του Βουλευτή κ. </w:t>
        </w:r>
        <w:proofErr w:type="spellStart"/>
        <w:r w:rsidRPr="00AD2AA6">
          <w:rPr>
            <w:rFonts w:eastAsia="Times New Roman"/>
            <w:szCs w:val="24"/>
            <w:lang w:eastAsia="en-US"/>
          </w:rPr>
          <w:t>Ιλχάν</w:t>
        </w:r>
        <w:proofErr w:type="spellEnd"/>
        <w:r w:rsidRPr="00AD2AA6">
          <w:rPr>
            <w:rFonts w:eastAsia="Times New Roman"/>
            <w:szCs w:val="24"/>
            <w:lang w:eastAsia="en-US"/>
          </w:rPr>
          <w:t xml:space="preserve"> Αχμέτ στην Κοινοβουλευτική Ομάδα της Δημοκρατικής Συμπαράταξης ΠΑΣΟΚ-ΔΗΜΑΡ, σελ. </w:t>
        </w:r>
        <w:r w:rsidRPr="00AD2AA6">
          <w:rPr>
            <w:rFonts w:eastAsia="Times New Roman"/>
            <w:szCs w:val="24"/>
            <w:lang w:eastAsia="en-US"/>
          </w:rPr>
          <w:br/>
          <w:t xml:space="preserve">4.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AD2AA6">
          <w:rPr>
            <w:rFonts w:eastAsia="Times New Roman"/>
            <w:szCs w:val="24"/>
            <w:lang w:eastAsia="en-US"/>
          </w:rPr>
          <w:br/>
          <w:t>5. Απόφαση παράτασης της προθεσμίας λειτουργίας της Εξεταστικής Επιτροπής για τη διερεύνηση της νομιμότητας της δανειοδότησης των πολιτικών κομμάτων, καθώς και των ιδιοκτητριών εταιρειών μέσων μαζικής ενημέρωσης από τα τραπεζικά ιδρύματα της χώρας, που έχει συσταθεί κατά τα άρθρα 144 και επόμενα του Κανονισμού της Βουλής και για την οποία η Ολομέλεια έχει ορίσει προθεσμία υποβολής του Πορίσματός της μέχρι και την 16η Ιανουαρίου 2017, έως την 23</w:t>
        </w:r>
        <w:r w:rsidRPr="00AD2AA6">
          <w:rPr>
            <w:rFonts w:eastAsia="Times New Roman"/>
            <w:szCs w:val="24"/>
            <w:vertAlign w:val="superscript"/>
            <w:lang w:eastAsia="en-US"/>
          </w:rPr>
          <w:t>η</w:t>
        </w:r>
        <w:r w:rsidRPr="00AD2AA6">
          <w:rPr>
            <w:rFonts w:eastAsia="Times New Roman"/>
            <w:szCs w:val="24"/>
            <w:lang w:eastAsia="en-US"/>
          </w:rPr>
          <w:t xml:space="preserve"> Ιανουαρίου 2017, σελ. </w:t>
        </w:r>
        <w:r w:rsidRPr="00AD2AA6">
          <w:rPr>
            <w:rFonts w:eastAsia="Times New Roman"/>
            <w:szCs w:val="24"/>
            <w:lang w:eastAsia="en-US"/>
          </w:rPr>
          <w:br/>
          <w:t xml:space="preserve">6. Επί διαδικαστικού θέματος, σελ. </w:t>
        </w:r>
        <w:r w:rsidRPr="00AD2AA6">
          <w:rPr>
            <w:rFonts w:eastAsia="Times New Roman"/>
            <w:szCs w:val="24"/>
            <w:lang w:eastAsia="en-US"/>
          </w:rPr>
          <w:br/>
          <w:t xml:space="preserve">7. Αποχώρηση από την αίθουσα του Βουλευτή της Δημοκρατικής Συμπαράταξης ΠΑΣΟΚ-ΔΗΜΑΡ κ. Βασιλείου </w:t>
        </w:r>
        <w:proofErr w:type="spellStart"/>
        <w:r w:rsidRPr="00AD2AA6">
          <w:rPr>
            <w:rFonts w:eastAsia="Times New Roman"/>
            <w:szCs w:val="24"/>
            <w:lang w:eastAsia="en-US"/>
          </w:rPr>
          <w:t>Κεγκέρογλου</w:t>
        </w:r>
        <w:proofErr w:type="spellEnd"/>
        <w:r w:rsidRPr="00AD2AA6">
          <w:rPr>
            <w:rFonts w:eastAsia="Times New Roman"/>
            <w:szCs w:val="24"/>
            <w:lang w:eastAsia="en-US"/>
          </w:rPr>
          <w:t xml:space="preserve">, σελ. </w:t>
        </w:r>
        <w:r w:rsidRPr="00AD2AA6">
          <w:rPr>
            <w:rFonts w:eastAsia="Times New Roman"/>
            <w:szCs w:val="24"/>
            <w:lang w:eastAsia="en-US"/>
          </w:rPr>
          <w:br/>
          <w:t xml:space="preserve"> </w:t>
        </w:r>
        <w:r w:rsidRPr="00AD2AA6">
          <w:rPr>
            <w:rFonts w:eastAsia="Times New Roman"/>
            <w:szCs w:val="24"/>
            <w:lang w:eastAsia="en-US"/>
          </w:rPr>
          <w:br/>
          <w:t xml:space="preserve">Β. ΚΟΙΝΟΒΟΥΛΕΥΤΙΚΟΣ ΕΛΕΓΧΟΣ </w:t>
        </w:r>
        <w:r w:rsidRPr="00AD2AA6">
          <w:rPr>
            <w:rFonts w:eastAsia="Times New Roman"/>
            <w:szCs w:val="24"/>
            <w:lang w:eastAsia="en-US"/>
          </w:rPr>
          <w:br/>
          <w:t xml:space="preserve">1. Κατάθεση αναφορών, σελ. </w:t>
        </w:r>
        <w:r w:rsidRPr="00AD2AA6">
          <w:rPr>
            <w:rFonts w:eastAsia="Times New Roman"/>
            <w:szCs w:val="24"/>
            <w:lang w:eastAsia="en-US"/>
          </w:rPr>
          <w:br/>
          <w:t>2. Συζήτηση επικαίρων ερωτήσεων:</w:t>
        </w:r>
        <w:r w:rsidRPr="00AD2AA6">
          <w:rPr>
            <w:rFonts w:eastAsia="Times New Roman"/>
            <w:szCs w:val="24"/>
            <w:lang w:eastAsia="en-US"/>
          </w:rPr>
          <w:br/>
          <w:t xml:space="preserve"> α) Προς τον Υπουργό Εσωτερικών:</w:t>
        </w:r>
        <w:r w:rsidRPr="00AD2AA6">
          <w:rPr>
            <w:rFonts w:eastAsia="Times New Roman"/>
            <w:szCs w:val="24"/>
            <w:lang w:eastAsia="en-US"/>
          </w:rPr>
          <w:br/>
          <w:t xml:space="preserve"> i. σχετικά με τη στελέχωση 12 περιφερειακών αεροδρομίων της </w:t>
        </w:r>
        <w:proofErr w:type="spellStart"/>
        <w:r w:rsidRPr="00AD2AA6">
          <w:rPr>
            <w:rFonts w:eastAsia="Times New Roman"/>
            <w:szCs w:val="24"/>
            <w:lang w:eastAsia="en-US"/>
          </w:rPr>
          <w:t>ελληνογερμανικής</w:t>
        </w:r>
        <w:proofErr w:type="spellEnd"/>
        <w:r w:rsidRPr="00AD2AA6">
          <w:rPr>
            <w:rFonts w:eastAsia="Times New Roman"/>
            <w:szCs w:val="24"/>
            <w:lang w:eastAsia="en-US"/>
          </w:rPr>
          <w:t xml:space="preserve"> κοινοπραξίας </w:t>
        </w:r>
        <w:proofErr w:type="spellStart"/>
        <w:r w:rsidRPr="00AD2AA6">
          <w:rPr>
            <w:rFonts w:eastAsia="Times New Roman"/>
            <w:szCs w:val="24"/>
            <w:lang w:eastAsia="en-US"/>
          </w:rPr>
          <w:t>Fraport</w:t>
        </w:r>
        <w:proofErr w:type="spellEnd"/>
        <w:r w:rsidRPr="00AD2AA6">
          <w:rPr>
            <w:rFonts w:eastAsia="Times New Roman"/>
            <w:szCs w:val="24"/>
            <w:lang w:eastAsia="en-US"/>
          </w:rPr>
          <w:t xml:space="preserve"> A.E., με προσωπικό του Πυροσβεστικού Σώματος, σελ. </w:t>
        </w:r>
        <w:r w:rsidRPr="00AD2AA6">
          <w:rPr>
            <w:rFonts w:eastAsia="Times New Roman"/>
            <w:szCs w:val="24"/>
            <w:lang w:eastAsia="en-US"/>
          </w:rPr>
          <w:br/>
        </w:r>
        <w:proofErr w:type="spellStart"/>
        <w:r w:rsidRPr="00AD2AA6">
          <w:rPr>
            <w:rFonts w:eastAsia="Times New Roman"/>
            <w:szCs w:val="24"/>
            <w:lang w:eastAsia="en-US"/>
          </w:rPr>
          <w:t>ii</w:t>
        </w:r>
        <w:proofErr w:type="spellEnd"/>
        <w:r w:rsidRPr="00AD2AA6">
          <w:rPr>
            <w:rFonts w:eastAsia="Times New Roman"/>
            <w:szCs w:val="24"/>
            <w:lang w:eastAsia="en-US"/>
          </w:rPr>
          <w:t xml:space="preserve">. σχετικά με τη δολοφονική επίθεση συμμορίας κατά του Γραμματέα ΔΑΠ-ΝΔΦΚ ΑΤΕΙ Θεσσαλονίκης, σελ. </w:t>
        </w:r>
        <w:r w:rsidRPr="00AD2AA6">
          <w:rPr>
            <w:rFonts w:eastAsia="Times New Roman"/>
            <w:szCs w:val="24"/>
            <w:lang w:eastAsia="en-US"/>
          </w:rPr>
          <w:br/>
          <w:t xml:space="preserve">β) Προς τον Υπουργό Οικονομίας και Ανάπτυξης, σχετικά με την Ελληνική Βιομηχανία Ζάχαρης (ΕΒΖ), σελ. </w:t>
        </w:r>
        <w:r w:rsidRPr="00AD2AA6">
          <w:rPr>
            <w:rFonts w:eastAsia="Times New Roman"/>
            <w:szCs w:val="24"/>
            <w:lang w:eastAsia="en-US"/>
          </w:rPr>
          <w:br/>
          <w:t>γ) Προς τον Υπουργό Εργασίας, Κοινωνικής Ασφάλισης και Κοινωνικής Αλληλεγγύης:</w:t>
        </w:r>
        <w:r w:rsidRPr="00AD2AA6">
          <w:rPr>
            <w:rFonts w:eastAsia="Times New Roman"/>
            <w:szCs w:val="24"/>
            <w:lang w:eastAsia="en-US"/>
          </w:rPr>
          <w:br/>
          <w:t xml:space="preserve">i. σχετικά με τη βελτίωση των προϋποθέσεων απονομής της </w:t>
        </w:r>
        <w:proofErr w:type="spellStart"/>
        <w:r w:rsidRPr="00AD2AA6">
          <w:rPr>
            <w:rFonts w:eastAsia="Times New Roman"/>
            <w:szCs w:val="24"/>
            <w:lang w:eastAsia="en-US"/>
          </w:rPr>
          <w:t>προνοιακής</w:t>
        </w:r>
        <w:proofErr w:type="spellEnd"/>
        <w:r w:rsidRPr="00AD2AA6">
          <w:rPr>
            <w:rFonts w:eastAsia="Times New Roman"/>
            <w:szCs w:val="24"/>
            <w:lang w:eastAsia="en-US"/>
          </w:rPr>
          <w:t xml:space="preserve"> σύνταξης σε ανασφάλιστους υπερήλικες, σελ. </w:t>
        </w:r>
        <w:r w:rsidRPr="00AD2AA6">
          <w:rPr>
            <w:rFonts w:eastAsia="Times New Roman"/>
            <w:szCs w:val="24"/>
            <w:lang w:eastAsia="en-US"/>
          </w:rPr>
          <w:br/>
        </w:r>
        <w:proofErr w:type="spellStart"/>
        <w:r w:rsidRPr="00AD2AA6">
          <w:rPr>
            <w:rFonts w:eastAsia="Times New Roman"/>
            <w:szCs w:val="24"/>
            <w:lang w:eastAsia="en-US"/>
          </w:rPr>
          <w:t>ii</w:t>
        </w:r>
        <w:proofErr w:type="spellEnd"/>
        <w:r w:rsidRPr="00AD2AA6">
          <w:rPr>
            <w:rFonts w:eastAsia="Times New Roman"/>
            <w:szCs w:val="24"/>
            <w:lang w:eastAsia="en-US"/>
          </w:rPr>
          <w:t xml:space="preserve">. σχετικά με την αντιμετώπιση των προβλημάτων των εργαζομένων της επιχείρησης σούπερ </w:t>
        </w:r>
        <w:proofErr w:type="spellStart"/>
        <w:r w:rsidRPr="00AD2AA6">
          <w:rPr>
            <w:rFonts w:eastAsia="Times New Roman"/>
            <w:szCs w:val="24"/>
            <w:lang w:eastAsia="en-US"/>
          </w:rPr>
          <w:t>μάρκετ</w:t>
        </w:r>
        <w:proofErr w:type="spellEnd"/>
        <w:r w:rsidRPr="00AD2AA6">
          <w:rPr>
            <w:rFonts w:eastAsia="Times New Roman"/>
            <w:szCs w:val="24"/>
            <w:lang w:eastAsia="en-US"/>
          </w:rPr>
          <w:t xml:space="preserve"> ΑΦΟΙ ΚΑΡΥΠΙΔΗ ΑΕ, σελ. </w:t>
        </w:r>
        <w:r w:rsidRPr="00AD2AA6">
          <w:rPr>
            <w:rFonts w:eastAsia="Times New Roman"/>
            <w:szCs w:val="24"/>
            <w:lang w:eastAsia="en-US"/>
          </w:rPr>
          <w:br/>
          <w:t xml:space="preserve">δ) Προς τον Υπουργό Μεταναστευτικής Πολιτικής, σχετικά με τη λήψη μέτρων προστασίας των προσφύγων και μεταναστών από τη βαρυχειμωνιά, σελ. </w:t>
        </w:r>
        <w:r w:rsidRPr="00AD2AA6">
          <w:rPr>
            <w:rFonts w:eastAsia="Times New Roman"/>
            <w:szCs w:val="24"/>
            <w:lang w:eastAsia="en-US"/>
          </w:rPr>
          <w:br/>
        </w:r>
      </w:ins>
    </w:p>
    <w:p w14:paraId="2C42B0CD" w14:textId="77777777" w:rsidR="00AD2AA6" w:rsidRPr="00AD2AA6" w:rsidRDefault="00AD2AA6" w:rsidP="00AD2AA6">
      <w:pPr>
        <w:spacing w:after="0" w:line="360" w:lineRule="auto"/>
        <w:rPr>
          <w:ins w:id="22" w:author="Φλούδα Χριστίνα" w:date="2017-01-23T10:59:00Z"/>
          <w:rFonts w:eastAsia="Times New Roman"/>
          <w:szCs w:val="24"/>
          <w:lang w:eastAsia="en-US"/>
        </w:rPr>
      </w:pPr>
      <w:ins w:id="23" w:author="Φλούδα Χριστίνα" w:date="2017-01-23T10:59:00Z">
        <w:r w:rsidRPr="00AD2AA6">
          <w:rPr>
            <w:rFonts w:eastAsia="Times New Roman"/>
            <w:szCs w:val="24"/>
            <w:lang w:eastAsia="en-US"/>
          </w:rPr>
          <w:t>ΟΜΙΛΗΤΕΣ</w:t>
        </w:r>
      </w:ins>
    </w:p>
    <w:p w14:paraId="42B247F9" w14:textId="15857F05" w:rsidR="00AD2AA6" w:rsidRDefault="00AD2AA6" w:rsidP="00AD2AA6">
      <w:pPr>
        <w:spacing w:line="600" w:lineRule="auto"/>
        <w:ind w:firstLine="720"/>
        <w:contextualSpacing/>
        <w:jc w:val="both"/>
        <w:rPr>
          <w:ins w:id="24" w:author="Φλούδα Χριστίνα" w:date="2017-01-23T10:59:00Z"/>
          <w:rFonts w:eastAsia="Times New Roman" w:cs="Times New Roman"/>
          <w:szCs w:val="24"/>
        </w:rPr>
        <w:pPrChange w:id="25" w:author="Φλούδα Χριστίνα" w:date="2017-01-23T10:59:00Z">
          <w:pPr>
            <w:spacing w:line="600" w:lineRule="auto"/>
            <w:ind w:firstLine="720"/>
            <w:contextualSpacing/>
            <w:jc w:val="center"/>
          </w:pPr>
        </w:pPrChange>
      </w:pPr>
      <w:ins w:id="26" w:author="Φλούδα Χριστίνα" w:date="2017-01-23T10:59:00Z">
        <w:r w:rsidRPr="00AD2AA6">
          <w:rPr>
            <w:rFonts w:eastAsia="Times New Roman"/>
            <w:szCs w:val="24"/>
            <w:lang w:eastAsia="en-US"/>
          </w:rPr>
          <w:br/>
          <w:t>Α. Επί διαδικαστικού θέματος:</w:t>
        </w:r>
        <w:r w:rsidRPr="00AD2AA6">
          <w:rPr>
            <w:rFonts w:eastAsia="Times New Roman"/>
            <w:szCs w:val="24"/>
            <w:lang w:eastAsia="en-US"/>
          </w:rPr>
          <w:br/>
          <w:t>ΘΕΩΝΑΣ Ι. , σελ.</w:t>
        </w:r>
        <w:r w:rsidRPr="00AD2AA6">
          <w:rPr>
            <w:rFonts w:eastAsia="Times New Roman"/>
            <w:szCs w:val="24"/>
            <w:lang w:eastAsia="en-US"/>
          </w:rPr>
          <w:br/>
          <w:t>ΚΑΤΣΩΤΗΣ Χ. , σελ.</w:t>
        </w:r>
        <w:r w:rsidRPr="00AD2AA6">
          <w:rPr>
            <w:rFonts w:eastAsia="Times New Roman"/>
            <w:szCs w:val="24"/>
            <w:lang w:eastAsia="en-US"/>
          </w:rPr>
          <w:br/>
          <w:t>ΚΕΓΚΕΡΟΓΛΟΥ Β. , σελ.</w:t>
        </w:r>
        <w:r w:rsidRPr="00AD2AA6">
          <w:rPr>
            <w:rFonts w:eastAsia="Times New Roman"/>
            <w:szCs w:val="24"/>
            <w:lang w:eastAsia="en-US"/>
          </w:rPr>
          <w:br/>
          <w:t>ΧΡΙΣΤΟΔΟΥΛΟΠΟΥΛΟΥ Α. , σελ.</w:t>
        </w:r>
        <w:r w:rsidRPr="00AD2AA6">
          <w:rPr>
            <w:rFonts w:eastAsia="Times New Roman"/>
            <w:szCs w:val="24"/>
            <w:lang w:eastAsia="en-US"/>
          </w:rPr>
          <w:br/>
        </w:r>
        <w:r w:rsidRPr="00AD2AA6">
          <w:rPr>
            <w:rFonts w:eastAsia="Times New Roman"/>
            <w:szCs w:val="24"/>
            <w:lang w:eastAsia="en-US"/>
          </w:rPr>
          <w:br/>
          <w:t>Β. Επί των επικαίρων ερωτήσεων:</w:t>
        </w:r>
        <w:r w:rsidRPr="00AD2AA6">
          <w:rPr>
            <w:rFonts w:eastAsia="Times New Roman"/>
            <w:szCs w:val="24"/>
            <w:lang w:eastAsia="en-US"/>
          </w:rPr>
          <w:br/>
          <w:t>ΑΧΤΣΙΟΓΛΟΥ Ε. , σελ.</w:t>
        </w:r>
        <w:r w:rsidRPr="00AD2AA6">
          <w:rPr>
            <w:rFonts w:eastAsia="Times New Roman"/>
            <w:szCs w:val="24"/>
            <w:lang w:eastAsia="en-US"/>
          </w:rPr>
          <w:br/>
          <w:t>ΒΑΡΔΑΛΗΣ Α. , σελ.</w:t>
        </w:r>
        <w:r w:rsidRPr="00AD2AA6">
          <w:rPr>
            <w:rFonts w:eastAsia="Times New Roman"/>
            <w:szCs w:val="24"/>
            <w:lang w:eastAsia="en-US"/>
          </w:rPr>
          <w:br/>
          <w:t>ΒΟΡΙΔΗΣ Μ. , σελ.</w:t>
        </w:r>
        <w:r w:rsidRPr="00AD2AA6">
          <w:rPr>
            <w:rFonts w:eastAsia="Times New Roman"/>
            <w:szCs w:val="24"/>
            <w:lang w:eastAsia="en-US"/>
          </w:rPr>
          <w:br/>
          <w:t>ΚΑΤΣΩΤΗΣ Χ. , σελ.</w:t>
        </w:r>
        <w:r w:rsidRPr="00AD2AA6">
          <w:rPr>
            <w:rFonts w:eastAsia="Times New Roman"/>
            <w:szCs w:val="24"/>
            <w:lang w:eastAsia="en-US"/>
          </w:rPr>
          <w:br/>
          <w:t>ΚΕΓΚΕΡΟΓΛΟΥ Β. , σελ.</w:t>
        </w:r>
        <w:r w:rsidRPr="00AD2AA6">
          <w:rPr>
            <w:rFonts w:eastAsia="Times New Roman"/>
            <w:szCs w:val="24"/>
            <w:lang w:eastAsia="en-US"/>
          </w:rPr>
          <w:br/>
          <w:t>ΜΑΝΩΛΑΚΟΥ Δ. , σελ.</w:t>
        </w:r>
        <w:r w:rsidRPr="00AD2AA6">
          <w:rPr>
            <w:rFonts w:eastAsia="Times New Roman"/>
            <w:szCs w:val="24"/>
            <w:lang w:eastAsia="en-US"/>
          </w:rPr>
          <w:br/>
          <w:t>ΜΟΥΖΑΛΑΣ Γ. , σελ.</w:t>
        </w:r>
        <w:r w:rsidRPr="00AD2AA6">
          <w:rPr>
            <w:rFonts w:eastAsia="Times New Roman"/>
            <w:szCs w:val="24"/>
            <w:lang w:eastAsia="en-US"/>
          </w:rPr>
          <w:br/>
          <w:t>ΠΕΤΡΟΠΟΥΛΟΣ Α. , σελ.</w:t>
        </w:r>
        <w:r w:rsidRPr="00AD2AA6">
          <w:rPr>
            <w:rFonts w:eastAsia="Times New Roman"/>
            <w:szCs w:val="24"/>
            <w:lang w:eastAsia="en-US"/>
          </w:rPr>
          <w:br/>
          <w:t>ΤΟΣΚΑΣ Ν. , σελ.</w:t>
        </w:r>
        <w:r w:rsidRPr="00AD2AA6">
          <w:rPr>
            <w:rFonts w:eastAsia="Times New Roman"/>
            <w:szCs w:val="24"/>
            <w:lang w:eastAsia="en-US"/>
          </w:rPr>
          <w:br/>
          <w:t>ΧΑΡΙΤΣΗΣ Α. , σελ.</w:t>
        </w:r>
      </w:ins>
    </w:p>
    <w:p w14:paraId="383755B3" w14:textId="77777777" w:rsidR="00DE40E5" w:rsidRDefault="00AD2AA6">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383755B4" w14:textId="77777777" w:rsidR="00DE40E5" w:rsidRDefault="00AD2AA6">
      <w:pPr>
        <w:spacing w:line="600" w:lineRule="auto"/>
        <w:ind w:firstLine="720"/>
        <w:contextualSpacing/>
        <w:jc w:val="center"/>
        <w:rPr>
          <w:rFonts w:eastAsia="Times New Roman" w:cs="Times New Roman"/>
          <w:szCs w:val="24"/>
        </w:rPr>
      </w:pPr>
      <w:r>
        <w:rPr>
          <w:rFonts w:eastAsia="Times New Roman" w:cs="Times New Roman"/>
          <w:szCs w:val="24"/>
        </w:rPr>
        <w:t>ΙΖ΄ ΠΕΡΙΟΔΟΣ</w:t>
      </w:r>
    </w:p>
    <w:p w14:paraId="383755B5" w14:textId="77777777" w:rsidR="00DE40E5" w:rsidRDefault="00AD2AA6">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83755B6" w14:textId="77777777" w:rsidR="00DE40E5" w:rsidRDefault="00AD2AA6">
      <w:pPr>
        <w:spacing w:line="600" w:lineRule="auto"/>
        <w:ind w:firstLine="720"/>
        <w:contextualSpacing/>
        <w:jc w:val="center"/>
        <w:rPr>
          <w:rFonts w:eastAsia="Times New Roman" w:cs="Times New Roman"/>
          <w:szCs w:val="24"/>
        </w:rPr>
      </w:pPr>
      <w:r>
        <w:rPr>
          <w:rFonts w:eastAsia="Times New Roman" w:cs="Times New Roman"/>
          <w:szCs w:val="24"/>
        </w:rPr>
        <w:t xml:space="preserve">ΣΥΝΟΔΟΣ </w:t>
      </w:r>
      <w:r>
        <w:rPr>
          <w:rFonts w:eastAsia="Times New Roman" w:cs="Times New Roman"/>
          <w:szCs w:val="24"/>
          <w:lang w:val="en-US"/>
        </w:rPr>
        <w:t>B</w:t>
      </w:r>
      <w:r>
        <w:rPr>
          <w:rFonts w:eastAsia="Times New Roman" w:cs="Times New Roman"/>
          <w:szCs w:val="24"/>
        </w:rPr>
        <w:t>΄</w:t>
      </w:r>
    </w:p>
    <w:p w14:paraId="383755B7" w14:textId="77777777" w:rsidR="00DE40E5" w:rsidRDefault="00AD2AA6">
      <w:pPr>
        <w:spacing w:line="600" w:lineRule="auto"/>
        <w:ind w:firstLine="720"/>
        <w:contextualSpacing/>
        <w:jc w:val="center"/>
        <w:rPr>
          <w:rFonts w:eastAsia="Times New Roman" w:cs="Times New Roman"/>
          <w:szCs w:val="24"/>
        </w:rPr>
      </w:pPr>
      <w:r>
        <w:rPr>
          <w:rFonts w:eastAsia="Times New Roman" w:cs="Times New Roman"/>
          <w:szCs w:val="24"/>
        </w:rPr>
        <w:t>ΣΥΝΕΔΡΙΑΣΗ ΝΣΤ΄</w:t>
      </w:r>
    </w:p>
    <w:p w14:paraId="383755B8" w14:textId="77777777" w:rsidR="00DE40E5" w:rsidRDefault="00AD2AA6">
      <w:pPr>
        <w:spacing w:line="600" w:lineRule="auto"/>
        <w:ind w:firstLine="720"/>
        <w:contextualSpacing/>
        <w:jc w:val="center"/>
        <w:rPr>
          <w:rFonts w:eastAsia="Times New Roman" w:cs="Times New Roman"/>
          <w:szCs w:val="24"/>
        </w:rPr>
      </w:pPr>
      <w:r>
        <w:rPr>
          <w:rFonts w:eastAsia="Times New Roman" w:cs="Times New Roman"/>
          <w:szCs w:val="24"/>
        </w:rPr>
        <w:t>Δευτέρα 16 Ιανουαρίου 2017</w:t>
      </w:r>
    </w:p>
    <w:p w14:paraId="383755B9"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16 Ιανουαρίου 2017, ημέρα Δευτέρα και ώρα 18</w:t>
      </w:r>
      <w:r>
        <w:rPr>
          <w:rFonts w:eastAsia="Times New Roman" w:cs="Times New Roman"/>
          <w:szCs w:val="24"/>
        </w:rPr>
        <w:t>.</w:t>
      </w:r>
      <w:r>
        <w:rPr>
          <w:rFonts w:eastAsia="Times New Roman" w:cs="Times New Roman"/>
          <w:szCs w:val="24"/>
        </w:rPr>
        <w:t>04΄</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3C5C81">
        <w:rPr>
          <w:rFonts w:eastAsia="Times New Roman" w:cs="Times New Roman"/>
          <w:b/>
          <w:szCs w:val="24"/>
        </w:rPr>
        <w:t>ΑΝΑΣΤΑΣΙΑΣ ΧΡΙΣΤΟΔΟΥΛΟΠΟΥΛΟΥ</w:t>
      </w:r>
      <w:r>
        <w:rPr>
          <w:rFonts w:eastAsia="Times New Roman" w:cs="Times New Roman"/>
          <w:szCs w:val="24"/>
        </w:rPr>
        <w:t>.</w:t>
      </w:r>
    </w:p>
    <w:p w14:paraId="383755BA"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αρχίζει η </w:t>
      </w:r>
      <w:r>
        <w:rPr>
          <w:rFonts w:eastAsia="Times New Roman" w:cs="Times New Roman"/>
          <w:szCs w:val="24"/>
        </w:rPr>
        <w:t>συνεδρίαση.</w:t>
      </w:r>
    </w:p>
    <w:p w14:paraId="383755BB"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ενημερώσω για μια δήλωση του κ. </w:t>
      </w:r>
      <w:proofErr w:type="spellStart"/>
      <w:r>
        <w:rPr>
          <w:rFonts w:eastAsia="Times New Roman" w:cs="Times New Roman"/>
          <w:szCs w:val="24"/>
        </w:rPr>
        <w:t>Ιλχάν</w:t>
      </w:r>
      <w:proofErr w:type="spellEnd"/>
      <w:r>
        <w:rPr>
          <w:rFonts w:eastAsia="Times New Roman" w:cs="Times New Roman"/>
          <w:szCs w:val="24"/>
        </w:rPr>
        <w:t xml:space="preserve"> Αχμέτ, του Ανεξάρτητου Βουλευτή του Νομού Ροδόπης, ο οποίος ενημερώνει το Σώμα ότι εντάσσεται στην Κοινοβουλευτική Ομάδα της Δημοκρατικής Συμπαράταξης ΠΑΣΟΚ</w:t>
      </w:r>
      <w:r w:rsidRPr="003C5C81">
        <w:rPr>
          <w:rFonts w:eastAsia="Times New Roman" w:cs="Times New Roman"/>
          <w:szCs w:val="24"/>
        </w:rPr>
        <w:t xml:space="preserve"> </w:t>
      </w:r>
      <w:r>
        <w:rPr>
          <w:rFonts w:eastAsia="Times New Roman" w:cs="Times New Roman"/>
          <w:szCs w:val="24"/>
        </w:rPr>
        <w:t>-</w:t>
      </w:r>
      <w:r w:rsidRPr="003C5C81">
        <w:rPr>
          <w:rFonts w:eastAsia="Times New Roman" w:cs="Times New Roman"/>
          <w:szCs w:val="24"/>
        </w:rPr>
        <w:t xml:space="preserve"> </w:t>
      </w:r>
      <w:r>
        <w:rPr>
          <w:rFonts w:eastAsia="Times New Roman" w:cs="Times New Roman"/>
          <w:szCs w:val="24"/>
        </w:rPr>
        <w:t xml:space="preserve">ΔΗΜΑΡ, όσο και για την αποδοχή </w:t>
      </w:r>
      <w:r>
        <w:rPr>
          <w:rFonts w:eastAsia="Times New Roman" w:cs="Times New Roman"/>
          <w:szCs w:val="24"/>
        </w:rPr>
        <w:t>της Κοινοβουλευτικής Ομάδας της Δημοκρατικής Συμπαράταξης ΠΑΣΟΚ</w:t>
      </w:r>
      <w:r w:rsidRPr="003C5C81">
        <w:rPr>
          <w:rFonts w:eastAsia="Times New Roman" w:cs="Times New Roman"/>
          <w:szCs w:val="24"/>
        </w:rPr>
        <w:t xml:space="preserve"> </w:t>
      </w:r>
      <w:r>
        <w:rPr>
          <w:rFonts w:eastAsia="Times New Roman" w:cs="Times New Roman"/>
          <w:szCs w:val="24"/>
        </w:rPr>
        <w:t>-</w:t>
      </w:r>
      <w:r w:rsidRPr="003C5C81">
        <w:rPr>
          <w:rFonts w:eastAsia="Times New Roman" w:cs="Times New Roman"/>
          <w:szCs w:val="24"/>
        </w:rPr>
        <w:t xml:space="preserve"> </w:t>
      </w:r>
      <w:r>
        <w:rPr>
          <w:rFonts w:eastAsia="Times New Roman" w:cs="Times New Roman"/>
          <w:szCs w:val="24"/>
        </w:rPr>
        <w:t xml:space="preserve">ΔΗΜΑΡ της προσχώρησής του. </w:t>
      </w:r>
    </w:p>
    <w:p w14:paraId="383755BC"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καταχωρίζονται στα Πρακτικά τα προαναφερθέντα έγγραφα, τα οποία έχουν ως εξής:</w:t>
      </w:r>
    </w:p>
    <w:p w14:paraId="383755BD" w14:textId="77777777" w:rsidR="00DE40E5" w:rsidRDefault="00AD2AA6">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383755BE" w14:textId="77777777" w:rsidR="00DE40E5" w:rsidRDefault="00AD2AA6">
      <w:pPr>
        <w:spacing w:line="600" w:lineRule="auto"/>
        <w:ind w:firstLine="720"/>
        <w:contextualSpacing/>
        <w:jc w:val="center"/>
        <w:rPr>
          <w:rFonts w:eastAsia="Times New Roman" w:cs="Times New Roman"/>
          <w:szCs w:val="24"/>
        </w:rPr>
      </w:pPr>
      <w:r>
        <w:rPr>
          <w:rFonts w:eastAsia="Times New Roman" w:cs="Times New Roman"/>
          <w:szCs w:val="24"/>
        </w:rPr>
        <w:t>Να μπουν οι σελίδες 2-3</w:t>
      </w:r>
    </w:p>
    <w:p w14:paraId="383755BF" w14:textId="77777777" w:rsidR="00DE40E5" w:rsidRDefault="00AD2AA6">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383755C0" w14:textId="77777777" w:rsidR="00DE40E5" w:rsidRDefault="00AD2AA6">
      <w:pPr>
        <w:spacing w:line="600" w:lineRule="auto"/>
        <w:ind w:firstLine="720"/>
        <w:contextualSpacing/>
        <w:jc w:val="both"/>
        <w:rPr>
          <w:rFonts w:eastAsia="Times New Roman" w:cs="Times New Roman"/>
          <w:szCs w:val="24"/>
        </w:rPr>
      </w:pPr>
      <w:r w:rsidRPr="006B6592">
        <w:rPr>
          <w:rFonts w:eastAsia="Times New Roman" w:cs="Times New Roman"/>
          <w:b/>
          <w:szCs w:val="24"/>
        </w:rPr>
        <w:t>ΠΡΟΕΔΡΕΥΟΥΣΑ</w:t>
      </w:r>
      <w:r w:rsidRPr="006B6592">
        <w:rPr>
          <w:rFonts w:eastAsia="Times New Roman" w:cs="Times New Roman"/>
          <w:b/>
          <w:szCs w:val="24"/>
        </w:rPr>
        <w:t xml:space="preserve"> (Αναστασία Χριστοδουλοπούλου):</w:t>
      </w:r>
      <w:r>
        <w:rPr>
          <w:rFonts w:eastAsia="Times New Roman" w:cs="Times New Roman"/>
          <w:szCs w:val="24"/>
        </w:rPr>
        <w:t xml:space="preserve"> </w:t>
      </w:r>
      <w:r>
        <w:rPr>
          <w:rFonts w:eastAsia="Times New Roman" w:cs="Times New Roman"/>
          <w:szCs w:val="24"/>
        </w:rPr>
        <w:t>Παρακαλείται  κυρία Γραμματέας να ανακοινώσει τις αναφορές προς το Σώμα.</w:t>
      </w:r>
    </w:p>
    <w:p w14:paraId="383755C1"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(Ανακοινώνονται προς το Σώμα από τη Γραμματέα της Βουλής κ. Αναστασία </w:t>
      </w:r>
      <w:proofErr w:type="spellStart"/>
      <w:r>
        <w:rPr>
          <w:rFonts w:eastAsia="Times New Roman" w:cs="Times New Roman"/>
          <w:szCs w:val="24"/>
        </w:rPr>
        <w:t>Γκαρά</w:t>
      </w:r>
      <w:proofErr w:type="spellEnd"/>
      <w:r>
        <w:rPr>
          <w:rFonts w:eastAsia="Times New Roman" w:cs="Times New Roman"/>
          <w:szCs w:val="24"/>
        </w:rPr>
        <w:t>, Βουλευτή Έβρου, τα ακόλουθα:</w:t>
      </w:r>
    </w:p>
    <w:p w14:paraId="383755C2"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Α. ΚΑΤΑΘΕΣΗ ΑΝΑΦΟΡΩΝ</w:t>
      </w:r>
    </w:p>
    <w:p w14:paraId="383755C3" w14:textId="77777777" w:rsidR="00DE40E5" w:rsidRDefault="00AD2AA6">
      <w:pPr>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Να μπ</w:t>
      </w:r>
      <w:r>
        <w:rPr>
          <w:rFonts w:eastAsia="Times New Roman" w:cs="Times New Roman"/>
          <w:szCs w:val="24"/>
        </w:rPr>
        <w:t>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σελίδ</w:t>
      </w:r>
      <w:r>
        <w:rPr>
          <w:rFonts w:eastAsia="Times New Roman" w:cs="Times New Roman"/>
          <w:szCs w:val="24"/>
        </w:rPr>
        <w:t>α</w:t>
      </w:r>
      <w:r>
        <w:rPr>
          <w:rFonts w:eastAsia="Times New Roman" w:cs="Times New Roman"/>
          <w:szCs w:val="24"/>
        </w:rPr>
        <w:t xml:space="preserve"> </w:t>
      </w:r>
      <w:r>
        <w:rPr>
          <w:rFonts w:eastAsia="Times New Roman" w:cs="Times New Roman"/>
          <w:szCs w:val="24"/>
        </w:rPr>
        <w:t>4</w:t>
      </w:r>
      <w:r>
        <w:rPr>
          <w:rFonts w:eastAsia="Times New Roman" w:cs="Times New Roman"/>
          <w:szCs w:val="24"/>
        </w:rPr>
        <w:t>α)</w:t>
      </w:r>
    </w:p>
    <w:p w14:paraId="383755C4"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 xml:space="preserve"> ΑΠΑΝΤΗΣΕΙΣ ΥΠΟΥΡΓΩΝ ΣΕ ΕΡΩΤΗΣΕΙΣ ΒΟΥΛΕΥΤΩΝ</w:t>
      </w:r>
    </w:p>
    <w:p w14:paraId="383755C5" w14:textId="77777777" w:rsidR="00DE40E5" w:rsidRDefault="00AD2AA6">
      <w:pPr>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Να μπει η σελίδα</w:t>
      </w:r>
      <w:r>
        <w:rPr>
          <w:rFonts w:eastAsia="Times New Roman" w:cs="Times New Roman"/>
          <w:szCs w:val="24"/>
        </w:rPr>
        <w:t xml:space="preserve"> 4β)</w:t>
      </w:r>
    </w:p>
    <w:p w14:paraId="383755C6" w14:textId="77777777" w:rsidR="00DE40E5" w:rsidRDefault="00AD2AA6">
      <w:pPr>
        <w:spacing w:line="600" w:lineRule="auto"/>
        <w:ind w:firstLine="720"/>
        <w:contextualSpacing/>
        <w:jc w:val="center"/>
        <w:rPr>
          <w:rFonts w:eastAsia="Times New Roman" w:cs="Times New Roman"/>
          <w:color w:val="FF0000"/>
          <w:szCs w:val="24"/>
        </w:rPr>
      </w:pPr>
      <w:r w:rsidRPr="002327EA">
        <w:rPr>
          <w:rFonts w:eastAsia="Times New Roman" w:cs="Times New Roman"/>
          <w:color w:val="FF0000"/>
          <w:szCs w:val="24"/>
        </w:rPr>
        <w:t>(Αλλαγή σελίδας</w:t>
      </w:r>
      <w:r w:rsidRPr="002327EA">
        <w:rPr>
          <w:rFonts w:eastAsia="Times New Roman" w:cs="Times New Roman"/>
          <w:color w:val="FF0000"/>
          <w:szCs w:val="24"/>
        </w:rPr>
        <w:t xml:space="preserve"> λόγω αλλαγής θέματος</w:t>
      </w:r>
      <w:r w:rsidRPr="002327EA">
        <w:rPr>
          <w:rFonts w:eastAsia="Times New Roman" w:cs="Times New Roman"/>
          <w:color w:val="FF0000"/>
          <w:szCs w:val="24"/>
        </w:rPr>
        <w:t>)</w:t>
      </w:r>
    </w:p>
    <w:p w14:paraId="383755C7"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εισερχόμα</w:t>
      </w:r>
      <w:r>
        <w:rPr>
          <w:rFonts w:eastAsia="Times New Roman"/>
          <w:szCs w:val="24"/>
        </w:rPr>
        <w:t>στε</w:t>
      </w:r>
      <w:r>
        <w:rPr>
          <w:rFonts w:eastAsia="Times New Roman"/>
          <w:szCs w:val="24"/>
        </w:rPr>
        <w:t xml:space="preserve"> στη συζήτηση των </w:t>
      </w:r>
    </w:p>
    <w:p w14:paraId="383755C8" w14:textId="77777777" w:rsidR="00DE40E5" w:rsidRDefault="00AD2AA6">
      <w:pPr>
        <w:spacing w:line="600" w:lineRule="auto"/>
        <w:ind w:firstLine="720"/>
        <w:contextualSpacing/>
        <w:jc w:val="center"/>
        <w:rPr>
          <w:rFonts w:eastAsia="Times New Roman"/>
          <w:b/>
          <w:szCs w:val="24"/>
        </w:rPr>
      </w:pPr>
      <w:r>
        <w:rPr>
          <w:rFonts w:eastAsia="Times New Roman"/>
          <w:b/>
          <w:szCs w:val="24"/>
        </w:rPr>
        <w:t>ΕΠΙΚΑΙΡΩΝ ΕΡΩΤΗΣΕΩΝ</w:t>
      </w:r>
    </w:p>
    <w:p w14:paraId="383755C9" w14:textId="77777777" w:rsidR="00DE40E5" w:rsidRDefault="00AD2AA6">
      <w:pPr>
        <w:spacing w:line="600" w:lineRule="auto"/>
        <w:ind w:firstLine="720"/>
        <w:contextualSpacing/>
        <w:jc w:val="both"/>
        <w:rPr>
          <w:rFonts w:eastAsia="Times New Roman"/>
          <w:szCs w:val="24"/>
        </w:rPr>
      </w:pPr>
      <w:r>
        <w:rPr>
          <w:rFonts w:eastAsia="Times New Roman"/>
          <w:szCs w:val="24"/>
        </w:rPr>
        <w:t>Θα συζητηθούν έξι επίκαιρες</w:t>
      </w:r>
      <w:r>
        <w:rPr>
          <w:rFonts w:eastAsia="Times New Roman"/>
          <w:szCs w:val="24"/>
        </w:rPr>
        <w:t xml:space="preserve"> ερωτήσεις.</w:t>
      </w:r>
    </w:p>
    <w:p w14:paraId="383755CA" w14:textId="77777777" w:rsidR="00DE40E5" w:rsidRDefault="00AD2AA6">
      <w:pPr>
        <w:spacing w:line="600" w:lineRule="auto"/>
        <w:ind w:firstLine="720"/>
        <w:contextualSpacing/>
        <w:jc w:val="both"/>
        <w:rPr>
          <w:rFonts w:eastAsia="Times New Roman"/>
          <w:szCs w:val="24"/>
        </w:rPr>
      </w:pPr>
      <w:r>
        <w:rPr>
          <w:rFonts w:eastAsia="Times New Roman"/>
          <w:szCs w:val="24"/>
        </w:rPr>
        <w:lastRenderedPageBreak/>
        <w:t xml:space="preserve">Ξεκινάμε με την </w:t>
      </w:r>
      <w:r>
        <w:rPr>
          <w:rFonts w:eastAsia="Times New Roman"/>
          <w:szCs w:val="24"/>
        </w:rPr>
        <w:t>επίκαιρη ερώτηση</w:t>
      </w:r>
      <w:r>
        <w:rPr>
          <w:rFonts w:eastAsia="Times New Roman"/>
          <w:szCs w:val="24"/>
        </w:rPr>
        <w:t xml:space="preserve">, στην οποία θα απαντήσει ο Αναπληρωτής Υπουργός Εσωτερικών κ. Νικόλαος </w:t>
      </w:r>
      <w:proofErr w:type="spellStart"/>
      <w:r>
        <w:rPr>
          <w:rFonts w:eastAsia="Times New Roman"/>
          <w:szCs w:val="24"/>
        </w:rPr>
        <w:t>Τόσκας</w:t>
      </w:r>
      <w:proofErr w:type="spellEnd"/>
      <w:r>
        <w:rPr>
          <w:rFonts w:eastAsia="Times New Roman"/>
          <w:szCs w:val="24"/>
        </w:rPr>
        <w:t>. Είναι η δεύτερη με αριθμό 330/10-1-2017 επίκαιρη ερώτηση πρώτου κύκλου του Βουλευτή Β΄ Αθηνών του Κομμουνιστικού Κόμματος Ελλάδ</w:t>
      </w:r>
      <w:r>
        <w:rPr>
          <w:rFonts w:eastAsia="Times New Roman"/>
          <w:szCs w:val="24"/>
        </w:rPr>
        <w:t>α</w:t>
      </w:r>
      <w:r>
        <w:rPr>
          <w:rFonts w:eastAsia="Times New Roman"/>
          <w:szCs w:val="24"/>
        </w:rPr>
        <w:t>ς κ.</w:t>
      </w:r>
      <w:r>
        <w:rPr>
          <w:rFonts w:eastAsia="Times New Roman"/>
          <w:szCs w:val="24"/>
        </w:rPr>
        <w:t xml:space="preserve">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τον Υπουργό </w:t>
      </w:r>
      <w:r>
        <w:rPr>
          <w:rFonts w:eastAsia="Times New Roman"/>
          <w:bCs/>
          <w:szCs w:val="24"/>
        </w:rPr>
        <w:t>Εσωτερικών,</w:t>
      </w:r>
      <w:r>
        <w:rPr>
          <w:rFonts w:eastAsia="Times New Roman"/>
          <w:szCs w:val="24"/>
        </w:rPr>
        <w:t xml:space="preserve"> σχετικά με τη στελέχωση των </w:t>
      </w:r>
      <w:r>
        <w:rPr>
          <w:rFonts w:eastAsia="Times New Roman"/>
          <w:szCs w:val="24"/>
        </w:rPr>
        <w:t>δώδεκα</w:t>
      </w:r>
      <w:r>
        <w:rPr>
          <w:rFonts w:eastAsia="Times New Roman"/>
          <w:szCs w:val="24"/>
        </w:rPr>
        <w:t xml:space="preserve"> περιφερειακών αεροδρομίων της </w:t>
      </w:r>
      <w:proofErr w:type="spellStart"/>
      <w:r>
        <w:rPr>
          <w:rFonts w:eastAsia="Times New Roman"/>
          <w:szCs w:val="24"/>
        </w:rPr>
        <w:t>ελληνογερμανικής</w:t>
      </w:r>
      <w:proofErr w:type="spellEnd"/>
      <w:r>
        <w:rPr>
          <w:rFonts w:eastAsia="Times New Roman"/>
          <w:szCs w:val="24"/>
        </w:rPr>
        <w:t xml:space="preserve"> κοινοπραξίας </w:t>
      </w:r>
      <w:r>
        <w:rPr>
          <w:rFonts w:eastAsia="Times New Roman"/>
          <w:szCs w:val="24"/>
        </w:rPr>
        <w:t>«</w:t>
      </w:r>
      <w:r>
        <w:rPr>
          <w:rFonts w:eastAsia="Times New Roman"/>
          <w:szCs w:val="24"/>
        </w:rPr>
        <w:t>F</w:t>
      </w:r>
      <w:r>
        <w:rPr>
          <w:rFonts w:eastAsia="Times New Roman"/>
          <w:szCs w:val="24"/>
        </w:rPr>
        <w:t>RAPORT</w:t>
      </w:r>
      <w:r>
        <w:rPr>
          <w:rFonts w:eastAsia="Times New Roman"/>
          <w:szCs w:val="24"/>
        </w:rPr>
        <w:t xml:space="preserve"> Α.Ε.</w:t>
      </w:r>
      <w:r>
        <w:rPr>
          <w:rFonts w:eastAsia="Times New Roman"/>
          <w:szCs w:val="24"/>
        </w:rPr>
        <w:t>»</w:t>
      </w:r>
      <w:r>
        <w:rPr>
          <w:rFonts w:eastAsia="Times New Roman"/>
          <w:szCs w:val="24"/>
        </w:rPr>
        <w:t xml:space="preserve"> με προσωπικό του Πυροσβεστικού Σώματος.</w:t>
      </w:r>
    </w:p>
    <w:p w14:paraId="383755CB"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έχετε τον λόγο για δύο λεπτά.</w:t>
      </w:r>
    </w:p>
    <w:p w14:paraId="383755CC" w14:textId="77777777" w:rsidR="00DE40E5" w:rsidRDefault="00AD2AA6">
      <w:pPr>
        <w:spacing w:line="600" w:lineRule="auto"/>
        <w:ind w:firstLine="720"/>
        <w:contextualSpacing/>
        <w:jc w:val="both"/>
        <w:rPr>
          <w:rFonts w:eastAsia="Times New Roman"/>
          <w:szCs w:val="24"/>
        </w:rPr>
      </w:pPr>
      <w:r>
        <w:rPr>
          <w:rFonts w:eastAsia="Times New Roman"/>
          <w:b/>
          <w:szCs w:val="24"/>
        </w:rPr>
        <w:t xml:space="preserve">ΧΡΗΣΤΟΣ </w:t>
      </w:r>
      <w:r>
        <w:rPr>
          <w:rFonts w:eastAsia="Times New Roman"/>
          <w:b/>
          <w:szCs w:val="24"/>
        </w:rPr>
        <w:t>ΚΑΤΣΩΤΗΣ:</w:t>
      </w:r>
      <w:r>
        <w:rPr>
          <w:rFonts w:eastAsia="Times New Roman"/>
          <w:szCs w:val="24"/>
        </w:rPr>
        <w:t xml:space="preserve"> Ευχαριστώ, κυρία Πρόεδρε.</w:t>
      </w:r>
    </w:p>
    <w:p w14:paraId="383755CD"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Κύριε Υπουργέ, η σύμβαση του ελληνικού </w:t>
      </w:r>
      <w:r>
        <w:rPr>
          <w:rFonts w:eastAsia="Times New Roman"/>
          <w:szCs w:val="24"/>
        </w:rPr>
        <w:t>δ</w:t>
      </w:r>
      <w:r>
        <w:rPr>
          <w:rFonts w:eastAsia="Times New Roman"/>
          <w:szCs w:val="24"/>
        </w:rPr>
        <w:t xml:space="preserve">ημοσίου με την </w:t>
      </w:r>
      <w:r>
        <w:rPr>
          <w:rFonts w:eastAsia="Times New Roman"/>
          <w:szCs w:val="24"/>
        </w:rPr>
        <w:t>κ</w:t>
      </w:r>
      <w:r>
        <w:rPr>
          <w:rFonts w:eastAsia="Times New Roman"/>
          <w:szCs w:val="24"/>
        </w:rPr>
        <w:t xml:space="preserve">οινοπραξία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 xml:space="preserve">, σύμφωνα με δημοσιεύματα και ανακοινώσεις των πυροσβεστών, προβλέπει τη στελέχωση των υπηρεσιών πυρασφάλειας των περιφερειακών αεροδρομίων με </w:t>
      </w:r>
      <w:r>
        <w:rPr>
          <w:rFonts w:eastAsia="Times New Roman"/>
          <w:szCs w:val="24"/>
        </w:rPr>
        <w:t>προσωπικό του Πυροσβεστικού Σώματος</w:t>
      </w:r>
      <w:r>
        <w:rPr>
          <w:rFonts w:eastAsia="Times New Roman"/>
          <w:szCs w:val="24"/>
        </w:rPr>
        <w:t>,</w:t>
      </w:r>
      <w:r>
        <w:rPr>
          <w:rFonts w:eastAsia="Times New Roman"/>
          <w:szCs w:val="24"/>
        </w:rPr>
        <w:t xml:space="preserve"> με έναρξη από τις αρχές του έτους. Κάνουν λόγο, επίσης, για απασχόληση σε αυτά πεντακοσίων πυροσβεστών.</w:t>
      </w:r>
    </w:p>
    <w:p w14:paraId="383755CE"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Σύμφωνα με ανακοινώσεις επίσης των </w:t>
      </w:r>
      <w:r>
        <w:rPr>
          <w:rFonts w:eastAsia="Times New Roman"/>
          <w:szCs w:val="24"/>
        </w:rPr>
        <w:t>ε</w:t>
      </w:r>
      <w:r>
        <w:rPr>
          <w:rFonts w:eastAsia="Times New Roman"/>
          <w:szCs w:val="24"/>
        </w:rPr>
        <w:t xml:space="preserve">νώσεων </w:t>
      </w:r>
      <w:r>
        <w:rPr>
          <w:rFonts w:eastAsia="Times New Roman"/>
          <w:szCs w:val="24"/>
        </w:rPr>
        <w:t>π</w:t>
      </w:r>
      <w:r>
        <w:rPr>
          <w:rFonts w:eastAsia="Times New Roman"/>
          <w:szCs w:val="24"/>
        </w:rPr>
        <w:t>υροσβεστών -που θα σας καταθέσουμε μετά στα Πρακτικά- και ανη</w:t>
      </w:r>
      <w:r>
        <w:rPr>
          <w:rFonts w:eastAsia="Times New Roman"/>
          <w:szCs w:val="24"/>
        </w:rPr>
        <w:lastRenderedPageBreak/>
        <w:t>συχούν αρκ</w:t>
      </w:r>
      <w:r>
        <w:rPr>
          <w:rFonts w:eastAsia="Times New Roman"/>
          <w:szCs w:val="24"/>
        </w:rPr>
        <w:t xml:space="preserve">ετά, το Αρχηγείο του Πυροσβεστικού Σώματος κάλεσε τους πρώτους </w:t>
      </w:r>
      <w:proofErr w:type="spellStart"/>
      <w:r>
        <w:rPr>
          <w:rFonts w:eastAsia="Times New Roman"/>
          <w:szCs w:val="24"/>
        </w:rPr>
        <w:t>εκατόν</w:t>
      </w:r>
      <w:proofErr w:type="spellEnd"/>
      <w:r>
        <w:rPr>
          <w:rFonts w:eastAsia="Times New Roman"/>
          <w:szCs w:val="24"/>
        </w:rPr>
        <w:t xml:space="preserve"> σαράντα έξι πυροσβέστες με σκοπό την εκπαίδευσή τους. Με νεότερη ανακοίνωσή του</w:t>
      </w:r>
      <w:r>
        <w:rPr>
          <w:rFonts w:eastAsia="Times New Roman"/>
          <w:szCs w:val="24"/>
        </w:rPr>
        <w:t>,</w:t>
      </w:r>
      <w:r>
        <w:rPr>
          <w:rFonts w:eastAsia="Times New Roman"/>
          <w:szCs w:val="24"/>
        </w:rPr>
        <w:t xml:space="preserve"> στις 3</w:t>
      </w:r>
      <w:r>
        <w:rPr>
          <w:rFonts w:eastAsia="Times New Roman"/>
          <w:szCs w:val="24"/>
        </w:rPr>
        <w:t>-</w:t>
      </w:r>
      <w:r>
        <w:rPr>
          <w:rFonts w:eastAsia="Times New Roman"/>
          <w:szCs w:val="24"/>
        </w:rPr>
        <w:t>1</w:t>
      </w:r>
      <w:r>
        <w:rPr>
          <w:rFonts w:eastAsia="Times New Roman"/>
          <w:szCs w:val="24"/>
        </w:rPr>
        <w:t>-</w:t>
      </w:r>
      <w:r>
        <w:rPr>
          <w:rFonts w:eastAsia="Times New Roman"/>
          <w:szCs w:val="24"/>
        </w:rPr>
        <w:t>2017 εγκρίνει τη συμμετοχή ενενήντα τριών πυροσβεστικών υπαλλήλων στο Σχολείο Πυρασφάλειας Αεροδ</w:t>
      </w:r>
      <w:r>
        <w:rPr>
          <w:rFonts w:eastAsia="Times New Roman"/>
          <w:szCs w:val="24"/>
        </w:rPr>
        <w:t xml:space="preserve">ρομίων. Αρκετοί από αυτούς δεν έχουν υποβάλει αίτηση για τη στελέχωση των περιφερειακών αεροδρομίων της </w:t>
      </w:r>
      <w:proofErr w:type="spellStart"/>
      <w:r>
        <w:rPr>
          <w:rFonts w:eastAsia="Times New Roman"/>
          <w:szCs w:val="24"/>
        </w:rPr>
        <w:t>ελληνογερμανικής</w:t>
      </w:r>
      <w:proofErr w:type="spellEnd"/>
      <w:r>
        <w:rPr>
          <w:rFonts w:eastAsia="Times New Roman"/>
          <w:szCs w:val="24"/>
        </w:rPr>
        <w:t xml:space="preserve"> κοινοπραξίας. Είναι, δηλαδή, ακούσια αυτή η μετάθεση.</w:t>
      </w:r>
    </w:p>
    <w:p w14:paraId="383755CF"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Η απόφαση αυτή δημιουργεί ιδιαίτερη ανησυχία και ακόμα μεγαλύτερη </w:t>
      </w:r>
      <w:proofErr w:type="spellStart"/>
      <w:r>
        <w:rPr>
          <w:rFonts w:eastAsia="Times New Roman"/>
          <w:szCs w:val="24"/>
        </w:rPr>
        <w:t>υποστελέχωση</w:t>
      </w:r>
      <w:proofErr w:type="spellEnd"/>
      <w:r>
        <w:rPr>
          <w:rFonts w:eastAsia="Times New Roman"/>
          <w:szCs w:val="24"/>
        </w:rPr>
        <w:t xml:space="preserve"> τω</w:t>
      </w:r>
      <w:r>
        <w:rPr>
          <w:rFonts w:eastAsia="Times New Roman"/>
          <w:szCs w:val="24"/>
        </w:rPr>
        <w:t>ν υπηρεσιών του Πυροσβεστικού Σώματος. Δημιουργούνται εύλογα ερωτηματικά, σχετικά με το αν έχει υπογραφεί σύμβαση ανάμεσα στο Πυροσβεστικό Σώμα και την κοινοπραξία και</w:t>
      </w:r>
      <w:r>
        <w:rPr>
          <w:rFonts w:eastAsia="Times New Roman"/>
          <w:szCs w:val="24"/>
        </w:rPr>
        <w:t>,</w:t>
      </w:r>
      <w:r>
        <w:rPr>
          <w:rFonts w:eastAsia="Times New Roman"/>
          <w:szCs w:val="24"/>
        </w:rPr>
        <w:t xml:space="preserve"> αν ναι, ποιος τελικά θα είναι ο ακριβής αριθμός του προσωπικού του Πυροσβεστικού Σώματο</w:t>
      </w:r>
      <w:r>
        <w:rPr>
          <w:rFonts w:eastAsia="Times New Roman"/>
          <w:szCs w:val="24"/>
        </w:rPr>
        <w:t>ς που θα στελεχώσει τα περιφερειακά αεροδρόμια. Ποιες θα είναι οι σχέσεις εργασίας και οι αμοιβές του προσωπικού της Πυροσβεστικής που θα απασχοληθεί σε αυτά;</w:t>
      </w:r>
    </w:p>
    <w:p w14:paraId="383755D0" w14:textId="77777777" w:rsidR="00DE40E5" w:rsidRDefault="00AD2AA6">
      <w:pPr>
        <w:spacing w:line="600" w:lineRule="auto"/>
        <w:ind w:firstLine="720"/>
        <w:contextualSpacing/>
        <w:jc w:val="both"/>
        <w:rPr>
          <w:rFonts w:eastAsia="Times New Roman"/>
          <w:szCs w:val="24"/>
        </w:rPr>
      </w:pPr>
      <w:r>
        <w:rPr>
          <w:rFonts w:eastAsia="Times New Roman"/>
          <w:szCs w:val="24"/>
        </w:rPr>
        <w:t>Η παραχώρηση προσωπικού</w:t>
      </w:r>
      <w:r>
        <w:rPr>
          <w:rFonts w:eastAsia="Times New Roman"/>
          <w:szCs w:val="24"/>
        </w:rPr>
        <w:t>,</w:t>
      </w:r>
      <w:r>
        <w:rPr>
          <w:rFonts w:eastAsia="Times New Roman"/>
          <w:szCs w:val="24"/>
        </w:rPr>
        <w:t xml:space="preserve"> σε συνδυασμό με τις μεγάλες ελλείψεις που υπάρχουν στο προσωπικό του Σώμ</w:t>
      </w:r>
      <w:r>
        <w:rPr>
          <w:rFonts w:eastAsia="Times New Roman"/>
          <w:szCs w:val="24"/>
        </w:rPr>
        <w:t>ατος, θα επιβαρύνει ακόμα περισσότερο την ήδη άσχημη κατάσταση</w:t>
      </w:r>
      <w:r>
        <w:rPr>
          <w:rFonts w:eastAsia="Times New Roman"/>
          <w:szCs w:val="24"/>
        </w:rPr>
        <w:t>,</w:t>
      </w:r>
      <w:r>
        <w:rPr>
          <w:rFonts w:eastAsia="Times New Roman"/>
          <w:szCs w:val="24"/>
        </w:rPr>
        <w:t xml:space="preserve"> με </w:t>
      </w:r>
      <w:r>
        <w:rPr>
          <w:rFonts w:eastAsia="Times New Roman"/>
          <w:szCs w:val="24"/>
        </w:rPr>
        <w:lastRenderedPageBreak/>
        <w:t>τις μεγάλες ελλείψεις που υπάρχουν στο προσωπικό της Πυροσβεστικής. Όπως άλλωστε έχουν αναδείξει κατ’ επανάληψη οι συνδικαλιστικοί φορείς του προσωπικού, τα πληρώματα των οχημάτων που καλού</w:t>
      </w:r>
      <w:r>
        <w:rPr>
          <w:rFonts w:eastAsia="Times New Roman"/>
          <w:szCs w:val="24"/>
        </w:rPr>
        <w:t>νται να αντιμετωπίσουν συμβάντα έχουν ήδη μειωμένη σύνθεση. Τα προβλήματα είναι ακόμα πιο αυξημένα κατά την αντιπυρική περίοδο</w:t>
      </w:r>
      <w:r>
        <w:rPr>
          <w:rFonts w:eastAsia="Times New Roman"/>
          <w:szCs w:val="24"/>
        </w:rPr>
        <w:t>,</w:t>
      </w:r>
      <w:r>
        <w:rPr>
          <w:rFonts w:eastAsia="Times New Roman"/>
          <w:szCs w:val="24"/>
        </w:rPr>
        <w:t xml:space="preserve"> σε συνδυασμό με τις ελλείψεις και τα προβλήματα που υπάρχουν στην υλικοτεχνική υποδομή και τα εναέρια μέσα.</w:t>
      </w:r>
    </w:p>
    <w:p w14:paraId="383755D1" w14:textId="77777777" w:rsidR="00DE40E5" w:rsidRDefault="00AD2AA6">
      <w:pPr>
        <w:spacing w:line="600" w:lineRule="auto"/>
        <w:ind w:firstLine="720"/>
        <w:contextualSpacing/>
        <w:jc w:val="both"/>
        <w:rPr>
          <w:rFonts w:eastAsia="Times New Roman"/>
          <w:szCs w:val="24"/>
        </w:rPr>
      </w:pPr>
      <w:r>
        <w:rPr>
          <w:rFonts w:eastAsia="Times New Roman"/>
          <w:szCs w:val="24"/>
        </w:rPr>
        <w:t>Το ΚΚΕ θεωρεί ότι εί</w:t>
      </w:r>
      <w:r>
        <w:rPr>
          <w:rFonts w:eastAsia="Times New Roman"/>
          <w:szCs w:val="24"/>
        </w:rPr>
        <w:t>ναι επιτακτική ανάγκη, μετά την πρόσφατη απόφαση παραχώρησης προσωπικού για τη στελέχωση των περιφερειακών αεροδρομίων, πρώτον, η Κυβέρνηση να αυξήσει τις πιστώσεις του τακτικού προϋπολογισμού</w:t>
      </w:r>
      <w:r>
        <w:rPr>
          <w:rFonts w:eastAsia="Times New Roman"/>
          <w:szCs w:val="24"/>
        </w:rPr>
        <w:t>,</w:t>
      </w:r>
      <w:r>
        <w:rPr>
          <w:rFonts w:eastAsia="Times New Roman"/>
          <w:szCs w:val="24"/>
        </w:rPr>
        <w:t xml:space="preserve"> που παραμένουν μειωμένες περίπου κατά 130 εκατομμύρια στα χρόν</w:t>
      </w:r>
      <w:r>
        <w:rPr>
          <w:rFonts w:eastAsia="Times New Roman"/>
          <w:szCs w:val="24"/>
        </w:rPr>
        <w:t>ια της καπιταλιστικής κρίσης.</w:t>
      </w:r>
    </w:p>
    <w:p w14:paraId="383755D2"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Δεύτερον, να γίνουν όλες οι αναγκαίες προσλήψεις στο προσωπικό της Πυροσβεστικής με σταθερές και μόνιμες σχέσεις για όλο το προσωπικό. </w:t>
      </w:r>
    </w:p>
    <w:p w14:paraId="383755D3" w14:textId="77777777" w:rsidR="00DE40E5" w:rsidRDefault="00AD2AA6">
      <w:pPr>
        <w:spacing w:line="600" w:lineRule="auto"/>
        <w:ind w:firstLine="720"/>
        <w:contextualSpacing/>
        <w:jc w:val="both"/>
        <w:rPr>
          <w:rFonts w:eastAsia="Times New Roman"/>
          <w:szCs w:val="24"/>
        </w:rPr>
      </w:pPr>
      <w:r>
        <w:rPr>
          <w:rFonts w:eastAsia="Times New Roman"/>
          <w:szCs w:val="24"/>
        </w:rPr>
        <w:t>Τρίτον, η Κυβέρνηση να πάρει όλα τα μέτρα, να σταματήσει το απαράδεκτο καθεστώς των διαφορ</w:t>
      </w:r>
      <w:r>
        <w:rPr>
          <w:rFonts w:eastAsia="Times New Roman"/>
          <w:szCs w:val="24"/>
        </w:rPr>
        <w:t xml:space="preserve">ετικών σχέσεων στην </w:t>
      </w:r>
      <w:r>
        <w:rPr>
          <w:rFonts w:eastAsia="Times New Roman"/>
          <w:szCs w:val="24"/>
        </w:rPr>
        <w:lastRenderedPageBreak/>
        <w:t>υπηρεσία με μόνιμους πυροσβέστες πενταετούς θητείας, εποχιακούς πυροσβέστες</w:t>
      </w:r>
      <w:r>
        <w:rPr>
          <w:rFonts w:eastAsia="Times New Roman"/>
          <w:szCs w:val="24"/>
        </w:rPr>
        <w:t xml:space="preserve"> και λοιπά</w:t>
      </w:r>
      <w:r>
        <w:rPr>
          <w:rFonts w:eastAsia="Times New Roman"/>
          <w:szCs w:val="24"/>
        </w:rPr>
        <w:t xml:space="preserve">. </w:t>
      </w:r>
    </w:p>
    <w:p w14:paraId="383755D4" w14:textId="77777777" w:rsidR="00DE40E5" w:rsidRDefault="00AD2AA6">
      <w:pPr>
        <w:spacing w:line="600" w:lineRule="auto"/>
        <w:ind w:firstLine="720"/>
        <w:contextualSpacing/>
        <w:jc w:val="both"/>
        <w:rPr>
          <w:rFonts w:eastAsia="Times New Roman"/>
          <w:szCs w:val="24"/>
        </w:rPr>
      </w:pPr>
      <w:r>
        <w:rPr>
          <w:rFonts w:eastAsia="Times New Roman"/>
          <w:szCs w:val="24"/>
        </w:rPr>
        <w:t>Τα ερωτήματα, κύριε Υπουργέ, έχουν να κάνουν με το αν πράγματι έχει υπογραφεί σύμβαση με την κοινοπραξία και το Πυροσβεστικό Σώμα και αν ναι ποιο εί</w:t>
      </w:r>
      <w:r>
        <w:rPr>
          <w:rFonts w:eastAsia="Times New Roman"/>
          <w:szCs w:val="24"/>
        </w:rPr>
        <w:t>ναι το περιεχόμενό της. Επίσης, αν η Κυβέρνηση θα κάνει τις αναγκαίες προσλήψεις, ώστε να καλύψει τα μεγάλα κενά που υπάρχουν συνολικά στο προσωπικό του Πυροσβεστικού Σώματος.</w:t>
      </w:r>
    </w:p>
    <w:p w14:paraId="383755D5"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Υπουργέ, έχετε τον λόγο για τρ</w:t>
      </w:r>
      <w:r>
        <w:rPr>
          <w:rFonts w:eastAsia="Times New Roman"/>
          <w:szCs w:val="24"/>
        </w:rPr>
        <w:t>ία λεπτά.</w:t>
      </w:r>
    </w:p>
    <w:p w14:paraId="383755D6" w14:textId="77777777" w:rsidR="00DE40E5" w:rsidRDefault="00AD2AA6">
      <w:pPr>
        <w:spacing w:line="600" w:lineRule="auto"/>
        <w:ind w:firstLine="720"/>
        <w:contextualSpacing/>
        <w:jc w:val="both"/>
        <w:rPr>
          <w:rFonts w:eastAsia="Times New Roman"/>
          <w:szCs w:val="24"/>
        </w:rPr>
      </w:pPr>
      <w:r>
        <w:rPr>
          <w:rFonts w:eastAsia="Times New Roman"/>
          <w:b/>
          <w:szCs w:val="24"/>
        </w:rPr>
        <w:t xml:space="preserve">ΝΙΚΟΛΑΟΣ ΤΟΣΚΑΣ (Αναπληρωτής Υπουργός Εσωτερικών): </w:t>
      </w:r>
      <w:r>
        <w:rPr>
          <w:rFonts w:eastAsia="Times New Roman"/>
          <w:szCs w:val="24"/>
        </w:rPr>
        <w:t>Ευχαριστώ.</w:t>
      </w:r>
    </w:p>
    <w:p w14:paraId="383755D7"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κατ’ εφαρμογή των διατάξεων του ν.4389/2006 και προκειμένου να υπάρξει ομαλή λειτουργία των περιφερειακών αεροδρομίων από τον επόμενο μήνα, υπεγράφησαν μεταξύ του Πυροσβ</w:t>
      </w:r>
      <w:r>
        <w:rPr>
          <w:rFonts w:eastAsia="Times New Roman"/>
          <w:szCs w:val="24"/>
        </w:rPr>
        <w:t xml:space="preserve">εστικού Σώματος και της εταιρείας οι βασικοί όροι συμφωνίας, για την παροχή ορισμένων υπηρεσιών πυρόσβεσης. Η κανονική σύμβαση, όμως, δεν έχει υπογραφεί ακόμη. Είναι κάτι το οποίο πρέπει να γίνει τις επόμενες μέρες. </w:t>
      </w:r>
    </w:p>
    <w:p w14:paraId="383755D8" w14:textId="77777777" w:rsidR="00DE40E5" w:rsidRDefault="00AD2AA6">
      <w:pPr>
        <w:spacing w:line="600" w:lineRule="auto"/>
        <w:ind w:firstLine="720"/>
        <w:contextualSpacing/>
        <w:jc w:val="both"/>
        <w:rPr>
          <w:rFonts w:eastAsia="Times New Roman"/>
          <w:szCs w:val="24"/>
        </w:rPr>
      </w:pPr>
      <w:r>
        <w:rPr>
          <w:rFonts w:eastAsia="Times New Roman"/>
          <w:szCs w:val="24"/>
        </w:rPr>
        <w:lastRenderedPageBreak/>
        <w:t>Με βάση αυτή την συμφωνία, έχουν αναδια</w:t>
      </w:r>
      <w:r>
        <w:rPr>
          <w:rFonts w:eastAsia="Times New Roman"/>
          <w:szCs w:val="24"/>
        </w:rPr>
        <w:t>ρθρωθεί ορισμένοι πυροσβεστικοί σταθμοί σε ορισμένα αεροδρόμια και συγκεκριμένα της Θεσσαλονίκης, της Κέρκυρας, των Χανίων, της Ρόδου και της Κω. Ιδρύονται νέες υπηρεσίες στα αεροδρόμια που δεν υπάρχει Πυροσβεστική Υπηρεσία -υπήρχε Πυροσβεστική Υπηρεσία τη</w:t>
      </w:r>
      <w:r>
        <w:rPr>
          <w:rFonts w:eastAsia="Times New Roman"/>
          <w:szCs w:val="24"/>
        </w:rPr>
        <w:t xml:space="preserve">ς Υπηρεσίας Πολιτικής Αεροπορίας μέχρι τώρα- και αυτά είναι τα αεροδρόμια της Ζακύνθου, Κεφαλληνίας, Σαντορίνης, Μυκόνου, Μυτιλήνης, Σάμου, Καβάλας και Σκιάθου. </w:t>
      </w:r>
    </w:p>
    <w:p w14:paraId="383755D9" w14:textId="77777777" w:rsidR="00DE40E5" w:rsidRDefault="00AD2AA6">
      <w:pPr>
        <w:spacing w:line="600" w:lineRule="auto"/>
        <w:ind w:firstLine="720"/>
        <w:contextualSpacing/>
        <w:jc w:val="both"/>
        <w:rPr>
          <w:rFonts w:eastAsia="Times New Roman"/>
          <w:szCs w:val="24"/>
        </w:rPr>
      </w:pPr>
      <w:r>
        <w:rPr>
          <w:rFonts w:eastAsia="Times New Roman"/>
          <w:szCs w:val="24"/>
        </w:rPr>
        <w:t>Ο συνολικός αριθμός για τα δεκατρία αεροδρόμια που απαιτείται είναι πεντακόσιοι τέσσερις πυροσ</w:t>
      </w:r>
      <w:r>
        <w:rPr>
          <w:rFonts w:eastAsia="Times New Roman"/>
          <w:szCs w:val="24"/>
        </w:rPr>
        <w:t xml:space="preserve">βέστες. Από αυτούς τους πυροσβέστες, απαιτούνται διακόσιοι πενήντα πυροσβέστες για τα δεκατρία αεροδρόμια και για τις υπηρεσίες που αποδυναμώθηκαν, γιατί πήραμε προσωπικό. Για παράδειγμα, στη Σάμο ή την Μυτιλήνη πήραν προσωπικό για τα αεροδρόμια, επομένως </w:t>
      </w:r>
      <w:r>
        <w:rPr>
          <w:rFonts w:eastAsia="Times New Roman"/>
          <w:szCs w:val="24"/>
        </w:rPr>
        <w:t xml:space="preserve">πρέπει να αναπληρωθεί αυτό το προσωπικό. Άρα ο αριθμός που θα πρέπει να μετακινηθεί είναι διακόσια πενήντα άτομα. </w:t>
      </w:r>
    </w:p>
    <w:p w14:paraId="383755DA" w14:textId="77777777" w:rsidR="00DE40E5" w:rsidRDefault="00AD2AA6">
      <w:pPr>
        <w:spacing w:line="600" w:lineRule="auto"/>
        <w:ind w:firstLine="720"/>
        <w:contextualSpacing/>
        <w:jc w:val="both"/>
        <w:rPr>
          <w:rFonts w:eastAsia="Times New Roman"/>
          <w:szCs w:val="24"/>
        </w:rPr>
      </w:pPr>
      <w:r>
        <w:rPr>
          <w:rFonts w:eastAsia="Times New Roman"/>
          <w:szCs w:val="24"/>
        </w:rPr>
        <w:t>Αυτές τις ημέρες, έχουν ήδη εκπαιδευτεί διακόσιοι πυροσβέστες και το ερώτημα που τίθεται είναι πώς θα μετακινηθούν, πώς θα μετατεθούν ουσιαστ</w:t>
      </w:r>
      <w:r>
        <w:rPr>
          <w:rFonts w:eastAsia="Times New Roman"/>
          <w:szCs w:val="24"/>
        </w:rPr>
        <w:t xml:space="preserve">ικά αυτοί οι άνθρωποι, κάτι το οποίο </w:t>
      </w:r>
      <w:r>
        <w:rPr>
          <w:rFonts w:eastAsia="Times New Roman"/>
          <w:szCs w:val="24"/>
        </w:rPr>
        <w:lastRenderedPageBreak/>
        <w:t>θα ρυθμιστεί νομοθετικά. Πλην όμως, σε ό,τι αφορά το ανθρωπιστικό σκέλος, προσπαθούμε να είναι από κοντινές περιοχές, ώστε να μην επιβαρυνθούν. Είναι ένα ζήτημα, το οποίο μας απασχολεί, αλλά πρέπει να λυθεί άμεσα, γιατί</w:t>
      </w:r>
      <w:r>
        <w:rPr>
          <w:rFonts w:eastAsia="Times New Roman"/>
          <w:szCs w:val="24"/>
        </w:rPr>
        <w:t xml:space="preserve"> πρέπει να αρχίσει η λειτουργία των αεροδρομίων. Όπως καταλαβαίνετε, δεν μπορούν να λειτουργήσουν τα αεροδρόμια χωρίς τους πυροσβεστικούς σταθμούς. Είναι </w:t>
      </w:r>
      <w:proofErr w:type="spellStart"/>
      <w:r>
        <w:rPr>
          <w:rFonts w:eastAsia="Times New Roman"/>
          <w:szCs w:val="24"/>
        </w:rPr>
        <w:t>προαπαιτούμενο</w:t>
      </w:r>
      <w:proofErr w:type="spellEnd"/>
      <w:r>
        <w:rPr>
          <w:rFonts w:eastAsia="Times New Roman"/>
          <w:szCs w:val="24"/>
        </w:rPr>
        <w:t xml:space="preserve"> και καταλαβαίνετε όλοι ότι πρέπει να γίνει. Είναι ένα ζήτημα το οποίο μας προβληματίζει</w:t>
      </w:r>
      <w:r>
        <w:rPr>
          <w:rFonts w:eastAsia="Times New Roman"/>
          <w:szCs w:val="24"/>
        </w:rPr>
        <w:t xml:space="preserve">, μας απασχολεί και πιστεύουμε ότι είμαστε σε κατεύθυνση επίλυσης στο επόμενο διάστημα. </w:t>
      </w:r>
    </w:p>
    <w:p w14:paraId="383755DB" w14:textId="77777777" w:rsidR="00DE40E5" w:rsidRDefault="00AD2AA6">
      <w:pPr>
        <w:spacing w:line="600" w:lineRule="auto"/>
        <w:ind w:firstLine="720"/>
        <w:contextualSpacing/>
        <w:jc w:val="both"/>
        <w:rPr>
          <w:rFonts w:eastAsia="Times New Roman"/>
          <w:szCs w:val="24"/>
        </w:rPr>
      </w:pPr>
      <w:r>
        <w:rPr>
          <w:rFonts w:eastAsia="Times New Roman"/>
          <w:szCs w:val="24"/>
        </w:rPr>
        <w:t>Σχετικά με το πώς έχει σχέση με μια άλλη ρύθμιση, η οποία επίκειται -δηλαδή, την μονιμοποίηση των πυροσβεστών πενταετούς υποχρέωσης-, όπως ξέρετε, από τους πέντε χιλιά</w:t>
      </w:r>
      <w:r>
        <w:rPr>
          <w:rFonts w:eastAsia="Times New Roman"/>
          <w:szCs w:val="24"/>
        </w:rPr>
        <w:t xml:space="preserve">δες περίπου πυροσβέστες πενταετούς υποχρέωσης, οι οποίοι προσλήφθηκαν βάσει νόμου του 2011, λιγότεροι από τους μισούς, δύο χιλιάδες εκατό, πρέπει να μονιμοποιηθούν. Για τους υπόλοιπους πρέπει να γίνει ανανέωση της πενταετούς θητείας. </w:t>
      </w:r>
    </w:p>
    <w:p w14:paraId="383755DC" w14:textId="77777777" w:rsidR="00DE40E5" w:rsidRDefault="00AD2AA6">
      <w:pPr>
        <w:spacing w:line="600" w:lineRule="auto"/>
        <w:ind w:firstLine="720"/>
        <w:contextualSpacing/>
        <w:jc w:val="both"/>
        <w:rPr>
          <w:rFonts w:eastAsia="Times New Roman"/>
          <w:szCs w:val="24"/>
        </w:rPr>
      </w:pPr>
      <w:r>
        <w:rPr>
          <w:rFonts w:eastAsia="Times New Roman"/>
          <w:szCs w:val="24"/>
        </w:rPr>
        <w:t>Μέσα σε ένα τέτοιο πλ</w:t>
      </w:r>
      <w:r>
        <w:rPr>
          <w:rFonts w:eastAsia="Times New Roman"/>
          <w:szCs w:val="24"/>
        </w:rPr>
        <w:t>αίσιο προσπαθούμε να καλύψουμε αυτά τα κενά που αναφέρατε πριν.</w:t>
      </w:r>
    </w:p>
    <w:p w14:paraId="383755DD" w14:textId="77777777" w:rsidR="00DE40E5" w:rsidRDefault="00AD2AA6">
      <w:pPr>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έχετε τρία λεπτά.</w:t>
      </w:r>
    </w:p>
    <w:p w14:paraId="383755DE" w14:textId="77777777" w:rsidR="00DE40E5" w:rsidRDefault="00AD2AA6">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Ευχαριστώ, κυρία Πρόεδρε.</w:t>
      </w:r>
    </w:p>
    <w:p w14:paraId="383755DF"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Κύριε Υπουργέ, έχω εδώ ανακοινώσεις από την Ένωση Πυροσβεστών της </w:t>
      </w:r>
      <w:r>
        <w:rPr>
          <w:rFonts w:eastAsia="Times New Roman"/>
          <w:szCs w:val="24"/>
        </w:rPr>
        <w:t xml:space="preserve">Ρόδου, του Βόλου, της Σκιάθου, του </w:t>
      </w:r>
      <w:proofErr w:type="spellStart"/>
      <w:r>
        <w:rPr>
          <w:rFonts w:eastAsia="Times New Roman"/>
          <w:szCs w:val="24"/>
        </w:rPr>
        <w:t>Πλωμαρίου</w:t>
      </w:r>
      <w:proofErr w:type="spellEnd"/>
      <w:r>
        <w:rPr>
          <w:rFonts w:eastAsia="Times New Roman"/>
          <w:szCs w:val="24"/>
        </w:rPr>
        <w:t xml:space="preserve"> της Μυτιλήνης, της Λακωνίας, των Κυθήρων, οι οποίοι διαμαρτύρονται για όλη αυτή τη λειτουργία, που είχατε σε σχέση με την εκπαίδευση αυτών των πυροσβεστών και τη μετάθεσή τους.      </w:t>
      </w:r>
    </w:p>
    <w:p w14:paraId="383755E0" w14:textId="77777777" w:rsidR="00DE40E5" w:rsidRDefault="00AD2AA6">
      <w:pPr>
        <w:spacing w:line="600" w:lineRule="auto"/>
        <w:ind w:firstLine="720"/>
        <w:contextualSpacing/>
        <w:jc w:val="both"/>
        <w:rPr>
          <w:rFonts w:eastAsia="Times New Roman"/>
          <w:szCs w:val="24"/>
        </w:rPr>
      </w:pPr>
      <w:r>
        <w:rPr>
          <w:rFonts w:eastAsia="Times New Roman"/>
          <w:szCs w:val="24"/>
        </w:rPr>
        <w:t>Εμείς διαφωνούμε και συντασσ</w:t>
      </w:r>
      <w:r>
        <w:rPr>
          <w:rFonts w:eastAsia="Times New Roman"/>
          <w:szCs w:val="24"/>
        </w:rPr>
        <w:t>όμαστε με τις ενώσεις που διαμαρτύρονται για τις ακούσιες μεταθέσεις. Αυτές θα δημιουργήσουν σοβαρά προβλήματα στο προσωπικό του Πυροσβεστικού Σώματος. Μεγάλο μέρος θα υποχρεωθεί να ξεσπιτωθεί, να δαπανήσει μεγάλο μέρος από το ήδη πετσοκομμένο εισόδημά του</w:t>
      </w:r>
      <w:r>
        <w:rPr>
          <w:rFonts w:eastAsia="Times New Roman"/>
          <w:szCs w:val="24"/>
        </w:rPr>
        <w:t xml:space="preserve"> για την μετεγκατάστασή του. </w:t>
      </w:r>
    </w:p>
    <w:p w14:paraId="383755E1"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Βέβαια, όπως είπαμε αρχικά, κύριε Υπουργέ, θα μείνουν </w:t>
      </w:r>
      <w:proofErr w:type="spellStart"/>
      <w:r>
        <w:rPr>
          <w:rFonts w:eastAsia="Times New Roman"/>
          <w:szCs w:val="24"/>
        </w:rPr>
        <w:t>υποστελεχωμένα</w:t>
      </w:r>
      <w:proofErr w:type="spellEnd"/>
      <w:r>
        <w:rPr>
          <w:rFonts w:eastAsia="Times New Roman"/>
          <w:szCs w:val="24"/>
        </w:rPr>
        <w:t xml:space="preserve"> άλλα τέτοια καταστήματα του Πυροσβεστικού Σώματος, τα οποία είναι αναγκαίο να στελεχωθούν με πρόσληψη νέου προσωπικού. </w:t>
      </w:r>
    </w:p>
    <w:p w14:paraId="383755E2" w14:textId="77777777" w:rsidR="00DE40E5" w:rsidRDefault="00AD2AA6">
      <w:pPr>
        <w:spacing w:line="600" w:lineRule="auto"/>
        <w:ind w:firstLine="720"/>
        <w:contextualSpacing/>
        <w:jc w:val="both"/>
        <w:rPr>
          <w:rFonts w:eastAsia="Times New Roman"/>
          <w:szCs w:val="24"/>
        </w:rPr>
      </w:pPr>
      <w:r>
        <w:rPr>
          <w:rFonts w:eastAsia="Times New Roman"/>
          <w:szCs w:val="24"/>
        </w:rPr>
        <w:t>Είναι γνωστό ότι υπάρχουν μεγάλες ελλ</w:t>
      </w:r>
      <w:r>
        <w:rPr>
          <w:rFonts w:eastAsia="Times New Roman"/>
          <w:szCs w:val="24"/>
        </w:rPr>
        <w:t xml:space="preserve">είψεις. Οι πενταετούς υποχρέωσης, με συμβάσεις πέντε χρόνων ή οι εποχιακοί, </w:t>
      </w:r>
      <w:r>
        <w:rPr>
          <w:rFonts w:eastAsia="Times New Roman"/>
          <w:szCs w:val="24"/>
        </w:rPr>
        <w:lastRenderedPageBreak/>
        <w:t xml:space="preserve">δεν καλύπτουν τις ανάγκες του Πυροσβεστικού Σώματος, ιδιαίτερα κατά την περίοδο που οι ανάγκες είναι πολύ μεγάλες. Γι’ αυτό πιστεύουμε ότι θα πρέπει να δείτε τον κανονισμό που σας </w:t>
      </w:r>
      <w:r>
        <w:rPr>
          <w:rFonts w:eastAsia="Times New Roman"/>
          <w:szCs w:val="24"/>
        </w:rPr>
        <w:t xml:space="preserve">έχει κατατεθεί. </w:t>
      </w:r>
    </w:p>
    <w:p w14:paraId="383755E3" w14:textId="77777777" w:rsidR="00DE40E5" w:rsidRDefault="00AD2AA6">
      <w:pPr>
        <w:spacing w:line="600" w:lineRule="auto"/>
        <w:ind w:firstLine="720"/>
        <w:contextualSpacing/>
        <w:jc w:val="both"/>
        <w:rPr>
          <w:rFonts w:eastAsia="Times New Roman"/>
          <w:szCs w:val="24"/>
        </w:rPr>
      </w:pPr>
      <w:r>
        <w:rPr>
          <w:rFonts w:eastAsia="Times New Roman"/>
          <w:szCs w:val="24"/>
        </w:rPr>
        <w:t>Έχω εδώ έναν κανονισμό που, αν δεν κάνω λάθος, ακόμα και προχθές σάς κατέθεσε η Ενωτική Αγωνιστική Κίνηση Πυροσβεστών. Είναι ένας ολοκληρωμένος κανονισμός μεταθέσεων</w:t>
      </w:r>
      <w:r>
        <w:rPr>
          <w:rFonts w:eastAsia="Times New Roman"/>
          <w:szCs w:val="24"/>
        </w:rPr>
        <w:t>,</w:t>
      </w:r>
      <w:r>
        <w:rPr>
          <w:rFonts w:eastAsia="Times New Roman"/>
          <w:szCs w:val="24"/>
        </w:rPr>
        <w:t xml:space="preserve"> που νομίζω ότι θα πρέπει να τον συζητήσετε. Είναι ένας αναχρονιστικός κα</w:t>
      </w:r>
      <w:r>
        <w:rPr>
          <w:rFonts w:eastAsia="Times New Roman"/>
          <w:szCs w:val="24"/>
        </w:rPr>
        <w:t>νονισμός αυτός που υπάρχει μέχρι σήμερα και που φέρνει σε αντιπαράθεση τους εργαζόμενους στην Πυροσβεστική. Θα πρέπει να διαμορφώσετε έναν άλλο κανονισμό προκειμένου να μην είναι σε βάρος των εργαζομένων στο Πυροσβεστικό Σώμα αυτές οι μεταθέσεις.</w:t>
      </w:r>
    </w:p>
    <w:p w14:paraId="383755E4" w14:textId="77777777" w:rsidR="00DE40E5" w:rsidRDefault="00AD2AA6">
      <w:pPr>
        <w:spacing w:line="600" w:lineRule="auto"/>
        <w:ind w:firstLine="720"/>
        <w:contextualSpacing/>
        <w:jc w:val="both"/>
        <w:rPr>
          <w:rFonts w:eastAsia="Times New Roman"/>
          <w:szCs w:val="24"/>
        </w:rPr>
      </w:pPr>
      <w:r>
        <w:rPr>
          <w:rFonts w:eastAsia="Times New Roman"/>
          <w:szCs w:val="24"/>
        </w:rPr>
        <w:t>Καταθέτω,</w:t>
      </w:r>
      <w:r>
        <w:rPr>
          <w:rFonts w:eastAsia="Times New Roman"/>
          <w:szCs w:val="24"/>
        </w:rPr>
        <w:t xml:space="preserve"> λοιπόν, στα Πρακτικά τις ανακοινώσεις των Ενώσεων Πυροσβεστών ανά την Ελλάδα που διαμαρτύρονται γι’ αυτή την ακούσια μετάταξη-μετάθεση, όπως σας είπα, καθώς και τον κανονισμό που σας έχουν καταθέσει και επίσης ένα υπόμνημα που κατατέθηκε πάλι προχθές εν ό</w:t>
      </w:r>
      <w:r>
        <w:rPr>
          <w:rFonts w:eastAsia="Times New Roman"/>
          <w:szCs w:val="24"/>
        </w:rPr>
        <w:t xml:space="preserve">ψει και της νέας αντιπυρικής περιόδου, όπου κάνουν εδώ συγκεκριμένες προτάσεις </w:t>
      </w:r>
      <w:r>
        <w:rPr>
          <w:rFonts w:eastAsia="Times New Roman"/>
          <w:szCs w:val="24"/>
        </w:rPr>
        <w:lastRenderedPageBreak/>
        <w:t>για τις ανάγκες που υπάρχουν και για το πώς θα πρέπει η Κυβέρνηση και βέβαια το Υπουργείο σας να καλύψει αυτές τις ανάγκες και σε προσωπικό και σε υλικοτεχνική υποδομή.</w:t>
      </w:r>
    </w:p>
    <w:p w14:paraId="383755E5" w14:textId="77777777" w:rsidR="00DE40E5" w:rsidRDefault="00AD2AA6">
      <w:pPr>
        <w:spacing w:line="600" w:lineRule="auto"/>
        <w:ind w:firstLine="720"/>
        <w:contextualSpacing/>
        <w:jc w:val="both"/>
        <w:rPr>
          <w:rFonts w:eastAsia="Times New Roman"/>
          <w:szCs w:val="24"/>
        </w:rPr>
      </w:pPr>
      <w:r>
        <w:rPr>
          <w:rFonts w:eastAsia="Times New Roman"/>
          <w:szCs w:val="24"/>
        </w:rPr>
        <w:t>(Στο σημ</w:t>
      </w:r>
      <w:r>
        <w:rPr>
          <w:rFonts w:eastAsia="Times New Roman"/>
          <w:szCs w:val="24"/>
        </w:rPr>
        <w:t xml:space="preserve">είο αυτό ο Βουλευτής κ. Χρήστος </w:t>
      </w:r>
      <w:proofErr w:type="spellStart"/>
      <w:r>
        <w:rPr>
          <w:rFonts w:eastAsia="Times New Roman"/>
          <w:szCs w:val="24"/>
        </w:rPr>
        <w:t>Κατσώτης</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83755E6"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Πάνω απ’ όλα, κύριε Υπουργέ, θα πρέπει να λάβετε </w:t>
      </w:r>
      <w:proofErr w:type="spellStart"/>
      <w:r>
        <w:rPr>
          <w:rFonts w:eastAsia="Times New Roman"/>
          <w:szCs w:val="24"/>
        </w:rPr>
        <w:t>υπ</w:t>
      </w:r>
      <w:r>
        <w:rPr>
          <w:rFonts w:eastAsia="Times New Roman"/>
          <w:szCs w:val="24"/>
        </w:rPr>
        <w:t>’</w:t>
      </w:r>
      <w:r>
        <w:rPr>
          <w:rFonts w:eastAsia="Times New Roman"/>
          <w:szCs w:val="24"/>
        </w:rPr>
        <w:t>όψ</w:t>
      </w:r>
      <w:r>
        <w:rPr>
          <w:rFonts w:eastAsia="Times New Roman"/>
          <w:szCs w:val="24"/>
        </w:rPr>
        <w:t>ιν</w:t>
      </w:r>
      <w:proofErr w:type="spellEnd"/>
      <w:r>
        <w:rPr>
          <w:rFonts w:eastAsia="Times New Roman"/>
          <w:szCs w:val="24"/>
        </w:rPr>
        <w:t xml:space="preserve"> τις ανάγκες των εργαζομένων και οι μεταθέσεις να γίνουν εθελοντικά, να είναι κοντά, όπως είπατε, για να μην υπάρχουν και νέα προβλήματα γι’ αυτούς τους εργαζόμενους, πέρα απ’ αυτά που έχουν</w:t>
      </w:r>
      <w:r>
        <w:rPr>
          <w:rFonts w:eastAsia="Times New Roman"/>
          <w:szCs w:val="24"/>
        </w:rPr>
        <w:t>,</w:t>
      </w:r>
      <w:r>
        <w:rPr>
          <w:rFonts w:eastAsia="Times New Roman"/>
          <w:szCs w:val="24"/>
        </w:rPr>
        <w:t xml:space="preserve"> που είναι πολλά και τα γνωρίζετε, καθώς τα έχουμε συζητήσει </w:t>
      </w:r>
      <w:r>
        <w:rPr>
          <w:rFonts w:eastAsia="Times New Roman"/>
          <w:szCs w:val="24"/>
        </w:rPr>
        <w:t>κατ’ επανάληψη και σας τα έχουμε εγχειρίσει μέσα από πολλές ερωτήσεις το προηγούμενο διάστημα.</w:t>
      </w:r>
    </w:p>
    <w:p w14:paraId="383755E7"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Υπουργέ, έχετε τον λόγο.</w:t>
      </w:r>
    </w:p>
    <w:p w14:paraId="383755E8" w14:textId="77777777" w:rsidR="00DE40E5" w:rsidRDefault="00AD2AA6">
      <w:pPr>
        <w:spacing w:line="600" w:lineRule="auto"/>
        <w:ind w:firstLine="720"/>
        <w:contextualSpacing/>
        <w:jc w:val="both"/>
        <w:rPr>
          <w:rFonts w:eastAsia="Times New Roman"/>
          <w:szCs w:val="24"/>
        </w:rPr>
      </w:pPr>
      <w:r>
        <w:rPr>
          <w:rFonts w:eastAsia="Times New Roman"/>
          <w:b/>
          <w:szCs w:val="24"/>
        </w:rPr>
        <w:t>ΝΙΚΟΛΑΟΣ ΤΟΣΚΑΣ (Αναπληρωτής Υπουργός Εσωτερικών):</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πράγματι τα προβλήμα</w:t>
      </w:r>
      <w:r>
        <w:rPr>
          <w:rFonts w:eastAsia="Times New Roman"/>
          <w:szCs w:val="24"/>
        </w:rPr>
        <w:t>τα του Πυροσβεστικού Σώματος είναι πάρα πολλά. Μπορώ να πω –και το έχω ξαναπεί σ</w:t>
      </w:r>
      <w:r>
        <w:rPr>
          <w:rFonts w:eastAsia="Times New Roman"/>
          <w:szCs w:val="24"/>
        </w:rPr>
        <w:t>ε</w:t>
      </w:r>
      <w:r>
        <w:rPr>
          <w:rFonts w:eastAsia="Times New Roman"/>
          <w:szCs w:val="24"/>
        </w:rPr>
        <w:t xml:space="preserve"> αυτή την Αίθουσα- ότι αμφιβάλλω αν υπάρχει </w:t>
      </w:r>
      <w:r>
        <w:rPr>
          <w:rFonts w:eastAsia="Times New Roman"/>
          <w:szCs w:val="24"/>
        </w:rPr>
        <w:lastRenderedPageBreak/>
        <w:t xml:space="preserve">άλλο κομμάτι του κρατικού μηχανισμού των δημοσίων υπηρεσιών που να έχει πιο στρεβλή δομή και τόσα πολλά συσσωρευμένα προβλήματα. </w:t>
      </w:r>
    </w:p>
    <w:p w14:paraId="383755E9"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Φέτος τελείωσε, όπως είπα πριν, η πενταετής υποχρέωση-υπηρεσία των πυροσβεστών πενταετούς θητείας. Φέτος τελείωσε η πενταετής διάρκεια για τα αεροπορικά πυροσβεστικά μέσα, μεσαία και βαριά. </w:t>
      </w:r>
    </w:p>
    <w:p w14:paraId="383755EA" w14:textId="77777777" w:rsidR="00DE40E5" w:rsidRDefault="00AD2AA6">
      <w:pPr>
        <w:spacing w:line="600" w:lineRule="auto"/>
        <w:ind w:firstLine="720"/>
        <w:contextualSpacing/>
        <w:jc w:val="both"/>
        <w:rPr>
          <w:rFonts w:eastAsia="Times New Roman"/>
          <w:szCs w:val="24"/>
        </w:rPr>
      </w:pPr>
      <w:r>
        <w:rPr>
          <w:rFonts w:eastAsia="Times New Roman"/>
          <w:szCs w:val="24"/>
        </w:rPr>
        <w:t>Δυστυχώς η αδιαφορία προηγούμενων κυβερνήσεων και οι στρεβλές κατ</w:t>
      </w:r>
      <w:r>
        <w:rPr>
          <w:rFonts w:eastAsia="Times New Roman"/>
          <w:szCs w:val="24"/>
        </w:rPr>
        <w:t xml:space="preserve">αστάσεις μάς πιέζουν προκειμένου να πάρουμε αποφάσεις που έχουν επιπτώσεις και στο προσωπικό, το οποίο στις πυρκαγιές του περασμένου καλοκαιριού κατέβαλε τεράστιες προσπάθειες κι έτσι μειώθηκαν οι επιπτώσεις. </w:t>
      </w:r>
    </w:p>
    <w:p w14:paraId="383755EB" w14:textId="77777777" w:rsidR="00DE40E5" w:rsidRDefault="00AD2AA6">
      <w:pPr>
        <w:spacing w:line="600" w:lineRule="auto"/>
        <w:ind w:firstLine="720"/>
        <w:contextualSpacing/>
        <w:jc w:val="both"/>
        <w:rPr>
          <w:rFonts w:eastAsia="Times New Roman"/>
          <w:szCs w:val="24"/>
        </w:rPr>
      </w:pPr>
      <w:r>
        <w:rPr>
          <w:rFonts w:eastAsia="Times New Roman"/>
          <w:szCs w:val="24"/>
        </w:rPr>
        <w:t>Οι πυροσβέστες στην Ελλάδα, γύρω στα δεκατρείς</w:t>
      </w:r>
      <w:r>
        <w:rPr>
          <w:rFonts w:eastAsia="Times New Roman"/>
          <w:szCs w:val="24"/>
        </w:rPr>
        <w:t xml:space="preserve"> χιλιάδες άτομα, είναι αρκετοί. Είναι σε πολλές περιοχές υπεράριθμοι και σε άλλες περιοχές υπάρχει ελλιπές προσωπικό, δηλαδή υπάρχει μια στρεβλή δομή και κατανομή του προσωπικού, όπως υπάρχει στρεβλή δομή και στις τοποθεσίες που υπάρχουν οι πυροσβεστικοί σ</w:t>
      </w:r>
      <w:r>
        <w:rPr>
          <w:rFonts w:eastAsia="Times New Roman"/>
          <w:szCs w:val="24"/>
        </w:rPr>
        <w:t xml:space="preserve">ταθμοί, γιατί ξέρετε καλά πώς δημιουργούνταν αυτοί οι πυροσβεστικοί σταθμοί. </w:t>
      </w:r>
    </w:p>
    <w:p w14:paraId="383755EC" w14:textId="77777777" w:rsidR="00DE40E5" w:rsidRDefault="00AD2AA6">
      <w:pPr>
        <w:tabs>
          <w:tab w:val="left" w:pos="720"/>
          <w:tab w:val="left" w:pos="1440"/>
          <w:tab w:val="left" w:pos="1749"/>
          <w:tab w:val="left" w:pos="2160"/>
          <w:tab w:val="left" w:pos="2880"/>
          <w:tab w:val="left" w:pos="3600"/>
          <w:tab w:val="center" w:pos="4753"/>
        </w:tabs>
        <w:spacing w:before="240" w:line="600" w:lineRule="auto"/>
        <w:contextualSpacing/>
        <w:jc w:val="both"/>
        <w:rPr>
          <w:rFonts w:eastAsia="Times New Roman"/>
          <w:szCs w:val="24"/>
        </w:rPr>
      </w:pPr>
      <w:r>
        <w:rPr>
          <w:rFonts w:eastAsia="Times New Roman"/>
          <w:szCs w:val="24"/>
        </w:rPr>
        <w:lastRenderedPageBreak/>
        <w:tab/>
      </w:r>
      <w:r>
        <w:rPr>
          <w:rFonts w:eastAsia="Times New Roman"/>
          <w:szCs w:val="24"/>
        </w:rPr>
        <w:t>Καθαρά για ρουσφετολογικούς σκοπούς φυτεύονταν, τοποθετούνταν, δημιουργούνταν όπου εξυπηρετούντο τα κομματικά συμφέροντα, με αποτέλεσμα να έχουν δημιουργηθεί καταστάσεις στρεβλέ</w:t>
      </w:r>
      <w:r>
        <w:rPr>
          <w:rFonts w:eastAsia="Times New Roman"/>
          <w:szCs w:val="24"/>
        </w:rPr>
        <w:t xml:space="preserve">ς που δύσκολα διορθώνονται. </w:t>
      </w:r>
    </w:p>
    <w:p w14:paraId="383755ED" w14:textId="77777777" w:rsidR="00DE40E5" w:rsidRDefault="00AD2AA6">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Επίσης, αναφέρετε στην ερώτησή σας για τις διαφορετικές σχέσεις εργασίας με τους μόνιμους πυροσβέστες, τ</w:t>
      </w:r>
      <w:r>
        <w:rPr>
          <w:rFonts w:eastAsia="Times New Roman"/>
          <w:szCs w:val="24"/>
        </w:rPr>
        <w:t>η</w:t>
      </w:r>
      <w:r>
        <w:rPr>
          <w:rFonts w:eastAsia="Times New Roman"/>
          <w:szCs w:val="24"/>
        </w:rPr>
        <w:t>ς πενταετούς θητείας, τους εποχιακούς πυροσβέστες. Καταλαβαίνετε πόσο στρεβλό πλέγμα εργασιακών σχέσεων υπάρχει μέσα στο Π</w:t>
      </w:r>
      <w:r>
        <w:rPr>
          <w:rFonts w:eastAsia="Times New Roman"/>
          <w:szCs w:val="24"/>
        </w:rPr>
        <w:t>υροσβεστικό Σώμα. Για πρώτη φορά, φέτος, μπήκε προσωπικό με πανελλήνιες εξετάσεις και αυτός σκοπεύουμε να είναι ο τρόπος εισόδου πυροσβεστών στο Πυροσβεστικό Σώμα κι όχι από «παράθυρα» ή άλλες «πόρτες», όπως γινόταν μέχρι τώρα, γιατί μέχρι τώρα η διαδικασί</w:t>
      </w:r>
      <w:r>
        <w:rPr>
          <w:rFonts w:eastAsia="Times New Roman"/>
          <w:szCs w:val="24"/>
        </w:rPr>
        <w:t xml:space="preserve">α ήταν εποχιακοί πυροσβέστες πενταετούς υποχρέωσης, μονιμοποίηση. Και μετά άρχιζαν οι επιλαχόντες από κάτω, που είναι κάποιες χιλιάδες, οι οποίοι άνθρωποι πιέζουν για να βρουν κι αυτοί μια θέση. Επομένως υπάρχουν υπεράριθμοι. </w:t>
      </w:r>
    </w:p>
    <w:p w14:paraId="383755EE" w14:textId="77777777" w:rsidR="00DE40E5" w:rsidRDefault="00AD2AA6">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Σε μερικά μέρη υπάρχουν διαφο</w:t>
      </w:r>
      <w:r>
        <w:rPr>
          <w:rFonts w:eastAsia="Times New Roman"/>
          <w:szCs w:val="24"/>
        </w:rPr>
        <w:t>ρετικές σχέσεις, στρεβλές σχέσεις και υπάρχει αναχρονιστική δομή και υπάρχουν και κανο</w:t>
      </w:r>
      <w:r>
        <w:rPr>
          <w:rFonts w:eastAsia="Times New Roman"/>
          <w:szCs w:val="24"/>
        </w:rPr>
        <w:lastRenderedPageBreak/>
        <w:t>νικές ανάγκες και ανάγκες που προκύπτουν τώρα με τα περιφερειακά αεροδρόμια. Προσπαθούμε μέσα από αυτό το παζλ των προβλημάτων να βρούμε λύσεις. Δεν είναι πάντα εύκολο. Κ</w:t>
      </w:r>
      <w:r>
        <w:rPr>
          <w:rFonts w:eastAsia="Times New Roman"/>
          <w:szCs w:val="24"/>
        </w:rPr>
        <w:t xml:space="preserve">άνουμε ό,τι μπορούμε, αλλά δυστυχώς έχουμε κληρονομήσει μια πολύ στρεβλή κατάσταση. Θα προσπαθήσουμε, όμως, να επιλύσουμε το ζήτημα των μεταθέσεων με τον πιο ανώδυνο για το προσωπικό τρόπο, αλλά παρέχοντας τις υπηρεσίες που είμαστε υποχρεωμένοι να δώσουμε </w:t>
      </w:r>
      <w:r>
        <w:rPr>
          <w:rFonts w:eastAsia="Times New Roman"/>
          <w:szCs w:val="24"/>
        </w:rPr>
        <w:t xml:space="preserve">στα περιφερειακά αεροδρόμια. Εξετάζουμε, λοιπόν, τον τρόπο που σας είπα πριν, ο οποίος εάν υλοποιηθεί σύντομα, θα επιλύσει και το θέμα των μεταθέσεων με τον πιο ανώδυνο τρόπο, δηλαδή, μέσω των πυροσβεστών πενταετούς υποχρέωσης. </w:t>
      </w:r>
    </w:p>
    <w:p w14:paraId="383755EF" w14:textId="77777777" w:rsidR="00DE40E5" w:rsidRDefault="00AD2AA6">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Σας ευχαριστώ.</w:t>
      </w:r>
    </w:p>
    <w:p w14:paraId="383755F0" w14:textId="77777777" w:rsidR="00DE40E5" w:rsidRDefault="00AD2AA6">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ΠΡΟΕΔΡΕΥΟΥΣΑ</w:t>
      </w:r>
      <w:r>
        <w:rPr>
          <w:rFonts w:eastAsia="Times New Roman"/>
          <w:b/>
          <w:szCs w:val="24"/>
        </w:rPr>
        <w:t xml:space="preserve"> (Αναστασία Χριστοδουλοπούλου):</w:t>
      </w:r>
      <w:r>
        <w:rPr>
          <w:rFonts w:eastAsia="Times New Roman"/>
          <w:szCs w:val="24"/>
        </w:rPr>
        <w:t xml:space="preserve"> Ευχαριστούμε κι εμείς.</w:t>
      </w:r>
    </w:p>
    <w:p w14:paraId="383755F1" w14:textId="77777777" w:rsidR="00DE40E5" w:rsidRDefault="00AD2AA6">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 </w:t>
      </w:r>
      <w:r>
        <w:rPr>
          <w:rFonts w:eastAsia="Times New Roman"/>
          <w:szCs w:val="24"/>
        </w:rPr>
        <w:t>Θα</w:t>
      </w:r>
      <w:r>
        <w:rPr>
          <w:rFonts w:eastAsia="Times New Roman"/>
          <w:szCs w:val="24"/>
        </w:rPr>
        <w:t xml:space="preserve"> συζητηθεί η πρώτη με αριθμό 322/9-1-2017 επίκαιρη ερώτηση δεύτερου κύκλου του Βουλευτή Αττικής της Νέας Δημοκρατίας κ Μαυρουδή Βορίδη προς τον Υπουργό Εσωτερικών, σχετικά με τη δολοφονική επίθεση σ</w:t>
      </w:r>
      <w:r>
        <w:rPr>
          <w:rFonts w:eastAsia="Times New Roman"/>
          <w:szCs w:val="24"/>
        </w:rPr>
        <w:t>υμμορίας κατά του Γραμματέα ΔΑΠ-ΝΔΦΚ ΑΤΕΙ Θεσσαλονίκης.</w:t>
      </w:r>
    </w:p>
    <w:p w14:paraId="383755F2" w14:textId="77777777" w:rsidR="00DE40E5" w:rsidRDefault="00AD2AA6">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Κύριε Βορίδη, έχετε τον λόγο για δύο λεπτά.</w:t>
      </w:r>
    </w:p>
    <w:p w14:paraId="383755F3" w14:textId="77777777" w:rsidR="00DE40E5" w:rsidRDefault="00AD2AA6">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Ευχαριστώ, κυρία Πρόεδρε.</w:t>
      </w:r>
    </w:p>
    <w:p w14:paraId="383755F4" w14:textId="77777777" w:rsidR="00DE40E5" w:rsidRDefault="00AD2AA6">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Αυτό το περιστατικό που περιγράφεται στην επίκαιρη ερώτηση συνέβη βέβαια στις 4</w:t>
      </w:r>
      <w:r>
        <w:rPr>
          <w:rFonts w:eastAsia="Times New Roman"/>
          <w:szCs w:val="24"/>
        </w:rPr>
        <w:t>-</w:t>
      </w:r>
      <w:r>
        <w:rPr>
          <w:rFonts w:eastAsia="Times New Roman"/>
          <w:szCs w:val="24"/>
        </w:rPr>
        <w:t>10</w:t>
      </w:r>
      <w:r>
        <w:rPr>
          <w:rFonts w:eastAsia="Times New Roman"/>
          <w:szCs w:val="24"/>
        </w:rPr>
        <w:t>-</w:t>
      </w:r>
      <w:r>
        <w:rPr>
          <w:rFonts w:eastAsia="Times New Roman"/>
          <w:szCs w:val="24"/>
        </w:rPr>
        <w:t>2016 και έχει χάσει το επίκαιρο του χαρακτήρα του, αλλά εξαιτίας αναβολών, εν μέρει λόγω υποχρεώσεων δικών μου και εν μέρει λόγω υποχρεώσεων του Υπουργού, φτάσαμε να το συζητάμε σήμερα. Επέμεινα στο να συζητηθεί με τη διαδικασία των επίκαιρων ερωτήσεων για</w:t>
      </w:r>
      <w:r>
        <w:rPr>
          <w:rFonts w:eastAsia="Times New Roman"/>
          <w:szCs w:val="24"/>
        </w:rPr>
        <w:t xml:space="preserve">τί θεωρώ ότι κάποια στιγμή θα πρέπει να υπάρξει μια σαφής τοποθέτηση, κατεύθυνση </w:t>
      </w:r>
      <w:r>
        <w:rPr>
          <w:rFonts w:eastAsia="Times New Roman"/>
          <w:szCs w:val="24"/>
        </w:rPr>
        <w:t>επί της</w:t>
      </w:r>
      <w:r>
        <w:rPr>
          <w:rFonts w:eastAsia="Times New Roman"/>
          <w:szCs w:val="24"/>
        </w:rPr>
        <w:t xml:space="preserve"> συνολική</w:t>
      </w:r>
      <w:r>
        <w:rPr>
          <w:rFonts w:eastAsia="Times New Roman"/>
          <w:szCs w:val="24"/>
        </w:rPr>
        <w:t>ς</w:t>
      </w:r>
      <w:r>
        <w:rPr>
          <w:rFonts w:eastAsia="Times New Roman"/>
          <w:szCs w:val="24"/>
        </w:rPr>
        <w:t xml:space="preserve"> </w:t>
      </w:r>
      <w:proofErr w:type="spellStart"/>
      <w:r>
        <w:rPr>
          <w:rFonts w:eastAsia="Times New Roman"/>
          <w:szCs w:val="24"/>
        </w:rPr>
        <w:t>αντεγκληματική</w:t>
      </w:r>
      <w:r>
        <w:rPr>
          <w:rFonts w:eastAsia="Times New Roman"/>
          <w:szCs w:val="24"/>
        </w:rPr>
        <w:t>ς</w:t>
      </w:r>
      <w:proofErr w:type="spellEnd"/>
      <w:r>
        <w:rPr>
          <w:rFonts w:eastAsia="Times New Roman"/>
          <w:szCs w:val="24"/>
        </w:rPr>
        <w:t xml:space="preserve"> πολιτική</w:t>
      </w:r>
      <w:r>
        <w:rPr>
          <w:rFonts w:eastAsia="Times New Roman"/>
          <w:szCs w:val="24"/>
        </w:rPr>
        <w:t>ς</w:t>
      </w:r>
      <w:r>
        <w:rPr>
          <w:rFonts w:eastAsia="Times New Roman"/>
          <w:szCs w:val="24"/>
        </w:rPr>
        <w:t xml:space="preserve"> απέναντι σε αυτό το οποίο είναι ένα ενδημικό φαινόμενο που μαστίζει την ελληνική πολιτική ζωή. Και αυτό είναι η βία από οργανωμένες</w:t>
      </w:r>
      <w:r>
        <w:rPr>
          <w:rFonts w:eastAsia="Times New Roman"/>
          <w:szCs w:val="24"/>
        </w:rPr>
        <w:t xml:space="preserve"> ομάδες της άκρας Αριστεράς, των αναρχικών, των </w:t>
      </w:r>
      <w:proofErr w:type="spellStart"/>
      <w:r>
        <w:rPr>
          <w:rFonts w:eastAsia="Times New Roman"/>
          <w:szCs w:val="24"/>
        </w:rPr>
        <w:t>αντιεξουσιαστών</w:t>
      </w:r>
      <w:proofErr w:type="spellEnd"/>
      <w:r>
        <w:rPr>
          <w:rFonts w:eastAsia="Times New Roman"/>
          <w:szCs w:val="24"/>
        </w:rPr>
        <w:t xml:space="preserve">. </w:t>
      </w:r>
    </w:p>
    <w:p w14:paraId="383755F5" w14:textId="77777777" w:rsidR="00DE40E5" w:rsidRDefault="00AD2AA6">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Στη συγκεκριμένη περίπτωση, έχει μία ιδιαίτερη οξύτητα γιατί πρόκειται για μια απρόκλητη επίθεση απέναντι σε ένα στέλεχος της φοιτητικής νεολαίας της Νέας Δημοκρατίας, της ΔΑΠ-ΝΔΦΚ που γίνετ</w:t>
      </w:r>
      <w:r>
        <w:rPr>
          <w:rFonts w:eastAsia="Times New Roman"/>
          <w:szCs w:val="24"/>
        </w:rPr>
        <w:t xml:space="preserve">αι –το τονίζω- απρόκλητα, σε έναν χώρο που κανονικά δεν δικαιολογεί κάτι τέτοιο, σε μία καφετέρια. Δέχεται, </w:t>
      </w:r>
      <w:r>
        <w:rPr>
          <w:rFonts w:eastAsia="Times New Roman"/>
          <w:szCs w:val="24"/>
        </w:rPr>
        <w:lastRenderedPageBreak/>
        <w:t>λοιπόν, αυτός ο άνθρωπος μια επίθεση από μια οργανωμένη ομάδα. Το αποτέλεσμα της επιθέσεως αυτής είναι κάταγμα κλείδας, κάταγμα σκαφοειδούς αριστερά</w:t>
      </w:r>
      <w:r>
        <w:rPr>
          <w:rFonts w:eastAsia="Times New Roman"/>
          <w:szCs w:val="24"/>
        </w:rPr>
        <w:t xml:space="preserve">, </w:t>
      </w:r>
      <w:proofErr w:type="spellStart"/>
      <w:r>
        <w:rPr>
          <w:rFonts w:eastAsia="Times New Roman"/>
          <w:szCs w:val="24"/>
        </w:rPr>
        <w:t>ρωγμώδες</w:t>
      </w:r>
      <w:proofErr w:type="spellEnd"/>
      <w:r>
        <w:rPr>
          <w:rFonts w:eastAsia="Times New Roman"/>
          <w:szCs w:val="24"/>
        </w:rPr>
        <w:t xml:space="preserve"> κάταγμα άνω πέρατος κερκίδας, κακώσεις της κεφαλής, του </w:t>
      </w:r>
      <w:proofErr w:type="spellStart"/>
      <w:r>
        <w:rPr>
          <w:rFonts w:eastAsia="Times New Roman"/>
          <w:szCs w:val="24"/>
        </w:rPr>
        <w:t>ημιθωρακίου</w:t>
      </w:r>
      <w:proofErr w:type="spellEnd"/>
      <w:r>
        <w:rPr>
          <w:rFonts w:eastAsia="Times New Roman"/>
          <w:szCs w:val="24"/>
        </w:rPr>
        <w:t xml:space="preserve">, αριστερού </w:t>
      </w:r>
      <w:proofErr w:type="spellStart"/>
      <w:r>
        <w:rPr>
          <w:rFonts w:eastAsia="Times New Roman"/>
          <w:szCs w:val="24"/>
        </w:rPr>
        <w:t>αγκώνος</w:t>
      </w:r>
      <w:proofErr w:type="spellEnd"/>
      <w:r>
        <w:rPr>
          <w:rFonts w:eastAsia="Times New Roman"/>
          <w:szCs w:val="24"/>
        </w:rPr>
        <w:t xml:space="preserve"> και </w:t>
      </w:r>
      <w:proofErr w:type="spellStart"/>
      <w:r>
        <w:rPr>
          <w:rFonts w:eastAsia="Times New Roman"/>
          <w:szCs w:val="24"/>
        </w:rPr>
        <w:t>πηχεοκαρπικής</w:t>
      </w:r>
      <w:proofErr w:type="spellEnd"/>
      <w:r>
        <w:rPr>
          <w:rFonts w:eastAsia="Times New Roman"/>
          <w:szCs w:val="24"/>
        </w:rPr>
        <w:t xml:space="preserve">.  </w:t>
      </w:r>
    </w:p>
    <w:p w14:paraId="383755F6" w14:textId="77777777" w:rsidR="00DE40E5" w:rsidRDefault="00AD2AA6">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Τι θα κάνουμε με αυτή την ιστορία; Αυτό είναι το ερώτημα. Τι θα γίνει με αυτή την κατάσταση; Τι θα γίνει με αυτές τις ομάδες</w:t>
      </w:r>
      <w:r>
        <w:rPr>
          <w:rFonts w:eastAsia="Times New Roman"/>
          <w:szCs w:val="24"/>
        </w:rPr>
        <w:t>,</w:t>
      </w:r>
      <w:r>
        <w:rPr>
          <w:rFonts w:eastAsia="Times New Roman"/>
          <w:szCs w:val="24"/>
        </w:rPr>
        <w:t xml:space="preserve"> οι οποίες ε</w:t>
      </w:r>
      <w:r>
        <w:rPr>
          <w:rFonts w:eastAsia="Times New Roman"/>
          <w:szCs w:val="24"/>
        </w:rPr>
        <w:t>ίναι ανεξέλεγκτες, φαίνεται να μην μπορούν να τιθασευτούν και εν τέλει καταλήγου</w:t>
      </w:r>
      <w:r>
        <w:rPr>
          <w:rFonts w:eastAsia="Times New Roman"/>
          <w:szCs w:val="24"/>
        </w:rPr>
        <w:t>ν</w:t>
      </w:r>
      <w:r>
        <w:rPr>
          <w:rFonts w:eastAsia="Times New Roman"/>
          <w:szCs w:val="24"/>
        </w:rPr>
        <w:t xml:space="preserve"> άνθρωποι να υφίστανται τέτοιου είδους και τέτοιας εκτάσεως σωματικές βλάβες, άρα ουσιαστικά κίνδυνο ζωής –τελειώνω σε δεκαπέντε δευτερόλεπτα, κυρία Πρόεδρε- να κινδυνεύει η ζ</w:t>
      </w:r>
      <w:r>
        <w:rPr>
          <w:rFonts w:eastAsia="Times New Roman"/>
          <w:szCs w:val="24"/>
        </w:rPr>
        <w:t>ωή τους γιατί έχουν απόψεις με τις οποίες οι συγκεκριμένοι κύριοι διαφωνούν. Τ</w:t>
      </w:r>
      <w:r>
        <w:rPr>
          <w:rFonts w:eastAsia="Times New Roman"/>
          <w:szCs w:val="24"/>
        </w:rPr>
        <w:t>ι</w:t>
      </w:r>
      <w:r>
        <w:rPr>
          <w:rFonts w:eastAsia="Times New Roman"/>
          <w:szCs w:val="24"/>
        </w:rPr>
        <w:t xml:space="preserve"> θα γίνει με αυτούς; Διότι είναι κι ένα ευρύτερο θέμα. Εντάξει, αυτό είναι ένα συγκεκριμένο περιστατικό, αλλά την προηγούμενη βδομάδα είχαμε ριπές και με </w:t>
      </w:r>
      <w:proofErr w:type="spellStart"/>
      <w:r>
        <w:rPr>
          <w:rFonts w:eastAsia="Times New Roman"/>
          <w:szCs w:val="24"/>
        </w:rPr>
        <w:t>καλάσνικοφ</w:t>
      </w:r>
      <w:proofErr w:type="spellEnd"/>
      <w:r>
        <w:rPr>
          <w:rFonts w:eastAsia="Times New Roman"/>
          <w:szCs w:val="24"/>
        </w:rPr>
        <w:t xml:space="preserve">, μάλλον δεν </w:t>
      </w:r>
      <w:r>
        <w:rPr>
          <w:rFonts w:eastAsia="Times New Roman"/>
          <w:szCs w:val="24"/>
        </w:rPr>
        <w:t xml:space="preserve">ήταν ριπές, απ’ ό,τι έμαθα ήταν βολή κατά βολή –το οποίο είναι ακόμα πιο επικίνδυνο- </w:t>
      </w:r>
      <w:proofErr w:type="spellStart"/>
      <w:r>
        <w:rPr>
          <w:rFonts w:eastAsia="Times New Roman"/>
          <w:szCs w:val="24"/>
        </w:rPr>
        <w:t>στοχευμένη</w:t>
      </w:r>
      <w:proofErr w:type="spellEnd"/>
      <w:r>
        <w:rPr>
          <w:rFonts w:eastAsia="Times New Roman"/>
          <w:szCs w:val="24"/>
        </w:rPr>
        <w:t xml:space="preserve"> κατά ΜΑΤ στο ΠΑΣΟΚ απ</w:t>
      </w:r>
      <w:r>
        <w:rPr>
          <w:rFonts w:eastAsia="Times New Roman"/>
          <w:szCs w:val="24"/>
        </w:rPr>
        <w:t xml:space="preserve">’ </w:t>
      </w:r>
      <w:r>
        <w:rPr>
          <w:rFonts w:eastAsia="Times New Roman"/>
          <w:szCs w:val="24"/>
        </w:rPr>
        <w:t>έξω.</w:t>
      </w:r>
    </w:p>
    <w:p w14:paraId="383755F7" w14:textId="77777777" w:rsidR="00DE40E5" w:rsidRDefault="00AD2AA6">
      <w:pPr>
        <w:spacing w:line="600" w:lineRule="auto"/>
        <w:ind w:firstLine="720"/>
        <w:contextualSpacing/>
        <w:jc w:val="both"/>
        <w:rPr>
          <w:rFonts w:eastAsia="Times New Roman" w:cs="Times New Roman"/>
          <w:szCs w:val="24"/>
        </w:rPr>
      </w:pPr>
      <w:r w:rsidRPr="003A3F6A">
        <w:rPr>
          <w:rFonts w:eastAsia="Times New Roman" w:cs="Times New Roman"/>
          <w:szCs w:val="24"/>
        </w:rPr>
        <w:lastRenderedPageBreak/>
        <w:t>Τι θα γίνει με αυτή την ιστορία δηλαδή; Πόσο θα συνεχίζει η Ελλάδα</w:t>
      </w:r>
      <w:r w:rsidRPr="003A3F6A">
        <w:rPr>
          <w:rFonts w:eastAsia="Times New Roman" w:cs="Times New Roman"/>
          <w:szCs w:val="24"/>
        </w:rPr>
        <w:t>,</w:t>
      </w:r>
      <w:r w:rsidRPr="003A3F6A">
        <w:rPr>
          <w:rFonts w:eastAsia="Times New Roman" w:cs="Times New Roman"/>
          <w:szCs w:val="24"/>
        </w:rPr>
        <w:t xml:space="preserve"> να είναι η μοναδική χώρα πια</w:t>
      </w:r>
      <w:r w:rsidRPr="003A3F6A">
        <w:rPr>
          <w:rFonts w:eastAsia="Times New Roman" w:cs="Times New Roman"/>
          <w:szCs w:val="24"/>
        </w:rPr>
        <w:t>,</w:t>
      </w:r>
      <w:r w:rsidRPr="003A3F6A">
        <w:rPr>
          <w:rFonts w:eastAsia="Times New Roman" w:cs="Times New Roman"/>
          <w:szCs w:val="24"/>
        </w:rPr>
        <w:t xml:space="preserve"> η οποία έχει φαινόμενα πολιτικής β</w:t>
      </w:r>
      <w:r w:rsidRPr="003A3F6A">
        <w:rPr>
          <w:rFonts w:eastAsia="Times New Roman" w:cs="Times New Roman"/>
          <w:szCs w:val="24"/>
        </w:rPr>
        <w:t xml:space="preserve">ίας και τρομοκρατίας της άκρας </w:t>
      </w:r>
      <w:proofErr w:type="spellStart"/>
      <w:r w:rsidRPr="003A3F6A">
        <w:rPr>
          <w:rFonts w:eastAsia="Times New Roman" w:cs="Times New Roman"/>
          <w:szCs w:val="24"/>
        </w:rPr>
        <w:t>α</w:t>
      </w:r>
      <w:r w:rsidRPr="003A3F6A">
        <w:rPr>
          <w:rFonts w:eastAsia="Times New Roman" w:cs="Times New Roman"/>
          <w:szCs w:val="24"/>
        </w:rPr>
        <w:t>ριστεράς</w:t>
      </w:r>
      <w:proofErr w:type="spellEnd"/>
      <w:r w:rsidRPr="003A3F6A">
        <w:rPr>
          <w:rFonts w:eastAsia="Times New Roman" w:cs="Times New Roman"/>
          <w:szCs w:val="24"/>
        </w:rPr>
        <w:t xml:space="preserve">; </w:t>
      </w:r>
    </w:p>
    <w:p w14:paraId="383755F8"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Αυτό είναι το ερώτημα και θέλω να δω αν υπάρχει από την πλευρά της Κυβέρνησης</w:t>
      </w:r>
      <w:r>
        <w:rPr>
          <w:rFonts w:eastAsia="Times New Roman" w:cs="Times New Roman"/>
          <w:szCs w:val="24"/>
        </w:rPr>
        <w:t>,</w:t>
      </w:r>
      <w:r>
        <w:rPr>
          <w:rFonts w:eastAsia="Times New Roman" w:cs="Times New Roman"/>
          <w:szCs w:val="24"/>
        </w:rPr>
        <w:t xml:space="preserve"> μια συνεκτική πολιτική που να απαντάει –ξαναλέω- και να θέτει το ζήτημα της οργανωμένης καταστολής αυτού του </w:t>
      </w:r>
      <w:r>
        <w:rPr>
          <w:rFonts w:eastAsia="Times New Roman" w:cs="Times New Roman"/>
          <w:szCs w:val="24"/>
        </w:rPr>
        <w:t xml:space="preserve">εγκληματικού </w:t>
      </w:r>
      <w:r>
        <w:rPr>
          <w:rFonts w:eastAsia="Times New Roman" w:cs="Times New Roman"/>
          <w:szCs w:val="24"/>
        </w:rPr>
        <w:t>φαινομένου.</w:t>
      </w:r>
    </w:p>
    <w:p w14:paraId="383755F9"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Αναπληρωτής Υπουργός Εσωτερικών κ. Νικόλαος </w:t>
      </w:r>
      <w:proofErr w:type="spellStart"/>
      <w:r>
        <w:rPr>
          <w:rFonts w:eastAsia="Times New Roman" w:cs="Times New Roman"/>
          <w:szCs w:val="24"/>
        </w:rPr>
        <w:t>Τόσκας</w:t>
      </w:r>
      <w:proofErr w:type="spellEnd"/>
      <w:r>
        <w:rPr>
          <w:rFonts w:eastAsia="Times New Roman" w:cs="Times New Roman"/>
          <w:szCs w:val="24"/>
        </w:rPr>
        <w:t xml:space="preserve"> για τρία λεπτά. </w:t>
      </w:r>
    </w:p>
    <w:p w14:paraId="383755FA"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Πρώτα θα απαντήσω για το συγκεκριμένο περιστατικό, το οποίο</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από κα</w:t>
      </w:r>
      <w:r>
        <w:rPr>
          <w:rFonts w:eastAsia="Times New Roman" w:cs="Times New Roman"/>
          <w:szCs w:val="24"/>
        </w:rPr>
        <w:t xml:space="preserve">θυστερήσεις δικές μου και αναβολές λόγω υπηρεσιακών υποχρεώσεων και του κ. Βορίδη, δεν μπορέσαμε να το συζητήσουμε πιο πριν. </w:t>
      </w:r>
    </w:p>
    <w:p w14:paraId="383755FB"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Στις 4 Οκτωβρίου στη Θεσσαλονίκη σε καφετέρια δεκαπέντε περίπου άτομα επιτέθηκαν στο στέλεχος της ΔΑΠ ΝΔΦΚ. Τον χτύπησαν και αμέσω</w:t>
      </w:r>
      <w:r>
        <w:rPr>
          <w:rFonts w:eastAsia="Times New Roman" w:cs="Times New Roman"/>
          <w:szCs w:val="24"/>
        </w:rPr>
        <w:t xml:space="preserve">ς επεμβαίνουν οι </w:t>
      </w:r>
      <w:proofErr w:type="spellStart"/>
      <w:r>
        <w:rPr>
          <w:rFonts w:eastAsia="Times New Roman" w:cs="Times New Roman"/>
          <w:szCs w:val="24"/>
        </w:rPr>
        <w:t>περιπολούντες</w:t>
      </w:r>
      <w:proofErr w:type="spellEnd"/>
      <w:r>
        <w:rPr>
          <w:rFonts w:eastAsia="Times New Roman" w:cs="Times New Roman"/>
          <w:szCs w:val="24"/>
        </w:rPr>
        <w:t xml:space="preserve"> στην περιοχή αστυνομικοί από το ΑΤ Λευκού Πύργου, από το ΤΑ Πλατείας Δημοκρατίας, η ΟΠΚΕ και η Ομάδα </w:t>
      </w:r>
      <w:r>
        <w:rPr>
          <w:rFonts w:eastAsia="Times New Roman" w:cs="Times New Roman"/>
          <w:szCs w:val="24"/>
        </w:rPr>
        <w:t>«ΔΙΑΣ»</w:t>
      </w:r>
      <w:r>
        <w:rPr>
          <w:rFonts w:eastAsia="Times New Roman" w:cs="Times New Roman"/>
          <w:szCs w:val="24"/>
        </w:rPr>
        <w:t xml:space="preserve"> και πηγαίνουν </w:t>
      </w:r>
      <w:r>
        <w:rPr>
          <w:rFonts w:eastAsia="Times New Roman" w:cs="Times New Roman"/>
          <w:szCs w:val="24"/>
        </w:rPr>
        <w:lastRenderedPageBreak/>
        <w:t>σχεδόν άμεσα. Δυστυχώς δεν συνέλαβαν τους δράστες, γιατί αυτοί έφυγαν σε πολύ μικρό χρονικό διάστημα κα</w:t>
      </w:r>
      <w:r>
        <w:rPr>
          <w:rFonts w:eastAsia="Times New Roman" w:cs="Times New Roman"/>
          <w:szCs w:val="24"/>
        </w:rPr>
        <w:t>ι στη συνέχεια έγιναν οι έρευνες. Κλήθηκε ο παθών, ο οποίος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τις πρώτες ημέρες ήταν στο νοσοκομείο αλλά στη συνέχεια έχει κληθεί μέχρι και αυτές τις ημέρες πάρα πολλές φορές προκειμένου να αναγνωρίσει φωτογραφίες υπόπτων αλλά δυστυχώς δεν προσήλθε.</w:t>
      </w:r>
      <w:r>
        <w:rPr>
          <w:rFonts w:eastAsia="Times New Roman" w:cs="Times New Roman"/>
          <w:szCs w:val="24"/>
        </w:rPr>
        <w:t xml:space="preserve"> </w:t>
      </w:r>
    </w:p>
    <w:p w14:paraId="383755FC"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Και αυτό τι σημαίνει; Σημαίνει ότι κάνουμε ό,τι μπορούμε. Και ξέρετε κάτι, κύριε Βορίδη; Αυτές τις μέρες συνελήφθη η Ρούπα, την οποία αναζητούσαν οι διωκτικές αρχές από το 2012. Και θα μπορούσα κι εγώ να βγαίνω όλο αυτόν τον καιρό και να λέω «μα</w:t>
      </w:r>
      <w:r>
        <w:rPr>
          <w:rFonts w:eastAsia="Times New Roman" w:cs="Times New Roman"/>
          <w:szCs w:val="24"/>
        </w:rPr>
        <w:t xml:space="preserve"> δεν έχετε κάνει τίποτα για τη σύλληψη». Και ξέρετε καλά κι </w:t>
      </w:r>
      <w:r>
        <w:rPr>
          <w:rFonts w:eastAsia="Times New Roman" w:cs="Times New Roman"/>
          <w:szCs w:val="24"/>
        </w:rPr>
        <w:t>εσείς,</w:t>
      </w:r>
      <w:r>
        <w:rPr>
          <w:rFonts w:eastAsia="Times New Roman" w:cs="Times New Roman"/>
          <w:szCs w:val="24"/>
        </w:rPr>
        <w:t xml:space="preserve"> ότι η σύλληψη δεν γίνεται με ενέργειες της μιας μέρας ούτε με κάποιες μικρές προσπάθειες. Θέλει συντονισμό, οργάνωση, προετοιμασία, παρακολουθήσεις για πολύ μεγάλο χρονικό διάστημα. Αυτή η </w:t>
      </w:r>
      <w:r>
        <w:rPr>
          <w:rFonts w:eastAsia="Times New Roman" w:cs="Times New Roman"/>
          <w:szCs w:val="24"/>
        </w:rPr>
        <w:t>σύλληψη δεν ήταν απλή υπόθεση και δεν ήταν σύλληψη ενός παρακατιανού στελέχους της τρομοκρατίας. Κεντρικό ρόλο, απ’ ό,τι φαίνεται, έπαιζε το συγκεκριμένο πρόσωπο. Εξουδετερώθηκε, λοιπόν, η δραστηριότητα αυτών των ανθρώπων και είμαστε ευτυχείς γι’ αυτό. Όμω</w:t>
      </w:r>
      <w:r>
        <w:rPr>
          <w:rFonts w:eastAsia="Times New Roman" w:cs="Times New Roman"/>
          <w:szCs w:val="24"/>
        </w:rPr>
        <w:t xml:space="preserve">ς μη βαφτίζουμε τις </w:t>
      </w:r>
      <w:r>
        <w:rPr>
          <w:rFonts w:eastAsia="Times New Roman" w:cs="Times New Roman"/>
          <w:szCs w:val="24"/>
        </w:rPr>
        <w:lastRenderedPageBreak/>
        <w:t xml:space="preserve">επιτυχίες αποτυχίες. Είναι λίγο μικρόψυχο και ξέρω ότι εσείς δεν το κάνετε. </w:t>
      </w:r>
    </w:p>
    <w:p w14:paraId="383755FD"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Όπως, επίσης, θα ήθελα να πω και για τις επιτυχίες σε όλο το διάστημα του 2015 και του 2016. Έχω μπροστά μου τυχαία το τι έχει γίνει μέσα στο 2016 στην Αττική.</w:t>
      </w:r>
      <w:r>
        <w:rPr>
          <w:rFonts w:eastAsia="Times New Roman" w:cs="Times New Roman"/>
          <w:szCs w:val="24"/>
        </w:rPr>
        <w:t xml:space="preserve"> Κάτι αντίστοιχο υπάρχει και για τη Θεσσαλονίκη κ.λπ.</w:t>
      </w:r>
      <w:r>
        <w:rPr>
          <w:rFonts w:eastAsia="Times New Roman" w:cs="Times New Roman"/>
          <w:szCs w:val="24"/>
        </w:rPr>
        <w:t>.</w:t>
      </w:r>
      <w:r>
        <w:rPr>
          <w:rFonts w:eastAsia="Times New Roman" w:cs="Times New Roman"/>
          <w:szCs w:val="24"/>
        </w:rPr>
        <w:t xml:space="preserve"> Και τελείως ενδεικτικά θα δώσω κάποια στοιχεία τα οποία πήρα από εδώ. </w:t>
      </w:r>
    </w:p>
    <w:p w14:paraId="383755FE"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Οι εξιχνιάσεις κλοπών μέσα στην Αττική το 2015 ήταν περίπου στο 10%, το 2016 ήταν στο 23%. Οι αρπαγές τσαντών το 2015 ήταν 2%, το </w:t>
      </w:r>
      <w:r>
        <w:rPr>
          <w:rFonts w:eastAsia="Times New Roman" w:cs="Times New Roman"/>
          <w:szCs w:val="24"/>
        </w:rPr>
        <w:t xml:space="preserve">2016 ήταν 30%. Οι συλλήψεις ήταν δεκαέξι χιλιάδες διακόσια ογδόντα δύο άτομα μέσα στο 2016. Μιλάμε για συλλήψεις όχι για προσαγωγές. Τεράστιες επιτυχίες. </w:t>
      </w:r>
    </w:p>
    <w:p w14:paraId="383755FF"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Χθες κατασχέθηκαν τετρακόσια κιλά χασίς στην Άρτα και τις προηγούμενες ημέρες άλλα διακόσια κιλά </w:t>
      </w:r>
      <w:r>
        <w:rPr>
          <w:rFonts w:eastAsia="Times New Roman" w:cs="Times New Roman"/>
          <w:szCs w:val="24"/>
        </w:rPr>
        <w:t>χασίς. Τεράστιος αγώνας και τεράστιες επιτυχίες υπάρχουν γύρω από τα ναρκωτικά. Είναι τεράστιες οι επιτυχίες ακόμα και εντός των Εξαρχείων, που δεν τολμούσε κανένας να κάνει ενέργειες μέσα στα Εξάρχεια. Και ξέρετε πόσο επιτυχής ήταν. Εδώ από το Βήμα της Βο</w:t>
      </w:r>
      <w:r>
        <w:rPr>
          <w:rFonts w:eastAsia="Times New Roman" w:cs="Times New Roman"/>
          <w:szCs w:val="24"/>
        </w:rPr>
        <w:t xml:space="preserve">υλής ανακοίνωσα την επιτυχία της επιχείρησης αυτής και δεν είχε πάρει κανείς χαμπάρι. Ούτε στα Εξάρχεια ούτε εκτός Εξαρχείων </w:t>
      </w:r>
      <w:r>
        <w:rPr>
          <w:rFonts w:eastAsia="Times New Roman" w:cs="Times New Roman"/>
          <w:szCs w:val="24"/>
        </w:rPr>
        <w:lastRenderedPageBreak/>
        <w:t xml:space="preserve">ούτε δημοσιογράφοι ούτε κανένας. Ήταν επιχείρηση τεράστια με χίλιους αστυνομικούς σε όλη την Ελλάδα, που πάλι δεν διέρρευσε και θα </w:t>
      </w:r>
      <w:r>
        <w:rPr>
          <w:rFonts w:eastAsia="Times New Roman" w:cs="Times New Roman"/>
          <w:szCs w:val="24"/>
        </w:rPr>
        <w:t xml:space="preserve">δείτε τις επόμενες ημέρες τις φωτογραφίες -γιατί δόθηκε άδεια από τον </w:t>
      </w:r>
      <w:r>
        <w:rPr>
          <w:rFonts w:eastAsia="Times New Roman" w:cs="Times New Roman"/>
          <w:szCs w:val="24"/>
        </w:rPr>
        <w:t>ε</w:t>
      </w:r>
      <w:r>
        <w:rPr>
          <w:rFonts w:eastAsia="Times New Roman" w:cs="Times New Roman"/>
          <w:szCs w:val="24"/>
        </w:rPr>
        <w:t xml:space="preserve">ισαγγελέα- περίπου εκατό μελών αυτών των ομάδων που είχαν ρημάξει, είχαν κατακλέψει τα νοικοκυριά σε όλη την Ελλάδα. </w:t>
      </w:r>
    </w:p>
    <w:p w14:paraId="38375600" w14:textId="77777777" w:rsidR="00DE40E5" w:rsidRDefault="00AD2AA6">
      <w:pPr>
        <w:spacing w:line="600" w:lineRule="auto"/>
        <w:ind w:firstLine="720"/>
        <w:contextualSpacing/>
        <w:jc w:val="both"/>
        <w:rPr>
          <w:rFonts w:eastAsia="Times New Roman"/>
          <w:szCs w:val="24"/>
        </w:rPr>
      </w:pPr>
      <w:r>
        <w:rPr>
          <w:rFonts w:eastAsia="Times New Roman"/>
          <w:szCs w:val="24"/>
        </w:rPr>
        <w:t>Υπάρχουν προβλήματα κα</w:t>
      </w:r>
      <w:r>
        <w:rPr>
          <w:rFonts w:eastAsia="Times New Roman"/>
          <w:szCs w:val="24"/>
        </w:rPr>
        <w:t>μ</w:t>
      </w:r>
      <w:r>
        <w:rPr>
          <w:rFonts w:eastAsia="Times New Roman"/>
          <w:szCs w:val="24"/>
        </w:rPr>
        <w:t>μία αντίρρηση. Είναι «ουρές» αυτής της τρομο</w:t>
      </w:r>
      <w:r>
        <w:rPr>
          <w:rFonts w:eastAsia="Times New Roman"/>
          <w:szCs w:val="24"/>
        </w:rPr>
        <w:t>κρατίας</w:t>
      </w:r>
      <w:r>
        <w:rPr>
          <w:rFonts w:eastAsia="Times New Roman"/>
          <w:szCs w:val="24"/>
        </w:rPr>
        <w:t>,</w:t>
      </w:r>
      <w:r>
        <w:rPr>
          <w:rFonts w:eastAsia="Times New Roman"/>
          <w:szCs w:val="24"/>
        </w:rPr>
        <w:t xml:space="preserve"> που ταλαιπωρούσε τη χώρα για πάρα πολλά χρόνια. Βλέπετε τις επιτυχίες που γίνονται. Μαγικά ραβδάκια δεν υπάρχουν, μαγικές λύσεις δεν υπάρχουν ούτε λύσεις των </w:t>
      </w:r>
      <w:proofErr w:type="spellStart"/>
      <w:r>
        <w:rPr>
          <w:rFonts w:eastAsia="Times New Roman"/>
          <w:szCs w:val="24"/>
        </w:rPr>
        <w:t>εικοσιτεσσάρων</w:t>
      </w:r>
      <w:proofErr w:type="spellEnd"/>
      <w:r>
        <w:rPr>
          <w:rFonts w:eastAsia="Times New Roman"/>
          <w:szCs w:val="24"/>
        </w:rPr>
        <w:t xml:space="preserve"> ωρών και το ξέρετε καλά. Και δεν μπορεί να έχει κανένας τη ψευδαίσθηση</w:t>
      </w:r>
      <w:r>
        <w:rPr>
          <w:rFonts w:eastAsia="Times New Roman"/>
          <w:szCs w:val="24"/>
        </w:rPr>
        <w:t>,</w:t>
      </w:r>
      <w:r>
        <w:rPr>
          <w:rFonts w:eastAsia="Times New Roman"/>
          <w:szCs w:val="24"/>
        </w:rPr>
        <w:t xml:space="preserve"> ότ</w:t>
      </w:r>
      <w:r>
        <w:rPr>
          <w:rFonts w:eastAsia="Times New Roman"/>
          <w:szCs w:val="24"/>
        </w:rPr>
        <w:t xml:space="preserve">ι οι εγκληματικές πράξεις θα μηδενιστούν, όπως δεν έχουν μηδενιστεί σε καμία χώρα. Ευτυχώς σε σχέση με άλλες χώρες ακόμη και χώρες της </w:t>
      </w:r>
      <w:r>
        <w:rPr>
          <w:rFonts w:eastAsia="Times New Roman"/>
          <w:szCs w:val="24"/>
        </w:rPr>
        <w:t>Κ</w:t>
      </w:r>
      <w:r>
        <w:rPr>
          <w:rFonts w:eastAsia="Times New Roman"/>
          <w:szCs w:val="24"/>
        </w:rPr>
        <w:t>εντρικής Ευρώπης είμαστε πολύ καλά. Κάνουμε προσπάθειες. Δεν έχουμε μηδενίσει τα προβλήματα. Κάνουμε λάθη, όμως προσπαθο</w:t>
      </w:r>
      <w:r>
        <w:rPr>
          <w:rFonts w:eastAsia="Times New Roman"/>
          <w:szCs w:val="24"/>
        </w:rPr>
        <w:t xml:space="preserve">ύμε πολύ δυναμικά και προσπαθούμε έχοντας πολλά προβλήματα. </w:t>
      </w:r>
    </w:p>
    <w:p w14:paraId="38375601"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Τόσκα</w:t>
      </w:r>
      <w:proofErr w:type="spellEnd"/>
      <w:r>
        <w:rPr>
          <w:rFonts w:eastAsia="Times New Roman"/>
          <w:szCs w:val="24"/>
        </w:rPr>
        <w:t>, τα υπόλοιπα στη δευτερολογία σας.</w:t>
      </w:r>
    </w:p>
    <w:p w14:paraId="38375602" w14:textId="77777777" w:rsidR="00DE40E5" w:rsidRDefault="00AD2AA6">
      <w:pPr>
        <w:spacing w:line="600" w:lineRule="auto"/>
        <w:ind w:firstLine="720"/>
        <w:contextualSpacing/>
        <w:jc w:val="both"/>
        <w:rPr>
          <w:rFonts w:eastAsia="Times New Roman"/>
          <w:szCs w:val="24"/>
        </w:rPr>
      </w:pPr>
      <w:r>
        <w:rPr>
          <w:rFonts w:eastAsia="Times New Roman"/>
          <w:b/>
          <w:szCs w:val="24"/>
        </w:rPr>
        <w:lastRenderedPageBreak/>
        <w:t xml:space="preserve">ΝΙΚΟΛΑΟΣ ΤΟΣΚΑΣ (Αναπληρωτής Υπουργός Εσωτερικών): </w:t>
      </w:r>
      <w:r>
        <w:rPr>
          <w:rFonts w:eastAsia="Times New Roman"/>
          <w:szCs w:val="24"/>
        </w:rPr>
        <w:t>Ωραία. Ευχαριστώ.</w:t>
      </w:r>
    </w:p>
    <w:p w14:paraId="38375603"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w:t>
      </w:r>
      <w:r>
        <w:rPr>
          <w:rFonts w:eastAsia="Times New Roman"/>
          <w:b/>
          <w:szCs w:val="24"/>
        </w:rPr>
        <w:t xml:space="preserve">πούλου): </w:t>
      </w:r>
      <w:r>
        <w:rPr>
          <w:rFonts w:eastAsia="Times New Roman"/>
          <w:szCs w:val="24"/>
        </w:rPr>
        <w:t xml:space="preserve">Κύριε Βορίδη, έχετε τον λόγο. </w:t>
      </w:r>
    </w:p>
    <w:p w14:paraId="38375604" w14:textId="77777777" w:rsidR="00DE40E5" w:rsidRDefault="00AD2AA6">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 xml:space="preserve">Ευχαριστώ, κυρία Πρόεδρε. </w:t>
      </w:r>
    </w:p>
    <w:p w14:paraId="38375605" w14:textId="77777777" w:rsidR="00DE40E5" w:rsidRDefault="00AD2AA6">
      <w:pPr>
        <w:spacing w:line="600" w:lineRule="auto"/>
        <w:ind w:firstLine="720"/>
        <w:contextualSpacing/>
        <w:jc w:val="both"/>
        <w:rPr>
          <w:rFonts w:eastAsia="Times New Roman"/>
          <w:szCs w:val="24"/>
        </w:rPr>
      </w:pPr>
      <w:r>
        <w:rPr>
          <w:rFonts w:eastAsia="Times New Roman"/>
          <w:szCs w:val="24"/>
        </w:rPr>
        <w:t>Εάν κάποιος αναγνώρισε την επιτυχία της συλλήψεως Ρούπα, αυτή ήταν η Αξιωματική Αντιπολίτευση, η οποία έσπευσε να συγχαρεί την Ελληνική Αστυνομία για την επιτυχία αυτή. Η</w:t>
      </w:r>
      <w:r>
        <w:rPr>
          <w:rFonts w:eastAsia="Times New Roman"/>
          <w:szCs w:val="24"/>
        </w:rPr>
        <w:t xml:space="preserve"> Κυβέρνηση δεν την </w:t>
      </w:r>
      <w:proofErr w:type="spellStart"/>
      <w:r>
        <w:rPr>
          <w:rFonts w:eastAsia="Times New Roman"/>
          <w:szCs w:val="24"/>
        </w:rPr>
        <w:t>πολυσυνεχάρη</w:t>
      </w:r>
      <w:proofErr w:type="spellEnd"/>
      <w:r>
        <w:rPr>
          <w:rFonts w:eastAsia="Times New Roman"/>
          <w:szCs w:val="24"/>
        </w:rPr>
        <w:t xml:space="preserve">. Η Αξιωματική Αντιπολίτευση συνεχάρη την Ελληνική Αστυνομία. </w:t>
      </w:r>
    </w:p>
    <w:p w14:paraId="38375606" w14:textId="77777777" w:rsidR="00DE40E5" w:rsidRDefault="00AD2AA6">
      <w:pPr>
        <w:spacing w:line="600" w:lineRule="auto"/>
        <w:ind w:firstLine="720"/>
        <w:contextualSpacing/>
        <w:jc w:val="both"/>
        <w:rPr>
          <w:rFonts w:eastAsia="Times New Roman"/>
          <w:szCs w:val="24"/>
        </w:rPr>
      </w:pPr>
      <w:r>
        <w:rPr>
          <w:rFonts w:eastAsia="Times New Roman"/>
          <w:szCs w:val="24"/>
        </w:rPr>
        <w:t>Ωστόσο εγώ είμαι ο τελευταίος που θα σας πω</w:t>
      </w:r>
      <w:r>
        <w:rPr>
          <w:rFonts w:eastAsia="Times New Roman"/>
          <w:szCs w:val="24"/>
        </w:rPr>
        <w:t>-</w:t>
      </w:r>
      <w:r>
        <w:rPr>
          <w:rFonts w:eastAsia="Times New Roman"/>
          <w:szCs w:val="24"/>
        </w:rPr>
        <w:t xml:space="preserve"> σε αυτές τις συζητήσεις που κατά καιρούς έχουμε εδώ στη Βουλή για τα θέματα </w:t>
      </w:r>
      <w:proofErr w:type="spellStart"/>
      <w:r>
        <w:rPr>
          <w:rFonts w:eastAsia="Times New Roman"/>
          <w:szCs w:val="24"/>
        </w:rPr>
        <w:t>αντεγκληματικής</w:t>
      </w:r>
      <w:proofErr w:type="spellEnd"/>
      <w:r>
        <w:rPr>
          <w:rFonts w:eastAsia="Times New Roman"/>
          <w:szCs w:val="24"/>
        </w:rPr>
        <w:t xml:space="preserve"> πολιτικής</w:t>
      </w:r>
      <w:r>
        <w:rPr>
          <w:rFonts w:eastAsia="Times New Roman"/>
          <w:szCs w:val="24"/>
        </w:rPr>
        <w:t>-</w:t>
      </w:r>
      <w:r>
        <w:rPr>
          <w:rFonts w:eastAsia="Times New Roman"/>
          <w:szCs w:val="24"/>
        </w:rPr>
        <w:t xml:space="preserve"> ότι είναι εύκο</w:t>
      </w:r>
      <w:r>
        <w:rPr>
          <w:rFonts w:eastAsia="Times New Roman"/>
          <w:szCs w:val="24"/>
        </w:rPr>
        <w:t xml:space="preserve">λο πράγμα η σύλληψη ενός τρομοκράτη. Εγώ δεν λέω αυτό. Αυτό, πράγματι, είναι μία σύνθετη και περίπλοκη αστυνομική επιχείρηση, ακριβώς γιατί οι τρομοκράτες </w:t>
      </w:r>
      <w:proofErr w:type="spellStart"/>
      <w:r>
        <w:rPr>
          <w:rFonts w:eastAsia="Times New Roman"/>
          <w:szCs w:val="24"/>
        </w:rPr>
        <w:t>βαρύνονται</w:t>
      </w:r>
      <w:proofErr w:type="spellEnd"/>
      <w:r>
        <w:rPr>
          <w:rFonts w:eastAsia="Times New Roman"/>
          <w:szCs w:val="24"/>
        </w:rPr>
        <w:t xml:space="preserve"> με ένα επίπεδο εγκληματικότητας περαιτέρω κι επειδή οργανώνουν τη δράση τους, προφανώς αμύ</w:t>
      </w:r>
      <w:r>
        <w:rPr>
          <w:rFonts w:eastAsia="Times New Roman"/>
          <w:szCs w:val="24"/>
        </w:rPr>
        <w:t>νονται και οργανώνουν τη μη σύλληψή τους.</w:t>
      </w:r>
    </w:p>
    <w:p w14:paraId="38375607" w14:textId="77777777" w:rsidR="00DE40E5" w:rsidRDefault="00AD2AA6">
      <w:pPr>
        <w:spacing w:line="600" w:lineRule="auto"/>
        <w:ind w:firstLine="720"/>
        <w:contextualSpacing/>
        <w:jc w:val="both"/>
        <w:rPr>
          <w:rFonts w:eastAsia="Times New Roman"/>
          <w:szCs w:val="24"/>
        </w:rPr>
      </w:pPr>
      <w:r>
        <w:rPr>
          <w:rFonts w:eastAsia="Times New Roman"/>
          <w:szCs w:val="24"/>
        </w:rPr>
        <w:lastRenderedPageBreak/>
        <w:t>Δεν είναι το ίδιο για φαινόμενα τα οποία είναι διάχυτα, όπως τούτα εδώ. Διότι ακούω να λέτε ότι επενέβη άμεσα η Αστυνομία. Πώς, όμως, οργανώνονται δεκαπέντε άτομα ξαφνικά και πάνε και χτυπάνε; Αυτό δεν είναι μοναδι</w:t>
      </w:r>
      <w:r>
        <w:rPr>
          <w:rFonts w:eastAsia="Times New Roman"/>
          <w:szCs w:val="24"/>
        </w:rPr>
        <w:t>κό φαινόμενο. Γιατί τις προάλλες πήγαν κι έκαψαν το Πολυτεχνείο κάποια άλλα δεκαπέντε άτομα. Κάποιες άλλες μέρες έκαναν ένοπλη παρέλαση τέτοια άτομα.</w:t>
      </w:r>
    </w:p>
    <w:p w14:paraId="38375608"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 Άρα εδώ έχουμε ενδημικό φαινόμενο με συγκεκριμένες δράσεις και διαστάσεις από συγκεκριμένους </w:t>
      </w:r>
      <w:proofErr w:type="spellStart"/>
      <w:r>
        <w:rPr>
          <w:rFonts w:eastAsia="Times New Roman"/>
          <w:szCs w:val="24"/>
        </w:rPr>
        <w:t>ταυτοποιημέν</w:t>
      </w:r>
      <w:r>
        <w:rPr>
          <w:rFonts w:eastAsia="Times New Roman"/>
          <w:szCs w:val="24"/>
        </w:rPr>
        <w:t>ους</w:t>
      </w:r>
      <w:proofErr w:type="spellEnd"/>
      <w:r>
        <w:rPr>
          <w:rFonts w:eastAsia="Times New Roman"/>
          <w:szCs w:val="24"/>
        </w:rPr>
        <w:t xml:space="preserve"> πολιτικούς χώρους αναρχικούς, </w:t>
      </w:r>
      <w:proofErr w:type="spellStart"/>
      <w:r>
        <w:rPr>
          <w:rFonts w:eastAsia="Times New Roman"/>
          <w:szCs w:val="24"/>
        </w:rPr>
        <w:t>αντιεξουσιαστές</w:t>
      </w:r>
      <w:proofErr w:type="spellEnd"/>
      <w:r>
        <w:rPr>
          <w:rFonts w:eastAsia="Times New Roman"/>
          <w:szCs w:val="24"/>
        </w:rPr>
        <w:t xml:space="preserve">, άκρα </w:t>
      </w:r>
      <w:r>
        <w:rPr>
          <w:rFonts w:eastAsia="Times New Roman"/>
          <w:szCs w:val="24"/>
        </w:rPr>
        <w:t>α</w:t>
      </w:r>
      <w:r>
        <w:rPr>
          <w:rFonts w:eastAsia="Times New Roman"/>
          <w:szCs w:val="24"/>
        </w:rPr>
        <w:t>ριστερά. Επομένως αυτό είναι που σας λέω εγώ</w:t>
      </w:r>
      <w:r>
        <w:rPr>
          <w:rFonts w:eastAsia="Times New Roman"/>
          <w:szCs w:val="24"/>
        </w:rPr>
        <w:t>,</w:t>
      </w:r>
      <w:r>
        <w:rPr>
          <w:rFonts w:eastAsia="Times New Roman"/>
          <w:szCs w:val="24"/>
        </w:rPr>
        <w:t xml:space="preserve"> ότι πρέπει να αντιμετωπιστεί. Εδώ δεν βρισκόμαστε στη σκληρή τρομοκρατία. Δεν είναι ο σκληρός πυρήνας που πήρε το περίστροφο, μια κλειστή ομάδα των τριών</w:t>
      </w:r>
      <w:r>
        <w:rPr>
          <w:rFonts w:eastAsia="Times New Roman"/>
          <w:szCs w:val="24"/>
        </w:rPr>
        <w:t xml:space="preserve">, των πέντε ατόμων, η οποία κάνει δολοφονικά χτυπήματα. Εδώ έχουμε ένα διαφορετικό φαινόμενο, μία διαφορετική εγκληματική δραστηριότητα. </w:t>
      </w:r>
    </w:p>
    <w:p w14:paraId="38375609" w14:textId="77777777" w:rsidR="00DE40E5" w:rsidRDefault="00AD2AA6">
      <w:pPr>
        <w:spacing w:line="600" w:lineRule="auto"/>
        <w:ind w:firstLine="720"/>
        <w:contextualSpacing/>
        <w:jc w:val="both"/>
        <w:rPr>
          <w:rFonts w:eastAsia="Times New Roman"/>
          <w:szCs w:val="24"/>
        </w:rPr>
      </w:pPr>
      <w:r>
        <w:rPr>
          <w:rFonts w:eastAsia="Times New Roman"/>
          <w:szCs w:val="24"/>
        </w:rPr>
        <w:t>Σε αυτό δεν είναι ίδια η απάντηση που πρέπει να μου δώσετε. Και γι’ αυτό εγώ επιμένω. Ποιο είναι το σχέδιο; Υπάρχει συ</w:t>
      </w:r>
      <w:r>
        <w:rPr>
          <w:rFonts w:eastAsia="Times New Roman"/>
          <w:szCs w:val="24"/>
        </w:rPr>
        <w:t>γκεκριμένο σχέδιο</w:t>
      </w:r>
      <w:r>
        <w:rPr>
          <w:rFonts w:eastAsia="Times New Roman"/>
          <w:szCs w:val="24"/>
        </w:rPr>
        <w:t>,</w:t>
      </w:r>
      <w:r>
        <w:rPr>
          <w:rFonts w:eastAsia="Times New Roman"/>
          <w:szCs w:val="24"/>
        </w:rPr>
        <w:t xml:space="preserve"> που κατευθύνεται στην αντιμετώπιση αυτού </w:t>
      </w:r>
      <w:r>
        <w:rPr>
          <w:rFonts w:eastAsia="Times New Roman"/>
          <w:szCs w:val="24"/>
        </w:rPr>
        <w:lastRenderedPageBreak/>
        <w:t xml:space="preserve">του φαινομένου το οποίο διαχέεται μέσα στην κοινωνία; Διαχέεται στις γειτονιές αυτού του τύπου η πολιτική τρομοκρατία. </w:t>
      </w:r>
    </w:p>
    <w:p w14:paraId="3837560A" w14:textId="77777777" w:rsidR="00DE40E5" w:rsidRDefault="00AD2AA6">
      <w:pPr>
        <w:spacing w:line="600" w:lineRule="auto"/>
        <w:ind w:firstLine="720"/>
        <w:contextualSpacing/>
        <w:jc w:val="both"/>
        <w:rPr>
          <w:rFonts w:eastAsia="Times New Roman"/>
          <w:szCs w:val="24"/>
        </w:rPr>
      </w:pPr>
      <w:r>
        <w:rPr>
          <w:rFonts w:eastAsia="Times New Roman"/>
          <w:szCs w:val="24"/>
        </w:rPr>
        <w:t>Δεύτερον, επειδή ανοίξατε τη συζήτηση -λίγο χρόνο παραπάνω θα πάρω, με την α</w:t>
      </w:r>
      <w:r>
        <w:rPr>
          <w:rFonts w:eastAsia="Times New Roman"/>
          <w:szCs w:val="24"/>
        </w:rPr>
        <w:t xml:space="preserve">νοχή σας, κυρία Πρόεδρε, όπως σωστά δώσατε στον κύριο Υπουργό- για το τι συμβαίνει στο επίπεδο της αντιμετώπισης του εγκλήματος, είναι κακό να υπάρχει μία ψευδής εικόνα εδώ. Γιατί, σας ξαναλέω, υπάρχουν βιωμένες πραγματικότητες του συνόλου ή εν πάση </w:t>
      </w:r>
      <w:proofErr w:type="spellStart"/>
      <w:r>
        <w:rPr>
          <w:rFonts w:eastAsia="Times New Roman"/>
          <w:szCs w:val="24"/>
        </w:rPr>
        <w:t>περιπτ</w:t>
      </w:r>
      <w:r>
        <w:rPr>
          <w:rFonts w:eastAsia="Times New Roman"/>
          <w:szCs w:val="24"/>
        </w:rPr>
        <w:t>ώσει</w:t>
      </w:r>
      <w:proofErr w:type="spellEnd"/>
      <w:r>
        <w:rPr>
          <w:rFonts w:eastAsia="Times New Roman"/>
          <w:szCs w:val="24"/>
        </w:rPr>
        <w:t xml:space="preserve"> πολύ μεγάλου πληθυσμού του ελληνικού λαού</w:t>
      </w:r>
      <w:r>
        <w:rPr>
          <w:rFonts w:eastAsia="Times New Roman"/>
          <w:szCs w:val="24"/>
        </w:rPr>
        <w:t>,</w:t>
      </w:r>
      <w:r>
        <w:rPr>
          <w:rFonts w:eastAsia="Times New Roman"/>
          <w:szCs w:val="24"/>
        </w:rPr>
        <w:t xml:space="preserve"> που δεν θα συμφωνήσουν με τις στατιστικές σας αναλύσεις. </w:t>
      </w:r>
    </w:p>
    <w:p w14:paraId="3837560B"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Το </w:t>
      </w:r>
      <w:proofErr w:type="spellStart"/>
      <w:r>
        <w:rPr>
          <w:rFonts w:eastAsia="Times New Roman"/>
          <w:szCs w:val="24"/>
        </w:rPr>
        <w:t>Ζεφύρι</w:t>
      </w:r>
      <w:proofErr w:type="spellEnd"/>
      <w:r>
        <w:rPr>
          <w:rFonts w:eastAsia="Times New Roman"/>
          <w:szCs w:val="24"/>
        </w:rPr>
        <w:t xml:space="preserve"> υποφέρει. Το Μενίδι υποφέρει. Τα Νεόκτιστα του Ασπροπύργου υποφέρουν. Όλη η </w:t>
      </w:r>
      <w:r>
        <w:rPr>
          <w:rFonts w:eastAsia="Times New Roman"/>
          <w:szCs w:val="24"/>
        </w:rPr>
        <w:t>α</w:t>
      </w:r>
      <w:r>
        <w:rPr>
          <w:rFonts w:eastAsia="Times New Roman"/>
          <w:szCs w:val="24"/>
        </w:rPr>
        <w:t xml:space="preserve">νατολική Αττική και η </w:t>
      </w:r>
      <w:r>
        <w:rPr>
          <w:rFonts w:eastAsia="Times New Roman"/>
          <w:szCs w:val="24"/>
        </w:rPr>
        <w:t>β</w:t>
      </w:r>
      <w:r>
        <w:rPr>
          <w:rFonts w:eastAsia="Times New Roman"/>
          <w:szCs w:val="24"/>
        </w:rPr>
        <w:t>όρεια Αττική υποφέρουν από τις κλοπές. Α</w:t>
      </w:r>
      <w:r>
        <w:rPr>
          <w:rFonts w:eastAsia="Times New Roman"/>
          <w:szCs w:val="24"/>
        </w:rPr>
        <w:t>νοίξαμε τώρα την κουβέντα, γιατί την ανοίξατε με στοιχεία εσείς και μου επιτρέπεται επομένως να πάω σε αυτή την απάντηση.</w:t>
      </w:r>
    </w:p>
    <w:p w14:paraId="3837560C" w14:textId="77777777" w:rsidR="00DE40E5" w:rsidRDefault="00AD2AA6">
      <w:pPr>
        <w:spacing w:line="600" w:lineRule="auto"/>
        <w:ind w:firstLine="720"/>
        <w:contextualSpacing/>
        <w:jc w:val="both"/>
        <w:rPr>
          <w:rFonts w:eastAsia="Times New Roman"/>
          <w:szCs w:val="24"/>
        </w:rPr>
      </w:pPr>
      <w:r>
        <w:rPr>
          <w:rFonts w:eastAsia="Times New Roman"/>
          <w:szCs w:val="24"/>
        </w:rPr>
        <w:t>Άρα εάν έρχεται ο υπεύθυνος Υπουργός και λέει «καλώς τα έχουμε καμωμένα, κάποια προβλήματα έχουμε αλλά καλά πάνε τα πράγματα», τότε με</w:t>
      </w:r>
      <w:r>
        <w:rPr>
          <w:rFonts w:eastAsia="Times New Roman"/>
          <w:szCs w:val="24"/>
        </w:rPr>
        <w:t xml:space="preserve"> </w:t>
      </w:r>
      <w:proofErr w:type="spellStart"/>
      <w:r>
        <w:rPr>
          <w:rFonts w:eastAsia="Times New Roman"/>
          <w:szCs w:val="24"/>
        </w:rPr>
        <w:t>συγχωρείτε</w:t>
      </w:r>
      <w:proofErr w:type="spellEnd"/>
      <w:r>
        <w:rPr>
          <w:rFonts w:eastAsia="Times New Roman"/>
          <w:szCs w:val="24"/>
        </w:rPr>
        <w:t xml:space="preserve">, οι άνθρωποι αυτοί πώς να περιμένουν να πάνε καλά τα πράγματα; Δεν μπορούν να περιμένουν βελτίωση, γιατί εσείς λέτε ότι καλά πάνε τα πράγματα. </w:t>
      </w:r>
      <w:r>
        <w:rPr>
          <w:rFonts w:eastAsia="Times New Roman"/>
          <w:szCs w:val="24"/>
        </w:rPr>
        <w:lastRenderedPageBreak/>
        <w:t xml:space="preserve">Αν συμφωνούσατε ότι τα πράγματα είναι κακά και δύσκολα, θα έλεγαν ότι το κατάλαβε ο άνθρωπος κάτι θα </w:t>
      </w:r>
      <w:r>
        <w:rPr>
          <w:rFonts w:eastAsia="Times New Roman"/>
          <w:szCs w:val="24"/>
        </w:rPr>
        <w:t>κάνει.</w:t>
      </w:r>
    </w:p>
    <w:p w14:paraId="3837560D" w14:textId="77777777" w:rsidR="00DE40E5" w:rsidRDefault="00AD2AA6">
      <w:pPr>
        <w:spacing w:line="600" w:lineRule="auto"/>
        <w:ind w:firstLine="567"/>
        <w:contextualSpacing/>
        <w:jc w:val="both"/>
        <w:rPr>
          <w:rFonts w:eastAsia="Times New Roman" w:cs="Times New Roman"/>
          <w:szCs w:val="24"/>
        </w:rPr>
      </w:pPr>
      <w:r>
        <w:rPr>
          <w:rFonts w:eastAsia="Times New Roman" w:cs="Times New Roman"/>
          <w:szCs w:val="24"/>
        </w:rPr>
        <w:t xml:space="preserve">Εάν λέτε όμως ότι είναι καλά τα πράγματα και δεν υπάρχει πρόβλημα, τότε αρχίζει πια βάσιμα και φωλιάζει μέσα τους η απελπισία. </w:t>
      </w:r>
    </w:p>
    <w:p w14:paraId="3837560E" w14:textId="77777777" w:rsidR="00DE40E5" w:rsidRDefault="00AD2AA6">
      <w:pPr>
        <w:spacing w:line="600" w:lineRule="auto"/>
        <w:ind w:firstLine="567"/>
        <w:contextualSpacing/>
        <w:jc w:val="both"/>
        <w:rPr>
          <w:rFonts w:eastAsia="Times New Roman" w:cs="Times New Roman"/>
          <w:szCs w:val="24"/>
        </w:rPr>
      </w:pPr>
      <w:r>
        <w:rPr>
          <w:rFonts w:eastAsia="Times New Roman" w:cs="Times New Roman"/>
          <w:szCs w:val="24"/>
        </w:rPr>
        <w:t xml:space="preserve">Προσέξτε δε επιμένω σ’ αυτό -και είναι ίσως και σταθερή μας διαφωνία- δεν αντιμετωπίζεται η </w:t>
      </w:r>
      <w:proofErr w:type="spellStart"/>
      <w:r>
        <w:rPr>
          <w:rFonts w:eastAsia="Times New Roman" w:cs="Times New Roman"/>
          <w:szCs w:val="24"/>
        </w:rPr>
        <w:t>εγκληματογόνα</w:t>
      </w:r>
      <w:proofErr w:type="spellEnd"/>
      <w:r>
        <w:rPr>
          <w:rFonts w:eastAsia="Times New Roman" w:cs="Times New Roman"/>
          <w:szCs w:val="24"/>
        </w:rPr>
        <w:t xml:space="preserve"> συστηματική δρα</w:t>
      </w:r>
      <w:r>
        <w:rPr>
          <w:rFonts w:eastAsia="Times New Roman" w:cs="Times New Roman"/>
          <w:szCs w:val="24"/>
        </w:rPr>
        <w:t>στηριότητα με μια σύλληψη, όσο μεγάλη και αν είναι. Γιατί; Γιατί εδώ έχουμε οργανωμένο έγκλημα</w:t>
      </w:r>
      <w:r>
        <w:rPr>
          <w:rFonts w:eastAsia="Times New Roman" w:cs="Times New Roman"/>
          <w:szCs w:val="24"/>
        </w:rPr>
        <w:t>,</w:t>
      </w:r>
      <w:r>
        <w:rPr>
          <w:rFonts w:eastAsia="Times New Roman" w:cs="Times New Roman"/>
          <w:szCs w:val="24"/>
        </w:rPr>
        <w:t xml:space="preserve"> στις περιπτώσεις τις οποίες λέτε. Στο οργανωμένο έγκλημα πιάνεις διακόσια κιλά</w:t>
      </w:r>
      <w:r>
        <w:rPr>
          <w:rFonts w:eastAsia="Times New Roman" w:cs="Times New Roman"/>
          <w:szCs w:val="24"/>
        </w:rPr>
        <w:t xml:space="preserve"> ναρκωτικών</w:t>
      </w:r>
      <w:r>
        <w:rPr>
          <w:rFonts w:eastAsia="Times New Roman" w:cs="Times New Roman"/>
          <w:szCs w:val="24"/>
        </w:rPr>
        <w:t xml:space="preserve"> αλλά εάν δεν πιάσεις τον εγκέφαλο της εγκληματικής οργάνωσης, η οργάνωση συνεχίζει τη δραστηριότητά της, δεν παθαίνει απολύτως τίποτα. Απλώς πάνε κάποιοι στη φυλακή, αλλά συνεχίζει η δομή. Πάνε οι φαντάροι –για να χρησιμοποιήσω τον στρατιωτικό όρο- φυλακή</w:t>
      </w:r>
      <w:r>
        <w:rPr>
          <w:rFonts w:eastAsia="Times New Roman" w:cs="Times New Roman"/>
          <w:szCs w:val="24"/>
        </w:rPr>
        <w:t xml:space="preserve">, αλλά οι εγκέφαλοι, οι στρατηγοί της εγκληματικής οργάνωσης συνεχίζουν. </w:t>
      </w:r>
    </w:p>
    <w:p w14:paraId="3837560F" w14:textId="77777777" w:rsidR="00DE40E5" w:rsidRDefault="00AD2AA6">
      <w:pPr>
        <w:spacing w:line="600" w:lineRule="auto"/>
        <w:ind w:firstLine="567"/>
        <w:contextualSpacing/>
        <w:jc w:val="both"/>
        <w:rPr>
          <w:rFonts w:eastAsia="Times New Roman" w:cs="Times New Roman"/>
          <w:szCs w:val="24"/>
        </w:rPr>
      </w:pPr>
      <w:r>
        <w:rPr>
          <w:rFonts w:eastAsia="Times New Roman" w:cs="Times New Roman"/>
          <w:szCs w:val="24"/>
        </w:rPr>
        <w:t>Εδώ, λοιπόν, χρειάζεται μια άλλη φιλοσοφία, ένα άλλο δόγμα, μια άλλη αντίληψη ειδικά για τις περιοχές που έχουν αυτό το πρόβλημα και από εκεί και πέρα και για την αντιμετώπιση των εγ</w:t>
      </w:r>
      <w:r>
        <w:rPr>
          <w:rFonts w:eastAsia="Times New Roman" w:cs="Times New Roman"/>
          <w:szCs w:val="24"/>
        </w:rPr>
        <w:t xml:space="preserve">κληματικών οργανώσεων. Και αυτό δεν φαίνεται να υπάρχει. </w:t>
      </w:r>
    </w:p>
    <w:p w14:paraId="38375610" w14:textId="77777777" w:rsidR="00DE40E5" w:rsidRDefault="00AD2AA6">
      <w:pPr>
        <w:spacing w:line="600" w:lineRule="auto"/>
        <w:ind w:firstLine="567"/>
        <w:contextualSpacing/>
        <w:jc w:val="both"/>
        <w:rPr>
          <w:rFonts w:eastAsia="Times New Roman" w:cs="Times New Roman"/>
          <w:szCs w:val="24"/>
        </w:rPr>
      </w:pPr>
      <w:r>
        <w:rPr>
          <w:rFonts w:eastAsia="Times New Roman" w:cs="Times New Roman"/>
          <w:szCs w:val="24"/>
        </w:rPr>
        <w:lastRenderedPageBreak/>
        <w:t>Περνά δε ο καιρός, κύριε Υπουργέ. Και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εγώ θα συμφωνήσω μαζί </w:t>
      </w:r>
      <w:r>
        <w:rPr>
          <w:rFonts w:eastAsia="Times New Roman" w:cs="Times New Roman"/>
          <w:szCs w:val="24"/>
        </w:rPr>
        <w:t>σας,</w:t>
      </w:r>
      <w:r>
        <w:rPr>
          <w:rFonts w:eastAsia="Times New Roman" w:cs="Times New Roman"/>
          <w:szCs w:val="24"/>
        </w:rPr>
        <w:t xml:space="preserve"> ότι σε είκοσι τέσσερις ώρες δεν λύνονται αυτά τα πράγματα αλλά στα δυο χρόνια πρέπει να αντιμετωπίζονται. Δεν λέω ότι θα ε</w:t>
      </w:r>
      <w:r>
        <w:rPr>
          <w:rFonts w:eastAsia="Times New Roman" w:cs="Times New Roman"/>
          <w:szCs w:val="24"/>
        </w:rPr>
        <w:t>ξαλείψετε το έγκλημα, δεν το αξιώνει κανείς αυτό, δεν θα εξαλειφθεί, λέω όμως ότι πρέπει να υπάρχουν δείκτες</w:t>
      </w:r>
      <w:r>
        <w:rPr>
          <w:rFonts w:eastAsia="Times New Roman" w:cs="Times New Roman"/>
          <w:szCs w:val="24"/>
        </w:rPr>
        <w:t>,</w:t>
      </w:r>
      <w:r>
        <w:rPr>
          <w:rFonts w:eastAsia="Times New Roman" w:cs="Times New Roman"/>
          <w:szCs w:val="24"/>
        </w:rPr>
        <w:t xml:space="preserve"> οι οποίοι να δείχνουν ότι βαίνει μειούμενο. Και εδώ η συλλογική μας παράθεση, η συλλογική μας εικόνα</w:t>
      </w:r>
      <w:r>
        <w:rPr>
          <w:rFonts w:eastAsia="Times New Roman" w:cs="Times New Roman"/>
          <w:szCs w:val="24"/>
        </w:rPr>
        <w:t>,</w:t>
      </w:r>
      <w:r>
        <w:rPr>
          <w:rFonts w:eastAsia="Times New Roman" w:cs="Times New Roman"/>
          <w:szCs w:val="24"/>
        </w:rPr>
        <w:t xml:space="preserve"> είναι ότι αυτό δεν συμβαίνει, αλλά ακριβώς τ</w:t>
      </w:r>
      <w:r>
        <w:rPr>
          <w:rFonts w:eastAsia="Times New Roman" w:cs="Times New Roman"/>
          <w:szCs w:val="24"/>
        </w:rPr>
        <w:t xml:space="preserve">ο αντίθετο. </w:t>
      </w:r>
    </w:p>
    <w:p w14:paraId="38375611" w14:textId="77777777" w:rsidR="00DE40E5" w:rsidRDefault="00AD2AA6">
      <w:pPr>
        <w:spacing w:line="600" w:lineRule="auto"/>
        <w:ind w:firstLine="567"/>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Υπουργέ, έχετε τον λόγο. </w:t>
      </w:r>
    </w:p>
    <w:p w14:paraId="38375612" w14:textId="77777777" w:rsidR="00DE40E5" w:rsidRDefault="00AD2AA6">
      <w:pPr>
        <w:spacing w:line="600" w:lineRule="auto"/>
        <w:ind w:firstLine="567"/>
        <w:contextualSpacing/>
        <w:jc w:val="both"/>
        <w:rPr>
          <w:rFonts w:eastAsia="Times New Roman" w:cs="Times New Roman"/>
          <w:szCs w:val="24"/>
        </w:rPr>
      </w:pPr>
      <w:r>
        <w:rPr>
          <w:rFonts w:eastAsia="Times New Roman"/>
          <w:b/>
          <w:bCs/>
        </w:rPr>
        <w:t xml:space="preserve">ΝΙΚΟΛΑΟΣ ΤΟΣΚΑΣ (Αναπληρωτής Υπουργός Εσωτερικών): </w:t>
      </w:r>
      <w:r>
        <w:rPr>
          <w:rFonts w:eastAsia="Times New Roman" w:cs="Times New Roman"/>
          <w:szCs w:val="24"/>
        </w:rPr>
        <w:t>Κύριε Βορίδη, ακριβώς για δείκτες μίλησα πριν. Ξέρετε κάτι; Δεν είναι καλό πράγμα η μικροψυχία. Δεν σας χαρακτηρίζει</w:t>
      </w:r>
      <w:r>
        <w:rPr>
          <w:rFonts w:eastAsia="Times New Roman" w:cs="Times New Roman"/>
          <w:szCs w:val="24"/>
        </w:rPr>
        <w:t xml:space="preserve"> εσάς και γι’ αυτό θα σας έλεγα να συζητήσουμε όποτε θέλετε, γιατί τώρα δεν φτάνει ο χρόνος, στο γραφείο μου ή οπουδήποτε για το θέμα της εγκληματικότητας και στη </w:t>
      </w:r>
      <w:r>
        <w:rPr>
          <w:rFonts w:eastAsia="Times New Roman" w:cs="Times New Roman"/>
          <w:szCs w:val="24"/>
        </w:rPr>
        <w:t>δ</w:t>
      </w:r>
      <w:r>
        <w:rPr>
          <w:rFonts w:eastAsia="Times New Roman" w:cs="Times New Roman"/>
          <w:szCs w:val="24"/>
        </w:rPr>
        <w:t>υτική Αττική και αλλού.</w:t>
      </w:r>
    </w:p>
    <w:p w14:paraId="38375613" w14:textId="77777777" w:rsidR="00DE40E5" w:rsidRDefault="00AD2AA6">
      <w:pPr>
        <w:spacing w:line="600" w:lineRule="auto"/>
        <w:ind w:firstLine="567"/>
        <w:contextualSpacing/>
        <w:jc w:val="both"/>
        <w:rPr>
          <w:rFonts w:eastAsia="Times New Roman" w:cs="Times New Roman"/>
          <w:szCs w:val="24"/>
        </w:rPr>
      </w:pPr>
      <w:r>
        <w:rPr>
          <w:rFonts w:eastAsia="Times New Roman" w:cs="Times New Roman"/>
          <w:szCs w:val="24"/>
        </w:rPr>
        <w:t xml:space="preserve">Ξέρετε καλά πόσο απροσπέλαστη ήταν η </w:t>
      </w:r>
      <w:r>
        <w:rPr>
          <w:rFonts w:eastAsia="Times New Roman" w:cs="Times New Roman"/>
          <w:szCs w:val="24"/>
        </w:rPr>
        <w:t>δ</w:t>
      </w:r>
      <w:r>
        <w:rPr>
          <w:rFonts w:eastAsia="Times New Roman" w:cs="Times New Roman"/>
          <w:szCs w:val="24"/>
        </w:rPr>
        <w:t>υτική Αττική για τις αστυνομικ</w:t>
      </w:r>
      <w:r>
        <w:rPr>
          <w:rFonts w:eastAsia="Times New Roman" w:cs="Times New Roman"/>
          <w:szCs w:val="24"/>
        </w:rPr>
        <w:t>ές δυνάμεις, για τους πολίτες και για τον οποιονδή</w:t>
      </w:r>
      <w:r>
        <w:rPr>
          <w:rFonts w:eastAsia="Times New Roman" w:cs="Times New Roman"/>
          <w:szCs w:val="24"/>
        </w:rPr>
        <w:lastRenderedPageBreak/>
        <w:t xml:space="preserve">ποτε. Ξέρετε καλά τα τεράστια προβλήματα που υπήρχαν και υπάρχουν στη </w:t>
      </w:r>
      <w:r>
        <w:rPr>
          <w:rFonts w:eastAsia="Times New Roman" w:cs="Times New Roman"/>
          <w:szCs w:val="24"/>
        </w:rPr>
        <w:t>δ</w:t>
      </w:r>
      <w:r>
        <w:rPr>
          <w:rFonts w:eastAsia="Times New Roman" w:cs="Times New Roman"/>
          <w:szCs w:val="24"/>
        </w:rPr>
        <w:t xml:space="preserve">υτική Αττική, γιατί τα ζείτε, τέλος πάντων, ως Βουλευτής της περιοχής. </w:t>
      </w:r>
    </w:p>
    <w:p w14:paraId="38375614" w14:textId="77777777" w:rsidR="00DE40E5" w:rsidRDefault="00AD2AA6">
      <w:pPr>
        <w:spacing w:line="600" w:lineRule="auto"/>
        <w:ind w:firstLine="567"/>
        <w:contextualSpacing/>
        <w:jc w:val="both"/>
        <w:rPr>
          <w:rFonts w:eastAsia="Times New Roman" w:cs="Times New Roman"/>
          <w:szCs w:val="24"/>
        </w:rPr>
      </w:pPr>
      <w:r>
        <w:rPr>
          <w:rFonts w:eastAsia="Times New Roman" w:cs="Times New Roman"/>
          <w:szCs w:val="24"/>
        </w:rPr>
        <w:t>Στείλαμε θωρακισμένα οχήματα, στείλαμε προσωπικό, κάνουμε επιχε</w:t>
      </w:r>
      <w:r>
        <w:rPr>
          <w:rFonts w:eastAsia="Times New Roman" w:cs="Times New Roman"/>
          <w:szCs w:val="24"/>
        </w:rPr>
        <w:t xml:space="preserve">ιρήσεις. Το μεγαλύτερο μέρος των </w:t>
      </w:r>
      <w:proofErr w:type="spellStart"/>
      <w:r>
        <w:rPr>
          <w:rFonts w:eastAsia="Times New Roman" w:cs="Times New Roman"/>
          <w:szCs w:val="24"/>
        </w:rPr>
        <w:t>Ρομά</w:t>
      </w:r>
      <w:proofErr w:type="spellEnd"/>
      <w:r>
        <w:rPr>
          <w:rFonts w:eastAsia="Times New Roman" w:cs="Times New Roman"/>
          <w:szCs w:val="24"/>
        </w:rPr>
        <w:t xml:space="preserve"> που συνελήφθη από τους εκατό περίπου -τις επόμενες μέρες, την Πέμπτη, θα δείτε ότι θα βγουν και φωτογραφίες- προέρχεται απ’ αυτές τις περιοχές. Προχθές συνελήφθη ο αρχηγός αυτής της εγκληματικής οργάνωσης, ο οποίος πισ</w:t>
      </w:r>
      <w:r>
        <w:rPr>
          <w:rFonts w:eastAsia="Times New Roman" w:cs="Times New Roman"/>
          <w:szCs w:val="24"/>
        </w:rPr>
        <w:t xml:space="preserve">τεύω ότι θα αποκαλύψει και κάποια πράγματα. </w:t>
      </w:r>
    </w:p>
    <w:p w14:paraId="38375615" w14:textId="77777777" w:rsidR="00DE40E5" w:rsidRDefault="00AD2AA6">
      <w:pPr>
        <w:spacing w:line="600" w:lineRule="auto"/>
        <w:ind w:firstLine="567"/>
        <w:contextualSpacing/>
        <w:jc w:val="both"/>
        <w:rPr>
          <w:rFonts w:eastAsia="Times New Roman" w:cs="Times New Roman"/>
          <w:szCs w:val="24"/>
        </w:rPr>
      </w:pPr>
      <w:r>
        <w:rPr>
          <w:rFonts w:eastAsia="Times New Roman" w:cs="Times New Roman"/>
          <w:szCs w:val="24"/>
        </w:rPr>
        <w:t>Συνεπώς, δεν διστάζουμε να ενεργούμε σ’ αυτές τις περιοχές. Ξέρετε, όμως, πόσα προβλήματα είχαν συσσωρευτεί σ’ αυτές τις περιοχές, γιατί είχαν εγκαταλειφθεί αυτές οι περιοχές; Όπως είχαν εγκαταλειφθεί και τα Εξά</w:t>
      </w:r>
      <w:r>
        <w:rPr>
          <w:rFonts w:eastAsia="Times New Roman" w:cs="Times New Roman"/>
          <w:szCs w:val="24"/>
        </w:rPr>
        <w:t xml:space="preserve">ρχεια, είχε εγκαταλειφθεί και η </w:t>
      </w:r>
      <w:r>
        <w:rPr>
          <w:rFonts w:eastAsia="Times New Roman" w:cs="Times New Roman"/>
          <w:szCs w:val="24"/>
        </w:rPr>
        <w:t xml:space="preserve">δυτική </w:t>
      </w:r>
      <w:r>
        <w:rPr>
          <w:rFonts w:eastAsia="Times New Roman" w:cs="Times New Roman"/>
          <w:szCs w:val="24"/>
        </w:rPr>
        <w:t>Αττική. Είχαν εγκαταλειφθεί και τα περιπολικά. Συγγνώμη, ούτε μπορούμε σε έναν χρόνο που είμαι Υπουργός να πάρουμε αμέσως περιπολικά, από τα οποία τα περισσότερα είναι σαράβαλα με πάνω από τριακόσιες χιλιάδες και μερι</w:t>
      </w:r>
      <w:r>
        <w:rPr>
          <w:rFonts w:eastAsia="Times New Roman" w:cs="Times New Roman"/>
          <w:szCs w:val="24"/>
        </w:rPr>
        <w:t xml:space="preserve">κά και πάνω από πεντακόσιες χιλιάδες χιλιόμετρα. Έχουμε ξεκινήσει τις διαδικασίες να πάρουμε επτακόσια σε πρώτη φάση. Βρήκαμε </w:t>
      </w:r>
      <w:r>
        <w:rPr>
          <w:rFonts w:eastAsia="Times New Roman" w:cs="Times New Roman"/>
          <w:szCs w:val="24"/>
        </w:rPr>
        <w:lastRenderedPageBreak/>
        <w:t xml:space="preserve">χρήματα, </w:t>
      </w:r>
      <w:proofErr w:type="spellStart"/>
      <w:r>
        <w:rPr>
          <w:rFonts w:eastAsia="Times New Roman" w:cs="Times New Roman"/>
          <w:szCs w:val="24"/>
        </w:rPr>
        <w:t>επαναπροσανατολίσαμε</w:t>
      </w:r>
      <w:proofErr w:type="spellEnd"/>
      <w:r>
        <w:rPr>
          <w:rFonts w:eastAsia="Times New Roman" w:cs="Times New Roman"/>
          <w:szCs w:val="24"/>
        </w:rPr>
        <w:t xml:space="preserve"> χρήματα ευρωπαϊκά, προκειμένου να πάρουμε. Ξέρετε, όμως, ότι οι διαγωνισμοί θέλουν και κάποιον χρόνο</w:t>
      </w:r>
      <w:r>
        <w:rPr>
          <w:rFonts w:eastAsia="Times New Roman" w:cs="Times New Roman"/>
          <w:szCs w:val="24"/>
        </w:rPr>
        <w:t>. Και θα τα πάρουμε, διότι από τον Αύγουστο έχει ξεκινήσει ο διαγωνισμός.</w:t>
      </w:r>
    </w:p>
    <w:p w14:paraId="38375616" w14:textId="77777777" w:rsidR="00DE40E5" w:rsidRDefault="00AD2AA6">
      <w:pPr>
        <w:spacing w:line="600" w:lineRule="auto"/>
        <w:ind w:firstLine="567"/>
        <w:contextualSpacing/>
        <w:jc w:val="both"/>
        <w:rPr>
          <w:rFonts w:eastAsia="Times New Roman" w:cs="Times New Roman"/>
          <w:szCs w:val="24"/>
        </w:rPr>
      </w:pPr>
      <w:r>
        <w:rPr>
          <w:rFonts w:eastAsia="Times New Roman" w:cs="Times New Roman"/>
          <w:szCs w:val="24"/>
        </w:rPr>
        <w:t>Προσπαθούμε. Δεν είπα εγώ ούτε ότι έχει μηδενιστεί το έγκλημα ούτε ότι όλα είναι ωραία. Παράκληση, χρησιμοποιήστε μόνο τα λόγια μου. Έχω πει ότι σε πολλές περιπτώσεις πρέπει να παρου</w:t>
      </w:r>
      <w:r>
        <w:rPr>
          <w:rFonts w:eastAsia="Times New Roman" w:cs="Times New Roman"/>
          <w:szCs w:val="24"/>
        </w:rPr>
        <w:t xml:space="preserve">σιάζουμε τα πράγματα όπως είναι, με τους αριθμούς που είναι, με τα προβλήματα που υπάρχουν. Να μην βαφτίζουμε, για παράδειγμα, </w:t>
      </w:r>
      <w:proofErr w:type="spellStart"/>
      <w:r>
        <w:rPr>
          <w:rFonts w:eastAsia="Times New Roman" w:cs="Times New Roman"/>
          <w:szCs w:val="24"/>
        </w:rPr>
        <w:t>οπαδική</w:t>
      </w:r>
      <w:proofErr w:type="spellEnd"/>
      <w:r>
        <w:rPr>
          <w:rFonts w:eastAsia="Times New Roman" w:cs="Times New Roman"/>
          <w:szCs w:val="24"/>
        </w:rPr>
        <w:t xml:space="preserve"> βία ό,τι έχει σχέση με άλλα πράγματα. </w:t>
      </w:r>
    </w:p>
    <w:p w14:paraId="38375617" w14:textId="77777777" w:rsidR="00DE40E5" w:rsidRDefault="00AD2AA6">
      <w:pPr>
        <w:spacing w:line="600" w:lineRule="auto"/>
        <w:ind w:firstLine="567"/>
        <w:contextualSpacing/>
        <w:jc w:val="both"/>
        <w:rPr>
          <w:rFonts w:eastAsia="Times New Roman" w:cs="Times New Roman"/>
          <w:szCs w:val="24"/>
        </w:rPr>
      </w:pPr>
      <w:r>
        <w:rPr>
          <w:rFonts w:eastAsia="Times New Roman" w:cs="Times New Roman"/>
          <w:szCs w:val="24"/>
        </w:rPr>
        <w:t xml:space="preserve">Όταν ξεκινήσαμε με τα Εξάρχεια, οι πληροφορίες που έρχονταν απ’ αυτήν την περιοχή </w:t>
      </w:r>
      <w:r>
        <w:rPr>
          <w:rFonts w:eastAsia="Times New Roman" w:cs="Times New Roman"/>
          <w:szCs w:val="24"/>
        </w:rPr>
        <w:t xml:space="preserve">ήταν σχεδόν μηδενικές και τώρα είναι πολλές. Όταν ξεκινήσαμε από τα Εξάρχεια, σωστά εκτίμησα ότι πρέπει να </w:t>
      </w:r>
      <w:r>
        <w:rPr>
          <w:rFonts w:eastAsia="Times New Roman" w:cs="Times New Roman"/>
          <w:szCs w:val="24"/>
        </w:rPr>
        <w:t xml:space="preserve">χτυπήσουμε </w:t>
      </w:r>
      <w:r>
        <w:rPr>
          <w:rFonts w:eastAsia="Times New Roman" w:cs="Times New Roman"/>
          <w:szCs w:val="24"/>
        </w:rPr>
        <w:t xml:space="preserve">πρώτα τα ναρκωτικά που μπαίνουν στα Εξάρχεια και στη συνέχεια τις υπόλοιπες εγκληματικές ομάδες. Βγήκε σωστή η εκτίμηση, αλλά βγήκε σωστή </w:t>
      </w:r>
      <w:r>
        <w:rPr>
          <w:rFonts w:eastAsia="Times New Roman" w:cs="Times New Roman"/>
          <w:szCs w:val="24"/>
        </w:rPr>
        <w:t xml:space="preserve">η εκτίμηση χωρίς πληροφορίες, με πρωτοβουλίες και με σχέδια που πρωτοξεκίνησαν όταν ανέλαβα. </w:t>
      </w:r>
    </w:p>
    <w:p w14:paraId="38375618" w14:textId="77777777" w:rsidR="00DE40E5" w:rsidRDefault="00AD2AA6">
      <w:pPr>
        <w:spacing w:line="600" w:lineRule="auto"/>
        <w:ind w:firstLine="567"/>
        <w:contextualSpacing/>
        <w:jc w:val="both"/>
        <w:rPr>
          <w:rFonts w:eastAsia="Times New Roman" w:cs="Times New Roman"/>
          <w:szCs w:val="24"/>
        </w:rPr>
      </w:pPr>
      <w:r>
        <w:rPr>
          <w:rFonts w:eastAsia="Times New Roman" w:cs="Times New Roman"/>
          <w:szCs w:val="24"/>
        </w:rPr>
        <w:lastRenderedPageBreak/>
        <w:t xml:space="preserve">Αυτή η Κυβέρνηση δεν διστάζει να </w:t>
      </w:r>
      <w:r>
        <w:rPr>
          <w:rFonts w:eastAsia="Times New Roman" w:cs="Times New Roman"/>
          <w:szCs w:val="24"/>
        </w:rPr>
        <w:t xml:space="preserve">χτυπήσει </w:t>
      </w:r>
      <w:r>
        <w:rPr>
          <w:rFonts w:eastAsia="Times New Roman" w:cs="Times New Roman"/>
          <w:szCs w:val="24"/>
        </w:rPr>
        <w:t>το έγκλημα. Υπάρχουν τεράστια προβλήματα. Τα ξέρετε. Υπάρχουν προβλήματα σε όλη τη χώρα. Υπάρχουν εισαγόμενα ναρκωτικά α</w:t>
      </w:r>
      <w:r>
        <w:rPr>
          <w:rFonts w:eastAsia="Times New Roman" w:cs="Times New Roman"/>
          <w:szCs w:val="24"/>
        </w:rPr>
        <w:t>πό άλλες χώρες που έχουν καταντήσει πηγή των ναρκωτικών, όχι μόνο για τη χώρα μας αλλά για όλη την Ευρώπη. Αυτά έχουν εκτεθεί διεθνώς και δεν θα αναφέρω ονόματα χωρών σ’ αυτή τη φάση, όμως παίρνουμε τα μέτρα και με τις αστυνομικές δυνάμεις και με τις διπλω</w:t>
      </w:r>
      <w:r>
        <w:rPr>
          <w:rFonts w:eastAsia="Times New Roman" w:cs="Times New Roman"/>
          <w:szCs w:val="24"/>
        </w:rPr>
        <w:t xml:space="preserve">ματικές μας προσπάθειες. </w:t>
      </w:r>
    </w:p>
    <w:p w14:paraId="38375619" w14:textId="77777777" w:rsidR="00DE40E5" w:rsidRDefault="00AD2AA6">
      <w:pPr>
        <w:spacing w:line="600" w:lineRule="auto"/>
        <w:ind w:firstLine="567"/>
        <w:contextualSpacing/>
        <w:jc w:val="both"/>
        <w:rPr>
          <w:rFonts w:eastAsia="Times New Roman" w:cs="Times New Roman"/>
          <w:szCs w:val="24"/>
        </w:rPr>
      </w:pPr>
      <w:r>
        <w:rPr>
          <w:rFonts w:eastAsia="Times New Roman" w:cs="Times New Roman"/>
          <w:szCs w:val="24"/>
        </w:rPr>
        <w:t>Είναι ένας διαρκής αγώνας. Υπάρχει το προσφυγικό, το οποίο έχει τα δικά του προβλήματα, η Αστυνομία παλεύει σε πολλά μέτωπα και παλεύουν και οι αστυνομικοί φιλότιμα. Ξέρετε, δεν έχουν ακουστεί προβλήματα σε αστυνομικούς. Στο μεγαλύτερο μέρος οι άνθρωποι αυ</w:t>
      </w:r>
      <w:r>
        <w:rPr>
          <w:rFonts w:eastAsia="Times New Roman" w:cs="Times New Roman"/>
          <w:szCs w:val="24"/>
        </w:rPr>
        <w:t xml:space="preserve">τοί δουλεύουν φιλότιμα. Όπου υπάρχουν προβλήματα, βέβαια, ο </w:t>
      </w:r>
      <w:proofErr w:type="spellStart"/>
      <w:r>
        <w:rPr>
          <w:rFonts w:eastAsia="Times New Roman" w:cs="Times New Roman"/>
          <w:szCs w:val="24"/>
        </w:rPr>
        <w:t>πέλεκυς</w:t>
      </w:r>
      <w:proofErr w:type="spellEnd"/>
      <w:r>
        <w:rPr>
          <w:rFonts w:eastAsia="Times New Roman" w:cs="Times New Roman"/>
          <w:szCs w:val="24"/>
        </w:rPr>
        <w:t xml:space="preserve"> είναι αδίστακτος και σε κάποιες περιπτώσεις θα ακούσετε τις επόμενες μέρες ότι δεν διστάζουμε να βάλουμε το μαχαίρι εκεί που υπάρχει το πρόβλημα. Κάνουμε ό,τι μπορούμε. Κάθε πρόταση και κά</w:t>
      </w:r>
      <w:r>
        <w:rPr>
          <w:rFonts w:eastAsia="Times New Roman" w:cs="Times New Roman"/>
          <w:szCs w:val="24"/>
        </w:rPr>
        <w:t xml:space="preserve">θε συζήτηση γύρω από αυτά τα ζητήματα είναι καλοδεχούμενη. </w:t>
      </w:r>
    </w:p>
    <w:p w14:paraId="3837561A"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βοηθήστε κι εσείς με τη σωστή αντιπολιτευτική τακτική και στάση και όχι με την καθημερινή επίθεση, η οποία ξεκίνησε από τις αρχές του καλοκαιριού -ένας ανταρτοπόλεμος συνεχής πάνω σε αυτά τα</w:t>
      </w:r>
      <w:r>
        <w:rPr>
          <w:rFonts w:eastAsia="Times New Roman" w:cs="Times New Roman"/>
          <w:szCs w:val="24"/>
        </w:rPr>
        <w:t xml:space="preserve"> θέματα- όπως και όλες οι πλευρές του Κοινοβουλίου, προκειμένου να βελτιώσουμε την κατάσταση.</w:t>
      </w:r>
    </w:p>
    <w:p w14:paraId="3837561B"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837561C"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κι εμείς.</w:t>
      </w:r>
    </w:p>
    <w:p w14:paraId="3837561D"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Θα συζητηθεί τώρα η τρίτη με αριθμό 309/4-1-2017 επίκαιρη ερώτηση δεύτερου κύκλο</w:t>
      </w:r>
      <w:r>
        <w:rPr>
          <w:rFonts w:eastAsia="Times New Roman" w:cs="Times New Roman"/>
          <w:szCs w:val="24"/>
        </w:rPr>
        <w:t xml:space="preserve">υ της Βουλευτού Β΄ </w:t>
      </w:r>
      <w:r>
        <w:rPr>
          <w:rFonts w:eastAsia="Times New Roman" w:cs="Times New Roman"/>
          <w:szCs w:val="24"/>
        </w:rPr>
        <w:t xml:space="preserve">Πειραιώς </w:t>
      </w:r>
      <w:r>
        <w:rPr>
          <w:rFonts w:eastAsia="Times New Roman" w:cs="Times New Roman"/>
          <w:szCs w:val="24"/>
        </w:rPr>
        <w:t xml:space="preserve">του Κομμουνιστικού Κόμματος </w:t>
      </w:r>
      <w:r>
        <w:rPr>
          <w:rFonts w:eastAsia="Times New Roman" w:cs="Times New Roman"/>
          <w:szCs w:val="24"/>
        </w:rPr>
        <w:t xml:space="preserve">Ελλάδας </w:t>
      </w:r>
      <w:r>
        <w:rPr>
          <w:rFonts w:eastAsia="Times New Roman" w:cs="Times New Roman"/>
          <w:szCs w:val="24"/>
        </w:rPr>
        <w:t xml:space="preserve">κ. Διαμάντως </w:t>
      </w:r>
      <w:proofErr w:type="spellStart"/>
      <w:r>
        <w:rPr>
          <w:rFonts w:eastAsia="Times New Roman" w:cs="Times New Roman"/>
          <w:szCs w:val="24"/>
        </w:rPr>
        <w:t>Μανωλάκου</w:t>
      </w:r>
      <w:proofErr w:type="spellEnd"/>
      <w:r>
        <w:rPr>
          <w:rFonts w:eastAsia="Times New Roman" w:cs="Times New Roman"/>
          <w:szCs w:val="24"/>
        </w:rPr>
        <w:t xml:space="preserve"> προς τον Υπουργό Οικονομίας και Ανάπτυξης, σχετικά με την Ελληνική Βιομηχανία Ζάχαρης (ΕΒΖ).</w:t>
      </w:r>
    </w:p>
    <w:p w14:paraId="3837561E"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Αναπληρωτής Υπουργός Οικονομίας και Ανάπτυξης κ. Αλέξανδρος </w:t>
      </w:r>
      <w:proofErr w:type="spellStart"/>
      <w:r>
        <w:rPr>
          <w:rFonts w:eastAsia="Times New Roman" w:cs="Times New Roman"/>
          <w:szCs w:val="24"/>
        </w:rPr>
        <w:t>Χαρίτσης</w:t>
      </w:r>
      <w:proofErr w:type="spellEnd"/>
      <w:r>
        <w:rPr>
          <w:rFonts w:eastAsia="Times New Roman" w:cs="Times New Roman"/>
          <w:szCs w:val="24"/>
        </w:rPr>
        <w:t>.</w:t>
      </w:r>
    </w:p>
    <w:p w14:paraId="3837561F"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έχετε τον λόγο για δυο λεπτά.</w:t>
      </w:r>
    </w:p>
    <w:p w14:paraId="38375620"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Ευχαριστώ.</w:t>
      </w:r>
    </w:p>
    <w:p w14:paraId="38375621"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η ζάχαρη είναι ένα πολύ καλό προϊόν με πολλά πλεονεκτήματα. Έχει δηλαδή μεγάλη εμπορική διάρ</w:t>
      </w:r>
      <w:r>
        <w:rPr>
          <w:rFonts w:eastAsia="Times New Roman" w:cs="Times New Roman"/>
          <w:szCs w:val="24"/>
        </w:rPr>
        <w:lastRenderedPageBreak/>
        <w:t>κεια, είναι προϊόν που το χρειάζεται το κάθε σπίτι, καθώ</w:t>
      </w:r>
      <w:r>
        <w:rPr>
          <w:rFonts w:eastAsia="Times New Roman" w:cs="Times New Roman"/>
          <w:szCs w:val="24"/>
        </w:rPr>
        <w:t xml:space="preserve">ς και πολλοί κλάδοι της οικονομίας. Δηλαδή η παραγωγή ζάχαρης είναι μια από τις πιο παραγωγικές διαδικασίες. Συνδέει τον πρωτογενή τομέα με </w:t>
      </w:r>
      <w:r>
        <w:rPr>
          <w:rFonts w:eastAsia="Times New Roman" w:cs="Times New Roman"/>
          <w:szCs w:val="24"/>
        </w:rPr>
        <w:t>τρεις χιλιάδες</w:t>
      </w:r>
      <w:r>
        <w:rPr>
          <w:rFonts w:eastAsia="Times New Roman" w:cs="Times New Roman"/>
          <w:szCs w:val="24"/>
        </w:rPr>
        <w:t xml:space="preserve"> </w:t>
      </w:r>
      <w:proofErr w:type="spellStart"/>
      <w:r>
        <w:rPr>
          <w:rFonts w:eastAsia="Times New Roman" w:cs="Times New Roman"/>
          <w:szCs w:val="24"/>
        </w:rPr>
        <w:t>τευτλοπαραγωγούς</w:t>
      </w:r>
      <w:proofErr w:type="spellEnd"/>
      <w:r>
        <w:rPr>
          <w:rFonts w:eastAsia="Times New Roman" w:cs="Times New Roman"/>
          <w:szCs w:val="24"/>
        </w:rPr>
        <w:t xml:space="preserve"> -παλαιότερα ήταν πολύ περισσότεροι- και με τη μεταποίηση, την </w:t>
      </w:r>
      <w:r>
        <w:rPr>
          <w:rFonts w:eastAsia="Times New Roman" w:cs="Times New Roman"/>
          <w:szCs w:val="24"/>
        </w:rPr>
        <w:t xml:space="preserve">Ελληνική </w:t>
      </w:r>
      <w:r>
        <w:rPr>
          <w:rFonts w:eastAsia="Times New Roman" w:cs="Times New Roman"/>
          <w:szCs w:val="24"/>
        </w:rPr>
        <w:t>Βιομηχανία Ζά</w:t>
      </w:r>
      <w:r>
        <w:rPr>
          <w:rFonts w:eastAsia="Times New Roman" w:cs="Times New Roman"/>
          <w:szCs w:val="24"/>
        </w:rPr>
        <w:t xml:space="preserve">χαρης, με εκατοντάδες εργαζόμενους με μόνιμη και εποχική θέση εργασίας. </w:t>
      </w:r>
    </w:p>
    <w:p w14:paraId="38375622"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αντί να αναπτυχθεί αυτή η παραγωγική διαδικασία, να εκσυγχρονιστεί και να αναπτυχθεί παραπέρα και η </w:t>
      </w:r>
      <w:proofErr w:type="spellStart"/>
      <w:r>
        <w:rPr>
          <w:rFonts w:eastAsia="Times New Roman" w:cs="Times New Roman"/>
          <w:szCs w:val="24"/>
        </w:rPr>
        <w:t>τευτλοκαλλιέργεια</w:t>
      </w:r>
      <w:proofErr w:type="spellEnd"/>
      <w:r>
        <w:rPr>
          <w:rFonts w:eastAsia="Times New Roman" w:cs="Times New Roman"/>
          <w:szCs w:val="24"/>
        </w:rPr>
        <w:t xml:space="preserve"> και η Ελληνική Βιομηχανία Ζάχαρης, πάει από το κακό στο χ</w:t>
      </w:r>
      <w:r>
        <w:rPr>
          <w:rFonts w:eastAsia="Times New Roman" w:cs="Times New Roman"/>
          <w:szCs w:val="24"/>
        </w:rPr>
        <w:t xml:space="preserve">ειρότερο, αφού όλες οι κυβερνήσεις υλοποιούσαν τους </w:t>
      </w:r>
      <w:r>
        <w:rPr>
          <w:rFonts w:eastAsia="Times New Roman" w:cs="Times New Roman"/>
          <w:szCs w:val="24"/>
        </w:rPr>
        <w:t xml:space="preserve">Κανονισμούς </w:t>
      </w:r>
      <w:r>
        <w:rPr>
          <w:rFonts w:eastAsia="Times New Roman" w:cs="Times New Roman"/>
          <w:szCs w:val="24"/>
        </w:rPr>
        <w:t xml:space="preserve">της Ευρωπαϊκής Ένωσης, επιβάλλοντας ποσοστώσεις, δραστική μείωση της παραγωγής, κλείσιμο εργοστασίων, με στόχο τη συγκέντρωση και συγκεντροποίηση του κλάδου. </w:t>
      </w:r>
    </w:p>
    <w:p w14:paraId="38375623"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Τα τελευταία πέντε χρόνια η </w:t>
      </w:r>
      <w:r>
        <w:rPr>
          <w:rFonts w:eastAsia="Times New Roman" w:cs="Times New Roman"/>
          <w:szCs w:val="24"/>
        </w:rPr>
        <w:t>Ελλην</w:t>
      </w:r>
      <w:r>
        <w:rPr>
          <w:rFonts w:eastAsia="Times New Roman" w:cs="Times New Roman"/>
          <w:szCs w:val="24"/>
        </w:rPr>
        <w:t xml:space="preserve">ική </w:t>
      </w:r>
      <w:r>
        <w:rPr>
          <w:rFonts w:eastAsia="Times New Roman" w:cs="Times New Roman"/>
          <w:szCs w:val="24"/>
        </w:rPr>
        <w:t xml:space="preserve">Βιομηχανία Ζάχαρης απαξιώνεται και το μόνιμο πρόβλημα είναι ότι οι </w:t>
      </w:r>
      <w:proofErr w:type="spellStart"/>
      <w:r>
        <w:rPr>
          <w:rFonts w:eastAsia="Times New Roman" w:cs="Times New Roman"/>
          <w:szCs w:val="24"/>
        </w:rPr>
        <w:t>τευτλοπαραγωγοί</w:t>
      </w:r>
      <w:proofErr w:type="spellEnd"/>
      <w:r>
        <w:rPr>
          <w:rFonts w:eastAsia="Times New Roman" w:cs="Times New Roman"/>
          <w:szCs w:val="24"/>
        </w:rPr>
        <w:t xml:space="preserve"> παραδίδουν παραγωγή, αλλά δεν πληρώνονται έγκαιρα και πάντοτε προβληματίζονται τι θα κάνουν.</w:t>
      </w:r>
    </w:p>
    <w:p w14:paraId="38375624"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το καινούργιο που έχουμε είναι το σχέδιο της Κυβέρνησης που προγραμματ</w:t>
      </w:r>
      <w:r>
        <w:rPr>
          <w:rFonts w:eastAsia="Times New Roman" w:cs="Times New Roman"/>
          <w:szCs w:val="24"/>
        </w:rPr>
        <w:t>ίζει να πουλήσει περιουσιακά στοιχεία, «φιλέτα» της Ελληνικής Βιομηχανίας Ζάχαρης και κυρίως τα δυο κερδοφόρα εργοστάσια στη Σερβία. Έτσι στερεύει από σημαντικά έσοδα τη Βιομηχανία Ζάχαρης και βεβαίως θα οδηγηθεί πιο γρήγορα στον θάνατο, συμπαρασύροντας κα</w:t>
      </w:r>
      <w:r>
        <w:rPr>
          <w:rFonts w:eastAsia="Times New Roman" w:cs="Times New Roman"/>
          <w:szCs w:val="24"/>
        </w:rPr>
        <w:t xml:space="preserve">ι την </w:t>
      </w:r>
      <w:proofErr w:type="spellStart"/>
      <w:r>
        <w:rPr>
          <w:rFonts w:eastAsia="Times New Roman" w:cs="Times New Roman"/>
          <w:szCs w:val="24"/>
        </w:rPr>
        <w:t>τευτλοκαλλιέργεια</w:t>
      </w:r>
      <w:proofErr w:type="spellEnd"/>
      <w:r>
        <w:rPr>
          <w:rFonts w:eastAsia="Times New Roman" w:cs="Times New Roman"/>
          <w:szCs w:val="24"/>
        </w:rPr>
        <w:t xml:space="preserve"> και τους εργαζομένους της, τη στιγμή που η χώρα έχει δυνατότητα ανάπτυξης και της πλήρους ικανοποίησης των εγχώριων αναγκών, μειώνοντας έτσι το κόστος παραγωγής. </w:t>
      </w:r>
    </w:p>
    <w:p w14:paraId="38375625"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Η Κυβέρνηση επικαλείται σαν αιτία της εκποίησης το χρέος της Βιομηχαν</w:t>
      </w:r>
      <w:r>
        <w:rPr>
          <w:rFonts w:eastAsia="Times New Roman" w:cs="Times New Roman"/>
          <w:szCs w:val="24"/>
        </w:rPr>
        <w:t>ίας Ζάχαρης προς την πιστώτρια τράπεζα. Ωστόσο, το 35% περίπου είναι υψηλοί τόκοι που έβαζε και θα έπρεπε να έχουν διαγραφεί και θα έπρεπε να το έχετε απαιτήσει μαζί με διαγραφή μέρους του χρέους που έχει πληρωθεί, τη στιγμή που η πιστώτρια τράπεζα έχει απ</w:t>
      </w:r>
      <w:r>
        <w:rPr>
          <w:rFonts w:eastAsia="Times New Roman" w:cs="Times New Roman"/>
          <w:szCs w:val="24"/>
        </w:rPr>
        <w:t xml:space="preserve">ορροφήσει την Αγροτική Τράπεζα, με όφελος δισεκατομμυρίων. </w:t>
      </w:r>
    </w:p>
    <w:p w14:paraId="38375626"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απαίτησή σας έπρεπε να είναι ισχυρότατη. Και μάλιστα, </w:t>
      </w:r>
      <w:r>
        <w:rPr>
          <w:rFonts w:eastAsia="Times New Roman" w:cs="Times New Roman"/>
          <w:szCs w:val="24"/>
        </w:rPr>
        <w:t xml:space="preserve">ως </w:t>
      </w:r>
      <w:r>
        <w:rPr>
          <w:rFonts w:eastAsia="Times New Roman" w:cs="Times New Roman"/>
          <w:szCs w:val="24"/>
        </w:rPr>
        <w:t>αντιπολίτευση ο ΣΥΡΙΖΑ πολλές φορές είχε επικρίνει την πορεία απαξίωσης της Ελληνικής Βιομηχανίας Ζάχαρης.</w:t>
      </w:r>
    </w:p>
    <w:p w14:paraId="38375627" w14:textId="77777777" w:rsidR="00DE40E5" w:rsidRDefault="00AD2AA6">
      <w:pPr>
        <w:spacing w:line="600" w:lineRule="auto"/>
        <w:contextualSpacing/>
        <w:jc w:val="both"/>
        <w:rPr>
          <w:rFonts w:eastAsia="Times New Roman" w:cs="Times New Roman"/>
          <w:szCs w:val="24"/>
        </w:rPr>
      </w:pPr>
      <w:r>
        <w:rPr>
          <w:rFonts w:eastAsia="Times New Roman" w:cs="Times New Roman"/>
          <w:szCs w:val="24"/>
        </w:rPr>
        <w:lastRenderedPageBreak/>
        <w:t xml:space="preserve">Όμως, </w:t>
      </w:r>
      <w:r>
        <w:rPr>
          <w:rFonts w:eastAsia="Times New Roman" w:cs="Times New Roman"/>
          <w:szCs w:val="24"/>
        </w:rPr>
        <w:t xml:space="preserve">ως </w:t>
      </w:r>
      <w:r>
        <w:rPr>
          <w:rFonts w:eastAsia="Times New Roman" w:cs="Times New Roman"/>
          <w:szCs w:val="24"/>
        </w:rPr>
        <w:t>Κυβέρνηση όχι</w:t>
      </w:r>
      <w:r>
        <w:rPr>
          <w:rFonts w:eastAsia="Times New Roman" w:cs="Times New Roman"/>
          <w:szCs w:val="24"/>
        </w:rPr>
        <w:t xml:space="preserve"> δεν βοηθάτε την ανάπτυξή της, αλλά επιταχύνετε την πορεία θανάτου της. Εσείς θα δώσετε το πιστοποιητικό θανάτου τελικά. </w:t>
      </w:r>
    </w:p>
    <w:p w14:paraId="38375628"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καθυστερήσεις στις πληρωμές των </w:t>
      </w:r>
      <w:proofErr w:type="spellStart"/>
      <w:r>
        <w:rPr>
          <w:rFonts w:eastAsia="Times New Roman" w:cs="Times New Roman"/>
          <w:szCs w:val="24"/>
        </w:rPr>
        <w:t>τευτλοπαραγωγών</w:t>
      </w:r>
      <w:proofErr w:type="spellEnd"/>
      <w:r>
        <w:rPr>
          <w:rFonts w:eastAsia="Times New Roman" w:cs="Times New Roman"/>
          <w:szCs w:val="24"/>
        </w:rPr>
        <w:t xml:space="preserve">. Είναι μέσα στην αβεβαιότητα. Ουσιαστικά με αυτόν τον τρόπο αποτρέπονται να </w:t>
      </w:r>
      <w:proofErr w:type="spellStart"/>
      <w:r>
        <w:rPr>
          <w:rFonts w:eastAsia="Times New Roman" w:cs="Times New Roman"/>
          <w:szCs w:val="24"/>
        </w:rPr>
        <w:t>ξ</w:t>
      </w:r>
      <w:r>
        <w:rPr>
          <w:rFonts w:eastAsia="Times New Roman" w:cs="Times New Roman"/>
          <w:szCs w:val="24"/>
        </w:rPr>
        <w:t>ανακαλλιεργήσουν</w:t>
      </w:r>
      <w:proofErr w:type="spellEnd"/>
      <w:r>
        <w:rPr>
          <w:rFonts w:eastAsia="Times New Roman" w:cs="Times New Roman"/>
          <w:szCs w:val="24"/>
        </w:rPr>
        <w:t xml:space="preserve"> και, βεβαίως, το σχέδιο εκποίησης βασικών περιουσιακών στοιχείων ουσιαστικά υπονομεύει την ύπαρξη της Βιομηχανίας Ζάχαρης. Βεβαίως, μέσα από αυτήν την διαδικασία ωφελημένοι θα υπάρχουν, και τα μονοπώλια και οι τράπεζες και τα </w:t>
      </w:r>
      <w:r>
        <w:rPr>
          <w:rFonts w:eastAsia="Times New Roman" w:cs="Times New Roman"/>
          <w:szCs w:val="24"/>
          <w:lang w:val="en-US"/>
        </w:rPr>
        <w:t>funds</w:t>
      </w:r>
      <w:r>
        <w:rPr>
          <w:rFonts w:eastAsia="Times New Roman" w:cs="Times New Roman"/>
          <w:szCs w:val="24"/>
        </w:rPr>
        <w:t xml:space="preserve">. </w:t>
      </w:r>
    </w:p>
    <w:p w14:paraId="38375629"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τι ζητάμε από σας; Πρώτον, να πάρετε μέτρα και να απαιτήσετε διαγραφή τόκων και τμήματος του χρέους που έχει η Βιομηχανία Ζάχαρης. Δεύτερον, να εξοφληθούν οι </w:t>
      </w:r>
      <w:proofErr w:type="spellStart"/>
      <w:r>
        <w:rPr>
          <w:rFonts w:eastAsia="Times New Roman" w:cs="Times New Roman"/>
          <w:szCs w:val="24"/>
        </w:rPr>
        <w:t>τευτλοπαραγωγοί</w:t>
      </w:r>
      <w:proofErr w:type="spellEnd"/>
      <w:r>
        <w:rPr>
          <w:rFonts w:eastAsia="Times New Roman" w:cs="Times New Roman"/>
          <w:szCs w:val="24"/>
        </w:rPr>
        <w:t xml:space="preserve"> που παρέδωσαν. Τρίτον, να ακυρωθεί η πώληση των κερδοφόρων </w:t>
      </w:r>
      <w:proofErr w:type="spellStart"/>
      <w:r>
        <w:rPr>
          <w:rFonts w:eastAsia="Times New Roman" w:cs="Times New Roman"/>
          <w:szCs w:val="24"/>
        </w:rPr>
        <w:t>ζαχαρουργείων</w:t>
      </w:r>
      <w:proofErr w:type="spellEnd"/>
      <w:r>
        <w:rPr>
          <w:rFonts w:eastAsia="Times New Roman" w:cs="Times New Roman"/>
          <w:szCs w:val="24"/>
        </w:rPr>
        <w:t xml:space="preserve"> στη Σερβ</w:t>
      </w:r>
      <w:r>
        <w:rPr>
          <w:rFonts w:eastAsia="Times New Roman" w:cs="Times New Roman"/>
          <w:szCs w:val="24"/>
        </w:rPr>
        <w:t xml:space="preserve">ία και τέταρτον, να επανασχεδιάσετε για την επιβίωση και την ανάπτυξη της </w:t>
      </w:r>
      <w:proofErr w:type="spellStart"/>
      <w:r>
        <w:rPr>
          <w:rFonts w:eastAsia="Times New Roman" w:cs="Times New Roman"/>
          <w:szCs w:val="24"/>
        </w:rPr>
        <w:t>τευτλοκαλλιέργειας</w:t>
      </w:r>
      <w:proofErr w:type="spellEnd"/>
      <w:r>
        <w:rPr>
          <w:rFonts w:eastAsia="Times New Roman" w:cs="Times New Roman"/>
          <w:szCs w:val="24"/>
        </w:rPr>
        <w:t xml:space="preserve"> και της Βιομηχανίας Ζάχαρης, για να ικανοποιούν πλήρως τις ανάγκες του λαού μας, που σημαίνει διπλασιασμός της παραγωγής. Και φυσικά έτσι αντιμετωπίζεις και την αν</w:t>
      </w:r>
      <w:r>
        <w:rPr>
          <w:rFonts w:eastAsia="Times New Roman" w:cs="Times New Roman"/>
          <w:szCs w:val="24"/>
        </w:rPr>
        <w:t xml:space="preserve">εργία. </w:t>
      </w:r>
    </w:p>
    <w:p w14:paraId="3837562A"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Ευχαριστούμε. </w:t>
      </w:r>
    </w:p>
    <w:p w14:paraId="3837562B"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Χαρίτσης</w:t>
      </w:r>
      <w:proofErr w:type="spellEnd"/>
      <w:r>
        <w:rPr>
          <w:rFonts w:eastAsia="Times New Roman" w:cs="Times New Roman"/>
          <w:szCs w:val="24"/>
        </w:rPr>
        <w:t xml:space="preserve"> έχει τον λόγο για τρία λεπτά. </w:t>
      </w:r>
    </w:p>
    <w:p w14:paraId="3837562C"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3837562D"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Ευχαριστώ, </w:t>
      </w:r>
      <w:r>
        <w:rPr>
          <w:rFonts w:eastAsia="Times New Roman" w:cs="Times New Roman"/>
          <w:szCs w:val="24"/>
        </w:rPr>
        <w:t xml:space="preserve">κυρία </w:t>
      </w:r>
      <w:r>
        <w:rPr>
          <w:rFonts w:eastAsia="Times New Roman" w:cs="Times New Roman"/>
          <w:szCs w:val="24"/>
        </w:rPr>
        <w:t xml:space="preserve">Πρόεδρε. </w:t>
      </w:r>
    </w:p>
    <w:p w14:paraId="3837562E"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xml:space="preserve">, </w:t>
      </w:r>
      <w:r>
        <w:rPr>
          <w:rFonts w:eastAsia="Times New Roman" w:cs="Times New Roman"/>
          <w:szCs w:val="24"/>
        </w:rPr>
        <w:t xml:space="preserve">όπως σωστά επισημαίνετε και στην </w:t>
      </w:r>
      <w:r>
        <w:rPr>
          <w:rFonts w:eastAsia="Times New Roman" w:cs="Times New Roman"/>
          <w:szCs w:val="24"/>
        </w:rPr>
        <w:t xml:space="preserve">ερώτησή </w:t>
      </w:r>
      <w:r>
        <w:rPr>
          <w:rFonts w:eastAsia="Times New Roman" w:cs="Times New Roman"/>
          <w:szCs w:val="24"/>
        </w:rPr>
        <w:t xml:space="preserve">σας, αλλά και στην τοποθέτηση που μόλις ακούσαμε, το ζήτημα με την Ελληνική Βιομηχανία Ζάχαρης πάει πολλά χρόνια πίσω και έχει να κάνει με διαχρονικές ευθύνες των κυβερνήσεων των προηγούμενων ετών και τα προβλήματα </w:t>
      </w:r>
      <w:r>
        <w:rPr>
          <w:rFonts w:eastAsia="Times New Roman" w:cs="Times New Roman"/>
          <w:szCs w:val="24"/>
        </w:rPr>
        <w:t xml:space="preserve">τα οποία συσσώρευσαν σε αυτή την πολύ σημαντική επιχείρηση για τη </w:t>
      </w:r>
      <w:r>
        <w:rPr>
          <w:rFonts w:eastAsia="Times New Roman" w:cs="Times New Roman"/>
          <w:szCs w:val="24"/>
        </w:rPr>
        <w:t xml:space="preserve">βόρεια </w:t>
      </w:r>
      <w:r>
        <w:rPr>
          <w:rFonts w:eastAsia="Times New Roman" w:cs="Times New Roman"/>
          <w:szCs w:val="24"/>
        </w:rPr>
        <w:t xml:space="preserve">Ελλάδα, για το σύνολο της ελληνικής οικονομίας. </w:t>
      </w:r>
    </w:p>
    <w:p w14:paraId="3837562F"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Να αναφέρω μόνο εν τάχει κάποια πολύ σημαντικά στοιχεία. Μιλάμε για μια επιχείρηση υποβαθμισμένη και υπερχρεωμένη, όταν ανέλαβε η Κυβέ</w:t>
      </w:r>
      <w:r>
        <w:rPr>
          <w:rFonts w:eastAsia="Times New Roman" w:cs="Times New Roman"/>
          <w:szCs w:val="24"/>
        </w:rPr>
        <w:t>ρνηση του ΣΥΡΙΖΑ με αρνητικά ίδια κεφάλαια άνω των 65 εκατομμυρίων ευρώ ως αποτέλεσμα των προηγούμενων χρήσεων και διοικήσεων, για μια επιχείρηση στην οποία δεν υπήρξε ποτέ ουσιαστικό ενδιαφέρον για αναβάθμιση των υποδομών και των λειτουργιών της, αλλά κάθ</w:t>
      </w:r>
      <w:r>
        <w:rPr>
          <w:rFonts w:eastAsia="Times New Roman" w:cs="Times New Roman"/>
          <w:szCs w:val="24"/>
        </w:rPr>
        <w:t xml:space="preserve">ε φορά οι </w:t>
      </w:r>
      <w:r>
        <w:rPr>
          <w:rFonts w:eastAsia="Times New Roman" w:cs="Times New Roman"/>
          <w:szCs w:val="24"/>
        </w:rPr>
        <w:lastRenderedPageBreak/>
        <w:t>προηγούμενες κυβερνήσεις προχωρούσαν σε διαρκείς δανεισμούς για να καλύψουν τις αδυναμίες και έτσι να συσσωρεύουν χρέη, ενώ, βεβαίως, υπήρξαν πολλές προκλητικές εμπορικές αποφάσεις, οι οποίες αύξησαν ακόμη περισσότερο τα χρέη της επιχείρησης. Απο</w:t>
      </w:r>
      <w:r>
        <w:rPr>
          <w:rFonts w:eastAsia="Times New Roman" w:cs="Times New Roman"/>
          <w:szCs w:val="24"/>
        </w:rPr>
        <w:t>τέλεσμα όλης αυτής της κακοδιαχείρισης των προηγούμενων χρόνων ήταν το γεγονός ότι καθ’ όλη την τελευταία δεκαετία η εταιρεία παρουσίαζε ζημιές, το ίδιο και τα εργοστάσια της Σερβίας μέχρι και το 2015. Για το 2016 τα εργοστάσια της Σερβίας παρουσίασαν πράγ</w:t>
      </w:r>
      <w:r>
        <w:rPr>
          <w:rFonts w:eastAsia="Times New Roman" w:cs="Times New Roman"/>
          <w:szCs w:val="24"/>
        </w:rPr>
        <w:t>ματι κερδοφορία, ενώ συνολικά ο Όμιλος μέσα από μια αλλαγή στον τρόπο διοίκησης και διαχείρισης από τη νέα διοίκηση, που όρισε η Κυβέρνησή μας, κατάφερε να μειώσει σε πολύ σημαντικό βαθμό τις ζημιές και από τα 56 εκατομμύρια του 2015 να πάμε στα 19 εκατομμ</w:t>
      </w:r>
      <w:r>
        <w:rPr>
          <w:rFonts w:eastAsia="Times New Roman" w:cs="Times New Roman"/>
          <w:szCs w:val="24"/>
        </w:rPr>
        <w:t xml:space="preserve">ύρια του 2016. </w:t>
      </w:r>
    </w:p>
    <w:p w14:paraId="38375630"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Άρχισε, λοιπόν, να αντιστρέφεται αυτή η καθοδική πορεία όλων των προηγούμενων ετών. Όμως, επειδή αναφέρεστε και στη συμφωνία με την Τράπεζα Πειραιώς και σωστά, γιατί αποτελεί πολύ σημαντικό στοιχείο του πώς προχωράμε παρακάτω, να αναφέρω πο</w:t>
      </w:r>
      <w:r>
        <w:rPr>
          <w:rFonts w:eastAsia="Times New Roman" w:cs="Times New Roman"/>
          <w:szCs w:val="24"/>
        </w:rPr>
        <w:t xml:space="preserve">λύ συνοπτικά ποιες είναι οι βασικές ενέργειες τις οποίες έκανε η Κυβέρνηση τα τελευταία δύο χρόνια, για να μπορέσει να ανατάξει αυτή την πολύ σημαντική επιχείρηση. </w:t>
      </w:r>
    </w:p>
    <w:p w14:paraId="38375631"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Πρώτα απ’ όλα, τον Μάρτιο του 2015 πραγματοποιήθηκε αύξηση μετοχικού κεφαλαίου ύψους 30 εκα</w:t>
      </w:r>
      <w:r>
        <w:rPr>
          <w:rFonts w:eastAsia="Times New Roman" w:cs="Times New Roman"/>
          <w:szCs w:val="24"/>
        </w:rPr>
        <w:t xml:space="preserve">τομμυρίων ευρώ, έτσι ώστε να καλυφθεί μέρος των χρεών της εταιρείας προς τους παραγωγούς, αλλά και να συνεχιστεί απρόσκοπτα η λειτουργία της. </w:t>
      </w:r>
    </w:p>
    <w:p w14:paraId="38375632"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Τράπεζα Πειραιώς, όπως γνωρίζετε, το χρέος το οποίο κληρονομήσαμε ανέρχεται στα 160 εκατομμύρια ευρώ, άρα, το ελληνικό δημόσιο ως βασικός μέτοχος της Ελληνικής Βιομηχανίας στο 82,3% δια της ΑΤΕ υπό εκκαθάριση. </w:t>
      </w:r>
    </w:p>
    <w:p w14:paraId="38375633" w14:textId="77777777" w:rsidR="00DE40E5" w:rsidRDefault="00AD2AA6">
      <w:pPr>
        <w:spacing w:line="600" w:lineRule="auto"/>
        <w:ind w:firstLine="851"/>
        <w:contextualSpacing/>
        <w:jc w:val="both"/>
        <w:rPr>
          <w:rFonts w:eastAsia="Times New Roman" w:cs="Times New Roman"/>
        </w:rPr>
      </w:pPr>
      <w:r>
        <w:rPr>
          <w:rFonts w:eastAsia="Times New Roman" w:cs="Times New Roman"/>
        </w:rPr>
        <w:t xml:space="preserve">Εδώ θα μου επιτρέψετε να πω ότι, </w:t>
      </w:r>
      <w:r>
        <w:rPr>
          <w:rFonts w:eastAsia="Times New Roman"/>
          <w:bCs/>
          <w:shd w:val="clear" w:color="auto" w:fill="FFFFFF"/>
        </w:rPr>
        <w:t>βεβαίως,</w:t>
      </w:r>
      <w:r>
        <w:rPr>
          <w:rFonts w:eastAsia="Times New Roman" w:cs="Times New Roman"/>
        </w:rPr>
        <w:t xml:space="preserve"> η ιστορία της ΑΤΕ </w:t>
      </w:r>
      <w:r>
        <w:rPr>
          <w:rFonts w:eastAsia="Times New Roman"/>
          <w:bCs/>
        </w:rPr>
        <w:t>είναι</w:t>
      </w:r>
      <w:r>
        <w:rPr>
          <w:rFonts w:eastAsia="Times New Roman" w:cs="Times New Roman"/>
        </w:rPr>
        <w:t xml:space="preserve"> γνωστή σε όλους και σε καμμία περίπτωση δεν μπορεί η σημερινή </w:t>
      </w:r>
      <w:r>
        <w:rPr>
          <w:rFonts w:eastAsia="Times New Roman"/>
          <w:bCs/>
        </w:rPr>
        <w:t>Κυβέρνηση</w:t>
      </w:r>
      <w:r>
        <w:rPr>
          <w:rFonts w:eastAsia="Times New Roman" w:cs="Times New Roman"/>
        </w:rPr>
        <w:t xml:space="preserve"> να επωμιστεί τις ευθύνες αυτών οι οποίοι οδήγησαν την Αγροτική Τράπεζα στη γνωστή </w:t>
      </w:r>
      <w:r>
        <w:rPr>
          <w:rFonts w:eastAsia="Times New Roman"/>
        </w:rPr>
        <w:t>διαδικασία</w:t>
      </w:r>
      <w:r>
        <w:rPr>
          <w:rFonts w:eastAsia="Times New Roman" w:cs="Times New Roman"/>
        </w:rPr>
        <w:t xml:space="preserve"> εκποίησης. </w:t>
      </w:r>
    </w:p>
    <w:p w14:paraId="38375634" w14:textId="77777777" w:rsidR="00DE40E5" w:rsidRDefault="00AD2AA6">
      <w:pPr>
        <w:spacing w:line="600" w:lineRule="auto"/>
        <w:ind w:firstLine="851"/>
        <w:contextualSpacing/>
        <w:jc w:val="both"/>
        <w:rPr>
          <w:rFonts w:eastAsia="Times New Roman" w:cs="Times New Roman"/>
        </w:rPr>
      </w:pPr>
      <w:r>
        <w:rPr>
          <w:rFonts w:eastAsia="Times New Roman" w:cs="Times New Roman"/>
        </w:rPr>
        <w:t>Έπρεπε, λοιπό</w:t>
      </w:r>
      <w:r>
        <w:rPr>
          <w:rFonts w:eastAsia="Times New Roman" w:cs="Times New Roman"/>
        </w:rPr>
        <w:t xml:space="preserve">ν, η </w:t>
      </w:r>
      <w:r>
        <w:rPr>
          <w:rFonts w:eastAsia="Times New Roman"/>
          <w:bCs/>
        </w:rPr>
        <w:t>Κυβέρνηση</w:t>
      </w:r>
      <w:r>
        <w:rPr>
          <w:rFonts w:eastAsia="Times New Roman" w:cs="Times New Roman"/>
        </w:rPr>
        <w:t xml:space="preserve"> </w:t>
      </w:r>
      <w:r>
        <w:rPr>
          <w:rFonts w:eastAsia="Times New Roman"/>
        </w:rPr>
        <w:t>–</w:t>
      </w:r>
      <w:r>
        <w:rPr>
          <w:rFonts w:eastAsia="Times New Roman" w:cs="Times New Roman"/>
        </w:rPr>
        <w:t>και αυτό έκανε</w:t>
      </w:r>
      <w:r>
        <w:rPr>
          <w:rFonts w:eastAsia="Times New Roman"/>
        </w:rPr>
        <w:t>–</w:t>
      </w:r>
      <w:r>
        <w:rPr>
          <w:rFonts w:eastAsia="Times New Roman" w:cs="Times New Roman"/>
        </w:rPr>
        <w:t xml:space="preserve"> να επαναδιαπραγματευτεί με την Τράπεζα Πειραιώς ένα </w:t>
      </w:r>
      <w:r>
        <w:rPr>
          <w:rFonts w:eastAsia="Times New Roman"/>
          <w:bCs/>
        </w:rPr>
        <w:t>συγκεκριμένο</w:t>
      </w:r>
      <w:r>
        <w:rPr>
          <w:rFonts w:eastAsia="Times New Roman" w:cs="Times New Roman"/>
        </w:rPr>
        <w:t xml:space="preserve"> επιχειρησιακό σχέδιο αναδιάρθρωσης της εταιρείας. Το σχέδιο αυτό περιλαμβάνει </w:t>
      </w:r>
      <w:proofErr w:type="spellStart"/>
      <w:r>
        <w:rPr>
          <w:rFonts w:eastAsia="Times New Roman" w:cs="Times New Roman"/>
        </w:rPr>
        <w:t>απομείωση</w:t>
      </w:r>
      <w:proofErr w:type="spellEnd"/>
      <w:r>
        <w:rPr>
          <w:rFonts w:eastAsia="Times New Roman" w:cs="Times New Roman"/>
        </w:rPr>
        <w:t xml:space="preserve"> κατά ένα τρίτο του συνολικού χρέους της εταιρείας εκ μέρους της Τράπεζα</w:t>
      </w:r>
      <w:r>
        <w:rPr>
          <w:rFonts w:eastAsia="Times New Roman" w:cs="Times New Roman"/>
        </w:rPr>
        <w:t xml:space="preserve">ς, αποπληρωμή κατά το ένα τρίτο των οφειλών μέσω της πώλησης παραγωγικών και μη </w:t>
      </w:r>
      <w:r>
        <w:rPr>
          <w:rFonts w:eastAsia="Times New Roman" w:cs="Times New Roman"/>
        </w:rPr>
        <w:lastRenderedPageBreak/>
        <w:t xml:space="preserve">παραγωγικών στοιχείων της εταιρείας και ρύθμιση του υπόλοιπου χρέους με περίοδο χάριτος δύο ετών. </w:t>
      </w:r>
    </w:p>
    <w:p w14:paraId="38375635" w14:textId="77777777" w:rsidR="00DE40E5" w:rsidRDefault="00AD2AA6">
      <w:pPr>
        <w:spacing w:line="600" w:lineRule="auto"/>
        <w:ind w:firstLine="851"/>
        <w:contextualSpacing/>
        <w:jc w:val="both"/>
        <w:rPr>
          <w:rFonts w:eastAsia="Times New Roman" w:cs="Times New Roman"/>
        </w:rPr>
      </w:pPr>
      <w:r>
        <w:rPr>
          <w:rFonts w:eastAsia="Times New Roman" w:cs="Times New Roman"/>
        </w:rPr>
        <w:t xml:space="preserve">Δεν υπάρχει εδώ </w:t>
      </w:r>
      <w:r>
        <w:rPr>
          <w:rFonts w:eastAsia="Times New Roman"/>
        </w:rPr>
        <w:t>–</w:t>
      </w:r>
      <w:r>
        <w:rPr>
          <w:rFonts w:eastAsia="Times New Roman" w:cs="Times New Roman"/>
        </w:rPr>
        <w:t>και θέλω να το επισημάνω</w:t>
      </w:r>
      <w:r>
        <w:rPr>
          <w:rFonts w:eastAsia="Times New Roman"/>
        </w:rPr>
        <w:t>–</w:t>
      </w:r>
      <w:r>
        <w:rPr>
          <w:rFonts w:eastAsia="Times New Roman" w:cs="Times New Roman"/>
        </w:rPr>
        <w:t xml:space="preserve"> ζήτημα διαγραφής τόκων. Το ζητούμε</w:t>
      </w:r>
      <w:r>
        <w:rPr>
          <w:rFonts w:eastAsia="Times New Roman" w:cs="Times New Roman"/>
        </w:rPr>
        <w:t xml:space="preserve">νο ήταν να γίνει μια συνολική επαναδιαπραγμάτευση των υποχρεώσεων της επιχείρησης προς την Τράπεζα, έτσι ώστε να μπορέσει να εκπονηθεί ένα ολοκληρωμένο σχέδιο αναδιάρθρωσης, το οποίο θα δώσει τη δυνατότητα στην επιχείρηση να συνεχίσει να λειτουργεί και να </w:t>
      </w:r>
      <w:r>
        <w:rPr>
          <w:rFonts w:eastAsia="Times New Roman" w:cs="Times New Roman"/>
        </w:rPr>
        <w:t xml:space="preserve">αναπτυχθεί. </w:t>
      </w:r>
    </w:p>
    <w:p w14:paraId="38375636" w14:textId="77777777" w:rsidR="00DE40E5" w:rsidRDefault="00AD2AA6">
      <w:pPr>
        <w:spacing w:line="600" w:lineRule="auto"/>
        <w:ind w:firstLine="851"/>
        <w:contextualSpacing/>
        <w:jc w:val="both"/>
        <w:rPr>
          <w:rFonts w:eastAsia="Times New Roman" w:cs="Times New Roman"/>
        </w:rPr>
      </w:pPr>
      <w:r>
        <w:rPr>
          <w:rFonts w:eastAsia="Times New Roman" w:cs="Times New Roman"/>
        </w:rPr>
        <w:t xml:space="preserve">Η πώληση, λοιπόν, των δύο παραγωγικών μονάδων της Σερβίας εντάσσεται σε αυτή τη συνολική συμφωνία. Δεν ήταν, </w:t>
      </w:r>
      <w:r>
        <w:rPr>
          <w:rFonts w:eastAsia="Times New Roman"/>
          <w:bCs/>
          <w:shd w:val="clear" w:color="auto" w:fill="FFFFFF"/>
        </w:rPr>
        <w:t>βεβαίως,</w:t>
      </w:r>
      <w:r>
        <w:rPr>
          <w:rFonts w:eastAsia="Times New Roman" w:cs="Times New Roman"/>
        </w:rPr>
        <w:t xml:space="preserve"> επιλογή της </w:t>
      </w:r>
      <w:r>
        <w:rPr>
          <w:rFonts w:eastAsia="Times New Roman"/>
          <w:bCs/>
        </w:rPr>
        <w:t>Κυβέρνησής</w:t>
      </w:r>
      <w:r>
        <w:rPr>
          <w:rFonts w:eastAsia="Times New Roman" w:cs="Times New Roman"/>
        </w:rPr>
        <w:t xml:space="preserve"> μας, αλλά ήταν ένας αποδεκτός τρόπος </w:t>
      </w:r>
      <w:proofErr w:type="spellStart"/>
      <w:r>
        <w:rPr>
          <w:rFonts w:eastAsia="Times New Roman" w:cs="Times New Roman"/>
        </w:rPr>
        <w:t>απομείωσης</w:t>
      </w:r>
      <w:proofErr w:type="spellEnd"/>
      <w:r>
        <w:rPr>
          <w:rFonts w:eastAsia="Times New Roman" w:cs="Times New Roman"/>
        </w:rPr>
        <w:t xml:space="preserve"> του χρέους και παροχής ρευστότητας σε αυτές τις δύσκολ</w:t>
      </w:r>
      <w:r>
        <w:rPr>
          <w:rFonts w:eastAsia="Times New Roman" w:cs="Times New Roman"/>
        </w:rPr>
        <w:t xml:space="preserve">ες συνθήκες. </w:t>
      </w:r>
    </w:p>
    <w:p w14:paraId="38375637" w14:textId="77777777" w:rsidR="00DE40E5" w:rsidRDefault="00AD2AA6">
      <w:pPr>
        <w:spacing w:line="600" w:lineRule="auto"/>
        <w:ind w:firstLine="851"/>
        <w:contextualSpacing/>
        <w:jc w:val="both"/>
        <w:rPr>
          <w:rFonts w:eastAsia="Times New Roman" w:cs="Times New Roman"/>
        </w:rPr>
      </w:pPr>
      <w:r>
        <w:rPr>
          <w:rFonts w:eastAsia="Times New Roman" w:cs="Times New Roman"/>
        </w:rPr>
        <w:t xml:space="preserve">Σημαντικότερο στοιχείο για εμάς </w:t>
      </w:r>
      <w:r>
        <w:rPr>
          <w:rFonts w:eastAsia="Times New Roman"/>
        </w:rPr>
        <w:t>–</w:t>
      </w:r>
      <w:r>
        <w:rPr>
          <w:rFonts w:eastAsia="Times New Roman" w:cs="Times New Roman"/>
        </w:rPr>
        <w:t>και νομίζω ότι σε αυτό μπορούμε να συμφωνήσουμε</w:t>
      </w:r>
      <w:r>
        <w:rPr>
          <w:rFonts w:eastAsia="Times New Roman"/>
        </w:rPr>
        <w:t>–</w:t>
      </w:r>
      <w:r>
        <w:rPr>
          <w:rFonts w:eastAsia="Times New Roman" w:cs="Times New Roman"/>
        </w:rPr>
        <w:t xml:space="preserve"> </w:t>
      </w:r>
      <w:r>
        <w:rPr>
          <w:rFonts w:eastAsia="Times New Roman"/>
          <w:bCs/>
        </w:rPr>
        <w:t>είναι το</w:t>
      </w:r>
      <w:r>
        <w:rPr>
          <w:rFonts w:eastAsia="Times New Roman" w:cs="Times New Roman"/>
        </w:rPr>
        <w:t xml:space="preserve"> ζήτημα με τα εργοστάσια στην Ελλάδα. Ο στόχος της ελληνικής </w:t>
      </w:r>
      <w:r>
        <w:rPr>
          <w:rFonts w:eastAsia="Times New Roman"/>
          <w:bCs/>
        </w:rPr>
        <w:t>Κυβέρνησης</w:t>
      </w:r>
      <w:r>
        <w:rPr>
          <w:rFonts w:eastAsia="Times New Roman" w:cs="Times New Roman"/>
        </w:rPr>
        <w:t xml:space="preserve"> </w:t>
      </w:r>
      <w:r>
        <w:rPr>
          <w:rFonts w:eastAsia="Times New Roman"/>
          <w:bCs/>
        </w:rPr>
        <w:t>είναι</w:t>
      </w:r>
      <w:r>
        <w:rPr>
          <w:rFonts w:eastAsia="Times New Roman" w:cs="Times New Roman"/>
        </w:rPr>
        <w:t xml:space="preserve"> να ξαναλειτουργήσουν τα εργοστάσια στη χώρα μας και να μπορέσουν και οι ερ</w:t>
      </w:r>
      <w:r>
        <w:rPr>
          <w:rFonts w:eastAsia="Times New Roman" w:cs="Times New Roman"/>
        </w:rPr>
        <w:t xml:space="preserve">γαζόμενοι να επιστρέψουν στις δουλειές τους και οι </w:t>
      </w:r>
      <w:proofErr w:type="spellStart"/>
      <w:r>
        <w:rPr>
          <w:rFonts w:eastAsia="Times New Roman" w:cs="Times New Roman"/>
        </w:rPr>
        <w:t>τευτλοπαραγωγοί</w:t>
      </w:r>
      <w:proofErr w:type="spellEnd"/>
      <w:r>
        <w:rPr>
          <w:rFonts w:eastAsia="Times New Roman" w:cs="Times New Roman"/>
        </w:rPr>
        <w:t xml:space="preserve"> να έχουν δυνατότητα διάθεσης των προϊόντων </w:t>
      </w:r>
      <w:r>
        <w:rPr>
          <w:rFonts w:eastAsia="Times New Roman" w:cs="Times New Roman"/>
        </w:rPr>
        <w:lastRenderedPageBreak/>
        <w:t>τους στην Ελλάδα. Γι’ αυτό, θα ήθελα να επισημάνω, για να μην δημιουργούνται και εντυπώσεις…</w:t>
      </w:r>
    </w:p>
    <w:p w14:paraId="38375638" w14:textId="77777777" w:rsidR="00DE40E5" w:rsidRDefault="00AD2AA6">
      <w:pPr>
        <w:spacing w:line="600" w:lineRule="auto"/>
        <w:ind w:firstLine="720"/>
        <w:contextualSpacing/>
        <w:jc w:val="both"/>
        <w:rPr>
          <w:rFonts w:eastAsia="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rPr>
        <w:t xml:space="preserve">Κύριε </w:t>
      </w:r>
      <w:proofErr w:type="spellStart"/>
      <w:r>
        <w:rPr>
          <w:rFonts w:eastAsia="Times New Roman"/>
          <w:bCs/>
        </w:rPr>
        <w:t>Χαρ</w:t>
      </w:r>
      <w:r>
        <w:rPr>
          <w:rFonts w:eastAsia="Times New Roman"/>
          <w:bCs/>
        </w:rPr>
        <w:t>ίτση</w:t>
      </w:r>
      <w:proofErr w:type="spellEnd"/>
      <w:r>
        <w:rPr>
          <w:rFonts w:eastAsia="Times New Roman"/>
          <w:bCs/>
        </w:rPr>
        <w:t xml:space="preserve">, μπορείτε να τα πείτε στη δευτερολογία σας. </w:t>
      </w:r>
    </w:p>
    <w:p w14:paraId="38375639" w14:textId="77777777" w:rsidR="00DE40E5" w:rsidRDefault="00AD2AA6">
      <w:pPr>
        <w:spacing w:line="600" w:lineRule="auto"/>
        <w:ind w:firstLine="851"/>
        <w:contextualSpacing/>
        <w:jc w:val="both"/>
        <w:rPr>
          <w:rFonts w:eastAsia="Times New Roman"/>
          <w:bCs/>
        </w:rPr>
      </w:pPr>
      <w:r>
        <w:rPr>
          <w:rFonts w:eastAsia="Times New Roman"/>
          <w:b/>
          <w:bCs/>
        </w:rPr>
        <w:t>ΑΛΕΞΑΝΔΡΟΣ ΧΑΡΙΤΣΗΣ (Αναπληρωτής Υπουργός</w:t>
      </w:r>
      <w:r>
        <w:rPr>
          <w:rFonts w:eastAsia="Times New Roman"/>
          <w:b/>
          <w:bCs/>
        </w:rPr>
        <w:t xml:space="preserve"> Οικονομίας και Ανάπτυξης</w:t>
      </w:r>
      <w:r>
        <w:rPr>
          <w:rFonts w:eastAsia="Times New Roman"/>
          <w:b/>
          <w:bCs/>
        </w:rPr>
        <w:t xml:space="preserve">): </w:t>
      </w:r>
      <w:r>
        <w:rPr>
          <w:rFonts w:eastAsia="Times New Roman"/>
          <w:bCs/>
        </w:rPr>
        <w:t xml:space="preserve">Μισό λεπτό, </w:t>
      </w:r>
      <w:r>
        <w:rPr>
          <w:rFonts w:eastAsia="Times New Roman"/>
          <w:bCs/>
          <w:shd w:val="clear" w:color="auto" w:fill="FFFFFF"/>
        </w:rPr>
        <w:t>κυρία Πρόεδρε</w:t>
      </w:r>
      <w:r>
        <w:rPr>
          <w:rFonts w:eastAsia="Times New Roman"/>
          <w:bCs/>
        </w:rPr>
        <w:t xml:space="preserve">. </w:t>
      </w:r>
    </w:p>
    <w:p w14:paraId="3837563A" w14:textId="77777777" w:rsidR="00DE40E5" w:rsidRDefault="00AD2AA6">
      <w:pPr>
        <w:spacing w:line="600" w:lineRule="auto"/>
        <w:ind w:firstLine="851"/>
        <w:contextualSpacing/>
        <w:jc w:val="both"/>
        <w:rPr>
          <w:rFonts w:eastAsia="Times New Roman"/>
          <w:bCs/>
        </w:rPr>
      </w:pPr>
      <w:r>
        <w:rPr>
          <w:rFonts w:eastAsia="Times New Roman"/>
          <w:bCs/>
        </w:rPr>
        <w:t>Τα εργοστάσια της Σερβίας δεν χρησιμοποιούν ως πρώτη ύλη τεύτλα από την Ελλάδα, αλλά μόνο από τη Σερβία. Τα ε</w:t>
      </w:r>
      <w:r>
        <w:rPr>
          <w:rFonts w:eastAsia="Times New Roman"/>
          <w:bCs/>
        </w:rPr>
        <w:t>ργοστάσια της Ελλάδας, λοιπόν, ήταν κρίσιμο να επαναλειτουργήσουν για να μπορέσουν να αξιοποιήσουν την εγχώρια παραγωγή. Άνοιξε, όπως γνωρίζετε πολύ καλά, το εργοστάσιο στην Ορεστιάδα. Στόχος μας το αμέσως επόμενο διάστημα είναι να ανοίξει και το εργοστάσι</w:t>
      </w:r>
      <w:r>
        <w:rPr>
          <w:rFonts w:eastAsia="Times New Roman"/>
          <w:bCs/>
        </w:rPr>
        <w:t xml:space="preserve">ο των Σερρών. Χθες, είχα και την ευκαιρία σε επίσκεψή μου στην περιοχή να έχω μια συνάντηση και με τους εργαζόμενους, που και αυτοί έχουν την ίδια ακριβώς βούληση. </w:t>
      </w:r>
    </w:p>
    <w:p w14:paraId="3837563B" w14:textId="77777777" w:rsidR="00DE40E5" w:rsidRDefault="00AD2AA6">
      <w:pPr>
        <w:spacing w:line="600" w:lineRule="auto"/>
        <w:ind w:firstLine="851"/>
        <w:contextualSpacing/>
        <w:jc w:val="both"/>
        <w:rPr>
          <w:rFonts w:eastAsia="Times New Roman"/>
          <w:bCs/>
        </w:rPr>
      </w:pPr>
      <w:r>
        <w:rPr>
          <w:rFonts w:eastAsia="Times New Roman"/>
          <w:bCs/>
        </w:rPr>
        <w:t>Μια τελευταία κουβέντα σε σχέση με τα χρέη προς τους παραγωγούς. Το χρέος του 2015, ύψους 9</w:t>
      </w:r>
      <w:r>
        <w:rPr>
          <w:rFonts w:eastAsia="Times New Roman"/>
          <w:bCs/>
        </w:rPr>
        <w:t xml:space="preserve">,5 εκατομμυρίων ευρώ, πλέον, μετά και από αυτή τη συμφωνία, έχει αποπληρωθεί στο σύνολό του, ενώ για το 2016 έχει πληρωθεί προκαταβολή </w:t>
      </w:r>
      <w:r>
        <w:rPr>
          <w:rFonts w:eastAsia="Times New Roman"/>
          <w:bCs/>
        </w:rPr>
        <w:lastRenderedPageBreak/>
        <w:t xml:space="preserve">σχεδόν το 39% και μέχρι το τέλος του Ιανουαρίου του 2017 θα υπάρξει πλήρης αποπληρωμή όλων των χρεών. </w:t>
      </w:r>
    </w:p>
    <w:p w14:paraId="3837563C" w14:textId="77777777" w:rsidR="00DE40E5" w:rsidRDefault="00AD2AA6">
      <w:pPr>
        <w:spacing w:line="600" w:lineRule="auto"/>
        <w:ind w:firstLine="720"/>
        <w:contextualSpacing/>
        <w:jc w:val="both"/>
        <w:rPr>
          <w:rFonts w:eastAsia="Times New Roman"/>
          <w:bCs/>
        </w:rPr>
      </w:pPr>
      <w:r>
        <w:rPr>
          <w:rFonts w:eastAsia="Times New Roman"/>
          <w:b/>
          <w:bCs/>
        </w:rPr>
        <w:t>ΠΡΟΕΔΡΕΥΟΥΣΑ (Ανασ</w:t>
      </w:r>
      <w:r>
        <w:rPr>
          <w:rFonts w:eastAsia="Times New Roman"/>
          <w:b/>
          <w:bCs/>
        </w:rPr>
        <w:t>τασία Χριστοδουλοπούλου):</w:t>
      </w:r>
      <w:r>
        <w:rPr>
          <w:rFonts w:eastAsia="Times New Roman" w:cs="Times New Roman"/>
        </w:rPr>
        <w:t xml:space="preserve"> </w:t>
      </w:r>
      <w:r>
        <w:rPr>
          <w:rFonts w:eastAsia="Times New Roman"/>
          <w:bCs/>
        </w:rPr>
        <w:t xml:space="preserve">Έχετε τον λόγο, κυρία </w:t>
      </w:r>
      <w:proofErr w:type="spellStart"/>
      <w:r>
        <w:rPr>
          <w:rFonts w:eastAsia="Times New Roman"/>
          <w:bCs/>
        </w:rPr>
        <w:t>Μανωλάκου</w:t>
      </w:r>
      <w:proofErr w:type="spellEnd"/>
      <w:r>
        <w:rPr>
          <w:rFonts w:eastAsia="Times New Roman"/>
          <w:bCs/>
        </w:rPr>
        <w:t>, για τρία λεπτά. Το λέω, βέβαια, αλλά ποιος το τηρεί…</w:t>
      </w:r>
    </w:p>
    <w:p w14:paraId="3837563D" w14:textId="77777777" w:rsidR="00DE40E5" w:rsidRDefault="00AD2AA6">
      <w:pPr>
        <w:spacing w:line="600" w:lineRule="auto"/>
        <w:ind w:firstLine="851"/>
        <w:contextualSpacing/>
        <w:jc w:val="both"/>
        <w:rPr>
          <w:rFonts w:eastAsia="Times New Roman"/>
          <w:bCs/>
        </w:rPr>
      </w:pPr>
      <w:r>
        <w:rPr>
          <w:rFonts w:eastAsia="Times New Roman"/>
          <w:b/>
          <w:bCs/>
        </w:rPr>
        <w:t>ΔΙΑΜΑΝΤΩ ΜΑΝΩΛΑΚΟΥ:</w:t>
      </w:r>
      <w:r>
        <w:rPr>
          <w:rFonts w:eastAsia="Times New Roman"/>
          <w:bCs/>
        </w:rPr>
        <w:t xml:space="preserve"> Θα το τηρήσω όσο μπορώ, </w:t>
      </w:r>
      <w:r>
        <w:rPr>
          <w:rFonts w:eastAsia="Times New Roman"/>
          <w:bCs/>
          <w:shd w:val="clear" w:color="auto" w:fill="FFFFFF"/>
        </w:rPr>
        <w:t>κυρία Πρόεδρε</w:t>
      </w:r>
      <w:r>
        <w:rPr>
          <w:rFonts w:eastAsia="Times New Roman"/>
          <w:bCs/>
        </w:rPr>
        <w:t xml:space="preserve">. </w:t>
      </w:r>
    </w:p>
    <w:p w14:paraId="3837563E" w14:textId="77777777" w:rsidR="00DE40E5" w:rsidRDefault="00AD2AA6">
      <w:pPr>
        <w:spacing w:line="600" w:lineRule="auto"/>
        <w:ind w:firstLine="851"/>
        <w:contextualSpacing/>
        <w:jc w:val="both"/>
        <w:rPr>
          <w:rFonts w:eastAsia="Times New Roman"/>
          <w:bCs/>
        </w:rPr>
      </w:pPr>
      <w:r>
        <w:rPr>
          <w:rFonts w:eastAsia="Times New Roman"/>
          <w:bCs/>
        </w:rPr>
        <w:t>Περιγράψατε τις ευθύνες και των προηγούμενων κυβερνήσεων, αλλά δεν περιγράψατε τις ε</w:t>
      </w:r>
      <w:r>
        <w:rPr>
          <w:rFonts w:eastAsia="Times New Roman"/>
          <w:bCs/>
        </w:rPr>
        <w:t xml:space="preserve">υθύνες της Ευρωπαϊκής Ένωσης, κύριε Υπουργέ. Γιατί όταν η Ευρωπαϊκή Ένωση σου βάζει ποσόστωση και σου μειώνει την παραγωγή στο μισό, </w:t>
      </w:r>
      <w:r>
        <w:rPr>
          <w:rFonts w:eastAsia="Times New Roman"/>
          <w:bCs/>
          <w:shd w:val="clear" w:color="auto" w:fill="FFFFFF"/>
        </w:rPr>
        <w:t>βεβαίως</w:t>
      </w:r>
      <w:r>
        <w:rPr>
          <w:rFonts w:eastAsia="Times New Roman"/>
          <w:bCs/>
        </w:rPr>
        <w:t xml:space="preserve"> θα κλείσουν εργοστάσια. Και δεν έκλεισαν μόνο στην Ελλάδα, έκλεισαν και σε άλλα κράτη–μέλη και έτσι γιγαντώθηκε το </w:t>
      </w:r>
      <w:r>
        <w:rPr>
          <w:rFonts w:eastAsia="Times New Roman"/>
          <w:bCs/>
        </w:rPr>
        <w:t xml:space="preserve">μονοπώλιο. Αυτόν τον στόχο έχουν οι </w:t>
      </w:r>
      <w:r>
        <w:rPr>
          <w:rFonts w:eastAsia="Times New Roman"/>
          <w:bCs/>
        </w:rPr>
        <w:t>κ</w:t>
      </w:r>
      <w:r>
        <w:rPr>
          <w:rFonts w:eastAsia="Times New Roman"/>
          <w:bCs/>
        </w:rPr>
        <w:t xml:space="preserve">ανονισμοί της Ευρωπαϊκής Ένωσης. </w:t>
      </w:r>
    </w:p>
    <w:p w14:paraId="3837563F" w14:textId="77777777" w:rsidR="00DE40E5" w:rsidRDefault="00AD2AA6">
      <w:pPr>
        <w:spacing w:line="600" w:lineRule="auto"/>
        <w:ind w:firstLine="851"/>
        <w:contextualSpacing/>
        <w:jc w:val="both"/>
        <w:rPr>
          <w:rFonts w:eastAsia="Times New Roman"/>
          <w:bCs/>
        </w:rPr>
      </w:pPr>
      <w:r>
        <w:rPr>
          <w:rFonts w:eastAsia="Times New Roman"/>
          <w:bCs/>
        </w:rPr>
        <w:t xml:space="preserve">Ουσιαστικά –τώρα μην </w:t>
      </w:r>
      <w:proofErr w:type="spellStart"/>
      <w:r>
        <w:rPr>
          <w:rFonts w:eastAsia="Times New Roman"/>
          <w:bCs/>
        </w:rPr>
        <w:t>κοροϊδευόμαστε</w:t>
      </w:r>
      <w:proofErr w:type="spellEnd"/>
      <w:r>
        <w:rPr>
          <w:rFonts w:eastAsia="Times New Roman"/>
          <w:bCs/>
        </w:rPr>
        <w:t xml:space="preserve"> μεταξύ μας– ένα εργοστάσιο λειτουργεί τα τελευταία χρόνια, στο Πλατύ. Μπορεί να αντιστραφεί αυτή η κατάσταση; </w:t>
      </w:r>
    </w:p>
    <w:p w14:paraId="38375640" w14:textId="77777777" w:rsidR="00DE40E5" w:rsidRDefault="00AD2AA6">
      <w:pPr>
        <w:spacing w:line="600" w:lineRule="auto"/>
        <w:ind w:firstLine="851"/>
        <w:contextualSpacing/>
        <w:jc w:val="both"/>
        <w:rPr>
          <w:rFonts w:eastAsia="Times New Roman"/>
          <w:bCs/>
        </w:rPr>
      </w:pPr>
      <w:r>
        <w:rPr>
          <w:rFonts w:eastAsia="Times New Roman"/>
          <w:bCs/>
        </w:rPr>
        <w:lastRenderedPageBreak/>
        <w:t>Κοιτάξτε να σας πω, λέτε και εσείς ότι</w:t>
      </w:r>
      <w:r>
        <w:rPr>
          <w:rFonts w:eastAsia="Times New Roman"/>
          <w:bCs/>
        </w:rPr>
        <w:t xml:space="preserve"> διαφωνήσατε με την ΑΤΕ και έτσι όπως δόθηκε. Όμως</w:t>
      </w:r>
      <w:r>
        <w:rPr>
          <w:rFonts w:eastAsia="Times New Roman"/>
          <w:bCs/>
          <w:shd w:val="clear" w:color="auto" w:fill="FFFFFF"/>
        </w:rPr>
        <w:t>,</w:t>
      </w:r>
      <w:r>
        <w:rPr>
          <w:rFonts w:eastAsia="Times New Roman"/>
          <w:bCs/>
        </w:rPr>
        <w:t xml:space="preserve"> δείτε, πάτε και κάνετε φορολογικούς ελέγχους για τις περασμένες χρονιές, που δεν ήσασταν Κυβέρνηση. Γιατί, δηλαδή, δεν ανοίγετε και τέτοια ζητήματα, που ήταν προκλητικά σε τελευταία ανάλυση, έτσι ώστε να σώσετε και τέτοιες παραγωγικές βιομηχανίες υπέρ του</w:t>
      </w:r>
      <w:r>
        <w:rPr>
          <w:rFonts w:eastAsia="Times New Roman"/>
          <w:bCs/>
        </w:rPr>
        <w:t xml:space="preserve"> λαού; </w:t>
      </w:r>
    </w:p>
    <w:p w14:paraId="38375641" w14:textId="77777777" w:rsidR="00DE40E5" w:rsidRDefault="00AD2AA6">
      <w:pPr>
        <w:spacing w:line="600" w:lineRule="auto"/>
        <w:ind w:firstLine="851"/>
        <w:contextualSpacing/>
        <w:jc w:val="both"/>
        <w:rPr>
          <w:rFonts w:eastAsia="Times New Roman"/>
          <w:bCs/>
        </w:rPr>
      </w:pPr>
      <w:r>
        <w:rPr>
          <w:rFonts w:eastAsia="Times New Roman"/>
          <w:bCs/>
        </w:rPr>
        <w:t xml:space="preserve">Γιατί κάθε χρόνο υπάρχει πρόβλημα πληρωμής των </w:t>
      </w:r>
      <w:proofErr w:type="spellStart"/>
      <w:r>
        <w:rPr>
          <w:rFonts w:eastAsia="Times New Roman"/>
          <w:bCs/>
        </w:rPr>
        <w:t>τευτλοπαραγωγών</w:t>
      </w:r>
      <w:proofErr w:type="spellEnd"/>
      <w:r>
        <w:rPr>
          <w:rFonts w:eastAsia="Times New Roman"/>
          <w:bCs/>
        </w:rPr>
        <w:t xml:space="preserve">. Γιατί το βάζουμε; Μα αν δεν έχεις την πρώτη ύλη, δεν μπορείς να λειτουργείς τα ντόπια εργοστάσια, που αυτό λέτε ότι έχετε στόχο. Τους δώσατε το 40%. Έπρεπε να έχουν ξεπληρωθεί από τον </w:t>
      </w:r>
      <w:r>
        <w:rPr>
          <w:rFonts w:eastAsia="Times New Roman"/>
          <w:bCs/>
        </w:rPr>
        <w:t xml:space="preserve">Δεκέμβρη αυτοί οι άνθρωποι. </w:t>
      </w:r>
    </w:p>
    <w:p w14:paraId="38375642" w14:textId="77777777" w:rsidR="00DE40E5" w:rsidRDefault="00AD2AA6">
      <w:pPr>
        <w:spacing w:line="600" w:lineRule="auto"/>
        <w:ind w:firstLine="851"/>
        <w:contextualSpacing/>
        <w:jc w:val="both"/>
        <w:rPr>
          <w:rFonts w:eastAsia="Times New Roman" w:cs="Times New Roman"/>
        </w:rPr>
      </w:pPr>
      <w:r>
        <w:rPr>
          <w:rFonts w:eastAsia="Times New Roman"/>
          <w:bCs/>
        </w:rPr>
        <w:t>Και τώρα λέτε ότι προγραμματίζετε για το τέλος του Φλεβάρη. Μα αρχές Φλεβάρη αρχίζει η σπορά. Αν δεν μπο</w:t>
      </w:r>
      <w:r>
        <w:rPr>
          <w:rFonts w:eastAsia="Times New Roman"/>
          <w:bCs/>
        </w:rPr>
        <w:t>υ</w:t>
      </w:r>
      <w:r>
        <w:rPr>
          <w:rFonts w:eastAsia="Times New Roman"/>
          <w:bCs/>
        </w:rPr>
        <w:t xml:space="preserve">ν χωράφια για </w:t>
      </w:r>
      <w:proofErr w:type="spellStart"/>
      <w:r>
        <w:rPr>
          <w:rFonts w:eastAsia="Times New Roman"/>
          <w:bCs/>
        </w:rPr>
        <w:t>τευτλοκαλλιέργεια</w:t>
      </w:r>
      <w:proofErr w:type="spellEnd"/>
      <w:r>
        <w:rPr>
          <w:rFonts w:eastAsia="Times New Roman"/>
          <w:bCs/>
        </w:rPr>
        <w:t>, πώς θα εξασφαλίσετε πρώτη ύλη; Και πέρυσι ακριβώς το ίδιο πρόβλημα υπήρχε και σας πιέζαμε</w:t>
      </w:r>
      <w:r>
        <w:rPr>
          <w:rFonts w:eastAsia="Times New Roman"/>
          <w:bCs/>
        </w:rPr>
        <w:t xml:space="preserve"> και ξανακάναμε ερωτήσεις. </w:t>
      </w:r>
    </w:p>
    <w:p w14:paraId="38375643"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λένε οι αγρότες; Λένε ότι η </w:t>
      </w:r>
      <w:proofErr w:type="spellStart"/>
      <w:r>
        <w:rPr>
          <w:rFonts w:eastAsia="Times New Roman" w:cs="Times New Roman"/>
          <w:szCs w:val="24"/>
        </w:rPr>
        <w:t>τευτλοκαλλιέργεια</w:t>
      </w:r>
      <w:proofErr w:type="spellEnd"/>
      <w:r>
        <w:rPr>
          <w:rFonts w:eastAsia="Times New Roman" w:cs="Times New Roman"/>
          <w:szCs w:val="24"/>
        </w:rPr>
        <w:t xml:space="preserve"> είναι ένα προικισμένο κορίτσι, όμως μόνο στα λόγια. Φαντάζομαι θα τα ακούσατε κι εσείς εχθές στις Σέρρες. </w:t>
      </w:r>
    </w:p>
    <w:p w14:paraId="38375644"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η εκποίηση των εργοστασίων στη Σερβία ήταν ένα αίτημα τ</w:t>
      </w:r>
      <w:r>
        <w:rPr>
          <w:rFonts w:eastAsia="Times New Roman" w:cs="Times New Roman"/>
          <w:szCs w:val="24"/>
        </w:rPr>
        <w:t xml:space="preserve">ης πιστώτριας τράπεζας, της Τράπεζας </w:t>
      </w:r>
      <w:r>
        <w:rPr>
          <w:rFonts w:eastAsia="Times New Roman" w:cs="Times New Roman"/>
          <w:szCs w:val="24"/>
        </w:rPr>
        <w:t>Πειραιώς</w:t>
      </w:r>
      <w:r>
        <w:rPr>
          <w:rFonts w:eastAsia="Times New Roman" w:cs="Times New Roman"/>
          <w:szCs w:val="24"/>
        </w:rPr>
        <w:t>, η οποία σας πίεζε κι εσείς αντιστεκόσασταν. Και τι στόχο είχε; Είχε στόχο να εξυγιάνει το χαρτοφυλάκιό της. Δεν τη νοιάζουν οι κοινωνικές ανάγκες, το συμφέρον της χώρας. Θεός της είναι το κέρδος της. Έτσι λειτ</w:t>
      </w:r>
      <w:r>
        <w:rPr>
          <w:rFonts w:eastAsia="Times New Roman" w:cs="Times New Roman"/>
          <w:szCs w:val="24"/>
        </w:rPr>
        <w:t xml:space="preserve">ουργεί. Κι εσείς τι κάνετε αυτή τη στιγμή; Το υιοθετήσατε. Αυτό κάνετε. Με πρόσχημα τη διάσωσή της ικανοποιείτε το αίτημά της. </w:t>
      </w:r>
    </w:p>
    <w:p w14:paraId="38375645"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Τρίτον, περιγράψετε τι μέτρα πήρατε. Να σας θυμίσω κάτι. Δεν είναι τα 30 εκατομμύρια που δώσατε το 2015. Εμείς σας προτείναμε τό</w:t>
      </w:r>
      <w:r>
        <w:rPr>
          <w:rFonts w:eastAsia="Times New Roman" w:cs="Times New Roman"/>
          <w:szCs w:val="24"/>
        </w:rPr>
        <w:t>τε να δώσετε από το ΕΣΠΑ 2007-2013. Κι όμως περίσσεψαν περισσότερα από 900 εκατομμύρια, τα οποία επιστρέψατε στην Ευρωπαϊκή Ένωση. Στην τροποποιητική που είχατε τον Μάρτιο του 2016</w:t>
      </w:r>
      <w:r>
        <w:rPr>
          <w:rFonts w:eastAsia="Times New Roman" w:cs="Times New Roman"/>
          <w:szCs w:val="24"/>
        </w:rPr>
        <w:t>,</w:t>
      </w:r>
      <w:r>
        <w:rPr>
          <w:rFonts w:eastAsia="Times New Roman" w:cs="Times New Roman"/>
          <w:szCs w:val="24"/>
        </w:rPr>
        <w:t xml:space="preserve"> θα μπορούσατε να τα προσανατολίσετε στον εκσυγχρονισμό των εργοστασίων, αν</w:t>
      </w:r>
      <w:r>
        <w:rPr>
          <w:rFonts w:eastAsia="Times New Roman" w:cs="Times New Roman"/>
          <w:szCs w:val="24"/>
        </w:rPr>
        <w:t xml:space="preserve"> είχατε στόχο την ανάπτυξή τους. Τα εργοστάσια αυτά είναι της δεκαετίας του </w:t>
      </w:r>
      <w:r>
        <w:rPr>
          <w:rFonts w:eastAsia="Times New Roman" w:cs="Times New Roman"/>
          <w:szCs w:val="24"/>
        </w:rPr>
        <w:t>΄</w:t>
      </w:r>
      <w:r>
        <w:rPr>
          <w:rFonts w:eastAsia="Times New Roman" w:cs="Times New Roman"/>
          <w:szCs w:val="24"/>
        </w:rPr>
        <w:t xml:space="preserve">70. Το ξέρετε. Θα σας το είπαν. </w:t>
      </w:r>
    </w:p>
    <w:p w14:paraId="38375646"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Άρα η πρότασή </w:t>
      </w:r>
      <w:r>
        <w:rPr>
          <w:rFonts w:eastAsia="Times New Roman" w:cs="Times New Roman"/>
          <w:szCs w:val="24"/>
        </w:rPr>
        <w:t>σας,</w:t>
      </w:r>
      <w:r>
        <w:rPr>
          <w:rFonts w:eastAsia="Times New Roman" w:cs="Times New Roman"/>
          <w:szCs w:val="24"/>
        </w:rPr>
        <w:t xml:space="preserve"> δεν δίνει προοπτική ούτε για την </w:t>
      </w:r>
      <w:proofErr w:type="spellStart"/>
      <w:r>
        <w:rPr>
          <w:rFonts w:eastAsia="Times New Roman" w:cs="Times New Roman"/>
          <w:szCs w:val="24"/>
        </w:rPr>
        <w:t>τευτλοπαραγωγή</w:t>
      </w:r>
      <w:proofErr w:type="spellEnd"/>
      <w:r>
        <w:rPr>
          <w:rFonts w:eastAsia="Times New Roman" w:cs="Times New Roman"/>
          <w:szCs w:val="24"/>
        </w:rPr>
        <w:t xml:space="preserve"> ούτε για τη βιομηχανία ζάχαρης. Δίνει προοπτική </w:t>
      </w:r>
      <w:r>
        <w:rPr>
          <w:rFonts w:eastAsia="Times New Roman" w:cs="Times New Roman"/>
          <w:szCs w:val="24"/>
        </w:rPr>
        <w:lastRenderedPageBreak/>
        <w:t>για τους ανταγωνιστές, για τα μ</w:t>
      </w:r>
      <w:r>
        <w:rPr>
          <w:rFonts w:eastAsia="Times New Roman" w:cs="Times New Roman"/>
          <w:szCs w:val="24"/>
        </w:rPr>
        <w:t xml:space="preserve">ονοπώλια, για την τράπεζα. Τελικά, να σας πω κάτι; Η βιομηχανία ζάχαρης μπορεί να απαξιώνεται, αλλά θεωρείται πολύφερνη νύφη. Έτσι γίνεται κάθε φορά. Όταν είναι να δώσετε κάτι, το απαξιώνετε για να το πάρει ο καπιταλιστής όσο το δυνατόν πιο φθηνά. </w:t>
      </w:r>
    </w:p>
    <w:p w14:paraId="38375647"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Εμείς λ</w:t>
      </w:r>
      <w:r>
        <w:rPr>
          <w:rFonts w:eastAsia="Times New Roman" w:cs="Times New Roman"/>
          <w:szCs w:val="24"/>
        </w:rPr>
        <w:t xml:space="preserve">έμε ότι και οι </w:t>
      </w:r>
      <w:proofErr w:type="spellStart"/>
      <w:r>
        <w:rPr>
          <w:rFonts w:eastAsia="Times New Roman" w:cs="Times New Roman"/>
          <w:szCs w:val="24"/>
        </w:rPr>
        <w:t>τευτλοπαραγωγοί</w:t>
      </w:r>
      <w:proofErr w:type="spellEnd"/>
      <w:r>
        <w:rPr>
          <w:rFonts w:eastAsia="Times New Roman" w:cs="Times New Roman"/>
          <w:szCs w:val="24"/>
        </w:rPr>
        <w:t xml:space="preserve"> και οι εργαζόμενοι στη βιομηχανία ζάχαρης πρέπει να βγάλουν τα δικά τους πολιτικά συμπεράσματα. Κυρίως, πρέπει μπροστά στις αγροτικές κινητοποιήσεις της αγροτιάς να πάρουν δυναμικά και μαζικά μέρος για το δίκιο και την επιβίω</w:t>
      </w:r>
      <w:r>
        <w:rPr>
          <w:rFonts w:eastAsia="Times New Roman" w:cs="Times New Roman"/>
          <w:szCs w:val="24"/>
        </w:rPr>
        <w:t xml:space="preserve">σή τους. </w:t>
      </w:r>
    </w:p>
    <w:p w14:paraId="38375648"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το Κομμουνιστικό Κόμμα Ελλάδας θα στηρίξει και τους αγώνες των </w:t>
      </w:r>
      <w:proofErr w:type="spellStart"/>
      <w:r>
        <w:rPr>
          <w:rFonts w:eastAsia="Times New Roman" w:cs="Times New Roman"/>
          <w:szCs w:val="24"/>
        </w:rPr>
        <w:t>τευτλοπαραγωγών</w:t>
      </w:r>
      <w:proofErr w:type="spellEnd"/>
      <w:r>
        <w:rPr>
          <w:rFonts w:eastAsia="Times New Roman" w:cs="Times New Roman"/>
          <w:szCs w:val="24"/>
        </w:rPr>
        <w:t>, όπως έκανε και πέρσι, και των εργαζομένων για να μείνει αυτή η δυναμική καλλιέργεια με πλήρως ενεργά και παραγωγικά εργοστάσια ζάχαρης για την ανάγκη του λαού.</w:t>
      </w:r>
      <w:r>
        <w:rPr>
          <w:rFonts w:eastAsia="Times New Roman" w:cs="Times New Roman"/>
          <w:szCs w:val="24"/>
        </w:rPr>
        <w:t xml:space="preserve"> Αυτό εμείς εννοούμε ανάπτυξη σε όφελος του λαού και όχι του χρηματοπιστωτικού κεφαλαίου και των μονοπωλίων. Κι εσείς με αυτήν την πρόταση που προωθείτε, με αυτό το σχέδιο</w:t>
      </w:r>
      <w:r>
        <w:rPr>
          <w:rFonts w:eastAsia="Times New Roman" w:cs="Times New Roman"/>
          <w:szCs w:val="24"/>
        </w:rPr>
        <w:t>,</w:t>
      </w:r>
      <w:r>
        <w:rPr>
          <w:rFonts w:eastAsia="Times New Roman" w:cs="Times New Roman"/>
          <w:szCs w:val="24"/>
        </w:rPr>
        <w:t xml:space="preserve"> ουσιαστικά βάζετε ταφόπλακα. Θα δώσετε πιστοποιητικό θανάτου. </w:t>
      </w:r>
    </w:p>
    <w:p w14:paraId="38375649"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καλούμε όχι μό</w:t>
      </w:r>
      <w:r>
        <w:rPr>
          <w:rFonts w:eastAsia="Times New Roman" w:cs="Times New Roman"/>
          <w:szCs w:val="24"/>
        </w:rPr>
        <w:t xml:space="preserve">νο τους εργαζόμενους και τους αγρότες να παλέψουν να μείνει αυτή η παραγωγική διαδικασία, αλλά λέμε ότι οριστική λύση είναι η ανατροπή αυτής της πολιτικής και η αλλαγή τάξης στην εξουσία. </w:t>
      </w:r>
    </w:p>
    <w:p w14:paraId="3837564A"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Χαρίτση</w:t>
      </w:r>
      <w:proofErr w:type="spellEnd"/>
      <w:r>
        <w:rPr>
          <w:rFonts w:eastAsia="Times New Roman" w:cs="Times New Roman"/>
          <w:szCs w:val="24"/>
        </w:rPr>
        <w:t>, έχετε το</w:t>
      </w:r>
      <w:r>
        <w:rPr>
          <w:rFonts w:eastAsia="Times New Roman" w:cs="Times New Roman"/>
          <w:szCs w:val="24"/>
        </w:rPr>
        <w:t xml:space="preserve">ν λόγο. Παρακαλώ, σύντομα. </w:t>
      </w:r>
    </w:p>
    <w:p w14:paraId="3837564B"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Θα προσπαθήσω, κυρία Πρόεδρε. </w:t>
      </w:r>
    </w:p>
    <w:p w14:paraId="3837564C"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Συμφωνούμε σε κάτι, κυρία </w:t>
      </w:r>
      <w:proofErr w:type="spellStart"/>
      <w:r>
        <w:rPr>
          <w:rFonts w:eastAsia="Times New Roman" w:cs="Times New Roman"/>
          <w:szCs w:val="24"/>
        </w:rPr>
        <w:t>Μανωλάκου</w:t>
      </w:r>
      <w:proofErr w:type="spellEnd"/>
      <w:r>
        <w:rPr>
          <w:rFonts w:eastAsia="Times New Roman" w:cs="Times New Roman"/>
          <w:szCs w:val="24"/>
        </w:rPr>
        <w:t>, ότι θα πρέπει οι εργαζόμενοι και οι αγρότες να βγάλουν τα συμπεράσματά τους. Και τα συμπεράσματά τους ξεκινούν από το γεγονός ότι ενώ όλες οι προηγούμενες Κυβερνήσεις έκλειναν εργοστάσια της ζάχαρης, εμείς ήμασταν η πρώ</w:t>
      </w:r>
      <w:r>
        <w:rPr>
          <w:rFonts w:eastAsia="Times New Roman" w:cs="Times New Roman"/>
          <w:szCs w:val="24"/>
        </w:rPr>
        <w:t xml:space="preserve">τη Κυβέρνηση μετά από όλα αυτά τα χρόνια που ανοίξαμε εργοστάσια. </w:t>
      </w:r>
    </w:p>
    <w:p w14:paraId="3837564D"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το συμπέρασμα είναι –και αυτό προκύπτει από τα επίσημα στοιχεία- ότι το 2016 ήταν η πρώτη χρονιά κατά την οποία αναστράφηκε η πτωτική τάση στις καλλιέργειες. Είχαμε 25% αύξηση στις </w:t>
      </w:r>
      <w:proofErr w:type="spellStart"/>
      <w:r>
        <w:rPr>
          <w:rFonts w:eastAsia="Times New Roman" w:cs="Times New Roman"/>
          <w:szCs w:val="24"/>
        </w:rPr>
        <w:t>τευτλοκαλλιέργειες</w:t>
      </w:r>
      <w:proofErr w:type="spellEnd"/>
      <w:r>
        <w:rPr>
          <w:rFonts w:eastAsia="Times New Roman" w:cs="Times New Roman"/>
          <w:szCs w:val="24"/>
        </w:rPr>
        <w:t xml:space="preserve"> και 23% αύξηση στην παραγωγή ζάχαρης. </w:t>
      </w:r>
    </w:p>
    <w:p w14:paraId="3837564E"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όπως σας είπα και πριν, ήταν η πρώτη φορά που καταφέραμε να αντιστρέψουμε αυτήν την καταστροφική πορεία, η οποία είχε ακολουθηθεί όλα τα προηγούμενα χρόνια για την Ελληνική Βιομηχανία Ζάχαρη</w:t>
      </w:r>
      <w:r>
        <w:rPr>
          <w:rFonts w:eastAsia="Times New Roman" w:cs="Times New Roman"/>
          <w:szCs w:val="24"/>
        </w:rPr>
        <w:t>ς και για πρώτη φορά είχαμε μείωση των ζημιών. Βεβαίως, κληρονομήσαμε μια κατάσταση η οποία ήταν πάρα πολύ δύσκολη και την οποία προσπαθούμε να διαχειριστούμε. Και αυτή η συμφωνία</w:t>
      </w:r>
      <w:r>
        <w:rPr>
          <w:rFonts w:eastAsia="Times New Roman" w:cs="Times New Roman"/>
          <w:szCs w:val="24"/>
        </w:rPr>
        <w:t>,</w:t>
      </w:r>
      <w:r>
        <w:rPr>
          <w:rFonts w:eastAsia="Times New Roman" w:cs="Times New Roman"/>
          <w:szCs w:val="24"/>
        </w:rPr>
        <w:t xml:space="preserve"> την οποία διαπραγματευθήκαμε και την οποία υλοποιούμε</w:t>
      </w:r>
      <w:r>
        <w:rPr>
          <w:rFonts w:eastAsia="Times New Roman" w:cs="Times New Roman"/>
          <w:szCs w:val="24"/>
        </w:rPr>
        <w:t>,</w:t>
      </w:r>
      <w:r>
        <w:rPr>
          <w:rFonts w:eastAsia="Times New Roman" w:cs="Times New Roman"/>
          <w:szCs w:val="24"/>
        </w:rPr>
        <w:t xml:space="preserve"> αποτελεί τη μόνη λύσ</w:t>
      </w:r>
      <w:r>
        <w:rPr>
          <w:rFonts w:eastAsia="Times New Roman" w:cs="Times New Roman"/>
          <w:szCs w:val="24"/>
        </w:rPr>
        <w:t xml:space="preserve">η για να μπορέσει να σταθεί η βιομηχανία στα πόδια της. </w:t>
      </w:r>
    </w:p>
    <w:p w14:paraId="3837564F"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 συνδεδεμένη ενίσχυση του 2015 προς τους </w:t>
      </w:r>
      <w:proofErr w:type="spellStart"/>
      <w:r>
        <w:rPr>
          <w:rFonts w:eastAsia="Times New Roman" w:cs="Times New Roman"/>
          <w:szCs w:val="24"/>
        </w:rPr>
        <w:t>τευτλοπαραγωγούς</w:t>
      </w:r>
      <w:proofErr w:type="spellEnd"/>
      <w:r>
        <w:rPr>
          <w:rFonts w:eastAsia="Times New Roman" w:cs="Times New Roman"/>
          <w:szCs w:val="24"/>
        </w:rPr>
        <w:t xml:space="preserve">, πετύχαμε να διπλασιαστεί αυτή, όπως γνωρίζετε πολύ καλά, από 25 ευρώ σε 52 ευρώ το στρέμμα. </w:t>
      </w:r>
    </w:p>
    <w:p w14:paraId="38375650"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Άρα, λοιπόν, υπάρχουν αρκετές θετι</w:t>
      </w:r>
      <w:r>
        <w:rPr>
          <w:rFonts w:eastAsia="Times New Roman"/>
          <w:szCs w:val="24"/>
        </w:rPr>
        <w:t xml:space="preserve">κές ενδείξεις ότι η πορεία αυτή, η ανάκαμψη, η οποία ξεκίνησε τον τελευταίο χρόνο και η οποία περιλαμβάνει τόσο το κομμάτι της καλλιέργειας όσο και το κομμάτι της μεταποίησης, θα συνεχιστεί το επόμενο διάστημα. </w:t>
      </w:r>
    </w:p>
    <w:p w14:paraId="38375651"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 xml:space="preserve">Ο στόχος είναι να διατηρηθούν σε λειτουργία </w:t>
      </w:r>
      <w:r>
        <w:rPr>
          <w:rFonts w:eastAsia="Times New Roman"/>
          <w:szCs w:val="24"/>
        </w:rPr>
        <w:t xml:space="preserve">τα εργοστάσια στην Ελλάδα, να </w:t>
      </w:r>
      <w:proofErr w:type="spellStart"/>
      <w:r>
        <w:rPr>
          <w:rFonts w:eastAsia="Times New Roman"/>
          <w:szCs w:val="24"/>
        </w:rPr>
        <w:t>απορροφηθεί</w:t>
      </w:r>
      <w:proofErr w:type="spellEnd"/>
      <w:r>
        <w:rPr>
          <w:rFonts w:eastAsia="Times New Roman"/>
          <w:szCs w:val="24"/>
        </w:rPr>
        <w:t xml:space="preserve"> από τα εργοστάσια στην Ελλάδα η εγχώρια παραγωγή. Αυτός είναι ο σχεδιασμός μας. Σε </w:t>
      </w:r>
      <w:r>
        <w:rPr>
          <w:rFonts w:eastAsia="Times New Roman"/>
          <w:szCs w:val="24"/>
        </w:rPr>
        <w:lastRenderedPageBreak/>
        <w:t xml:space="preserve">αυτή την κατεύθυνση θα συνεχίσουμε να δουλεύουμε. Και είμαστε βέβαιοι -και αυτό το αποδεικνύουν και τα στοιχεία τα οποία μόλις σας </w:t>
      </w:r>
      <w:r>
        <w:rPr>
          <w:rFonts w:eastAsia="Times New Roman"/>
          <w:szCs w:val="24"/>
        </w:rPr>
        <w:t>ανέφερα- ότι τελικά θα τα καταφέρουμε.</w:t>
      </w:r>
    </w:p>
    <w:p w14:paraId="38375652"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Σας ευχαριστώ.</w:t>
      </w:r>
    </w:p>
    <w:p w14:paraId="38375653"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Ευχαριστούμε. </w:t>
      </w:r>
    </w:p>
    <w:p w14:paraId="38375654"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μια ανακοίνωση προς το Σώμα. </w:t>
      </w:r>
    </w:p>
    <w:p w14:paraId="38375655"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w:t>
      </w:r>
    </w:p>
    <w:p w14:paraId="38375656"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Επίσης, κυρίες και κύριοι συνάδελφοι, θέλω να θέσω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ότι η Εξε</w:t>
      </w:r>
      <w:r>
        <w:rPr>
          <w:rFonts w:eastAsia="Times New Roman"/>
          <w:szCs w:val="24"/>
        </w:rPr>
        <w:t xml:space="preserve">ταστική Επιτροπή </w:t>
      </w:r>
      <w:r>
        <w:rPr>
          <w:rFonts w:eastAsia="Times New Roman" w:cs="Times New Roman"/>
          <w:bCs/>
          <w:szCs w:val="24"/>
        </w:rPr>
        <w:t>για τη διερεύνηση της νομιμότητας της δανειοδότησης των πολιτικών κομμάτων, καθώς και των ιδιοκτητριών εταιρειών μέσων μαζικής ενημέρωσης από τα τραπεζικά ιδρύματα της χώρας, που έχει συσταθεί κατά τα άρθρα 144 και επόμενα του Κανονισμού τ</w:t>
      </w:r>
      <w:r>
        <w:rPr>
          <w:rFonts w:eastAsia="Times New Roman" w:cs="Times New Roman"/>
          <w:bCs/>
          <w:szCs w:val="24"/>
        </w:rPr>
        <w:t xml:space="preserve">ης Βουλής και για την οποία η Ολομέλεια έχει ορίσει προθεσμία υποβολής του </w:t>
      </w:r>
      <w:r>
        <w:rPr>
          <w:rFonts w:eastAsia="Times New Roman" w:cs="Times New Roman"/>
          <w:bCs/>
          <w:szCs w:val="24"/>
        </w:rPr>
        <w:t>π</w:t>
      </w:r>
      <w:r>
        <w:rPr>
          <w:rFonts w:eastAsia="Times New Roman" w:cs="Times New Roman"/>
          <w:bCs/>
          <w:szCs w:val="24"/>
        </w:rPr>
        <w:t>ορίσματός της μέχρι τη σήμερον</w:t>
      </w:r>
      <w:r>
        <w:rPr>
          <w:rFonts w:eastAsia="Times New Roman" w:cs="Times New Roman"/>
          <w:bCs/>
          <w:szCs w:val="24"/>
        </w:rPr>
        <w:t>,</w:t>
      </w:r>
      <w:r>
        <w:rPr>
          <w:rFonts w:eastAsia="Times New Roman" w:cs="Times New Roman"/>
          <w:bCs/>
          <w:szCs w:val="24"/>
        </w:rPr>
        <w:t xml:space="preserve"> 16 Ιανουαρίου 2017, ζητεί, κατόπιν απόφασής </w:t>
      </w:r>
      <w:r>
        <w:rPr>
          <w:rFonts w:eastAsia="Times New Roman" w:cs="Times New Roman"/>
          <w:bCs/>
          <w:szCs w:val="24"/>
        </w:rPr>
        <w:lastRenderedPageBreak/>
        <w:t xml:space="preserve">της, που ελήφθη κατά πλειοψηφία, ολιγοήμερη παράταση της προθεσμίας λειτουργίας της για την υποβολή του </w:t>
      </w:r>
      <w:r>
        <w:rPr>
          <w:rFonts w:eastAsia="Times New Roman" w:cs="Times New Roman"/>
          <w:bCs/>
          <w:szCs w:val="24"/>
        </w:rPr>
        <w:t>π</w:t>
      </w:r>
      <w:r>
        <w:rPr>
          <w:rFonts w:eastAsia="Times New Roman" w:cs="Times New Roman"/>
          <w:bCs/>
          <w:szCs w:val="24"/>
        </w:rPr>
        <w:t>ορίσματος μέχρι την 23</w:t>
      </w:r>
      <w:r>
        <w:rPr>
          <w:rFonts w:eastAsia="Times New Roman" w:cs="Times New Roman"/>
          <w:bCs/>
          <w:szCs w:val="24"/>
          <w:vertAlign w:val="superscript"/>
        </w:rPr>
        <w:t xml:space="preserve">η </w:t>
      </w:r>
      <w:r>
        <w:rPr>
          <w:rFonts w:eastAsia="Times New Roman"/>
          <w:szCs w:val="24"/>
        </w:rPr>
        <w:t>Ιανουαρίου 2017.</w:t>
      </w:r>
    </w:p>
    <w:p w14:paraId="38375657"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Συμφωνεί το Σώμα;</w:t>
      </w:r>
    </w:p>
    <w:p w14:paraId="38375658"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Κυρία Πρόεδρε, θα ήθελα τον λόγο.</w:t>
      </w:r>
    </w:p>
    <w:p w14:paraId="38375659"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Σας ακούω, κύριε </w:t>
      </w:r>
      <w:proofErr w:type="spellStart"/>
      <w:r>
        <w:rPr>
          <w:rFonts w:eastAsia="Times New Roman"/>
          <w:szCs w:val="24"/>
        </w:rPr>
        <w:t>Κεγκέρογλου</w:t>
      </w:r>
      <w:proofErr w:type="spellEnd"/>
      <w:r>
        <w:rPr>
          <w:rFonts w:eastAsia="Times New Roman"/>
          <w:szCs w:val="24"/>
        </w:rPr>
        <w:t>.</w:t>
      </w:r>
    </w:p>
    <w:p w14:paraId="3837565A"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κυρία Πρόεδρε.</w:t>
      </w:r>
    </w:p>
    <w:p w14:paraId="3837565B"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Να δώσουμε όχι μ</w:t>
      </w:r>
      <w:r>
        <w:rPr>
          <w:rFonts w:eastAsia="Times New Roman"/>
          <w:szCs w:val="24"/>
        </w:rPr>
        <w:t xml:space="preserve">ια, αλλά και δυο και τρεις εβδομάδες στην </w:t>
      </w:r>
      <w:r>
        <w:rPr>
          <w:rFonts w:eastAsia="Times New Roman"/>
          <w:szCs w:val="24"/>
        </w:rPr>
        <w:t>ε</w:t>
      </w:r>
      <w:r>
        <w:rPr>
          <w:rFonts w:eastAsia="Times New Roman"/>
          <w:szCs w:val="24"/>
        </w:rPr>
        <w:t xml:space="preserve">πιτροπή, πλην όμως οφείλουμε κάποια σχόλια. </w:t>
      </w:r>
    </w:p>
    <w:p w14:paraId="3837565C"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 xml:space="preserve">Πρώτον, σήμερα ήδη δόθηκε το πόρισμα στη δημοσιότητα κι αυτό είναι </w:t>
      </w:r>
      <w:r>
        <w:rPr>
          <w:rFonts w:eastAsia="Times New Roman"/>
          <w:szCs w:val="24"/>
          <w:lang w:val="en-US"/>
        </w:rPr>
        <w:t>unfair</w:t>
      </w:r>
      <w:r>
        <w:rPr>
          <w:rFonts w:eastAsia="Times New Roman"/>
          <w:szCs w:val="24"/>
        </w:rPr>
        <w:t xml:space="preserve"> έναντι της Ολομέλειας, από την οποία ζητάει παράταση η </w:t>
      </w:r>
      <w:r>
        <w:rPr>
          <w:rFonts w:eastAsia="Times New Roman"/>
          <w:szCs w:val="24"/>
        </w:rPr>
        <w:t>ε</w:t>
      </w:r>
      <w:r>
        <w:rPr>
          <w:rFonts w:eastAsia="Times New Roman"/>
          <w:szCs w:val="24"/>
        </w:rPr>
        <w:t xml:space="preserve">πιτροπή. </w:t>
      </w:r>
    </w:p>
    <w:p w14:paraId="3837565D"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Το δεύτερο στοιχείο είναι ότ</w:t>
      </w:r>
      <w:r>
        <w:rPr>
          <w:rFonts w:eastAsia="Times New Roman"/>
          <w:szCs w:val="24"/>
        </w:rPr>
        <w:t>ι η σύμφωνη γνώμη ζητείται από την Ολομέλεια. Βεβαίως εάν κατά το τυπικό του Κανονισμού θεωρείτε ολομέλεια την ημέρα κοινοβουλευτικού ελέγχου, τουλάχιστον να είναι εκπρόσωποι όλων των κομμάτων εδώ ή των περισσοτέρων. Είμαστε εκπρόσωποι μόνο τριών κομμάτων,</w:t>
      </w:r>
      <w:r>
        <w:rPr>
          <w:rFonts w:eastAsia="Times New Roman"/>
          <w:szCs w:val="24"/>
        </w:rPr>
        <w:t xml:space="preserve"> επειδή </w:t>
      </w:r>
      <w:r>
        <w:rPr>
          <w:rFonts w:eastAsia="Times New Roman"/>
          <w:szCs w:val="24"/>
        </w:rPr>
        <w:lastRenderedPageBreak/>
        <w:t>έχουμε ακόμη ερωτήσεις. Εάν, δηλαδή, είχε ολοκληρωθεί και η ερώτηση του Κομμουνιστικού Κόμματος κι έλειπαν και οι συνάδελφοι που δεν έχουν ερωτήσεις, πού θα κάνατε την αίτηση;</w:t>
      </w:r>
    </w:p>
    <w:p w14:paraId="3837565E"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 xml:space="preserve">Τρίτον, εάν τη θεωρήσετε ολομέλεια, τότε θα σας παρακαλέσω, επειδή κάθε </w:t>
      </w:r>
      <w:r>
        <w:rPr>
          <w:rFonts w:eastAsia="Times New Roman"/>
          <w:szCs w:val="24"/>
        </w:rPr>
        <w:t xml:space="preserve">φορά που έρχονται παιδιά εδώ τους λέτε από το Προεδρείο κι εσείς προσωπικά, ότι: «Κοιτάξτε, σήμερα είναι ημέρα κοινοβουλευτικού ελέγχου και δεν υποχρεούνται να είναι οι Βουλευτές, γιατί δεν είναι ολομέλεια, αλλά μόνο ο ερωτών και ο </w:t>
      </w:r>
      <w:proofErr w:type="spellStart"/>
      <w:r>
        <w:rPr>
          <w:rFonts w:eastAsia="Times New Roman"/>
          <w:szCs w:val="24"/>
        </w:rPr>
        <w:t>απαντών</w:t>
      </w:r>
      <w:proofErr w:type="spellEnd"/>
      <w:r>
        <w:rPr>
          <w:rFonts w:eastAsia="Times New Roman"/>
          <w:szCs w:val="24"/>
        </w:rPr>
        <w:t>», για να δικαιολ</w:t>
      </w:r>
      <w:r>
        <w:rPr>
          <w:rFonts w:eastAsia="Times New Roman"/>
          <w:szCs w:val="24"/>
        </w:rPr>
        <w:t>ογήσετε τα άδεια έδρανα, θα σας παρακαλούσα να μην το ξαναπείτε, να μην λέτε ψέματα στους νέους που επισκέπτονται τη Βουλή.</w:t>
      </w:r>
    </w:p>
    <w:p w14:paraId="3837565F"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Δεν λέω: «Δεν υποχρεούνται».</w:t>
      </w:r>
    </w:p>
    <w:p w14:paraId="38375660"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Τέλος και τελειώνω.</w:t>
      </w:r>
    </w:p>
    <w:p w14:paraId="38375661"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Είναι οκτώ ημέρε</w:t>
      </w:r>
      <w:r>
        <w:rPr>
          <w:rFonts w:eastAsia="Times New Roman"/>
          <w:szCs w:val="24"/>
        </w:rPr>
        <w:t>ς κοινοβουλευτικού ελέγχου το μήνα κατά τις οποίες δεν λαμβάνονται παρουσίες. Εάν, λοιπόν, είναι ολομέλεια, θα παρακαλούσα να λαμβάνονται απουσίες και μέχρι τώρα που λείπουν, αφού πέντε μέρες τον μήνα, αν λείπουν Βουλευτές, περικόπτεται η αποζημίωση, να τη</w:t>
      </w:r>
      <w:r>
        <w:rPr>
          <w:rFonts w:eastAsia="Times New Roman"/>
          <w:szCs w:val="24"/>
        </w:rPr>
        <w:t>ρείτε τον Κανονισμό.</w:t>
      </w:r>
    </w:p>
    <w:p w14:paraId="38375662"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lastRenderedPageBreak/>
        <w:t>Άρα λοιπόν, να ενημερώσετε τον Πρόεδρο ότι δεν είμαστε ούτε τυπικά ούτε ουσιαστικά σε ολομέλεια και να το φέρει αύριο που είναι το νομοσχέδιο για την ολομέλεια ή την Τετάρτη, χωρίς να έχουμε αντίρρηση όχι για μια βδομάδα, αλλά θα δίναμ</w:t>
      </w:r>
      <w:r>
        <w:rPr>
          <w:rFonts w:eastAsia="Times New Roman"/>
          <w:szCs w:val="24"/>
        </w:rPr>
        <w:t>ε είκοσι μέρες.</w:t>
      </w:r>
    </w:p>
    <w:p w14:paraId="38375663"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Ευχαριστώ.</w:t>
      </w:r>
    </w:p>
    <w:p w14:paraId="38375664"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εμείς αυτά τα είπαμε και το μεσημέρι στη Διάσκεψη των Προέδρων και είστε επίσης </w:t>
      </w:r>
      <w:r>
        <w:rPr>
          <w:rFonts w:eastAsia="Times New Roman"/>
          <w:szCs w:val="24"/>
          <w:lang w:val="en-US"/>
        </w:rPr>
        <w:t>unfair</w:t>
      </w:r>
      <w:r>
        <w:rPr>
          <w:rFonts w:eastAsia="Times New Roman"/>
          <w:szCs w:val="24"/>
        </w:rPr>
        <w:t>, γιατί όλα αυτά μπορούσατε να τα πείτε εκεί, αλλά εκεί δεν είχε τηλεόραση εικάζ</w:t>
      </w:r>
      <w:r>
        <w:rPr>
          <w:rFonts w:eastAsia="Times New Roman"/>
          <w:szCs w:val="24"/>
        </w:rPr>
        <w:t xml:space="preserve">ω. </w:t>
      </w:r>
    </w:p>
    <w:p w14:paraId="38375665"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Αυτό που λέτε δεν με αφορά, γιατί έχει τηλεόραση απ’ έξω και μπορώ να κάνω ό,τι δήλωση θέλω.</w:t>
      </w:r>
    </w:p>
    <w:p w14:paraId="38375666"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Δεν τα είπατε αυτά εκεί. Έγινε ολόκληρη συζήτηση για το αν είναι ολομέλεια ή αν δεν είναι ολομέλεια. Είναι ολομέλεια, λοιπόν. </w:t>
      </w:r>
    </w:p>
    <w:p w14:paraId="38375667"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Σας παρακαλώ πάρα πολύ, εδώ θα μιλάμε γι</w:t>
      </w:r>
      <w:r>
        <w:rPr>
          <w:rFonts w:eastAsia="Times New Roman"/>
          <w:szCs w:val="24"/>
        </w:rPr>
        <w:t>’</w:t>
      </w:r>
      <w:r>
        <w:rPr>
          <w:rFonts w:eastAsia="Times New Roman"/>
          <w:szCs w:val="24"/>
        </w:rPr>
        <w:t xml:space="preserve"> αυτά τα οποία συμβαίνουν.</w:t>
      </w:r>
    </w:p>
    <w:p w14:paraId="38375668"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w:t>
      </w:r>
      <w:r>
        <w:rPr>
          <w:rFonts w:eastAsia="Times New Roman"/>
          <w:b/>
          <w:szCs w:val="24"/>
        </w:rPr>
        <w:t xml:space="preserve">λου): </w:t>
      </w:r>
      <w:r>
        <w:rPr>
          <w:rFonts w:eastAsia="Times New Roman"/>
          <w:szCs w:val="24"/>
        </w:rPr>
        <w:t xml:space="preserve">Γι’ αυτά μιλάμε, κύριε </w:t>
      </w:r>
      <w:proofErr w:type="spellStart"/>
      <w:r>
        <w:rPr>
          <w:rFonts w:eastAsia="Times New Roman"/>
          <w:szCs w:val="24"/>
        </w:rPr>
        <w:t>Κεγκέρογλου</w:t>
      </w:r>
      <w:proofErr w:type="spellEnd"/>
      <w:r>
        <w:rPr>
          <w:rFonts w:eastAsia="Times New Roman"/>
          <w:szCs w:val="24"/>
        </w:rPr>
        <w:t>. Συνεχίστε, παρ’ όλα αυτά. Πρώτον αυτό.</w:t>
      </w:r>
    </w:p>
    <w:p w14:paraId="38375669"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szCs w:val="24"/>
        </w:rPr>
        <w:t>Δεύτερον…</w:t>
      </w:r>
    </w:p>
    <w:p w14:paraId="3837566A"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Στη Διάσκεψη δεν ελήφθη απόφαση.</w:t>
      </w:r>
    </w:p>
    <w:p w14:paraId="3837566B"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Καθίστε, μιλάω τώρα εγώ. Δεν σας διέκοψα. Καθίστε κάτω.</w:t>
      </w:r>
    </w:p>
    <w:p w14:paraId="3837566C"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ΒΑΣΙΛΕΙΟΣ</w:t>
      </w:r>
      <w:r>
        <w:rPr>
          <w:rFonts w:eastAsia="Times New Roman"/>
          <w:b/>
          <w:szCs w:val="24"/>
        </w:rPr>
        <w:t xml:space="preserve"> ΚΕΓΚΕΡΟΓΛΟΥ:</w:t>
      </w:r>
      <w:r>
        <w:rPr>
          <w:rFonts w:eastAsia="Times New Roman"/>
          <w:szCs w:val="24"/>
        </w:rPr>
        <w:t xml:space="preserve"> Ούτε είχαμε δικαίωμα γνώμης, γιατί δεν είναι απόφαση της Διάσκεψης. Τότε μην μας ζητάτε τη σύμφωνη γνώμη εδώ.</w:t>
      </w:r>
    </w:p>
    <w:p w14:paraId="3837566D"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Δεύτερον, όταν ενημερώνω τους μαθητές που έρχονται, δεν τους ενημερώνω ότι δεν είναι υπο</w:t>
      </w:r>
      <w:r>
        <w:rPr>
          <w:rFonts w:eastAsia="Times New Roman"/>
          <w:szCs w:val="24"/>
        </w:rPr>
        <w:t xml:space="preserve">χρεωμένοι οι Βουλευτές να έρχονται. Τους εξηγώ γιατί έχει τόσο λίγη παρουσία. </w:t>
      </w:r>
    </w:p>
    <w:p w14:paraId="3837566E"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Δεν λέτε αλήθεια, κυρία Πρόεδρε. Δεν είναι υποχρεωμένοι να έρχονται στην Ολομέλεια; </w:t>
      </w:r>
    </w:p>
    <w:p w14:paraId="3837566F" w14:textId="77777777" w:rsidR="00DE40E5" w:rsidRDefault="00AD2AA6">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Δεν λέω αυτό το πράγμα. Ο</w:t>
      </w:r>
      <w:r>
        <w:rPr>
          <w:rFonts w:eastAsia="Times New Roman"/>
          <w:szCs w:val="24"/>
        </w:rPr>
        <w:t xml:space="preserve">ύτε τώρα δεν ακούτε, πόσο μάλλον τα άλλα που λέω. Δεν λέω ότι δεν είναι υποχρεωμένοι. Εξηγώ γιατί </w:t>
      </w:r>
      <w:r>
        <w:rPr>
          <w:rFonts w:eastAsia="Times New Roman"/>
          <w:szCs w:val="24"/>
        </w:rPr>
        <w:lastRenderedPageBreak/>
        <w:t>δεν είναι παρόντες. Κι εσείς, όταν δεν έχετε ερώτηση, δεν είστε παρών. Μην κάνετε, λοιπόν, τώρα θέατρο. Όταν δεν έχετε ερώτηση, ούτε εσείς έρχεστε.</w:t>
      </w:r>
    </w:p>
    <w:p w14:paraId="38375670" w14:textId="77777777" w:rsidR="00DE40E5" w:rsidRDefault="00AD2AA6">
      <w:pPr>
        <w:spacing w:line="600" w:lineRule="auto"/>
        <w:ind w:firstLine="720"/>
        <w:contextualSpacing/>
        <w:jc w:val="both"/>
        <w:rPr>
          <w:rFonts w:eastAsia="Times New Roman"/>
          <w:szCs w:val="24"/>
        </w:rPr>
      </w:pPr>
      <w:r>
        <w:rPr>
          <w:rFonts w:eastAsia="Times New Roman"/>
          <w:b/>
          <w:szCs w:val="24"/>
        </w:rPr>
        <w:t xml:space="preserve">ΒΑΣΙΛΕΙΟΣ </w:t>
      </w:r>
      <w:r>
        <w:rPr>
          <w:rFonts w:eastAsia="Times New Roman"/>
          <w:b/>
          <w:szCs w:val="24"/>
        </w:rPr>
        <w:t>ΚΕΓΚΕΡΟΓΛΟΥ:</w:t>
      </w:r>
      <w:r>
        <w:rPr>
          <w:rFonts w:eastAsia="Times New Roman"/>
          <w:szCs w:val="24"/>
        </w:rPr>
        <w:t xml:space="preserve"> Να περικόπτεται η αποζημίωση.</w:t>
      </w:r>
    </w:p>
    <w:p w14:paraId="38375671"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Σας παρακαλώ. Τη στιγμή που έληγε η προθεσμία δεν υπήρχε απόφαση, γιατί συνεδρίαζε η </w:t>
      </w:r>
      <w:r>
        <w:rPr>
          <w:rFonts w:eastAsia="Times New Roman"/>
          <w:szCs w:val="24"/>
        </w:rPr>
        <w:t xml:space="preserve">επιτροπή </w:t>
      </w:r>
      <w:r>
        <w:rPr>
          <w:rFonts w:eastAsia="Times New Roman"/>
          <w:szCs w:val="24"/>
        </w:rPr>
        <w:t xml:space="preserve">απόγευμα. Είμαστε καθόλα νομότυποι. Είναι </w:t>
      </w:r>
      <w:proofErr w:type="spellStart"/>
      <w:r>
        <w:rPr>
          <w:rFonts w:eastAsia="Times New Roman"/>
          <w:szCs w:val="24"/>
        </w:rPr>
        <w:t>oλομέλεια</w:t>
      </w:r>
      <w:proofErr w:type="spellEnd"/>
      <w:r>
        <w:rPr>
          <w:rFonts w:eastAsia="Times New Roman"/>
          <w:szCs w:val="24"/>
        </w:rPr>
        <w:t xml:space="preserve"> αυτή η διαδικασία. Το έ</w:t>
      </w:r>
      <w:r>
        <w:rPr>
          <w:rFonts w:eastAsia="Times New Roman"/>
          <w:szCs w:val="24"/>
        </w:rPr>
        <w:t>χουμε πει χρόνια αυτό. Εσείς, που είστε παλαιότερος Βουλευτής, θα έπρεπε να το ξέρετε.</w:t>
      </w:r>
    </w:p>
    <w:p w14:paraId="38375672" w14:textId="77777777" w:rsidR="00DE40E5" w:rsidRDefault="00AD2AA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Να περικόπτεται η αποζημίωση.</w:t>
      </w:r>
    </w:p>
    <w:p w14:paraId="38375673"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Λήγει η προθεσμία σήμερα και σήμερα θα γίνει η συζήτηση. Αν θέλετε, μην </w:t>
      </w:r>
      <w:r>
        <w:rPr>
          <w:rFonts w:eastAsia="Times New Roman"/>
          <w:szCs w:val="24"/>
        </w:rPr>
        <w:t>ψηφίσετε. Αυτά τα συζητήσαμε στις τρεις το μεσημέρι. Θα μπορούσατε να είχατε υποβάλει τις ενστάσεις σας και όχι να βρείτε εδώ τον χώρο για να κάνετε τη ζύμωσή σας.</w:t>
      </w:r>
    </w:p>
    <w:p w14:paraId="38375674" w14:textId="77777777" w:rsidR="00DE40E5" w:rsidRDefault="00AD2AA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Μην ψεύδεστε.</w:t>
      </w:r>
    </w:p>
    <w:p w14:paraId="38375675" w14:textId="77777777" w:rsidR="00DE40E5" w:rsidRDefault="00AD2AA6">
      <w:pPr>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Δεν σας τιμ</w:t>
      </w:r>
      <w:r>
        <w:rPr>
          <w:rFonts w:eastAsia="Times New Roman"/>
          <w:szCs w:val="24"/>
        </w:rPr>
        <w:t>άει αυτό κοινοβουλευτικά. Δεν σας τιμάει. Τι θέλετε τώρα; Ποιον θέλετε να ενημερώσετε;</w:t>
      </w:r>
    </w:p>
    <w:p w14:paraId="38375676" w14:textId="77777777" w:rsidR="00DE40E5" w:rsidRDefault="00AD2AA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Αυτό που δεν με τιμάει να μου το πουν οι πολίτες, όχι εσείς.</w:t>
      </w:r>
    </w:p>
    <w:p w14:paraId="38375677"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Άρα, μιλάτε με τους πολίτες. Δεν μιλάτε γ</w:t>
      </w:r>
      <w:r>
        <w:rPr>
          <w:rFonts w:eastAsia="Times New Roman"/>
          <w:szCs w:val="24"/>
        </w:rPr>
        <w:t>ια την κοινοβουλευτική διαδικασία που ρυθμίζεται από τη Διάσκεψη των Προέδρων.</w:t>
      </w:r>
    </w:p>
    <w:p w14:paraId="38375678" w14:textId="77777777" w:rsidR="00DE40E5" w:rsidRDefault="00AD2AA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Είναι εισήγηση της </w:t>
      </w:r>
      <w:r>
        <w:rPr>
          <w:rFonts w:eastAsia="Times New Roman"/>
          <w:szCs w:val="24"/>
        </w:rPr>
        <w:t xml:space="preserve">Διάσκεψης </w:t>
      </w:r>
      <w:r>
        <w:rPr>
          <w:rFonts w:eastAsia="Times New Roman"/>
          <w:szCs w:val="24"/>
        </w:rPr>
        <w:t xml:space="preserve">ή της </w:t>
      </w:r>
      <w:r>
        <w:rPr>
          <w:rFonts w:eastAsia="Times New Roman"/>
          <w:szCs w:val="24"/>
        </w:rPr>
        <w:t>επιτροπής</w:t>
      </w:r>
      <w:r>
        <w:rPr>
          <w:rFonts w:eastAsia="Times New Roman"/>
          <w:szCs w:val="24"/>
        </w:rPr>
        <w:t>;</w:t>
      </w:r>
    </w:p>
    <w:p w14:paraId="38375679"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Πηγαίνετε στο Σύνταγμα να μιλήσετε. Πάρτε και μια ντουντούκα και</w:t>
      </w:r>
      <w:r>
        <w:rPr>
          <w:rFonts w:eastAsia="Times New Roman"/>
          <w:szCs w:val="24"/>
        </w:rPr>
        <w:t xml:space="preserve"> πείτε ό,τι θέλετε.</w:t>
      </w:r>
    </w:p>
    <w:p w14:paraId="3837567A" w14:textId="77777777" w:rsidR="00DE40E5" w:rsidRDefault="00AD2AA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Ερώτηση, κυρία Πρόεδρε: Είναι εισήγηση της </w:t>
      </w:r>
      <w:r>
        <w:rPr>
          <w:rFonts w:eastAsia="Times New Roman"/>
          <w:szCs w:val="24"/>
        </w:rPr>
        <w:t xml:space="preserve">Διάσκεψης </w:t>
      </w:r>
      <w:r>
        <w:rPr>
          <w:rFonts w:eastAsia="Times New Roman"/>
          <w:szCs w:val="24"/>
        </w:rPr>
        <w:t xml:space="preserve">ή της </w:t>
      </w:r>
      <w:r>
        <w:rPr>
          <w:rFonts w:eastAsia="Times New Roman"/>
          <w:szCs w:val="24"/>
        </w:rPr>
        <w:t>επιτροπής</w:t>
      </w:r>
      <w:r>
        <w:rPr>
          <w:rFonts w:eastAsia="Times New Roman"/>
          <w:szCs w:val="24"/>
        </w:rPr>
        <w:t>;</w:t>
      </w:r>
    </w:p>
    <w:p w14:paraId="3837567B"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Σας παρακαλώ.</w:t>
      </w:r>
    </w:p>
    <w:p w14:paraId="3837567C" w14:textId="77777777" w:rsidR="00DE40E5" w:rsidRDefault="00AD2AA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Είναι εισήγηση της </w:t>
      </w:r>
      <w:r>
        <w:rPr>
          <w:rFonts w:eastAsia="Times New Roman"/>
          <w:szCs w:val="24"/>
        </w:rPr>
        <w:t xml:space="preserve">Διάσκεψης </w:t>
      </w:r>
      <w:r>
        <w:rPr>
          <w:rFonts w:eastAsia="Times New Roman"/>
          <w:szCs w:val="24"/>
        </w:rPr>
        <w:t xml:space="preserve">ή της </w:t>
      </w:r>
      <w:r>
        <w:rPr>
          <w:rFonts w:eastAsia="Times New Roman"/>
          <w:szCs w:val="24"/>
        </w:rPr>
        <w:t>επιτροπής</w:t>
      </w:r>
      <w:r>
        <w:rPr>
          <w:rFonts w:eastAsia="Times New Roman"/>
          <w:szCs w:val="24"/>
        </w:rPr>
        <w:t>;</w:t>
      </w:r>
    </w:p>
    <w:p w14:paraId="3837567D" w14:textId="77777777" w:rsidR="00DE40E5" w:rsidRDefault="00AD2AA6">
      <w:pPr>
        <w:spacing w:line="600" w:lineRule="auto"/>
        <w:ind w:firstLine="720"/>
        <w:contextualSpacing/>
        <w:jc w:val="both"/>
        <w:rPr>
          <w:rFonts w:eastAsia="Times New Roman"/>
          <w:szCs w:val="24"/>
        </w:rPr>
      </w:pPr>
      <w:r>
        <w:rPr>
          <w:rFonts w:eastAsia="Times New Roman"/>
          <w:b/>
          <w:szCs w:val="24"/>
        </w:rPr>
        <w:lastRenderedPageBreak/>
        <w:t>ΠΡΟΕΔΡΕΥΟΥΣΑ (Αν</w:t>
      </w:r>
      <w:r>
        <w:rPr>
          <w:rFonts w:eastAsia="Times New Roman"/>
          <w:b/>
          <w:szCs w:val="24"/>
        </w:rPr>
        <w:t>αστασία Χριστοδουλοπούλου):</w:t>
      </w:r>
      <w:r>
        <w:rPr>
          <w:rFonts w:eastAsia="Times New Roman"/>
          <w:szCs w:val="24"/>
        </w:rPr>
        <w:t xml:space="preserve"> Τίθεται το θέμα σε ψηφοφορία.</w:t>
      </w:r>
    </w:p>
    <w:p w14:paraId="3837567E" w14:textId="77777777" w:rsidR="00DE40E5" w:rsidRDefault="00AD2AA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Είναι εισήγηση της </w:t>
      </w:r>
      <w:r>
        <w:rPr>
          <w:rFonts w:eastAsia="Times New Roman"/>
          <w:szCs w:val="24"/>
        </w:rPr>
        <w:t xml:space="preserve">Διάσκεψης </w:t>
      </w:r>
      <w:r>
        <w:rPr>
          <w:rFonts w:eastAsia="Times New Roman"/>
          <w:szCs w:val="24"/>
        </w:rPr>
        <w:t xml:space="preserve">ή της </w:t>
      </w:r>
      <w:r>
        <w:rPr>
          <w:rFonts w:eastAsia="Times New Roman"/>
          <w:szCs w:val="24"/>
        </w:rPr>
        <w:t>επιτροπής</w:t>
      </w:r>
      <w:r>
        <w:rPr>
          <w:rFonts w:eastAsia="Times New Roman"/>
          <w:szCs w:val="24"/>
        </w:rPr>
        <w:t>; Αυτό ρωτάω.</w:t>
      </w:r>
    </w:p>
    <w:p w14:paraId="3837567F"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Θ</w:t>
      </w:r>
      <w:r>
        <w:rPr>
          <w:rFonts w:eastAsia="Times New Roman"/>
          <w:szCs w:val="24"/>
        </w:rPr>
        <w:t xml:space="preserve">α μπορούσατε όλες αυτές τις αντιρρήσεις να τις θέσετε στη </w:t>
      </w:r>
      <w:r>
        <w:rPr>
          <w:rFonts w:eastAsia="Times New Roman"/>
          <w:szCs w:val="24"/>
        </w:rPr>
        <w:t>Διάσκεψη</w:t>
      </w:r>
      <w:r>
        <w:rPr>
          <w:rFonts w:eastAsia="Times New Roman"/>
          <w:szCs w:val="24"/>
        </w:rPr>
        <w:t>. Εκεί</w:t>
      </w:r>
      <w:r>
        <w:rPr>
          <w:rFonts w:eastAsia="Times New Roman"/>
          <w:szCs w:val="24"/>
        </w:rPr>
        <w:t xml:space="preserve"> δεν είπατε κουβέντα.</w:t>
      </w:r>
    </w:p>
    <w:p w14:paraId="38375680" w14:textId="77777777" w:rsidR="00DE40E5" w:rsidRDefault="00AD2AA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Είναι εισήγηση της Διάσκεψης ή της Επιτροπής;</w:t>
      </w:r>
    </w:p>
    <w:p w14:paraId="38375681"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Έρχεστε τώρα εδώ και καθυστερείτε μια ολόκληρη διαδικασία.</w:t>
      </w:r>
    </w:p>
    <w:p w14:paraId="38375682" w14:textId="77777777" w:rsidR="00DE40E5" w:rsidRDefault="00AD2AA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Δεν προβλέπεται. Είναι εισήγηση της Διάσκεψης ή της Επιτροπής;</w:t>
      </w:r>
    </w:p>
    <w:p w14:paraId="38375683" w14:textId="77777777" w:rsidR="00DE40E5" w:rsidRDefault="00AD2AA6">
      <w:pPr>
        <w:spacing w:line="600" w:lineRule="auto"/>
        <w:ind w:firstLine="720"/>
        <w:contextualSpacing/>
        <w:jc w:val="both"/>
        <w:rPr>
          <w:rFonts w:eastAsia="Times New Roman"/>
          <w:b/>
          <w:szCs w:val="24"/>
        </w:rPr>
      </w:pPr>
      <w:r>
        <w:rPr>
          <w:rFonts w:eastAsia="Times New Roman"/>
          <w:b/>
          <w:szCs w:val="24"/>
        </w:rPr>
        <w:t>ΠΡΟΕΔΡΕΥΟΥΣΑ (Αναστασία Χριστοδουλοπούλου):</w:t>
      </w:r>
      <w:r>
        <w:rPr>
          <w:rFonts w:eastAsia="Times New Roman"/>
          <w:szCs w:val="24"/>
        </w:rPr>
        <w:t xml:space="preserve"> Σε όλα είναι ευθύνη και τώρα της Ολομέλειας που το συζητάει.</w:t>
      </w:r>
      <w:r>
        <w:rPr>
          <w:rFonts w:eastAsia="Times New Roman"/>
          <w:b/>
          <w:szCs w:val="24"/>
        </w:rPr>
        <w:t xml:space="preserve"> </w:t>
      </w:r>
    </w:p>
    <w:p w14:paraId="38375684" w14:textId="77777777" w:rsidR="00DE40E5" w:rsidRDefault="00AD2AA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Σε όλα είναι ευθύνη; Σοβαρά το λέτε;</w:t>
      </w:r>
    </w:p>
    <w:p w14:paraId="38375685"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w:t>
      </w:r>
      <w:r>
        <w:rPr>
          <w:rFonts w:eastAsia="Times New Roman"/>
          <w:b/>
          <w:szCs w:val="24"/>
        </w:rPr>
        <w:t>ιστοδουλοπούλου):</w:t>
      </w:r>
      <w:r>
        <w:rPr>
          <w:rFonts w:eastAsia="Times New Roman"/>
          <w:szCs w:val="24"/>
        </w:rPr>
        <w:t xml:space="preserve"> Δεν φταίω εγώ που δεν είναι εκπρόσωποι των άλλων κομμάτων.</w:t>
      </w:r>
    </w:p>
    <w:p w14:paraId="38375686" w14:textId="77777777" w:rsidR="00DE40E5" w:rsidRDefault="00AD2AA6">
      <w:pPr>
        <w:spacing w:line="600" w:lineRule="auto"/>
        <w:ind w:firstLine="720"/>
        <w:contextualSpacing/>
        <w:jc w:val="both"/>
        <w:rPr>
          <w:rFonts w:eastAsia="Times New Roman"/>
          <w:szCs w:val="24"/>
        </w:rPr>
      </w:pPr>
      <w:r>
        <w:rPr>
          <w:rFonts w:eastAsia="Times New Roman"/>
          <w:b/>
          <w:szCs w:val="24"/>
        </w:rPr>
        <w:lastRenderedPageBreak/>
        <w:t>ΙΩΑΝΝΗΣ ΘΕΩΝΑΣ:</w:t>
      </w:r>
      <w:r>
        <w:rPr>
          <w:rFonts w:eastAsia="Times New Roman"/>
          <w:szCs w:val="24"/>
        </w:rPr>
        <w:t xml:space="preserve"> Κυρία Πρόεδρε, θα μπορούσα να έχω τον λόγο για τριάντα δευτερόλεπτα;</w:t>
      </w:r>
    </w:p>
    <w:p w14:paraId="38375687"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Παρακαλώ, έχετε τον λόγο για τριάντα δευτερόλεπτα.</w:t>
      </w:r>
      <w:r>
        <w:rPr>
          <w:rFonts w:eastAsia="Times New Roman"/>
          <w:szCs w:val="24"/>
        </w:rPr>
        <w:t xml:space="preserve"> Δεν θα μονοπωλήσουμε τώρα τη συζήτηση για να κάνουμε διάλογο. Θα γράψουν οι εφημερίδες. Προλαβαίνουν και με τους προηγούμενους </w:t>
      </w:r>
      <w:r>
        <w:rPr>
          <w:rFonts w:eastAsia="Times New Roman"/>
          <w:szCs w:val="24"/>
        </w:rPr>
        <w:t>διαλόγους</w:t>
      </w:r>
      <w:r>
        <w:rPr>
          <w:rFonts w:eastAsia="Times New Roman"/>
          <w:szCs w:val="24"/>
        </w:rPr>
        <w:t>.</w:t>
      </w:r>
    </w:p>
    <w:p w14:paraId="38375688" w14:textId="77777777" w:rsidR="00DE40E5" w:rsidRDefault="00AD2AA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Τι θα γράψουν;</w:t>
      </w:r>
    </w:p>
    <w:p w14:paraId="38375689"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Ότι είστε πολύ νομότυπος, ενδιαφέρε</w:t>
      </w:r>
      <w:r>
        <w:rPr>
          <w:rFonts w:eastAsia="Times New Roman"/>
          <w:szCs w:val="24"/>
        </w:rPr>
        <w:t xml:space="preserve">στε </w:t>
      </w:r>
      <w:r>
        <w:rPr>
          <w:rFonts w:eastAsia="Times New Roman"/>
          <w:szCs w:val="24"/>
        </w:rPr>
        <w:t xml:space="preserve">και </w:t>
      </w:r>
      <w:r>
        <w:rPr>
          <w:rFonts w:eastAsia="Times New Roman"/>
          <w:szCs w:val="24"/>
        </w:rPr>
        <w:t>όλα αυτά που θέλετε.</w:t>
      </w:r>
    </w:p>
    <w:p w14:paraId="3837568A"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Παρακαλώ, κύριε </w:t>
      </w:r>
      <w:proofErr w:type="spellStart"/>
      <w:r>
        <w:rPr>
          <w:rFonts w:eastAsia="Times New Roman"/>
          <w:szCs w:val="24"/>
        </w:rPr>
        <w:t>Θεωνά</w:t>
      </w:r>
      <w:proofErr w:type="spellEnd"/>
      <w:r>
        <w:rPr>
          <w:rFonts w:eastAsia="Times New Roman"/>
          <w:szCs w:val="24"/>
        </w:rPr>
        <w:t>.</w:t>
      </w:r>
    </w:p>
    <w:p w14:paraId="3837568B" w14:textId="77777777" w:rsidR="00DE40E5" w:rsidRDefault="00AD2AA6">
      <w:pPr>
        <w:spacing w:line="600" w:lineRule="auto"/>
        <w:ind w:firstLine="720"/>
        <w:contextualSpacing/>
        <w:jc w:val="both"/>
        <w:rPr>
          <w:rFonts w:eastAsia="Times New Roman"/>
          <w:szCs w:val="24"/>
        </w:rPr>
      </w:pPr>
      <w:r>
        <w:rPr>
          <w:rFonts w:eastAsia="Times New Roman"/>
          <w:b/>
          <w:szCs w:val="24"/>
        </w:rPr>
        <w:t>ΙΩΑΝΝΗΣ ΘΕΩΝΑΣ:</w:t>
      </w:r>
      <w:r>
        <w:rPr>
          <w:rFonts w:eastAsia="Times New Roman"/>
          <w:szCs w:val="24"/>
        </w:rPr>
        <w:t xml:space="preserve"> Ευχαριστώ πολύ, κυρία Πρόεδρε.</w:t>
      </w:r>
    </w:p>
    <w:p w14:paraId="3837568C"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Εκτιμώ και πάντα έχω εκφράσει την εκτίμησή μου στον συνάδελφο Βασίλη </w:t>
      </w:r>
      <w:proofErr w:type="spellStart"/>
      <w:r>
        <w:rPr>
          <w:rFonts w:eastAsia="Times New Roman"/>
          <w:szCs w:val="24"/>
        </w:rPr>
        <w:t>Κεγκέρογλου</w:t>
      </w:r>
      <w:proofErr w:type="spellEnd"/>
      <w:r>
        <w:rPr>
          <w:rFonts w:eastAsia="Times New Roman"/>
          <w:szCs w:val="24"/>
        </w:rPr>
        <w:t>.</w:t>
      </w:r>
    </w:p>
    <w:p w14:paraId="3837568D" w14:textId="77777777" w:rsidR="00DE40E5" w:rsidRDefault="00AD2AA6">
      <w:pPr>
        <w:spacing w:line="600" w:lineRule="auto"/>
        <w:ind w:firstLine="720"/>
        <w:contextualSpacing/>
        <w:jc w:val="both"/>
        <w:rPr>
          <w:rFonts w:eastAsia="Times New Roman"/>
          <w:szCs w:val="24"/>
        </w:rPr>
      </w:pPr>
      <w:r>
        <w:rPr>
          <w:rFonts w:eastAsia="Times New Roman"/>
          <w:szCs w:val="24"/>
        </w:rPr>
        <w:t>Πάντως, θέλω να δηλώσω τώρα εδώ μια λέξη μόνο. Εγώ παρακολουθώ συχνά τον κο</w:t>
      </w:r>
      <w:r>
        <w:rPr>
          <w:rFonts w:eastAsia="Times New Roman"/>
          <w:szCs w:val="24"/>
        </w:rPr>
        <w:t>ινοβουλευτικό διάλογο. Μου αρέσει η συζήτηση που γίνεται κλπ.. Δεν είναι δικές μου οι ερωτήσεις. Παρ’ όλα αυτά, τις παρακολουθώ.</w:t>
      </w:r>
    </w:p>
    <w:p w14:paraId="3837568E" w14:textId="77777777" w:rsidR="00DE40E5" w:rsidRDefault="00AD2AA6">
      <w:pPr>
        <w:spacing w:line="600" w:lineRule="auto"/>
        <w:ind w:firstLine="720"/>
        <w:contextualSpacing/>
        <w:jc w:val="both"/>
        <w:rPr>
          <w:rFonts w:eastAsia="Times New Roman"/>
          <w:szCs w:val="24"/>
        </w:rPr>
      </w:pPr>
      <w:r>
        <w:rPr>
          <w:rFonts w:eastAsia="Times New Roman"/>
          <w:szCs w:val="24"/>
        </w:rPr>
        <w:lastRenderedPageBreak/>
        <w:t>Δεν δέχομαι και από εδώ και στο εξής δεν θα δέχομαι κα</w:t>
      </w:r>
      <w:r>
        <w:rPr>
          <w:rFonts w:eastAsia="Times New Roman"/>
          <w:szCs w:val="24"/>
        </w:rPr>
        <w:t>μ</w:t>
      </w:r>
      <w:r>
        <w:rPr>
          <w:rFonts w:eastAsia="Times New Roman"/>
          <w:szCs w:val="24"/>
        </w:rPr>
        <w:t>μιά αποζημίωση γι’ αυτήν την παρακολούθηση. Δεν είναι δυνατόν να θεωρείτ</w:t>
      </w:r>
      <w:r>
        <w:rPr>
          <w:rFonts w:eastAsia="Times New Roman"/>
          <w:szCs w:val="24"/>
        </w:rPr>
        <w:t xml:space="preserve">αι ότι οι Βουλευτές παρακολουθούν τις συνεδριάσεις της Ολομέλειας για οικονομικούς λόγους, για να παίρνουν αποζημίωση. Εγώ δεν τη θέλω αυτήν την αποζημίωση. </w:t>
      </w:r>
    </w:p>
    <w:p w14:paraId="3837568F" w14:textId="77777777" w:rsidR="00DE40E5" w:rsidRDefault="00AD2AA6">
      <w:pPr>
        <w:spacing w:line="600" w:lineRule="auto"/>
        <w:ind w:firstLine="720"/>
        <w:contextualSpacing/>
        <w:jc w:val="both"/>
        <w:rPr>
          <w:rFonts w:eastAsia="Times New Roman"/>
          <w:szCs w:val="24"/>
        </w:rPr>
      </w:pPr>
      <w:r>
        <w:rPr>
          <w:rFonts w:eastAsia="Times New Roman"/>
          <w:szCs w:val="24"/>
        </w:rPr>
        <w:t>Ευχαριστώ πολύ.</w:t>
      </w:r>
    </w:p>
    <w:p w14:paraId="38375690"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Θεωνά</w:t>
      </w:r>
      <w:proofErr w:type="spellEnd"/>
      <w:r>
        <w:rPr>
          <w:rFonts w:eastAsia="Times New Roman"/>
          <w:szCs w:val="24"/>
        </w:rPr>
        <w:t>, αυτά είναι δευτερεύοντα ζ</w:t>
      </w:r>
      <w:r>
        <w:rPr>
          <w:rFonts w:eastAsia="Times New Roman"/>
          <w:szCs w:val="24"/>
        </w:rPr>
        <w:t>ητήματα.</w:t>
      </w:r>
    </w:p>
    <w:p w14:paraId="38375691"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Θέτω, λοιπόν το θέμα σε ψηφοφορία. </w:t>
      </w:r>
    </w:p>
    <w:p w14:paraId="38375692"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Κατόπιν προτάσεως κατά πλειοψηφία της </w:t>
      </w:r>
      <w:r>
        <w:rPr>
          <w:rFonts w:eastAsia="Times New Roman"/>
          <w:szCs w:val="24"/>
        </w:rPr>
        <w:t>επιτροπής</w:t>
      </w:r>
      <w:r>
        <w:rPr>
          <w:rFonts w:eastAsia="Times New Roman"/>
          <w:szCs w:val="24"/>
        </w:rPr>
        <w:t>…</w:t>
      </w:r>
    </w:p>
    <w:p w14:paraId="38375693" w14:textId="77777777" w:rsidR="00DE40E5" w:rsidRDefault="00AD2AA6">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Κυρία Πρόεδρε, θα ήθελα τον λόγο, παρακαλώ.</w:t>
      </w:r>
    </w:p>
    <w:p w14:paraId="38375694"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Θέλετε να πείτε κάτι; </w:t>
      </w:r>
    </w:p>
    <w:p w14:paraId="38375695"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Παρακαλώ, κύριε </w:t>
      </w:r>
      <w:proofErr w:type="spellStart"/>
      <w:r>
        <w:rPr>
          <w:rFonts w:eastAsia="Times New Roman"/>
          <w:szCs w:val="24"/>
        </w:rPr>
        <w:t>Κατσώτη</w:t>
      </w:r>
      <w:proofErr w:type="spellEnd"/>
      <w:r>
        <w:rPr>
          <w:rFonts w:eastAsia="Times New Roman"/>
          <w:szCs w:val="24"/>
        </w:rPr>
        <w:t>.</w:t>
      </w:r>
    </w:p>
    <w:p w14:paraId="38375696" w14:textId="77777777" w:rsidR="00DE40E5" w:rsidRDefault="00AD2AA6">
      <w:pPr>
        <w:spacing w:line="600" w:lineRule="auto"/>
        <w:ind w:firstLine="720"/>
        <w:contextualSpacing/>
        <w:jc w:val="both"/>
        <w:rPr>
          <w:rFonts w:eastAsia="Times New Roman"/>
          <w:szCs w:val="24"/>
        </w:rPr>
      </w:pPr>
      <w:r>
        <w:rPr>
          <w:rFonts w:eastAsia="Times New Roman"/>
          <w:b/>
          <w:szCs w:val="24"/>
        </w:rPr>
        <w:t xml:space="preserve">ΧΡΗΣΤΟΣ </w:t>
      </w:r>
      <w:r>
        <w:rPr>
          <w:rFonts w:eastAsia="Times New Roman"/>
          <w:b/>
          <w:szCs w:val="24"/>
        </w:rPr>
        <w:t>ΚΑΤΣΩΤΗΣ:</w:t>
      </w:r>
      <w:r>
        <w:rPr>
          <w:rFonts w:eastAsia="Times New Roman"/>
          <w:szCs w:val="24"/>
        </w:rPr>
        <w:t xml:space="preserve"> Θέτετε τώρα ένα θέμα για ψηφοφορία, που είναι εδώ μόνο η Δημοκρατική Συμπαράταξη και το ΚΚΕ.</w:t>
      </w:r>
    </w:p>
    <w:p w14:paraId="38375697"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Και τι να κάνουμε, κύριε </w:t>
      </w:r>
      <w:proofErr w:type="spellStart"/>
      <w:r>
        <w:rPr>
          <w:rFonts w:eastAsia="Times New Roman"/>
          <w:szCs w:val="24"/>
        </w:rPr>
        <w:t>Κατσώτη</w:t>
      </w:r>
      <w:proofErr w:type="spellEnd"/>
      <w:r>
        <w:rPr>
          <w:rFonts w:eastAsia="Times New Roman"/>
          <w:szCs w:val="24"/>
        </w:rPr>
        <w:t>;</w:t>
      </w:r>
    </w:p>
    <w:p w14:paraId="38375698" w14:textId="77777777" w:rsidR="00DE40E5" w:rsidRDefault="00AD2AA6">
      <w:pPr>
        <w:spacing w:line="600" w:lineRule="auto"/>
        <w:ind w:firstLine="720"/>
        <w:contextualSpacing/>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Εγώ δεν είμαι.</w:t>
      </w:r>
    </w:p>
    <w:p w14:paraId="38375699" w14:textId="77777777" w:rsidR="00DE40E5" w:rsidRDefault="00AD2AA6">
      <w:pPr>
        <w:spacing w:line="600" w:lineRule="auto"/>
        <w:ind w:firstLine="720"/>
        <w:contextualSpacing/>
        <w:jc w:val="both"/>
        <w:rPr>
          <w:rFonts w:eastAsia="Times New Roman"/>
          <w:szCs w:val="24"/>
        </w:rPr>
      </w:pPr>
      <w:r>
        <w:rPr>
          <w:rFonts w:eastAsia="Times New Roman"/>
          <w:szCs w:val="24"/>
        </w:rPr>
        <w:t>(Στο σημείο αυτό αποχωρεί από την Αίθ</w:t>
      </w:r>
      <w:r>
        <w:rPr>
          <w:rFonts w:eastAsia="Times New Roman"/>
          <w:szCs w:val="24"/>
        </w:rPr>
        <w:t xml:space="preserve">ουσα ο Βουλευτής της Δημοκρατικής Συμπαράταξης κ. Βασίλειος </w:t>
      </w:r>
      <w:proofErr w:type="spellStart"/>
      <w:r>
        <w:rPr>
          <w:rFonts w:eastAsia="Times New Roman"/>
          <w:szCs w:val="24"/>
        </w:rPr>
        <w:t>Κεγκέρογλου</w:t>
      </w:r>
      <w:proofErr w:type="spellEnd"/>
      <w:r>
        <w:rPr>
          <w:rFonts w:eastAsia="Times New Roman"/>
          <w:szCs w:val="24"/>
        </w:rPr>
        <w:t>)</w:t>
      </w:r>
    </w:p>
    <w:p w14:paraId="3837569A" w14:textId="77777777" w:rsidR="00DE40E5" w:rsidRDefault="00AD2AA6">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Δηλαδή, αν φύγουμε κι εμείς;</w:t>
      </w:r>
    </w:p>
    <w:p w14:paraId="3837569B"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 </w:t>
      </w:r>
      <w:proofErr w:type="spellStart"/>
      <w:r>
        <w:rPr>
          <w:rFonts w:eastAsia="Times New Roman"/>
          <w:szCs w:val="24"/>
        </w:rPr>
        <w:t>Κεγκέρογλου</w:t>
      </w:r>
      <w:proofErr w:type="spellEnd"/>
      <w:r>
        <w:rPr>
          <w:rFonts w:eastAsia="Times New Roman"/>
          <w:szCs w:val="24"/>
        </w:rPr>
        <w:t xml:space="preserve"> δεν είναι. Έφυγε.</w:t>
      </w:r>
    </w:p>
    <w:p w14:paraId="3837569C" w14:textId="77777777" w:rsidR="00DE40E5" w:rsidRDefault="00AD2AA6">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Ορίστε. Δεν υπάρχει άλλος.</w:t>
      </w:r>
    </w:p>
    <w:p w14:paraId="3837569D"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w:t>
      </w:r>
      <w:r>
        <w:rPr>
          <w:rFonts w:eastAsia="Times New Roman"/>
          <w:b/>
          <w:szCs w:val="24"/>
        </w:rPr>
        <w:t xml:space="preserve"> (Αναστασία Χριστοδουλοπούλου):</w:t>
      </w:r>
      <w:r>
        <w:rPr>
          <w:rFonts w:eastAsia="Times New Roman"/>
          <w:szCs w:val="24"/>
        </w:rPr>
        <w:t xml:space="preserve"> Και τι να κάνουμε, δηλαδή;</w:t>
      </w:r>
    </w:p>
    <w:p w14:paraId="3837569E" w14:textId="77777777" w:rsidR="00DE40E5" w:rsidRDefault="00AD2AA6">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Να μην το θέσετε, κυρία Πρόεδρε.</w:t>
      </w:r>
    </w:p>
    <w:p w14:paraId="3837569F"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Δεν γίνεται, κύριε </w:t>
      </w:r>
      <w:proofErr w:type="spellStart"/>
      <w:r>
        <w:rPr>
          <w:rFonts w:eastAsia="Times New Roman"/>
          <w:szCs w:val="24"/>
        </w:rPr>
        <w:t>Κατσώτη</w:t>
      </w:r>
      <w:proofErr w:type="spellEnd"/>
      <w:r>
        <w:rPr>
          <w:rFonts w:eastAsia="Times New Roman"/>
          <w:szCs w:val="24"/>
        </w:rPr>
        <w:t xml:space="preserve">. Υπάρχουν διαδικασίες. Τι να κάνουμε; Είναι η πρώτη Ολομέλεια μετά τη λήξη </w:t>
      </w:r>
      <w:r>
        <w:rPr>
          <w:rFonts w:eastAsia="Times New Roman"/>
          <w:szCs w:val="24"/>
        </w:rPr>
        <w:t>της προθεσμίας.</w:t>
      </w:r>
    </w:p>
    <w:p w14:paraId="383756A0" w14:textId="77777777" w:rsidR="00DE40E5" w:rsidRDefault="00AD2AA6">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Τη στιγμή που εδώ είναι μόνο δύο κόμματα και δεν συνιστούν -να το πω έτσι- πλειοψηφία, δεν μπορείτε να το θέσετε.</w:t>
      </w:r>
    </w:p>
    <w:p w14:paraId="383756A1"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Όλα τα κόμματα είναι ενημερωμένα ότι σήμερα το απόγευμα θα μπει </w:t>
      </w:r>
      <w:r>
        <w:rPr>
          <w:rFonts w:eastAsia="Times New Roman"/>
          <w:szCs w:val="24"/>
        </w:rPr>
        <w:t xml:space="preserve">σε ψηφοφορία η πρόταση για την παράταση για το πόρισμα. </w:t>
      </w:r>
      <w:r>
        <w:rPr>
          <w:rFonts w:eastAsia="Times New Roman"/>
          <w:szCs w:val="24"/>
        </w:rPr>
        <w:lastRenderedPageBreak/>
        <w:t>Ήταν όλα τα κόμματα, όλοι οι εκπρόσωποι των κομμάτων στη Διάσκεψη των Προέδρων, που έγινε στις τρεις το μεσημέρι. Όποιος ήθελε, θα μπορούσε να ενημερώσει τα κόμματα να έρθουν εδώ να διαφωνήσουν.</w:t>
      </w:r>
    </w:p>
    <w:p w14:paraId="383756A2" w14:textId="77777777" w:rsidR="00DE40E5" w:rsidRDefault="00AD2AA6">
      <w:pPr>
        <w:spacing w:line="600" w:lineRule="auto"/>
        <w:ind w:firstLine="720"/>
        <w:contextualSpacing/>
        <w:jc w:val="both"/>
        <w:rPr>
          <w:rFonts w:eastAsia="Times New Roman"/>
          <w:szCs w:val="24"/>
        </w:rPr>
      </w:pPr>
      <w:r>
        <w:rPr>
          <w:rFonts w:eastAsia="Times New Roman"/>
          <w:b/>
          <w:szCs w:val="24"/>
        </w:rPr>
        <w:t>ΧΡΗΣΤ</w:t>
      </w:r>
      <w:r>
        <w:rPr>
          <w:rFonts w:eastAsia="Times New Roman"/>
          <w:b/>
          <w:szCs w:val="24"/>
        </w:rPr>
        <w:t>ΟΣ ΚΑΤΣΩΤΗΣ:</w:t>
      </w:r>
      <w:r>
        <w:rPr>
          <w:rFonts w:eastAsia="Times New Roman"/>
          <w:szCs w:val="24"/>
        </w:rPr>
        <w:t xml:space="preserve"> Όταν θα είναι εδώ τα κόμματα και συνιστούν πλειοψηφία, να το βάλετε, κυρία Πρόεδρε.</w:t>
      </w:r>
    </w:p>
    <w:p w14:paraId="383756A3"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Ποια κόμματα; Πού είναι;</w:t>
      </w:r>
    </w:p>
    <w:p w14:paraId="383756A4" w14:textId="77777777" w:rsidR="00DE40E5" w:rsidRDefault="00AD2AA6">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Τώρα δεν είναι κόμματα που συνιστούν πλειοψηφία της Βουλής.</w:t>
      </w:r>
    </w:p>
    <w:p w14:paraId="383756A5"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w:t>
      </w:r>
      <w:r>
        <w:rPr>
          <w:rFonts w:eastAsia="Times New Roman"/>
          <w:b/>
          <w:szCs w:val="24"/>
        </w:rPr>
        <w:t xml:space="preserve"> (Αναστασία Χριστοδουλοπούλου):</w:t>
      </w:r>
      <w:r>
        <w:rPr>
          <w:rFonts w:eastAsia="Times New Roman"/>
          <w:szCs w:val="24"/>
        </w:rPr>
        <w:t xml:space="preserve"> Αυτό δεν το καταλαβαίνω. Αυτό τεκμαίρεται και έχει τελειώσει. Αυτό είναι πάντα. Το έχει αποφασίσει η ίδια η </w:t>
      </w:r>
      <w:r>
        <w:rPr>
          <w:rFonts w:eastAsia="Times New Roman"/>
          <w:szCs w:val="24"/>
        </w:rPr>
        <w:t>επιτροπή</w:t>
      </w:r>
      <w:r>
        <w:rPr>
          <w:rFonts w:eastAsia="Times New Roman"/>
          <w:szCs w:val="24"/>
        </w:rPr>
        <w:t xml:space="preserve">. Δεν το κάνετε εσείς πρωτοτύπως. Η </w:t>
      </w:r>
      <w:r>
        <w:rPr>
          <w:rFonts w:eastAsia="Times New Roman"/>
          <w:szCs w:val="24"/>
        </w:rPr>
        <w:t xml:space="preserve">επιτροπή </w:t>
      </w:r>
      <w:r>
        <w:rPr>
          <w:rFonts w:eastAsia="Times New Roman"/>
          <w:szCs w:val="24"/>
        </w:rPr>
        <w:t>το έχει κάνει. Έχει αποφασίσει κατά πλειοψηφία την παράταση. Τι</w:t>
      </w:r>
      <w:r>
        <w:rPr>
          <w:rFonts w:eastAsia="Times New Roman"/>
          <w:szCs w:val="24"/>
        </w:rPr>
        <w:t xml:space="preserve"> θέλετε; </w:t>
      </w:r>
    </w:p>
    <w:p w14:paraId="383756A6"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Να είστε κι εσείς, κύριε </w:t>
      </w:r>
      <w:proofErr w:type="spellStart"/>
      <w:r>
        <w:rPr>
          <w:rFonts w:eastAsia="Times New Roman"/>
          <w:szCs w:val="24"/>
        </w:rPr>
        <w:t>Κατσώτη</w:t>
      </w:r>
      <w:proofErr w:type="spellEnd"/>
      <w:r>
        <w:rPr>
          <w:rFonts w:eastAsia="Times New Roman"/>
          <w:szCs w:val="24"/>
        </w:rPr>
        <w:t>, νομότυποι, με το αστικό σύστημα; Περάστε έξω κι εσείς.</w:t>
      </w:r>
    </w:p>
    <w:p w14:paraId="383756A7" w14:textId="77777777" w:rsidR="00DE40E5" w:rsidRDefault="00AD2AA6">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Να κοροϊδεύουμε τον εαυτό μας; </w:t>
      </w:r>
    </w:p>
    <w:p w14:paraId="383756A8" w14:textId="77777777" w:rsidR="00DE40E5" w:rsidRDefault="00AD2AA6">
      <w:pPr>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Περάστε έξω, για να μη χρεωθείτε την παράταση. Πρώτη φορά το ακ</w:t>
      </w:r>
      <w:r>
        <w:rPr>
          <w:rFonts w:eastAsia="Times New Roman"/>
          <w:szCs w:val="24"/>
        </w:rPr>
        <w:t xml:space="preserve">ούτε αυτό; Με </w:t>
      </w:r>
      <w:proofErr w:type="spellStart"/>
      <w:r>
        <w:rPr>
          <w:rFonts w:eastAsia="Times New Roman"/>
          <w:szCs w:val="24"/>
        </w:rPr>
        <w:t>συγχωρείτε</w:t>
      </w:r>
      <w:proofErr w:type="spellEnd"/>
      <w:r>
        <w:rPr>
          <w:rFonts w:eastAsia="Times New Roman"/>
          <w:szCs w:val="24"/>
        </w:rPr>
        <w:t xml:space="preserve">, δηλαδή. Εντάξει; </w:t>
      </w:r>
    </w:p>
    <w:p w14:paraId="383756A9"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Όλοι θα είμαστε νομότυποι και θα μιλάτε όλοι τρία λεπτά εδώ. Τελείωσε. Δεν θα κάνουμε ό,τι θέλουμε κι όπου μας αρέσει, θα μιλάμε για Κανονισμό και όπου δεν μας αρέσει, δεν θα μιλάμε. Εντάξει; </w:t>
      </w:r>
    </w:p>
    <w:p w14:paraId="383756AA" w14:textId="77777777" w:rsidR="00DE40E5" w:rsidRDefault="00AD2AA6">
      <w:pPr>
        <w:spacing w:line="600" w:lineRule="auto"/>
        <w:ind w:firstLine="720"/>
        <w:contextualSpacing/>
        <w:jc w:val="both"/>
        <w:rPr>
          <w:rFonts w:eastAsia="Times New Roman"/>
          <w:szCs w:val="24"/>
        </w:rPr>
      </w:pPr>
      <w:r>
        <w:rPr>
          <w:rFonts w:eastAsia="Times New Roman"/>
          <w:b/>
          <w:szCs w:val="24"/>
        </w:rPr>
        <w:t xml:space="preserve">ΧΡΗΣΤΟΣ ΚΑΤΣΩΤΗΣ: </w:t>
      </w:r>
      <w:r>
        <w:rPr>
          <w:rFonts w:eastAsia="Times New Roman"/>
          <w:szCs w:val="24"/>
        </w:rPr>
        <w:t>Π</w:t>
      </w:r>
      <w:r>
        <w:rPr>
          <w:rFonts w:eastAsia="Times New Roman"/>
          <w:szCs w:val="24"/>
        </w:rPr>
        <w:t>όσο μιλήσαμε παραπάνω;</w:t>
      </w:r>
    </w:p>
    <w:p w14:paraId="383756AB"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Όλοι. Δεν λέω μόνο για εσάς.</w:t>
      </w:r>
    </w:p>
    <w:p w14:paraId="383756AC"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επιτροπή</w:t>
      </w:r>
      <w:r>
        <w:rPr>
          <w:rFonts w:eastAsia="Times New Roman"/>
          <w:szCs w:val="24"/>
        </w:rPr>
        <w:t>, όπως είπαμε, αποφάσισε κατά πλειοψηφία την παράταση για μια εβδομάδα. Συμφωνείτε; Ναι ή όχι;</w:t>
      </w:r>
    </w:p>
    <w:p w14:paraId="383756AD" w14:textId="77777777" w:rsidR="00DE40E5" w:rsidRDefault="00AD2AA6">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Μα, δεν υπάρχει πλειοψηφία.</w:t>
      </w:r>
    </w:p>
    <w:p w14:paraId="383756AE" w14:textId="77777777" w:rsidR="00DE40E5" w:rsidRDefault="00AD2AA6">
      <w:pPr>
        <w:spacing w:line="600" w:lineRule="auto"/>
        <w:ind w:firstLine="720"/>
        <w:contextualSpacing/>
        <w:jc w:val="both"/>
        <w:rPr>
          <w:rFonts w:eastAsia="Times New Roman"/>
          <w:szCs w:val="24"/>
        </w:rPr>
      </w:pPr>
      <w:r>
        <w:rPr>
          <w:rFonts w:eastAsia="Times New Roman"/>
          <w:b/>
          <w:szCs w:val="24"/>
        </w:rPr>
        <w:t>ΠΡΟΕΔΡΕΥΟ</w:t>
      </w:r>
      <w:r>
        <w:rPr>
          <w:rFonts w:eastAsia="Times New Roman"/>
          <w:b/>
          <w:szCs w:val="24"/>
        </w:rPr>
        <w:t xml:space="preserve">ΥΣΑ (Αναστασία Χριστοδουλοπούλου): </w:t>
      </w:r>
      <w:r>
        <w:rPr>
          <w:rFonts w:eastAsia="Times New Roman"/>
          <w:szCs w:val="24"/>
        </w:rPr>
        <w:t>Όποιος υπάρχει. Τεκμαίρεται.</w:t>
      </w:r>
    </w:p>
    <w:p w14:paraId="383756AF"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Εμείς λέμε ό,τι είπε στην </w:t>
      </w:r>
      <w:r>
        <w:rPr>
          <w:rFonts w:eastAsia="Times New Roman" w:cs="Times New Roman"/>
          <w:szCs w:val="24"/>
        </w:rPr>
        <w:t xml:space="preserve">επιτροπή </w:t>
      </w:r>
      <w:r>
        <w:rPr>
          <w:rFonts w:eastAsia="Times New Roman" w:cs="Times New Roman"/>
          <w:szCs w:val="24"/>
        </w:rPr>
        <w:t xml:space="preserve">ο εκπρόσωπός μας. </w:t>
      </w:r>
    </w:p>
    <w:p w14:paraId="383756B0"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Και πού ξέρω εγώ τι είπε; Ό,τι είπε.</w:t>
      </w:r>
    </w:p>
    <w:p w14:paraId="383756B1"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 xml:space="preserve">Έλα μου, ντε! Πού το </w:t>
      </w:r>
      <w:r>
        <w:rPr>
          <w:rFonts w:eastAsia="Times New Roman" w:cs="Times New Roman"/>
          <w:szCs w:val="24"/>
        </w:rPr>
        <w:t>ξέρετε εσείς;</w:t>
      </w:r>
    </w:p>
    <w:p w14:paraId="383756B2"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Εσείς πείτε. </w:t>
      </w:r>
    </w:p>
    <w:p w14:paraId="383756B3"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Στην </w:t>
      </w:r>
      <w:r>
        <w:rPr>
          <w:rFonts w:eastAsia="Times New Roman" w:cs="Times New Roman"/>
          <w:szCs w:val="24"/>
        </w:rPr>
        <w:t xml:space="preserve">επιτροπή </w:t>
      </w:r>
      <w:r>
        <w:rPr>
          <w:rFonts w:eastAsia="Times New Roman" w:cs="Times New Roman"/>
          <w:szCs w:val="24"/>
        </w:rPr>
        <w:t>συμφώνησε ο εκπρόσωπός μας. Τι να συμφωνήσουμε εμείς;</w:t>
      </w:r>
    </w:p>
    <w:p w14:paraId="383756B4"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Να πείτε ότι συμφωνείτε να παραταθεί.</w:t>
      </w:r>
    </w:p>
    <w:p w14:paraId="383756B5"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b/>
          <w:szCs w:val="24"/>
        </w:rPr>
        <w:t xml:space="preserve">: </w:t>
      </w:r>
      <w:r>
        <w:rPr>
          <w:rFonts w:eastAsia="Times New Roman" w:cs="Times New Roman"/>
          <w:szCs w:val="24"/>
        </w:rPr>
        <w:t xml:space="preserve">Είναι απόφαση της Ολομέλειας, κυρία Πρόεδρε. </w:t>
      </w:r>
    </w:p>
    <w:p w14:paraId="383756B6"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 αυτή συζητάμε.</w:t>
      </w:r>
    </w:p>
    <w:p w14:paraId="383756B7"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Είναι Ολομέλεια εδώ; </w:t>
      </w:r>
    </w:p>
    <w:p w14:paraId="383756B8"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Αν θέλουν να βγαίνουν έξω ή δεν ενδιαφέρονται να έρθουν, τι να</w:t>
      </w:r>
      <w:r>
        <w:rPr>
          <w:rFonts w:eastAsia="Times New Roman" w:cs="Times New Roman"/>
          <w:szCs w:val="24"/>
        </w:rPr>
        <w:t xml:space="preserve"> κάνουμε; Σας εξηγώ: Στις 15</w:t>
      </w:r>
      <w:r>
        <w:rPr>
          <w:rFonts w:eastAsia="Times New Roman" w:cs="Times New Roman"/>
          <w:szCs w:val="24"/>
        </w:rPr>
        <w:t>.</w:t>
      </w:r>
      <w:r>
        <w:rPr>
          <w:rFonts w:eastAsia="Times New Roman" w:cs="Times New Roman"/>
          <w:szCs w:val="24"/>
        </w:rPr>
        <w:t>00΄ είχαμε Διάσκεψη</w:t>
      </w:r>
      <w:r>
        <w:rPr>
          <w:rFonts w:eastAsia="Times New Roman" w:cs="Times New Roman"/>
          <w:szCs w:val="24"/>
        </w:rPr>
        <w:t xml:space="preserve"> των </w:t>
      </w:r>
      <w:r>
        <w:rPr>
          <w:rFonts w:eastAsia="Times New Roman" w:cs="Times New Roman"/>
          <w:szCs w:val="24"/>
        </w:rPr>
        <w:t xml:space="preserve">Προέδρων. Ήταν το πρώτο θέμα που έβαλε ο Πρόεδρος της Βουλής. Είπε για το απόγευμα που θεωρείται Ολομέλεια. Η άσκηση κοινοβουλευτικού ελέγχου είναι Ολομέλεια. Το ότι δεν έρχονται δεν </w:t>
      </w:r>
      <w:r>
        <w:rPr>
          <w:rFonts w:eastAsia="Times New Roman" w:cs="Times New Roman"/>
          <w:szCs w:val="24"/>
        </w:rPr>
        <w:lastRenderedPageBreak/>
        <w:t>απασχολεί κανέναν. Α</w:t>
      </w:r>
      <w:r>
        <w:rPr>
          <w:rFonts w:eastAsia="Times New Roman" w:cs="Times New Roman"/>
          <w:szCs w:val="24"/>
        </w:rPr>
        <w:t xml:space="preserve">υτό σας εξηγώ. Ο κ. </w:t>
      </w:r>
      <w:proofErr w:type="spellStart"/>
      <w:r>
        <w:rPr>
          <w:rFonts w:eastAsia="Times New Roman" w:cs="Times New Roman"/>
          <w:szCs w:val="24"/>
        </w:rPr>
        <w:t>Κεγκέρογλου</w:t>
      </w:r>
      <w:proofErr w:type="spellEnd"/>
      <w:r>
        <w:rPr>
          <w:rFonts w:eastAsia="Times New Roman" w:cs="Times New Roman"/>
          <w:szCs w:val="24"/>
        </w:rPr>
        <w:t xml:space="preserve"> που ξέρει τον Κανονισμό, βγήκε έξω. Τι να πω κι εγώ; </w:t>
      </w:r>
    </w:p>
    <w:p w14:paraId="383756B9"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Εσείς από τον ΣΥΡΙΖΑ τι λέτε; Συμφωνείτε στην παράταση; </w:t>
      </w:r>
    </w:p>
    <w:p w14:paraId="383756BA"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Συμφωνούμε.</w:t>
      </w:r>
    </w:p>
    <w:p w14:paraId="383756BB"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Συμφωνεί ο κ. </w:t>
      </w:r>
      <w:proofErr w:type="spellStart"/>
      <w:r>
        <w:rPr>
          <w:rFonts w:eastAsia="Times New Roman" w:cs="Times New Roman"/>
          <w:szCs w:val="24"/>
        </w:rPr>
        <w:t>Θεωνάς</w:t>
      </w:r>
      <w:proofErr w:type="spellEnd"/>
      <w:r>
        <w:rPr>
          <w:rFonts w:eastAsia="Times New Roman" w:cs="Times New Roman"/>
          <w:szCs w:val="24"/>
        </w:rPr>
        <w:t xml:space="preserve">. </w:t>
      </w:r>
    </w:p>
    <w:p w14:paraId="383756BC"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Στο ΚΚΕ λέτε ό,τι </w:t>
      </w:r>
      <w:r>
        <w:rPr>
          <w:rFonts w:eastAsia="Times New Roman" w:cs="Times New Roman"/>
          <w:szCs w:val="24"/>
        </w:rPr>
        <w:t xml:space="preserve">είπε ο εκπρόσωπός σας στην </w:t>
      </w:r>
      <w:r>
        <w:rPr>
          <w:rFonts w:eastAsia="Times New Roman" w:cs="Times New Roman"/>
          <w:szCs w:val="24"/>
        </w:rPr>
        <w:t>επιτροπή</w:t>
      </w:r>
      <w:r>
        <w:rPr>
          <w:rFonts w:eastAsia="Times New Roman" w:cs="Times New Roman"/>
          <w:szCs w:val="24"/>
        </w:rPr>
        <w:t xml:space="preserve">.  </w:t>
      </w:r>
    </w:p>
    <w:p w14:paraId="383756BD"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Ναι, αλλά δεν συνιστά απόφαση της Ολομέλειας αυτή η συμφωνία μας. Αυτό λέμε. </w:t>
      </w:r>
    </w:p>
    <w:p w14:paraId="383756BE"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Αυτό δεν είναι απάντηση. </w:t>
      </w:r>
    </w:p>
    <w:p w14:paraId="383756BF"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Το Σώμα, λοιπόν, συμφώνησε κατά πλειοψηφία και θα α</w:t>
      </w:r>
      <w:r>
        <w:rPr>
          <w:rFonts w:eastAsia="Times New Roman" w:cs="Times New Roman"/>
          <w:szCs w:val="24"/>
        </w:rPr>
        <w:t xml:space="preserve">ποφασίσουν οι ειδικοί του Κανονισμού της Βουλής τι ήταν και τι δεν ήταν αυτό που κάναμε σήμερα, γιατί αυτά είναι πρωτοφανή πράγματα. </w:t>
      </w:r>
    </w:p>
    <w:p w14:paraId="383756C0"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Σειρά έχει η </w:t>
      </w:r>
      <w:r>
        <w:rPr>
          <w:rFonts w:eastAsia="Times New Roman" w:cs="Times New Roman"/>
          <w:szCs w:val="24"/>
        </w:rPr>
        <w:t xml:space="preserve">πρώτη </w:t>
      </w:r>
      <w:r>
        <w:rPr>
          <w:rFonts w:eastAsia="Times New Roman" w:cs="Times New Roman"/>
          <w:szCs w:val="24"/>
        </w:rPr>
        <w:t xml:space="preserve">με αριθμό 1122/11-11-2016 </w:t>
      </w:r>
      <w:r>
        <w:rPr>
          <w:rFonts w:eastAsia="Times New Roman" w:cs="Times New Roman"/>
          <w:szCs w:val="24"/>
        </w:rPr>
        <w:t xml:space="preserve">ερώτηση </w:t>
      </w:r>
      <w:r>
        <w:rPr>
          <w:rFonts w:eastAsia="Times New Roman" w:cs="Times New Roman"/>
          <w:szCs w:val="24"/>
        </w:rPr>
        <w:t>του Βουλευτή Ηρακλείου της Δημοκρατικής Συμπαράταξης ΠΑΣΟΚ-ΔΗΜΑΡ κ. Β</w:t>
      </w:r>
      <w:r>
        <w:rPr>
          <w:rFonts w:eastAsia="Times New Roman" w:cs="Times New Roman"/>
          <w:szCs w:val="24"/>
        </w:rPr>
        <w:t xml:space="preserve">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w:t>
      </w:r>
      <w:r>
        <w:rPr>
          <w:rFonts w:eastAsia="Times New Roman" w:cs="Times New Roman"/>
          <w:szCs w:val="24"/>
        </w:rPr>
        <w:t xml:space="preserve">την </w:t>
      </w:r>
      <w:r>
        <w:rPr>
          <w:rFonts w:eastAsia="Times New Roman" w:cs="Times New Roman"/>
          <w:szCs w:val="24"/>
        </w:rPr>
        <w:t>Υπουργό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σχετικά με τη βελτίωση των προϋποθέσεων απονομής της </w:t>
      </w:r>
      <w:proofErr w:type="spellStart"/>
      <w:r>
        <w:rPr>
          <w:rFonts w:eastAsia="Times New Roman" w:cs="Times New Roman"/>
          <w:szCs w:val="24"/>
        </w:rPr>
        <w:t>προνοιακής</w:t>
      </w:r>
      <w:proofErr w:type="spellEnd"/>
      <w:r>
        <w:rPr>
          <w:rFonts w:eastAsia="Times New Roman" w:cs="Times New Roman"/>
          <w:szCs w:val="24"/>
        </w:rPr>
        <w:t xml:space="preserve"> σύνταξης σε ανασφάλιστους υπερήλικες. </w:t>
      </w:r>
    </w:p>
    <w:p w14:paraId="383756C1"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Εργασίας κ. Πετρόπουλος. </w:t>
      </w:r>
    </w:p>
    <w:p w14:paraId="383756C2"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Κύρι</w:t>
      </w:r>
      <w:r>
        <w:rPr>
          <w:rFonts w:eastAsia="Times New Roman" w:cs="Times New Roman"/>
          <w:szCs w:val="24"/>
        </w:rPr>
        <w:t xml:space="preserve">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δύο λεπτά. </w:t>
      </w:r>
    </w:p>
    <w:p w14:paraId="383756C3"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Κυρία Πρόεδρε, επιτρέψτε μου να σας πω ότι εμείς δεν αμφισβητήσαμε ότι αναφέρθηκε από τον Πρόεδρο στην Ολομέλεια ή οτιδήποτε άλλο, αλλά ότι είμαστε σε πραγματική Ολομέλεια. Δεν είμαστε ούτ</w:t>
      </w:r>
      <w:r>
        <w:rPr>
          <w:rFonts w:eastAsia="Times New Roman" w:cs="Times New Roman"/>
          <w:szCs w:val="24"/>
        </w:rPr>
        <w:t>ε σε Ολομέλεια κομμάτων, ούτε σε Ολομέλεια Βουλής, όπως και να το μετρήσετε.</w:t>
      </w:r>
    </w:p>
    <w:p w14:paraId="383756C4"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Πετρόπουλε, για ένα θέμα που δόθηκε μια λύση έχω καταθέσει την ερώτηση. Αφορά την </w:t>
      </w:r>
      <w:proofErr w:type="spellStart"/>
      <w:r>
        <w:rPr>
          <w:rFonts w:eastAsia="Times New Roman" w:cs="Times New Roman"/>
          <w:szCs w:val="24"/>
        </w:rPr>
        <w:t>προνοιακή</w:t>
      </w:r>
      <w:proofErr w:type="spellEnd"/>
      <w:r>
        <w:rPr>
          <w:rFonts w:eastAsia="Times New Roman" w:cs="Times New Roman"/>
          <w:szCs w:val="24"/>
        </w:rPr>
        <w:t xml:space="preserve"> σύνταξη των υπερηλίκων. Πέρασε από διάφορα κύματα. Τελικά αρχίζει να εφαρμόζεται </w:t>
      </w:r>
      <w:r>
        <w:rPr>
          <w:rFonts w:eastAsia="Times New Roman" w:cs="Times New Roman"/>
          <w:szCs w:val="24"/>
        </w:rPr>
        <w:t>η διάταξη του ν.4387/2016, όπου θεωρώ ότι υπάρχει μια αδικία. Ενώ, δηλαδή, μπαίνουν ως όριο τα 4.320 ευρώ στο εισόδημα του αιτούντα ή της αιτούσης -ταυτόχρονα στο οικογενειακό τα 8.460 ευρώ, το διπλάσιο- μπαίνει και ένας τρίτος περιορισμός του ή της συζύγο</w:t>
      </w:r>
      <w:r>
        <w:rPr>
          <w:rFonts w:eastAsia="Times New Roman" w:cs="Times New Roman"/>
          <w:szCs w:val="24"/>
        </w:rPr>
        <w:t>υ, αναλόγως, να είναι μέχρι τα 4.320 ευρώ. Τι σημαίνει αυτό; Να σας πω ένα παράδειγμα για να γίνει πιο ευκρινές το στοιχείο της αδικίας</w:t>
      </w:r>
      <w:r>
        <w:rPr>
          <w:rFonts w:eastAsia="Times New Roman" w:cs="Times New Roman"/>
          <w:szCs w:val="24"/>
        </w:rPr>
        <w:t>,</w:t>
      </w:r>
      <w:r>
        <w:rPr>
          <w:rFonts w:eastAsia="Times New Roman" w:cs="Times New Roman"/>
          <w:szCs w:val="24"/>
        </w:rPr>
        <w:t xml:space="preserve"> το οποίο αναφέρω. </w:t>
      </w:r>
    </w:p>
    <w:p w14:paraId="383756C5"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Αν έχουμε έναν αιτούντα με 4.300 ευρώ ή μια αιτούσα και ο ή η σύζυγος έχει 4.300 ευρώ, το συνολικό ε</w:t>
      </w:r>
      <w:r>
        <w:rPr>
          <w:rFonts w:eastAsia="Times New Roman" w:cs="Times New Roman"/>
          <w:szCs w:val="24"/>
        </w:rPr>
        <w:t>ισόδημα είναι 8.600, καλύπτει όλες τις περιπτώσεις και παίρνει σύνταξη. Αν έχουμε έναν αιτούνται ή μια αιτούσα με μηδέν εισόδημα και ο ή η σύζυγος έχουν 4.500 ευρώ, άρα συνολικό εισόδημα 4.500 ευρώ, δεν δικαιούνται. Στη μία περίπτωση, λοιπόν, το ζευγάρι τω</w:t>
      </w:r>
      <w:r>
        <w:rPr>
          <w:rFonts w:eastAsia="Times New Roman" w:cs="Times New Roman"/>
          <w:szCs w:val="24"/>
        </w:rPr>
        <w:t>ν ηλικιωμένων με 8.620 ευρώ δικαιούται τη σύνταξη, ενώ με 4.500 ευρώ δεν τη δικαιούνται. Αυτή την αδικία αν θα μπορούσαμε, να τη διορθώσουμε.</w:t>
      </w:r>
    </w:p>
    <w:p w14:paraId="383756C6"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83756C7"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Πετρόπουλε, έχετε τρία λεπτά.</w:t>
      </w:r>
    </w:p>
    <w:p w14:paraId="383756C8"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w:t>
      </w:r>
      <w:r>
        <w:rPr>
          <w:rFonts w:eastAsia="Times New Roman" w:cs="Times New Roman"/>
          <w:b/>
          <w:szCs w:val="24"/>
        </w:rPr>
        <w:t xml:space="preserve"> (Υφυπουργός Εργασίας, Κοινωνικής Ασφάλισης και Κοινωνικής Αλληλεγγύης):</w:t>
      </w:r>
      <w:r>
        <w:rPr>
          <w:rFonts w:eastAsia="Times New Roman" w:cs="Times New Roman"/>
          <w:szCs w:val="24"/>
        </w:rPr>
        <w:t xml:space="preserve"> Συντομότερα διότι το πρόβλημα είναι γνωστό. Ισχύει από το 1982. Με τον ν.1296/1982 θεσπίστηκαν οι κανόνες τους οποίους η Κυβέρνησή μας δεν έθιξε. </w:t>
      </w:r>
    </w:p>
    <w:p w14:paraId="383756C9"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Αυτό που κάναμε με τον ν.4387, τον α</w:t>
      </w:r>
      <w:r>
        <w:rPr>
          <w:rFonts w:eastAsia="Times New Roman" w:cs="Times New Roman"/>
          <w:szCs w:val="24"/>
        </w:rPr>
        <w:t xml:space="preserve">σφαλιστικό νόμο, είναι να μεταβάλουμε τις δυσμενείς ρυθμίσεις οι οποίες είχαν επιβληθεί με τον ν.4093/2012, οπότε έπαυσε να καταβάλλεται αυτό </w:t>
      </w:r>
      <w:r>
        <w:rPr>
          <w:rFonts w:eastAsia="Times New Roman" w:cs="Times New Roman"/>
          <w:szCs w:val="24"/>
        </w:rPr>
        <w:lastRenderedPageBreak/>
        <w:t xml:space="preserve">το επίδομα των ανασφάλιστων υπερηλίκων, είτε διότι έπαιρναν οποιαδήποτε σύνταξη –ακόμα και 40 ευρώ για παράδειγμα </w:t>
      </w:r>
      <w:r>
        <w:rPr>
          <w:rFonts w:eastAsia="Times New Roman" w:cs="Times New Roman"/>
          <w:szCs w:val="24"/>
        </w:rPr>
        <w:t xml:space="preserve">που ήταν η σύνταξη για τους διωκόμενους της Εθνικής Αντίστασης κατά τους αγώνες εναντίον των κατακτητών- είτε διότι είχαν λιγότερα από είκοσι χρόνια παραμονής στην Ελλάδα. </w:t>
      </w:r>
    </w:p>
    <w:p w14:paraId="383756CA"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Αυτές οι συνθήκες ήταν απαγορευτικές, με αποτέλεσμα το 1/3 όσων ελάμβαναν σύνταξη μ</w:t>
      </w:r>
      <w:r>
        <w:rPr>
          <w:rFonts w:eastAsia="Times New Roman" w:cs="Times New Roman"/>
          <w:szCs w:val="24"/>
        </w:rPr>
        <w:t xml:space="preserve">έχρι το 2012 να πάψουν να λαμβάνουν τις σχετικές παροχές. Και έχασαν το 1/3 μόνο και μόνο γιατί δεν είχαν είκοσι χρόνια παραμονής στην Ελλάδα. Άλλαξαν, λοιπόν, αυτά τα δύο και τίποτε άλλο. </w:t>
      </w:r>
    </w:p>
    <w:p w14:paraId="383756CB"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καταλαβαίνω τη λογική της σκέψης την οποία διατ</w:t>
      </w:r>
      <w:r>
        <w:rPr>
          <w:rFonts w:eastAsia="Times New Roman" w:cs="Times New Roman"/>
          <w:szCs w:val="24"/>
        </w:rPr>
        <w:t>υπώσατε. Εμείς δεν μπήκαμε σε αυτό το χωρίο ρυθμίσεων. Επαναλαμβάνω ότι τηρήσαμε αυτές τις προϋποθέσεις, όπως υπήρχαν από το 1982.</w:t>
      </w:r>
    </w:p>
    <w:p w14:paraId="383756CC"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Εάν στο μέλλον μπορούμε να επανέλθουμε στη σκέψη του νομοθέτη του 1982, διότι θα έχουμε ένα ρωμαλέο σύστημα κοινωνικής ασφάλι</w:t>
      </w:r>
      <w:r>
        <w:rPr>
          <w:rFonts w:eastAsia="Times New Roman" w:cs="Times New Roman"/>
          <w:szCs w:val="24"/>
        </w:rPr>
        <w:t xml:space="preserve">σης, είναι κάτι που μένει να δούμε. Στη λογική δεν έχω καμμία αντίρρηση. Αλλά στην πράξη, εκείνο που τώρα καταφέραμε είναι να επαναφέρουμε ρυθμίσεις που είχαν καταργηθεί </w:t>
      </w:r>
      <w:r>
        <w:rPr>
          <w:rFonts w:eastAsia="Times New Roman" w:cs="Times New Roman"/>
          <w:szCs w:val="24"/>
        </w:rPr>
        <w:lastRenderedPageBreak/>
        <w:t>από τη δική σας κυβέρνηση και προς το παρόν εκείνο που κάναμε ήταν να γιγαντώσουμε όσο</w:t>
      </w:r>
      <w:r>
        <w:rPr>
          <w:rFonts w:eastAsia="Times New Roman" w:cs="Times New Roman"/>
          <w:szCs w:val="24"/>
        </w:rPr>
        <w:t xml:space="preserve"> γίνεται τις προϋποθέσεις για ένα καλύτερο σύστημα κοινωνικής ασφάλισης. </w:t>
      </w:r>
    </w:p>
    <w:p w14:paraId="383756CD"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Κεγκέρολγου</w:t>
      </w:r>
      <w:proofErr w:type="spellEnd"/>
      <w:r>
        <w:rPr>
          <w:rFonts w:eastAsia="Times New Roman" w:cs="Times New Roman"/>
          <w:szCs w:val="24"/>
        </w:rPr>
        <w:t xml:space="preserve">, έχετε τον λόγο για τρία λεπτά. </w:t>
      </w:r>
    </w:p>
    <w:p w14:paraId="383756CE"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Αυτή είναι η μισή αλήθεια. Η αποκατάσταση του ν.4093/2012, εάν δ</w:t>
      </w:r>
      <w:r>
        <w:rPr>
          <w:rFonts w:eastAsia="Times New Roman" w:cs="Times New Roman"/>
          <w:szCs w:val="24"/>
        </w:rPr>
        <w:t xml:space="preserve">εν κάνω λάθος, είχε γίνει από τον κ. </w:t>
      </w:r>
      <w:proofErr w:type="spellStart"/>
      <w:r>
        <w:rPr>
          <w:rFonts w:eastAsia="Times New Roman" w:cs="Times New Roman"/>
          <w:szCs w:val="24"/>
        </w:rPr>
        <w:t>Στρατούλη</w:t>
      </w:r>
      <w:proofErr w:type="spellEnd"/>
      <w:r>
        <w:rPr>
          <w:rFonts w:eastAsia="Times New Roman" w:cs="Times New Roman"/>
          <w:szCs w:val="24"/>
        </w:rPr>
        <w:t xml:space="preserve"> τον Μάιο του 2015. Μόνο που τον Οκτώβριο του 2015, εάν θυμάμαι καλά, καταργήθηκαν οι ρυθμίσεις του κ. </w:t>
      </w:r>
      <w:proofErr w:type="spellStart"/>
      <w:r>
        <w:rPr>
          <w:rFonts w:eastAsia="Times New Roman" w:cs="Times New Roman"/>
          <w:szCs w:val="24"/>
        </w:rPr>
        <w:t>Στρατούλη</w:t>
      </w:r>
      <w:proofErr w:type="spellEnd"/>
      <w:r>
        <w:rPr>
          <w:rFonts w:eastAsia="Times New Roman" w:cs="Times New Roman"/>
          <w:szCs w:val="24"/>
        </w:rPr>
        <w:t xml:space="preserve"> και επανήλθαν με διαφορετικό τρόπο στον ν.4387.</w:t>
      </w:r>
    </w:p>
    <w:p w14:paraId="383756CF"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Τη μισή αλήθεια, όμως, είπατε και για το 1982. Κα</w:t>
      </w:r>
      <w:r>
        <w:rPr>
          <w:rFonts w:eastAsia="Times New Roman" w:cs="Times New Roman"/>
          <w:szCs w:val="24"/>
        </w:rPr>
        <w:t xml:space="preserve">ι θα σας αποδείξω ότι είναι περιττή η διάταξη για το συνολικό εισόδημα 8.640 ευρώ, όταν δει κανείς τη διάταξη που μπήκε πρόσφατα για το εισόδημα του συζύγου. </w:t>
      </w:r>
    </w:p>
    <w:p w14:paraId="383756D0"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το 1982 δεν υπήρχαν οι χαρακτηρισμοί «φορολογητέο», «τεκμαρτά», «αντικειμενική αξία»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Αυτοί οι νόμοι ήρθαν πολύ αργότερα και ενσωματώθηκαν πολύ αργότερα. Άρα, μπήκαν πρόσθετοι περιορισμοί που λιγοστεύουν τους αδύναμους. </w:t>
      </w:r>
    </w:p>
    <w:p w14:paraId="383756D1"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αμφισβητώ ότι μπορεί να υπήρχε και στα αρχικά κριτήρια, στα δύο από τα τρία τουλάχιστον ή και στο τρίτο. Όμως,</w:t>
      </w:r>
      <w:r>
        <w:rPr>
          <w:rFonts w:eastAsia="Times New Roman" w:cs="Times New Roman"/>
          <w:szCs w:val="24"/>
        </w:rPr>
        <w:t xml:space="preserve"> σήμερα με τους πρόσθετους όρους πρέπει να τα άρουμε. Διότι αυτό το ποσό των 4.320 ευρώ ή των 8.640 ευρώ μπορεί να προκύπτει και από τεκμήρια, από αντικειμενική δαπάνη, από σπίτι και αυτοκίνητο. Μπορεί να έχει κάποιος ένα παλιό σπίτι και ένα παλιό αυτοκίνη</w:t>
      </w:r>
      <w:r>
        <w:rPr>
          <w:rFonts w:eastAsia="Times New Roman" w:cs="Times New Roman"/>
          <w:szCs w:val="24"/>
        </w:rPr>
        <w:t xml:space="preserve">το στο χωριό και τελείωσε, δεν παίρνει. Τότε βέβαια θα θεωρείτο άστεγος και θα έμπαινε σε άλλο πρόγραμμα, θα μου πείτε. </w:t>
      </w:r>
    </w:p>
    <w:p w14:paraId="383756D2"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Εδώ, λοιπόν, θεωρώ θετικό ότι συμφωνείτε ότι υπάρχει αυτό το ζήτημα. Αλλά, γιατί υπάρχει το συνολικό οικογενειακό εισόδημα των 4.840 ευ</w:t>
      </w:r>
      <w:r>
        <w:rPr>
          <w:rFonts w:eastAsia="Times New Roman" w:cs="Times New Roman"/>
          <w:szCs w:val="24"/>
        </w:rPr>
        <w:t xml:space="preserve">ρώ; Εάν βάλεις τον περιορισμό ο αιτών ή η αιτούσα να έχει μέχρι 4.420 ευρώ και ο σύζυγος ή η σύζυγος να έχει εισόδημα μέχρι 4.320 ευρώ, εννοείται ότι το οικογενειακό είναι μέχρι εκεί. Είναι περιττό. </w:t>
      </w:r>
    </w:p>
    <w:p w14:paraId="383756D3"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 Άρα, είναι προφανές ότι το εισόδημα του συζύγου προστέθ</w:t>
      </w:r>
      <w:r>
        <w:rPr>
          <w:rFonts w:eastAsia="Times New Roman" w:cs="Times New Roman"/>
          <w:szCs w:val="24"/>
        </w:rPr>
        <w:t xml:space="preserve">ηκε μετά. Αυτό σας λέω. Δείτε το. Εγώ δεν το έχω μελετήσει από το 1982, που είπατε. Αλλά, αυτοί που σας έδωσαν την πληροφόρηση θα έπρεπε να σας πουν και πότε προστέθηκε αυτή η </w:t>
      </w:r>
      <w:r>
        <w:rPr>
          <w:rFonts w:eastAsia="Times New Roman" w:cs="Times New Roman"/>
          <w:szCs w:val="24"/>
        </w:rPr>
        <w:lastRenderedPageBreak/>
        <w:t>πρόσθετη ασφαλιστική δικλείδα. Ειδάλλως δεν έχει νόημα. Πρέπει να αφορά στο συνο</w:t>
      </w:r>
      <w:r>
        <w:rPr>
          <w:rFonts w:eastAsia="Times New Roman" w:cs="Times New Roman"/>
          <w:szCs w:val="24"/>
        </w:rPr>
        <w:t xml:space="preserve">λικό. </w:t>
      </w:r>
    </w:p>
    <w:p w14:paraId="383756D4"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Είναι πάντως αδικία. Δεν είναι αδικία αυτοί που έχουν συνολικό εισόδημα 8.640 ευρώ να πάρουν τη σύνταξη, αλλά είναι αδικία να μην την πάρει το ζευγάρι ή η οικογένεια που έχει εισόδημα 4.500 ευρώ.</w:t>
      </w:r>
    </w:p>
    <w:p w14:paraId="383756D5" w14:textId="77777777" w:rsidR="00DE40E5" w:rsidRDefault="00AD2AA6">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szCs w:val="24"/>
        </w:rPr>
        <w:t xml:space="preserve">Αυτό ήθελα να πω, κύριε Πρόεδρε. </w:t>
      </w:r>
    </w:p>
    <w:p w14:paraId="383756D6" w14:textId="77777777" w:rsidR="00DE40E5" w:rsidRDefault="00AD2AA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πρέπει να το δούμε. Είναι αποδεκτή η πρόθεσή σας, αλλά κάντε την πιο συγκεκριμένη, όχι στο αέναο μέλλον. Τώρα εξετάζονται οι αιτήσεις. </w:t>
      </w:r>
    </w:p>
    <w:p w14:paraId="383756D7" w14:textId="77777777" w:rsidR="00DE40E5" w:rsidRDefault="00AD2AA6">
      <w:pPr>
        <w:spacing w:line="600" w:lineRule="auto"/>
        <w:ind w:firstLine="720"/>
        <w:contextualSpacing/>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Ορίστε, κύριε Πετρόπουλε, έχετε τον λόγο για τρία λεπτά. </w:t>
      </w:r>
    </w:p>
    <w:p w14:paraId="383756D8" w14:textId="77777777" w:rsidR="00DE40E5" w:rsidRDefault="00AD2AA6">
      <w:pPr>
        <w:spacing w:line="600" w:lineRule="auto"/>
        <w:ind w:firstLine="720"/>
        <w:contextualSpacing/>
        <w:jc w:val="both"/>
        <w:rPr>
          <w:rFonts w:eastAsia="Times New Roman"/>
          <w:szCs w:val="24"/>
        </w:rPr>
      </w:pPr>
      <w:r>
        <w:rPr>
          <w:rFonts w:eastAsia="Times New Roman"/>
          <w:b/>
          <w:szCs w:val="24"/>
        </w:rPr>
        <w:t>ΑΝ</w:t>
      </w:r>
      <w:r>
        <w:rPr>
          <w:rFonts w:eastAsia="Times New Roman"/>
          <w:b/>
          <w:szCs w:val="24"/>
        </w:rPr>
        <w:t xml:space="preserve">ΑΣΤΑΣΙΟΣ ΠΕΤΡΟΠΟΥΛΟΣ (Υφυπουργός Εργασίας, Κοινωνικής Ασφάλισης και Κοινωνικής Αλληλεγγύης): </w:t>
      </w:r>
      <w:r>
        <w:rPr>
          <w:rFonts w:eastAsia="Times New Roman"/>
          <w:szCs w:val="24"/>
        </w:rPr>
        <w:t>Πέρασαν τέσσερα χρόνια από τότε που καταργήθηκε και φέραμε μια ρύθμιση που αντιμετώπιζε ένα κραυγαλέο πρόβλημα αδικίας</w:t>
      </w:r>
      <w:r>
        <w:rPr>
          <w:rFonts w:eastAsia="Times New Roman"/>
          <w:szCs w:val="24"/>
        </w:rPr>
        <w:t>,</w:t>
      </w:r>
      <w:r>
        <w:rPr>
          <w:rFonts w:eastAsia="Times New Roman"/>
          <w:szCs w:val="24"/>
        </w:rPr>
        <w:t xml:space="preserve"> που σε αυτόν τον κόσμο δεν μπορούσε διαφορε</w:t>
      </w:r>
      <w:r>
        <w:rPr>
          <w:rFonts w:eastAsia="Times New Roman"/>
          <w:szCs w:val="24"/>
        </w:rPr>
        <w:t xml:space="preserve">τικά να λυθεί. </w:t>
      </w:r>
    </w:p>
    <w:p w14:paraId="383756D9"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από το 1982 ως κριτήριο τέθηκε το εισόδημα, με βάση τον τρόπο που προσδιοριζόταν η κατώτατη σύνταξη του ΟΓΑ. Η αντιστοίχιση είναι ακριβώς η ίδια, 360 ευρώ </w:t>
      </w:r>
      <w:r>
        <w:rPr>
          <w:rFonts w:eastAsia="Times New Roman"/>
          <w:szCs w:val="24"/>
        </w:rPr>
        <w:lastRenderedPageBreak/>
        <w:t xml:space="preserve">μηνιαίως, 4.320 ευρώ ετησίως, 8.640 ευρώ και οι δύο. Αυτό ήταν το </w:t>
      </w:r>
      <w:r>
        <w:rPr>
          <w:rFonts w:eastAsia="Times New Roman"/>
          <w:szCs w:val="24"/>
        </w:rPr>
        <w:t xml:space="preserve">κριτήριο για τον νόμο του 1982 που ήδη είχε θέσει ο νομοθέτης, όταν κατέβαλε για πρώτη φορά αυτήν τη σύνταξη στους υπερήλικες ανασφάλιστους, όπως καθιερώθηκε να λέγονται. </w:t>
      </w:r>
    </w:p>
    <w:p w14:paraId="383756DA" w14:textId="77777777" w:rsidR="00DE40E5" w:rsidRDefault="00AD2AA6">
      <w:pPr>
        <w:spacing w:line="600" w:lineRule="auto"/>
        <w:ind w:firstLine="720"/>
        <w:contextualSpacing/>
        <w:jc w:val="both"/>
        <w:rPr>
          <w:rFonts w:eastAsia="Times New Roman"/>
          <w:szCs w:val="24"/>
        </w:rPr>
      </w:pPr>
      <w:r>
        <w:rPr>
          <w:rFonts w:eastAsia="Times New Roman"/>
          <w:szCs w:val="24"/>
        </w:rPr>
        <w:t>Και πρέπει να παραδεχθείτε ότι αυτή η κίνηση από την πλευρά της Κυβέρνησής μας αντιμ</w:t>
      </w:r>
      <w:r>
        <w:rPr>
          <w:rFonts w:eastAsia="Times New Roman"/>
          <w:szCs w:val="24"/>
        </w:rPr>
        <w:t xml:space="preserve">ετώπιζε ένα πρόβλημα το οποίο κακώς προεκλήθη από τη δική σας κυβέρνηση. Δεχθείτε το αυτό! </w:t>
      </w:r>
    </w:p>
    <w:p w14:paraId="383756DB" w14:textId="77777777" w:rsidR="00DE40E5" w:rsidRDefault="00AD2AA6">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Τον «νόμο </w:t>
      </w:r>
      <w:proofErr w:type="spellStart"/>
      <w:r>
        <w:rPr>
          <w:rFonts w:eastAsia="Times New Roman"/>
          <w:szCs w:val="24"/>
        </w:rPr>
        <w:t>Στρατούλη</w:t>
      </w:r>
      <w:proofErr w:type="spellEnd"/>
      <w:r>
        <w:rPr>
          <w:rFonts w:eastAsia="Times New Roman"/>
          <w:szCs w:val="24"/>
        </w:rPr>
        <w:t>» τον ψηφίσαμε!</w:t>
      </w:r>
    </w:p>
    <w:p w14:paraId="383756DC" w14:textId="77777777" w:rsidR="00DE40E5" w:rsidRDefault="00AD2AA6">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Αν πράγματι</w:t>
      </w:r>
      <w:r>
        <w:rPr>
          <w:rFonts w:eastAsia="Times New Roman"/>
          <w:szCs w:val="24"/>
        </w:rPr>
        <w:t xml:space="preserve"> μεσολάβησε μια περίοδος αντιδικίας, που και μέσα σε τούτην την Αίθουσα αναπτύχθηκε με όσους υποστήριζαν ότι δεν θα έπρεπε να πάρουμε κανένα μέτρο που ευνοεί τους αδυνάμους –πράγμα που επανελήφθη με τη νομοθετική μας πρωτοβουλία να χορηγήσουμε στους χαμηλο</w:t>
      </w:r>
      <w:r>
        <w:rPr>
          <w:rFonts w:eastAsia="Times New Roman"/>
          <w:szCs w:val="24"/>
        </w:rPr>
        <w:t xml:space="preserve">συνταξιούχους αυτήν την ενίσχυση που δώσαμε μέσα στον Δεκέμβριο του 2016- ξέρετε πάρα πολύ καλά ότι έβρισκε στον απόηχό της αυτή η πολιτική </w:t>
      </w:r>
      <w:r>
        <w:rPr>
          <w:rFonts w:eastAsia="Times New Roman"/>
          <w:szCs w:val="24"/>
        </w:rPr>
        <w:lastRenderedPageBreak/>
        <w:t>αντίθεση που αναπτυσσόταν εδώ από διάφορες πολιτικές πτέρυγες που αντιπολιτεύονται τυφλά την Κυβέρνησή μας, τους δαν</w:t>
      </w:r>
      <w:r>
        <w:rPr>
          <w:rFonts w:eastAsia="Times New Roman"/>
          <w:szCs w:val="24"/>
        </w:rPr>
        <w:t xml:space="preserve">ειστές που πίεσαν τον Οκτώβριο του 2015 να καταργηθεί η αρχική διάταξη για τους ανασφάλιστους υπερήλικες. </w:t>
      </w:r>
    </w:p>
    <w:p w14:paraId="383756DD" w14:textId="77777777" w:rsidR="00DE40E5" w:rsidRDefault="00AD2AA6">
      <w:pPr>
        <w:spacing w:line="600" w:lineRule="auto"/>
        <w:ind w:firstLine="720"/>
        <w:contextualSpacing/>
        <w:jc w:val="both"/>
        <w:rPr>
          <w:rFonts w:eastAsia="Times New Roman"/>
          <w:szCs w:val="24"/>
        </w:rPr>
      </w:pPr>
      <w:r>
        <w:rPr>
          <w:rFonts w:eastAsia="Times New Roman"/>
          <w:szCs w:val="24"/>
        </w:rPr>
        <w:t>Δεσμευθήκαμε τότε ότι πολύ σύντομα θα φέρναμε διάταξη που θα επέλυε αυτό το θέμα και το κάναμε. Αυτό είναι αποτέλεσμα μιας δικής μας σταθερής προσήλω</w:t>
      </w:r>
      <w:r>
        <w:rPr>
          <w:rFonts w:eastAsia="Times New Roman"/>
          <w:szCs w:val="24"/>
        </w:rPr>
        <w:t xml:space="preserve">σης στο να υποστηρίζουμε τους αδύναμους και εκείνους που έχουν τις χαμηλότερες δυνατότητες να ζουν αξιοπρεπώς. Το κάναμε. Θα κάνουμε φυσικά και στο μέλλον ό,τι χρειάζεται μέσα από ένα ισχυρότερο σύστημα κοινωνικής ασφάλισης. </w:t>
      </w:r>
    </w:p>
    <w:p w14:paraId="383756DE" w14:textId="77777777" w:rsidR="00DE40E5" w:rsidRDefault="00AD2AA6">
      <w:pPr>
        <w:spacing w:line="600" w:lineRule="auto"/>
        <w:ind w:firstLine="720"/>
        <w:contextualSpacing/>
        <w:jc w:val="both"/>
        <w:rPr>
          <w:rFonts w:eastAsia="Times New Roman"/>
          <w:szCs w:val="24"/>
        </w:rPr>
      </w:pPr>
      <w:r>
        <w:rPr>
          <w:rFonts w:eastAsia="Times New Roman"/>
          <w:b/>
          <w:szCs w:val="24"/>
        </w:rPr>
        <w:t xml:space="preserve"> ΠΡΟΕΔΡΕΥΟΥΣΑ (Αναστασία Χριστ</w:t>
      </w:r>
      <w:r>
        <w:rPr>
          <w:rFonts w:eastAsia="Times New Roman"/>
          <w:b/>
          <w:szCs w:val="24"/>
        </w:rPr>
        <w:t xml:space="preserve">οδουλοπούλου): </w:t>
      </w:r>
      <w:r>
        <w:rPr>
          <w:rFonts w:eastAsia="Times New Roman"/>
          <w:szCs w:val="24"/>
        </w:rPr>
        <w:t xml:space="preserve">Ευχαριστούμε, κύριε Πετρόπουλε. </w:t>
      </w:r>
    </w:p>
    <w:p w14:paraId="383756DF"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Θα συζητηθεί τώρα η δεύτερη με αριθμό 331/10-1-2017 επίκαιρη ερώτηση δεύτερου κύκλου 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Αθανάσιου </w:t>
      </w:r>
      <w:proofErr w:type="spellStart"/>
      <w:r>
        <w:rPr>
          <w:rFonts w:eastAsia="Times New Roman" w:cs="Times New Roman"/>
          <w:bCs/>
          <w:szCs w:val="24"/>
        </w:rPr>
        <w:t>Βαρδαλή</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w:t>
      </w:r>
      <w:r>
        <w:rPr>
          <w:rFonts w:eastAsia="Times New Roman" w:cs="Times New Roman"/>
          <w:bCs/>
          <w:szCs w:val="24"/>
        </w:rPr>
        <w:t xml:space="preserve">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την αντιμετώπιση των προβλημάτων των εργαζομένων της επιχείρησης σο</w:t>
      </w:r>
      <w:r>
        <w:rPr>
          <w:rFonts w:eastAsia="Times New Roman" w:cs="Times New Roman"/>
          <w:szCs w:val="24"/>
        </w:rPr>
        <w:t>υ</w:t>
      </w:r>
      <w:r>
        <w:rPr>
          <w:rFonts w:eastAsia="Times New Roman" w:cs="Times New Roman"/>
          <w:szCs w:val="24"/>
        </w:rPr>
        <w:t xml:space="preserve">περμάρκετ </w:t>
      </w:r>
      <w:r>
        <w:rPr>
          <w:rFonts w:eastAsia="Times New Roman" w:cs="Times New Roman"/>
          <w:szCs w:val="24"/>
        </w:rPr>
        <w:t>«</w:t>
      </w:r>
      <w:r>
        <w:rPr>
          <w:rFonts w:eastAsia="Times New Roman" w:cs="Times New Roman"/>
          <w:szCs w:val="24"/>
        </w:rPr>
        <w:t>ΑΦΟΙ ΚΑΡΥΠΙΔΗ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383756E0"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ερώτηση θα απαντήσει η Υπουργός Εργασίας, Κοινωνικής Ασφάλισης και Κοινωνικής Αλληλεγγύης κ. Έφη </w:t>
      </w:r>
      <w:proofErr w:type="spellStart"/>
      <w:r>
        <w:rPr>
          <w:rFonts w:eastAsia="Times New Roman" w:cs="Times New Roman"/>
          <w:szCs w:val="24"/>
        </w:rPr>
        <w:t>Αχτ</w:t>
      </w:r>
      <w:r>
        <w:rPr>
          <w:rFonts w:eastAsia="Times New Roman" w:cs="Times New Roman"/>
          <w:szCs w:val="24"/>
        </w:rPr>
        <w:t>σιόγλου</w:t>
      </w:r>
      <w:proofErr w:type="spellEnd"/>
      <w:r>
        <w:rPr>
          <w:rFonts w:eastAsia="Times New Roman" w:cs="Times New Roman"/>
          <w:szCs w:val="24"/>
        </w:rPr>
        <w:t xml:space="preserve">. </w:t>
      </w:r>
    </w:p>
    <w:p w14:paraId="383756E1" w14:textId="77777777" w:rsidR="00DE40E5" w:rsidRDefault="00AD2AA6">
      <w:pPr>
        <w:spacing w:line="600" w:lineRule="auto"/>
        <w:ind w:firstLine="709"/>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Βαρδαλή</w:t>
      </w:r>
      <w:proofErr w:type="spellEnd"/>
      <w:r>
        <w:rPr>
          <w:rFonts w:eastAsia="Times New Roman"/>
          <w:szCs w:val="24"/>
        </w:rPr>
        <w:t xml:space="preserve">, έχετε τον λόγο για δυο λεπτά. </w:t>
      </w:r>
    </w:p>
    <w:p w14:paraId="383756E2" w14:textId="77777777" w:rsidR="00DE40E5" w:rsidRDefault="00AD2AA6">
      <w:pPr>
        <w:spacing w:line="600" w:lineRule="auto"/>
        <w:ind w:firstLine="720"/>
        <w:contextualSpacing/>
        <w:jc w:val="both"/>
        <w:rPr>
          <w:rFonts w:eastAsia="Times New Roman"/>
          <w:szCs w:val="24"/>
        </w:rPr>
      </w:pPr>
      <w:r>
        <w:rPr>
          <w:rFonts w:eastAsia="Times New Roman"/>
          <w:b/>
          <w:szCs w:val="24"/>
        </w:rPr>
        <w:t xml:space="preserve">ΑΘΑΝΑΣΙΟΣ ΒΑΡΔΑΛΗΣ: </w:t>
      </w:r>
      <w:r>
        <w:rPr>
          <w:rFonts w:eastAsia="Times New Roman"/>
          <w:szCs w:val="24"/>
        </w:rPr>
        <w:t xml:space="preserve">Ευχαριστώ, κυρία Πρόεδρε. </w:t>
      </w:r>
    </w:p>
    <w:p w14:paraId="383756E3" w14:textId="77777777" w:rsidR="00DE40E5" w:rsidRDefault="00AD2AA6">
      <w:pPr>
        <w:spacing w:line="600" w:lineRule="auto"/>
        <w:ind w:firstLine="720"/>
        <w:contextualSpacing/>
        <w:jc w:val="both"/>
        <w:rPr>
          <w:rFonts w:eastAsia="Times New Roman"/>
          <w:szCs w:val="24"/>
        </w:rPr>
      </w:pPr>
      <w:r>
        <w:rPr>
          <w:rFonts w:eastAsia="Times New Roman"/>
          <w:szCs w:val="24"/>
        </w:rPr>
        <w:t>Κυρία Υπουργέ, φαντάζομαι ότι σας είναι γνωστό το πρόβλημα των εργαζομένων στα σο</w:t>
      </w:r>
      <w:r>
        <w:rPr>
          <w:rFonts w:eastAsia="Times New Roman"/>
          <w:szCs w:val="24"/>
        </w:rPr>
        <w:t>υ</w:t>
      </w:r>
      <w:r>
        <w:rPr>
          <w:rFonts w:eastAsia="Times New Roman"/>
          <w:szCs w:val="24"/>
        </w:rPr>
        <w:t xml:space="preserve">περμάρκετ </w:t>
      </w:r>
      <w:r>
        <w:rPr>
          <w:rFonts w:eastAsia="Times New Roman"/>
          <w:szCs w:val="24"/>
        </w:rPr>
        <w:t>«</w:t>
      </w:r>
      <w:r>
        <w:rPr>
          <w:rFonts w:eastAsia="Times New Roman"/>
          <w:szCs w:val="24"/>
        </w:rPr>
        <w:t>ΑΦΟΙ ΚΑΡΥΠΙΔΗ</w:t>
      </w:r>
      <w:r>
        <w:rPr>
          <w:rFonts w:eastAsia="Times New Roman"/>
          <w:szCs w:val="24"/>
        </w:rPr>
        <w:t xml:space="preserve"> Α.Ε.»</w:t>
      </w:r>
      <w:r>
        <w:rPr>
          <w:rFonts w:eastAsia="Times New Roman"/>
          <w:szCs w:val="24"/>
        </w:rPr>
        <w:t>. Αυτόν τον μήνα συμπληρώνεται έν</w:t>
      </w:r>
      <w:r>
        <w:rPr>
          <w:rFonts w:eastAsia="Times New Roman"/>
          <w:szCs w:val="24"/>
        </w:rPr>
        <w:t xml:space="preserve">ας χρόνος χωρίς να μπει μεροκάματο στο σπίτι. Και δεν είναι μόνο ότι δεν έχει μπει μεροκάματο στο σπίτι για έναν χρόνο –δηλαδή τους χρωστά δεδουλευμένα ενός χρόνου- αλλά οι ίδιοι οι εργαζόμενοι είναι υποχρεωμένοι να πληρώνουν φως, νερό, εφορία, τα διάφορα </w:t>
      </w:r>
      <w:r>
        <w:rPr>
          <w:rFonts w:eastAsia="Times New Roman"/>
          <w:szCs w:val="24"/>
        </w:rPr>
        <w:t xml:space="preserve">χαράτσια που τους φορτώνετε κι εσείς από πάνω. </w:t>
      </w:r>
    </w:p>
    <w:p w14:paraId="383756E4" w14:textId="77777777" w:rsidR="00DE40E5" w:rsidRDefault="00AD2AA6">
      <w:pPr>
        <w:spacing w:line="600" w:lineRule="auto"/>
        <w:ind w:firstLine="720"/>
        <w:contextualSpacing/>
        <w:jc w:val="both"/>
        <w:rPr>
          <w:rFonts w:eastAsia="Times New Roman"/>
          <w:szCs w:val="24"/>
        </w:rPr>
      </w:pPr>
      <w:r>
        <w:rPr>
          <w:rFonts w:eastAsia="Times New Roman"/>
          <w:szCs w:val="24"/>
        </w:rPr>
        <w:t xml:space="preserve">Επιπλέον, έτσι όπως έχουν εξελιχθεί τα πράγματα για τη συγκεκριμένη επιχείρηση, έχουν και την αβεβαιότητα αν αύριο θα έχουν ή δεν θα έχουν δουλειά και απ’ ό,τι φαίνεται το πιο πιθανό είναι να μην έχουν. </w:t>
      </w:r>
    </w:p>
    <w:p w14:paraId="383756E5" w14:textId="77777777" w:rsidR="00DE40E5" w:rsidRDefault="00AD2AA6">
      <w:pPr>
        <w:spacing w:line="600" w:lineRule="auto"/>
        <w:ind w:firstLine="720"/>
        <w:contextualSpacing/>
        <w:jc w:val="both"/>
        <w:rPr>
          <w:rFonts w:eastAsia="Times New Roman" w:cs="Times New Roman"/>
          <w:szCs w:val="24"/>
        </w:rPr>
      </w:pPr>
      <w:r>
        <w:rPr>
          <w:rFonts w:eastAsia="Times New Roman"/>
          <w:szCs w:val="24"/>
        </w:rPr>
        <w:t>Κυρί</w:t>
      </w:r>
      <w:r>
        <w:rPr>
          <w:rFonts w:eastAsia="Times New Roman"/>
          <w:szCs w:val="24"/>
        </w:rPr>
        <w:t xml:space="preserve">α Υπουργέ, η γνώμη μας είναι η εξής: Όλο αυτό το διάστημα η εργοδοσία για να μπορέσει να τα κάνει αυτά, βρήκε άξιο συμπαραστάτη και τη δική σας την πολιτική. Όλο αυτό το </w:t>
      </w:r>
      <w:r>
        <w:rPr>
          <w:rFonts w:eastAsia="Times New Roman"/>
          <w:szCs w:val="24"/>
        </w:rPr>
        <w:lastRenderedPageBreak/>
        <w:t>διάστημα αποδεχόσασταν μέσα από τις τριμερείς διάφορα σχέδια δήθεν ανάπτυξης και επιβί</w:t>
      </w:r>
      <w:r>
        <w:rPr>
          <w:rFonts w:eastAsia="Times New Roman"/>
          <w:szCs w:val="24"/>
        </w:rPr>
        <w:t xml:space="preserve">ωσης της επιχείρησης, διάφορες συνεργασίες που θα έκανε και όλα αυτά, βεβαίως, πήγαν περίπατο. </w:t>
      </w:r>
    </w:p>
    <w:p w14:paraId="383756E6"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Συμβουλεύατε τους εργαζόμενους να αποδεχθούν και να συναινέσουν σε τέτοιου είδους σχέδια της εργοδοσίας για την ανάπτυξη της επιχείρησης και βεβαίως να κάνουν υ</w:t>
      </w:r>
      <w:r>
        <w:rPr>
          <w:rFonts w:eastAsia="Times New Roman" w:cs="Times New Roman"/>
          <w:szCs w:val="24"/>
        </w:rPr>
        <w:t xml:space="preserve">πομονή. Ακόμη κι ένα έκτακτο επίδομα 1.000 ευρώ, που εδώ και τέσσερις μήνες τους έχετε τάξει, δεν το έχετε δώσει ακόμα. Μόνο υποσχέσεις και στην πράξη τίποτα. </w:t>
      </w:r>
    </w:p>
    <w:p w14:paraId="383756E7"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Παρά τις όποιες δεσμεύσεις της επιχείρησης, όλο αυτό το χρονικό διάστημα όχι μόνο τα προβλήματα </w:t>
      </w:r>
      <w:r>
        <w:rPr>
          <w:rFonts w:eastAsia="Times New Roman" w:cs="Times New Roman"/>
          <w:szCs w:val="24"/>
        </w:rPr>
        <w:t>δεν έχουν λυθεί, όχι μόνο παραμένουν τα προβλήματα των εργαζομένων, αλλά απ’ ό,τι φαίνεται η επιχείρηση πάει για λουκέτο. Ακούγονται διάφορα δεξιά και αριστερά, ότι ήδη βάζει λουκέτο στα καταστήματά της, αυτά που είναι ιδιοκτησία της και έχει κάνει συμφωνί</w:t>
      </w:r>
      <w:r>
        <w:rPr>
          <w:rFonts w:eastAsia="Times New Roman" w:cs="Times New Roman"/>
          <w:szCs w:val="24"/>
        </w:rPr>
        <w:t>ες -δεν ξέρουμε αν είναι σωστές οι πληροφορίες ή όχι- μια διάφορες άλλες αλυσίδες για να πουλήσει τα καταστήματα μαζί με τα προϊόντα φυσικά και βάζοντας λουκέτο οι εργαζόμενοι να μείνουν απλήρωτοι.</w:t>
      </w:r>
    </w:p>
    <w:p w14:paraId="383756E8"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ερωτήματα είναι συγκεκριμένα, κυρία Υπουργέ: </w:t>
      </w:r>
    </w:p>
    <w:p w14:paraId="383756E9"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Τι θα κάν</w:t>
      </w:r>
      <w:r>
        <w:rPr>
          <w:rFonts w:eastAsia="Times New Roman" w:cs="Times New Roman"/>
          <w:szCs w:val="24"/>
        </w:rPr>
        <w:t>ετε έτσι ώστε οι εργαζόμενοι να πάρουν τα δεδουλευμένα τους, αλλά και να καταβληθούν οι ασφαλιστικές εισφορές από την εργοδοσία;</w:t>
      </w:r>
    </w:p>
    <w:p w14:paraId="383756EA"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σε περίπτωση που αλλάξει χέρια η επιχείρηση ή τμήματα της επιχείρησης αυτής, τι θα κάνετε ώστε να διασφαλιστούν οι θέσεις εργασίας με μόνιμη και σταθερή δουλειά, με πλήρη εργασιακά, μισθολογικά και ασφαλιστικά δικαιώματα; </w:t>
      </w:r>
    </w:p>
    <w:p w14:paraId="383756EB"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Τέλος, τι θα γίνει με α</w:t>
      </w:r>
      <w:r>
        <w:rPr>
          <w:rFonts w:eastAsia="Times New Roman" w:cs="Times New Roman"/>
          <w:szCs w:val="24"/>
        </w:rPr>
        <w:t xml:space="preserve">υτό το επίδομα που εδώ και τέσσερις μήνες έχει υποσχεθεί το Υπουργείο σας ότι θα δοθεί στους εργαζόμενους; </w:t>
      </w:r>
    </w:p>
    <w:p w14:paraId="383756EC"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83756ED"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Αχτσιόγλου</w:t>
      </w:r>
      <w:proofErr w:type="spellEnd"/>
      <w:r>
        <w:rPr>
          <w:rFonts w:eastAsia="Times New Roman" w:cs="Times New Roman"/>
          <w:szCs w:val="24"/>
        </w:rPr>
        <w:t xml:space="preserve"> έχετε τον λόγο για τρία λεπτά. </w:t>
      </w:r>
    </w:p>
    <w:p w14:paraId="383756EE"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w:t>
      </w:r>
      <w:r>
        <w:rPr>
          <w:rFonts w:eastAsia="Times New Roman" w:cs="Times New Roman"/>
          <w:b/>
          <w:szCs w:val="24"/>
        </w:rPr>
        <w:t xml:space="preserve">νωνικής Ασφάλισης και Κοινωνικής Αλληλεγγύης): </w:t>
      </w:r>
      <w:r>
        <w:rPr>
          <w:rFonts w:eastAsia="Times New Roman" w:cs="Times New Roman"/>
          <w:szCs w:val="24"/>
        </w:rPr>
        <w:t>Κύριοι Βουλευτές, η προστασία των εργαζομένων και η διασφάλιση των δικαιωμάτων τους αποτελεί κεντρικό πυλώνα της δουλειάς της Κυβέρνησης αυτής αλλά και του Υπουργείου Εργασίας. Δουλεύουμε καθημερινά προς αυτήν</w:t>
      </w:r>
      <w:r>
        <w:rPr>
          <w:rFonts w:eastAsia="Times New Roman" w:cs="Times New Roman"/>
          <w:szCs w:val="24"/>
        </w:rPr>
        <w:t xml:space="preserve"> την κατεύθυνση. </w:t>
      </w:r>
    </w:p>
    <w:p w14:paraId="383756EF"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υπόθεση της επιχείρησης ΚΑΡΥΠΙΔΗΣ και των εργαζόμενών της απασχολεί το Υπουργείο Εργασίας εδώ και πάρα πολλούς μήνες και συνεχίζει να το απασχολεί και σήμερα. </w:t>
      </w:r>
    </w:p>
    <w:p w14:paraId="383756F0"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Η θέση του Υπουργείου Εργασίας σε κάθε συνάντηση, σε κάθε διαπραγμάτευση, σε</w:t>
      </w:r>
      <w:r>
        <w:rPr>
          <w:rFonts w:eastAsia="Times New Roman" w:cs="Times New Roman"/>
          <w:szCs w:val="24"/>
        </w:rPr>
        <w:t xml:space="preserve"> κάθε τριμερή συνάντηση ξεκινούσε από μια βασική προϋπόθεση η οποία γινόταν ξεκάθαρη στην επιχείρηση, οποιοδήποτε σχέδιο θα πρέπει να περιλαμβάνει καταβολή όλων των δεδουλευμένων αποδοχών στους εργαζόμενους αφ</w:t>
      </w:r>
      <w:r>
        <w:rPr>
          <w:rFonts w:eastAsia="Times New Roman" w:cs="Times New Roman"/>
          <w:szCs w:val="24"/>
        </w:rPr>
        <w:t xml:space="preserve">’ </w:t>
      </w:r>
      <w:r>
        <w:rPr>
          <w:rFonts w:eastAsia="Times New Roman" w:cs="Times New Roman"/>
          <w:szCs w:val="24"/>
        </w:rPr>
        <w:t>ενός και α</w:t>
      </w:r>
      <w:r>
        <w:rPr>
          <w:rFonts w:eastAsia="Times New Roman" w:cs="Times New Roman"/>
          <w:szCs w:val="24"/>
        </w:rPr>
        <w:t xml:space="preserve">’ </w:t>
      </w:r>
      <w:proofErr w:type="spellStart"/>
      <w:r>
        <w:rPr>
          <w:rFonts w:eastAsia="Times New Roman" w:cs="Times New Roman"/>
          <w:szCs w:val="24"/>
        </w:rPr>
        <w:t>φετέρου</w:t>
      </w:r>
      <w:proofErr w:type="spellEnd"/>
      <w:r>
        <w:rPr>
          <w:rFonts w:eastAsia="Times New Roman" w:cs="Times New Roman"/>
          <w:szCs w:val="24"/>
        </w:rPr>
        <w:t xml:space="preserve"> οποιοδήποτε σχέδιο επαναλ</w:t>
      </w:r>
      <w:r>
        <w:rPr>
          <w:rFonts w:eastAsia="Times New Roman" w:cs="Times New Roman"/>
          <w:szCs w:val="24"/>
        </w:rPr>
        <w:t>ειτουργίας της επιχείρησης με όρους βιωσιμότητας να έχει ως προϋπόθεση την τήρηση της εργατικής νομοθεσίας.</w:t>
      </w:r>
    </w:p>
    <w:p w14:paraId="383756F1"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Η στάση όμως από την πλευρά της επιχείρησης υπήρξε τουλάχιστον αναξιόπιστη. Η επιχείρηση παρουσίασε προτάσεις</w:t>
      </w:r>
      <w:r>
        <w:rPr>
          <w:rFonts w:eastAsia="Times New Roman" w:cs="Times New Roman"/>
          <w:szCs w:val="24"/>
        </w:rPr>
        <w:t>,</w:t>
      </w:r>
      <w:r>
        <w:rPr>
          <w:rFonts w:eastAsia="Times New Roman" w:cs="Times New Roman"/>
          <w:szCs w:val="24"/>
        </w:rPr>
        <w:t xml:space="preserve"> που δεν θα μπορούσαν να γίνουν αποδεκτές, καθώς στηρίζονταν πάνω στο δεδομένο της περικοπής των οφειλόμενων δεδουλευμένων των εργαζομένων ή σε προτάσεις που </w:t>
      </w:r>
      <w:proofErr w:type="spellStart"/>
      <w:r>
        <w:rPr>
          <w:rFonts w:eastAsia="Times New Roman" w:cs="Times New Roman"/>
          <w:szCs w:val="24"/>
        </w:rPr>
        <w:t>περιελάμβαναν</w:t>
      </w:r>
      <w:proofErr w:type="spellEnd"/>
      <w:r>
        <w:rPr>
          <w:rFonts w:eastAsia="Times New Roman" w:cs="Times New Roman"/>
          <w:szCs w:val="24"/>
        </w:rPr>
        <w:t xml:space="preserve"> απόλυση εργαζομένων ή χειροτέρευση των συμβάσεων τους στην μετέπειτα κατάσταση.</w:t>
      </w:r>
    </w:p>
    <w:p w14:paraId="383756F2"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δεν σας κρύβω ότι μου προκαλεί έκπληξη το γεγονός ότι κατηγορείτε το Υπουργείο ότι συνέπραττε με την επιχείρηση, ότι νίπτει τας χείρας του, ότι κάνει υπομονή, ότι αποδέχεται τις αποφάσεις της εργοδοσίας. Σας υπενθυμίζω, για την αποκατάσταση της αλήθειας,</w:t>
      </w:r>
      <w:r>
        <w:rPr>
          <w:rFonts w:eastAsia="Times New Roman" w:cs="Times New Roman"/>
          <w:szCs w:val="24"/>
        </w:rPr>
        <w:t xml:space="preserve"> ότι στα καταστήματα της επιχείρησης έχουν γίνει δεκάδες έλεγχοι από όλες τις τοπικές υπηρεσίες του Σώματος Επιθεώρησης Εργασίας. Έχουν επιβληθεί δεκάδες κυρώσεις. </w:t>
      </w:r>
    </w:p>
    <w:p w14:paraId="383756F3"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Έχουμε επανειλημμένα επισημάνει, πως οποιαδήποτε απαίτηση της εταιρείας για παραίτηση των ε</w:t>
      </w:r>
      <w:r>
        <w:rPr>
          <w:rFonts w:eastAsia="Times New Roman" w:cs="Times New Roman"/>
          <w:szCs w:val="24"/>
        </w:rPr>
        <w:t xml:space="preserve">ργαζομένων από τις αξιώσεις τους για τις δεδουλευμένες αποδοχές, κατά παράβαση των αναγκαστικών διατάξεων του νόμου, είναι άκυρη. </w:t>
      </w:r>
    </w:p>
    <w:p w14:paraId="383756F4"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Έχουμε επανειλημμένα επισημάνει στις τριμερείς συσκέψεις</w:t>
      </w:r>
      <w:r>
        <w:rPr>
          <w:rFonts w:eastAsia="Times New Roman" w:cs="Times New Roman"/>
          <w:szCs w:val="24"/>
        </w:rPr>
        <w:t>,</w:t>
      </w:r>
      <w:r>
        <w:rPr>
          <w:rFonts w:eastAsia="Times New Roman" w:cs="Times New Roman"/>
          <w:szCs w:val="24"/>
        </w:rPr>
        <w:t xml:space="preserve"> που έχουν πραγματοποιηθεί, ότι δεν μπορεί να γίνει κα</w:t>
      </w:r>
      <w:r>
        <w:rPr>
          <w:rFonts w:eastAsia="Times New Roman" w:cs="Times New Roman"/>
          <w:szCs w:val="24"/>
        </w:rPr>
        <w:t>μ</w:t>
      </w:r>
      <w:r>
        <w:rPr>
          <w:rFonts w:eastAsia="Times New Roman" w:cs="Times New Roman"/>
          <w:szCs w:val="24"/>
        </w:rPr>
        <w:t>μία πρόταση δ</w:t>
      </w:r>
      <w:r>
        <w:rPr>
          <w:rFonts w:eastAsia="Times New Roman" w:cs="Times New Roman"/>
          <w:szCs w:val="24"/>
        </w:rPr>
        <w:t>εκτή που περιλαμβάνει περικοπή οφειλόμενων δεδουλευμένων και αυτό το έχουμε επαναλάβει και δημόσια. Δεν χρειάζεται να σας πείσω εγώ. Η ίδια η επιχείρηση, με δελτίο Τύπου που βγάζει, καταγγέλλει το Υπουργείο Εργασίας ότι βάζει ταφόπλακα στις επιχειρήσεις κα</w:t>
      </w:r>
      <w:r>
        <w:rPr>
          <w:rFonts w:eastAsia="Times New Roman" w:cs="Times New Roman"/>
          <w:szCs w:val="24"/>
        </w:rPr>
        <w:t xml:space="preserve">ι ότι </w:t>
      </w:r>
      <w:proofErr w:type="spellStart"/>
      <w:r>
        <w:rPr>
          <w:rFonts w:eastAsia="Times New Roman" w:cs="Times New Roman"/>
          <w:szCs w:val="24"/>
        </w:rPr>
        <w:t>ποινικοποιεί</w:t>
      </w:r>
      <w:proofErr w:type="spellEnd"/>
      <w:r>
        <w:rPr>
          <w:rFonts w:eastAsia="Times New Roman" w:cs="Times New Roman"/>
          <w:szCs w:val="24"/>
        </w:rPr>
        <w:t xml:space="preserve"> την επιχειρηματικό</w:t>
      </w:r>
      <w:r>
        <w:rPr>
          <w:rFonts w:eastAsia="Times New Roman" w:cs="Times New Roman"/>
          <w:szCs w:val="24"/>
        </w:rPr>
        <w:lastRenderedPageBreak/>
        <w:t xml:space="preserve">τητα. Αυτήν τη στήριξη, αυτήν την κάλυψη βλέπετε να υπάρχει ανάμεσα στο Υπουργείο Εργασίας και την επιχείρηση; Αυτό δεν μοιάζει με κάλυψη. </w:t>
      </w:r>
    </w:p>
    <w:p w14:paraId="383756F5"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επισημάνει κι έχουμε καταστήσει σαφές και στη διάρκεια των τριμερών και </w:t>
      </w:r>
      <w:r>
        <w:rPr>
          <w:rFonts w:eastAsia="Times New Roman" w:cs="Times New Roman"/>
          <w:szCs w:val="24"/>
        </w:rPr>
        <w:t xml:space="preserve">των διαπραγματεύσεων, ότι οι προτάσεις που φέρεται να παρουσιάζει η επιχείρηση περί συμψηφισμού του επιδόματος του ΟΑΕΔ, μειώσεων μισθών, οφειλής δεδουλευμένων αποδοχών 50%, αλλαγών συμβάσεων με μειώσεις 20% </w:t>
      </w:r>
      <w:proofErr w:type="spellStart"/>
      <w:r>
        <w:rPr>
          <w:rFonts w:eastAsia="Times New Roman" w:cs="Times New Roman"/>
          <w:szCs w:val="24"/>
        </w:rPr>
        <w:t>κ.λπ</w:t>
      </w:r>
      <w:proofErr w:type="spellEnd"/>
      <w:r>
        <w:rPr>
          <w:rFonts w:eastAsia="Times New Roman" w:cs="Times New Roman"/>
          <w:szCs w:val="24"/>
        </w:rPr>
        <w:t>, δεν γίνονται δεκτές καθώς στερούνται νομιμ</w:t>
      </w:r>
      <w:r>
        <w:rPr>
          <w:rFonts w:eastAsia="Times New Roman" w:cs="Times New Roman"/>
          <w:szCs w:val="24"/>
        </w:rPr>
        <w:t xml:space="preserve">ότητας. Υπάρχουν οι σχετικές αποφάσεις του Σώματος Επιθεώρησης Εργασίας και οι σχετικές ανακοινώσεις των τοπικών υπηρεσιών. </w:t>
      </w:r>
    </w:p>
    <w:p w14:paraId="383756F6"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Σε σχέση με το επίδομα, το έκτακτο βοήθημα, έχουμε κάνει τις απαραίτητες ενέργειες για την καταβολή του έκτακτου οικονομικού βοηθήμ</w:t>
      </w:r>
      <w:r>
        <w:rPr>
          <w:rFonts w:eastAsia="Times New Roman" w:cs="Times New Roman"/>
          <w:szCs w:val="24"/>
        </w:rPr>
        <w:t>ατος των 1.000 ευρώ ανά εργαζόμενο. Η σχετική κοινή υπουργική απόφαση έχει ήδη υπογραφεί από την πολιτική ηγεσία του Υπουργείου Εργασίας και του Υπουργείου Εσωτερικών, ενώ εκκρεμεί η τελική υπογραφή από τον αρμόδιο Υπουργό Οικονομικών και μέσα σε λίγες ημέ</w:t>
      </w:r>
      <w:r>
        <w:rPr>
          <w:rFonts w:eastAsia="Times New Roman" w:cs="Times New Roman"/>
          <w:szCs w:val="24"/>
        </w:rPr>
        <w:t>ρες οι εργαζόμενοι θα λάβουν το επίδομα των 1.000 ευρώ.</w:t>
      </w:r>
    </w:p>
    <w:p w14:paraId="383756F7" w14:textId="77777777" w:rsidR="00DE40E5" w:rsidRDefault="00AD2AA6">
      <w:pPr>
        <w:spacing w:line="600" w:lineRule="auto"/>
        <w:ind w:firstLine="720"/>
        <w:contextualSpacing/>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Βαρδαλής</w:t>
      </w:r>
      <w:proofErr w:type="spellEnd"/>
      <w:r>
        <w:rPr>
          <w:rFonts w:eastAsia="Times New Roman" w:cs="Times New Roman"/>
          <w:szCs w:val="24"/>
        </w:rPr>
        <w:t xml:space="preserve"> για τρία λεπτά.</w:t>
      </w:r>
    </w:p>
    <w:p w14:paraId="383756F8"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Κυρία Υπουργέ, το ζήτημα δεν είναι κυρίως τι βλέπουμε εμείς, αλλά τι βλέπουν οι ίδιοι οι εργ</w:t>
      </w:r>
      <w:r>
        <w:rPr>
          <w:rFonts w:eastAsia="Times New Roman" w:cs="Times New Roman"/>
          <w:szCs w:val="24"/>
        </w:rPr>
        <w:t xml:space="preserve">αζόμενοι. </w:t>
      </w:r>
      <w:r>
        <w:rPr>
          <w:rFonts w:eastAsia="Times New Roman" w:cs="Times New Roman"/>
          <w:szCs w:val="24"/>
        </w:rPr>
        <w:t>Δ</w:t>
      </w:r>
      <w:r>
        <w:rPr>
          <w:rFonts w:eastAsia="Times New Roman" w:cs="Times New Roman"/>
          <w:szCs w:val="24"/>
        </w:rPr>
        <w:t xml:space="preserve">εν ξέρω αν έχετε κουβεντιάσει ποτέ με τους εργαζόμενους στη συγκεκριμένη επιχείρηση, αλλά εγώ το έχω κάνει επανειλημμένως και όχι προσωπικά, αλλά και ως Κομουνιστικό Κόμμα Ελλάδας. </w:t>
      </w:r>
      <w:r>
        <w:rPr>
          <w:rFonts w:eastAsia="Times New Roman" w:cs="Times New Roman"/>
          <w:szCs w:val="24"/>
        </w:rPr>
        <w:t>Α</w:t>
      </w:r>
      <w:r>
        <w:rPr>
          <w:rFonts w:eastAsia="Times New Roman" w:cs="Times New Roman"/>
          <w:szCs w:val="24"/>
        </w:rPr>
        <w:t>υτό έγινε και πολύ πρόσφατα. Οι ίδιοι οι εργαζόμενοι, λοιπόν, δ</w:t>
      </w:r>
      <w:r>
        <w:rPr>
          <w:rFonts w:eastAsia="Times New Roman" w:cs="Times New Roman"/>
          <w:szCs w:val="24"/>
        </w:rPr>
        <w:t>εν βλέπουν κα</w:t>
      </w:r>
      <w:r>
        <w:rPr>
          <w:rFonts w:eastAsia="Times New Roman" w:cs="Times New Roman"/>
          <w:szCs w:val="24"/>
        </w:rPr>
        <w:t>μ</w:t>
      </w:r>
      <w:r>
        <w:rPr>
          <w:rFonts w:eastAsia="Times New Roman" w:cs="Times New Roman"/>
          <w:szCs w:val="24"/>
        </w:rPr>
        <w:t xml:space="preserve">μιά στήριξη στην πολιτική σας απέναντι στην επιχείρηση. </w:t>
      </w:r>
    </w:p>
    <w:p w14:paraId="383756F9"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ια να γίνω πιο συγκεκριμένος, γιατί οι γενικότητες δεν έχουν θέση σε αυτή τη συζήτηση, έχουμε για μ</w:t>
      </w:r>
      <w:r>
        <w:rPr>
          <w:rFonts w:eastAsia="Times New Roman" w:cs="Times New Roman"/>
          <w:szCs w:val="24"/>
        </w:rPr>
        <w:t>ί</w:t>
      </w:r>
      <w:r>
        <w:rPr>
          <w:rFonts w:eastAsia="Times New Roman" w:cs="Times New Roman"/>
          <w:szCs w:val="24"/>
        </w:rPr>
        <w:t>α ακόμη φορά ένα γνωστό φαινόμενο, οι επιχειρήσεις να πτωχεύουν και οι επιχειρηματίε</w:t>
      </w:r>
      <w:r>
        <w:rPr>
          <w:rFonts w:eastAsia="Times New Roman" w:cs="Times New Roman"/>
          <w:szCs w:val="24"/>
        </w:rPr>
        <w:t xml:space="preserve">ς να φεύγουν πλούσιοι. </w:t>
      </w:r>
      <w:r>
        <w:rPr>
          <w:rFonts w:eastAsia="Times New Roman" w:cs="Times New Roman"/>
          <w:szCs w:val="24"/>
        </w:rPr>
        <w:t>Ο</w:t>
      </w:r>
      <w:r>
        <w:rPr>
          <w:rFonts w:eastAsia="Times New Roman" w:cs="Times New Roman"/>
          <w:szCs w:val="24"/>
        </w:rPr>
        <w:t xml:space="preserve"> συγκεκριμένος επιχειρηματίας, για τον οποίο γίνεται τώρα λόγος, όχι μόνο συνεχίζει την επιχειρηματική του δραστηριότητα αλλά είναι και μεγαλομέτοχος ανώνυμης ποδοσφαιρικής εταιρείας. Κάνει μεταγραφές, πληρώνει ποδοσφαιριστές και το</w:t>
      </w:r>
      <w:r>
        <w:rPr>
          <w:rFonts w:eastAsia="Times New Roman" w:cs="Times New Roman"/>
          <w:szCs w:val="24"/>
        </w:rPr>
        <w:t xml:space="preserve">υς εργαζόμενους στην επιχείρησή του, τους έχει έναν χρόνο απλήρωτους. </w:t>
      </w:r>
    </w:p>
    <w:p w14:paraId="383756FA"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αν μπείτε στα διάφορα </w:t>
      </w:r>
      <w:r>
        <w:rPr>
          <w:rFonts w:eastAsia="Times New Roman" w:cs="Times New Roman"/>
          <w:szCs w:val="24"/>
          <w:lang w:val="en-US"/>
        </w:rPr>
        <w:t>site</w:t>
      </w:r>
      <w:r>
        <w:rPr>
          <w:rFonts w:eastAsia="Times New Roman" w:cs="Times New Roman"/>
          <w:szCs w:val="24"/>
        </w:rPr>
        <w:t>, λέγεται ότι ο ίδιος επιχειρηματίας έχει κάνει συνεργασία με ποδοσφαιριστές και τους έχει «κλείσει». Είναι σημερινό αυτό. Σήμερα κάνει τις μεταγραφές.</w:t>
      </w:r>
      <w:r>
        <w:rPr>
          <w:rFonts w:eastAsia="Times New Roman" w:cs="Times New Roman"/>
          <w:szCs w:val="24"/>
        </w:rPr>
        <w:t xml:space="preserve"> Με τι λεφτά; Πού τα βρίσκει τα λεφτά; Δεν έπρεπε η Κυβέρνηση να παρέμβει σε τέτοιου είδους ζητήματα; </w:t>
      </w:r>
    </w:p>
    <w:p w14:paraId="383756FB"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ζήτημα. Λέτε ότι στηρίζετε τους εργαζόμενους. Δείξατε ή δεν δείξατε ανοχή; Πέραν από αυτά που αναφέρατε, τα οποία βεβαίως είναι σωστά και δεν τα </w:t>
      </w:r>
      <w:r>
        <w:rPr>
          <w:rFonts w:eastAsia="Times New Roman" w:cs="Times New Roman"/>
          <w:szCs w:val="24"/>
        </w:rPr>
        <w:t>αμφισβητούμε, κάτω από την πίεση των εργαζομένων και τις καταγγελίες των εργαζομένων στην επιθεώρηση εργασίας. Η επιθεώρηση εργασίας έπρεπε να ήταν και είναι υποχρεωμένη να πάει να ελέγξει και να βάλει και πρόστιμο όπου χρειάζεται. Αυτά τα κάνατε. Δεν αμφι</w:t>
      </w:r>
      <w:r>
        <w:rPr>
          <w:rFonts w:eastAsia="Times New Roman" w:cs="Times New Roman"/>
          <w:szCs w:val="24"/>
        </w:rPr>
        <w:t xml:space="preserve">σβητούμε αυτά τα ζητήματα. </w:t>
      </w:r>
    </w:p>
    <w:p w14:paraId="383756FC"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Όμως, τα διάφορα σχέδια, τα οποία σας αναφέραμε προηγουμένως, κι ενώ το θέτατε ως προϋπόθεση -λεκτικά το λέγατε και αυτό, δεν το αμφισβητούμε- στην ουσία τα στηρίζατε. Στηρίζατε αυτές τις επιχειρηματικές δράσεις, αυτά τα σχέδια </w:t>
      </w:r>
      <w:r>
        <w:rPr>
          <w:rFonts w:eastAsia="Times New Roman" w:cs="Times New Roman"/>
          <w:szCs w:val="24"/>
        </w:rPr>
        <w:t xml:space="preserve">του επιχειρηματία. Βεβαίως, μέσα στις τριμερείς –μέσα σε μία από αυτές ήμουν κι εγώ προσωπικά- λέγατε στους εργαζόμενους ότι πρέπει να συναινέσουν και ότι μόνο η προοπτική της εξασφάλισης </w:t>
      </w:r>
      <w:r>
        <w:rPr>
          <w:rFonts w:eastAsia="Times New Roman" w:cs="Times New Roman"/>
          <w:szCs w:val="24"/>
        </w:rPr>
        <w:lastRenderedPageBreak/>
        <w:t xml:space="preserve">της εργασίας τους είναι γι’ αυτούς κάτι το θετικό. </w:t>
      </w:r>
      <w:r>
        <w:rPr>
          <w:rFonts w:eastAsia="Times New Roman" w:cs="Times New Roman"/>
          <w:szCs w:val="24"/>
          <w:lang w:val="en-US"/>
        </w:rPr>
        <w:t>T</w:t>
      </w:r>
      <w:r>
        <w:rPr>
          <w:rFonts w:eastAsia="Times New Roman" w:cs="Times New Roman"/>
          <w:szCs w:val="24"/>
        </w:rPr>
        <w:t>α σχέδια αυτά τέ</w:t>
      </w:r>
      <w:r>
        <w:rPr>
          <w:rFonts w:eastAsia="Times New Roman" w:cs="Times New Roman"/>
          <w:szCs w:val="24"/>
        </w:rPr>
        <w:t xml:space="preserve">τοιου είδους καταστάσεις προέβλεπαν. </w:t>
      </w:r>
    </w:p>
    <w:p w14:paraId="383756FD"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τώρα και κάτι ακόμη. Η συγκεκριμένη επιχείρηση δεν έχει πληρώσει το δώρο Χριστουγέννων. Πάνω από </w:t>
      </w:r>
      <w:proofErr w:type="spellStart"/>
      <w:r>
        <w:rPr>
          <w:rFonts w:eastAsia="Times New Roman" w:cs="Times New Roman"/>
          <w:szCs w:val="24"/>
        </w:rPr>
        <w:t>εκατόν</w:t>
      </w:r>
      <w:proofErr w:type="spellEnd"/>
      <w:r>
        <w:rPr>
          <w:rFonts w:eastAsia="Times New Roman" w:cs="Times New Roman"/>
          <w:szCs w:val="24"/>
        </w:rPr>
        <w:t xml:space="preserve"> εβδομήντα εργαζόμενοι έκαναν μήνυση. Ξέρετε ότι είναι αυτόφωρη η διαδικασία. Κι όμως, κυκλοφορεί ελεύθερ</w:t>
      </w:r>
      <w:r>
        <w:rPr>
          <w:rFonts w:eastAsia="Times New Roman" w:cs="Times New Roman"/>
          <w:szCs w:val="24"/>
        </w:rPr>
        <w:t xml:space="preserve">ος και κανείς δεν τον πειράζει. Κάνει και μεταγραφές σήμερα που μιλάμε. Τέτοια στήριξη! Τι να πω τώρα; Αλλιώς θα τη χαρακτήριζα εγώ. </w:t>
      </w:r>
    </w:p>
    <w:p w14:paraId="383756FE"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ΑΡΥΠΙΔΗΣ</w:t>
      </w:r>
      <w:r>
        <w:rPr>
          <w:rFonts w:eastAsia="Times New Roman" w:cs="Times New Roman"/>
          <w:szCs w:val="24"/>
        </w:rPr>
        <w:t xml:space="preserve"> Α</w:t>
      </w:r>
      <w:r w:rsidRPr="0081650D">
        <w:rPr>
          <w:rFonts w:eastAsia="Times New Roman" w:cs="Times New Roman"/>
          <w:szCs w:val="24"/>
        </w:rPr>
        <w:t>.</w:t>
      </w:r>
      <w:r>
        <w:rPr>
          <w:rFonts w:eastAsia="Times New Roman" w:cs="Times New Roman"/>
          <w:szCs w:val="24"/>
        </w:rPr>
        <w:t>Ε</w:t>
      </w:r>
      <w:r w:rsidRPr="0081650D">
        <w:rPr>
          <w:rFonts w:eastAsia="Times New Roman" w:cs="Times New Roman"/>
          <w:szCs w:val="24"/>
        </w:rPr>
        <w:t>.</w:t>
      </w:r>
      <w:r>
        <w:rPr>
          <w:rFonts w:eastAsia="Times New Roman" w:cs="Times New Roman"/>
          <w:szCs w:val="24"/>
        </w:rPr>
        <w:t xml:space="preserve">», κυρία Υπουργέ, </w:t>
      </w:r>
      <w:proofErr w:type="spellStart"/>
      <w:r>
        <w:rPr>
          <w:rFonts w:eastAsia="Times New Roman" w:cs="Times New Roman"/>
          <w:szCs w:val="24"/>
        </w:rPr>
        <w:t>στ</w:t>
      </w:r>
      <w:proofErr w:type="spellEnd"/>
      <w:r>
        <w:rPr>
          <w:rFonts w:eastAsia="Times New Roman" w:cs="Times New Roman"/>
          <w:szCs w:val="24"/>
          <w:lang w:val="en-US"/>
        </w:rPr>
        <w:t>o</w:t>
      </w:r>
      <w:r>
        <w:rPr>
          <w:rFonts w:eastAsia="Times New Roman" w:cs="Times New Roman"/>
          <w:szCs w:val="24"/>
        </w:rPr>
        <w:t xml:space="preserve"> </w:t>
      </w:r>
      <w:proofErr w:type="spellStart"/>
      <w:r>
        <w:rPr>
          <w:rFonts w:eastAsia="Times New Roman" w:cs="Times New Roman"/>
          <w:szCs w:val="24"/>
        </w:rPr>
        <w:t>πλαίσι</w:t>
      </w:r>
      <w:proofErr w:type="spellEnd"/>
      <w:r>
        <w:rPr>
          <w:rFonts w:eastAsia="Times New Roman" w:cs="Times New Roman"/>
          <w:szCs w:val="24"/>
          <w:lang w:val="en-US"/>
        </w:rPr>
        <w:t>o</w:t>
      </w:r>
      <w:r>
        <w:rPr>
          <w:rFonts w:eastAsia="Times New Roman" w:cs="Times New Roman"/>
          <w:szCs w:val="24"/>
        </w:rPr>
        <w:t xml:space="preserve"> της απαλλαγής της από την ευθύνη και τις υποχρεώσεις προς τους εργαζόμενους, προχωρά σε μυστικές συμφωνίες με την «</w:t>
      </w:r>
      <w:r>
        <w:rPr>
          <w:rFonts w:eastAsia="Times New Roman" w:cs="Times New Roman"/>
          <w:szCs w:val="24"/>
          <w:lang w:val="en-US"/>
        </w:rPr>
        <w:t>M</w:t>
      </w:r>
      <w:r>
        <w:rPr>
          <w:rFonts w:eastAsia="Times New Roman" w:cs="Times New Roman"/>
          <w:szCs w:val="24"/>
          <w:lang w:val="en-US"/>
        </w:rPr>
        <w:t>ARKET</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lang w:val="en-US"/>
        </w:rPr>
        <w:t>N</w:t>
      </w:r>
      <w:r>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 xml:space="preserve"> τελευταία προμήθευε στα καταστήματά της εμπορεύματα –προσέξτε, επίσημη συμφωνία δεν υπήρχε- και οι εργαζόμενοι στο τέλος της η</w:t>
      </w:r>
      <w:r>
        <w:rPr>
          <w:rFonts w:eastAsia="Times New Roman" w:cs="Times New Roman"/>
          <w:szCs w:val="24"/>
        </w:rPr>
        <w:t>μέρας κατέθεταν τις εισπράξεις σε λογαριασμό της «</w:t>
      </w:r>
      <w:r>
        <w:rPr>
          <w:rFonts w:eastAsia="Times New Roman" w:cs="Times New Roman"/>
          <w:szCs w:val="24"/>
          <w:lang w:val="en-US"/>
        </w:rPr>
        <w:t>M</w:t>
      </w:r>
      <w:r>
        <w:rPr>
          <w:rFonts w:eastAsia="Times New Roman" w:cs="Times New Roman"/>
          <w:szCs w:val="24"/>
          <w:lang w:val="en-US"/>
        </w:rPr>
        <w:t>ARKET</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lang w:val="en-US"/>
        </w:rPr>
        <w:t>N</w:t>
      </w:r>
      <w:r>
        <w:rPr>
          <w:rFonts w:eastAsia="Times New Roman" w:cs="Times New Roman"/>
          <w:szCs w:val="24"/>
        </w:rPr>
        <w:t xml:space="preserve">». Η δική σας παρέμβαση σε αυτό ποια ήταν; Ήταν νόμιμη αυτή η διαδικασία; </w:t>
      </w:r>
    </w:p>
    <w:p w14:paraId="383756FF" w14:textId="77777777" w:rsidR="00DE40E5" w:rsidRDefault="00AD2AA6">
      <w:pPr>
        <w:spacing w:line="600" w:lineRule="auto"/>
        <w:ind w:firstLine="720"/>
        <w:contextualSpacing/>
        <w:jc w:val="both"/>
        <w:rPr>
          <w:rFonts w:eastAsia="Times New Roman"/>
          <w:b/>
          <w:bCs/>
        </w:rPr>
      </w:pPr>
      <w:r>
        <w:rPr>
          <w:rFonts w:eastAsia="Times New Roman" w:cs="Times New Roman"/>
          <w:szCs w:val="24"/>
        </w:rPr>
        <w:t>Φ</w:t>
      </w:r>
      <w:r>
        <w:rPr>
          <w:rFonts w:eastAsia="Times New Roman" w:cs="Times New Roman"/>
          <w:szCs w:val="24"/>
        </w:rPr>
        <w:t>θάσαμε μέχρι εδώ σήμερα, χθες και προχθές να κλείνει και τα τελευταία μαγαζιά, να στέλνει μπράβους, να βάζει λουκέτα, όπω</w:t>
      </w:r>
      <w:r>
        <w:rPr>
          <w:rFonts w:eastAsia="Times New Roman" w:cs="Times New Roman"/>
          <w:szCs w:val="24"/>
        </w:rPr>
        <w:t xml:space="preserve">ς στο κατάστημα της Τούμπας ή στη Βέροια, και οι μπράβοι </w:t>
      </w:r>
      <w:r>
        <w:rPr>
          <w:rFonts w:eastAsia="Times New Roman" w:cs="Times New Roman"/>
          <w:szCs w:val="24"/>
        </w:rPr>
        <w:lastRenderedPageBreak/>
        <w:t xml:space="preserve">αυτοί να συλλαμβάνονται από την αστυνομία μετά από καταγγελίες των εργαζομένων. </w:t>
      </w:r>
      <w:r>
        <w:rPr>
          <w:rFonts w:eastAsia="Times New Roman" w:cs="Times New Roman"/>
          <w:szCs w:val="24"/>
        </w:rPr>
        <w:t>Β</w:t>
      </w:r>
      <w:r>
        <w:rPr>
          <w:rFonts w:eastAsia="Times New Roman" w:cs="Times New Roman"/>
          <w:szCs w:val="24"/>
        </w:rPr>
        <w:t>έβαια, σας είπα τι ακούγεται δεξιά και αριστερά, ότι πουλάει τα καταστήματά της στην «</w:t>
      </w:r>
      <w:r>
        <w:rPr>
          <w:rFonts w:eastAsia="Times New Roman" w:cs="Times New Roman"/>
          <w:szCs w:val="24"/>
          <w:lang w:val="en-US"/>
        </w:rPr>
        <w:t>M</w:t>
      </w:r>
      <w:r>
        <w:rPr>
          <w:rFonts w:eastAsia="Times New Roman" w:cs="Times New Roman"/>
          <w:szCs w:val="24"/>
          <w:lang w:val="en-US"/>
        </w:rPr>
        <w:t>ARKET</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lang w:val="en-US"/>
        </w:rPr>
        <w:t>N</w:t>
      </w:r>
      <w:r>
        <w:rPr>
          <w:rFonts w:eastAsia="Times New Roman" w:cs="Times New Roman"/>
          <w:szCs w:val="24"/>
        </w:rPr>
        <w:t>», τον «Μ</w:t>
      </w:r>
      <w:r>
        <w:rPr>
          <w:rFonts w:eastAsia="Times New Roman" w:cs="Times New Roman"/>
          <w:szCs w:val="24"/>
        </w:rPr>
        <w:t>ΑΣΟΥΤΗ</w:t>
      </w:r>
      <w:r>
        <w:rPr>
          <w:rFonts w:eastAsia="Times New Roman" w:cs="Times New Roman"/>
          <w:szCs w:val="24"/>
        </w:rPr>
        <w:t>» και πι</w:t>
      </w:r>
      <w:r>
        <w:rPr>
          <w:rFonts w:eastAsia="Times New Roman" w:cs="Times New Roman"/>
          <w:szCs w:val="24"/>
        </w:rPr>
        <w:t>θανόν και στον «Β</w:t>
      </w:r>
      <w:r>
        <w:rPr>
          <w:rFonts w:eastAsia="Times New Roman" w:cs="Times New Roman"/>
          <w:szCs w:val="24"/>
        </w:rPr>
        <w:t>ΑΣΙΛΟΠΟΥΛΟ</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 όλα αυτά, κα</w:t>
      </w:r>
      <w:r>
        <w:rPr>
          <w:rFonts w:eastAsia="Times New Roman" w:cs="Times New Roman"/>
          <w:szCs w:val="24"/>
        </w:rPr>
        <w:t>μ</w:t>
      </w:r>
      <w:r>
        <w:rPr>
          <w:rFonts w:eastAsia="Times New Roman" w:cs="Times New Roman"/>
          <w:szCs w:val="24"/>
        </w:rPr>
        <w:t>μιά παρέμβαση δεν υπάρχει από το δικό σας Υπουργείο. Θα έλεγα ότι είναι ένας απλός θεατής.</w:t>
      </w:r>
    </w:p>
    <w:p w14:paraId="38375700"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οι εργαζόμενοι ειδικά γι’ αυτό το ζήτημα ζητούν συγκεκριμένες απαντήσεις. Υπάρχει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w:t>
      </w:r>
      <w:r>
        <w:rPr>
          <w:rFonts w:eastAsia="Times New Roman" w:cs="Times New Roman"/>
          <w:szCs w:val="24"/>
        </w:rPr>
        <w:t xml:space="preserve"> 178/2002 και η αντίστοιχη </w:t>
      </w:r>
      <w:r>
        <w:rPr>
          <w:rFonts w:eastAsia="Times New Roman" w:cs="Times New Roman"/>
          <w:szCs w:val="24"/>
        </w:rPr>
        <w:t>ο</w:t>
      </w:r>
      <w:r>
        <w:rPr>
          <w:rFonts w:eastAsia="Times New Roman" w:cs="Times New Roman"/>
          <w:szCs w:val="24"/>
        </w:rPr>
        <w:t>δηγία της Ευρωπαϊκής Ένωσης. Ακόμη και αν τμήματα της επιχείρησης περάσουν σε άλλα χέρια και συνεχίσει η ίδια δραστηριότητα στα συγκεκριμένα καταστήματα, τότε η νέα εργοδοσία είναι υποχρεωμένη να πάρει τους εργαζόμενους με τα ίδ</w:t>
      </w:r>
      <w:r>
        <w:rPr>
          <w:rFonts w:eastAsia="Times New Roman" w:cs="Times New Roman"/>
          <w:szCs w:val="24"/>
        </w:rPr>
        <w:t>ια δικαιώματα και τις ίδιες συμβάσεις. Οι επιχειρηματικοί όμιλοι δεν θέλουν αυτό ακριβώς.</w:t>
      </w:r>
    </w:p>
    <w:p w14:paraId="38375701"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Εσείς τι θα κάνετε; Εδώ θέλουμε συγκεκριμένη απάντηση. Την περιμένουν οι εργαζόμενοι.</w:t>
      </w:r>
    </w:p>
    <w:p w14:paraId="38375702"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Βεβαίως, είχα κι άλλα να σας πω, αλλά δεν μας επιτρέπει ο χρόνος.</w:t>
      </w:r>
    </w:p>
    <w:p w14:paraId="38375703"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8375704"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w:t>
      </w:r>
      <w:r>
        <w:rPr>
          <w:rFonts w:eastAsia="Times New Roman" w:cs="Times New Roman"/>
          <w:b/>
          <w:szCs w:val="24"/>
        </w:rPr>
        <w:t xml:space="preserve">ΕΔΡΕΥΟΥΣΑ (Αναστασία Χριστοδουλοπούλου): </w:t>
      </w:r>
      <w:r>
        <w:rPr>
          <w:rFonts w:eastAsia="Times New Roman" w:cs="Times New Roman"/>
          <w:szCs w:val="24"/>
        </w:rPr>
        <w:t>Ορίστε, κυρία Υπουργέ, έχετε τον λόγο.</w:t>
      </w:r>
    </w:p>
    <w:p w14:paraId="38375705"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Επειδή είπατε ότι σ’ αυτό το στάδιο γενικότητες δεν θα γίνουν αποδεκτές, εγώ σας είπα ότι τα καταστήματα της Περιφερειακής Διεύθυνσης Επιθεώρησης Εργασιακών Σχέσεων έχουν κάνει ό,τι είναι δυνατόν μέχρι στιγμής. Από τα καταστήματα του Νομού Ημαθίας έχουν υπ</w:t>
      </w:r>
      <w:r>
        <w:rPr>
          <w:rFonts w:eastAsia="Times New Roman" w:cs="Times New Roman"/>
          <w:szCs w:val="24"/>
        </w:rPr>
        <w:t xml:space="preserve">οβληθεί δέκα μηνύσεις και του Νομού Πέλλας είκοσι εννέα μηνύσεις. Από τα καταστήματα του Νομού Χαλκιδικής έχουν γίνει τριμερείς συναντήσεις και μηνύσεις για οφειλές δεδουλευμένων, ενώ απ’ αυτά των Σερρών έχουν γίνει μηνύσεις για οφειλή δεδουλευμένων. </w:t>
      </w:r>
    </w:p>
    <w:p w14:paraId="38375706"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είναι ενέργειες που έχει κάνει το Υπουργείο Εργασίας και το Σώμα Επιθεώρησης Εργασίας. </w:t>
      </w:r>
    </w:p>
    <w:p w14:paraId="38375707"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στα Πρακτικά το σύνολο των ενεργειών, για να ξέρουν και οι Βουλευτές το σύνολο των ενεργειών που έχουν γίνει από τις Υπηρεσίες Ελέγχου των τοπικών </w:t>
      </w:r>
      <w:r>
        <w:rPr>
          <w:rFonts w:eastAsia="Times New Roman" w:cs="Times New Roman"/>
          <w:szCs w:val="24"/>
        </w:rPr>
        <w:t>Υπηρεσιών του Σώματος Επιθεώρησης Εργασίας.</w:t>
      </w:r>
    </w:p>
    <w:p w14:paraId="38375708"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θα ήθελα κάτι ακόμα να καταθέσω στα Πρακτικά, γιατί αναφέρετε στην ερώτησή σας ότι δεν ενημερώνονται οι εργαζόμενοι. Όλοι οι εργαζόμενοι ενημερώνονται. </w:t>
      </w:r>
    </w:p>
    <w:p w14:paraId="38375709"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Καταθέτω, λοιπόν και τα Πρακτικά συμφιλίωσης των τε</w:t>
      </w:r>
      <w:r>
        <w:rPr>
          <w:rFonts w:eastAsia="Times New Roman" w:cs="Times New Roman"/>
          <w:szCs w:val="24"/>
        </w:rPr>
        <w:t>λευταίων τριμερών συναντήσεων που έγιναν στο Υπουργείο Εργασίας, όπου φαίνεται η παρουσία των εργαζομένων.</w:t>
      </w:r>
    </w:p>
    <w:p w14:paraId="3837570A" w14:textId="77777777" w:rsidR="00DE40E5" w:rsidRDefault="00AD2AA6">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η Υπουργός κ</w:t>
      </w:r>
      <w:r>
        <w:rPr>
          <w:rFonts w:eastAsia="Times New Roman" w:cs="Times New Roman"/>
          <w:szCs w:val="24"/>
        </w:rPr>
        <w:t>.</w:t>
      </w:r>
      <w:r>
        <w:rPr>
          <w:rFonts w:eastAsia="Times New Roman" w:cs="Times New Roman"/>
          <w:szCs w:val="24"/>
        </w:rPr>
        <w:t xml:space="preserve"> </w:t>
      </w:r>
      <w:r>
        <w:rPr>
          <w:rFonts w:eastAsia="Times New Roman" w:cs="Times New Roman"/>
          <w:szCs w:val="24"/>
        </w:rPr>
        <w:t>Έφη</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w:t>
      </w:r>
      <w:r>
        <w:rPr>
          <w:rFonts w:eastAsia="Times New Roman" w:cs="Times New Roman"/>
          <w:szCs w:val="24"/>
        </w:rPr>
        <w:t>τείας της Διεύθυνσης Στενογραφίας και Πρακτικών της Βουλής)</w:t>
      </w:r>
    </w:p>
    <w:p w14:paraId="3837570B"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Σε σχέση με το δώρο Χριστουγέννων, έχει γίνει αυτόφωρη ποινική διαδικασία για τη μη καταβολή του δώρου Χριστουγέννων –θα το δείτε στα Πρακτικά που έχω καταθέσει- και έχουν επιβληθεί οι διοικητικές</w:t>
      </w:r>
      <w:r>
        <w:rPr>
          <w:rFonts w:eastAsia="Times New Roman" w:cs="Times New Roman"/>
          <w:szCs w:val="24"/>
        </w:rPr>
        <w:t xml:space="preserve"> και ποινικές κυρώσεις.</w:t>
      </w:r>
    </w:p>
    <w:p w14:paraId="3837570C"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178/2002, κανείς δεν αρνείται ότι στην περίπτωση μεταβίβασης επιχείρησης όλες οι εργασιακές σχέσεις σε όποιο νέο σχήμα θα πρέπει να τηρηθούν όπως ήταν και πριν και να μην υπάρξει κα</w:t>
      </w:r>
      <w:r>
        <w:rPr>
          <w:rFonts w:eastAsia="Times New Roman" w:cs="Times New Roman"/>
          <w:szCs w:val="24"/>
        </w:rPr>
        <w:t>μ</w:t>
      </w:r>
      <w:r>
        <w:rPr>
          <w:rFonts w:eastAsia="Times New Roman" w:cs="Times New Roman"/>
          <w:szCs w:val="24"/>
        </w:rPr>
        <w:t>μία επιβάρυνση κ</w:t>
      </w:r>
      <w:r>
        <w:rPr>
          <w:rFonts w:eastAsia="Times New Roman" w:cs="Times New Roman"/>
          <w:szCs w:val="24"/>
        </w:rPr>
        <w:t xml:space="preserve">αι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 χειροτέρευση των όρων εργασίας. Αυτό το έχει επισημάνει το Υπουργείο Εργασίας από την πρώτη στιγμή στις συνεδριάσεις και στις τριμερείς συναντήσεις που γίνονται.</w:t>
      </w:r>
    </w:p>
    <w:p w14:paraId="3837570D"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Το Υπουργείο Εργασίας έχει διευκρινίσει επίσης ότι δεν είναι δυνατόν και σε οποιοδήπ</w:t>
      </w:r>
      <w:r>
        <w:rPr>
          <w:rFonts w:eastAsia="Times New Roman" w:cs="Times New Roman"/>
          <w:szCs w:val="24"/>
        </w:rPr>
        <w:t xml:space="preserve">οτε σχήμα αστικής μεταβίβασης, όπως είναι η </w:t>
      </w:r>
      <w:proofErr w:type="spellStart"/>
      <w:r>
        <w:rPr>
          <w:rFonts w:eastAsia="Times New Roman" w:cs="Times New Roman"/>
          <w:szCs w:val="24"/>
        </w:rPr>
        <w:t>δικαιόχρηση</w:t>
      </w:r>
      <w:proofErr w:type="spellEnd"/>
      <w:r>
        <w:rPr>
          <w:rFonts w:eastAsia="Times New Roman" w:cs="Times New Roman"/>
          <w:szCs w:val="24"/>
        </w:rPr>
        <w:t xml:space="preserve">, να υπάρχει οποιαδήποτε συμφωνία για χειροτέρευση των όρων εργασίας. </w:t>
      </w:r>
      <w:r>
        <w:rPr>
          <w:rFonts w:eastAsia="Times New Roman" w:cs="Times New Roman"/>
          <w:szCs w:val="24"/>
        </w:rPr>
        <w:t>Και</w:t>
      </w:r>
      <w:r>
        <w:rPr>
          <w:rFonts w:eastAsia="Times New Roman" w:cs="Times New Roman"/>
          <w:szCs w:val="24"/>
        </w:rPr>
        <w:t xml:space="preserve"> αυτό το έχει διευκρινίσει.</w:t>
      </w:r>
    </w:p>
    <w:p w14:paraId="3837570E"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Σε σχέση με το σχέδιο που υπήρχε για μεταφορά σε τρίτη επιχείρηση ή με τη συμφωνία με τρίτη επιχείρη</w:t>
      </w:r>
      <w:r>
        <w:rPr>
          <w:rFonts w:eastAsia="Times New Roman" w:cs="Times New Roman"/>
          <w:szCs w:val="24"/>
        </w:rPr>
        <w:t xml:space="preserve">ση, επειδή αναφέρθηκε αυτό το πράγμα από την επιχείρηση </w:t>
      </w:r>
      <w:r>
        <w:rPr>
          <w:rFonts w:eastAsia="Times New Roman" w:cs="Times New Roman"/>
          <w:szCs w:val="24"/>
        </w:rPr>
        <w:t>«</w:t>
      </w:r>
      <w:r>
        <w:rPr>
          <w:rFonts w:eastAsia="Times New Roman" w:cs="Times New Roman"/>
          <w:szCs w:val="24"/>
        </w:rPr>
        <w:t>ΚΑΡΥΠΙΔΗΣ</w:t>
      </w:r>
      <w:r>
        <w:rPr>
          <w:rFonts w:eastAsia="Times New Roman" w:cs="Times New Roman"/>
          <w:szCs w:val="24"/>
        </w:rPr>
        <w:t>»</w:t>
      </w:r>
      <w:r>
        <w:rPr>
          <w:rFonts w:eastAsia="Times New Roman" w:cs="Times New Roman"/>
          <w:szCs w:val="24"/>
        </w:rPr>
        <w:t>, στο πλαίσιο της ανεξάρτητης έρευνας που έκανε η Υπηρεσία για την τήρηση των νόμιμων διατάξεων κλήθηκε η επιχείρηση εντός έξι ημερών από την κοινοποίηση του Δελτίου Εργατικής Διαφοράς να π</w:t>
      </w:r>
      <w:r>
        <w:rPr>
          <w:rFonts w:eastAsia="Times New Roman" w:cs="Times New Roman"/>
          <w:szCs w:val="24"/>
        </w:rPr>
        <w:t xml:space="preserve">ροσκομίσει στην </w:t>
      </w:r>
      <w:r>
        <w:rPr>
          <w:rFonts w:eastAsia="Times New Roman" w:cs="Times New Roman"/>
          <w:szCs w:val="24"/>
        </w:rPr>
        <w:t>υ</w:t>
      </w:r>
      <w:r>
        <w:rPr>
          <w:rFonts w:eastAsia="Times New Roman" w:cs="Times New Roman"/>
          <w:szCs w:val="24"/>
        </w:rPr>
        <w:t xml:space="preserve">πηρεσία οποιαδήποτε συμφωνία με τρίτη επιχείρηση, όπως η </w:t>
      </w:r>
      <w:r>
        <w:rPr>
          <w:rFonts w:eastAsia="Times New Roman" w:cs="Times New Roman"/>
          <w:szCs w:val="24"/>
        </w:rPr>
        <w:t>«</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w:t>
      </w:r>
      <w:r>
        <w:rPr>
          <w:rFonts w:eastAsia="Times New Roman" w:cs="Times New Roman"/>
          <w:szCs w:val="24"/>
        </w:rPr>
        <w:t>, προκειμένου να ελεγχθεί ως προς το τμήμα που αφορά την τήρηση της εργατικής νομοθεσίας.</w:t>
      </w:r>
    </w:p>
    <w:p w14:paraId="3837570F"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επιχείρηση δεν προσκόμισε τα ζητηθέντα στοιχεία και η αρμόδια </w:t>
      </w:r>
      <w:r>
        <w:rPr>
          <w:rFonts w:eastAsia="Times New Roman" w:cs="Times New Roman"/>
          <w:szCs w:val="24"/>
        </w:rPr>
        <w:t>υ</w:t>
      </w:r>
      <w:r>
        <w:rPr>
          <w:rFonts w:eastAsia="Times New Roman" w:cs="Times New Roman"/>
          <w:szCs w:val="24"/>
        </w:rPr>
        <w:t xml:space="preserve">πηρεσία έβγαλε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λέγχου και δρομολόγησε τις προβλεπόμενες κυρώσεις.</w:t>
      </w:r>
    </w:p>
    <w:p w14:paraId="38375710"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Νομίζω ότι καθίσταται σαφές μετά απ’ όλο αυτό ότι το Υπουργείο Εργασίας είναι με την πλευρά των εργαζομένων. Παρά τις δυσκολίες, προσπαθεί να δώσει λύση το συντομότερο δυνατόν με τον πιο αποτελεσματ</w:t>
      </w:r>
      <w:r>
        <w:rPr>
          <w:rFonts w:eastAsia="Times New Roman" w:cs="Times New Roman"/>
          <w:szCs w:val="24"/>
        </w:rPr>
        <w:t xml:space="preserve">ικό τρόπο. Όμως, ξέρετε, στα μεγάλα προβλήματα οι λύσεις δεν δίνονται μόνο με διαπιστώσεις. Δεν αρκεί, δηλαδή, σε έναν ασθενή να του πεις ότι πρέπει να γίνει καλά, ότι πρέπει ο ασθενής να είναι υγιής. Πρέπει να δουλέψει, για να θεραπευτεί. Νομίζω, λοιπόν, </w:t>
      </w:r>
      <w:r>
        <w:rPr>
          <w:rFonts w:eastAsia="Times New Roman" w:cs="Times New Roman"/>
          <w:szCs w:val="24"/>
        </w:rPr>
        <w:t>ότι το Υπουργείο Εργασίας αυτό κάνει.</w:t>
      </w:r>
    </w:p>
    <w:p w14:paraId="38375711"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38375712"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ήθελα να σας ανακοινώσω ότι η πρώτη με αριθμό 321/9-1-2017 επίκαιρη ερώτηση πρώτου κύκλου του Βουλευτή Ηλείας της Νέας Δημοκρατ</w:t>
      </w:r>
      <w:r>
        <w:rPr>
          <w:rFonts w:eastAsia="Times New Roman" w:cs="Times New Roman"/>
          <w:szCs w:val="24"/>
        </w:rPr>
        <w:t>ίας κ. Κωνσταντίνου Τζαβάρα προς την Υπουργό Πολιτισμού και Α</w:t>
      </w:r>
      <w:r>
        <w:rPr>
          <w:rFonts w:eastAsia="Times New Roman" w:cs="Times New Roman"/>
          <w:szCs w:val="24"/>
        </w:rPr>
        <w:lastRenderedPageBreak/>
        <w:t>θλητισμού, σχετικά με την αναστολή της επαγγελματικής δραστηριότητας των μελών της Κυβέρνησης, δεν συζητείται λόγω φόρτου εργασίας της κυρίας Υπουργού.</w:t>
      </w:r>
    </w:p>
    <w:p w14:paraId="38375713"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συζητείται η δεύτερη με αριθμό </w:t>
      </w:r>
      <w:r>
        <w:rPr>
          <w:rFonts w:eastAsia="Times New Roman" w:cs="Times New Roman"/>
          <w:szCs w:val="24"/>
        </w:rPr>
        <w:t>115/5-10-2016 ερώτηση της Βουλευτού Αττικής της Δημοκρατικής Συμπαράταξης ΠΑΣΟΚ-ΔΗΜΑΡ κ</w:t>
      </w:r>
      <w:r>
        <w:rPr>
          <w:rFonts w:eastAsia="Times New Roman" w:cs="Times New Roman"/>
          <w:szCs w:val="24"/>
        </w:rPr>
        <w:t>.</w:t>
      </w:r>
      <w:r>
        <w:rPr>
          <w:rFonts w:eastAsia="Times New Roman" w:cs="Times New Roman"/>
          <w:szCs w:val="24"/>
        </w:rPr>
        <w:t xml:space="preserve">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Οικονομικών, σχετικά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 xml:space="preserve">ατανάλωσης στο κρασί, λόγω φόρτου εργασίας του κ. </w:t>
      </w:r>
      <w:proofErr w:type="spellStart"/>
      <w:r>
        <w:rPr>
          <w:rFonts w:eastAsia="Times New Roman" w:cs="Times New Roman"/>
          <w:szCs w:val="24"/>
        </w:rPr>
        <w:t>Τσακαλώτου</w:t>
      </w:r>
      <w:proofErr w:type="spellEnd"/>
      <w:r>
        <w:rPr>
          <w:rFonts w:eastAsia="Times New Roman" w:cs="Times New Roman"/>
          <w:szCs w:val="24"/>
        </w:rPr>
        <w:t>.</w:t>
      </w:r>
    </w:p>
    <w:p w14:paraId="38375714"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Τα ίδια </w:t>
      </w:r>
      <w:r>
        <w:rPr>
          <w:rFonts w:eastAsia="Times New Roman" w:cs="Times New Roman"/>
          <w:szCs w:val="24"/>
        </w:rPr>
        <w:t>περιλαμβάνονται και στο έγγραφο του Γενικού Γραμματέα της Κυβέρνησης.</w:t>
      </w:r>
    </w:p>
    <w:p w14:paraId="38375715"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έχουν διανεμηθεί τα Πρακτικά της Παρασκευής 11 Νοεμβρίου 2016, της Δευτέρας 14 Νοεμβρίου 2016 και της Πέμπτης 17 Νοεμβρίου 2016 και ερωτάται το Σώμα αν τα ε</w:t>
      </w:r>
      <w:r>
        <w:rPr>
          <w:rFonts w:eastAsia="Times New Roman" w:cs="Times New Roman"/>
          <w:szCs w:val="24"/>
        </w:rPr>
        <w:t>πικυρώνει.</w:t>
      </w:r>
    </w:p>
    <w:p w14:paraId="38375716"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38375717"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τα Πρακτικά της Παρασκευής 11 Νοεμβρίου 2016, της Δευτέρας 14 Νοεμβρίου 2016 και της Πέμπτης 17 Νοεμβρίου 2016 επικυρώθηκαν.</w:t>
      </w:r>
    </w:p>
    <w:p w14:paraId="38375718"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Εισερχόμαστε τώρα στη συζήτηση </w:t>
      </w:r>
      <w:r>
        <w:rPr>
          <w:rFonts w:eastAsia="Times New Roman" w:cs="Times New Roman"/>
          <w:szCs w:val="24"/>
        </w:rPr>
        <w:t>της τελευταίας επίκαιρης ερώτησης. Είναι η</w:t>
      </w:r>
      <w:r>
        <w:rPr>
          <w:rFonts w:eastAsia="Times New Roman" w:cs="Times New Roman"/>
          <w:szCs w:val="24"/>
        </w:rPr>
        <w:t xml:space="preserve"> τέταρτη</w:t>
      </w:r>
      <w:r>
        <w:rPr>
          <w:rFonts w:eastAsia="Times New Roman" w:cs="Times New Roman"/>
          <w:szCs w:val="24"/>
        </w:rPr>
        <w:t xml:space="preserve"> με αριθμό 329/10-1-2017 επίκαιρη ερώτηση δευτέρου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t>Μεταναστευτικής Πολιτικής,</w:t>
      </w:r>
      <w:r>
        <w:rPr>
          <w:rFonts w:eastAsia="Times New Roman" w:cs="Times New Roman"/>
          <w:szCs w:val="24"/>
        </w:rPr>
        <w:t xml:space="preserve"> σχετικά με τη λήψη μέτρων </w:t>
      </w:r>
      <w:r>
        <w:rPr>
          <w:rFonts w:eastAsia="Times New Roman" w:cs="Times New Roman"/>
          <w:szCs w:val="24"/>
        </w:rPr>
        <w:t>προστασίας των προσφύγων και μεταναστών από τη βαρυχειμωνιά.</w:t>
      </w:r>
    </w:p>
    <w:p w14:paraId="38375719"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 για δύο λεπτά.</w:t>
      </w:r>
    </w:p>
    <w:p w14:paraId="3837571A"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κυρία Πρόεδρε.</w:t>
      </w:r>
    </w:p>
    <w:p w14:paraId="3837571B"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ξεκινήσω από τα ερωτήματα: Τι θα κάνετε, έτσι ώστε κανένας πρόσφυγας και μετανάστης να μ</w:t>
      </w:r>
      <w:r>
        <w:rPr>
          <w:rFonts w:eastAsia="Times New Roman" w:cs="Times New Roman"/>
          <w:szCs w:val="24"/>
        </w:rPr>
        <w:t>η μένει σε σκηνή και βέβαια, μπροστά και στον χειμώνα, κανένας να μην είναι χωρίς θέρμανση, ηλεκτρισμό και νερό, χωρίς κατάλληλη για τον χειμώνα σίτιση, χωρίς δημόσια υγειονομική περίθαλψη; Τι θα κάνετε για να δοθούν άμεσα χειμωνιάτικα ρούχα και ειδικά κλι</w:t>
      </w:r>
      <w:r>
        <w:rPr>
          <w:rFonts w:eastAsia="Times New Roman" w:cs="Times New Roman"/>
          <w:szCs w:val="24"/>
        </w:rPr>
        <w:t>νοσκεπάσματα με ευθύνη των κρατικών υπηρεσιών;</w:t>
      </w:r>
    </w:p>
    <w:p w14:paraId="3837571C"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τι θα κάνετε για να μετακινηθούν επειγόντως από τα νησιά οι διπλά εγκλωβισμένοι πρόσφυγες και μετανάστες και </w:t>
      </w:r>
      <w:r>
        <w:rPr>
          <w:rFonts w:eastAsia="Times New Roman" w:cs="Times New Roman"/>
          <w:szCs w:val="24"/>
        </w:rPr>
        <w:lastRenderedPageBreak/>
        <w:t xml:space="preserve">να σταματήσουν -εμείς αυτό ζητούμε- οι σχεδιασμοί για δημιουργία κλειστών κέντρων κράτησης; </w:t>
      </w:r>
      <w:r>
        <w:rPr>
          <w:rFonts w:eastAsia="Times New Roman" w:cs="Times New Roman"/>
          <w:szCs w:val="24"/>
        </w:rPr>
        <w:t>Λέω τα ερωτήματα και δίνουμε μεγαλύτερο βάρος σε αυτά.</w:t>
      </w:r>
    </w:p>
    <w:p w14:paraId="3837571D"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Βεβαίως, εμείς σας καταλογίζουμε ευθύνες, κύριε Υπουργέ, γιατί, παρά τις έγκαιρες και συνεχείς παρεμβάσεις και του κόμματός μας και φορέων του εργατικού λαϊκού κινήματος για την ανάγκη λήψης άμεσων μέτ</w:t>
      </w:r>
      <w:r>
        <w:rPr>
          <w:rFonts w:eastAsia="Times New Roman" w:cs="Times New Roman"/>
          <w:szCs w:val="24"/>
        </w:rPr>
        <w:t xml:space="preserve">ρων προστασίας των προσφύγων και μεταναστών από τη βαρυχειμωνιά, παρά τις διαβεβαιώσεις σας ότι όλα βαίνουν καλώς, ο πρόσφατος χιονιάς έφερε στην επιφάνεια τις δραματικές συνθήκες διαβίωσης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της </w:t>
      </w:r>
      <w:proofErr w:type="spellStart"/>
      <w:r>
        <w:rPr>
          <w:rFonts w:eastAsia="Times New Roman" w:cs="Times New Roman"/>
          <w:szCs w:val="24"/>
        </w:rPr>
        <w:t>Μόριας</w:t>
      </w:r>
      <w:proofErr w:type="spellEnd"/>
      <w:r>
        <w:rPr>
          <w:rFonts w:eastAsia="Times New Roman" w:cs="Times New Roman"/>
          <w:szCs w:val="24"/>
        </w:rPr>
        <w:t xml:space="preserve"> Λέσβου, της Σάμου, της Χίου, αλλά και του</w:t>
      </w:r>
      <w:r>
        <w:rPr>
          <w:rFonts w:eastAsia="Times New Roman" w:cs="Times New Roman"/>
          <w:szCs w:val="24"/>
        </w:rPr>
        <w:t>ς καταυλισμούς της Μαλακάσας και αλλού.</w:t>
      </w:r>
    </w:p>
    <w:p w14:paraId="3837571E"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Η ευθύνη είναι ακέραια της Κυβέρνησης για το ότι χιλιάδες άνθρωποι, μεταξύ των οποίων και μικρά παιδιά, ξεπαγιάζουν μέσα σε σκηνές ή ακόμα σε </w:t>
      </w:r>
      <w:proofErr w:type="spellStart"/>
      <w:r>
        <w:rPr>
          <w:rFonts w:eastAsia="Times New Roman" w:cs="Times New Roman"/>
          <w:szCs w:val="24"/>
        </w:rPr>
        <w:t>κοντέινερς</w:t>
      </w:r>
      <w:proofErr w:type="spellEnd"/>
      <w:r>
        <w:rPr>
          <w:rFonts w:eastAsia="Times New Roman" w:cs="Times New Roman"/>
          <w:szCs w:val="24"/>
        </w:rPr>
        <w:t xml:space="preserve"> και στεγασμένους χώρους που είτε δεν διαθέτουν είτε δεν λειτουρ</w:t>
      </w:r>
      <w:r>
        <w:rPr>
          <w:rFonts w:eastAsia="Times New Roman" w:cs="Times New Roman"/>
          <w:szCs w:val="24"/>
        </w:rPr>
        <w:t>γεί η θέρμανση.</w:t>
      </w:r>
    </w:p>
    <w:p w14:paraId="3837571F"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κύριε Υπουργέ και όλοι όσοι υπερασπίζονται τη συμφωνία Ευρωπαϊκής Ένωσης-Τουρκίας φέρει ακέραια την ευθύνη για αυτόν τον διπλό εγκλωβισμό, που σας είπα και στην ερώτησή μου, των προσφύγων και μεταναστών στα νησιά </w:t>
      </w:r>
      <w:r>
        <w:rPr>
          <w:rFonts w:eastAsia="Times New Roman" w:cs="Times New Roman"/>
          <w:szCs w:val="24"/>
        </w:rPr>
        <w:lastRenderedPageBreak/>
        <w:t>του Βόρειου κα</w:t>
      </w:r>
      <w:r>
        <w:rPr>
          <w:rFonts w:eastAsia="Times New Roman" w:cs="Times New Roman"/>
          <w:szCs w:val="24"/>
        </w:rPr>
        <w:t xml:space="preserve">ι Ανατολικού Αιγαίου κάτω από αυτές τις άθλιες συνθήκες. Ευθύνεται η Κυβέρνηση για το ότι οι ΜΚΟ που λυμαίνονται τα κοινοτικά κονδύλια και κάνουν κομάντο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στους καταυλισμούς, αποφασίζουν αν και πότε θα δοθούν στους πρόσφυγες τα χειμωνιάτικ</w:t>
      </w:r>
      <w:r>
        <w:rPr>
          <w:rFonts w:eastAsia="Times New Roman" w:cs="Times New Roman"/>
          <w:szCs w:val="24"/>
        </w:rPr>
        <w:t>α ρούχα, τα κλινοσκεπάσματα που προσέφερε ο λαός μας από το υστέρημά του σε ένδειξη έμπρακτης αλληλεγγύης</w:t>
      </w:r>
      <w:r>
        <w:rPr>
          <w:rFonts w:eastAsia="Times New Roman" w:cs="Times New Roman"/>
          <w:szCs w:val="24"/>
        </w:rPr>
        <w:t>.</w:t>
      </w:r>
    </w:p>
    <w:p w14:paraId="38375720"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Αποτελούν πρόκληση, τέλος, κύριε Υπουργέ -που δεν ξέρω, φαντάζομαι ότι εσείς αυτούς τους ισχυρισμούς δεν τους δέχεστε- δηλώσεις κυβερνητικών </w:t>
      </w:r>
      <w:r>
        <w:rPr>
          <w:rFonts w:eastAsia="Times New Roman" w:cs="Times New Roman"/>
          <w:szCs w:val="24"/>
        </w:rPr>
        <w:t>στελεχών, αρμοδίων κιόλας, ότι «βολέψαμε από τους δέκα χιλιάδες τους εννιά χιλιάδες, ε, οι χίλιοι θα μείνουν στο έλεος του ψύχους». Νομίζω ότι αυτή είναι μια προκλητική δήλωση και δεν θα πρέπει να υπάρξει -βεβαίως, έτσι έγινε στην πράξη- γιατί ο χειμώνας ε</w:t>
      </w:r>
      <w:r>
        <w:rPr>
          <w:rFonts w:eastAsia="Times New Roman" w:cs="Times New Roman"/>
          <w:szCs w:val="24"/>
        </w:rPr>
        <w:t>ίναι μπροστά μας.</w:t>
      </w:r>
    </w:p>
    <w:p w14:paraId="38375721"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Αυτά είναι τα ερωτήματα που σας έθεσα πριν και θα θέλαμε, κύριε Υπουργέ, να δούμε τι μέτρα θα πάρετε γι’ αυτά.</w:t>
      </w:r>
    </w:p>
    <w:p w14:paraId="38375722" w14:textId="77777777" w:rsidR="00DE40E5" w:rsidRDefault="00AD2AA6">
      <w:pPr>
        <w:spacing w:line="600" w:lineRule="auto"/>
        <w:ind w:firstLine="720"/>
        <w:contextualSpacing/>
        <w:jc w:val="both"/>
        <w:rPr>
          <w:rFonts w:eastAsia="Times New Roman"/>
          <w:bCs/>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bCs/>
        </w:rPr>
        <w:t>Κύριε Υπουργέ, έχετε τον λόγο για τρία λεπτά.</w:t>
      </w:r>
    </w:p>
    <w:p w14:paraId="38375723" w14:textId="77777777" w:rsidR="00DE40E5" w:rsidRDefault="00AD2AA6">
      <w:pPr>
        <w:spacing w:line="600" w:lineRule="auto"/>
        <w:ind w:firstLine="720"/>
        <w:contextualSpacing/>
        <w:jc w:val="both"/>
        <w:rPr>
          <w:rFonts w:eastAsia="Times New Roman"/>
          <w:bCs/>
        </w:rPr>
      </w:pPr>
      <w:r>
        <w:rPr>
          <w:rFonts w:eastAsia="Times New Roman"/>
          <w:b/>
          <w:bCs/>
        </w:rPr>
        <w:lastRenderedPageBreak/>
        <w:t>ΙΩΑΝΝΗΣ ΜΟΥΖΑΛΑΣ (Υπουργός Μεταναστευ</w:t>
      </w:r>
      <w:r>
        <w:rPr>
          <w:rFonts w:eastAsia="Times New Roman"/>
          <w:b/>
          <w:bCs/>
        </w:rPr>
        <w:t>τικής Πολιτικής):</w:t>
      </w:r>
      <w:r>
        <w:rPr>
          <w:rFonts w:eastAsia="Times New Roman"/>
          <w:bCs/>
        </w:rPr>
        <w:t xml:space="preserve"> Κύριε </w:t>
      </w:r>
      <w:proofErr w:type="spellStart"/>
      <w:r>
        <w:rPr>
          <w:rFonts w:eastAsia="Times New Roman"/>
          <w:bCs/>
        </w:rPr>
        <w:t>Κατσώτη</w:t>
      </w:r>
      <w:proofErr w:type="spellEnd"/>
      <w:r>
        <w:rPr>
          <w:rFonts w:eastAsia="Times New Roman"/>
          <w:bCs/>
        </w:rPr>
        <w:t>, θέλω να σας πω το εξής, ότι καμ</w:t>
      </w:r>
      <w:r>
        <w:rPr>
          <w:rFonts w:eastAsia="Times New Roman"/>
          <w:bCs/>
        </w:rPr>
        <w:t>μ</w:t>
      </w:r>
      <w:r>
        <w:rPr>
          <w:rFonts w:eastAsia="Times New Roman"/>
          <w:bCs/>
        </w:rPr>
        <w:t>ιά φορά λάθος λεκτικά οδηγούν σε λάθος εντυπώσεις.</w:t>
      </w:r>
    </w:p>
    <w:p w14:paraId="38375724" w14:textId="77777777" w:rsidR="00DE40E5" w:rsidRDefault="00AD2AA6">
      <w:pPr>
        <w:spacing w:line="600" w:lineRule="auto"/>
        <w:ind w:firstLine="720"/>
        <w:contextualSpacing/>
        <w:jc w:val="both"/>
        <w:rPr>
          <w:rFonts w:eastAsia="Times New Roman"/>
          <w:bCs/>
        </w:rPr>
      </w:pPr>
      <w:r>
        <w:rPr>
          <w:rFonts w:eastAsia="Times New Roman"/>
          <w:bCs/>
        </w:rPr>
        <w:t xml:space="preserve">Αφήστε με, λοιπόν, να σας πω ότι ανταποκριθήκαμε με πολύ μεγάλη ευθύνη στην προσπάθεια του ξεχειμωνιάσματος και καταφέραμε περίπου πενήντα </w:t>
      </w:r>
      <w:r>
        <w:rPr>
          <w:rFonts w:eastAsia="Times New Roman"/>
          <w:bCs/>
        </w:rPr>
        <w:t>επτά χιλιάδες ανθρώπους να τους έχουμε στεγασμένους και υπό θέρμανση και κανείς σε σκηνή. Αυτό το πράγμα νομίζουμε ότι το καταφέραμε. Αισθανόμαστε βαρύτατη την ευθύνη για τους υπόλοιπους που δεν μπορέσαμε να τα καταφέρουμε.</w:t>
      </w:r>
    </w:p>
    <w:p w14:paraId="38375725"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όμως, δεν πα</w:t>
      </w:r>
      <w:r>
        <w:rPr>
          <w:rFonts w:eastAsia="Times New Roman" w:cs="Times New Roman"/>
          <w:szCs w:val="24"/>
        </w:rPr>
        <w:t>ραιτούμεθα, αλλά συνεχίζουμε την προσπάθεια. Και ελπίζω πολύ γρήγορα να μπορώ να σας πω ότι και γι’ αυτούς τους ανθρώπους βελτιώθηκαν οι συνθήκες της ζωής. Ήδη τώρα που μιλάμε μόλις έχω έρθει από τη Λέσβο και μεθαύριο πάμε στη Σάμο. Γενικά γίνεται μια τερά</w:t>
      </w:r>
      <w:r>
        <w:rPr>
          <w:rFonts w:eastAsia="Times New Roman" w:cs="Times New Roman"/>
          <w:szCs w:val="24"/>
        </w:rPr>
        <w:t xml:space="preserve">στια προσπάθεια. </w:t>
      </w:r>
    </w:p>
    <w:p w14:paraId="38375726"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Ποτέ δεν είπα ότι όλα βαίνουν καλώς. Και επειδή ξέρω τη σοβαρότητά σας, θα σας παρακαλούσα να διαβάζετε εμένα και όχι για εμένα. Εγώ είπα ότι στην ενδοχώρα τα καταφέραμε -και </w:t>
      </w:r>
      <w:r>
        <w:rPr>
          <w:rFonts w:eastAsia="Times New Roman" w:cs="Times New Roman"/>
          <w:szCs w:val="24"/>
        </w:rPr>
        <w:lastRenderedPageBreak/>
        <w:t>είναι αλήθεια ότι τα καταφέραμε-, ότι στην ενδοχώρα έχουμε περί</w:t>
      </w:r>
      <w:r>
        <w:rPr>
          <w:rFonts w:eastAsia="Times New Roman" w:cs="Times New Roman"/>
          <w:szCs w:val="24"/>
        </w:rPr>
        <w:t xml:space="preserve">που πενήντα, πενήντα πέντε χιλιάδες ανθρώπους και ότι στα νησιά –και το είπα έτσι ακριβώς, κύριε </w:t>
      </w:r>
      <w:proofErr w:type="spellStart"/>
      <w:r>
        <w:rPr>
          <w:rFonts w:eastAsia="Times New Roman" w:cs="Times New Roman"/>
          <w:szCs w:val="24"/>
        </w:rPr>
        <w:t>Κατσώτη</w:t>
      </w:r>
      <w:proofErr w:type="spellEnd"/>
      <w:r>
        <w:rPr>
          <w:rFonts w:eastAsia="Times New Roman" w:cs="Times New Roman"/>
          <w:szCs w:val="24"/>
        </w:rPr>
        <w:t xml:space="preserve">- οι συνθήκες είναι πάρα πολύ κακές και προσπαθούμε να τις βελτιώσουμε. </w:t>
      </w:r>
    </w:p>
    <w:p w14:paraId="38375727"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Θα μπορούσα να σας αναλύσω –κάτι που νομίζω ότι γνωρίζετε μέσα από τις κομματικ</w:t>
      </w:r>
      <w:r>
        <w:rPr>
          <w:rFonts w:eastAsia="Times New Roman" w:cs="Times New Roman"/>
          <w:szCs w:val="24"/>
        </w:rPr>
        <w:t>ές σας οργανώσεις- ότι στα νησιά βρεθήκαμε μπροστά σε μια αντίδραση, προκειμένου να βελτιώσουμε τις συνθήκες και να δημιουργήσουμε καινούργια σπιτάκια για να μπουν μέσα. Για παράδειγμα, χρειαστήκαμε χώρους που δεν μας δόθηκαν και διάφορα άλλα πράγματα. Και</w:t>
      </w:r>
      <w:r>
        <w:rPr>
          <w:rFonts w:eastAsia="Times New Roman" w:cs="Times New Roman"/>
          <w:szCs w:val="24"/>
        </w:rPr>
        <w:t xml:space="preserve"> αυτό δεν είναι μετάθεση ευθυνών. Όμως, για όνομα του Θεού, καταλαβαίνετε ότι δεν μπορεί κάποιος να παίρνει μια συνολική ευθύνη που δεν του ανήκει. Θα αναλάβει το κομμάτι της ευθύνης που του ανήκει. Προσπαθούμε, λοιπόν! </w:t>
      </w:r>
    </w:p>
    <w:p w14:paraId="38375728"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με δύο πράγματα τα οποία, </w:t>
      </w:r>
      <w:r>
        <w:rPr>
          <w:rFonts w:eastAsia="Times New Roman" w:cs="Times New Roman"/>
          <w:szCs w:val="24"/>
        </w:rPr>
        <w:t xml:space="preserve">όμως, είναι και δευτερεύοντα. Δεν ισχύουν αυτά με τα χειμωνιάτικα ρούχα. Μέσα στο τελευταίο δίμηνο έχουμε στείλει δύο φορές πλήρες σετ σε όλους με </w:t>
      </w:r>
      <w:r>
        <w:rPr>
          <w:rFonts w:eastAsia="Times New Roman" w:cs="Times New Roman"/>
          <w:szCs w:val="24"/>
          <w:lang w:val="en-US"/>
        </w:rPr>
        <w:t>sleeping</w:t>
      </w:r>
      <w:r>
        <w:rPr>
          <w:rFonts w:eastAsia="Times New Roman" w:cs="Times New Roman"/>
          <w:szCs w:val="24"/>
        </w:rPr>
        <w:t xml:space="preserve"> </w:t>
      </w:r>
      <w:r>
        <w:rPr>
          <w:rFonts w:eastAsia="Times New Roman" w:cs="Times New Roman"/>
          <w:szCs w:val="24"/>
          <w:lang w:val="en-US"/>
        </w:rPr>
        <w:t>bags</w:t>
      </w:r>
      <w:r>
        <w:rPr>
          <w:rFonts w:eastAsia="Times New Roman" w:cs="Times New Roman"/>
          <w:szCs w:val="24"/>
        </w:rPr>
        <w:t>, παπούτσια, γαλότσες, χειμωνιάτικα ρούχα και αδιάβροχα. Ειλικρινά, κάνουμε μια τεράστια προσπάθ</w:t>
      </w:r>
      <w:r>
        <w:rPr>
          <w:rFonts w:eastAsia="Times New Roman" w:cs="Times New Roman"/>
          <w:szCs w:val="24"/>
        </w:rPr>
        <w:t xml:space="preserve">εια. </w:t>
      </w:r>
    </w:p>
    <w:p w14:paraId="38375729"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τώρα το θέμα Ευρώπη-Τουρκία, θα ήθελα να σας πω ότι είναι μια θεμελιακή διαφορετική άποψη. Εγώ αυτό το καταλαβαίνω. Η Κυβέρνησή μας θεωρεί ότι αυτή η πολύ δύσκολη </w:t>
      </w:r>
      <w:r>
        <w:rPr>
          <w:rFonts w:eastAsia="Times New Roman" w:cs="Times New Roman"/>
          <w:szCs w:val="24"/>
        </w:rPr>
        <w:t>σ</w:t>
      </w:r>
      <w:r>
        <w:rPr>
          <w:rFonts w:eastAsia="Times New Roman" w:cs="Times New Roman"/>
          <w:szCs w:val="24"/>
        </w:rPr>
        <w:t>υμφωνία πρέπει να τηρηθεί. Εσείς διαφωνείτε με αυτό το πράγμα, κάτι που είν</w:t>
      </w:r>
      <w:r>
        <w:rPr>
          <w:rFonts w:eastAsia="Times New Roman" w:cs="Times New Roman"/>
          <w:szCs w:val="24"/>
        </w:rPr>
        <w:t xml:space="preserve">αι κατανοητό. Προφανώς μέσα σε τρία λεπτά δεν μπορεί να αναπτυχθεί ένας πειστικός διάλογος και για τους δύο. </w:t>
      </w:r>
    </w:p>
    <w:p w14:paraId="3837572A" w14:textId="77777777" w:rsidR="00DE40E5" w:rsidRDefault="00AD2AA6">
      <w:pPr>
        <w:spacing w:line="600" w:lineRule="auto"/>
        <w:ind w:firstLine="720"/>
        <w:contextualSpacing/>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Υπουργού)</w:t>
      </w:r>
    </w:p>
    <w:p w14:paraId="3837572B" w14:textId="77777777" w:rsidR="00DE40E5" w:rsidRDefault="00AD2AA6">
      <w:pPr>
        <w:spacing w:line="600" w:lineRule="auto"/>
        <w:ind w:firstLine="720"/>
        <w:contextualSpacing/>
        <w:jc w:val="both"/>
        <w:rPr>
          <w:rFonts w:eastAsia="Times New Roman"/>
          <w:bCs/>
        </w:rPr>
      </w:pPr>
      <w:r>
        <w:rPr>
          <w:rFonts w:eastAsia="Times New Roman"/>
          <w:bCs/>
        </w:rPr>
        <w:t>Τελειώνοντας, θέλω να σας διαβεβαιώσω ότι αυτό το οποίο προσπα</w:t>
      </w:r>
      <w:r>
        <w:rPr>
          <w:rFonts w:eastAsia="Times New Roman"/>
          <w:bCs/>
        </w:rPr>
        <w:t xml:space="preserve">θούμε, το κάνουμε με πολλή φροντίδα και πολλή έγνοια. Είμαστε ικανοποιημένοι από το ξεχειμώνιασμα αυτής της τεράστιας πλειοψηφίας των ανθρώπων και σε σχέση με άλλες πολύ πιο προηγμένες από εμάς χώρες, κύριε </w:t>
      </w:r>
      <w:proofErr w:type="spellStart"/>
      <w:r>
        <w:rPr>
          <w:rFonts w:eastAsia="Times New Roman"/>
          <w:bCs/>
        </w:rPr>
        <w:t>Κατσώτη</w:t>
      </w:r>
      <w:proofErr w:type="spellEnd"/>
      <w:r>
        <w:rPr>
          <w:rFonts w:eastAsia="Times New Roman"/>
          <w:bCs/>
        </w:rPr>
        <w:t>. Εμείς τις πενήντα χιλιάδες θέσεις φιλοξε</w:t>
      </w:r>
      <w:r>
        <w:rPr>
          <w:rFonts w:eastAsia="Times New Roman"/>
          <w:bCs/>
        </w:rPr>
        <w:t xml:space="preserve">νίας τις κάναμε μέσα σε επτά μήνες. Η Γερμανία έχει ακόμη γήπεδα και εδώ όλοι μιλάνε για το Ελληνικό, ενώ το Παρίσι έχει ακόμη ανθρώπους στις πλατείες. Διαλύθηκε το </w:t>
      </w:r>
      <w:proofErr w:type="spellStart"/>
      <w:r>
        <w:rPr>
          <w:rFonts w:eastAsia="Times New Roman"/>
          <w:bCs/>
        </w:rPr>
        <w:t>Καλαί</w:t>
      </w:r>
      <w:proofErr w:type="spellEnd"/>
      <w:r>
        <w:rPr>
          <w:rFonts w:eastAsia="Times New Roman"/>
          <w:bCs/>
        </w:rPr>
        <w:t xml:space="preserve"> έτσι. Θέλω να σας πω ότι υπήρχαν αντικειμενικές δυσκολίες. </w:t>
      </w:r>
    </w:p>
    <w:p w14:paraId="3837572C" w14:textId="77777777" w:rsidR="00DE40E5" w:rsidRDefault="00AD2AA6">
      <w:pPr>
        <w:spacing w:line="600" w:lineRule="auto"/>
        <w:ind w:firstLine="720"/>
        <w:contextualSpacing/>
        <w:jc w:val="both"/>
        <w:rPr>
          <w:rFonts w:eastAsia="Times New Roman" w:cs="Times New Roman"/>
          <w:szCs w:val="24"/>
        </w:rPr>
      </w:pPr>
      <w:r>
        <w:rPr>
          <w:rFonts w:eastAsia="Times New Roman"/>
          <w:bCs/>
        </w:rPr>
        <w:lastRenderedPageBreak/>
        <w:t>Είμαι, λοιπόν, ικανοποιημ</w:t>
      </w:r>
      <w:r>
        <w:rPr>
          <w:rFonts w:eastAsia="Times New Roman"/>
          <w:bCs/>
        </w:rPr>
        <w:t>ένος από την προσπάθεια για το ξεχειμώνιασμα που έγινε στην ενδοχώρα. Είμαι ικανοποιημένος από την προσπάθεια για το ξεχειμώνιασμα που έγινε, όσον αφορά αυτήν την τεράστια πλειοψηφία των ανθρώπων. Και είμαι συντετριμμένος από το ότι δεν καταφέραμε αυτούς τ</w:t>
      </w:r>
      <w:r>
        <w:rPr>
          <w:rFonts w:eastAsia="Times New Roman"/>
          <w:bCs/>
        </w:rPr>
        <w:t xml:space="preserve">ους δύο χιλιάδες ανθρώπους να τους έχουμε στις ίδιες συνθήκες με τους άλλους. Πιστεύω ότι πολύ σύντομα θα μπορώ να βγω απ’ αυτήν τη συντριβή και να σας πω ότι και εκεί τα καταφέραμε. </w:t>
      </w:r>
    </w:p>
    <w:p w14:paraId="3837572D" w14:textId="77777777" w:rsidR="00DE40E5" w:rsidRDefault="00AD2AA6">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έχετε τον λόγ</w:t>
      </w:r>
      <w:r>
        <w:rPr>
          <w:rFonts w:eastAsia="Times New Roman" w:cs="Times New Roman"/>
          <w:szCs w:val="24"/>
        </w:rPr>
        <w:t>ο για να δευτερολογήσετε.</w:t>
      </w:r>
    </w:p>
    <w:p w14:paraId="3837572E"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 ΧΡΗΣΤΟΣ ΚΑΤΣΩΤΗΣ: </w:t>
      </w:r>
      <w:r>
        <w:rPr>
          <w:rFonts w:eastAsia="Times New Roman" w:cs="Times New Roman"/>
          <w:szCs w:val="24"/>
        </w:rPr>
        <w:t>Κύριε Υπουργέ, αυτό το θέμα έχει συζητηθεί αρκετές φορές το τελευταίο διάστημα με αφορμή ερωτήσεις και επερωτήσεις και των άλλων κομμάτων. Και εδώ η Κυβέρνηση μέσα από εσάς έχει πει αρκετά πράγματα σε σχέση με τ</w:t>
      </w:r>
      <w:r>
        <w:rPr>
          <w:rFonts w:eastAsia="Times New Roman" w:cs="Times New Roman"/>
          <w:szCs w:val="24"/>
        </w:rPr>
        <w:t xml:space="preserve">ο τι θα κάνετε για να διαχειριστείτε με τον καλύτερο τρόπο το προσφυγικό θέμα, τα οποία βέβαια είναι πολύ πέρα από αυτά που λέμε εμείς, όπως ότι η οριστική λύση είναι να υπάρχει σεβασμός στα δικαιώματα των προσφύγων και να πάνε σε όποια χώρα θέλουν, χωρίς </w:t>
      </w:r>
      <w:r>
        <w:rPr>
          <w:rFonts w:eastAsia="Times New Roman" w:cs="Times New Roman"/>
          <w:szCs w:val="24"/>
        </w:rPr>
        <w:t xml:space="preserve">κανέναν περιορισμό. </w:t>
      </w:r>
    </w:p>
    <w:p w14:paraId="3837572F"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εδώ η Ευρωπαϊκή Ένωση έχει χτίσει τείχη. Η Ευρωπαϊκή Ένωση με τη δική σας σύμφωνη γνώμη εγκλωβίζει εδώ αυτούς τους εξήντα τρεις χιλιάδες. Όπως λένε τώρα, οι πρόσφυγες που είναι στην Ελλάδα έχουν φτάσει τους εξήντα τρεις χιλιάδες,</w:t>
      </w:r>
      <w:r>
        <w:rPr>
          <w:rFonts w:eastAsia="Times New Roman" w:cs="Times New Roman"/>
          <w:szCs w:val="24"/>
        </w:rPr>
        <w:t xml:space="preserve"> ίσως και παραπάνω. </w:t>
      </w:r>
    </w:p>
    <w:p w14:paraId="38375730"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Και εσείς λέτε σήμερα ότι έχετε εξασφαλίσει στέγαση με θέρμανση στους πενήντα επτά χιλιάδες. Άρα, λοιπόν, έξι χιλιάδες κόσμος είναι χωρίς θέρμανση και χωρίς στέγαση. Εξήντα τρεις χιλιάδες είναι τώρα! Γιατί και αυτοί που είναι στο Ελλην</w:t>
      </w:r>
      <w:r>
        <w:rPr>
          <w:rFonts w:eastAsia="Times New Roman" w:cs="Times New Roman"/>
          <w:szCs w:val="24"/>
        </w:rPr>
        <w:t xml:space="preserve">ικό, κύριε Υπουργέ, και είναι στο γήπεδο, δεν είναι με θέρμανση. Μικρά παιδιά, </w:t>
      </w:r>
      <w:proofErr w:type="spellStart"/>
      <w:r>
        <w:rPr>
          <w:rFonts w:eastAsia="Times New Roman" w:cs="Times New Roman"/>
          <w:szCs w:val="24"/>
        </w:rPr>
        <w:t>έγκυες</w:t>
      </w:r>
      <w:proofErr w:type="spellEnd"/>
      <w:r>
        <w:rPr>
          <w:rFonts w:eastAsia="Times New Roman" w:cs="Times New Roman"/>
          <w:szCs w:val="24"/>
        </w:rPr>
        <w:t xml:space="preserve"> γυναίκες και άλλοι άνθρωποι ευάλωτοι είναι σε σκηνές μέσα στο γήπεδο –σε ένα γήπεδο του </w:t>
      </w:r>
      <w:r>
        <w:rPr>
          <w:rFonts w:eastAsia="Times New Roman" w:cs="Times New Roman"/>
          <w:szCs w:val="24"/>
          <w:lang w:val="en-US"/>
        </w:rPr>
        <w:t>baseball</w:t>
      </w:r>
      <w:r>
        <w:rPr>
          <w:rFonts w:eastAsia="Times New Roman" w:cs="Times New Roman"/>
          <w:szCs w:val="24"/>
        </w:rPr>
        <w:t>- που δεν θερμαίνεται και είναι ανοιχτό. Καταλαβαίνετε, λοιπόν, ότι και αυ</w:t>
      </w:r>
      <w:r>
        <w:rPr>
          <w:rFonts w:eastAsia="Times New Roman" w:cs="Times New Roman"/>
          <w:szCs w:val="24"/>
        </w:rPr>
        <w:t xml:space="preserve">τοί είναι στο κρύο, ξεπαγιάζουν! </w:t>
      </w:r>
    </w:p>
    <w:p w14:paraId="38375731"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Εσείς είχατε πει εδώ, κύριε Υπουργέ, στην απάντησή σας, ότι ετοιμάζετε καινούργια αξιοπρεπή </w:t>
      </w:r>
      <w:r>
        <w:rPr>
          <w:rFonts w:eastAsia="Times New Roman" w:cs="Times New Roman"/>
          <w:szCs w:val="24"/>
          <w:lang w:val="en-GB"/>
        </w:rPr>
        <w:t>camp</w:t>
      </w:r>
      <w:r>
        <w:rPr>
          <w:rFonts w:eastAsia="Times New Roman" w:cs="Times New Roman"/>
          <w:szCs w:val="24"/>
        </w:rPr>
        <w:t>ς</w:t>
      </w:r>
      <w:r>
        <w:rPr>
          <w:rFonts w:eastAsia="Times New Roman" w:cs="Times New Roman"/>
          <w:szCs w:val="24"/>
        </w:rPr>
        <w:t xml:space="preserve"> στο επόμενο τρίμηνο. Αυτή η δέσμευσή σας ήταν στις αρχές Οκτωβρίου. Σήμερα έχουμε Ιανουάριο. Παρ’ όλα αυτά, καινούργια </w:t>
      </w:r>
      <w:r>
        <w:rPr>
          <w:rFonts w:eastAsia="Times New Roman" w:cs="Times New Roman"/>
          <w:szCs w:val="24"/>
          <w:lang w:val="en-GB"/>
        </w:rPr>
        <w:t>camp</w:t>
      </w:r>
      <w:r>
        <w:rPr>
          <w:rFonts w:eastAsia="Times New Roman" w:cs="Times New Roman"/>
          <w:szCs w:val="24"/>
        </w:rPr>
        <w:t>ς</w:t>
      </w:r>
      <w:r>
        <w:rPr>
          <w:rFonts w:eastAsia="Times New Roman" w:cs="Times New Roman"/>
          <w:szCs w:val="24"/>
        </w:rPr>
        <w:t xml:space="preserve"> που θα στεγάσουν τέλος πάντων αξιοπρεπώς, με στέγαση και θέρμανση, δεν έχουν υπάρξει, έτσι ώστε να ολοκληρωθεί –εάν θέλετε- αυτό </w:t>
      </w:r>
      <w:r>
        <w:rPr>
          <w:rFonts w:eastAsia="Times New Roman" w:cs="Times New Roman"/>
          <w:szCs w:val="24"/>
        </w:rPr>
        <w:lastRenderedPageBreak/>
        <w:t>για την ικανοποίηση των αναγκών αυτών που είναι σήμερα εδώ, των προσφύγων και των μεταναστών.</w:t>
      </w:r>
    </w:p>
    <w:p w14:paraId="38375732"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Υπάρχει μία σειρά ζητήματα με τι</w:t>
      </w:r>
      <w:r>
        <w:rPr>
          <w:rFonts w:eastAsia="Times New Roman" w:cs="Times New Roman"/>
          <w:szCs w:val="24"/>
        </w:rPr>
        <w:t>ς ΜΚΟ. Γνωρίζω ότι εσείς είστε με αυτή τη γραμμή και με αυτή τη λογική, ότι η ΜΚΟ είναι πυλώνας που βοηθάει, είναι πυλώνας σημαντικός. Και εσείς δέχεστε αυτή τη γραμμή της Ευρωπαϊκής Ένωσης, δηλαδή και να χρηματοδοτούνται και να μη δίνουν λογαριασμό και εν</w:t>
      </w:r>
      <w:r>
        <w:rPr>
          <w:rFonts w:eastAsia="Times New Roman" w:cs="Times New Roman"/>
          <w:szCs w:val="24"/>
        </w:rPr>
        <w:t xml:space="preserve"> πάση </w:t>
      </w:r>
      <w:proofErr w:type="spellStart"/>
      <w:r>
        <w:rPr>
          <w:rFonts w:eastAsia="Times New Roman" w:cs="Times New Roman"/>
          <w:szCs w:val="24"/>
        </w:rPr>
        <w:t>περιπτώσει</w:t>
      </w:r>
      <w:proofErr w:type="spellEnd"/>
      <w:r>
        <w:rPr>
          <w:rFonts w:eastAsia="Times New Roman" w:cs="Times New Roman"/>
          <w:szCs w:val="24"/>
        </w:rPr>
        <w:t xml:space="preserve">, να είναι κράτος εν </w:t>
      </w:r>
      <w:proofErr w:type="spellStart"/>
      <w:r>
        <w:rPr>
          <w:rFonts w:eastAsia="Times New Roman" w:cs="Times New Roman"/>
          <w:szCs w:val="24"/>
        </w:rPr>
        <w:t>κράτει</w:t>
      </w:r>
      <w:proofErr w:type="spellEnd"/>
      <w:r>
        <w:rPr>
          <w:rFonts w:eastAsia="Times New Roman" w:cs="Times New Roman"/>
          <w:szCs w:val="24"/>
        </w:rPr>
        <w:t xml:space="preserve"> μέσα σε κάθε </w:t>
      </w:r>
      <w:r>
        <w:rPr>
          <w:rFonts w:eastAsia="Times New Roman" w:cs="Times New Roman"/>
          <w:szCs w:val="24"/>
          <w:lang w:val="en-GB"/>
        </w:rPr>
        <w:t>camp</w:t>
      </w:r>
      <w:r>
        <w:rPr>
          <w:rFonts w:eastAsia="Times New Roman" w:cs="Times New Roman"/>
          <w:szCs w:val="24"/>
        </w:rPr>
        <w:t xml:space="preserve"> που υπάρχει σήμερα. Γιατί αυτό, κύριε Υπουργέ, το διαπιστώνουμε και μόνοι μας. Είναι παραπάνω από αυτόν που έχει την ευθύνη του </w:t>
      </w:r>
      <w:r>
        <w:rPr>
          <w:rFonts w:eastAsia="Times New Roman" w:cs="Times New Roman"/>
          <w:szCs w:val="24"/>
          <w:lang w:val="en-GB"/>
        </w:rPr>
        <w:t>camp</w:t>
      </w:r>
      <w:r>
        <w:rPr>
          <w:rFonts w:eastAsia="Times New Roman" w:cs="Times New Roman"/>
          <w:szCs w:val="24"/>
        </w:rPr>
        <w:t xml:space="preserve">. Πάνε και λένε «σας απαγορεύω». </w:t>
      </w:r>
    </w:p>
    <w:p w14:paraId="38375733"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Έχετε πει ότι αυτές τις ανεξ</w:t>
      </w:r>
      <w:r>
        <w:rPr>
          <w:rFonts w:eastAsia="Times New Roman" w:cs="Times New Roman"/>
          <w:szCs w:val="24"/>
        </w:rPr>
        <w:t>άρτητες κινήσεις που κάνουν οι ΜΚΟ εσείς τις περιορίζετε. Όμως, κάθε φορά θα πρέπει να σας καταγγέλλουν ανεξάρτητες κινήσεις και να τις περιορίζετε; Πώς θα γίνει, δηλαδή; Είναι πολλές οι ΜΚΟ που δρουν, συνεχώς ξεφυτρώνει και μια ΜΚΟ. Και όπως έχουμε καταγγ</w:t>
      </w:r>
      <w:r>
        <w:rPr>
          <w:rFonts w:eastAsia="Times New Roman" w:cs="Times New Roman"/>
          <w:szCs w:val="24"/>
        </w:rPr>
        <w:t xml:space="preserve">είλει εδώ, κύριε Υπουργέ, το </w:t>
      </w:r>
      <w:r>
        <w:rPr>
          <w:rFonts w:eastAsia="Times New Roman" w:cs="Times New Roman"/>
          <w:szCs w:val="24"/>
        </w:rPr>
        <w:t>π</w:t>
      </w:r>
      <w:r>
        <w:rPr>
          <w:rFonts w:eastAsia="Times New Roman" w:cs="Times New Roman"/>
          <w:szCs w:val="24"/>
        </w:rPr>
        <w:t xml:space="preserve">ροσφυγικό έχει αξιοποιηθεί για μπίζνες, για κερδοφορία κάποιων </w:t>
      </w:r>
      <w:proofErr w:type="spellStart"/>
      <w:r>
        <w:rPr>
          <w:rFonts w:eastAsia="Times New Roman" w:cs="Times New Roman"/>
          <w:szCs w:val="24"/>
        </w:rPr>
        <w:t>αετονύχηδων</w:t>
      </w:r>
      <w:proofErr w:type="spellEnd"/>
      <w:r>
        <w:rPr>
          <w:rFonts w:eastAsia="Times New Roman" w:cs="Times New Roman"/>
          <w:szCs w:val="24"/>
        </w:rPr>
        <w:t xml:space="preserve"> και εδώ φαίνεται ότι τα χρήματα που έρχονται δεν πάνε στους πρόσφυγες. Δεν λέω για την Κυ</w:t>
      </w:r>
      <w:r>
        <w:rPr>
          <w:rFonts w:eastAsia="Times New Roman" w:cs="Times New Roman"/>
          <w:szCs w:val="24"/>
        </w:rPr>
        <w:lastRenderedPageBreak/>
        <w:t>βέρνηση. Η Κυβέρνηση απολογείται. Έχει το κονδύλι, τον προϋπολ</w:t>
      </w:r>
      <w:r>
        <w:rPr>
          <w:rFonts w:eastAsia="Times New Roman" w:cs="Times New Roman"/>
          <w:szCs w:val="24"/>
        </w:rPr>
        <w:t xml:space="preserve">ογισμό, κάνει τους διαγωνισμούς.  Όμως, οι ΜΚΟ πού δίνουν απολογισμό, κύριε Υπουργέ; Φέρτε μας τον απολογισμό των ΜΚΟ, πόσα λεφτά έχουν πάρει και πού έχουν πάει αυτά. Πρέπει με ευθύνη η Κυβέρνηση να αντιμετωπίσει όλη αυτή την ασυδοσία όλων αυτών των </w:t>
      </w:r>
      <w:proofErr w:type="spellStart"/>
      <w:r>
        <w:rPr>
          <w:rFonts w:eastAsia="Times New Roman" w:cs="Times New Roman"/>
          <w:szCs w:val="24"/>
        </w:rPr>
        <w:t>αετονύ</w:t>
      </w:r>
      <w:r>
        <w:rPr>
          <w:rFonts w:eastAsia="Times New Roman" w:cs="Times New Roman"/>
          <w:szCs w:val="24"/>
        </w:rPr>
        <w:t>χηδων</w:t>
      </w:r>
      <w:proofErr w:type="spellEnd"/>
      <w:r>
        <w:rPr>
          <w:rFonts w:eastAsia="Times New Roman" w:cs="Times New Roman"/>
          <w:szCs w:val="24"/>
        </w:rPr>
        <w:t xml:space="preserve">, που σήμερα καρπώνονται, τσεπώνουν τέλος πάντων, ροκανίζουν αυτά τα λεφτά που πρέπει να πάνε στους πρόσφυγες. </w:t>
      </w:r>
    </w:p>
    <w:p w14:paraId="38375734"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Τελειώνω, κύριε Υπουργέ. Εμείς λέμε ότι επειδή ο χειμώνας είναι μπροστά, πρέπει να παρθούν μέτρα, μπορεί να βρεθούν λύσεις. Και οι λύσεις σ</w:t>
      </w:r>
      <w:r>
        <w:rPr>
          <w:rFonts w:eastAsia="Times New Roman" w:cs="Times New Roman"/>
          <w:szCs w:val="24"/>
        </w:rPr>
        <w:t>τα νησιά όπου υπάρχει αυτό το πρόβλημα είναι να φύγουν άμεσα από εκεί αυτοί που έχουν ήδη καταγραφεί για πολιτικό άσυλο. Γι’ αυτούς, κύριε Υπουργέ, μπορείτε να το κάνετε, αυτούς που καταγράφηκαν χθες να τους πάρετε σήμερα και να έρθουν. Δεν μπορείτε να του</w:t>
      </w:r>
      <w:r>
        <w:rPr>
          <w:rFonts w:eastAsia="Times New Roman" w:cs="Times New Roman"/>
          <w:szCs w:val="24"/>
        </w:rPr>
        <w:t>ς έχετε εκεί. Παρ’ όλο που εμείς δεν συμφωνούμε να είναι εκεί και λέμε ότι πρέπει να μετακινηθούν άμεσα, μπορούν να μετακινηθούν και για λόγους τέτοιους, ανθρωπιστικούς, κύριε Υπουργέ, για να μην ξεπαγιάζουν.</w:t>
      </w:r>
    </w:p>
    <w:p w14:paraId="38375735"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Ορί</w:t>
      </w:r>
      <w:r>
        <w:rPr>
          <w:rFonts w:eastAsia="Times New Roman" w:cs="Times New Roman"/>
          <w:szCs w:val="24"/>
        </w:rPr>
        <w:t>στε, κύριε Υπουργέ, έχετε τον λόγο.</w:t>
      </w:r>
    </w:p>
    <w:p w14:paraId="38375736"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επιτρέψτε μου να σας διευκρινίσω το εξής. Πρόκειται για πολύ μεγάλο λάθος ότι εγώ έχω τη λογική ότι οι ΜΚΟ είναι πυλώνας. </w:t>
      </w:r>
    </w:p>
    <w:p w14:paraId="38375737"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Πιστέψτε με, όλη μου τη ζωή η λογική μου είναι ότι ο πυλώνας παροχής υπηρεσιών και ελέγχου των υπηρεσιών είναι το κράτος. Οι ΜΚΟ είναι ένα κομμάτι όλου αυτού του πράγματος, και αυτό θέλω να το πιστέψετε. Όλη μου η ζωή έχει κινηθεί σε αυτό το επίπεδο. </w:t>
      </w:r>
    </w:p>
    <w:p w14:paraId="38375738"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Είνα</w:t>
      </w:r>
      <w:r>
        <w:rPr>
          <w:rFonts w:eastAsia="Times New Roman" w:cs="Times New Roman"/>
          <w:szCs w:val="24"/>
        </w:rPr>
        <w:t xml:space="preserve">ι διαφορετικό πράγμα το ότι αυτή τη στιγμή εμείς αντισταθήκαμε, χρήματα δόθηκαν σε θεσμικές και μη κυβερνητικές οργανώσεις. Όσο και να φωνάξουμε, η δουλειά μας είναι να μείνουν εδώ όσα παραπάνω χρήματα από αυτά μπορούν. </w:t>
      </w:r>
    </w:p>
    <w:p w14:paraId="38375739"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Έχετε δίκιο, δεν έχουμε μεγάλες δυν</w:t>
      </w:r>
      <w:r>
        <w:rPr>
          <w:rFonts w:eastAsia="Times New Roman" w:cs="Times New Roman"/>
          <w:szCs w:val="24"/>
        </w:rPr>
        <w:t xml:space="preserve">ατότητες ελέγχου. Το απαιτούμε και εμείς από την Ευρωπαϊκή Ένωση, αλλά ξέρετε ότι αυτά είναι νομικές διαδικασίες, τις οποίες δεν αρκεί η βούλησή σου ή η κοινωνική σου διάθεση για να μπορέσεις να τις λύσεις. </w:t>
      </w:r>
    </w:p>
    <w:p w14:paraId="3837573A"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lastRenderedPageBreak/>
        <w:t>Φεύγουν αυτοί που δικαιούνται, αυτοί οι οποίοι έ</w:t>
      </w:r>
      <w:r>
        <w:rPr>
          <w:rFonts w:eastAsia="Times New Roman" w:cs="Times New Roman"/>
          <w:szCs w:val="24"/>
        </w:rPr>
        <w:t xml:space="preserve">χουν πάρει το τρίπτυχο -αυτό εννοείτε-, δηλαδή, που έχει κριθεί ότι είναι ευάλωτοι και ότι δικαιούνται να ζητήσουν άσυλο στην Ελλάδα. Φεύγουν. </w:t>
      </w:r>
    </w:p>
    <w:p w14:paraId="3837573B"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Έχουμε μεταφέρει μέσα σε τρεις μήνες περίπου τέσσερις χιλιάδες ανθρώπους από τα νησιά. Τις τελευταίες είκοσι πέν</w:t>
      </w:r>
      <w:r>
        <w:rPr>
          <w:rFonts w:eastAsia="Times New Roman" w:cs="Times New Roman"/>
          <w:szCs w:val="24"/>
        </w:rPr>
        <w:t>τε μέρες μεταφέραμε οκτακόσιους από τη Μυτιλήνη, αλλά η μεταφορά δεν μπορεί παρά να γίνει με βάση τη συμφωνία της Ευρώπης και της Τουρκίας. Το επισπεύδουμε. Έχετε δίκιο, το προσπαθούμε. Νομίζω ότι και από τα νησιά μπορούν να σας το βεβαιώσουν αυτό.</w:t>
      </w:r>
    </w:p>
    <w:p w14:paraId="3837573C"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 xml:space="preserve">Μας αδικείτε. Στο Ελληνικό οι σκηνές που υπάρχουν -που δεν τις έκρυψα, τις είπα- είναι σκηνές πολικού τύπου με θέρμανση. Οι μετρήσεις είναι ότι όταν έξω έχει -6 έως 1 βαθμό μέσα έχει 16 μέχρι 19. Και όταν έξω έχει -2 μέχρι 4 βαθμούς, μέσα έχει 20 βαθμούς. </w:t>
      </w:r>
      <w:r>
        <w:rPr>
          <w:rFonts w:eastAsia="Times New Roman" w:cs="Times New Roman"/>
          <w:szCs w:val="24"/>
        </w:rPr>
        <w:t>Αυτό δεν αφαιρεί την ευθύνη μας να καλύψουμε την κατάσταση που έχει δημιουργηθεί στα νησιά. Ελπίζω την επόμενη φορά να μην σας επιτρέψω, λόγω πρακτικής, να υποβάλετε μια τέτοια ερώτηση.</w:t>
      </w:r>
    </w:p>
    <w:p w14:paraId="3837573D"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837573E"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w:t>
      </w:r>
      <w:r>
        <w:rPr>
          <w:rFonts w:eastAsia="Times New Roman" w:cs="Times New Roman"/>
          <w:szCs w:val="24"/>
        </w:rPr>
        <w:t>ε.</w:t>
      </w:r>
    </w:p>
    <w:p w14:paraId="3837573F"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38375740"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38375741" w14:textId="77777777" w:rsidR="00DE40E5" w:rsidRDefault="00AD2AA6">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38375742" w14:textId="77777777" w:rsidR="00DE40E5" w:rsidRDefault="00AD2AA6">
      <w:pPr>
        <w:spacing w:line="600" w:lineRule="auto"/>
        <w:ind w:firstLine="720"/>
        <w:contextualSpacing/>
        <w:jc w:val="both"/>
        <w:rPr>
          <w:rFonts w:eastAsia="Times New Roman" w:cs="Times New Roman"/>
          <w:szCs w:val="24"/>
        </w:rPr>
      </w:pPr>
      <w:r w:rsidRPr="00526EB8">
        <w:rPr>
          <w:rFonts w:eastAsia="Times New Roman" w:cs="Times New Roman"/>
          <w:b/>
          <w:szCs w:val="24"/>
        </w:rPr>
        <w:t>ΠΡΟΕΔΡΕΥΟΥΣΑ (Αναστασία Χριστοδουλοπούλου</w:t>
      </w:r>
      <w:r w:rsidRPr="00D21FEE">
        <w:rPr>
          <w:rFonts w:eastAsia="Times New Roman" w:cs="Times New Roman"/>
          <w:b/>
          <w:szCs w:val="24"/>
        </w:rPr>
        <w:t>):</w:t>
      </w:r>
      <w:r>
        <w:rPr>
          <w:rFonts w:eastAsia="Times New Roman" w:cs="Times New Roman"/>
          <w:szCs w:val="24"/>
        </w:rPr>
        <w:t xml:space="preserve"> Με τη συναίνεση του Σώματος και ώρα 20</w:t>
      </w:r>
      <w:r>
        <w:rPr>
          <w:rFonts w:eastAsia="Times New Roman" w:cs="Times New Roman"/>
          <w:szCs w:val="24"/>
        </w:rPr>
        <w:t>.</w:t>
      </w:r>
      <w:r>
        <w:rPr>
          <w:rFonts w:eastAsia="Times New Roman" w:cs="Times New Roman"/>
          <w:szCs w:val="24"/>
        </w:rPr>
        <w:t xml:space="preserve">00΄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Τετάρτη 18 Ιανουαρίου 2017 και ώρα 10</w:t>
      </w:r>
      <w:r>
        <w:rPr>
          <w:rFonts w:eastAsia="Times New Roman" w:cs="Times New Roman"/>
          <w:szCs w:val="24"/>
        </w:rPr>
        <w:t>.</w:t>
      </w:r>
      <w:r>
        <w:rPr>
          <w:rFonts w:eastAsia="Times New Roman" w:cs="Times New Roman"/>
          <w:szCs w:val="24"/>
        </w:rPr>
        <w:t>00΄</w:t>
      </w:r>
      <w:r>
        <w:rPr>
          <w:rFonts w:eastAsia="Times New Roman" w:cs="Times New Roman"/>
          <w:szCs w:val="24"/>
        </w:rPr>
        <w:t>,</w:t>
      </w:r>
      <w:r>
        <w:rPr>
          <w:rFonts w:eastAsia="Times New Roman" w:cs="Times New Roman"/>
          <w:szCs w:val="24"/>
        </w:rPr>
        <w:t xml:space="preserve"> με αντικείμενο εργασιών του Σώματος: Συζήτηση προ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ιατάξεως, σύμφωνα με το άρθρο 143 του Κανονισμού της Βουλής, με πρωτοβουλία της Προέδρου της Κοινοβουλευτικής Ομάδας της Δημ</w:t>
      </w:r>
      <w:r>
        <w:rPr>
          <w:rFonts w:eastAsia="Times New Roman" w:cs="Times New Roman"/>
          <w:szCs w:val="24"/>
        </w:rPr>
        <w:t>οκρατικής Συμπαράταξης (ΠΑΣΟΚ – ΔΗΜΑΡ) κ</w:t>
      </w:r>
      <w:r>
        <w:rPr>
          <w:rFonts w:eastAsia="Times New Roman" w:cs="Times New Roman"/>
          <w:szCs w:val="24"/>
        </w:rPr>
        <w:t>.</w:t>
      </w:r>
      <w:r>
        <w:rPr>
          <w:rFonts w:eastAsia="Times New Roman" w:cs="Times New Roman"/>
          <w:szCs w:val="24"/>
        </w:rPr>
        <w:t xml:space="preserve"> Φωτεινής (Φώφης) Γεννηματά, σε επίπεδο Αρχηγών Κομμάτων, σχετικά με τον πρωτογενή τομέα και τους αγρότες, σύμφωνα με την ειδική ημερήσια διάταξη που έχει διανεμηθεί.</w:t>
      </w:r>
      <w:r>
        <w:rPr>
          <w:rFonts w:eastAsia="Times New Roman" w:cs="Times New Roman"/>
          <w:szCs w:val="24"/>
        </w:rPr>
        <w:t xml:space="preserve"> </w:t>
      </w:r>
    </w:p>
    <w:p w14:paraId="38375743" w14:textId="77777777" w:rsidR="00DE40E5" w:rsidRDefault="00DE40E5">
      <w:pPr>
        <w:spacing w:line="600" w:lineRule="auto"/>
        <w:ind w:firstLine="720"/>
        <w:contextualSpacing/>
        <w:jc w:val="both"/>
        <w:rPr>
          <w:rFonts w:eastAsia="Times New Roman" w:cs="Times New Roman"/>
          <w:szCs w:val="24"/>
        </w:rPr>
      </w:pPr>
    </w:p>
    <w:p w14:paraId="38375744" w14:textId="77777777" w:rsidR="00DE40E5" w:rsidRDefault="00AD2AA6">
      <w:pPr>
        <w:spacing w:line="600" w:lineRule="auto"/>
        <w:ind w:firstLine="720"/>
        <w:contextualSpacing/>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ΟΙ ΓΡΑΜΜΑΤΕΙΣ</w:t>
      </w:r>
    </w:p>
    <w:sectPr w:rsidR="00DE40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xBr9HeuOVa0tBTmNuPntMYlrHiI=" w:salt="cDvpYgu7qYS+8PtkD5uxa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E5"/>
    <w:rsid w:val="006E2B0A"/>
    <w:rsid w:val="00AD2AA6"/>
    <w:rsid w:val="00DE40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55B3"/>
  <w15:docId w15:val="{AEB9070F-44EA-4163-AD46-8C3B0543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C79E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C7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20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382</MetadataID>
    <Session xmlns="641f345b-441b-4b81-9152-adc2e73ba5e1">Β´</Session>
    <Date xmlns="641f345b-441b-4b81-9152-adc2e73ba5e1">2017-01-15T22:00:00+00:00</Date>
    <Status xmlns="641f345b-441b-4b81-9152-adc2e73ba5e1">
      <Url>http://srv-sp1/praktika/Lists/Incoming_Metadata/EditForm.aspx?ID=382&amp;Source=/praktika/Recordings_Library/Forms/AllItems.aspx</Url>
      <Description>Δημοσιεύτηκε</Description>
    </Status>
    <Meeting xmlns="641f345b-441b-4b81-9152-adc2e73ba5e1">ΝΣΤ´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D03166-6934-4567-A052-1A147094FD2B}">
  <ds:schemaRefs>
    <ds:schemaRef ds:uri="http://www.w3.org/XML/1998/namespace"/>
    <ds:schemaRef ds:uri="641f345b-441b-4b81-9152-adc2e73ba5e1"/>
    <ds:schemaRef ds:uri="http://purl.org/dc/elements/1.1/"/>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D2AEE52-932C-48C5-BFD4-610885E5E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1CF8CF-B121-4F43-A077-6F735C26F3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15123</Words>
  <Characters>81667</Characters>
  <Application>Microsoft Office Word</Application>
  <DocSecurity>0</DocSecurity>
  <Lines>680</Lines>
  <Paragraphs>193</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96597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2017-01-23T08:59:00Z</dcterms:created>
  <dcterms:modified xsi:type="dcterms:W3CDTF">2017-01-23T08:59:00Z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