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19BF62" w14:textId="77777777" w:rsidR="00704904" w:rsidRPr="00704904" w:rsidRDefault="00704904" w:rsidP="00704904">
      <w:pPr>
        <w:spacing w:after="0" w:line="360" w:lineRule="auto"/>
        <w:rPr>
          <w:ins w:id="0" w:author="Φλούδα Χριστίνα" w:date="2016-09-19T13:16:00Z"/>
          <w:rFonts w:eastAsia="Times New Roman"/>
          <w:szCs w:val="24"/>
          <w:lang w:eastAsia="en-US"/>
        </w:rPr>
      </w:pPr>
      <w:ins w:id="1" w:author="Φλούδα Χριστίνα" w:date="2016-09-19T13:16:00Z">
        <w:r w:rsidRPr="0070490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5CFFBA8" w14:textId="77777777" w:rsidR="00704904" w:rsidRPr="00704904" w:rsidRDefault="00704904" w:rsidP="00704904">
      <w:pPr>
        <w:spacing w:after="0" w:line="360" w:lineRule="auto"/>
        <w:rPr>
          <w:ins w:id="2" w:author="Φλούδα Χριστίνα" w:date="2016-09-19T13:16:00Z"/>
          <w:rFonts w:eastAsia="Times New Roman"/>
          <w:szCs w:val="24"/>
          <w:lang w:eastAsia="en-US"/>
        </w:rPr>
      </w:pPr>
    </w:p>
    <w:p w14:paraId="16F60279" w14:textId="77777777" w:rsidR="00704904" w:rsidRPr="00704904" w:rsidRDefault="00704904" w:rsidP="00704904">
      <w:pPr>
        <w:spacing w:after="0" w:line="360" w:lineRule="auto"/>
        <w:rPr>
          <w:ins w:id="3" w:author="Φλούδα Χριστίνα" w:date="2016-09-19T13:16:00Z"/>
          <w:rFonts w:eastAsia="Times New Roman"/>
          <w:szCs w:val="24"/>
          <w:lang w:eastAsia="en-US"/>
        </w:rPr>
      </w:pPr>
      <w:ins w:id="4" w:author="Φλούδα Χριστίνα" w:date="2016-09-19T13:16:00Z">
        <w:r w:rsidRPr="00704904">
          <w:rPr>
            <w:rFonts w:eastAsia="Times New Roman"/>
            <w:szCs w:val="24"/>
            <w:lang w:eastAsia="en-US"/>
          </w:rPr>
          <w:t>ΠΙΝΑΚΑΣ ΠΕΡΙΕΧΟΜΕΝΩΝ</w:t>
        </w:r>
      </w:ins>
    </w:p>
    <w:p w14:paraId="76C99666" w14:textId="77777777" w:rsidR="00704904" w:rsidRPr="00704904" w:rsidRDefault="00704904" w:rsidP="00704904">
      <w:pPr>
        <w:spacing w:after="0" w:line="360" w:lineRule="auto"/>
        <w:rPr>
          <w:ins w:id="5" w:author="Φλούδα Χριστίνα" w:date="2016-09-19T13:16:00Z"/>
          <w:rFonts w:eastAsia="Times New Roman"/>
          <w:szCs w:val="24"/>
          <w:lang w:eastAsia="en-US"/>
        </w:rPr>
      </w:pPr>
      <w:ins w:id="6" w:author="Φλούδα Χριστίνα" w:date="2016-09-19T13:16:00Z">
        <w:r w:rsidRPr="00704904">
          <w:rPr>
            <w:rFonts w:eastAsia="Times New Roman"/>
            <w:szCs w:val="24"/>
            <w:lang w:eastAsia="en-US"/>
          </w:rPr>
          <w:t xml:space="preserve">ΙΖ΄ ΠΕΡΙΟΔΟΣ </w:t>
        </w:r>
      </w:ins>
    </w:p>
    <w:p w14:paraId="2E9BBAF8" w14:textId="77777777" w:rsidR="00704904" w:rsidRPr="00704904" w:rsidRDefault="00704904" w:rsidP="00704904">
      <w:pPr>
        <w:spacing w:after="0" w:line="360" w:lineRule="auto"/>
        <w:rPr>
          <w:ins w:id="7" w:author="Φλούδα Χριστίνα" w:date="2016-09-19T13:16:00Z"/>
          <w:rFonts w:eastAsia="Times New Roman"/>
          <w:szCs w:val="24"/>
          <w:lang w:eastAsia="en-US"/>
        </w:rPr>
      </w:pPr>
      <w:ins w:id="8" w:author="Φλούδα Χριστίνα" w:date="2016-09-19T13:16:00Z">
        <w:r w:rsidRPr="00704904">
          <w:rPr>
            <w:rFonts w:eastAsia="Times New Roman"/>
            <w:szCs w:val="24"/>
            <w:lang w:eastAsia="en-US"/>
          </w:rPr>
          <w:t>ΠΡΟΕΔΡΕΥΟΜΕΝΗΣ ΚΟΙΝΟΒΟΥΛΕΥΤΙΚΗΣ ΔΗΜΟΚΡΑΤΙΑΣ</w:t>
        </w:r>
      </w:ins>
    </w:p>
    <w:p w14:paraId="276095EF" w14:textId="77777777" w:rsidR="00704904" w:rsidRPr="00704904" w:rsidRDefault="00704904" w:rsidP="00704904">
      <w:pPr>
        <w:spacing w:after="0" w:line="360" w:lineRule="auto"/>
        <w:rPr>
          <w:ins w:id="9" w:author="Φλούδα Χριστίνα" w:date="2016-09-19T13:16:00Z"/>
          <w:rFonts w:eastAsia="Times New Roman"/>
          <w:szCs w:val="24"/>
          <w:lang w:eastAsia="en-US"/>
        </w:rPr>
      </w:pPr>
      <w:ins w:id="10" w:author="Φλούδα Χριστίνα" w:date="2016-09-19T13:16:00Z">
        <w:r w:rsidRPr="00704904">
          <w:rPr>
            <w:rFonts w:eastAsia="Times New Roman"/>
            <w:szCs w:val="24"/>
            <w:lang w:eastAsia="en-US"/>
          </w:rPr>
          <w:t>ΣΥΝΟΔΟΣ Α΄</w:t>
        </w:r>
      </w:ins>
    </w:p>
    <w:p w14:paraId="3F64C37F" w14:textId="77777777" w:rsidR="00704904" w:rsidRPr="00704904" w:rsidRDefault="00704904" w:rsidP="00704904">
      <w:pPr>
        <w:spacing w:after="0" w:line="360" w:lineRule="auto"/>
        <w:rPr>
          <w:ins w:id="11" w:author="Φλούδα Χριστίνα" w:date="2016-09-19T13:16:00Z"/>
          <w:rFonts w:eastAsia="Times New Roman"/>
          <w:szCs w:val="24"/>
          <w:lang w:eastAsia="en-US"/>
        </w:rPr>
      </w:pPr>
    </w:p>
    <w:p w14:paraId="17ACB887" w14:textId="77777777" w:rsidR="00704904" w:rsidRPr="00704904" w:rsidRDefault="00704904" w:rsidP="00704904">
      <w:pPr>
        <w:spacing w:after="0" w:line="360" w:lineRule="auto"/>
        <w:rPr>
          <w:ins w:id="12" w:author="Φλούδα Χριστίνα" w:date="2016-09-19T13:16:00Z"/>
          <w:rFonts w:eastAsia="Times New Roman"/>
          <w:szCs w:val="24"/>
          <w:lang w:eastAsia="en-US"/>
        </w:rPr>
      </w:pPr>
      <w:ins w:id="13" w:author="Φλούδα Χριστίνα" w:date="2016-09-19T13:16:00Z">
        <w:r w:rsidRPr="00704904">
          <w:rPr>
            <w:rFonts w:eastAsia="Times New Roman"/>
            <w:szCs w:val="24"/>
            <w:lang w:eastAsia="en-US"/>
          </w:rPr>
          <w:t>ΣΥΝΕΔΡΙΑΣΗ ΡΠΖ΄</w:t>
        </w:r>
      </w:ins>
    </w:p>
    <w:p w14:paraId="582FE144" w14:textId="77777777" w:rsidR="00704904" w:rsidRPr="00704904" w:rsidRDefault="00704904" w:rsidP="00704904">
      <w:pPr>
        <w:spacing w:after="0" w:line="360" w:lineRule="auto"/>
        <w:rPr>
          <w:ins w:id="14" w:author="Φλούδα Χριστίνα" w:date="2016-09-19T13:16:00Z"/>
          <w:rFonts w:eastAsia="Times New Roman"/>
          <w:szCs w:val="24"/>
          <w:lang w:eastAsia="en-US"/>
        </w:rPr>
      </w:pPr>
      <w:ins w:id="15" w:author="Φλούδα Χριστίνα" w:date="2016-09-19T13:16:00Z">
        <w:r w:rsidRPr="00704904">
          <w:rPr>
            <w:rFonts w:eastAsia="Times New Roman"/>
            <w:szCs w:val="24"/>
            <w:lang w:eastAsia="en-US"/>
          </w:rPr>
          <w:t>Δευτέρα  12 Σεπτεμβρίου 2016</w:t>
        </w:r>
        <w:bookmarkStart w:id="16" w:name="_GoBack"/>
        <w:bookmarkEnd w:id="16"/>
      </w:ins>
    </w:p>
    <w:p w14:paraId="3FE1DFD2" w14:textId="77777777" w:rsidR="00704904" w:rsidRPr="00704904" w:rsidRDefault="00704904" w:rsidP="00704904">
      <w:pPr>
        <w:spacing w:after="0" w:line="360" w:lineRule="auto"/>
        <w:rPr>
          <w:ins w:id="17" w:author="Φλούδα Χριστίνα" w:date="2016-09-19T13:16:00Z"/>
          <w:rFonts w:eastAsia="Times New Roman"/>
          <w:szCs w:val="24"/>
          <w:lang w:eastAsia="en-US"/>
        </w:rPr>
      </w:pPr>
    </w:p>
    <w:p w14:paraId="57544744" w14:textId="77777777" w:rsidR="00704904" w:rsidRPr="00704904" w:rsidRDefault="00704904" w:rsidP="00704904">
      <w:pPr>
        <w:spacing w:after="0" w:line="360" w:lineRule="auto"/>
        <w:rPr>
          <w:ins w:id="18" w:author="Φλούδα Χριστίνα" w:date="2016-09-19T13:16:00Z"/>
          <w:rFonts w:eastAsia="Times New Roman"/>
          <w:szCs w:val="24"/>
          <w:lang w:eastAsia="en-US"/>
        </w:rPr>
      </w:pPr>
      <w:ins w:id="19" w:author="Φλούδα Χριστίνα" w:date="2016-09-19T13:16:00Z">
        <w:r w:rsidRPr="00704904">
          <w:rPr>
            <w:rFonts w:eastAsia="Times New Roman"/>
            <w:szCs w:val="24"/>
            <w:lang w:eastAsia="en-US"/>
          </w:rPr>
          <w:t>ΘΕΜΑΤΑ</w:t>
        </w:r>
      </w:ins>
    </w:p>
    <w:p w14:paraId="573EDC96" w14:textId="77777777" w:rsidR="00704904" w:rsidRPr="00704904" w:rsidRDefault="00704904" w:rsidP="00704904">
      <w:pPr>
        <w:spacing w:after="0" w:line="360" w:lineRule="auto"/>
        <w:rPr>
          <w:ins w:id="20" w:author="Φλούδα Χριστίνα" w:date="2016-09-19T13:16:00Z"/>
          <w:rFonts w:eastAsia="Times New Roman"/>
          <w:szCs w:val="24"/>
          <w:lang w:eastAsia="en-US"/>
        </w:rPr>
      </w:pPr>
      <w:ins w:id="21" w:author="Φλούδα Χριστίνα" w:date="2016-09-19T13:16:00Z">
        <w:r w:rsidRPr="00704904">
          <w:rPr>
            <w:rFonts w:eastAsia="Times New Roman"/>
            <w:szCs w:val="24"/>
            <w:lang w:eastAsia="en-US"/>
          </w:rPr>
          <w:t xml:space="preserve"> </w:t>
        </w:r>
        <w:r w:rsidRPr="00704904">
          <w:rPr>
            <w:rFonts w:eastAsia="Times New Roman"/>
            <w:szCs w:val="24"/>
            <w:lang w:eastAsia="en-US"/>
          </w:rPr>
          <w:br/>
          <w:t xml:space="preserve">Α. ΕΙΔΙΚΑ ΘΕΜΑΤΑ </w:t>
        </w:r>
        <w:r w:rsidRPr="00704904">
          <w:rPr>
            <w:rFonts w:eastAsia="Times New Roman"/>
            <w:szCs w:val="24"/>
            <w:lang w:eastAsia="en-US"/>
          </w:rPr>
          <w:br/>
          <w:t xml:space="preserve">Επί διαδικαστικού θέματος, σελ. </w:t>
        </w:r>
        <w:r w:rsidRPr="00704904">
          <w:rPr>
            <w:rFonts w:eastAsia="Times New Roman"/>
            <w:szCs w:val="24"/>
            <w:lang w:eastAsia="en-US"/>
          </w:rPr>
          <w:br/>
          <w:t xml:space="preserve"> </w:t>
        </w:r>
        <w:r w:rsidRPr="00704904">
          <w:rPr>
            <w:rFonts w:eastAsia="Times New Roman"/>
            <w:szCs w:val="24"/>
            <w:lang w:eastAsia="en-US"/>
          </w:rPr>
          <w:br/>
          <w:t xml:space="preserve">Β. ΚΟΙΝΟΒΟΥΛΕΥΤΙΚΟΣ ΕΛΕΓΧΟΣ </w:t>
        </w:r>
        <w:r w:rsidRPr="00704904">
          <w:rPr>
            <w:rFonts w:eastAsia="Times New Roman"/>
            <w:szCs w:val="24"/>
            <w:lang w:eastAsia="en-US"/>
          </w:rPr>
          <w:br/>
          <w:t xml:space="preserve">1. Κατάθεση αναφορών, σελ. </w:t>
        </w:r>
        <w:r w:rsidRPr="00704904">
          <w:rPr>
            <w:rFonts w:eastAsia="Times New Roman"/>
            <w:szCs w:val="24"/>
            <w:lang w:eastAsia="en-US"/>
          </w:rPr>
          <w:br/>
          <w:t>2. Συζήτηση επικαίρων ερωτήσεων:</w:t>
        </w:r>
        <w:r w:rsidRPr="00704904">
          <w:rPr>
            <w:rFonts w:eastAsia="Times New Roman"/>
            <w:szCs w:val="24"/>
            <w:lang w:eastAsia="en-US"/>
          </w:rPr>
          <w:br/>
          <w:t xml:space="preserve">    α) Προς τον Υπουργό Παιδείας,  Έρευνας και Θρησκευμάτων, σχετικά με την ίδρυση Δημόσιων ΙΕΚ ενηλίκων με κατεύθυνση την ειδική εκπαίδευση, σελ. </w:t>
        </w:r>
        <w:r w:rsidRPr="00704904">
          <w:rPr>
            <w:rFonts w:eastAsia="Times New Roman"/>
            <w:szCs w:val="24"/>
            <w:lang w:eastAsia="en-US"/>
          </w:rPr>
          <w:br/>
          <w:t xml:space="preserve">    β) Προς τον Υπουργό Υγείας:</w:t>
        </w:r>
        <w:r w:rsidRPr="00704904">
          <w:rPr>
            <w:rFonts w:eastAsia="Times New Roman"/>
            <w:szCs w:val="24"/>
            <w:lang w:eastAsia="en-US"/>
          </w:rPr>
          <w:br/>
          <w:t xml:space="preserve">        i. σχετικά με την κάλυψη κενής θέσης αγροτικού ιατρού στο Περιφερειακό Ιατρείο </w:t>
        </w:r>
        <w:proofErr w:type="spellStart"/>
        <w:r w:rsidRPr="00704904">
          <w:rPr>
            <w:rFonts w:eastAsia="Times New Roman"/>
            <w:szCs w:val="24"/>
            <w:lang w:eastAsia="en-US"/>
          </w:rPr>
          <w:t>Κυπαρισσίου</w:t>
        </w:r>
        <w:proofErr w:type="spellEnd"/>
        <w:r w:rsidRPr="00704904">
          <w:rPr>
            <w:rFonts w:eastAsia="Times New Roman"/>
            <w:szCs w:val="24"/>
            <w:lang w:eastAsia="en-US"/>
          </w:rPr>
          <w:t xml:space="preserve"> του Δήμου Μονεμβασίας, σελ. </w:t>
        </w:r>
        <w:r w:rsidRPr="00704904">
          <w:rPr>
            <w:rFonts w:eastAsia="Times New Roman"/>
            <w:szCs w:val="24"/>
            <w:lang w:eastAsia="en-US"/>
          </w:rPr>
          <w:br/>
          <w:t xml:space="preserve">        </w:t>
        </w:r>
        <w:proofErr w:type="spellStart"/>
        <w:r w:rsidRPr="00704904">
          <w:rPr>
            <w:rFonts w:eastAsia="Times New Roman"/>
            <w:szCs w:val="24"/>
            <w:lang w:eastAsia="en-US"/>
          </w:rPr>
          <w:t>ii</w:t>
        </w:r>
        <w:proofErr w:type="spellEnd"/>
        <w:r w:rsidRPr="00704904">
          <w:rPr>
            <w:rFonts w:eastAsia="Times New Roman"/>
            <w:szCs w:val="24"/>
            <w:lang w:eastAsia="en-US"/>
          </w:rPr>
          <w:t xml:space="preserve">. σχετικά με τα προβλήματα στη λειτουργία του Γενικού Νοσοκομείου Λαμίας, σελ. </w:t>
        </w:r>
        <w:r w:rsidRPr="00704904">
          <w:rPr>
            <w:rFonts w:eastAsia="Times New Roman"/>
            <w:szCs w:val="24"/>
            <w:lang w:eastAsia="en-US"/>
          </w:rPr>
          <w:br/>
        </w:r>
      </w:ins>
    </w:p>
    <w:p w14:paraId="21A13B03" w14:textId="77777777" w:rsidR="00704904" w:rsidRPr="00704904" w:rsidRDefault="00704904" w:rsidP="00704904">
      <w:pPr>
        <w:spacing w:after="0" w:line="360" w:lineRule="auto"/>
        <w:rPr>
          <w:ins w:id="22" w:author="Φλούδα Χριστίνα" w:date="2016-09-19T13:16:00Z"/>
          <w:rFonts w:eastAsia="Times New Roman"/>
          <w:szCs w:val="24"/>
          <w:lang w:eastAsia="en-US"/>
        </w:rPr>
      </w:pPr>
    </w:p>
    <w:p w14:paraId="4161B7BC" w14:textId="77777777" w:rsidR="00704904" w:rsidRPr="00704904" w:rsidRDefault="00704904" w:rsidP="00704904">
      <w:pPr>
        <w:spacing w:after="0" w:line="360" w:lineRule="auto"/>
        <w:rPr>
          <w:ins w:id="23" w:author="Φλούδα Χριστίνα" w:date="2016-09-19T13:16:00Z"/>
          <w:rFonts w:eastAsia="Times New Roman"/>
          <w:szCs w:val="24"/>
          <w:lang w:eastAsia="en-US"/>
        </w:rPr>
      </w:pPr>
      <w:ins w:id="24" w:author="Φλούδα Χριστίνα" w:date="2016-09-19T13:16:00Z">
        <w:r w:rsidRPr="00704904">
          <w:rPr>
            <w:rFonts w:eastAsia="Times New Roman"/>
            <w:szCs w:val="24"/>
            <w:lang w:eastAsia="en-US"/>
          </w:rPr>
          <w:t>ΠΡΟΕΔΡΕΥΟΥΣΑ</w:t>
        </w:r>
      </w:ins>
    </w:p>
    <w:p w14:paraId="5CD27260" w14:textId="77777777" w:rsidR="00704904" w:rsidRPr="00704904" w:rsidRDefault="00704904" w:rsidP="00704904">
      <w:pPr>
        <w:spacing w:after="0" w:line="360" w:lineRule="auto"/>
        <w:rPr>
          <w:ins w:id="25" w:author="Φλούδα Χριστίνα" w:date="2016-09-19T13:16:00Z"/>
          <w:rFonts w:eastAsia="Times New Roman"/>
          <w:szCs w:val="24"/>
          <w:lang w:eastAsia="en-US"/>
        </w:rPr>
      </w:pPr>
    </w:p>
    <w:p w14:paraId="107AA6DE" w14:textId="77777777" w:rsidR="00704904" w:rsidRPr="00704904" w:rsidRDefault="00704904" w:rsidP="00704904">
      <w:pPr>
        <w:spacing w:after="0" w:line="360" w:lineRule="auto"/>
        <w:rPr>
          <w:ins w:id="26" w:author="Φλούδα Χριστίνα" w:date="2016-09-19T13:16:00Z"/>
          <w:rFonts w:eastAsia="Times New Roman"/>
          <w:szCs w:val="24"/>
          <w:lang w:eastAsia="en-US"/>
        </w:rPr>
      </w:pPr>
      <w:ins w:id="27" w:author="Φλούδα Χριστίνα" w:date="2016-09-19T13:16:00Z">
        <w:r w:rsidRPr="00704904">
          <w:rPr>
            <w:rFonts w:eastAsia="Times New Roman"/>
            <w:szCs w:val="24"/>
            <w:lang w:eastAsia="en-US"/>
          </w:rPr>
          <w:t>ΧΡΙΣΤΟΔΟΥΛΟΠΟΥΛΟΥ Α. , σελ.</w:t>
        </w:r>
        <w:r w:rsidRPr="00704904">
          <w:rPr>
            <w:rFonts w:eastAsia="Times New Roman"/>
            <w:szCs w:val="24"/>
            <w:lang w:eastAsia="en-US"/>
          </w:rPr>
          <w:br/>
        </w:r>
      </w:ins>
    </w:p>
    <w:p w14:paraId="4C604BE5" w14:textId="77777777" w:rsidR="00704904" w:rsidRPr="00704904" w:rsidRDefault="00704904" w:rsidP="00704904">
      <w:pPr>
        <w:spacing w:after="0" w:line="360" w:lineRule="auto"/>
        <w:rPr>
          <w:ins w:id="28" w:author="Φλούδα Χριστίνα" w:date="2016-09-19T13:16:00Z"/>
          <w:rFonts w:eastAsia="Times New Roman"/>
          <w:szCs w:val="24"/>
          <w:lang w:eastAsia="en-US"/>
        </w:rPr>
      </w:pPr>
    </w:p>
    <w:p w14:paraId="254C6157" w14:textId="77777777" w:rsidR="00704904" w:rsidRPr="00704904" w:rsidRDefault="00704904" w:rsidP="00704904">
      <w:pPr>
        <w:spacing w:after="0" w:line="360" w:lineRule="auto"/>
        <w:rPr>
          <w:ins w:id="29" w:author="Φλούδα Χριστίνα" w:date="2016-09-19T13:16:00Z"/>
          <w:rFonts w:eastAsia="Times New Roman"/>
          <w:szCs w:val="24"/>
          <w:lang w:eastAsia="en-US"/>
        </w:rPr>
      </w:pPr>
      <w:ins w:id="30" w:author="Φλούδα Χριστίνα" w:date="2016-09-19T13:16:00Z">
        <w:r w:rsidRPr="00704904">
          <w:rPr>
            <w:rFonts w:eastAsia="Times New Roman"/>
            <w:szCs w:val="24"/>
            <w:lang w:eastAsia="en-US"/>
          </w:rPr>
          <w:t>ΟΜΙΛΗΤΕΣ</w:t>
        </w:r>
      </w:ins>
    </w:p>
    <w:p w14:paraId="19C95049" w14:textId="7E3F1594" w:rsidR="00704904" w:rsidRDefault="00704904" w:rsidP="00704904">
      <w:pPr>
        <w:spacing w:after="0" w:line="600" w:lineRule="auto"/>
        <w:ind w:firstLine="720"/>
        <w:jc w:val="both"/>
        <w:rPr>
          <w:ins w:id="31" w:author="Φλούδα Χριστίνα" w:date="2016-09-19T13:16:00Z"/>
          <w:rFonts w:eastAsia="Times New Roman"/>
          <w:szCs w:val="24"/>
        </w:rPr>
        <w:pPrChange w:id="32" w:author="Φλούδα Χριστίνα" w:date="2016-09-19T13:16:00Z">
          <w:pPr>
            <w:spacing w:after="0" w:line="600" w:lineRule="auto"/>
            <w:ind w:firstLine="720"/>
            <w:jc w:val="center"/>
          </w:pPr>
        </w:pPrChange>
      </w:pPr>
      <w:ins w:id="33" w:author="Φλούδα Χριστίνα" w:date="2016-09-19T13:16:00Z">
        <w:r w:rsidRPr="00704904">
          <w:rPr>
            <w:rFonts w:eastAsia="Times New Roman"/>
            <w:szCs w:val="24"/>
            <w:lang w:eastAsia="en-US"/>
          </w:rPr>
          <w:br/>
          <w:t>Α. Επί διαδικαστικού θέματος:</w:t>
        </w:r>
        <w:r w:rsidRPr="00704904">
          <w:rPr>
            <w:rFonts w:eastAsia="Times New Roman"/>
            <w:szCs w:val="24"/>
            <w:lang w:eastAsia="en-US"/>
          </w:rPr>
          <w:br/>
          <w:t>ΧΡΙΣΤΟΔΟΥΛΟΠΟΥΛΟΥ Α. , σελ.</w:t>
        </w:r>
        <w:r w:rsidRPr="00704904">
          <w:rPr>
            <w:rFonts w:eastAsia="Times New Roman"/>
            <w:szCs w:val="24"/>
            <w:lang w:eastAsia="en-US"/>
          </w:rPr>
          <w:br/>
        </w:r>
        <w:r w:rsidRPr="00704904">
          <w:rPr>
            <w:rFonts w:eastAsia="Times New Roman"/>
            <w:szCs w:val="24"/>
            <w:lang w:eastAsia="en-US"/>
          </w:rPr>
          <w:br/>
          <w:t>Β. Επί των επικαίρων ερωτήσεων:</w:t>
        </w:r>
        <w:r w:rsidRPr="00704904">
          <w:rPr>
            <w:rFonts w:eastAsia="Times New Roman"/>
            <w:szCs w:val="24"/>
            <w:lang w:eastAsia="en-US"/>
          </w:rPr>
          <w:br/>
          <w:t>ΔΑΒΑΚΗΣ Α. , σελ.</w:t>
        </w:r>
        <w:r w:rsidRPr="00704904">
          <w:rPr>
            <w:rFonts w:eastAsia="Times New Roman"/>
            <w:szCs w:val="24"/>
            <w:lang w:eastAsia="en-US"/>
          </w:rPr>
          <w:br/>
          <w:t>ΚΑΤΣΑΒΡΙΑ - ΣΙΩΡΟΠΟΥΛΟΥ Χ. , σελ.</w:t>
        </w:r>
        <w:r w:rsidRPr="00704904">
          <w:rPr>
            <w:rFonts w:eastAsia="Times New Roman"/>
            <w:szCs w:val="24"/>
            <w:lang w:eastAsia="en-US"/>
          </w:rPr>
          <w:br/>
          <w:t>ΠΕΛΕΓΡΙΝΗΣ Θ. , σελ.</w:t>
        </w:r>
        <w:r w:rsidRPr="00704904">
          <w:rPr>
            <w:rFonts w:eastAsia="Times New Roman"/>
            <w:szCs w:val="24"/>
            <w:lang w:eastAsia="en-US"/>
          </w:rPr>
          <w:br/>
          <w:t>ΠΟΛΑΚΗΣ Π. , σελ.</w:t>
        </w:r>
        <w:r w:rsidRPr="00704904">
          <w:rPr>
            <w:rFonts w:eastAsia="Times New Roman"/>
            <w:szCs w:val="24"/>
            <w:lang w:eastAsia="en-US"/>
          </w:rPr>
          <w:br/>
          <w:t>ΣΤΑΪΚΟΥΡΑΣ Χ. , σελ.</w:t>
        </w:r>
        <w:r w:rsidRPr="00704904">
          <w:rPr>
            <w:rFonts w:eastAsia="Times New Roman"/>
            <w:szCs w:val="24"/>
            <w:lang w:eastAsia="en-US"/>
          </w:rPr>
          <w:br/>
        </w:r>
      </w:ins>
    </w:p>
    <w:p w14:paraId="6D1C61CE" w14:textId="77777777" w:rsidR="00E07B47" w:rsidRDefault="00704904">
      <w:pPr>
        <w:spacing w:after="0" w:line="600" w:lineRule="auto"/>
        <w:ind w:firstLine="720"/>
        <w:jc w:val="center"/>
        <w:rPr>
          <w:rFonts w:eastAsia="Times New Roman"/>
          <w:szCs w:val="24"/>
        </w:rPr>
      </w:pPr>
      <w:r>
        <w:rPr>
          <w:rFonts w:eastAsia="Times New Roman"/>
          <w:szCs w:val="24"/>
        </w:rPr>
        <w:t>ΠΡΑΚΤΙΚΑ ΒΟΥΛΗΣ</w:t>
      </w:r>
    </w:p>
    <w:p w14:paraId="6D1C61CF" w14:textId="77777777" w:rsidR="00E07B47" w:rsidRDefault="00704904">
      <w:pPr>
        <w:spacing w:after="0" w:line="600" w:lineRule="auto"/>
        <w:ind w:firstLine="720"/>
        <w:jc w:val="center"/>
        <w:rPr>
          <w:rFonts w:eastAsia="Times New Roman"/>
          <w:szCs w:val="24"/>
        </w:rPr>
      </w:pPr>
      <w:r>
        <w:rPr>
          <w:rFonts w:eastAsia="Times New Roman"/>
          <w:szCs w:val="24"/>
        </w:rPr>
        <w:t>ΙΖ΄ ΠΕΡΙΟΔΟΣ</w:t>
      </w:r>
    </w:p>
    <w:p w14:paraId="6D1C61D0" w14:textId="77777777" w:rsidR="00E07B47" w:rsidRDefault="00704904">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D1C61D1" w14:textId="77777777" w:rsidR="00E07B47" w:rsidRDefault="00704904">
      <w:pPr>
        <w:spacing w:after="0" w:line="600" w:lineRule="auto"/>
        <w:ind w:firstLine="720"/>
        <w:jc w:val="center"/>
        <w:rPr>
          <w:rFonts w:eastAsia="Times New Roman"/>
          <w:szCs w:val="24"/>
        </w:rPr>
      </w:pPr>
      <w:r>
        <w:rPr>
          <w:rFonts w:eastAsia="Times New Roman"/>
          <w:szCs w:val="24"/>
        </w:rPr>
        <w:t>ΣΥΝΟΔΟΣ Α΄</w:t>
      </w:r>
    </w:p>
    <w:p w14:paraId="6D1C61D2" w14:textId="77777777" w:rsidR="00E07B47" w:rsidRDefault="00704904">
      <w:pPr>
        <w:spacing w:after="0" w:line="600" w:lineRule="auto"/>
        <w:ind w:firstLine="720"/>
        <w:jc w:val="center"/>
        <w:rPr>
          <w:rFonts w:eastAsia="Times New Roman"/>
          <w:szCs w:val="24"/>
        </w:rPr>
      </w:pPr>
      <w:r>
        <w:rPr>
          <w:rFonts w:eastAsia="Times New Roman"/>
          <w:szCs w:val="24"/>
        </w:rPr>
        <w:t>ΣΥΝΕΔΡΙΑΣΗ ΡΠΖ΄</w:t>
      </w:r>
    </w:p>
    <w:p w14:paraId="6D1C61D3" w14:textId="77777777" w:rsidR="00E07B47" w:rsidRDefault="00704904">
      <w:pPr>
        <w:spacing w:after="0" w:line="600" w:lineRule="auto"/>
        <w:ind w:firstLine="720"/>
        <w:jc w:val="center"/>
        <w:rPr>
          <w:rFonts w:eastAsia="Times New Roman"/>
          <w:szCs w:val="24"/>
        </w:rPr>
      </w:pPr>
      <w:r>
        <w:rPr>
          <w:rFonts w:eastAsia="Times New Roman"/>
          <w:szCs w:val="24"/>
        </w:rPr>
        <w:t xml:space="preserve">Δευτέρα 12 Σεπτεμβρίου 2016 </w:t>
      </w:r>
    </w:p>
    <w:p w14:paraId="6D1C61D4" w14:textId="77777777" w:rsidR="00E07B47" w:rsidRDefault="00704904">
      <w:pPr>
        <w:spacing w:after="0" w:line="600" w:lineRule="auto"/>
        <w:ind w:firstLine="720"/>
        <w:jc w:val="both"/>
        <w:rPr>
          <w:rFonts w:eastAsia="Times New Roman" w:cs="Times New Roman"/>
          <w:szCs w:val="24"/>
        </w:rPr>
      </w:pPr>
      <w:r>
        <w:rPr>
          <w:rFonts w:eastAsia="Times New Roman"/>
          <w:szCs w:val="24"/>
        </w:rPr>
        <w:t xml:space="preserve">Αθήνα, σήμερα στις 12 Σεπτεμβρίου 2016, ημέρα Δευτέρα και ώρα 18.02΄ συνήλθε στην Αίθουσα των συνεδριάσεων του Βουλευτηρίου η Βουλή σε </w:t>
      </w:r>
      <w:r>
        <w:rPr>
          <w:rFonts w:eastAsia="Times New Roman"/>
          <w:szCs w:val="24"/>
        </w:rPr>
        <w:t>ο</w:t>
      </w:r>
      <w:r>
        <w:rPr>
          <w:rFonts w:eastAsia="Times New Roman"/>
          <w:szCs w:val="24"/>
        </w:rPr>
        <w:t xml:space="preserve">λομέλεια για να συνεδριάσει υπό την προεδρία της Γ΄ Αντιπροέδρου αυτής </w:t>
      </w:r>
      <w:r>
        <w:rPr>
          <w:rFonts w:eastAsia="Times New Roman"/>
          <w:szCs w:val="24"/>
        </w:rPr>
        <w:t>κ.</w:t>
      </w:r>
      <w:r w:rsidRPr="008E610A">
        <w:rPr>
          <w:rFonts w:eastAsia="Times New Roman"/>
          <w:b/>
          <w:szCs w:val="24"/>
        </w:rPr>
        <w:t xml:space="preserve"> ΑΝΑΣΤΑΣΙΑΣ ΧΡΙΣΤΟΔΟΥΛΟΠΟΥΛΟΥ</w:t>
      </w:r>
      <w:r>
        <w:rPr>
          <w:rFonts w:eastAsia="Times New Roman"/>
          <w:szCs w:val="24"/>
        </w:rPr>
        <w:t xml:space="preserve">. </w:t>
      </w:r>
    </w:p>
    <w:p w14:paraId="6D1C61D5" w14:textId="77777777" w:rsidR="00E07B47" w:rsidRDefault="00704904">
      <w:pPr>
        <w:spacing w:after="0" w:line="600" w:lineRule="auto"/>
        <w:ind w:firstLine="720"/>
        <w:jc w:val="both"/>
        <w:rPr>
          <w:rFonts w:eastAsia="Times New Roman"/>
          <w:szCs w:val="24"/>
        </w:rPr>
      </w:pPr>
      <w:r>
        <w:rPr>
          <w:rFonts w:eastAsia="Times New Roman"/>
          <w:b/>
          <w:bCs/>
        </w:rPr>
        <w:t>ΠΡΟΕΔΡΕΥΟΥΣΑ (Α</w:t>
      </w:r>
      <w:r>
        <w:rPr>
          <w:rFonts w:eastAsia="Times New Roman"/>
          <w:b/>
          <w:bCs/>
        </w:rPr>
        <w:t>ναστασία Χριστοδουλοπούλου):</w:t>
      </w:r>
      <w:r>
        <w:rPr>
          <w:rFonts w:eastAsia="Times New Roman" w:cs="Times New Roman"/>
          <w:szCs w:val="24"/>
        </w:rPr>
        <w:t xml:space="preserve"> </w:t>
      </w:r>
      <w:r>
        <w:rPr>
          <w:rFonts w:eastAsia="Times New Roman"/>
          <w:szCs w:val="24"/>
        </w:rPr>
        <w:t>Κυρίες και κύριοι συνάδελφοι, αρχίζει η συνεδρίαση.</w:t>
      </w:r>
    </w:p>
    <w:p w14:paraId="6D1C61D6" w14:textId="77777777" w:rsidR="00E07B47" w:rsidRDefault="00704904">
      <w:pPr>
        <w:spacing w:after="0" w:line="600" w:lineRule="auto"/>
        <w:ind w:firstLine="720"/>
        <w:jc w:val="both"/>
        <w:rPr>
          <w:rFonts w:eastAsia="Times New Roman"/>
          <w:szCs w:val="24"/>
        </w:rPr>
      </w:pPr>
      <w:r>
        <w:rPr>
          <w:rFonts w:eastAsia="Times New Roman"/>
          <w:szCs w:val="24"/>
        </w:rPr>
        <w:t xml:space="preserve">Παρακαλείται ο κύριος Γραμματέας να ανακοινώσει τις αναφορές προς το Σώμα. </w:t>
      </w:r>
    </w:p>
    <w:p w14:paraId="6D1C61D7" w14:textId="77777777" w:rsidR="00E07B47" w:rsidRDefault="00704904">
      <w:pPr>
        <w:spacing w:after="0" w:line="600" w:lineRule="auto"/>
        <w:ind w:firstLine="720"/>
        <w:jc w:val="both"/>
        <w:rPr>
          <w:rFonts w:eastAsia="Times New Roman" w:cs="Times New Roman"/>
          <w:szCs w:val="24"/>
        </w:rPr>
      </w:pPr>
      <w:r>
        <w:rPr>
          <w:rFonts w:eastAsia="Times New Roman"/>
          <w:szCs w:val="24"/>
        </w:rPr>
        <w:lastRenderedPageBreak/>
        <w:t xml:space="preserve">(Ανακοινώνονται προς το Σώμα από τον Γραμματέα της Βουλής κ. Ιωάννη </w:t>
      </w:r>
      <w:proofErr w:type="spellStart"/>
      <w:r>
        <w:rPr>
          <w:rFonts w:eastAsia="Times New Roman"/>
          <w:szCs w:val="24"/>
        </w:rPr>
        <w:t>Σαρακιώτη</w:t>
      </w:r>
      <w:proofErr w:type="spellEnd"/>
      <w:r>
        <w:rPr>
          <w:rFonts w:eastAsia="Times New Roman"/>
          <w:szCs w:val="24"/>
        </w:rPr>
        <w:t xml:space="preserve">, Βουλευτή Φθιώτιδας, </w:t>
      </w:r>
      <w:r>
        <w:rPr>
          <w:rFonts w:eastAsia="Times New Roman"/>
          <w:szCs w:val="24"/>
        </w:rPr>
        <w:t>τα ακόλουθα:</w:t>
      </w:r>
    </w:p>
    <w:p w14:paraId="6D1C61D8" w14:textId="77777777" w:rsidR="00E07B47" w:rsidRDefault="00704904">
      <w:pPr>
        <w:spacing w:after="0" w:line="600" w:lineRule="auto"/>
        <w:ind w:firstLine="720"/>
        <w:jc w:val="both"/>
        <w:rPr>
          <w:rFonts w:eastAsia="Times New Roman"/>
          <w:color w:val="000000" w:themeColor="text1"/>
          <w:szCs w:val="24"/>
        </w:rPr>
      </w:pPr>
      <w:r>
        <w:rPr>
          <w:rFonts w:eastAsia="Times New Roman"/>
          <w:color w:val="000000" w:themeColor="text1"/>
          <w:szCs w:val="24"/>
        </w:rPr>
        <w:t>Α.</w:t>
      </w:r>
      <w:r>
        <w:rPr>
          <w:rFonts w:eastAsia="Times New Roman"/>
          <w:color w:val="000000" w:themeColor="text1"/>
          <w:szCs w:val="24"/>
        </w:rPr>
        <w:t xml:space="preserve"> </w:t>
      </w:r>
      <w:r>
        <w:rPr>
          <w:rFonts w:eastAsia="Times New Roman"/>
          <w:color w:val="000000" w:themeColor="text1"/>
          <w:szCs w:val="24"/>
        </w:rPr>
        <w:t>ΚΑΤΑΘΕΣΗ ΑΝΑΦΟΡΩΝ</w:t>
      </w:r>
    </w:p>
    <w:p w14:paraId="6D1C61D9" w14:textId="77777777" w:rsidR="00E07B47" w:rsidRDefault="00704904">
      <w:pPr>
        <w:spacing w:after="0" w:line="600" w:lineRule="auto"/>
        <w:ind w:firstLine="720"/>
        <w:rPr>
          <w:rFonts w:eastAsia="Times New Roman"/>
          <w:color w:val="000000" w:themeColor="text1"/>
          <w:szCs w:val="24"/>
        </w:rPr>
      </w:pPr>
      <w:r>
        <w:rPr>
          <w:rFonts w:eastAsia="Times New Roman"/>
          <w:color w:val="000000" w:themeColor="text1"/>
          <w:szCs w:val="24"/>
        </w:rPr>
        <w:t>(</w:t>
      </w:r>
      <w:r>
        <w:rPr>
          <w:rFonts w:eastAsia="Times New Roman"/>
          <w:color w:val="000000" w:themeColor="text1"/>
          <w:szCs w:val="24"/>
        </w:rPr>
        <w:t xml:space="preserve">Να μπουν </w:t>
      </w:r>
      <w:r>
        <w:rPr>
          <w:rFonts w:eastAsia="Times New Roman"/>
          <w:color w:val="000000" w:themeColor="text1"/>
          <w:szCs w:val="24"/>
        </w:rPr>
        <w:t xml:space="preserve">οι σελ. </w:t>
      </w:r>
      <w:r>
        <w:rPr>
          <w:rFonts w:eastAsia="Times New Roman"/>
          <w:color w:val="000000" w:themeColor="text1"/>
          <w:szCs w:val="24"/>
        </w:rPr>
        <w:t>1α</w:t>
      </w:r>
    </w:p>
    <w:p w14:paraId="6D1C61DA" w14:textId="77777777" w:rsidR="00E07B47" w:rsidRDefault="00704904">
      <w:pPr>
        <w:spacing w:after="0" w:line="600" w:lineRule="auto"/>
        <w:ind w:firstLine="720"/>
        <w:rPr>
          <w:rFonts w:eastAsia="Times New Roman"/>
          <w:color w:val="000000" w:themeColor="text1"/>
          <w:szCs w:val="24"/>
        </w:rPr>
      </w:pPr>
      <w:r>
        <w:rPr>
          <w:rFonts w:eastAsia="Times New Roman"/>
          <w:color w:val="000000" w:themeColor="text1"/>
          <w:szCs w:val="24"/>
        </w:rPr>
        <w:t>Β. ΑΠΑΝΤΗΣΕΙΣ ΒΟΥΛΕΥΤΩΝ ΣΕ ΕΡΩΤΗΣΕΙΣ ΒΟΥΛΕΥΤΩΝ</w:t>
      </w:r>
    </w:p>
    <w:p w14:paraId="6D1C61DB" w14:textId="77777777" w:rsidR="00E07B47" w:rsidRDefault="00704904">
      <w:pPr>
        <w:spacing w:after="0" w:line="600" w:lineRule="auto"/>
        <w:ind w:firstLine="720"/>
        <w:rPr>
          <w:rFonts w:eastAsia="Times New Roman"/>
          <w:color w:val="000000" w:themeColor="text1"/>
          <w:szCs w:val="24"/>
        </w:rPr>
      </w:pPr>
      <w:r>
        <w:rPr>
          <w:rFonts w:eastAsia="Times New Roman"/>
          <w:color w:val="000000" w:themeColor="text1"/>
          <w:szCs w:val="24"/>
        </w:rPr>
        <w:t xml:space="preserve">(Να μπουν οι </w:t>
      </w:r>
      <w:proofErr w:type="spellStart"/>
      <w:r>
        <w:rPr>
          <w:rFonts w:eastAsia="Times New Roman"/>
          <w:color w:val="000000" w:themeColor="text1"/>
          <w:szCs w:val="24"/>
        </w:rPr>
        <w:t>σελ</w:t>
      </w:r>
      <w:proofErr w:type="spellEnd"/>
      <w:r>
        <w:rPr>
          <w:rFonts w:eastAsia="Times New Roman"/>
          <w:color w:val="000000" w:themeColor="text1"/>
          <w:szCs w:val="24"/>
        </w:rPr>
        <w:t xml:space="preserve"> 1β )</w:t>
      </w:r>
    </w:p>
    <w:p w14:paraId="6D1C61DC" w14:textId="77777777" w:rsidR="00E07B47" w:rsidRDefault="00704904">
      <w:pPr>
        <w:spacing w:after="0" w:line="600" w:lineRule="auto"/>
        <w:jc w:val="center"/>
        <w:rPr>
          <w:rFonts w:eastAsia="Times New Roman"/>
          <w:b/>
          <w:szCs w:val="24"/>
        </w:rPr>
      </w:pPr>
      <w:r>
        <w:rPr>
          <w:rFonts w:eastAsia="Times New Roman"/>
          <w:color w:val="000000" w:themeColor="text1"/>
          <w:szCs w:val="24"/>
        </w:rPr>
        <w:t>(Αλλαγ</w:t>
      </w:r>
      <w:r>
        <w:rPr>
          <w:rFonts w:eastAsia="Times New Roman"/>
          <w:color w:val="000000" w:themeColor="text1"/>
          <w:szCs w:val="24"/>
        </w:rPr>
        <w:t xml:space="preserve">ή </w:t>
      </w:r>
      <w:proofErr w:type="spellStart"/>
      <w:r>
        <w:rPr>
          <w:rFonts w:eastAsia="Times New Roman"/>
          <w:color w:val="000000" w:themeColor="text1"/>
          <w:szCs w:val="24"/>
        </w:rPr>
        <w:t>σελ</w:t>
      </w:r>
      <w:proofErr w:type="spellEnd"/>
      <w:r>
        <w:rPr>
          <w:rFonts w:eastAsia="Times New Roman"/>
          <w:color w:val="000000" w:themeColor="text1"/>
          <w:szCs w:val="24"/>
        </w:rPr>
        <w:t>)</w:t>
      </w:r>
    </w:p>
    <w:p w14:paraId="6D1C61DD" w14:textId="77777777" w:rsidR="00E07B47" w:rsidRDefault="00704904">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Κυρίες και κύριοι συνάδελφοι, εισερχόμαστε στη συζήτηση των</w:t>
      </w:r>
    </w:p>
    <w:p w14:paraId="6D1C61DE" w14:textId="77777777" w:rsidR="00E07B47" w:rsidRDefault="00704904">
      <w:pPr>
        <w:spacing w:after="0" w:line="600" w:lineRule="auto"/>
        <w:ind w:firstLine="720"/>
        <w:jc w:val="center"/>
        <w:rPr>
          <w:rFonts w:eastAsia="Times New Roman"/>
          <w:b/>
          <w:szCs w:val="24"/>
        </w:rPr>
      </w:pPr>
      <w:r>
        <w:rPr>
          <w:rFonts w:eastAsia="Times New Roman"/>
          <w:b/>
          <w:szCs w:val="24"/>
        </w:rPr>
        <w:t xml:space="preserve">ΕΠΙΚΑΙΡΩΝ </w:t>
      </w:r>
      <w:r>
        <w:rPr>
          <w:rFonts w:eastAsia="Times New Roman"/>
          <w:b/>
          <w:szCs w:val="24"/>
        </w:rPr>
        <w:t>ΕΡΩΤΗΣΕΩΝ</w:t>
      </w:r>
    </w:p>
    <w:p w14:paraId="6D1C61DF" w14:textId="77777777" w:rsidR="00E07B47" w:rsidRDefault="00704904">
      <w:pPr>
        <w:spacing w:after="0" w:line="600" w:lineRule="auto"/>
        <w:ind w:firstLine="720"/>
        <w:jc w:val="both"/>
        <w:rPr>
          <w:rFonts w:eastAsia="Times New Roman"/>
          <w:szCs w:val="24"/>
        </w:rPr>
      </w:pPr>
      <w:r>
        <w:rPr>
          <w:rFonts w:eastAsia="Times New Roman"/>
          <w:szCs w:val="24"/>
        </w:rPr>
        <w:t>Κ</w:t>
      </w:r>
      <w:r>
        <w:rPr>
          <w:rFonts w:eastAsia="Times New Roman"/>
          <w:szCs w:val="24"/>
        </w:rPr>
        <w:t>ατ’ αρχάς</w:t>
      </w:r>
      <w:r>
        <w:rPr>
          <w:rFonts w:eastAsia="Times New Roman"/>
          <w:szCs w:val="24"/>
        </w:rPr>
        <w:t xml:space="preserve"> θα ήθελα πολύ σύντομα να σας διαβάσω μία επιστολή από τη Γραμματεία της Κυβέρνησης:</w:t>
      </w:r>
    </w:p>
    <w:p w14:paraId="6D1C61E0" w14:textId="77777777" w:rsidR="00E07B47" w:rsidRDefault="00704904">
      <w:pPr>
        <w:spacing w:after="0" w:line="600" w:lineRule="auto"/>
        <w:ind w:firstLine="720"/>
        <w:jc w:val="both"/>
        <w:rPr>
          <w:rFonts w:eastAsia="Times New Roman"/>
          <w:szCs w:val="24"/>
        </w:rPr>
      </w:pPr>
      <w:r>
        <w:rPr>
          <w:rFonts w:eastAsia="Times New Roman"/>
          <w:szCs w:val="24"/>
        </w:rPr>
        <w:lastRenderedPageBreak/>
        <w:t>«Με την παρούσα σ</w:t>
      </w:r>
      <w:r>
        <w:rPr>
          <w:rFonts w:eastAsia="Times New Roman"/>
          <w:szCs w:val="24"/>
        </w:rPr>
        <w:t>ά</w:t>
      </w:r>
      <w:r>
        <w:rPr>
          <w:rFonts w:eastAsia="Times New Roman"/>
          <w:szCs w:val="24"/>
        </w:rPr>
        <w:t>ς ενημερώνουμε ότι σχετικά με τη συζήτηση των επικαίρων ερωτήσεων στο πλαίσιο του κοινοβουλευτικού ελέγχου της Δευτέρας 12 Σεπτεμβρίο</w:t>
      </w:r>
      <w:r>
        <w:rPr>
          <w:rFonts w:eastAsia="Times New Roman"/>
          <w:szCs w:val="24"/>
        </w:rPr>
        <w:t xml:space="preserve">υ 2016 καθίσταται αδύνατη η παρουσία, πρώτον του Υπουργού Οικονομικών κ. Ευκλείδη </w:t>
      </w:r>
      <w:proofErr w:type="spellStart"/>
      <w:r>
        <w:rPr>
          <w:rFonts w:eastAsia="Times New Roman"/>
          <w:szCs w:val="24"/>
        </w:rPr>
        <w:t>Τσακαλώτου</w:t>
      </w:r>
      <w:proofErr w:type="spellEnd"/>
      <w:r>
        <w:rPr>
          <w:rFonts w:eastAsia="Times New Roman"/>
          <w:szCs w:val="24"/>
        </w:rPr>
        <w:t xml:space="preserve"> για την υπ’ αριθμόν 1191/29-8-2016 επίκαιρη ερώτηση, καθ</w:t>
      </w:r>
      <w:r>
        <w:rPr>
          <w:rFonts w:eastAsia="Times New Roman"/>
          <w:szCs w:val="24"/>
        </w:rPr>
        <w:t>ό</w:t>
      </w:r>
      <w:r>
        <w:rPr>
          <w:rFonts w:eastAsia="Times New Roman"/>
          <w:szCs w:val="24"/>
        </w:rPr>
        <w:t xml:space="preserve">σον θα βρίσκεται σε συνάντηση με τους εκπροσώπους των </w:t>
      </w:r>
      <w:r>
        <w:rPr>
          <w:rFonts w:eastAsia="Times New Roman"/>
          <w:szCs w:val="24"/>
        </w:rPr>
        <w:t>θ</w:t>
      </w:r>
      <w:r>
        <w:rPr>
          <w:rFonts w:eastAsia="Times New Roman"/>
          <w:szCs w:val="24"/>
        </w:rPr>
        <w:t>εσμών και, δεύτερον, του Υφυπουργού Εργασίας, Κοινω</w:t>
      </w:r>
      <w:r>
        <w:rPr>
          <w:rFonts w:eastAsia="Times New Roman"/>
          <w:szCs w:val="24"/>
        </w:rPr>
        <w:t>νικής Ασφάλισης και Κοινωνικής Αλληλεγγύης κ. Αναστάσιου Πετρόπουλου για την υπ’ αριθμόν 1231/6-9-2016 επίκαιρη ερώτηση, καθόσον θα βρίσκεται σε προγραμματισμένες συναντήσεις με φορείς και σχετικές εκδηλώσεις της Θεσσαλονίκης στο πλαίσιο της Διεθνούς Έκθεσ</w:t>
      </w:r>
      <w:r>
        <w:rPr>
          <w:rFonts w:eastAsia="Times New Roman"/>
          <w:szCs w:val="24"/>
        </w:rPr>
        <w:t>ης.</w:t>
      </w:r>
    </w:p>
    <w:p w14:paraId="6D1C61E1" w14:textId="77777777" w:rsidR="00E07B47" w:rsidRDefault="00704904">
      <w:pPr>
        <w:spacing w:after="0" w:line="600" w:lineRule="auto"/>
        <w:ind w:firstLine="720"/>
        <w:jc w:val="both"/>
        <w:rPr>
          <w:rFonts w:eastAsia="Times New Roman"/>
          <w:szCs w:val="24"/>
        </w:rPr>
      </w:pPr>
      <w:r>
        <w:rPr>
          <w:rFonts w:eastAsia="Times New Roman"/>
          <w:szCs w:val="24"/>
        </w:rPr>
        <w:t xml:space="preserve">Οι υπόλοιπες επίκαιρες ερωτήσεις με αριθμούς 1228/6-9-2016, 1201/30-8-2016 και 1189/29-8-2016 θα απαντηθούν κανονικά από τον Αναπληρωτή Υπουργό Υγείας κ. Παύλο </w:t>
      </w:r>
      <w:proofErr w:type="spellStart"/>
      <w:r>
        <w:rPr>
          <w:rFonts w:eastAsia="Times New Roman"/>
          <w:szCs w:val="24"/>
        </w:rPr>
        <w:t>Πολάκη</w:t>
      </w:r>
      <w:proofErr w:type="spellEnd"/>
      <w:r>
        <w:rPr>
          <w:rFonts w:eastAsia="Times New Roman"/>
          <w:szCs w:val="24"/>
        </w:rPr>
        <w:t xml:space="preserve"> και τον Υφυπουργό Παιδείας, Έρευνας και Θρησκευμάτων κ. Θεοδόση </w:t>
      </w:r>
      <w:proofErr w:type="spellStart"/>
      <w:r>
        <w:rPr>
          <w:rFonts w:eastAsia="Times New Roman"/>
          <w:szCs w:val="24"/>
        </w:rPr>
        <w:t>Πελεγρίνη</w:t>
      </w:r>
      <w:proofErr w:type="spellEnd"/>
      <w:r>
        <w:rPr>
          <w:rFonts w:eastAsia="Times New Roman"/>
          <w:szCs w:val="24"/>
        </w:rPr>
        <w:t xml:space="preserve"> αντίστοιχα.</w:t>
      </w:r>
    </w:p>
    <w:p w14:paraId="6D1C61E2" w14:textId="77777777" w:rsidR="00E07B47" w:rsidRDefault="00704904">
      <w:pPr>
        <w:spacing w:after="0" w:line="600" w:lineRule="auto"/>
        <w:ind w:firstLine="720"/>
        <w:jc w:val="both"/>
        <w:rPr>
          <w:rFonts w:eastAsia="Times New Roman"/>
          <w:szCs w:val="24"/>
        </w:rPr>
      </w:pPr>
      <w:r>
        <w:rPr>
          <w:rFonts w:eastAsia="Times New Roman"/>
          <w:szCs w:val="24"/>
        </w:rPr>
        <w:lastRenderedPageBreak/>
        <w:t xml:space="preserve">Παρακαλούμε όπως προβείτε στις δέουσες ενέργειες, για να ενημερωθούν ο </w:t>
      </w:r>
      <w:proofErr w:type="spellStart"/>
      <w:r>
        <w:rPr>
          <w:rFonts w:eastAsia="Times New Roman"/>
          <w:szCs w:val="24"/>
        </w:rPr>
        <w:t>Προεδρεύων</w:t>
      </w:r>
      <w:proofErr w:type="spellEnd"/>
      <w:r>
        <w:rPr>
          <w:rFonts w:eastAsia="Times New Roman"/>
          <w:szCs w:val="24"/>
        </w:rPr>
        <w:t xml:space="preserve"> στη διαδικασία, όσο και οι επερωτώντες Βουλευτές».</w:t>
      </w:r>
    </w:p>
    <w:p w14:paraId="6D1C61E3" w14:textId="77777777" w:rsidR="00E07B47" w:rsidRDefault="00704904">
      <w:pPr>
        <w:spacing w:after="0" w:line="600" w:lineRule="auto"/>
        <w:ind w:firstLine="720"/>
        <w:jc w:val="both"/>
        <w:rPr>
          <w:rFonts w:eastAsiaTheme="minorHAnsi"/>
          <w:szCs w:val="24"/>
          <w:lang w:eastAsia="en-US"/>
        </w:rPr>
      </w:pPr>
      <w:r>
        <w:rPr>
          <w:rFonts w:eastAsia="Times New Roman"/>
          <w:szCs w:val="24"/>
        </w:rPr>
        <w:t>Νομίζω, κυρίες και κύριοι συνάδελφοι, ότι αυτή είναι μ</w:t>
      </w:r>
      <w:r>
        <w:rPr>
          <w:rFonts w:eastAsia="Times New Roman"/>
          <w:szCs w:val="24"/>
        </w:rPr>
        <w:t>ια</w:t>
      </w:r>
      <w:r>
        <w:rPr>
          <w:rFonts w:eastAsia="Times New Roman"/>
          <w:szCs w:val="24"/>
        </w:rPr>
        <w:t xml:space="preserve"> καινούργια διαδικασία ενημέρωσης.</w:t>
      </w:r>
    </w:p>
    <w:p w14:paraId="6D1C61E4"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Ξεκινούμε, κυρίες και κύριοι συ</w:t>
      </w:r>
      <w:r>
        <w:rPr>
          <w:rFonts w:eastAsia="Times New Roman" w:cs="Times New Roman"/>
          <w:szCs w:val="24"/>
        </w:rPr>
        <w:t xml:space="preserve">νάδελφοι, με τη συζήτηση της δεύτερης με αριθμό 1189/29-8-2016 επίκαιρης ερώτησης δεύτερου κύκλου της Βουλευτού Καρδίτσας του Συνασπισμού Ριζοσπαστικής Αριστεράς κ. </w:t>
      </w:r>
      <w:r>
        <w:rPr>
          <w:rFonts w:eastAsia="Times New Roman" w:cs="Times New Roman"/>
          <w:bCs/>
          <w:szCs w:val="24"/>
        </w:rPr>
        <w:t xml:space="preserve">Χρυσούλας </w:t>
      </w:r>
      <w:proofErr w:type="spellStart"/>
      <w:r>
        <w:rPr>
          <w:rFonts w:eastAsia="Times New Roman" w:cs="Times New Roman"/>
          <w:bCs/>
          <w:szCs w:val="24"/>
        </w:rPr>
        <w:t>Κατσαβριά-Σιωροπούλου</w:t>
      </w:r>
      <w:proofErr w:type="spellEnd"/>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w:t>
      </w:r>
      <w:r>
        <w:rPr>
          <w:rFonts w:eastAsia="Times New Roman" w:cs="Times New Roman"/>
          <w:szCs w:val="24"/>
        </w:rPr>
        <w:t xml:space="preserve">ά με την ίδρυση </w:t>
      </w:r>
      <w:r>
        <w:rPr>
          <w:rFonts w:eastAsia="Times New Roman" w:cs="Times New Roman"/>
          <w:szCs w:val="24"/>
        </w:rPr>
        <w:t>δ</w:t>
      </w:r>
      <w:r>
        <w:rPr>
          <w:rFonts w:eastAsia="Times New Roman" w:cs="Times New Roman"/>
          <w:szCs w:val="24"/>
        </w:rPr>
        <w:t>ημόσιων ΙΕΚ ενηλίκων με κατεύθυνση την ειδική εκπαίδευση.</w:t>
      </w:r>
    </w:p>
    <w:p w14:paraId="6D1C61E5"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 xml:space="preserve">Θα αλλάξουμε τη σειρά για να μείνει ο κ. </w:t>
      </w:r>
      <w:proofErr w:type="spellStart"/>
      <w:r>
        <w:rPr>
          <w:rFonts w:eastAsia="Times New Roman" w:cs="Times New Roman"/>
          <w:szCs w:val="24"/>
        </w:rPr>
        <w:t>Πολάκης</w:t>
      </w:r>
      <w:proofErr w:type="spellEnd"/>
      <w:r>
        <w:rPr>
          <w:rFonts w:eastAsia="Times New Roman" w:cs="Times New Roman"/>
          <w:szCs w:val="24"/>
        </w:rPr>
        <w:t xml:space="preserve"> με τη συζήτηση των δύο επόμενων επίκαιρων ερωτήσεων.</w:t>
      </w:r>
    </w:p>
    <w:p w14:paraId="6D1C61E6"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Θα απαντήσει ο Υφυπουργός Παιδείας, Έρευνας και Θρησκευμάτων.</w:t>
      </w:r>
    </w:p>
    <w:p w14:paraId="6D1C61E7"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Σιωροπούλου</w:t>
      </w:r>
      <w:proofErr w:type="spellEnd"/>
      <w:r>
        <w:rPr>
          <w:rFonts w:eastAsia="Times New Roman" w:cs="Times New Roman"/>
          <w:szCs w:val="24"/>
        </w:rPr>
        <w:t>, έχετε τον λόγο για δύο λεπτά.</w:t>
      </w:r>
    </w:p>
    <w:p w14:paraId="6D1C61E8" w14:textId="77777777" w:rsidR="00E07B47" w:rsidRDefault="00704904">
      <w:pPr>
        <w:spacing w:after="0" w:line="600" w:lineRule="auto"/>
        <w:ind w:firstLine="720"/>
        <w:jc w:val="both"/>
        <w:rPr>
          <w:rFonts w:eastAsia="Times New Roman" w:cs="Times New Roman"/>
          <w:szCs w:val="24"/>
        </w:rPr>
      </w:pPr>
      <w:r>
        <w:rPr>
          <w:rFonts w:eastAsia="Times New Roman" w:cs="Times New Roman"/>
          <w:b/>
          <w:szCs w:val="24"/>
        </w:rPr>
        <w:t>ΧΡΥΣΟΥΛΑ ΚΑΤΣΑΒΡΙΑ-ΣΙΩΡΟΠΟΥΛΟΥ:</w:t>
      </w:r>
      <w:r>
        <w:rPr>
          <w:rFonts w:eastAsia="Times New Roman" w:cs="Times New Roman"/>
          <w:szCs w:val="24"/>
        </w:rPr>
        <w:t xml:space="preserve"> Ευχαριστώ, κυρία Πρόεδρε.</w:t>
      </w:r>
    </w:p>
    <w:p w14:paraId="6D1C61E9"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lastRenderedPageBreak/>
        <w:t>Πριν πάρω τον λόγο για να τοποθετηθώ επί της ερώτησής μου, θα ήθελα να μου επιτρέψετε να κάνω μια αναφορά στο έντονο συναίσθημα που βίωσα σήμερα, πρώτη μέρ</w:t>
      </w:r>
      <w:r>
        <w:rPr>
          <w:rFonts w:eastAsia="Times New Roman" w:cs="Times New Roman"/>
          <w:szCs w:val="24"/>
        </w:rPr>
        <w:t>α της σχολικής χρονιάς, στα εγκαίνια και στον αγιασμό του Ενιαίου Ειδικού Επαγγελματικού Γυμνασίου-Λυκείου Σοφάδων Καρδίτσας.</w:t>
      </w:r>
    </w:p>
    <w:p w14:paraId="6D1C61EA"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Ήταν εκπληκτικό το ανάμεικτο συναίσθημα χαράς και συγκίνησης, κύριε Υπουργέ, που προβαλλόταν στα πρόσωπα των εκπαιδευτικών, των γο</w:t>
      </w:r>
      <w:r>
        <w:rPr>
          <w:rFonts w:eastAsia="Times New Roman" w:cs="Times New Roman"/>
          <w:szCs w:val="24"/>
        </w:rPr>
        <w:t>νέων και των μαθητών του ειδικού αυτού σχολείου και που είχε να κάνει με την άμεση και ουσιαστική αντίδραση του Υπουργείου Παιδείας και του Υπουργού κ. Φίλη στο αίτημα των γονέων, των φορέων της περιοχής, αλλά και της εκπαιδευτικής κοινότητας στο σύνολό τη</w:t>
      </w:r>
      <w:r>
        <w:rPr>
          <w:rFonts w:eastAsia="Times New Roman" w:cs="Times New Roman"/>
          <w:szCs w:val="24"/>
        </w:rPr>
        <w:t xml:space="preserve">ς για τη μετατροπή του ΤΕΕ Ειδικής Αγωγής σε Ειδικό Επαγγελματικό Γυμνάσιο και την ίδρυση του </w:t>
      </w:r>
      <w:r>
        <w:rPr>
          <w:rFonts w:eastAsia="Times New Roman" w:cs="Times New Roman"/>
          <w:szCs w:val="24"/>
        </w:rPr>
        <w:t>ε</w:t>
      </w:r>
      <w:r>
        <w:rPr>
          <w:rFonts w:eastAsia="Times New Roman" w:cs="Times New Roman"/>
          <w:szCs w:val="24"/>
        </w:rPr>
        <w:t xml:space="preserve">παγγελματικού </w:t>
      </w:r>
      <w:r>
        <w:rPr>
          <w:rFonts w:eastAsia="Times New Roman" w:cs="Times New Roman"/>
          <w:szCs w:val="24"/>
        </w:rPr>
        <w:t>λ</w:t>
      </w:r>
      <w:r>
        <w:rPr>
          <w:rFonts w:eastAsia="Times New Roman" w:cs="Times New Roman"/>
          <w:szCs w:val="24"/>
        </w:rPr>
        <w:t>υκείου. Η ίδρυση του νέου τύπου σχολείου έδωσε τη δυνατότητα της συνέχισης της εκπαίδευσης στους μαθητές που είχαν ολοκληρώσει την εκπαίδευσή τους</w:t>
      </w:r>
      <w:r>
        <w:rPr>
          <w:rFonts w:eastAsia="Times New Roman" w:cs="Times New Roman"/>
          <w:szCs w:val="24"/>
        </w:rPr>
        <w:t xml:space="preserve"> στο ΤΕΕ Ειδικής Αγωγής Α΄ Βαθμίδας. Η ανακούφιση των γονέων που τα παιδιά τους ξαναβρέθηκαν στο εκπαιδευτικό πλαίσιο ειδικής εκπαίδευσης και η χαρά των μαθητών να βρίσκονται ξανά στον ίδιο χώρο ήταν απερίγραπτη.</w:t>
      </w:r>
    </w:p>
    <w:p w14:paraId="6D1C61EB"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lastRenderedPageBreak/>
        <w:t>Ευχαριστούμε ιδιαίτερα το Υπουργείο Παιδεία</w:t>
      </w:r>
      <w:r>
        <w:rPr>
          <w:rFonts w:eastAsia="Times New Roman" w:cs="Times New Roman"/>
          <w:szCs w:val="24"/>
        </w:rPr>
        <w:t>ς, τον Υπουργό κ. Φίλη, καθώς και όλη την πολιτική ηγεσία του Υπουργείου Παιδείας, που άμεσα και ουσιαστικά έδωσαν το καλύτερο για τους μαθητές με αναπηρίες και ειδικές εκπαιδευτικές ανάγκες.</w:t>
      </w:r>
    </w:p>
    <w:p w14:paraId="6D1C61EC"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Τώρα προχωρώ στην ερώτησή μου, κυρία Πρόεδρε.</w:t>
      </w:r>
    </w:p>
    <w:p w14:paraId="6D1C61ED"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Κύριε Υπουργέ, στον Νομό Καρδίτσας, στην πόλη των Σοφάδων λειτουργούν δύο σχολικές μονάδες για παιδιά με αναπηρίες και ειδικές εκπαιδευτικές ανάγκες, το Εργαστήριο Ειδικής Επαγγελματικής Εκπαίδευσης και Κατάρτισης και το ΤΕΕ Ειδικής Αγωγής Α΄ Βαθμίδας, που</w:t>
      </w:r>
      <w:r>
        <w:rPr>
          <w:rFonts w:eastAsia="Times New Roman" w:cs="Times New Roman"/>
          <w:szCs w:val="24"/>
        </w:rPr>
        <w:t xml:space="preserve"> καλύπτουν τις ανάγκες της ειδικής εκπαίδευσης όλου του </w:t>
      </w:r>
      <w:r>
        <w:rPr>
          <w:rFonts w:eastAsia="Times New Roman" w:cs="Times New Roman"/>
          <w:szCs w:val="24"/>
        </w:rPr>
        <w:t>ν</w:t>
      </w:r>
      <w:r>
        <w:rPr>
          <w:rFonts w:eastAsia="Times New Roman" w:cs="Times New Roman"/>
          <w:szCs w:val="24"/>
        </w:rPr>
        <w:t>ομού, ικανοποιώντας ένα χρόνιο αίτημα των τοπικών φορέων σχετικά με την ολοκλήρωση της φοίτησης των μαθητών των δομών αυτών στη δευτεροβάθμια εκπαίδευση.</w:t>
      </w:r>
    </w:p>
    <w:p w14:paraId="6D1C61EE"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Με χαρά είδαμε το Υπουργείο Παιδείας να προβα</w:t>
      </w:r>
      <w:r>
        <w:rPr>
          <w:rFonts w:eastAsia="Times New Roman" w:cs="Times New Roman"/>
          <w:szCs w:val="24"/>
        </w:rPr>
        <w:t xml:space="preserve">ίνει στη μετατροπή του ΤΕΕ Ειδικής Αγωγής Α΄ Βαθμίδας σε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ε</w:t>
      </w:r>
      <w:r>
        <w:rPr>
          <w:rFonts w:eastAsia="Times New Roman" w:cs="Times New Roman"/>
          <w:szCs w:val="24"/>
        </w:rPr>
        <w:t xml:space="preserve">παγγελματικό </w:t>
      </w:r>
      <w:r>
        <w:rPr>
          <w:rFonts w:eastAsia="Times New Roman" w:cs="Times New Roman"/>
          <w:szCs w:val="24"/>
        </w:rPr>
        <w:t>γ</w:t>
      </w:r>
      <w:r>
        <w:rPr>
          <w:rFonts w:eastAsia="Times New Roman" w:cs="Times New Roman"/>
          <w:szCs w:val="24"/>
        </w:rPr>
        <w:t xml:space="preserve">υμνάσιο και στην ίδρυση </w:t>
      </w:r>
      <w:proofErr w:type="spellStart"/>
      <w:r>
        <w:rPr>
          <w:rFonts w:eastAsia="Times New Roman" w:cs="Times New Roman"/>
          <w:szCs w:val="24"/>
        </w:rPr>
        <w:t>λυκειακής</w:t>
      </w:r>
      <w:proofErr w:type="spellEnd"/>
      <w:r>
        <w:rPr>
          <w:rFonts w:eastAsia="Times New Roman" w:cs="Times New Roman"/>
          <w:szCs w:val="24"/>
        </w:rPr>
        <w:t xml:space="preserve"> τάξης. Η ίδρυση αυτή ουσιαστικά </w:t>
      </w:r>
      <w:r>
        <w:rPr>
          <w:rFonts w:eastAsia="Times New Roman" w:cs="Times New Roman"/>
          <w:szCs w:val="24"/>
        </w:rPr>
        <w:lastRenderedPageBreak/>
        <w:t>αποτελεί ιδιαίτερη διέξοδο στο πολύ σημαντικό πρόβλημα κοινωνικής ένταξης που αντιμετωπίζουν οι μαθητές με ιδια</w:t>
      </w:r>
      <w:r>
        <w:rPr>
          <w:rFonts w:eastAsia="Times New Roman" w:cs="Times New Roman"/>
          <w:szCs w:val="24"/>
        </w:rPr>
        <w:t xml:space="preserve">ίτερες εκπαιδευτικές ανάγκες στον </w:t>
      </w:r>
      <w:r>
        <w:rPr>
          <w:rFonts w:eastAsia="Times New Roman" w:cs="Times New Roman"/>
          <w:szCs w:val="24"/>
        </w:rPr>
        <w:t>ν</w:t>
      </w:r>
      <w:r>
        <w:rPr>
          <w:rFonts w:eastAsia="Times New Roman" w:cs="Times New Roman"/>
          <w:szCs w:val="24"/>
        </w:rPr>
        <w:t>ομό μας και απεγκλωβίζει τις οικογένειές τους.</w:t>
      </w:r>
    </w:p>
    <w:p w14:paraId="6D1C61EF"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 xml:space="preserve">Ταυτόχρονα, όμως, εφιστώ την προσοχή σας στο γεγονός ότι η θετική αυτή ενέργεια αφορά μόνο τους μαθητές που έχουν περισσότερες δυνατότητες να παρακολουθήσουν το εκπαιδευτικό </w:t>
      </w:r>
      <w:r>
        <w:rPr>
          <w:rFonts w:eastAsia="Times New Roman" w:cs="Times New Roman"/>
          <w:szCs w:val="24"/>
        </w:rPr>
        <w:t>και επαγγελματικό πρόγραμμα των ειδικών γυμνασίων-λυκείων.</w:t>
      </w:r>
    </w:p>
    <w:p w14:paraId="6D1C61F0"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Σας υποβάλλω, λοιπόν, αυτή την ερώτηση, καθώς οι απόφοιτοι των ΕΕΕΕΚ που παρουσιάζουν δυσκολίες, δεν έχουν την ίδια δυνατότητα να συνεχίσουν τις σπουδές τους, εφόσον δεν υπάρχουν δομές ειδικής εκπα</w:t>
      </w:r>
      <w:r>
        <w:rPr>
          <w:rFonts w:eastAsia="Times New Roman" w:cs="Times New Roman"/>
          <w:szCs w:val="24"/>
        </w:rPr>
        <w:t>ίδευσης και επαγγελματικής κατάρτισης που να καλύπτουν τις ανάγκες των μαθητών αυτών.</w:t>
      </w:r>
    </w:p>
    <w:p w14:paraId="6D1C61F1"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 xml:space="preserve">Γι’ αυτό θα ήθελα να μου απαντήσετε, κύριε Υπουργέ, στα εξής: Ποιες είναι οι προθέσεις του Υπουργείου για τη διά βίου εκπαίδευση και επαγγελματική κατάρτιση των ενηλίκων </w:t>
      </w:r>
      <w:r>
        <w:rPr>
          <w:rFonts w:eastAsia="Times New Roman" w:cs="Times New Roman"/>
          <w:szCs w:val="24"/>
        </w:rPr>
        <w:t xml:space="preserve">με αναπηρία και ειδικές </w:t>
      </w:r>
      <w:r>
        <w:rPr>
          <w:rFonts w:eastAsia="Times New Roman" w:cs="Times New Roman"/>
          <w:szCs w:val="24"/>
        </w:rPr>
        <w:lastRenderedPageBreak/>
        <w:t>εκπαιδευτικές ανάγκες και πότε προβλέπεται η ίδρυση και η λειτουργία των ΔΙΕΚ, των Δημοσίων Ινστιτούτων Επαγγελματικής Κατάρτισης ενηλίκων, αποφοίτων υποχρεωτικής εκπαίδευσης, με κατεύθυνση την ειδική εκπαίδευση;</w:t>
      </w:r>
    </w:p>
    <w:p w14:paraId="6D1C61F2"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D1C61F3" w14:textId="77777777" w:rsidR="00E07B47" w:rsidRDefault="00704904">
      <w:pPr>
        <w:spacing w:after="0"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ΔΡΕΥΟΥΣΑ (Αναστασία Χριστοδουλοπούλου):</w:t>
      </w:r>
      <w:r>
        <w:rPr>
          <w:rFonts w:eastAsia="Times New Roman" w:cs="Times New Roman"/>
          <w:szCs w:val="24"/>
        </w:rPr>
        <w:t xml:space="preserve"> Κύριε Υπουργέ, έχετε τον λόγο για τρία λεπτά.</w:t>
      </w:r>
    </w:p>
    <w:p w14:paraId="6D1C61F4" w14:textId="77777777" w:rsidR="00E07B47" w:rsidRDefault="00704904">
      <w:pPr>
        <w:spacing w:after="0" w:line="600" w:lineRule="auto"/>
        <w:ind w:firstLine="720"/>
        <w:jc w:val="both"/>
        <w:rPr>
          <w:rFonts w:eastAsia="Times New Roman" w:cs="Times New Roman"/>
          <w:szCs w:val="24"/>
        </w:rPr>
      </w:pPr>
      <w:r>
        <w:rPr>
          <w:rFonts w:eastAsia="Times New Roman" w:cs="Times New Roman"/>
          <w:b/>
          <w:szCs w:val="24"/>
        </w:rPr>
        <w:t>ΘΕΟΔΟΣΗΣ ΠΕΛΕΓΡΙΝΗΣ (Υφυπουργός Παιδείας, Έρευνας και Θρησκευμάτων):</w:t>
      </w:r>
      <w:r>
        <w:rPr>
          <w:rFonts w:eastAsia="Times New Roman" w:cs="Times New Roman"/>
          <w:szCs w:val="24"/>
        </w:rPr>
        <w:t xml:space="preserve"> Δύο λόγια μόνο θα ήθελα να πω για τη σημερινή μέρα. Όλα τα σχολεία στη χώρα λειτούργησαν. Τα βιβλία, </w:t>
      </w:r>
      <w:r>
        <w:rPr>
          <w:rFonts w:eastAsia="Times New Roman" w:cs="Times New Roman"/>
          <w:szCs w:val="24"/>
        </w:rPr>
        <w:t>οι εκπαιδευτικοί, οι μαθητές ήταν στη θέση τους. Αυτό είχε να συμβεί εδώ και τριανταπέντε χρόνια.</w:t>
      </w:r>
      <w:r>
        <w:rPr>
          <w:rFonts w:eastAsia="Times New Roman" w:cs="Times New Roman"/>
          <w:szCs w:val="24"/>
        </w:rPr>
        <w:t xml:space="preserve"> </w:t>
      </w:r>
      <w:r>
        <w:rPr>
          <w:rFonts w:eastAsia="Times New Roman" w:cs="Times New Roman"/>
          <w:szCs w:val="24"/>
        </w:rPr>
        <w:t>Το λέω αυτό σαν μια αφετηρία μιας νέας ημέρας για την εκπαίδευση.</w:t>
      </w:r>
    </w:p>
    <w:p w14:paraId="6D1C61F5"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Τώρα, όσον αφορά στην ερώτησή σας, κυρία Βουλευτά, εάν θέλει η </w:t>
      </w:r>
      <w:proofErr w:type="spellStart"/>
      <w:r>
        <w:rPr>
          <w:rFonts w:eastAsia="Times New Roman" w:cs="Times New Roman"/>
          <w:szCs w:val="24"/>
        </w:rPr>
        <w:t>λυκειακή</w:t>
      </w:r>
      <w:proofErr w:type="spellEnd"/>
      <w:r>
        <w:rPr>
          <w:rFonts w:eastAsia="Times New Roman" w:cs="Times New Roman"/>
          <w:szCs w:val="24"/>
        </w:rPr>
        <w:t xml:space="preserve"> τάξη να εξελιχθεί σε</w:t>
      </w:r>
      <w:r>
        <w:rPr>
          <w:rFonts w:eastAsia="Times New Roman" w:cs="Times New Roman"/>
          <w:szCs w:val="24"/>
        </w:rPr>
        <w:t xml:space="preserve"> </w:t>
      </w:r>
      <w:r>
        <w:rPr>
          <w:rFonts w:eastAsia="Times New Roman" w:cs="Times New Roman"/>
          <w:szCs w:val="24"/>
        </w:rPr>
        <w:t>δ</w:t>
      </w:r>
      <w:r>
        <w:rPr>
          <w:rFonts w:eastAsia="Times New Roman" w:cs="Times New Roman"/>
          <w:szCs w:val="24"/>
        </w:rPr>
        <w:t>ημόσιο ΙΕΚ ειδικής αγωγής, θα πρέπει η δευτεροβάθμια εκπαίδευση να κάνει τη σχετική αίτηση για να προχωρήσουμε προς αυτήν την κατεύθυνση.</w:t>
      </w:r>
    </w:p>
    <w:p w14:paraId="6D1C61F6"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 xml:space="preserve">Πρέπει να σας πω ότι ήδη έχουν ιδρυθεί τέσσερα </w:t>
      </w:r>
      <w:r>
        <w:rPr>
          <w:rFonts w:eastAsia="Times New Roman" w:cs="Times New Roman"/>
          <w:szCs w:val="24"/>
        </w:rPr>
        <w:t>δ</w:t>
      </w:r>
      <w:r>
        <w:rPr>
          <w:rFonts w:eastAsia="Times New Roman" w:cs="Times New Roman"/>
          <w:szCs w:val="24"/>
        </w:rPr>
        <w:t>ημόσια ΙΕΚ ειδικής αγωγής: Το πρώτο είναι στην Αγία Παρασκευή, το δε</w:t>
      </w:r>
      <w:r>
        <w:rPr>
          <w:rFonts w:eastAsia="Times New Roman" w:cs="Times New Roman"/>
          <w:szCs w:val="24"/>
        </w:rPr>
        <w:t xml:space="preserve">ύτερο στην Πυλαία Χορτιάτη, το τρίτο στις Σέρρες και το τέταρτο στον Βόλο. </w:t>
      </w:r>
    </w:p>
    <w:p w14:paraId="6D1C61F7" w14:textId="77777777" w:rsidR="00E07B47" w:rsidRDefault="00704904">
      <w:pPr>
        <w:spacing w:after="0" w:line="600" w:lineRule="auto"/>
        <w:ind w:firstLine="720"/>
        <w:jc w:val="both"/>
        <w:rPr>
          <w:rFonts w:eastAsia="Times New Roman" w:cs="Times New Roman"/>
          <w:bCs/>
          <w:szCs w:val="24"/>
        </w:rPr>
      </w:pPr>
      <w:r>
        <w:rPr>
          <w:rFonts w:eastAsia="Times New Roman" w:cs="Times New Roman"/>
          <w:szCs w:val="24"/>
        </w:rPr>
        <w:t xml:space="preserve">Ήδη από αυτά τα τέσσερα </w:t>
      </w:r>
      <w:r>
        <w:rPr>
          <w:rFonts w:eastAsia="Times New Roman" w:cs="Times New Roman"/>
          <w:szCs w:val="24"/>
        </w:rPr>
        <w:t>δ</w:t>
      </w:r>
      <w:r>
        <w:rPr>
          <w:rFonts w:eastAsia="Times New Roman" w:cs="Times New Roman"/>
          <w:szCs w:val="24"/>
        </w:rPr>
        <w:t xml:space="preserve">ημόσια ΙΕΚ ειδικής αγωγής, τα δύο, της Αγίας Παρασκευής και της Πυλαίας Χορτιάτη, λειτουργούν με τις εξής ειδικότητες: Πρώτον, </w:t>
      </w:r>
      <w:proofErr w:type="spellStart"/>
      <w:r>
        <w:rPr>
          <w:rFonts w:eastAsia="Times New Roman" w:cs="Times New Roman"/>
          <w:szCs w:val="24"/>
        </w:rPr>
        <w:t>απομαγνητοφωνητής</w:t>
      </w:r>
      <w:proofErr w:type="spellEnd"/>
      <w:r>
        <w:rPr>
          <w:rFonts w:eastAsia="Times New Roman" w:cs="Times New Roman"/>
          <w:szCs w:val="24"/>
        </w:rPr>
        <w:t xml:space="preserve"> συνομιλιών</w:t>
      </w:r>
      <w:r>
        <w:rPr>
          <w:rFonts w:eastAsia="Times New Roman" w:cs="Times New Roman"/>
          <w:szCs w:val="24"/>
        </w:rPr>
        <w:t xml:space="preserve">-πρακτικών, που αφορά σε πρόσωπα με προβλήματα όρασης. Δεύτερον, βοηθός φυσικοθεραπείας, που αφορά σε πρόσωπα με προβλήματα όρασης ή προβλήματα ακοής. </w:t>
      </w:r>
      <w:r>
        <w:rPr>
          <w:rFonts w:eastAsia="Times New Roman" w:cs="Times New Roman"/>
          <w:bCs/>
          <w:szCs w:val="24"/>
        </w:rPr>
        <w:t>Τρίτον, ξεναγός σε μουσεία, σε αρχαιολογικούς και πολιτιστικούς χώρους, που αφορά σε πρόσωπα με προβλήματ</w:t>
      </w:r>
      <w:r>
        <w:rPr>
          <w:rFonts w:eastAsia="Times New Roman" w:cs="Times New Roman"/>
          <w:bCs/>
          <w:szCs w:val="24"/>
        </w:rPr>
        <w:t xml:space="preserve">α όρασης ή ακοής. Τέταρτον, τεχνικός εφαρμογών πληροφορικής, που αφορά σε πολυμέσα, </w:t>
      </w:r>
      <w:r>
        <w:rPr>
          <w:rFonts w:eastAsia="Times New Roman" w:cs="Times New Roman"/>
          <w:bCs/>
          <w:szCs w:val="24"/>
          <w:lang w:val="en-US"/>
        </w:rPr>
        <w:t>web</w:t>
      </w:r>
      <w:r>
        <w:rPr>
          <w:rFonts w:eastAsia="Times New Roman" w:cs="Times New Roman"/>
          <w:bCs/>
          <w:szCs w:val="24"/>
        </w:rPr>
        <w:t xml:space="preserve"> </w:t>
      </w:r>
      <w:r>
        <w:rPr>
          <w:rFonts w:eastAsia="Times New Roman" w:cs="Times New Roman"/>
          <w:bCs/>
          <w:szCs w:val="24"/>
          <w:lang w:val="en-US"/>
        </w:rPr>
        <w:t>designer</w:t>
      </w:r>
      <w:r>
        <w:rPr>
          <w:rFonts w:eastAsia="Times New Roman" w:cs="Times New Roman"/>
          <w:bCs/>
          <w:szCs w:val="24"/>
        </w:rPr>
        <w:t>-</w:t>
      </w:r>
      <w:r>
        <w:rPr>
          <w:rFonts w:eastAsia="Times New Roman" w:cs="Times New Roman"/>
          <w:bCs/>
          <w:szCs w:val="24"/>
          <w:lang w:val="en-US"/>
        </w:rPr>
        <w:t>developer</w:t>
      </w:r>
      <w:r>
        <w:rPr>
          <w:rFonts w:eastAsia="Times New Roman" w:cs="Times New Roman"/>
          <w:bCs/>
          <w:szCs w:val="24"/>
        </w:rPr>
        <w:t xml:space="preserve">, </w:t>
      </w:r>
      <w:r>
        <w:rPr>
          <w:rFonts w:eastAsia="Times New Roman" w:cs="Times New Roman"/>
          <w:bCs/>
          <w:szCs w:val="24"/>
          <w:lang w:val="en-US"/>
        </w:rPr>
        <w:t>video</w:t>
      </w:r>
      <w:r>
        <w:rPr>
          <w:rFonts w:eastAsia="Times New Roman" w:cs="Times New Roman"/>
          <w:bCs/>
          <w:szCs w:val="24"/>
        </w:rPr>
        <w:t xml:space="preserve"> </w:t>
      </w:r>
      <w:r>
        <w:rPr>
          <w:rFonts w:eastAsia="Times New Roman" w:cs="Times New Roman"/>
          <w:bCs/>
          <w:szCs w:val="24"/>
          <w:lang w:val="en-US"/>
        </w:rPr>
        <w:t>games</w:t>
      </w:r>
      <w:r>
        <w:rPr>
          <w:rFonts w:eastAsia="Times New Roman" w:cs="Times New Roman"/>
          <w:bCs/>
          <w:szCs w:val="24"/>
        </w:rPr>
        <w:t>, για πρόσωπα με προβλήματα ακοής. Και</w:t>
      </w:r>
      <w:r>
        <w:rPr>
          <w:rFonts w:eastAsia="Times New Roman" w:cs="Times New Roman"/>
          <w:bCs/>
          <w:szCs w:val="24"/>
        </w:rPr>
        <w:t>,</w:t>
      </w:r>
      <w:r>
        <w:rPr>
          <w:rFonts w:eastAsia="Times New Roman" w:cs="Times New Roman"/>
          <w:bCs/>
          <w:szCs w:val="24"/>
        </w:rPr>
        <w:t xml:space="preserve"> </w:t>
      </w:r>
      <w:proofErr w:type="spellStart"/>
      <w:r>
        <w:rPr>
          <w:rFonts w:eastAsia="Times New Roman" w:cs="Times New Roman"/>
          <w:bCs/>
          <w:szCs w:val="24"/>
        </w:rPr>
        <w:t>πέμπτον</w:t>
      </w:r>
      <w:proofErr w:type="spellEnd"/>
      <w:r>
        <w:rPr>
          <w:rFonts w:eastAsia="Times New Roman" w:cs="Times New Roman"/>
          <w:bCs/>
          <w:szCs w:val="24"/>
        </w:rPr>
        <w:t xml:space="preserve">, τεχνικός χειριστής ηλεκτρονικών υπολογιστών και </w:t>
      </w:r>
      <w:r>
        <w:rPr>
          <w:rFonts w:eastAsia="Times New Roman" w:cs="Times New Roman"/>
          <w:bCs/>
          <w:szCs w:val="24"/>
        </w:rPr>
        <w:lastRenderedPageBreak/>
        <w:t>τηλεφωνικών κέντρων, παροχής πληροφοριών</w:t>
      </w:r>
      <w:r>
        <w:rPr>
          <w:rFonts w:eastAsia="Times New Roman" w:cs="Times New Roman"/>
          <w:bCs/>
          <w:szCs w:val="24"/>
        </w:rPr>
        <w:t xml:space="preserve"> και εξυπηρέτησης πελατών, που αφορά αποκλειστικά σε τυφλούς ή πρόσωπα με προβλήματα όρασης.</w:t>
      </w:r>
    </w:p>
    <w:p w14:paraId="6D1C61F8"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Υφυπουργού)</w:t>
      </w:r>
    </w:p>
    <w:p w14:paraId="6D1C61F9" w14:textId="77777777" w:rsidR="00E07B47" w:rsidRDefault="00704904">
      <w:pPr>
        <w:spacing w:after="0" w:line="600" w:lineRule="auto"/>
        <w:ind w:firstLine="720"/>
        <w:jc w:val="both"/>
        <w:rPr>
          <w:rFonts w:eastAsia="Times New Roman" w:cs="Times New Roman"/>
          <w:bCs/>
          <w:szCs w:val="24"/>
        </w:rPr>
      </w:pPr>
      <w:r>
        <w:rPr>
          <w:rFonts w:eastAsia="Times New Roman" w:cs="Times New Roman"/>
          <w:bCs/>
          <w:szCs w:val="24"/>
        </w:rPr>
        <w:t>Τελειώνω, κυρία Πρόεδρε.</w:t>
      </w:r>
    </w:p>
    <w:p w14:paraId="6D1C61FA" w14:textId="77777777" w:rsidR="00E07B47" w:rsidRDefault="00704904">
      <w:pPr>
        <w:spacing w:after="0" w:line="600" w:lineRule="auto"/>
        <w:ind w:firstLine="720"/>
        <w:jc w:val="both"/>
        <w:rPr>
          <w:rFonts w:eastAsia="Times New Roman" w:cs="Times New Roman"/>
          <w:bCs/>
          <w:szCs w:val="24"/>
        </w:rPr>
      </w:pPr>
      <w:r>
        <w:rPr>
          <w:rFonts w:eastAsia="Times New Roman" w:cs="Times New Roman"/>
          <w:bCs/>
          <w:szCs w:val="24"/>
        </w:rPr>
        <w:t xml:space="preserve">Διευκρινίζεται ότι στους χώρους ειδικής αγωγής έχουν ήδη ξεκινήσει από τη δευτεροβάθμια εκπαίδευση σημαντικές αλλαγές, αλλαγές που αφορούν τόσο στις δομές τις ειδικής επαγγελματικής εκπαίδευσης με τη δημιουργία ενός ενιαίου –και αυτό είναι πολύ σημαντικό- </w:t>
      </w:r>
      <w:r>
        <w:rPr>
          <w:rFonts w:eastAsia="Times New Roman" w:cs="Times New Roman"/>
          <w:bCs/>
          <w:szCs w:val="24"/>
        </w:rPr>
        <w:t xml:space="preserve">τύπου σχολείου, το </w:t>
      </w:r>
      <w:r>
        <w:rPr>
          <w:rFonts w:eastAsia="Times New Roman" w:cs="Times New Roman"/>
          <w:bCs/>
          <w:szCs w:val="24"/>
        </w:rPr>
        <w:t>ενιαίο ειδικό επαγγελματικό γυμνάσιο-λύκειο</w:t>
      </w:r>
      <w:r>
        <w:rPr>
          <w:rFonts w:eastAsia="Times New Roman" w:cs="Times New Roman"/>
          <w:bCs/>
          <w:szCs w:val="24"/>
        </w:rPr>
        <w:t>, όσο και με την κατάργηση της πρόωρης επαγγελματικής εξειδίκευσης.</w:t>
      </w:r>
    </w:p>
    <w:p w14:paraId="6D1C61FB" w14:textId="77777777" w:rsidR="00E07B47" w:rsidRDefault="00704904">
      <w:pPr>
        <w:spacing w:after="0" w:line="600" w:lineRule="auto"/>
        <w:ind w:firstLine="720"/>
        <w:jc w:val="both"/>
        <w:rPr>
          <w:rFonts w:eastAsia="Times New Roman" w:cs="Times New Roman"/>
          <w:bCs/>
          <w:szCs w:val="24"/>
        </w:rPr>
      </w:pPr>
      <w:r>
        <w:rPr>
          <w:rFonts w:eastAsia="Times New Roman" w:cs="Times New Roman"/>
          <w:bCs/>
          <w:szCs w:val="24"/>
        </w:rPr>
        <w:t xml:space="preserve">Ως προς τα </w:t>
      </w:r>
      <w:r>
        <w:rPr>
          <w:rFonts w:eastAsia="Times New Roman" w:cs="Times New Roman"/>
          <w:bCs/>
          <w:szCs w:val="24"/>
        </w:rPr>
        <w:t>δ</w:t>
      </w:r>
      <w:r>
        <w:rPr>
          <w:rFonts w:eastAsia="Times New Roman" w:cs="Times New Roman"/>
          <w:bCs/>
          <w:szCs w:val="24"/>
        </w:rPr>
        <w:t xml:space="preserve">ημόσια ΙΕΚ έχει γίνει ήδη νομοθετική παρέμβαση από την οποία οι δομές που θα προκύψουν, θα ανακοινωθούν στο εγγύς </w:t>
      </w:r>
      <w:r>
        <w:rPr>
          <w:rFonts w:eastAsia="Times New Roman" w:cs="Times New Roman"/>
          <w:bCs/>
          <w:szCs w:val="24"/>
        </w:rPr>
        <w:t>μέλλον.</w:t>
      </w:r>
    </w:p>
    <w:p w14:paraId="6D1C61FC" w14:textId="77777777" w:rsidR="00E07B47" w:rsidRDefault="00704904">
      <w:pPr>
        <w:spacing w:after="0" w:line="600" w:lineRule="auto"/>
        <w:ind w:firstLine="720"/>
        <w:jc w:val="both"/>
        <w:rPr>
          <w:rFonts w:eastAsia="Times New Roman" w:cs="Times New Roman"/>
          <w:bCs/>
          <w:szCs w:val="24"/>
        </w:rPr>
      </w:pPr>
      <w:r>
        <w:rPr>
          <w:rFonts w:eastAsia="Times New Roman" w:cs="Times New Roman"/>
          <w:bCs/>
          <w:szCs w:val="24"/>
        </w:rPr>
        <w:lastRenderedPageBreak/>
        <w:t>Θέλω να πω ότι στο πλαίσιο της ανάπτυξης της εκπαίδευσής μας στον τόπο, έχει δοθεί ειδική προτεραιότητα στα σχολεία ειδικής αγωγής και σε σχολεία ένταξης προσώπων που αντιμετωπίζουν ειδικά προβλήματα. Ήδη δόθηκε προτεραιότητα στους εκπαιδευτικούς γ</w:t>
      </w:r>
      <w:r>
        <w:rPr>
          <w:rFonts w:eastAsia="Times New Roman" w:cs="Times New Roman"/>
          <w:bCs/>
          <w:szCs w:val="24"/>
        </w:rPr>
        <w:t>ια να μπορέσουν να στελεχώσουν αυτά τα σχολεία.</w:t>
      </w:r>
    </w:p>
    <w:p w14:paraId="6D1C61FD" w14:textId="77777777" w:rsidR="00E07B47" w:rsidRDefault="00704904">
      <w:pPr>
        <w:spacing w:after="0" w:line="600" w:lineRule="auto"/>
        <w:ind w:firstLine="720"/>
        <w:jc w:val="both"/>
        <w:rPr>
          <w:rFonts w:eastAsia="Times New Roman" w:cs="Times New Roman"/>
          <w:bCs/>
          <w:szCs w:val="24"/>
        </w:rPr>
      </w:pPr>
      <w:r>
        <w:rPr>
          <w:rFonts w:eastAsia="Times New Roman" w:cs="Times New Roman"/>
          <w:bCs/>
          <w:szCs w:val="24"/>
        </w:rPr>
        <w:t xml:space="preserve">Αυτά ήθελα να πω, κυρία Πρόεδρε. </w:t>
      </w:r>
    </w:p>
    <w:p w14:paraId="6D1C61FE" w14:textId="77777777" w:rsidR="00E07B47" w:rsidRDefault="00704904">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Κυρία </w:t>
      </w:r>
      <w:proofErr w:type="spellStart"/>
      <w:r>
        <w:rPr>
          <w:rFonts w:eastAsia="Times New Roman" w:cs="Times New Roman"/>
          <w:szCs w:val="24"/>
        </w:rPr>
        <w:t>Κατσαβριά</w:t>
      </w:r>
      <w:proofErr w:type="spellEnd"/>
      <w:r>
        <w:rPr>
          <w:rFonts w:eastAsia="Times New Roman" w:cs="Times New Roman"/>
          <w:szCs w:val="24"/>
        </w:rPr>
        <w:t>, έχετε τον λόγο.</w:t>
      </w:r>
    </w:p>
    <w:p w14:paraId="6D1C61FF" w14:textId="77777777" w:rsidR="00E07B47" w:rsidRDefault="00704904">
      <w:pPr>
        <w:spacing w:after="0" w:line="600" w:lineRule="auto"/>
        <w:ind w:firstLine="720"/>
        <w:jc w:val="both"/>
        <w:rPr>
          <w:rFonts w:eastAsia="Times New Roman" w:cs="Times New Roman"/>
          <w:szCs w:val="24"/>
        </w:rPr>
      </w:pPr>
      <w:r>
        <w:rPr>
          <w:rFonts w:eastAsia="Times New Roman" w:cs="Times New Roman"/>
          <w:b/>
          <w:szCs w:val="24"/>
        </w:rPr>
        <w:t xml:space="preserve">ΧΡΥΣΟΥΛΑ ΚΑΤΣΑΒΡΙΑ-ΣΙΩΡΟΠΟΥΛΟΥ: </w:t>
      </w:r>
      <w:r>
        <w:rPr>
          <w:rFonts w:eastAsia="Times New Roman" w:cs="Times New Roman"/>
          <w:szCs w:val="24"/>
        </w:rPr>
        <w:t xml:space="preserve">Σας ευχαριστώ, κύριε Υπουργέ, για την απάντηση. </w:t>
      </w:r>
    </w:p>
    <w:p w14:paraId="6D1C6200"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Χαιρετίζουμε κάθ</w:t>
      </w:r>
      <w:r>
        <w:rPr>
          <w:rFonts w:eastAsia="Times New Roman" w:cs="Times New Roman"/>
          <w:szCs w:val="24"/>
        </w:rPr>
        <w:t>ε δράση και μεταρρύθμιση του Υπουργείου προς την κατεύθυνση της στήριξης των παιδιών με αναπηρίες και ειδικές εκπαιδευτικές ανάγκες.</w:t>
      </w:r>
    </w:p>
    <w:p w14:paraId="6D1C6201"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στις διατάξεις του Υπουργείου αναφέρεται ρητώς ότι στα ειδικά επαγγελματικά γυμνάσια θα εφαρμοστούν τα ωρολό</w:t>
      </w:r>
      <w:r>
        <w:rPr>
          <w:rFonts w:eastAsia="Times New Roman" w:cs="Times New Roman"/>
          <w:szCs w:val="24"/>
        </w:rPr>
        <w:t>για και αναλυτικά προγράμματα των γυμνασίων της γενικής εκπαίδευσης και στα ειδικά επαγγελματικά λύκεια τα ωρολόγια και αναλυτικά προγράμματα των εσπερινών λυκείων.</w:t>
      </w:r>
    </w:p>
    <w:p w14:paraId="6D1C6202"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 xml:space="preserve">Είναι κατανοητό, όμως, ότι τα υφιστάμενα αναλυτικά προγράμματα της γενικής εκπαίδευσης δεν </w:t>
      </w:r>
      <w:r>
        <w:rPr>
          <w:rFonts w:eastAsia="Times New Roman" w:cs="Times New Roman"/>
          <w:szCs w:val="24"/>
        </w:rPr>
        <w:t>μπορούν να εφαρμοστούν στα αντίστοιχα σχολεία της ειδικής εκπαίδευσης και είναι άμεσης ανάγκης και προτεραιότητας η προσαρμογή των προγραμμάτων αυτών στις δυνατότητες των μαθητών με αναπηρίες και ειδικές εκπαιδευτικές ανάγκες.</w:t>
      </w:r>
    </w:p>
    <w:p w14:paraId="6D1C6203"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Αυτό οδηγεί στην ανάγκη δημιο</w:t>
      </w:r>
      <w:r>
        <w:rPr>
          <w:rFonts w:eastAsia="Times New Roman" w:cs="Times New Roman"/>
          <w:szCs w:val="24"/>
        </w:rPr>
        <w:t>υργίας, στα πλαίσια του ΙΕΚ, ενός συγκεκριμένου επιτελικού οργάνου, ενός γραφείου ειδικής αγωγής το οποίο επίσημα και οργανωμένα θα μπορέσει να στηρίξει όλα τα θέματα της ειδικής εκπαίδευσης.</w:t>
      </w:r>
    </w:p>
    <w:p w14:paraId="6D1C6204"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 δευτεροβάθμια εκπαίδευση, πιο ειδικά, οι δομές που υπάρχουν </w:t>
      </w:r>
      <w:r>
        <w:rPr>
          <w:rFonts w:eastAsia="Times New Roman" w:cs="Times New Roman"/>
          <w:szCs w:val="24"/>
        </w:rPr>
        <w:t xml:space="preserve">είναι τα ΕΕΕΕΚ, τα ΤΕΕ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Α</w:t>
      </w:r>
      <w:r>
        <w:rPr>
          <w:rFonts w:eastAsia="Times New Roman" w:cs="Times New Roman"/>
          <w:szCs w:val="24"/>
        </w:rPr>
        <w:t xml:space="preserve">γωγής Α΄ και Β΄ </w:t>
      </w:r>
      <w:r>
        <w:rPr>
          <w:rFonts w:eastAsia="Times New Roman" w:cs="Times New Roman"/>
          <w:szCs w:val="24"/>
        </w:rPr>
        <w:t>Β</w:t>
      </w:r>
      <w:r>
        <w:rPr>
          <w:rFonts w:eastAsia="Times New Roman" w:cs="Times New Roman"/>
          <w:szCs w:val="24"/>
        </w:rPr>
        <w:t xml:space="preserve">αθμίδας και τα ειδικά επαγγελματικά γυμνάσια, χωρίς το περιεχόμενο σπουδών του κάθε πλαισίου να είναι αποσαφηνισμένο. </w:t>
      </w:r>
    </w:p>
    <w:p w14:paraId="6D1C6205"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Επίσης, δεν έχει προσδιοριστεί ποιο πρέπει να είναι το προφίλ των μαθητών για το κάθε πλ</w:t>
      </w:r>
      <w:r>
        <w:rPr>
          <w:rFonts w:eastAsia="Times New Roman" w:cs="Times New Roman"/>
          <w:szCs w:val="24"/>
        </w:rPr>
        <w:t>αίσιο, με αποτέλεσμα να διαπιστώνεται μεγάλη σύγχυση σχετικά με το ποιοι μαθητές και σε ποιο πλαίσιο πρέπει να εγγραφούν, και τα ΚΕΔΔΥ να αντιμετωπίζουν μεγάλη δυσκολία να προτείνουν το ανάλογο πλαίσιο, αφού δεν υπάρχουν όλες οι δομές σε όλη την επικράτεια</w:t>
      </w:r>
      <w:r>
        <w:rPr>
          <w:rFonts w:eastAsia="Times New Roman" w:cs="Times New Roman"/>
          <w:szCs w:val="24"/>
        </w:rPr>
        <w:t xml:space="preserve">. </w:t>
      </w:r>
    </w:p>
    <w:p w14:paraId="6D1C6206"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Στο πρόβλημα αυτό θα πρέπει να προστεθεί και η επιθυμία των γονέων τα παιδιά τους να είναι ενταγμένα κυρίως στην γενική εκπαίδευση με παράλληλη στήριξη, ανεξάρτητα αν έχουν τη δυνατότητα να παρακολουθήσουν την εκπαίδευση σε αυτό το πλαίσιο κυρίως για κο</w:t>
      </w:r>
      <w:r>
        <w:rPr>
          <w:rFonts w:eastAsia="Times New Roman" w:cs="Times New Roman"/>
          <w:szCs w:val="24"/>
        </w:rPr>
        <w:t>ινωνικούς λόγους.</w:t>
      </w:r>
    </w:p>
    <w:p w14:paraId="6D1C6207"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τα ΕΕΕΕΚ, ανακύπτει ως κεντρικό το θέμα της δυνατότητας των μαθητών τους να συνεχίσουν τις σπουδές τους και να μεταβούν στην αγορά εργασίας, και άρα να ενταχθούν στην ίδια την κοινωνία.</w:t>
      </w:r>
    </w:p>
    <w:p w14:paraId="6D1C6208"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Στο πλαίσιο αυτό, η πολιτεία θα πρέπει στ</w:t>
      </w:r>
      <w:r>
        <w:rPr>
          <w:rFonts w:eastAsia="Times New Roman" w:cs="Times New Roman"/>
          <w:szCs w:val="24"/>
        </w:rPr>
        <w:t xml:space="preserve">ην πράξη να δείξει το κοινωνικό της πρόσωπο υλοποιώντας σχέδια δια βίου μάθησης, εκπαίδευσης και προστασίας των ατόμων με αναπηρία και ειδικές εκπαιδευτικές ανάγκες. </w:t>
      </w:r>
    </w:p>
    <w:p w14:paraId="6D1C6209"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Προς την κατεύθυνση αυτή, η ίδρυση ΔΙΕΚ ενηλίκων αποφοίτων υποχρεωτικής εκπαίδευσης με κα</w:t>
      </w:r>
      <w:r>
        <w:rPr>
          <w:rFonts w:eastAsia="Times New Roman" w:cs="Times New Roman"/>
          <w:szCs w:val="24"/>
        </w:rPr>
        <w:t>τεύθυνση στην ειδική εκπαίδευση θεωρούμε πως είναι πολύ σημαντική. Δεν θα πρέπει, όμως, η εκπαίδευση των ενηλίκων ατόμων με αναπηρίες να είναι ξεκομμένη από τις υπόλοιπες δομές της ειδικής εκπαίδευσης, οι οποίες πρέπει να είναι σε απόλυτη συνεργασία μεταξύ</w:t>
      </w:r>
      <w:r>
        <w:rPr>
          <w:rFonts w:eastAsia="Times New Roman" w:cs="Times New Roman"/>
          <w:szCs w:val="24"/>
        </w:rPr>
        <w:t xml:space="preserve"> τους. </w:t>
      </w:r>
    </w:p>
    <w:p w14:paraId="6D1C620A"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 xml:space="preserve">Επίσης, είναι σημαντικό το Υπουργείο Παιδείας σε συνεργασία με τα Υπουργεία Υγείας –και είναι εδώ και ο Υπουργός Υγείας και θα θέλαμε και τη δική του συμβολή- και Εργασίας να προβλέψουν δομές </w:t>
      </w:r>
      <w:r>
        <w:rPr>
          <w:rFonts w:eastAsia="Times New Roman" w:cs="Times New Roman"/>
          <w:szCs w:val="24"/>
        </w:rPr>
        <w:lastRenderedPageBreak/>
        <w:t>ειδικής αγωγής που να υποστηρίζουν την προστατευόμενη ερ</w:t>
      </w:r>
      <w:r>
        <w:rPr>
          <w:rFonts w:eastAsia="Times New Roman" w:cs="Times New Roman"/>
          <w:szCs w:val="24"/>
        </w:rPr>
        <w:t xml:space="preserve">γασία, αλλά και την προστατευμένη διαβίωση των ατόμων με αναπηρίες. </w:t>
      </w:r>
    </w:p>
    <w:p w14:paraId="6D1C620B" w14:textId="77777777" w:rsidR="00E07B47" w:rsidRDefault="00704904">
      <w:pPr>
        <w:spacing w:after="0" w:line="600" w:lineRule="auto"/>
        <w:ind w:firstLine="720"/>
        <w:jc w:val="both"/>
        <w:rPr>
          <w:rFonts w:eastAsia="Times New Roman"/>
          <w:bCs/>
        </w:rPr>
      </w:pPr>
      <w:r>
        <w:rPr>
          <w:rFonts w:eastAsia="Times New Roman"/>
          <w:bCs/>
        </w:rPr>
        <w:t xml:space="preserve">(Στο σημείο αυτό </w:t>
      </w:r>
      <w:r>
        <w:rPr>
          <w:rFonts w:eastAsia="Times New Roman"/>
          <w:bCs/>
        </w:rPr>
        <w:t>κ</w:t>
      </w:r>
      <w:r>
        <w:rPr>
          <w:rFonts w:eastAsia="Times New Roman"/>
          <w:bCs/>
        </w:rPr>
        <w:t>τυπάει το κουδούνι λήξεως του χρόνου ομιλίας της κυρίας Βουλευτού)</w:t>
      </w:r>
    </w:p>
    <w:p w14:paraId="6D1C620C" w14:textId="77777777" w:rsidR="00E07B47" w:rsidRDefault="00704904">
      <w:pPr>
        <w:spacing w:after="0" w:line="600" w:lineRule="auto"/>
        <w:ind w:firstLine="720"/>
        <w:jc w:val="both"/>
        <w:rPr>
          <w:rFonts w:eastAsia="Times New Roman"/>
          <w:bCs/>
        </w:rPr>
      </w:pPr>
      <w:r>
        <w:rPr>
          <w:rFonts w:eastAsia="Times New Roman"/>
          <w:bCs/>
        </w:rPr>
        <w:t>Είναι σημαντικό, κύριε Υπουργέ, να υπάρξει απάντηση στο χρόνιο και επιτακτικό ερώτημα των γονέων «αν φ</w:t>
      </w:r>
      <w:r>
        <w:rPr>
          <w:rFonts w:eastAsia="Times New Roman"/>
          <w:bCs/>
        </w:rPr>
        <w:t xml:space="preserve">ύγουν οι γονείς, τι θα απογίνουν αυτά τα παιδιά;». </w:t>
      </w:r>
    </w:p>
    <w:p w14:paraId="6D1C620D" w14:textId="77777777" w:rsidR="00E07B47" w:rsidRDefault="00704904">
      <w:pPr>
        <w:spacing w:after="0" w:line="600" w:lineRule="auto"/>
        <w:ind w:firstLine="720"/>
        <w:jc w:val="both"/>
        <w:rPr>
          <w:rFonts w:eastAsia="Times New Roman"/>
          <w:bCs/>
        </w:rPr>
      </w:pPr>
      <w:r>
        <w:rPr>
          <w:rFonts w:eastAsia="Times New Roman"/>
          <w:bCs/>
        </w:rPr>
        <w:t>Κύριε Υπουργέ, είναι υποχρέωση όλων μας να διασφαλίσουμε το θεμελιώδες δικαίωμα κάθε παιδιού, κάθε Έλληνα πολίτη, στη μάθηση, αν θέλουμε πραγματικά να έχουμε ένα κράτος δικαίου, ένα κράτος κοινωνικά ευαίσ</w:t>
      </w:r>
      <w:r>
        <w:rPr>
          <w:rFonts w:eastAsia="Times New Roman"/>
          <w:bCs/>
        </w:rPr>
        <w:t xml:space="preserve">θητο. </w:t>
      </w:r>
    </w:p>
    <w:p w14:paraId="6D1C620E" w14:textId="77777777" w:rsidR="00E07B47" w:rsidRDefault="00704904">
      <w:pPr>
        <w:spacing w:after="0" w:line="600" w:lineRule="auto"/>
        <w:ind w:firstLine="720"/>
        <w:jc w:val="both"/>
        <w:rPr>
          <w:rFonts w:eastAsia="Times New Roman"/>
          <w:bCs/>
        </w:rPr>
      </w:pPr>
      <w:r>
        <w:rPr>
          <w:rFonts w:eastAsia="Times New Roman"/>
          <w:bCs/>
        </w:rPr>
        <w:t>Σας ευχαριστώ πολύ.</w:t>
      </w:r>
    </w:p>
    <w:p w14:paraId="6D1C620F" w14:textId="77777777" w:rsidR="00E07B47" w:rsidRDefault="00704904">
      <w:pPr>
        <w:spacing w:after="0" w:line="600" w:lineRule="auto"/>
        <w:ind w:firstLine="720"/>
        <w:jc w:val="both"/>
        <w:rPr>
          <w:rFonts w:eastAsia="Times New Roman" w:cs="Times New Roman"/>
          <w:szCs w:val="24"/>
        </w:rPr>
      </w:pPr>
      <w:r>
        <w:rPr>
          <w:rFonts w:eastAsia="Times New Roman" w:cs="Times New Roman"/>
          <w:b/>
          <w:szCs w:val="24"/>
        </w:rPr>
        <w:t xml:space="preserve">ΘΕΟΔΟΣΗΣ ΠΕΛΕΓΡΙΝΗΣ (Υφυπουργός Παιδείας, Έρευνας και Θρησκευμάτων): </w:t>
      </w:r>
      <w:r>
        <w:rPr>
          <w:rFonts w:eastAsia="Times New Roman" w:cs="Times New Roman"/>
          <w:szCs w:val="24"/>
        </w:rPr>
        <w:t>Δύο λόγια, κυρία Βουλευτά.</w:t>
      </w:r>
    </w:p>
    <w:p w14:paraId="6D1C6210"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ξέρω αν έχει γίνει αίτηση για τη μετατροπή του δημόσιου ΙΕΚ από </w:t>
      </w:r>
      <w:proofErr w:type="spellStart"/>
      <w:r>
        <w:rPr>
          <w:rFonts w:eastAsia="Times New Roman" w:cs="Times New Roman"/>
          <w:szCs w:val="24"/>
        </w:rPr>
        <w:t>λυκειακή</w:t>
      </w:r>
      <w:proofErr w:type="spellEnd"/>
      <w:r>
        <w:rPr>
          <w:rFonts w:eastAsia="Times New Roman" w:cs="Times New Roman"/>
          <w:szCs w:val="24"/>
        </w:rPr>
        <w:t xml:space="preserve"> τάξη που είναι τώρα. Αυτό θα πρέπει να γίνει από την αρμόδια δευτεροβάθμια εκπαίδευση. </w:t>
      </w:r>
    </w:p>
    <w:p w14:paraId="6D1C6211"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Όμως, θα πρέπει να σας πω δυο λόγια. Ο στόχος του Υπουργείου Παιδείας είναι να μη δημιουργε</w:t>
      </w:r>
      <w:r>
        <w:rPr>
          <w:rFonts w:eastAsia="Times New Roman" w:cs="Times New Roman"/>
          <w:szCs w:val="24"/>
        </w:rPr>
        <w:t xml:space="preserve">ί ειδικά σχολεία που οδηγούν στους αποκλεισμούς, αλλά τα παιδιά που εμφανίζουν αναπηρίες να εντάσσονται μέσα στις τάξεις του κανονικού σχολείου, εκτός βέβαια αν πρόκειται για παιδιά με βαρύτατη αναπηρία. </w:t>
      </w:r>
    </w:p>
    <w:p w14:paraId="6D1C6212"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Αυτός είναι ο στόχος και σε αυτό το πλαίσιο παρακαλ</w:t>
      </w:r>
      <w:r>
        <w:rPr>
          <w:rFonts w:eastAsia="Times New Roman" w:cs="Times New Roman"/>
          <w:szCs w:val="24"/>
        </w:rPr>
        <w:t xml:space="preserve">ώ να απευθυνθείτε στη δευτεροβάθμια εκπαίδευση της περιοχής σας, ώστε να κάνει το αίτημα. Να είστε βέβαιη ότι θα το αντιμετωπίσει η ειδική γραμματεία της δια βίου μάθησης. </w:t>
      </w:r>
    </w:p>
    <w:p w14:paraId="6D1C6213"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D1C6214" w14:textId="77777777" w:rsidR="00E07B47" w:rsidRDefault="00704904">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Ευχαριστούμε πολύ κ</w:t>
      </w:r>
      <w:r>
        <w:rPr>
          <w:rFonts w:eastAsia="Times New Roman" w:cs="Times New Roman"/>
          <w:szCs w:val="24"/>
        </w:rPr>
        <w:t>αι εμείς.</w:t>
      </w:r>
    </w:p>
    <w:p w14:paraId="6D1C6215" w14:textId="77777777" w:rsidR="00E07B47" w:rsidRDefault="00704904">
      <w:pPr>
        <w:spacing w:after="0" w:line="600" w:lineRule="auto"/>
        <w:ind w:firstLine="720"/>
        <w:jc w:val="both"/>
        <w:rPr>
          <w:rFonts w:eastAsia="Times New Roman" w:cs="Times New Roman"/>
          <w:b/>
          <w:szCs w:val="24"/>
        </w:rPr>
      </w:pPr>
      <w:r>
        <w:rPr>
          <w:rFonts w:eastAsia="Times New Roman" w:cs="Times New Roman"/>
          <w:szCs w:val="24"/>
        </w:rPr>
        <w:lastRenderedPageBreak/>
        <w:t xml:space="preserve">Επόμενη είναι η πρώτη με αριθμό 1228/6-9-2016 επίκαιρη ερώτηση πρώτου κύκλου του Βουλευτή Λακωνίας της Νέας Δημοκρατίας κ. Αθανασίου Δαβάκη προς τον Υπουργό Υγείας, σχετικά με την κάλυψη κενής θέσης αγροτικού ιατρού στο Περιφερειακό Ιατρείο </w:t>
      </w:r>
      <w:proofErr w:type="spellStart"/>
      <w:r>
        <w:rPr>
          <w:rFonts w:eastAsia="Times New Roman" w:cs="Times New Roman"/>
          <w:szCs w:val="24"/>
        </w:rPr>
        <w:t>Κυπαρ</w:t>
      </w:r>
      <w:r>
        <w:rPr>
          <w:rFonts w:eastAsia="Times New Roman" w:cs="Times New Roman"/>
          <w:szCs w:val="24"/>
        </w:rPr>
        <w:t>ισσίου</w:t>
      </w:r>
      <w:proofErr w:type="spellEnd"/>
      <w:r>
        <w:rPr>
          <w:rFonts w:eastAsia="Times New Roman" w:cs="Times New Roman"/>
          <w:szCs w:val="24"/>
        </w:rPr>
        <w:t xml:space="preserve"> του Δήμου Μονεμβασίας. </w:t>
      </w:r>
    </w:p>
    <w:p w14:paraId="6D1C6216"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ο Αναπληρωτής Υπουργός Υγείας κ. Παύλος </w:t>
      </w:r>
      <w:proofErr w:type="spellStart"/>
      <w:r>
        <w:rPr>
          <w:rFonts w:eastAsia="Times New Roman" w:cs="Times New Roman"/>
          <w:szCs w:val="24"/>
        </w:rPr>
        <w:t>Πολάκης</w:t>
      </w:r>
      <w:proofErr w:type="spellEnd"/>
      <w:r>
        <w:rPr>
          <w:rFonts w:eastAsia="Times New Roman" w:cs="Times New Roman"/>
          <w:szCs w:val="24"/>
        </w:rPr>
        <w:t xml:space="preserve">. </w:t>
      </w:r>
    </w:p>
    <w:p w14:paraId="6D1C6217"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Κύριε Δαβάκη, έχετε τον λόγο για δύο λεπτά.</w:t>
      </w:r>
    </w:p>
    <w:p w14:paraId="6D1C6218" w14:textId="77777777" w:rsidR="00E07B47" w:rsidRDefault="00704904">
      <w:pPr>
        <w:spacing w:after="0"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Ευχαριστώ, κυρία Πρόεδρε.</w:t>
      </w:r>
    </w:p>
    <w:p w14:paraId="6D1C6219"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Αντικείμενο της επίκαιρης αυτής ερώτησης είναι, όπως είπατε πριν και εσεί</w:t>
      </w:r>
      <w:r>
        <w:rPr>
          <w:rFonts w:eastAsia="Times New Roman" w:cs="Times New Roman"/>
          <w:szCs w:val="24"/>
        </w:rPr>
        <w:t xml:space="preserve">ς, η πλήρωση του </w:t>
      </w:r>
      <w:r>
        <w:rPr>
          <w:rFonts w:eastAsia="Times New Roman" w:cs="Times New Roman"/>
          <w:szCs w:val="24"/>
        </w:rPr>
        <w:t>π</w:t>
      </w:r>
      <w:r>
        <w:rPr>
          <w:rFonts w:eastAsia="Times New Roman" w:cs="Times New Roman"/>
          <w:szCs w:val="24"/>
        </w:rPr>
        <w:t xml:space="preserve">εριφερειακού </w:t>
      </w:r>
      <w:r>
        <w:rPr>
          <w:rFonts w:eastAsia="Times New Roman" w:cs="Times New Roman"/>
          <w:szCs w:val="24"/>
        </w:rPr>
        <w:t>ι</w:t>
      </w:r>
      <w:r>
        <w:rPr>
          <w:rFonts w:eastAsia="Times New Roman" w:cs="Times New Roman"/>
          <w:szCs w:val="24"/>
        </w:rPr>
        <w:t xml:space="preserve">ατρείου της τοπικής κοινότητα του </w:t>
      </w:r>
      <w:proofErr w:type="spellStart"/>
      <w:r>
        <w:rPr>
          <w:rFonts w:eastAsia="Times New Roman" w:cs="Times New Roman"/>
          <w:szCs w:val="24"/>
        </w:rPr>
        <w:t>Κυπαρισσίου</w:t>
      </w:r>
      <w:proofErr w:type="spellEnd"/>
      <w:r>
        <w:rPr>
          <w:rFonts w:eastAsia="Times New Roman" w:cs="Times New Roman"/>
          <w:szCs w:val="24"/>
        </w:rPr>
        <w:t xml:space="preserve"> του Δήμου Μονεμβασίας του Νομού Λακωνίας με έναν αγροτικό ιατρό. </w:t>
      </w:r>
    </w:p>
    <w:p w14:paraId="6D1C621A"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Είναι επιτακτική ανάγκη, κύριε Υπουργέ, να υπάρξει αυτή η προοπτική, να καλυφθεί αυτό το αίτημα της περιοχής, δε</w:t>
      </w:r>
      <w:r>
        <w:rPr>
          <w:rFonts w:eastAsia="Times New Roman" w:cs="Times New Roman"/>
          <w:szCs w:val="24"/>
        </w:rPr>
        <w:t>δομένου ότι το Κυπαρίσσι, το οποίο δεν ξέρω εάν έχετε επισκεφθεί…</w:t>
      </w:r>
    </w:p>
    <w:p w14:paraId="6D1C621B" w14:textId="77777777" w:rsidR="00E07B47" w:rsidRDefault="00704904">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Και από στεριά και από θάλασσα! </w:t>
      </w:r>
    </w:p>
    <w:p w14:paraId="6D1C621C" w14:textId="77777777" w:rsidR="00E07B47" w:rsidRDefault="00704904">
      <w:pPr>
        <w:spacing w:after="0" w:line="600" w:lineRule="auto"/>
        <w:ind w:firstLine="720"/>
        <w:jc w:val="both"/>
        <w:rPr>
          <w:rFonts w:eastAsia="Times New Roman" w:cs="Times New Roman"/>
          <w:szCs w:val="24"/>
        </w:rPr>
      </w:pPr>
      <w:r>
        <w:rPr>
          <w:rFonts w:eastAsia="Times New Roman" w:cs="Times New Roman"/>
          <w:b/>
          <w:szCs w:val="24"/>
        </w:rPr>
        <w:lastRenderedPageBreak/>
        <w:t>ΑΘΑΝΑΣΙΟΣ ΔΑΒΑΚΗΣ:</w:t>
      </w:r>
      <w:r>
        <w:rPr>
          <w:rFonts w:eastAsia="Times New Roman" w:cs="Times New Roman"/>
          <w:b/>
          <w:szCs w:val="24"/>
        </w:rPr>
        <w:t xml:space="preserve"> </w:t>
      </w:r>
      <w:r>
        <w:rPr>
          <w:rFonts w:eastAsia="Times New Roman" w:cs="Times New Roman"/>
          <w:szCs w:val="24"/>
        </w:rPr>
        <w:t>…προσιδιάζει με αρκετά από τα άγονα και, θα έλεγα, απομακρυσμένα μέρη της δικής σας περιοχής</w:t>
      </w:r>
      <w:r>
        <w:rPr>
          <w:rFonts w:eastAsia="Times New Roman" w:cs="Times New Roman"/>
          <w:szCs w:val="24"/>
        </w:rPr>
        <w:t xml:space="preserve">. </w:t>
      </w:r>
    </w:p>
    <w:p w14:paraId="6D1C621D"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Θέλω να σας ενημερώσω ότι κατά τη διάρκεια του καλοκαιριού το Κυπαρίσσι συγκεντρώνει περίπου τρεις χιλιάδες επισκέπτες-παραθεριστές και κατά τη διάρκεια των αρκετών μηνών του χειμώνα έχει γύρω στα τετρακόσια με πεντακόσια άτομα μαζί με το παρακείμενο χω</w:t>
      </w:r>
      <w:r>
        <w:rPr>
          <w:rFonts w:eastAsia="Times New Roman" w:cs="Times New Roman"/>
          <w:szCs w:val="24"/>
        </w:rPr>
        <w:t xml:space="preserve">ριό, τον Χάρακα, ο οποίος εμπίπτει και αυτός στην αρμοδιότητα του </w:t>
      </w:r>
      <w:proofErr w:type="spellStart"/>
      <w:r>
        <w:rPr>
          <w:rFonts w:eastAsia="Times New Roman" w:cs="Times New Roman"/>
          <w:szCs w:val="24"/>
        </w:rPr>
        <w:t>Κυπαρισσίου</w:t>
      </w:r>
      <w:proofErr w:type="spellEnd"/>
      <w:r>
        <w:rPr>
          <w:rFonts w:eastAsia="Times New Roman" w:cs="Times New Roman"/>
          <w:szCs w:val="24"/>
        </w:rPr>
        <w:t>, όσον αφορά το αγροτικό ιατρείο.</w:t>
      </w:r>
    </w:p>
    <w:p w14:paraId="6D1C621E"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Είναι μεγάλη ανάγκη να υπάρξει πλήρωση της θέσης αγροτικού ιατρού, διότι και οι συνθήκες είναι εξαιρετικές γι’ αυτόν που θα ζητήσει και θα μπορέσει να έρθει. Για παράδειγμα, η ίδια η τοπική κοινωνία έχει παραχωρήσει επί τούτου οίκημα καινούργιας κατασκευής</w:t>
      </w:r>
      <w:r>
        <w:rPr>
          <w:rFonts w:eastAsia="Times New Roman" w:cs="Times New Roman"/>
          <w:szCs w:val="24"/>
        </w:rPr>
        <w:t xml:space="preserve"> για τον αγροτικό ιατρό, καθώς και σίτιση. </w:t>
      </w:r>
    </w:p>
    <w:p w14:paraId="6D1C621F"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Οι διάφορες προκηρύξεις που έχουν γίνει, δυστυχώς έχουν κηρυχθεί άγονες, με αποτέλεσμα αυτήν τη στιγμή όποιος κατοικεί στο Κυπαρίσσι ή το επισκέπτεται και έχει πρόβλημα υγείας, κυρία Πρόεδρε, πρέπει να πάει πήγαι</w:t>
      </w:r>
      <w:r>
        <w:rPr>
          <w:rFonts w:eastAsia="Times New Roman" w:cs="Times New Roman"/>
          <w:szCs w:val="24"/>
        </w:rPr>
        <w:t xml:space="preserve">νε-έλα περίπου εκατό χιλιόμετρα από το Κέντρο Υγείας του Νοσοκομείου Μολάων </w:t>
      </w:r>
      <w:r>
        <w:rPr>
          <w:rFonts w:eastAsia="Times New Roman" w:cs="Times New Roman"/>
          <w:szCs w:val="24"/>
        </w:rPr>
        <w:lastRenderedPageBreak/>
        <w:t>ή από το Νοσοκομείο της Σπάρτης άλλα τόσα χιλιόμετρα. Καταλαβαίνετε ότι μόνο από τύχη δεν έχει υπάρξει πρόβλημα. Βέβαια, έχουν συμβεί περιστατικά. Σας αναλύω λίγο τα περιστατικά τα</w:t>
      </w:r>
      <w:r>
        <w:rPr>
          <w:rFonts w:eastAsia="Times New Roman" w:cs="Times New Roman"/>
          <w:szCs w:val="24"/>
        </w:rPr>
        <w:t xml:space="preserve"> οποία θέλω να πιστεύω ότι μπορεί να τα ξέρετε και εσείς. Και προφανώς θα τα ξέρετε, λόγω της επιστημονικής σας ιδιότητας.</w:t>
      </w:r>
      <w:r>
        <w:rPr>
          <w:rFonts w:eastAsia="Times New Roman" w:cs="Times New Roman"/>
          <w:b/>
          <w:szCs w:val="24"/>
        </w:rPr>
        <w:t xml:space="preserve"> </w:t>
      </w:r>
    </w:p>
    <w:p w14:paraId="6D1C6220"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Αν, λοιπόν, τύχει κάποιο περιστατικό -τώρα το καλοκαίρι υπήρξε ένα περιστατικό πνιγμού- δεν υπάρχει γιατρός, δεν υπάρχει τίποτα. Και</w:t>
      </w:r>
      <w:r>
        <w:rPr>
          <w:rFonts w:eastAsia="Times New Roman" w:cs="Times New Roman"/>
          <w:szCs w:val="24"/>
        </w:rPr>
        <w:t xml:space="preserve"> πρέπει να αντιλαμβάνεστε και εσείς, λόγω της κοινωνικής ευαισθησίας που λέει η Αριστερά ότι τη διακρίνει και όχι σαν εμάς, που είμαστε κοινωνικά ανάλγητοι, της Δεξιάς, τι ανασφάλεια αισθάνεται κατ’ αυτήν την περίπτωση ένας άνθρωπος ο οποίος μπορεί να χρει</w:t>
      </w:r>
      <w:r>
        <w:rPr>
          <w:rFonts w:eastAsia="Times New Roman" w:cs="Times New Roman"/>
          <w:szCs w:val="24"/>
        </w:rPr>
        <w:t>αστεί γιατρό, ιατρική φροντίδα.</w:t>
      </w:r>
    </w:p>
    <w:p w14:paraId="6D1C6221"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πιστεύω ότι δεν θα αρκεστείτε στα γνωστά υπηρεσιακά σημειώματα που προμηθεύουν τους Υπουργούς για να έλθουν να μας απαντήσουν, αλλά θα δώσετε, με βάση το προφίλ -δεν σας γνωρίζω καλά- το οποίο σας διακρίνει, μία πιο </w:t>
      </w:r>
      <w:r>
        <w:rPr>
          <w:rFonts w:eastAsia="Times New Roman" w:cs="Times New Roman"/>
          <w:szCs w:val="24"/>
        </w:rPr>
        <w:t>άμεση και πιο καίρια απάντηση ή λύση στο ζήτημα το οποίο σας αναλύουμε.</w:t>
      </w:r>
    </w:p>
    <w:p w14:paraId="6D1C6222"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D1C6223" w14:textId="77777777" w:rsidR="00E07B47" w:rsidRDefault="00704904">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Ορίστε, κύριε Υπουργέ, έχετε το</w:t>
      </w:r>
      <w:r>
        <w:rPr>
          <w:rFonts w:eastAsia="Times New Roman" w:cs="Times New Roman"/>
          <w:szCs w:val="24"/>
        </w:rPr>
        <w:t>ν</w:t>
      </w:r>
      <w:r>
        <w:rPr>
          <w:rFonts w:eastAsia="Times New Roman" w:cs="Times New Roman"/>
          <w:szCs w:val="24"/>
        </w:rPr>
        <w:t xml:space="preserve"> λόγο για τρία λεπτά.</w:t>
      </w:r>
    </w:p>
    <w:p w14:paraId="6D1C6224" w14:textId="77777777" w:rsidR="00E07B47" w:rsidRDefault="00704904">
      <w:pPr>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Κύριε Δαβάκη, σας ευ</w:t>
      </w:r>
      <w:r>
        <w:rPr>
          <w:rFonts w:eastAsia="Times New Roman" w:cs="Times New Roman"/>
          <w:szCs w:val="24"/>
        </w:rPr>
        <w:t>χαριστώ για την ερώτηση.</w:t>
      </w:r>
    </w:p>
    <w:p w14:paraId="6D1C6225" w14:textId="77777777" w:rsidR="00E07B47" w:rsidRDefault="00704904">
      <w:pPr>
        <w:spacing w:after="0" w:line="600" w:lineRule="auto"/>
        <w:ind w:firstLine="720"/>
        <w:contextualSpacing/>
        <w:jc w:val="both"/>
        <w:rPr>
          <w:rFonts w:eastAsia="Times New Roman" w:cs="Times New Roman"/>
          <w:szCs w:val="24"/>
        </w:rPr>
      </w:pPr>
      <w:r>
        <w:rPr>
          <w:rFonts w:eastAsia="Times New Roman" w:cs="Times New Roman"/>
          <w:szCs w:val="24"/>
        </w:rPr>
        <w:t>Την περιοχή στην οποία αναφέρεσ</w:t>
      </w:r>
      <w:r>
        <w:rPr>
          <w:rFonts w:eastAsia="Times New Roman" w:cs="Times New Roman"/>
          <w:szCs w:val="24"/>
        </w:rPr>
        <w:t>τ</w:t>
      </w:r>
      <w:r>
        <w:rPr>
          <w:rFonts w:eastAsia="Times New Roman" w:cs="Times New Roman"/>
          <w:szCs w:val="24"/>
        </w:rPr>
        <w:t xml:space="preserve">ε την έχω επισκεφθεί και από στεριά και από θάλασσας. Είναι μία από τις πιο όμορφες περιοχές της πατρίδας μας και το Κυπαρίσσι και ο Γέρακας και το Λεωνίδιο και </w:t>
      </w:r>
      <w:r>
        <w:rPr>
          <w:rFonts w:eastAsia="Times New Roman" w:cs="Times New Roman"/>
          <w:szCs w:val="24"/>
        </w:rPr>
        <w:lastRenderedPageBreak/>
        <w:t xml:space="preserve">ο όρμος του </w:t>
      </w:r>
      <w:proofErr w:type="spellStart"/>
      <w:r>
        <w:rPr>
          <w:rFonts w:eastAsia="Times New Roman" w:cs="Times New Roman"/>
          <w:szCs w:val="24"/>
        </w:rPr>
        <w:t>Φωκιανού</w:t>
      </w:r>
      <w:proofErr w:type="spellEnd"/>
      <w:r>
        <w:rPr>
          <w:rFonts w:eastAsia="Times New Roman" w:cs="Times New Roman"/>
          <w:szCs w:val="24"/>
        </w:rPr>
        <w:t xml:space="preserve"> και όλη αυτή η πε</w:t>
      </w:r>
      <w:r>
        <w:rPr>
          <w:rFonts w:eastAsia="Times New Roman" w:cs="Times New Roman"/>
          <w:szCs w:val="24"/>
        </w:rPr>
        <w:t xml:space="preserve">ριοχή και το οροπέδιο επάνω στα </w:t>
      </w:r>
      <w:proofErr w:type="spellStart"/>
      <w:r>
        <w:rPr>
          <w:rFonts w:eastAsia="Times New Roman" w:cs="Times New Roman"/>
          <w:szCs w:val="24"/>
        </w:rPr>
        <w:t>Πελετά</w:t>
      </w:r>
      <w:proofErr w:type="spellEnd"/>
      <w:r>
        <w:rPr>
          <w:rFonts w:eastAsia="Times New Roman" w:cs="Times New Roman"/>
          <w:szCs w:val="24"/>
        </w:rPr>
        <w:t xml:space="preserve"> και τα πάντα και πραγματικά είναι ένα μέρος έτσι όπως το λέτε.</w:t>
      </w:r>
    </w:p>
    <w:p w14:paraId="6D1C6226" w14:textId="77777777" w:rsidR="00E07B47" w:rsidRDefault="00704904">
      <w:pPr>
        <w:spacing w:after="0" w:line="600" w:lineRule="auto"/>
        <w:ind w:firstLine="720"/>
        <w:contextualSpacing/>
        <w:jc w:val="both"/>
        <w:rPr>
          <w:rFonts w:eastAsia="Times New Roman" w:cs="Times New Roman"/>
          <w:szCs w:val="24"/>
        </w:rPr>
      </w:pPr>
      <w:r>
        <w:rPr>
          <w:rFonts w:eastAsia="Times New Roman" w:cs="Times New Roman"/>
          <w:szCs w:val="24"/>
        </w:rPr>
        <w:t xml:space="preserve">Κοιτάξτε να δείτε, επειδή μας διακρίνει κοινωνική ευαισθησία, αυτός ήταν ο λόγος για τον οποίο είδαμε ξανά τον κατάλογο των άγονων αγροτικών ιατρείων ανά </w:t>
      </w:r>
      <w:r>
        <w:rPr>
          <w:rFonts w:eastAsia="Times New Roman" w:cs="Times New Roman"/>
          <w:szCs w:val="24"/>
        </w:rPr>
        <w:t xml:space="preserve">την επικράτεια. Με βάση τις προτάσεις των </w:t>
      </w:r>
      <w:r>
        <w:rPr>
          <w:rFonts w:eastAsia="Times New Roman" w:cs="Times New Roman"/>
          <w:szCs w:val="24"/>
        </w:rPr>
        <w:t>υγειονομικών περιφερειών</w:t>
      </w:r>
      <w:r>
        <w:rPr>
          <w:rFonts w:eastAsia="Times New Roman" w:cs="Times New Roman"/>
          <w:szCs w:val="24"/>
        </w:rPr>
        <w:t xml:space="preserve"> και με βάση τις ανάγκες που υπήρξαν, καταλήξαμε σε έναν κατάλογο τριακοσίων έντεκα αγροτικών ιατρείων σε όλη την Ελλάδα, τα οποία περιλαμβάνουν νησιωτικές περιοχές, αλλά και ορεινές περιοχέ</w:t>
      </w:r>
      <w:r>
        <w:rPr>
          <w:rFonts w:eastAsia="Times New Roman" w:cs="Times New Roman"/>
          <w:szCs w:val="24"/>
        </w:rPr>
        <w:t xml:space="preserve">ς, στα οποία επαναφέραμε -διπλασιάζοντάς το- το επίδομα αγόνου -400 ευρώ δηλαδή- που είναι μία ισχυρή βοήθεια σε ανθρώπους που τελειώνουν και στους οποίους οι προηγούμενες κυβερνήσεις, με τις περικοπές που είχαν γίνει, είχαν μειώσει τους μισθούς τους. </w:t>
      </w:r>
    </w:p>
    <w:p w14:paraId="6D1C6227" w14:textId="77777777" w:rsidR="00E07B47" w:rsidRDefault="00704904">
      <w:pPr>
        <w:spacing w:after="0" w:line="600" w:lineRule="auto"/>
        <w:ind w:firstLine="720"/>
        <w:contextualSpacing/>
        <w:jc w:val="both"/>
        <w:rPr>
          <w:rFonts w:eastAsia="Times New Roman" w:cs="Times New Roman"/>
          <w:szCs w:val="24"/>
        </w:rPr>
      </w:pPr>
      <w:r>
        <w:rPr>
          <w:rFonts w:eastAsia="Times New Roman" w:cs="Times New Roman"/>
          <w:szCs w:val="24"/>
        </w:rPr>
        <w:t>Ότα</w:t>
      </w:r>
      <w:r>
        <w:rPr>
          <w:rFonts w:eastAsia="Times New Roman" w:cs="Times New Roman"/>
          <w:szCs w:val="24"/>
        </w:rPr>
        <w:t>ν ήμουν εγώ αγροτικός ιατρός, το 1994-1995, έπαιρνα παραπάνω χρήματα από αυτά τα οποία παίρνει ο σημερινός αγροτικός ιατρός. Και μιλάω για μισθό. Δηλαδή, εκεί που οι αγροτικοί γιατροί έπαιρναν ας πούμε 1.100 με 1.200 ευρώ, με τις περικοπές που έγιναν την π</w:t>
      </w:r>
      <w:r>
        <w:rPr>
          <w:rFonts w:eastAsia="Times New Roman" w:cs="Times New Roman"/>
          <w:szCs w:val="24"/>
        </w:rPr>
        <w:t xml:space="preserve">ροηγούμενη περίοδο έφτασαν να </w:t>
      </w:r>
      <w:r>
        <w:rPr>
          <w:rFonts w:eastAsia="Times New Roman" w:cs="Times New Roman"/>
          <w:szCs w:val="24"/>
        </w:rPr>
        <w:lastRenderedPageBreak/>
        <w:t xml:space="preserve">παίρνουν 850 και 900 ευρώ. Το να πάει, λοιπόν, κανείς να μείνει σε ένα τέτοιο απομακρυσμένο μέρος -που δεν υπάρχει παντού αυτή η δυνατότητα, που υπάρχει βέβαια, από πολλές μεριές της </w:t>
      </w:r>
      <w:r>
        <w:rPr>
          <w:rFonts w:eastAsia="Times New Roman" w:cs="Times New Roman"/>
          <w:szCs w:val="24"/>
        </w:rPr>
        <w:t xml:space="preserve">τοπικής αυτοδιοίκησης </w:t>
      </w:r>
      <w:r>
        <w:rPr>
          <w:rFonts w:eastAsia="Times New Roman" w:cs="Times New Roman"/>
          <w:szCs w:val="24"/>
        </w:rPr>
        <w:t xml:space="preserve">έχει γίνει και έχουν </w:t>
      </w:r>
      <w:r>
        <w:rPr>
          <w:rFonts w:eastAsia="Times New Roman" w:cs="Times New Roman"/>
          <w:szCs w:val="24"/>
        </w:rPr>
        <w:t>δώσει τέτοια κίνητρα κλπ.- δεν ήταν και το καλύτερο. Και αυτός ήταν και ο λόγος που πάρα πολλά άγονα αγροτικά ιατρεία δεν καλύπτονταν για πάρα πολύ καιρό.</w:t>
      </w:r>
    </w:p>
    <w:p w14:paraId="6D1C6228" w14:textId="77777777" w:rsidR="00E07B47" w:rsidRDefault="00704904">
      <w:pPr>
        <w:spacing w:after="0" w:line="600" w:lineRule="auto"/>
        <w:ind w:firstLine="720"/>
        <w:contextualSpacing/>
        <w:jc w:val="both"/>
        <w:rPr>
          <w:rFonts w:eastAsia="Times New Roman" w:cs="Times New Roman"/>
          <w:szCs w:val="24"/>
        </w:rPr>
      </w:pPr>
      <w:r>
        <w:rPr>
          <w:rFonts w:eastAsia="Times New Roman" w:cs="Times New Roman"/>
          <w:szCs w:val="24"/>
        </w:rPr>
        <w:t>Στην τελευταία προκήρυξη -και θα πω και για το Κυπαρίσσι, απλά επειδή κάνατε την αναφορά γι’ αυτό απα</w:t>
      </w:r>
      <w:r>
        <w:rPr>
          <w:rFonts w:eastAsia="Times New Roman" w:cs="Times New Roman"/>
          <w:szCs w:val="24"/>
        </w:rPr>
        <w:t>ντώ και με γενικότερο τρόπο- καλύφθηκαν πενήντα πέντε άγονα αγροτικά ιατρεία. Και μιλάμε για νησιά όπως είναι η Τήλος, όπως είναι η Χάλκη, όπως είναι η Γαύδος, όπως είναι τα Ψαρρά, όπως είναι κάποια ιατρεία της Καρπάθου, όπως είναι άλλα ιατρεία του Αιγαίου</w:t>
      </w:r>
      <w:r>
        <w:rPr>
          <w:rFonts w:eastAsia="Times New Roman" w:cs="Times New Roman"/>
          <w:szCs w:val="24"/>
        </w:rPr>
        <w:t>, τα Αντικύθηρα, ή άλλα ορεινά χωριά επάνω, τα οποία είχαν να δουν γιατρό από έξι μήνες μέχρι και δύο ή δυόμισι χρόνια. Και καλύφθηκαν γιατί υπήρξε αυτό το κίνητρο.</w:t>
      </w:r>
    </w:p>
    <w:p w14:paraId="6D1C6229" w14:textId="77777777" w:rsidR="00E07B47" w:rsidRDefault="0070490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Δυστυχώς το Κυπαρίσσι -όπως και μερικά άλλα, περίπου δέκα τον αριθμό από όσα έχω δει, γιατί</w:t>
      </w:r>
      <w:r>
        <w:rPr>
          <w:rFonts w:eastAsia="Times New Roman" w:cs="Times New Roman"/>
          <w:szCs w:val="24"/>
        </w:rPr>
        <w:t xml:space="preserve"> το κάναμε με βάση και τις προτάσεις που μας ήλθαν από τις </w:t>
      </w:r>
      <w:r>
        <w:rPr>
          <w:rFonts w:eastAsia="Times New Roman" w:cs="Times New Roman"/>
          <w:szCs w:val="24"/>
        </w:rPr>
        <w:t>υγειονομικές περιφέρειες</w:t>
      </w:r>
      <w:r>
        <w:rPr>
          <w:rFonts w:eastAsia="Times New Roman" w:cs="Times New Roman"/>
          <w:szCs w:val="24"/>
        </w:rPr>
        <w:t>- δεν είχε συμπεριληφθεί σε αυτόν τον κατάλογο. Έχουν γίνει δύο προκηρύξεις τελευταία -μετά το Γενάρη που άδειασε η θέση- και δεν έχει εκδηλωθεί ενδιαφέρον.</w:t>
      </w:r>
    </w:p>
    <w:p w14:paraId="6D1C622A" w14:textId="77777777" w:rsidR="00E07B47" w:rsidRDefault="00704904">
      <w:pPr>
        <w:spacing w:after="0" w:line="600" w:lineRule="auto"/>
        <w:ind w:firstLine="720"/>
        <w:contextualSpacing/>
        <w:jc w:val="both"/>
        <w:rPr>
          <w:rFonts w:eastAsia="Times New Roman" w:cs="Times New Roman"/>
          <w:szCs w:val="24"/>
        </w:rPr>
      </w:pPr>
      <w:r>
        <w:rPr>
          <w:rFonts w:eastAsia="Times New Roman" w:cs="Times New Roman"/>
          <w:szCs w:val="24"/>
        </w:rPr>
        <w:t>Λοιπόν, τα βήματ</w:t>
      </w:r>
      <w:r>
        <w:rPr>
          <w:rFonts w:eastAsia="Times New Roman" w:cs="Times New Roman"/>
          <w:szCs w:val="24"/>
        </w:rPr>
        <w:t>α είναι δύο:</w:t>
      </w:r>
    </w:p>
    <w:p w14:paraId="6D1C622B" w14:textId="77777777" w:rsidR="00E07B47" w:rsidRDefault="00704904">
      <w:pPr>
        <w:spacing w:after="0" w:line="600" w:lineRule="auto"/>
        <w:ind w:firstLine="720"/>
        <w:contextualSpacing/>
        <w:jc w:val="both"/>
        <w:rPr>
          <w:rFonts w:eastAsia="Times New Roman" w:cs="Times New Roman"/>
          <w:szCs w:val="24"/>
        </w:rPr>
      </w:pPr>
      <w:r>
        <w:rPr>
          <w:rFonts w:eastAsia="Times New Roman" w:cs="Times New Roman"/>
          <w:szCs w:val="24"/>
        </w:rPr>
        <w:t xml:space="preserve">Πρώτον, άμεσα έχει ψηφιστεί η διαδικασία ότι μετά από δύο άγονες προκηρύξεις μπορούμε κατ’ </w:t>
      </w:r>
      <w:r>
        <w:rPr>
          <w:rFonts w:eastAsia="Times New Roman" w:cs="Times New Roman"/>
          <w:szCs w:val="24"/>
        </w:rPr>
        <w:t xml:space="preserve">αρχάς </w:t>
      </w:r>
      <w:r>
        <w:rPr>
          <w:rFonts w:eastAsia="Times New Roman" w:cs="Times New Roman"/>
          <w:szCs w:val="24"/>
        </w:rPr>
        <w:t>να απευθυνόμαστε στο Στρατό προκειμένου να διαθέσει οπλίτη ιατρό, ο οποίος θα κάνει το αγροτικό του και θα αμείβεται. Όχι τζάμπα. Θα αμείβεται. Αυ</w:t>
      </w:r>
      <w:r>
        <w:rPr>
          <w:rFonts w:eastAsia="Times New Roman" w:cs="Times New Roman"/>
          <w:szCs w:val="24"/>
        </w:rPr>
        <w:t>τό θα είναι το άμεσο βήμα για το Κυπαρίσσι.</w:t>
      </w:r>
    </w:p>
    <w:p w14:paraId="6D1C622C" w14:textId="77777777" w:rsidR="00E07B47" w:rsidRDefault="00704904">
      <w:pPr>
        <w:spacing w:after="0" w:line="600" w:lineRule="auto"/>
        <w:ind w:firstLine="720"/>
        <w:contextualSpacing/>
        <w:jc w:val="both"/>
        <w:rPr>
          <w:rFonts w:eastAsia="Times New Roman" w:cs="Times New Roman"/>
          <w:szCs w:val="24"/>
        </w:rPr>
      </w:pPr>
      <w:r>
        <w:rPr>
          <w:rFonts w:eastAsia="Times New Roman" w:cs="Times New Roman"/>
          <w:szCs w:val="24"/>
        </w:rPr>
        <w:t>Δεύτερον, το Κυπαρίσσι, μαζί και κάποια άλλα, που βλέπουμε ότι όντως διέλαθαν της προσοχής μας γιατί ουσιαστικά καθίσαμε και είδαμε έναν κατάλογο χιλίων οκτακοσίων αγροτικών ιατρείων σε όλη την Ελλάδα, πιστεύω ότ</w:t>
      </w:r>
      <w:r>
        <w:rPr>
          <w:rFonts w:eastAsia="Times New Roman" w:cs="Times New Roman"/>
          <w:szCs w:val="24"/>
        </w:rPr>
        <w:t xml:space="preserve">ι θα συμπεριληφθεί σε μία ορθή επανάληψη -για να το πω έτσι- που θα γίνει για τη συμπλήρωση. Διότι όντως υπάρχουν και κάποιες άλλες περιοχές που μας έχουν στείλει, όπου δεν </w:t>
      </w:r>
      <w:r>
        <w:rPr>
          <w:rFonts w:eastAsia="Times New Roman" w:cs="Times New Roman"/>
          <w:szCs w:val="24"/>
        </w:rPr>
        <w:lastRenderedPageBreak/>
        <w:t>εντάχθηκαν σε αυτόν το νόμο, με το κίνητρο εννοώ. Διότι, προσέξτε, στο νόμο για τις</w:t>
      </w:r>
      <w:r>
        <w:rPr>
          <w:rFonts w:eastAsia="Times New Roman" w:cs="Times New Roman"/>
          <w:szCs w:val="24"/>
        </w:rPr>
        <w:t xml:space="preserve"> άγονες περιοχές με τα μη μισθολογικά κίνητρα είναι το Κυπαρίσσι γιατί ανήκει στους Μολάους. Και στο παράλληλο πρόγραμμα είχαμε νομοθετήσει μία σειρά από μη μισθολογικά κίνητρα, δηλαδή πολλαπλασιασμός της προϋπηρεσίας σε αυτά τα μέρη, τη δυνατότητα να βάζο</w:t>
      </w:r>
      <w:r>
        <w:rPr>
          <w:rFonts w:eastAsia="Times New Roman" w:cs="Times New Roman"/>
          <w:szCs w:val="24"/>
        </w:rPr>
        <w:t>υν την κύρια και την προκαταρκτική ειδικότητα από την αρχή κλπ., που λειτουργούν και αυτά ως κίνητρα για να πάνε κάποιοι άνθρωποι να υπηρετήσουν εκεί. Πιστεύω, όμως, ότι το σημείο-κλειδί θα είναι αυτό που σας είπα προηγουμένως.</w:t>
      </w:r>
    </w:p>
    <w:p w14:paraId="6D1C622D"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Τα δύο βήματα, λοιπόν, είναι</w:t>
      </w:r>
      <w:r>
        <w:rPr>
          <w:rFonts w:eastAsia="Times New Roman" w:cs="Times New Roman"/>
          <w:szCs w:val="24"/>
        </w:rPr>
        <w:t xml:space="preserve"> αυτά.  </w:t>
      </w:r>
    </w:p>
    <w:p w14:paraId="6D1C622E"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Το ίδιο κάνουμε και με τους Οθωνούς, που ήταν και αυτό ένα ιατρείο που έμεινε ακάλυπτο, παρ</w:t>
      </w:r>
      <w:r>
        <w:rPr>
          <w:rFonts w:eastAsia="Times New Roman" w:cs="Times New Roman"/>
          <w:szCs w:val="24"/>
        </w:rPr>
        <w:t xml:space="preserve">’ </w:t>
      </w:r>
      <w:r>
        <w:rPr>
          <w:rFonts w:eastAsia="Times New Roman" w:cs="Times New Roman"/>
          <w:szCs w:val="24"/>
        </w:rPr>
        <w:t>ότι ήταν άγονο. Ήταν στα άγονα, με τα κίνητρα δηλαδή. Θα κοιτάξουμε να καλυφτεί από οπλίτη γιατρό, ο οποίος θα υπηρετήσει το αγροτικό του όντας αμειβόμενο</w:t>
      </w:r>
      <w:r>
        <w:rPr>
          <w:rFonts w:eastAsia="Times New Roman" w:cs="Times New Roman"/>
          <w:szCs w:val="24"/>
        </w:rPr>
        <w:t xml:space="preserve">ς. </w:t>
      </w:r>
    </w:p>
    <w:p w14:paraId="6D1C622F"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Σε σύντομο, λοιπόν, και ορατό χρονικό διάστημα θα υπάρξει μια τροποποίηση αυτού του καταλόγου για κάποιες τέτοιες περιπτώσεις. Και όντως και το Κυπαρίσσι ανήκει σε μία από αυτές.</w:t>
      </w:r>
    </w:p>
    <w:p w14:paraId="6D1C6230" w14:textId="77777777" w:rsidR="00E07B47" w:rsidRDefault="00704904">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Κύριε Δαβάκη, έχετε τον λόγο </w:t>
      </w:r>
      <w:r>
        <w:rPr>
          <w:rFonts w:eastAsia="Times New Roman" w:cs="Times New Roman"/>
          <w:szCs w:val="24"/>
        </w:rPr>
        <w:t>για τρία λεπτά.</w:t>
      </w:r>
    </w:p>
    <w:p w14:paraId="6D1C6231" w14:textId="77777777" w:rsidR="00E07B47" w:rsidRDefault="00704904">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Κύριε Υπουργέ, κοιτάξτε, με την απάντησή σας δώσατε μια ευοίωνη προοπτική προς την επίλυση αυτού του ζητήματος. Θέλω να πιστεύω ότι θα υλοποιηθεί αυτό, διότι καλές είναι οι προθέσεις των Υπουργών -το λέω λόγω εμπειρίας- α</w:t>
      </w:r>
      <w:r>
        <w:rPr>
          <w:rFonts w:eastAsia="Times New Roman" w:cs="Times New Roman"/>
          <w:szCs w:val="24"/>
        </w:rPr>
        <w:t>λλά πολλές φορές αυτό το «πιστεύω ότι θα συμπεριληφθεί με ορθή επανάληψη», δεν το θέλω. Θέλω να πείτε, «</w:t>
      </w:r>
      <w:r>
        <w:rPr>
          <w:rFonts w:eastAsia="Times New Roman" w:cs="Times New Roman"/>
          <w:szCs w:val="24"/>
        </w:rPr>
        <w:t>θα</w:t>
      </w:r>
      <w:r>
        <w:rPr>
          <w:rFonts w:eastAsia="Times New Roman" w:cs="Times New Roman"/>
          <w:szCs w:val="24"/>
        </w:rPr>
        <w:t xml:space="preserve"> δώσω εντολή τώρα που θα πάω στο γραφείο μου στον επόμενο κατάλογο να συμπεριληφθεί». Διότι ή με τον διπλασιασμό αγόνου που είπατε -είναι καλό κίνητρο</w:t>
      </w:r>
      <w:r>
        <w:rPr>
          <w:rFonts w:eastAsia="Times New Roman" w:cs="Times New Roman"/>
          <w:szCs w:val="24"/>
        </w:rPr>
        <w:t xml:space="preserve"> και πιστεύω ότι θα γίνει- ή με τα ζητήματα των Ενόπλων Δυνάμεων -έχουμε μια θέση εκεί αλλά</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xml:space="preserve">, αν μπορέσει έστω περιστασιακά να υπάρξει ένας στρατιώτης γιατρός για λίγο χρονικό διάστημα μέχρι την προκήρυξη- θα έλεγα ότι πρέπει να υπάρξει </w:t>
      </w:r>
      <w:r>
        <w:rPr>
          <w:rFonts w:eastAsia="Times New Roman" w:cs="Times New Roman"/>
          <w:szCs w:val="24"/>
        </w:rPr>
        <w:t>οπωσδήποτε η κάλυψη αυτού του αγροτικού γιατρού.</w:t>
      </w:r>
    </w:p>
    <w:p w14:paraId="6D1C6232"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lastRenderedPageBreak/>
        <w:t>Θέλω να καταθέσω στην Αίθουσα ότι υπάρχουν προγραμματικές συμβάσεις -προφανώς θα το ξέρετε- όπως της Περιφέρειας Βορείου Αιγαίου με το Υπουργείο Υγείας, που δίνουν επιπλέον χρηματικά - μισθολογικά κίνητρα στ</w:t>
      </w:r>
      <w:r>
        <w:rPr>
          <w:rFonts w:eastAsia="Times New Roman" w:cs="Times New Roman"/>
          <w:szCs w:val="24"/>
        </w:rPr>
        <w:t xml:space="preserve">ις περιπτώσεις αγόνων αγροτικών ιατρείων. </w:t>
      </w:r>
    </w:p>
    <w:p w14:paraId="6D1C6233"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Δείτε το και αυτό. Κάντε μία κρούση στην Περιφέρεια Πελοποννήσου, γιατί έχουμε και άλλες τέτοιες περιπτώσεις, όπως γνωρίζετε. Μπορούν, επίσης, να δοθούν και παραπάνω μόρια.</w:t>
      </w:r>
    </w:p>
    <w:p w14:paraId="6D1C6234" w14:textId="77777777" w:rsidR="00E07B47" w:rsidRDefault="00704904">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w:t>
      </w:r>
      <w:r>
        <w:rPr>
          <w:rFonts w:eastAsia="Times New Roman" w:cs="Times New Roman"/>
          <w:b/>
          <w:szCs w:val="24"/>
        </w:rPr>
        <w:t xml:space="preserve">ίας): </w:t>
      </w:r>
      <w:r>
        <w:rPr>
          <w:rFonts w:eastAsia="Times New Roman" w:cs="Times New Roman"/>
          <w:szCs w:val="24"/>
        </w:rPr>
        <w:t>Μόρια υπάρχουν, κύριε Δαβάκη. Μην κουράζεστε. Μόρια υπάρχουν και τώρα.</w:t>
      </w:r>
    </w:p>
    <w:p w14:paraId="6D1C6235" w14:textId="77777777" w:rsidR="00E07B47" w:rsidRDefault="00704904">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Ωραία. Τότε θα παρακαλούσα θερμά άμεσα -και θα επανέλθω στην ερώτησή μου- να δώσετε εντολή να συμπεριληφθεί –και απορώ γιατί δεν έγινε- το Κυπαρίσσι σε αυτόν το</w:t>
      </w:r>
      <w:r>
        <w:rPr>
          <w:rFonts w:eastAsia="Times New Roman" w:cs="Times New Roman"/>
          <w:szCs w:val="24"/>
        </w:rPr>
        <w:t xml:space="preserve">ν πίνακα και να διπλασιαστεί το άγονο, ούτως ώστε να μπορέσει άμεσα το Περιφερειακό Ιατρείο </w:t>
      </w:r>
      <w:proofErr w:type="spellStart"/>
      <w:r>
        <w:rPr>
          <w:rFonts w:eastAsia="Times New Roman" w:cs="Times New Roman"/>
          <w:szCs w:val="24"/>
        </w:rPr>
        <w:t>Κυπαρισσίου</w:t>
      </w:r>
      <w:proofErr w:type="spellEnd"/>
      <w:r>
        <w:rPr>
          <w:rFonts w:eastAsia="Times New Roman" w:cs="Times New Roman"/>
          <w:szCs w:val="24"/>
        </w:rPr>
        <w:t xml:space="preserve"> να βρει τον γιατρό τον οποίο χρειάζεται.</w:t>
      </w:r>
    </w:p>
    <w:p w14:paraId="6D1C6236"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lastRenderedPageBreak/>
        <w:t>Είναι απαράδεκτο να γίνονται ερωτήσεις στη Βουλή των Ελλήνων για θέματα τα οποία απλά -όπως πιστεύω και θεωρώ ό</w:t>
      </w:r>
      <w:r>
        <w:rPr>
          <w:rFonts w:eastAsia="Times New Roman" w:cs="Times New Roman"/>
          <w:szCs w:val="24"/>
        </w:rPr>
        <w:t xml:space="preserve">τι όλοι μας το πιστεύουμε εδώ- θα έπρεπε να έχουν λυθεί με άλλον τρόπο. Δώστε εντολή στις </w:t>
      </w:r>
      <w:r>
        <w:rPr>
          <w:rFonts w:eastAsia="Times New Roman" w:cs="Times New Roman"/>
          <w:szCs w:val="24"/>
        </w:rPr>
        <w:t>υπηρεσίες</w:t>
      </w:r>
      <w:r>
        <w:rPr>
          <w:rFonts w:eastAsia="Times New Roman" w:cs="Times New Roman"/>
          <w:szCs w:val="24"/>
        </w:rPr>
        <w:t>, γιατί κα</w:t>
      </w:r>
      <w:r>
        <w:rPr>
          <w:rFonts w:eastAsia="Times New Roman" w:cs="Times New Roman"/>
          <w:szCs w:val="24"/>
        </w:rPr>
        <w:t>μ</w:t>
      </w:r>
      <w:r>
        <w:rPr>
          <w:rFonts w:eastAsia="Times New Roman" w:cs="Times New Roman"/>
          <w:szCs w:val="24"/>
        </w:rPr>
        <w:t>μία φορά χρειάζεται και από τα άνω εντολή για αυτές τις περιπτώσεις.</w:t>
      </w:r>
    </w:p>
    <w:p w14:paraId="6D1C6237"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D1C6238" w14:textId="77777777" w:rsidR="00E07B47" w:rsidRDefault="00704904">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6D1C6239"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θέλετε να προσθέσετε κάτι;</w:t>
      </w:r>
    </w:p>
    <w:p w14:paraId="6D1C623A" w14:textId="77777777" w:rsidR="00E07B47" w:rsidRDefault="00704904">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Δύο λόγια μόνο.</w:t>
      </w:r>
    </w:p>
    <w:p w14:paraId="6D1C623B"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Κύριε Δαβάκη, συμφωνώ. Είμαστε ό,τι κάνουμε. Δεν είμαστε ό,τι λέμε. Και εμείς έχουμε αποδείξει αυτό το διάστημα ότι πολλά πράγματα δεν τα λέμε γενικώς, α</w:t>
      </w:r>
      <w:r>
        <w:rPr>
          <w:rFonts w:eastAsia="Times New Roman" w:cs="Times New Roman"/>
          <w:szCs w:val="24"/>
        </w:rPr>
        <w:t>λλά τα κάνουμε κιόλας. Πολλοί μας έλεγαν ότι δεν είναι δυνατόν να επαναφέρετε το επίδομα του άγονου. Επαναφέρθηκε μέσα στον νόμο για το παράλληλο πρόγραμμα και βγήκε αυτή η διάταξη. Ό,τι αβλεψία υπάρχει, θα διορθωθεί.</w:t>
      </w:r>
    </w:p>
    <w:p w14:paraId="6D1C623C" w14:textId="77777777" w:rsidR="00E07B47" w:rsidRDefault="00704904">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Χρόνο μπορείτε να μ</w:t>
      </w:r>
      <w:r>
        <w:rPr>
          <w:rFonts w:eastAsia="Times New Roman" w:cs="Times New Roman"/>
          <w:szCs w:val="24"/>
        </w:rPr>
        <w:t>ου πείτε; Πού υπολογίζετε περίπου;</w:t>
      </w:r>
    </w:p>
    <w:p w14:paraId="6D1C623D" w14:textId="77777777" w:rsidR="00E07B47" w:rsidRDefault="00704904">
      <w:pPr>
        <w:spacing w:after="0" w:line="600" w:lineRule="auto"/>
        <w:ind w:firstLine="720"/>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Ακούστε με, έχουμε ζητήσει από τις </w:t>
      </w:r>
      <w:r>
        <w:rPr>
          <w:rFonts w:eastAsia="Times New Roman" w:cs="Times New Roman"/>
          <w:szCs w:val="24"/>
        </w:rPr>
        <w:t>υγειονομικές περιφέρειες</w:t>
      </w:r>
      <w:r>
        <w:rPr>
          <w:rFonts w:eastAsia="Times New Roman" w:cs="Times New Roman"/>
          <w:szCs w:val="24"/>
        </w:rPr>
        <w:t xml:space="preserve"> να μας ξαναπούν αν παραλείψαμε κάτι, γιατί μας στέλνουν και κάποιοι δήμαρχοι αιτήματα γιατί δεν συμπεριελήφθησαν σε</w:t>
      </w:r>
      <w:r>
        <w:rPr>
          <w:rFonts w:eastAsia="Times New Roman" w:cs="Times New Roman"/>
          <w:szCs w:val="24"/>
        </w:rPr>
        <w:t xml:space="preserve"> αυτό κλπ. Κάποιοι έχουν δίκιο, κάποιοι έχουν άδικο. Θα πρέπει να υπάρξει μια συγκεκριμένη εκτίμηση πού πραγματικά είναι ανάγκη και πού δεν είναι. Σας είπα και από πριν ότι την ξέρω πάρα πολύ καλά την περιοχή.</w:t>
      </w:r>
    </w:p>
    <w:p w14:paraId="6D1C623E"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 xml:space="preserve">Για το άλλο θέμα που είπατε, με τα ακίνητα το </w:t>
      </w:r>
      <w:r>
        <w:rPr>
          <w:rFonts w:eastAsia="Times New Roman" w:cs="Times New Roman"/>
          <w:szCs w:val="24"/>
        </w:rPr>
        <w:t xml:space="preserve">περιφερειών, αυτό είναι κάτι το οποίο εμείς το έχουμε προβλέψει. Το νομοθετήσαμε ξανά, για να ξεπεράσουμε τον σκόπελο κάποιων </w:t>
      </w:r>
      <w:r>
        <w:rPr>
          <w:rFonts w:eastAsia="Times New Roman" w:cs="Times New Roman"/>
          <w:szCs w:val="24"/>
        </w:rPr>
        <w:t>επιτρόπων</w:t>
      </w:r>
      <w:r>
        <w:rPr>
          <w:rFonts w:eastAsia="Times New Roman" w:cs="Times New Roman"/>
          <w:szCs w:val="24"/>
        </w:rPr>
        <w:t>, οι οποίοι επειδή δεν υπήρχε ένα «και» στη διάταξη, γύρναγαν τα εντάλματα πίσω, όπως έκαναν στο βόρειο Αιγαίο, στο νότιο</w:t>
      </w:r>
      <w:r>
        <w:rPr>
          <w:rFonts w:eastAsia="Times New Roman" w:cs="Times New Roman"/>
          <w:szCs w:val="24"/>
        </w:rPr>
        <w:t xml:space="preserve"> Αιγαίο, τώρα και στις Κυκλάδες και στα Ιόνια συνεχίζουμε να έχουμε πρόβλημα. Δεν το εξηγεί ο Επίτροπος έτσι, έτσι το βλέπει, παρ</w:t>
      </w:r>
      <w:r>
        <w:rPr>
          <w:rFonts w:eastAsia="Times New Roman" w:cs="Times New Roman"/>
          <w:szCs w:val="24"/>
        </w:rPr>
        <w:t xml:space="preserve">’ </w:t>
      </w:r>
      <w:r>
        <w:rPr>
          <w:rFonts w:eastAsia="Times New Roman" w:cs="Times New Roman"/>
          <w:szCs w:val="24"/>
        </w:rPr>
        <w:t xml:space="preserve">ότι είναι κρυστάλλινο πλέον στη διάταξη. Από εκεί και πέρα έχει να κάνει και με την </w:t>
      </w:r>
      <w:r>
        <w:rPr>
          <w:rFonts w:eastAsia="Times New Roman" w:cs="Times New Roman"/>
          <w:szCs w:val="24"/>
        </w:rPr>
        <w:t xml:space="preserve">περιφέρεια </w:t>
      </w:r>
      <w:r>
        <w:rPr>
          <w:rFonts w:eastAsia="Times New Roman" w:cs="Times New Roman"/>
          <w:szCs w:val="24"/>
        </w:rPr>
        <w:t>αυτό, γιατί δεν είναι υποχρεωτ</w:t>
      </w:r>
      <w:r>
        <w:rPr>
          <w:rFonts w:eastAsia="Times New Roman" w:cs="Times New Roman"/>
          <w:szCs w:val="24"/>
        </w:rPr>
        <w:t xml:space="preserve">ικό είναι προαιρετικό. Δηλαδή, η </w:t>
      </w:r>
      <w:r>
        <w:rPr>
          <w:rFonts w:eastAsia="Times New Roman" w:cs="Times New Roman"/>
          <w:szCs w:val="24"/>
        </w:rPr>
        <w:t>περιφέρεια</w:t>
      </w:r>
      <w:r>
        <w:rPr>
          <w:rFonts w:eastAsia="Times New Roman" w:cs="Times New Roman"/>
          <w:szCs w:val="24"/>
        </w:rPr>
        <w:t xml:space="preserve">, </w:t>
      </w:r>
      <w:r>
        <w:rPr>
          <w:rFonts w:eastAsia="Times New Roman" w:cs="Times New Roman"/>
          <w:szCs w:val="24"/>
        </w:rPr>
        <w:lastRenderedPageBreak/>
        <w:t>στον βαθμό που έχει πόρους και τους διαθέτει, τότε βεβαίως τους αξιοποιούμε και έχουμε προβλέψει και νομοθετικά.</w:t>
      </w:r>
    </w:p>
    <w:p w14:paraId="6D1C623F"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 xml:space="preserve">Σχετικά με το θέμα με τον οπλίτη ιατρό, υπήρξε ένα πρόβλημα το  προηγούμενο χρονικό διάστημα, </w:t>
      </w:r>
      <w:r>
        <w:rPr>
          <w:rFonts w:eastAsia="Times New Roman" w:cs="Times New Roman"/>
          <w:szCs w:val="24"/>
        </w:rPr>
        <w:t>γιατί είχε νομοθετηθεί πιο πριν αυτό με τη δυνατότητα. Το θέμα είναι ότι με τις ανάγκες που υπήρχαν με το προσφυγικό κλπ., δεν υπήρχε τόσο μεγάλη διαθεσιμότητα από οπλίτες ιατρούς. Τώρα αρχίζει και υπάρχει. Έχει ισορροπήσει το πράγμα και αρχίζει και υπάρχε</w:t>
      </w:r>
      <w:r>
        <w:rPr>
          <w:rFonts w:eastAsia="Times New Roman" w:cs="Times New Roman"/>
          <w:szCs w:val="24"/>
        </w:rPr>
        <w:t>ι. Οπότε πιστεύω ότι το θέμα με τον οπλίτη ιατρό μπορεί να λυθεί</w:t>
      </w:r>
      <w:r>
        <w:rPr>
          <w:rFonts w:eastAsia="Times New Roman" w:cs="Times New Roman"/>
          <w:szCs w:val="24"/>
        </w:rPr>
        <w:t>,</w:t>
      </w:r>
      <w:r>
        <w:rPr>
          <w:rFonts w:eastAsia="Times New Roman" w:cs="Times New Roman"/>
          <w:szCs w:val="24"/>
        </w:rPr>
        <w:t xml:space="preserve"> μπορεί άμεσα.</w:t>
      </w:r>
    </w:p>
    <w:p w14:paraId="6D1C6240"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θέμα της </w:t>
      </w:r>
      <w:proofErr w:type="spellStart"/>
      <w:r>
        <w:rPr>
          <w:rFonts w:eastAsia="Times New Roman" w:cs="Times New Roman"/>
          <w:szCs w:val="24"/>
        </w:rPr>
        <w:t>επαναδιατύπωσης</w:t>
      </w:r>
      <w:proofErr w:type="spellEnd"/>
      <w:r>
        <w:rPr>
          <w:rFonts w:eastAsia="Times New Roman" w:cs="Times New Roman"/>
          <w:szCs w:val="24"/>
        </w:rPr>
        <w:t xml:space="preserve"> του καταλόγου, δεν μπορώ να σας πω ημερομηνία, αν θα είναι σε δέκα μέρες, σε δεκαπέντε ή σε έναν μήνα. Θα είναι σε πολύ ορατό χρονικό διά</w:t>
      </w:r>
      <w:r>
        <w:rPr>
          <w:rFonts w:eastAsia="Times New Roman" w:cs="Times New Roman"/>
          <w:szCs w:val="24"/>
        </w:rPr>
        <w:t xml:space="preserve">στημα, εντός αυτής της χρονιάς, γιατί θέλουμε να πάνε την επόμενη με άλλον τρόπο. </w:t>
      </w:r>
    </w:p>
    <w:p w14:paraId="6D1C6241" w14:textId="77777777" w:rsidR="00E07B47" w:rsidRDefault="00704904">
      <w:pPr>
        <w:tabs>
          <w:tab w:val="left" w:pos="1812"/>
        </w:tabs>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Ευχαριστούμε τον κύριο Υπουργό.</w:t>
      </w:r>
    </w:p>
    <w:p w14:paraId="6D1C6242" w14:textId="77777777" w:rsidR="00E07B47" w:rsidRDefault="00704904">
      <w:pPr>
        <w:tabs>
          <w:tab w:val="left" w:pos="1812"/>
        </w:tabs>
        <w:spacing w:after="0" w:line="600" w:lineRule="auto"/>
        <w:ind w:firstLine="720"/>
        <w:jc w:val="both"/>
        <w:rPr>
          <w:rFonts w:eastAsia="Times New Roman"/>
          <w:szCs w:val="24"/>
        </w:rPr>
      </w:pPr>
      <w:r>
        <w:rPr>
          <w:rFonts w:eastAsia="Times New Roman"/>
          <w:szCs w:val="24"/>
        </w:rPr>
        <w:lastRenderedPageBreak/>
        <w:t>Σ</w:t>
      </w:r>
      <w:r>
        <w:rPr>
          <w:rFonts w:eastAsia="Times New Roman"/>
          <w:szCs w:val="24"/>
        </w:rPr>
        <w:t>τη</w:t>
      </w:r>
      <w:r>
        <w:rPr>
          <w:rFonts w:eastAsia="Times New Roman"/>
          <w:szCs w:val="24"/>
        </w:rPr>
        <w:t xml:space="preserve"> συνέχεια</w:t>
      </w:r>
      <w:r>
        <w:rPr>
          <w:rFonts w:eastAsia="Times New Roman"/>
          <w:szCs w:val="24"/>
        </w:rPr>
        <w:t>, σύμφωνα με το</w:t>
      </w:r>
      <w:r>
        <w:rPr>
          <w:rFonts w:eastAsia="Times New Roman"/>
          <w:szCs w:val="24"/>
        </w:rPr>
        <w:t xml:space="preserve"> ενημερωτικ</w:t>
      </w:r>
      <w:r>
        <w:rPr>
          <w:rFonts w:eastAsia="Times New Roman"/>
          <w:szCs w:val="24"/>
        </w:rPr>
        <w:t xml:space="preserve">ό </w:t>
      </w:r>
      <w:r>
        <w:rPr>
          <w:rFonts w:eastAsia="Times New Roman"/>
          <w:szCs w:val="24"/>
        </w:rPr>
        <w:t>δελτίο της Γραμματείας της Κυβέρνησης</w:t>
      </w:r>
      <w:r>
        <w:rPr>
          <w:rFonts w:eastAsia="Times New Roman"/>
          <w:szCs w:val="24"/>
        </w:rPr>
        <w:t>,</w:t>
      </w:r>
      <w:r>
        <w:rPr>
          <w:rFonts w:eastAsia="Times New Roman"/>
          <w:szCs w:val="24"/>
        </w:rPr>
        <w:t xml:space="preserve"> θα αναφέρω ποιες ε</w:t>
      </w:r>
      <w:r>
        <w:rPr>
          <w:rFonts w:eastAsia="Times New Roman"/>
          <w:szCs w:val="24"/>
        </w:rPr>
        <w:t>ρωτήσεις δεν θα συζητηθούν λόγω κωλύματος.</w:t>
      </w:r>
    </w:p>
    <w:p w14:paraId="6D1C6243" w14:textId="77777777" w:rsidR="00E07B47" w:rsidRDefault="00704904">
      <w:pPr>
        <w:tabs>
          <w:tab w:val="left" w:pos="1812"/>
        </w:tabs>
        <w:spacing w:after="0" w:line="600" w:lineRule="auto"/>
        <w:ind w:firstLine="720"/>
        <w:jc w:val="both"/>
        <w:rPr>
          <w:rFonts w:eastAsia="Times New Roman"/>
          <w:szCs w:val="24"/>
        </w:rPr>
      </w:pPr>
      <w:r>
        <w:rPr>
          <w:rFonts w:eastAsia="Times New Roman"/>
          <w:szCs w:val="24"/>
        </w:rPr>
        <w:t xml:space="preserve">Η πρώτη με αριθμό 1231/6-9-2016 επίκαιρη ερώτηση δεύτερου κύκλου του </w:t>
      </w:r>
      <w:r>
        <w:rPr>
          <w:rFonts w:eastAsia="Times New Roman"/>
          <w:szCs w:val="24"/>
        </w:rPr>
        <w:t xml:space="preserve">ΣΤ΄ </w:t>
      </w:r>
      <w:r>
        <w:rPr>
          <w:rFonts w:eastAsia="Times New Roman"/>
          <w:szCs w:val="24"/>
        </w:rPr>
        <w:t xml:space="preserve">Αντιπροέδρου της Βουλής και Βουλευτή Λάρισας του Κομμουνιστικού Κόμματος Ελλάδας κ. Γεωργίου </w:t>
      </w:r>
      <w:proofErr w:type="spellStart"/>
      <w:r>
        <w:rPr>
          <w:rFonts w:eastAsia="Times New Roman"/>
          <w:szCs w:val="24"/>
        </w:rPr>
        <w:t>Λαμπρούλη</w:t>
      </w:r>
      <w:proofErr w:type="spellEnd"/>
      <w:r>
        <w:rPr>
          <w:rFonts w:eastAsia="Times New Roman"/>
          <w:szCs w:val="24"/>
        </w:rPr>
        <w:t xml:space="preserve"> προς τον Υπουργό Εργασίας Κοινωνικής </w:t>
      </w:r>
      <w:r>
        <w:rPr>
          <w:rFonts w:eastAsia="Times New Roman"/>
          <w:szCs w:val="24"/>
        </w:rPr>
        <w:t xml:space="preserve">Ασφάλισης και Κοινωνικής Αλληλεγγύης, σχετικά με τη δραστική περικοπή των αναπηρικών συντάξεων και επιδομάτων των </w:t>
      </w:r>
      <w:r>
        <w:rPr>
          <w:rFonts w:eastAsia="Times New Roman"/>
          <w:szCs w:val="24"/>
        </w:rPr>
        <w:t>ΑΜΕΑ</w:t>
      </w:r>
      <w:r>
        <w:rPr>
          <w:rFonts w:eastAsia="Times New Roman"/>
          <w:szCs w:val="24"/>
        </w:rPr>
        <w:t>, δεν θα συζητηθεί λόγω κωλύματος του Υπουργού Εργασίας Κοινωνικής Ασφάλισης και Κοινωνικής Αλληλεγγύης κ. Αναστασίου Πετρόπουλου.</w:t>
      </w:r>
    </w:p>
    <w:p w14:paraId="6D1C6244" w14:textId="77777777" w:rsidR="00E07B47" w:rsidRDefault="00704904">
      <w:pPr>
        <w:tabs>
          <w:tab w:val="left" w:pos="1812"/>
        </w:tabs>
        <w:spacing w:after="0" w:line="600" w:lineRule="auto"/>
        <w:ind w:firstLine="720"/>
        <w:jc w:val="both"/>
        <w:rPr>
          <w:rFonts w:eastAsia="Times New Roman"/>
          <w:szCs w:val="24"/>
        </w:rPr>
      </w:pPr>
      <w:r>
        <w:rPr>
          <w:rFonts w:eastAsia="Times New Roman"/>
          <w:szCs w:val="24"/>
        </w:rPr>
        <w:t>Η τέταρ</w:t>
      </w:r>
      <w:r>
        <w:rPr>
          <w:rFonts w:eastAsia="Times New Roman"/>
          <w:szCs w:val="24"/>
        </w:rPr>
        <w:t xml:space="preserve">τη με αριθμό 1191/29-8-2016 επίκαιρη ερώτηση δεύτερου κύκλου του Βουλευτή Ηρακλείου της Δημοκρατικής Συμπαράταξης ΠΑΣΟΚ. – 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την προστασία των πολιτών από τις υπερβολικές χρεώσεις των Τ</w:t>
      </w:r>
      <w:r>
        <w:rPr>
          <w:rFonts w:eastAsia="Times New Roman"/>
          <w:szCs w:val="24"/>
        </w:rPr>
        <w:t xml:space="preserve">ραπεζών, δεν θα συζητηθεί λόγω κωλύματος του Υπουργού Οικονομικών κ. Ευκλείδη </w:t>
      </w:r>
      <w:proofErr w:type="spellStart"/>
      <w:r>
        <w:rPr>
          <w:rFonts w:eastAsia="Times New Roman"/>
          <w:szCs w:val="24"/>
        </w:rPr>
        <w:t>Τσακαλώτου</w:t>
      </w:r>
      <w:proofErr w:type="spellEnd"/>
    </w:p>
    <w:p w14:paraId="6D1C6245" w14:textId="77777777" w:rsidR="00E07B47" w:rsidRDefault="00704904">
      <w:pPr>
        <w:tabs>
          <w:tab w:val="left" w:pos="1812"/>
        </w:tabs>
        <w:spacing w:after="0" w:line="600" w:lineRule="auto"/>
        <w:ind w:firstLine="720"/>
        <w:jc w:val="both"/>
        <w:rPr>
          <w:rFonts w:eastAsia="Times New Roman"/>
          <w:szCs w:val="24"/>
        </w:rPr>
      </w:pPr>
      <w:r>
        <w:rPr>
          <w:rFonts w:eastAsia="Times New Roman"/>
          <w:szCs w:val="24"/>
        </w:rPr>
        <w:lastRenderedPageBreak/>
        <w:t>Επίσης, λόγω αναρμοδιότητας</w:t>
      </w:r>
      <w:r>
        <w:rPr>
          <w:rFonts w:eastAsia="Times New Roman"/>
          <w:szCs w:val="24"/>
        </w:rPr>
        <w:t>,</w:t>
      </w:r>
      <w:r>
        <w:rPr>
          <w:rFonts w:eastAsia="Times New Roman"/>
          <w:szCs w:val="24"/>
        </w:rPr>
        <w:t xml:space="preserve"> δεν θα συζητηθεί η δεύτερη αριθμό 1223/5-9-2016 επίκαιρη ερώτηση πρώτου κύκλου του Βουλευτή Εύβοιας του Λαϊκού Συνδέσμου - Χρυσή Αυγή κ. </w:t>
      </w:r>
      <w:r>
        <w:rPr>
          <w:rFonts w:eastAsia="Times New Roman"/>
          <w:bCs/>
          <w:szCs w:val="24"/>
        </w:rPr>
        <w:t>Ν</w:t>
      </w:r>
      <w:r>
        <w:rPr>
          <w:rFonts w:eastAsia="Times New Roman"/>
          <w:bCs/>
          <w:szCs w:val="24"/>
        </w:rPr>
        <w:t>ικολάου Μίχου</w:t>
      </w:r>
      <w:r>
        <w:rPr>
          <w:rFonts w:eastAsia="Times New Roman"/>
          <w:szCs w:val="24"/>
        </w:rPr>
        <w:t xml:space="preserve"> προς τον Υπουργό</w:t>
      </w:r>
      <w:r>
        <w:rPr>
          <w:rFonts w:eastAsia="Times New Roman"/>
          <w:szCs w:val="24"/>
        </w:rPr>
        <w:t xml:space="preserve"> </w:t>
      </w:r>
      <w:r>
        <w:rPr>
          <w:rFonts w:eastAsia="Times New Roman"/>
          <w:bCs/>
          <w:szCs w:val="24"/>
        </w:rPr>
        <w:t xml:space="preserve">Παιδείας, Έρευνας και Θρησκευμάτων, </w:t>
      </w:r>
      <w:r>
        <w:rPr>
          <w:rFonts w:eastAsia="Times New Roman"/>
          <w:szCs w:val="24"/>
        </w:rPr>
        <w:t>σχετικά με την «εκτόπιση 36.769 τέκνων Ελλήνων από τους βρεφονηπιακούς σταθμούς». Αρμόδιο Υπουργείο είναι το Υπουργείο Εσωτερικών και Διοικητικής Ανασυγκρότησης.</w:t>
      </w:r>
    </w:p>
    <w:p w14:paraId="6D1C6246" w14:textId="77777777" w:rsidR="00E07B47" w:rsidRDefault="00704904">
      <w:pPr>
        <w:tabs>
          <w:tab w:val="left" w:pos="1812"/>
        </w:tabs>
        <w:spacing w:after="0" w:line="600" w:lineRule="auto"/>
        <w:ind w:firstLine="720"/>
        <w:jc w:val="both"/>
        <w:rPr>
          <w:rFonts w:eastAsia="Times New Roman"/>
          <w:szCs w:val="24"/>
        </w:rPr>
      </w:pPr>
      <w:r>
        <w:rPr>
          <w:rFonts w:eastAsia="Times New Roman"/>
          <w:szCs w:val="24"/>
        </w:rPr>
        <w:t>Επίσης, λόγω αναρμοδιότητας</w:t>
      </w:r>
      <w:r>
        <w:rPr>
          <w:rFonts w:eastAsia="Times New Roman"/>
          <w:szCs w:val="24"/>
        </w:rPr>
        <w:t>,</w:t>
      </w:r>
      <w:r>
        <w:rPr>
          <w:rFonts w:eastAsia="Times New Roman"/>
          <w:szCs w:val="24"/>
        </w:rPr>
        <w:t xml:space="preserve"> δεν θα συζητηθεί η τρίτη με αριθμό 1232/6-9-2016 επίκαιρη ερώτηση πρώτου κύκλου του Βουλευτή Αχαΐας του Κομμουνιστικού Κόμματος </w:t>
      </w:r>
      <w:r>
        <w:rPr>
          <w:rFonts w:eastAsia="Times New Roman"/>
          <w:szCs w:val="24"/>
        </w:rPr>
        <w:t xml:space="preserve">Ελλάδας </w:t>
      </w:r>
      <w:r>
        <w:rPr>
          <w:rFonts w:eastAsia="Times New Roman"/>
          <w:szCs w:val="24"/>
        </w:rPr>
        <w:t xml:space="preserve">κ. </w:t>
      </w:r>
      <w:r>
        <w:rPr>
          <w:rFonts w:eastAsia="Times New Roman"/>
          <w:bCs/>
          <w:szCs w:val="24"/>
        </w:rPr>
        <w:t xml:space="preserve">Νικολάου </w:t>
      </w:r>
      <w:proofErr w:type="spellStart"/>
      <w:r>
        <w:rPr>
          <w:rFonts w:eastAsia="Times New Roman"/>
          <w:bCs/>
          <w:szCs w:val="24"/>
        </w:rPr>
        <w:t>Καραθανασόπουλου</w:t>
      </w:r>
      <w:proofErr w:type="spellEnd"/>
      <w:r>
        <w:rPr>
          <w:rFonts w:eastAsia="Times New Roman"/>
          <w:b/>
          <w:szCs w:val="24"/>
        </w:rPr>
        <w:t xml:space="preserve"> </w:t>
      </w:r>
      <w:r>
        <w:rPr>
          <w:rFonts w:eastAsia="Times New Roman"/>
          <w:szCs w:val="24"/>
        </w:rPr>
        <w:t>προς τους Υπουργούς</w:t>
      </w:r>
      <w:r>
        <w:rPr>
          <w:rFonts w:eastAsia="Times New Roman"/>
          <w:b/>
          <w:szCs w:val="24"/>
        </w:rPr>
        <w:t xml:space="preserve"> </w:t>
      </w:r>
      <w:r>
        <w:rPr>
          <w:rFonts w:eastAsia="Times New Roman"/>
          <w:bCs/>
          <w:szCs w:val="24"/>
        </w:rPr>
        <w:t>Αγροτικής Ανάπτυξης και Τροφίμων</w:t>
      </w:r>
      <w:r>
        <w:rPr>
          <w:rFonts w:eastAsia="Times New Roman"/>
          <w:b/>
          <w:szCs w:val="24"/>
        </w:rPr>
        <w:t xml:space="preserve"> </w:t>
      </w:r>
      <w:r>
        <w:rPr>
          <w:rFonts w:eastAsia="Times New Roman"/>
          <w:szCs w:val="24"/>
        </w:rPr>
        <w:t>και</w:t>
      </w:r>
      <w:r>
        <w:rPr>
          <w:rFonts w:eastAsia="Times New Roman"/>
          <w:b/>
          <w:bCs/>
          <w:szCs w:val="24"/>
        </w:rPr>
        <w:t xml:space="preserve"> </w:t>
      </w:r>
      <w:r>
        <w:rPr>
          <w:rFonts w:eastAsia="Times New Roman"/>
          <w:bCs/>
          <w:szCs w:val="24"/>
        </w:rPr>
        <w:t>Οικονομίας,</w:t>
      </w:r>
      <w:r>
        <w:rPr>
          <w:rFonts w:eastAsia="Times New Roman"/>
          <w:b/>
          <w:szCs w:val="24"/>
        </w:rPr>
        <w:t xml:space="preserve"> </w:t>
      </w:r>
      <w:r>
        <w:rPr>
          <w:rFonts w:eastAsia="Times New Roman"/>
          <w:bCs/>
          <w:szCs w:val="24"/>
        </w:rPr>
        <w:t>Ανάπτυξης και Τουρισ</w:t>
      </w:r>
      <w:r>
        <w:rPr>
          <w:rFonts w:eastAsia="Times New Roman"/>
          <w:bCs/>
          <w:szCs w:val="24"/>
        </w:rPr>
        <w:t xml:space="preserve">μού, </w:t>
      </w:r>
      <w:r>
        <w:rPr>
          <w:rFonts w:eastAsia="Times New Roman"/>
          <w:szCs w:val="24"/>
        </w:rPr>
        <w:t xml:space="preserve">σχετικά με την επαναλειτουργία του εργοστασίου </w:t>
      </w:r>
      <w:proofErr w:type="spellStart"/>
      <w:r>
        <w:rPr>
          <w:rFonts w:eastAsia="Times New Roman"/>
          <w:szCs w:val="24"/>
        </w:rPr>
        <w:t>χυμοποίησης</w:t>
      </w:r>
      <w:proofErr w:type="spellEnd"/>
      <w:r>
        <w:rPr>
          <w:rFonts w:eastAsia="Times New Roman"/>
          <w:szCs w:val="24"/>
        </w:rPr>
        <w:t xml:space="preserve"> και τυποποίησης χυμού της Ένωσης Αγροτικών Συνεταιρισμών (ΕΑΣ) Αργολίδας «Εσπερίδες». Αρμόδιο Υπουργείο είναι το Υπουργείο Εργασίας, Κοινωνικής Ασφάλισης και Κοινωνικής Αλληλεγγύης.</w:t>
      </w:r>
    </w:p>
    <w:p w14:paraId="6D1C6247" w14:textId="77777777" w:rsidR="00E07B47" w:rsidRDefault="00704904">
      <w:pPr>
        <w:tabs>
          <w:tab w:val="left" w:pos="1812"/>
        </w:tabs>
        <w:spacing w:after="0" w:line="600" w:lineRule="auto"/>
        <w:ind w:firstLine="720"/>
        <w:jc w:val="both"/>
        <w:rPr>
          <w:rFonts w:eastAsia="Times New Roman"/>
          <w:szCs w:val="24"/>
        </w:rPr>
      </w:pPr>
      <w:r>
        <w:rPr>
          <w:rFonts w:eastAsia="Times New Roman"/>
          <w:szCs w:val="24"/>
        </w:rPr>
        <w:lastRenderedPageBreak/>
        <w:t>Θα συζητηθ</w:t>
      </w:r>
      <w:r>
        <w:rPr>
          <w:rFonts w:eastAsia="Times New Roman"/>
          <w:szCs w:val="24"/>
        </w:rPr>
        <w:t xml:space="preserve">εί τώρα η τρίτη με αριθμό 1201/30-8-2016 επίκαιρη ερώτηση δεύτερου κύκλου του Βουλευτή Φθιώτιδας της Νέας Δημοκρατίας κ. </w:t>
      </w:r>
      <w:r>
        <w:rPr>
          <w:rFonts w:eastAsia="Times New Roman"/>
          <w:bCs/>
          <w:szCs w:val="24"/>
        </w:rPr>
        <w:t xml:space="preserve">Χρήστου </w:t>
      </w:r>
      <w:proofErr w:type="spellStart"/>
      <w:r>
        <w:rPr>
          <w:rFonts w:eastAsia="Times New Roman"/>
          <w:bCs/>
          <w:szCs w:val="24"/>
        </w:rPr>
        <w:t>Σταϊκούρα</w:t>
      </w:r>
      <w:proofErr w:type="spellEnd"/>
      <w:r>
        <w:rPr>
          <w:rFonts w:eastAsia="Times New Roman"/>
          <w:szCs w:val="24"/>
        </w:rPr>
        <w:t xml:space="preserve"> προς τον Υπουργό</w:t>
      </w:r>
      <w:r>
        <w:rPr>
          <w:rFonts w:eastAsia="Times New Roman"/>
          <w:szCs w:val="24"/>
        </w:rPr>
        <w:t xml:space="preserve"> </w:t>
      </w:r>
      <w:r>
        <w:rPr>
          <w:rFonts w:eastAsia="Times New Roman"/>
          <w:bCs/>
          <w:szCs w:val="24"/>
        </w:rPr>
        <w:t>Υγείας,</w:t>
      </w:r>
      <w:r>
        <w:rPr>
          <w:rFonts w:eastAsia="Times New Roman"/>
          <w:b/>
          <w:bCs/>
          <w:szCs w:val="24"/>
        </w:rPr>
        <w:t xml:space="preserve"> </w:t>
      </w:r>
      <w:r>
        <w:rPr>
          <w:rFonts w:eastAsia="Times New Roman"/>
          <w:szCs w:val="24"/>
        </w:rPr>
        <w:t>σχετικά με τα προβλήματα στη λειτουργία του Γενικού Νοσοκομείου Λαμίας.</w:t>
      </w:r>
    </w:p>
    <w:p w14:paraId="6D1C6248" w14:textId="77777777" w:rsidR="00E07B47" w:rsidRDefault="00704904">
      <w:pPr>
        <w:tabs>
          <w:tab w:val="left" w:pos="1812"/>
        </w:tabs>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Σταϊκούρα</w:t>
      </w:r>
      <w:proofErr w:type="spellEnd"/>
      <w:r>
        <w:rPr>
          <w:rFonts w:eastAsia="Times New Roman"/>
          <w:szCs w:val="24"/>
        </w:rPr>
        <w:t>, έχε</w:t>
      </w:r>
      <w:r>
        <w:rPr>
          <w:rFonts w:eastAsia="Times New Roman"/>
          <w:szCs w:val="24"/>
        </w:rPr>
        <w:t>τε τον λόγο για δύο λεπτά.</w:t>
      </w:r>
    </w:p>
    <w:p w14:paraId="6D1C6249" w14:textId="77777777" w:rsidR="00E07B47" w:rsidRDefault="00704904">
      <w:pPr>
        <w:tabs>
          <w:tab w:val="left" w:pos="1812"/>
        </w:tabs>
        <w:spacing w:after="0" w:line="600" w:lineRule="auto"/>
        <w:ind w:firstLine="720"/>
        <w:jc w:val="both"/>
        <w:rPr>
          <w:rFonts w:eastAsia="Times New Roman"/>
          <w:szCs w:val="24"/>
        </w:rPr>
      </w:pPr>
      <w:r>
        <w:rPr>
          <w:rFonts w:eastAsia="Times New Roman"/>
          <w:b/>
          <w:szCs w:val="24"/>
        </w:rPr>
        <w:t>ΧΡΗΣΤΟΣ ΣΤΑΪΚΟΥΡΑΣ:</w:t>
      </w:r>
      <w:r>
        <w:rPr>
          <w:rFonts w:eastAsia="Times New Roman"/>
          <w:szCs w:val="24"/>
        </w:rPr>
        <w:t xml:space="preserve"> Κύριε Υπουργέ, εκ μέρους της πολιτικής ηγεσίας του Υπουργείου Υγείας καλωσορίσατε στη συζήτηση της συγκεκριμένης ερώτησης. Και λέω «καλωσορίσατε», γιατί ξέρετε πάρα πολύ καλά ότι υπήρξαν δεκαπέντε συνεχείς αναβολές από την πλευρά του Υπουργείου Υγείας, επ</w:t>
      </w:r>
      <w:r>
        <w:rPr>
          <w:rFonts w:eastAsia="Times New Roman"/>
          <w:szCs w:val="24"/>
        </w:rPr>
        <w:t>ικαλούμενο πάντα το Υπουργείο τον φόρτο εργασίας. Ας είναι κι έτσι, κάλιο αργά παρά ποτέ.</w:t>
      </w:r>
    </w:p>
    <w:p w14:paraId="6D1C624A" w14:textId="77777777" w:rsidR="00E07B47" w:rsidRDefault="00704904">
      <w:pPr>
        <w:tabs>
          <w:tab w:val="left" w:pos="1812"/>
        </w:tabs>
        <w:spacing w:after="0" w:line="600" w:lineRule="auto"/>
        <w:ind w:firstLine="720"/>
        <w:jc w:val="both"/>
        <w:rPr>
          <w:rFonts w:eastAsia="Times New Roman"/>
          <w:szCs w:val="24"/>
        </w:rPr>
      </w:pPr>
      <w:r>
        <w:rPr>
          <w:rFonts w:eastAsia="Times New Roman"/>
          <w:szCs w:val="24"/>
        </w:rPr>
        <w:t>Στην ουσία του θέματος. Είναι αλήθεια, κύριε Υπουργέ, ότι το Γενικό Νοσοκομείο Λαμίας παρουσιάζει χρόνια, μικρότερα ή μεγαλύτερα προβλήματα και δομικά και λειτουργικά</w:t>
      </w:r>
      <w:r>
        <w:rPr>
          <w:rFonts w:eastAsia="Times New Roman"/>
          <w:szCs w:val="24"/>
        </w:rPr>
        <w:t>. Είναι επίσης, όμως, αλήθεια ότι τα προηγούμενα χρόνια έγιναν κάποιες συστηματικές προσπάθειες για την αντιμετώπισή τους.</w:t>
      </w:r>
    </w:p>
    <w:p w14:paraId="6D1C624B" w14:textId="77777777" w:rsidR="00E07B47" w:rsidRDefault="00704904">
      <w:pPr>
        <w:tabs>
          <w:tab w:val="left" w:pos="1812"/>
        </w:tabs>
        <w:spacing w:after="0" w:line="600" w:lineRule="auto"/>
        <w:ind w:firstLine="720"/>
        <w:jc w:val="both"/>
        <w:rPr>
          <w:rFonts w:eastAsia="Times New Roman"/>
          <w:szCs w:val="24"/>
        </w:rPr>
      </w:pPr>
      <w:r>
        <w:rPr>
          <w:rFonts w:eastAsia="Times New Roman"/>
          <w:szCs w:val="24"/>
        </w:rPr>
        <w:lastRenderedPageBreak/>
        <w:t>Ενδεικτικά θα σας πω: Στηρίχθηκε -όσο ήταν δυνατόν- η στελέχωση του Γενικού Νοσοκομείου Λαμίας με ιατρικό προσωπικό, με την προκήρυξη</w:t>
      </w:r>
      <w:r>
        <w:rPr>
          <w:rFonts w:eastAsia="Times New Roman"/>
          <w:szCs w:val="24"/>
        </w:rPr>
        <w:t xml:space="preserve"> λίγων -είναι γεγονός- θέσεων ιατρών και την πρόσληψη ορισμένων επικουρικών ιατρών. Εκσυγχρονίστηκε και συμπληρώθηκε ιατρικός και τεχνολογικός εξοπλισμός με βάση τις προτεραιότητες που έθεσαν οι ίδιοι οι </w:t>
      </w:r>
      <w:r>
        <w:rPr>
          <w:rFonts w:eastAsia="Times New Roman"/>
          <w:szCs w:val="24"/>
        </w:rPr>
        <w:t xml:space="preserve">διευθυντές </w:t>
      </w:r>
      <w:r>
        <w:rPr>
          <w:rFonts w:eastAsia="Times New Roman"/>
          <w:szCs w:val="24"/>
        </w:rPr>
        <w:t xml:space="preserve">των κλινικών. Θεσμοθετήθηκε νέος </w:t>
      </w:r>
      <w:r>
        <w:rPr>
          <w:rFonts w:eastAsia="Times New Roman"/>
          <w:szCs w:val="24"/>
        </w:rPr>
        <w:t>οργανισμ</w:t>
      </w:r>
      <w:r>
        <w:rPr>
          <w:rFonts w:eastAsia="Times New Roman"/>
          <w:szCs w:val="24"/>
        </w:rPr>
        <w:t xml:space="preserve">ός </w:t>
      </w:r>
      <w:r>
        <w:rPr>
          <w:rFonts w:eastAsia="Times New Roman"/>
          <w:szCs w:val="24"/>
        </w:rPr>
        <w:t xml:space="preserve">του </w:t>
      </w:r>
      <w:r>
        <w:rPr>
          <w:rFonts w:eastAsia="Times New Roman"/>
          <w:szCs w:val="24"/>
        </w:rPr>
        <w:t>νοσοκομείου</w:t>
      </w:r>
      <w:r>
        <w:rPr>
          <w:rFonts w:eastAsia="Times New Roman"/>
          <w:szCs w:val="24"/>
        </w:rPr>
        <w:t>, που προβλέπει την ανάπτυξή του με σημαντική αύξηση κλινών και με ενίσχυση του ανθρώπινου δυναμικού. Αυτά έγιναν μέχρι το τέλος του 2014.</w:t>
      </w:r>
    </w:p>
    <w:p w14:paraId="6D1C624C" w14:textId="77777777" w:rsidR="00E07B47" w:rsidRDefault="00704904">
      <w:pPr>
        <w:tabs>
          <w:tab w:val="left" w:pos="1812"/>
        </w:tabs>
        <w:spacing w:after="0" w:line="600" w:lineRule="auto"/>
        <w:ind w:firstLine="720"/>
        <w:jc w:val="both"/>
        <w:rPr>
          <w:rFonts w:eastAsia="Times New Roman"/>
          <w:szCs w:val="24"/>
        </w:rPr>
      </w:pPr>
      <w:r>
        <w:rPr>
          <w:rFonts w:eastAsia="Times New Roman"/>
          <w:szCs w:val="24"/>
        </w:rPr>
        <w:t>Δυστυχώς, όμως, από τις αρχές του 2015 το Γενικό Νοσοκομείο Λαμίας έχει αφεθεί στην τύχη του και λε</w:t>
      </w:r>
      <w:r>
        <w:rPr>
          <w:rFonts w:eastAsia="Times New Roman"/>
          <w:szCs w:val="24"/>
        </w:rPr>
        <w:t xml:space="preserve">ιτουργεί χάρη στις ικανότητες και τη φιλοτιμία του προσωπικού του. Κι αυτό γιατί, όπως ξέρετε μεταξύ άλλων πολύ καλά, επί δεκαεπτά μήνες παρέμενε ακέφαλο, χωρίς </w:t>
      </w:r>
      <w:r>
        <w:rPr>
          <w:rFonts w:eastAsia="Times New Roman"/>
          <w:szCs w:val="24"/>
        </w:rPr>
        <w:t xml:space="preserve">διοικητή </w:t>
      </w:r>
      <w:r>
        <w:rPr>
          <w:rFonts w:eastAsia="Times New Roman"/>
          <w:szCs w:val="24"/>
        </w:rPr>
        <w:t>-από τον Ιανουάριο του 2015, μέχρι τον Ιούνιο του 2016- με σημαντικές ελλείψεις σε υγε</w:t>
      </w:r>
      <w:r>
        <w:rPr>
          <w:rFonts w:eastAsia="Times New Roman"/>
          <w:szCs w:val="24"/>
        </w:rPr>
        <w:t xml:space="preserve">ιονομικό υλικό και σε φάρμακα, με την ενίσχυση σε ιατρικό και τεχνολογικό εξοπλισμό, που είχε δρομολογηθεί το 2013 και το 2014, να καρκινοβατεί και με τμήματα και κλινικές του </w:t>
      </w:r>
      <w:r>
        <w:rPr>
          <w:rFonts w:eastAsia="Times New Roman"/>
          <w:szCs w:val="24"/>
        </w:rPr>
        <w:t xml:space="preserve">νοσοκομείου </w:t>
      </w:r>
      <w:r>
        <w:rPr>
          <w:rFonts w:eastAsia="Times New Roman"/>
          <w:szCs w:val="24"/>
        </w:rPr>
        <w:t>να παρουσιάζουν σοβαρά προβλήματα.</w:t>
      </w:r>
    </w:p>
    <w:p w14:paraId="6D1C624D" w14:textId="77777777" w:rsidR="00E07B47" w:rsidRDefault="00704904">
      <w:pPr>
        <w:tabs>
          <w:tab w:val="left" w:pos="1812"/>
        </w:tabs>
        <w:spacing w:after="0" w:line="600" w:lineRule="auto"/>
        <w:ind w:firstLine="720"/>
        <w:jc w:val="both"/>
        <w:rPr>
          <w:rFonts w:eastAsia="Times New Roman"/>
          <w:szCs w:val="24"/>
        </w:rPr>
      </w:pPr>
      <w:r>
        <w:rPr>
          <w:rFonts w:eastAsia="Times New Roman"/>
          <w:szCs w:val="24"/>
        </w:rPr>
        <w:lastRenderedPageBreak/>
        <w:t>Συνεπώς, κύριε Υπουργέ, σας ερωτώ</w:t>
      </w:r>
      <w:r>
        <w:rPr>
          <w:rFonts w:eastAsia="Times New Roman"/>
          <w:szCs w:val="24"/>
        </w:rPr>
        <w:t xml:space="preserve"> σε ποιες άμεσες ενέργειες προτίθεται να προβεί το Υπουργείο Υγείας, ώστε να αντιμετωπίσει αυτά τα μεγάλα προβλήματα που παρουσιάζει σήμερα το Γενικό Νοσοκομείο Λαμίας.</w:t>
      </w:r>
    </w:p>
    <w:p w14:paraId="6D1C624E" w14:textId="77777777" w:rsidR="00E07B47" w:rsidRDefault="00704904">
      <w:pPr>
        <w:tabs>
          <w:tab w:val="left" w:pos="1812"/>
        </w:tabs>
        <w:spacing w:after="0" w:line="600" w:lineRule="auto"/>
        <w:ind w:firstLine="720"/>
        <w:jc w:val="both"/>
        <w:rPr>
          <w:rFonts w:eastAsia="Times New Roman"/>
          <w:szCs w:val="24"/>
        </w:rPr>
      </w:pPr>
      <w:r>
        <w:rPr>
          <w:rFonts w:eastAsia="Times New Roman"/>
          <w:szCs w:val="24"/>
        </w:rPr>
        <w:t>Σας ευχαριστώ πολύ.</w:t>
      </w:r>
    </w:p>
    <w:p w14:paraId="6D1C624F" w14:textId="77777777" w:rsidR="00E07B47" w:rsidRDefault="00704904">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Κύριε Υπουργέ, έχετε το</w:t>
      </w:r>
      <w:r>
        <w:rPr>
          <w:rFonts w:eastAsia="Times New Roman"/>
          <w:szCs w:val="24"/>
        </w:rPr>
        <w:t>ν λόγο για τρία λεπτά.</w:t>
      </w:r>
    </w:p>
    <w:p w14:paraId="6D1C6250" w14:textId="77777777" w:rsidR="00E07B47" w:rsidRDefault="00704904">
      <w:pPr>
        <w:spacing w:after="0"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Κύριε </w:t>
      </w:r>
      <w:proofErr w:type="spellStart"/>
      <w:r>
        <w:rPr>
          <w:rFonts w:eastAsia="Times New Roman"/>
          <w:szCs w:val="24"/>
        </w:rPr>
        <w:t>Σταϊκούρα</w:t>
      </w:r>
      <w:proofErr w:type="spellEnd"/>
      <w:r>
        <w:rPr>
          <w:rFonts w:eastAsia="Times New Roman"/>
          <w:szCs w:val="24"/>
        </w:rPr>
        <w:t>, καλώς σας βρήκα στη συζήτηση της ερώτησης αυτής. Υπήρξε δυνατότητα πριν κλείσει για το καλοκαίρι η Βουλή, την ημέρα που απάντησα σε περίπου δεκατρείς, δεκατέσσερις ερωτήσ</w:t>
      </w:r>
      <w:r>
        <w:rPr>
          <w:rFonts w:eastAsia="Times New Roman"/>
          <w:szCs w:val="24"/>
        </w:rPr>
        <w:t>εις και ήταν προγραμματισμένη και η δική σας, αλλά είχατε κώλυμα εσείς. Να είστε σίγουρος ότι δεν γίνεται τίποτα συνειδητά. Όντως δουλεύουμε και τρέχουμε πολύ. Και θα το δείτε και με το συγκεκριμένο.</w:t>
      </w:r>
    </w:p>
    <w:p w14:paraId="6D1C6251" w14:textId="77777777" w:rsidR="00E07B47" w:rsidRDefault="00704904">
      <w:pPr>
        <w:spacing w:after="0" w:line="600" w:lineRule="auto"/>
        <w:ind w:firstLine="720"/>
        <w:jc w:val="both"/>
        <w:rPr>
          <w:rFonts w:eastAsia="Times New Roman"/>
          <w:szCs w:val="24"/>
        </w:rPr>
      </w:pPr>
      <w:r>
        <w:rPr>
          <w:rFonts w:eastAsia="Times New Roman"/>
          <w:szCs w:val="24"/>
        </w:rPr>
        <w:lastRenderedPageBreak/>
        <w:t>Κοιτάξτε, να απαντήσω συγκεκριμένα και με νούμερα. Το 20</w:t>
      </w:r>
      <w:r>
        <w:rPr>
          <w:rFonts w:eastAsia="Times New Roman"/>
          <w:szCs w:val="24"/>
        </w:rPr>
        <w:t>15 είχατε προϋπολογίσει εσείς ως κυβέρνηση, ότι το Νοσοκομείο Λαμίας θα επιχορηγηθεί από τον κρατικό προϋπολογισμό με 9.958.724 ευρώ. Στις 31 Δεκεμβρίου του 2015 το Νοσοκομείο Λαμίας είχε πάρει -πραγματικό χρήμα, όχι πίστωση- 11.268.724 ευρώ, που είναι μια</w:t>
      </w:r>
      <w:r>
        <w:rPr>
          <w:rFonts w:eastAsia="Times New Roman"/>
          <w:szCs w:val="24"/>
        </w:rPr>
        <w:t xml:space="preserve"> αύξηση πολύ μεγάλη, ακριβώς για να καλύψει κάποιες ανάγκες τις οποίες είχε. Και επίσης, για το 2016 προβλέψαμε, σε σχέση με αυτό που είχατε προβλέψει εσείς, περίπου 450.000 ευρώ παραπάνω, τα οποία είναι 10.387.520 ευρώ. Ακόμη, σε συνέχεια και της συζήτηση</w:t>
      </w:r>
      <w:r>
        <w:rPr>
          <w:rFonts w:eastAsia="Times New Roman"/>
          <w:szCs w:val="24"/>
        </w:rPr>
        <w:t>ς που είχαμε απ</w:t>
      </w:r>
      <w:r>
        <w:rPr>
          <w:rFonts w:eastAsia="Times New Roman"/>
          <w:szCs w:val="24"/>
        </w:rPr>
        <w:t xml:space="preserve">’ </w:t>
      </w:r>
      <w:r>
        <w:rPr>
          <w:rFonts w:eastAsia="Times New Roman"/>
          <w:szCs w:val="24"/>
        </w:rPr>
        <w:t xml:space="preserve">έξω, το Νοσοκομείο Λαμίας από την πρώτη και δεύτερη δόση </w:t>
      </w:r>
      <w:proofErr w:type="spellStart"/>
      <w:r>
        <w:rPr>
          <w:rFonts w:eastAsia="Times New Roman"/>
          <w:szCs w:val="24"/>
        </w:rPr>
        <w:t>ληξιπροθέσμων</w:t>
      </w:r>
      <w:proofErr w:type="spellEnd"/>
      <w:r>
        <w:rPr>
          <w:rFonts w:eastAsia="Times New Roman"/>
          <w:szCs w:val="24"/>
        </w:rPr>
        <w:t xml:space="preserve"> - επιχορηγήθηκαν τα νοσοκομεία τους προηγούμενους δύο μήνες για ληξιπρόθεσμα χρέη-, έλαβε, </w:t>
      </w:r>
      <w:proofErr w:type="spellStart"/>
      <w:r>
        <w:rPr>
          <w:rFonts w:eastAsia="Times New Roman"/>
          <w:szCs w:val="24"/>
        </w:rPr>
        <w:t>ενταλματοποίησε</w:t>
      </w:r>
      <w:proofErr w:type="spellEnd"/>
      <w:r>
        <w:rPr>
          <w:rFonts w:eastAsia="Times New Roman"/>
          <w:szCs w:val="24"/>
        </w:rPr>
        <w:t>, θεώρησε και πλήρωσε 4.304.937 ευρώ με ενημέρωση 12 Σεπτεμβρί</w:t>
      </w:r>
      <w:r>
        <w:rPr>
          <w:rFonts w:eastAsia="Times New Roman"/>
          <w:szCs w:val="24"/>
        </w:rPr>
        <w:t xml:space="preserve">ου του 2016. Όσον αφορά, δηλαδή, το πρώτο πράγμα που χρειάζεται σε αυτήν τη ζωή, τα χρήματα, έχουν πάει. </w:t>
      </w:r>
    </w:p>
    <w:p w14:paraId="6D1C6252" w14:textId="77777777" w:rsidR="00E07B47" w:rsidRDefault="00704904">
      <w:pPr>
        <w:spacing w:after="0" w:line="600" w:lineRule="auto"/>
        <w:ind w:firstLine="720"/>
        <w:jc w:val="both"/>
        <w:rPr>
          <w:rFonts w:eastAsia="Times New Roman"/>
          <w:szCs w:val="24"/>
        </w:rPr>
      </w:pPr>
      <w:r>
        <w:rPr>
          <w:rFonts w:eastAsia="Times New Roman"/>
          <w:szCs w:val="24"/>
        </w:rPr>
        <w:t xml:space="preserve">Δεύτερον, όσον αφορά το προσωπικό, για το Νοσοκομείο Λαμίας έχουν διοριστεί από τον Οκτώβριο του 2015 μέχρι σήμερα πέντε επικουρικοί γιατροί, </w:t>
      </w:r>
      <w:proofErr w:type="spellStart"/>
      <w:r>
        <w:rPr>
          <w:rFonts w:eastAsia="Times New Roman"/>
          <w:szCs w:val="24"/>
        </w:rPr>
        <w:t>ακτινοδιαγνώστης</w:t>
      </w:r>
      <w:proofErr w:type="spellEnd"/>
      <w:r>
        <w:rPr>
          <w:rFonts w:eastAsia="Times New Roman"/>
          <w:szCs w:val="24"/>
        </w:rPr>
        <w:t xml:space="preserve">, καρδιολόγος, νεφρολόγος και δύο </w:t>
      </w:r>
      <w:r>
        <w:rPr>
          <w:rFonts w:eastAsia="Times New Roman"/>
          <w:szCs w:val="24"/>
        </w:rPr>
        <w:lastRenderedPageBreak/>
        <w:t>αναισθησιολόγοι. Έχουν προκηρυχθεί δύο φορές παιδίατροι -που είν</w:t>
      </w:r>
      <w:r>
        <w:rPr>
          <w:rFonts w:eastAsia="Times New Roman"/>
          <w:szCs w:val="24"/>
        </w:rPr>
        <w:t>αι ένα πρόβλημα το οποίο συνεχίζει να υπάρχει και σήμερα- αλλά δεν έχει εκδηλωθεί ενδιαφέρον. Προκηρύχθηκαν και για σύμβαση παροχής υπηρεσιών, με μπλοκάκι, αλλά και πάλι δεν υπήρξε ενδιαφέρον. Καλύπτεται το θέμα αυτήν τη στιγμή με μετακίνηση παιδιάτρων και</w:t>
      </w:r>
      <w:r>
        <w:rPr>
          <w:rFonts w:eastAsia="Times New Roman"/>
          <w:szCs w:val="24"/>
        </w:rPr>
        <w:t xml:space="preserve"> διευθυντών, που δουλεύουν σε κέντρα υγείας και νοσοκομεία της υγειονομικής περιφέρειας. </w:t>
      </w:r>
    </w:p>
    <w:p w14:paraId="6D1C6253" w14:textId="77777777" w:rsidR="00E07B47" w:rsidRDefault="00704904">
      <w:pPr>
        <w:spacing w:after="0" w:line="600" w:lineRule="auto"/>
        <w:ind w:firstLine="720"/>
        <w:jc w:val="both"/>
        <w:rPr>
          <w:rFonts w:eastAsia="Times New Roman"/>
          <w:szCs w:val="24"/>
        </w:rPr>
      </w:pPr>
      <w:r>
        <w:rPr>
          <w:rFonts w:eastAsia="Times New Roman"/>
          <w:szCs w:val="24"/>
        </w:rPr>
        <w:t xml:space="preserve">Ναι, τροποποιήσαμε τον </w:t>
      </w:r>
      <w:r>
        <w:rPr>
          <w:rFonts w:eastAsia="Times New Roman"/>
          <w:szCs w:val="24"/>
        </w:rPr>
        <w:t xml:space="preserve">οργανισμό </w:t>
      </w:r>
      <w:r>
        <w:rPr>
          <w:rFonts w:eastAsia="Times New Roman"/>
          <w:szCs w:val="24"/>
        </w:rPr>
        <w:t xml:space="preserve">-που αυξήθηκαν τα κρεβάτια τότε- και με αυτόν λειτουργούμε και έχουμε προγραμματίσει ή υλοποιήσει τα εξής: </w:t>
      </w:r>
    </w:p>
    <w:p w14:paraId="6D1C6254" w14:textId="77777777" w:rsidR="00E07B47" w:rsidRDefault="00704904">
      <w:pPr>
        <w:spacing w:after="0" w:line="600" w:lineRule="auto"/>
        <w:ind w:firstLine="720"/>
        <w:jc w:val="both"/>
        <w:rPr>
          <w:rFonts w:eastAsia="Times New Roman"/>
          <w:szCs w:val="24"/>
        </w:rPr>
      </w:pPr>
      <w:r>
        <w:rPr>
          <w:rFonts w:eastAsia="Times New Roman"/>
          <w:szCs w:val="24"/>
        </w:rPr>
        <w:t>Πρώτον, από την προκήρυξη</w:t>
      </w:r>
      <w:r>
        <w:rPr>
          <w:rFonts w:eastAsia="Times New Roman"/>
          <w:szCs w:val="24"/>
        </w:rPr>
        <w:t xml:space="preserve"> 4Κ/5Κ που ολοκληρώθηκε και έχουν πάρει ΦΕΚ και περιμένουν να αναλάβουν υπηρεσία, πέντε άτομα. Δύο ΔΕ </w:t>
      </w:r>
      <w:r>
        <w:rPr>
          <w:rFonts w:eastAsia="Times New Roman"/>
          <w:szCs w:val="24"/>
        </w:rPr>
        <w:t>Βοηθοί Νοσηλευτών</w:t>
      </w:r>
      <w:r>
        <w:rPr>
          <w:rFonts w:eastAsia="Times New Roman"/>
          <w:szCs w:val="24"/>
        </w:rPr>
        <w:t xml:space="preserve">, μια ΤΕ </w:t>
      </w:r>
      <w:r>
        <w:rPr>
          <w:rFonts w:eastAsia="Times New Roman"/>
          <w:szCs w:val="24"/>
        </w:rPr>
        <w:t>Μαιών</w:t>
      </w:r>
      <w:r>
        <w:rPr>
          <w:rFonts w:eastAsia="Times New Roman"/>
          <w:szCs w:val="24"/>
        </w:rPr>
        <w:t xml:space="preserve">, μια ΤΕ </w:t>
      </w:r>
      <w:r>
        <w:rPr>
          <w:rFonts w:eastAsia="Times New Roman"/>
          <w:szCs w:val="24"/>
        </w:rPr>
        <w:t>Νοσηλευτικής</w:t>
      </w:r>
      <w:r>
        <w:rPr>
          <w:rFonts w:eastAsia="Times New Roman"/>
          <w:szCs w:val="24"/>
        </w:rPr>
        <w:t xml:space="preserve">, ένας ΤΕ Ραδιολόγος-Ακτινολόγος. Αυτοί έχουν πάρει ΦΕΚ και είναι για να διοριστούν. </w:t>
      </w:r>
    </w:p>
    <w:p w14:paraId="6D1C6255" w14:textId="77777777" w:rsidR="00E07B47" w:rsidRDefault="00704904">
      <w:pPr>
        <w:spacing w:after="0" w:line="600" w:lineRule="auto"/>
        <w:ind w:firstLine="720"/>
        <w:jc w:val="both"/>
        <w:rPr>
          <w:rFonts w:eastAsia="Times New Roman"/>
          <w:szCs w:val="24"/>
        </w:rPr>
      </w:pPr>
      <w:r>
        <w:rPr>
          <w:rFonts w:eastAsia="Times New Roman"/>
          <w:szCs w:val="24"/>
        </w:rPr>
        <w:lastRenderedPageBreak/>
        <w:t>Δεύτερον, από τη</w:t>
      </w:r>
      <w:r>
        <w:rPr>
          <w:rFonts w:eastAsia="Times New Roman"/>
          <w:szCs w:val="24"/>
        </w:rPr>
        <w:t>ν προκήρυξη των χιλίων πεντακοσίων τριάντα οκτώ η οποία είναι στο ΑΣΕΠ, μετά την ολοκλήρωση όλων των διαδικασιών, τέσσερα άτομα θα πάνε από τον κυλιόμενο πίνακα της προηγούμενης προκήρυξης, γιατί είναι σε ένα σύνολο επτακοσίων πενήντα ατόμων από τους χίλιο</w:t>
      </w:r>
      <w:r>
        <w:rPr>
          <w:rFonts w:eastAsia="Times New Roman"/>
          <w:szCs w:val="24"/>
        </w:rPr>
        <w:t xml:space="preserve">υς πεντακόσιους τριάντα οκτώ. Είναι οι ίδιες θέσεις με την προηγούμενη προκήρυξη, οπότε μπορούν να πάνε από τον κυλιόμενο πίνακα. Από αυτούς είναι τρεις ΤΕ Νοσηλευτικής, ένας ΤΕ Ραδιολόγος-Ακτινολόγος. </w:t>
      </w:r>
    </w:p>
    <w:p w14:paraId="6D1C6256" w14:textId="77777777" w:rsidR="00E07B47" w:rsidRDefault="00704904">
      <w:pPr>
        <w:spacing w:after="0" w:line="600" w:lineRule="auto"/>
        <w:ind w:firstLine="720"/>
        <w:jc w:val="both"/>
        <w:rPr>
          <w:rFonts w:eastAsia="Times New Roman"/>
          <w:szCs w:val="24"/>
        </w:rPr>
      </w:pPr>
      <w:r>
        <w:rPr>
          <w:rFonts w:eastAsia="Times New Roman"/>
          <w:szCs w:val="24"/>
        </w:rPr>
        <w:t>Εκτός από αυτούς, υπάρχουν άλλοι εννέα που προβλέποντ</w:t>
      </w:r>
      <w:r>
        <w:rPr>
          <w:rFonts w:eastAsia="Times New Roman"/>
          <w:szCs w:val="24"/>
        </w:rPr>
        <w:t xml:space="preserve">αι για το Νοσοκομείο Λαμίας, οι οποίοι θα προκηρυχθούν και είναι ένας ΤΕ </w:t>
      </w:r>
      <w:r>
        <w:rPr>
          <w:rFonts w:eastAsia="Times New Roman"/>
          <w:szCs w:val="24"/>
        </w:rPr>
        <w:t>Ι</w:t>
      </w:r>
      <w:r>
        <w:rPr>
          <w:rFonts w:eastAsia="Times New Roman"/>
          <w:szCs w:val="24"/>
        </w:rPr>
        <w:t xml:space="preserve">ατρικός </w:t>
      </w:r>
      <w:r>
        <w:rPr>
          <w:rFonts w:eastAsia="Times New Roman"/>
          <w:szCs w:val="24"/>
        </w:rPr>
        <w:t>Ε</w:t>
      </w:r>
      <w:r>
        <w:rPr>
          <w:rFonts w:eastAsia="Times New Roman"/>
          <w:szCs w:val="24"/>
        </w:rPr>
        <w:t xml:space="preserve">ργαστηρίων, τέσσερις βοηθοί </w:t>
      </w:r>
      <w:r>
        <w:rPr>
          <w:rFonts w:eastAsia="Times New Roman"/>
          <w:szCs w:val="24"/>
        </w:rPr>
        <w:t>ν</w:t>
      </w:r>
      <w:r>
        <w:rPr>
          <w:rFonts w:eastAsia="Times New Roman"/>
          <w:szCs w:val="24"/>
        </w:rPr>
        <w:t xml:space="preserve">οσηλευτές, τρεις ΔΕ </w:t>
      </w:r>
      <w:r>
        <w:rPr>
          <w:rFonts w:eastAsia="Times New Roman"/>
          <w:szCs w:val="24"/>
        </w:rPr>
        <w:t>Χ</w:t>
      </w:r>
      <w:r>
        <w:rPr>
          <w:rFonts w:eastAsia="Times New Roman"/>
          <w:szCs w:val="24"/>
        </w:rPr>
        <w:t xml:space="preserve">ειριστών </w:t>
      </w:r>
      <w:r>
        <w:rPr>
          <w:rFonts w:eastAsia="Times New Roman"/>
          <w:szCs w:val="24"/>
        </w:rPr>
        <w:t>Ι</w:t>
      </w:r>
      <w:r>
        <w:rPr>
          <w:rFonts w:eastAsia="Times New Roman"/>
          <w:szCs w:val="24"/>
        </w:rPr>
        <w:t xml:space="preserve">ατρικών </w:t>
      </w:r>
      <w:r>
        <w:rPr>
          <w:rFonts w:eastAsia="Times New Roman"/>
          <w:szCs w:val="24"/>
        </w:rPr>
        <w:t>Σ</w:t>
      </w:r>
      <w:r>
        <w:rPr>
          <w:rFonts w:eastAsia="Times New Roman"/>
          <w:szCs w:val="24"/>
        </w:rPr>
        <w:t xml:space="preserve">υσκευών, ένας ΥΕ </w:t>
      </w:r>
      <w:r>
        <w:rPr>
          <w:rFonts w:eastAsia="Times New Roman"/>
          <w:szCs w:val="24"/>
        </w:rPr>
        <w:t>Β</w:t>
      </w:r>
      <w:r>
        <w:rPr>
          <w:rFonts w:eastAsia="Times New Roman"/>
          <w:szCs w:val="24"/>
        </w:rPr>
        <w:t xml:space="preserve">οηθητικού </w:t>
      </w:r>
      <w:r>
        <w:rPr>
          <w:rFonts w:eastAsia="Times New Roman"/>
          <w:szCs w:val="24"/>
        </w:rPr>
        <w:t>Υ</w:t>
      </w:r>
      <w:r>
        <w:rPr>
          <w:rFonts w:eastAsia="Times New Roman"/>
          <w:szCs w:val="24"/>
        </w:rPr>
        <w:t xml:space="preserve">γειονομικού </w:t>
      </w:r>
      <w:r>
        <w:rPr>
          <w:rFonts w:eastAsia="Times New Roman"/>
          <w:szCs w:val="24"/>
        </w:rPr>
        <w:t>Π</w:t>
      </w:r>
      <w:r>
        <w:rPr>
          <w:rFonts w:eastAsia="Times New Roman"/>
          <w:szCs w:val="24"/>
        </w:rPr>
        <w:t xml:space="preserve">ροσωπικού, τραυματιοφορέας. </w:t>
      </w:r>
    </w:p>
    <w:p w14:paraId="6D1C6257" w14:textId="77777777" w:rsidR="00E07B47" w:rsidRDefault="00704904">
      <w:pPr>
        <w:spacing w:after="0" w:line="600" w:lineRule="auto"/>
        <w:ind w:firstLine="720"/>
        <w:jc w:val="both"/>
        <w:rPr>
          <w:rFonts w:eastAsia="Times New Roman"/>
          <w:szCs w:val="24"/>
        </w:rPr>
      </w:pPr>
      <w:r>
        <w:rPr>
          <w:rFonts w:eastAsia="Times New Roman"/>
          <w:szCs w:val="24"/>
        </w:rPr>
        <w:t>Από το λοιπό επικουρικό προσωπικό</w:t>
      </w:r>
      <w:r>
        <w:rPr>
          <w:rFonts w:eastAsia="Times New Roman"/>
          <w:szCs w:val="24"/>
        </w:rPr>
        <w:t xml:space="preserve"> -την προκήρυξη των πεντακοσίων ογδόντα πέντε- με βάση τις προτάσεις της </w:t>
      </w:r>
      <w:r>
        <w:rPr>
          <w:rFonts w:eastAsia="Times New Roman"/>
          <w:szCs w:val="24"/>
        </w:rPr>
        <w:t>υ</w:t>
      </w:r>
      <w:r>
        <w:rPr>
          <w:rFonts w:eastAsia="Times New Roman"/>
          <w:szCs w:val="24"/>
        </w:rPr>
        <w:t xml:space="preserve">γειονομικής </w:t>
      </w:r>
      <w:r>
        <w:rPr>
          <w:rFonts w:eastAsia="Times New Roman"/>
          <w:szCs w:val="24"/>
        </w:rPr>
        <w:t>π</w:t>
      </w:r>
      <w:r>
        <w:rPr>
          <w:rFonts w:eastAsia="Times New Roman"/>
          <w:szCs w:val="24"/>
        </w:rPr>
        <w:t xml:space="preserve">εριφέρειας υπάρχει –και έχει επιλεγεί ποιος είναι, έγινε και ο έλεγχος από το ΑΣΕΠ-, ένας ΔΕ </w:t>
      </w:r>
      <w:r>
        <w:rPr>
          <w:rFonts w:eastAsia="Times New Roman"/>
          <w:szCs w:val="24"/>
        </w:rPr>
        <w:t>Β</w:t>
      </w:r>
      <w:r>
        <w:rPr>
          <w:rFonts w:eastAsia="Times New Roman"/>
          <w:szCs w:val="24"/>
        </w:rPr>
        <w:t xml:space="preserve">οηθός </w:t>
      </w:r>
      <w:r>
        <w:rPr>
          <w:rFonts w:eastAsia="Times New Roman"/>
          <w:szCs w:val="24"/>
        </w:rPr>
        <w:t>Φ</w:t>
      </w:r>
      <w:r>
        <w:rPr>
          <w:rFonts w:eastAsia="Times New Roman"/>
          <w:szCs w:val="24"/>
        </w:rPr>
        <w:t xml:space="preserve">αρμακείων, οι οποίοι και αυτοί έχουν αρχίσει να διορίζονται ανά την </w:t>
      </w:r>
      <w:r>
        <w:rPr>
          <w:rFonts w:eastAsia="Times New Roman"/>
          <w:szCs w:val="24"/>
        </w:rPr>
        <w:t xml:space="preserve">Ελλάδα. </w:t>
      </w:r>
    </w:p>
    <w:p w14:paraId="6D1C6258" w14:textId="77777777" w:rsidR="00E07B47" w:rsidRDefault="00704904">
      <w:pPr>
        <w:spacing w:after="0" w:line="600" w:lineRule="auto"/>
        <w:ind w:firstLine="720"/>
        <w:jc w:val="both"/>
        <w:rPr>
          <w:rFonts w:eastAsia="Times New Roman"/>
          <w:szCs w:val="24"/>
        </w:rPr>
      </w:pPr>
      <w:r>
        <w:rPr>
          <w:rFonts w:eastAsia="Times New Roman"/>
          <w:szCs w:val="24"/>
        </w:rPr>
        <w:lastRenderedPageBreak/>
        <w:t xml:space="preserve">Από το διοικητικό προσωπικό του ΑΣΕΠ του 1998 -έχει δημοσιευτεί ποιοι είναι στο ΦΕΚ- αρχίζουν και αυτοί να διορίζονται. Είναι ένας ΠΕ </w:t>
      </w:r>
      <w:r>
        <w:rPr>
          <w:rFonts w:eastAsia="Times New Roman"/>
          <w:szCs w:val="24"/>
        </w:rPr>
        <w:t>Δ</w:t>
      </w:r>
      <w:r>
        <w:rPr>
          <w:rFonts w:eastAsia="Times New Roman"/>
          <w:szCs w:val="24"/>
        </w:rPr>
        <w:t xml:space="preserve">ιοικητικού, δύο ΤΕ </w:t>
      </w:r>
      <w:r>
        <w:rPr>
          <w:rFonts w:eastAsia="Times New Roman"/>
          <w:szCs w:val="24"/>
        </w:rPr>
        <w:t>Δ</w:t>
      </w:r>
      <w:r>
        <w:rPr>
          <w:rFonts w:eastAsia="Times New Roman"/>
          <w:szCs w:val="24"/>
        </w:rPr>
        <w:t xml:space="preserve">ιοίκησης </w:t>
      </w:r>
      <w:r>
        <w:rPr>
          <w:rFonts w:eastAsia="Times New Roman"/>
          <w:szCs w:val="24"/>
        </w:rPr>
        <w:t>Μ</w:t>
      </w:r>
      <w:r>
        <w:rPr>
          <w:rFonts w:eastAsia="Times New Roman"/>
          <w:szCs w:val="24"/>
        </w:rPr>
        <w:t xml:space="preserve">ονάδων </w:t>
      </w:r>
      <w:r>
        <w:rPr>
          <w:rFonts w:eastAsia="Times New Roman"/>
          <w:szCs w:val="24"/>
        </w:rPr>
        <w:t>Υ</w:t>
      </w:r>
      <w:r>
        <w:rPr>
          <w:rFonts w:eastAsia="Times New Roman"/>
          <w:szCs w:val="24"/>
        </w:rPr>
        <w:t xml:space="preserve">γείας, ένας ΤΕ </w:t>
      </w:r>
      <w:r>
        <w:rPr>
          <w:rFonts w:eastAsia="Times New Roman"/>
          <w:szCs w:val="24"/>
        </w:rPr>
        <w:t>Λ</w:t>
      </w:r>
      <w:r>
        <w:rPr>
          <w:rFonts w:eastAsia="Times New Roman"/>
          <w:szCs w:val="24"/>
        </w:rPr>
        <w:t xml:space="preserve">ογιστικού. Μέσα από την προκήρυξη του ΚΕΕΛΠΝΟ είχε προβλεφθεί παιδίατρος, όπου και πάλι δεν είχε εκδηλωθεί ενδιαφέρον. </w:t>
      </w:r>
    </w:p>
    <w:p w14:paraId="6D1C6259" w14:textId="77777777" w:rsidR="00E07B47" w:rsidRDefault="00704904">
      <w:pPr>
        <w:spacing w:after="0" w:line="600" w:lineRule="auto"/>
        <w:ind w:firstLine="720"/>
        <w:jc w:val="both"/>
        <w:rPr>
          <w:rFonts w:eastAsia="Times New Roman"/>
          <w:szCs w:val="24"/>
        </w:rPr>
      </w:pPr>
      <w:r>
        <w:rPr>
          <w:rFonts w:eastAsia="Times New Roman"/>
          <w:szCs w:val="24"/>
        </w:rPr>
        <w:t xml:space="preserve">Από τις 6 Ιουνίου </w:t>
      </w:r>
      <w:r>
        <w:rPr>
          <w:rFonts w:eastAsia="Times New Roman"/>
          <w:szCs w:val="24"/>
        </w:rPr>
        <w:t>-</w:t>
      </w:r>
      <w:r>
        <w:rPr>
          <w:rFonts w:eastAsia="Times New Roman"/>
          <w:szCs w:val="24"/>
        </w:rPr>
        <w:t>και πιο μετά</w:t>
      </w:r>
      <w:r>
        <w:rPr>
          <w:rFonts w:eastAsia="Times New Roman"/>
          <w:szCs w:val="24"/>
        </w:rPr>
        <w:t>-</w:t>
      </w:r>
      <w:r>
        <w:rPr>
          <w:rFonts w:eastAsia="Times New Roman"/>
          <w:szCs w:val="24"/>
        </w:rPr>
        <w:t xml:space="preserve"> </w:t>
      </w:r>
      <w:r>
        <w:rPr>
          <w:rFonts w:eastAsia="Times New Roman"/>
          <w:szCs w:val="24"/>
        </w:rPr>
        <w:t>έχουν εγκριθεί και προκηρύχθηκαν οι εξής θέσεις μόνιμων γιατρών, σύμφωνα με την προκήρυξη των επτακοσίω</w:t>
      </w:r>
      <w:r>
        <w:rPr>
          <w:rFonts w:eastAsia="Times New Roman"/>
          <w:szCs w:val="24"/>
        </w:rPr>
        <w:t xml:space="preserve">ν εξήντα θέσεων. </w:t>
      </w:r>
      <w:r>
        <w:rPr>
          <w:rFonts w:eastAsia="Times New Roman"/>
          <w:szCs w:val="24"/>
        </w:rPr>
        <w:t xml:space="preserve">Υπάρχουν έξι κενές. Υπάρχουν τέσσερις παιδίατροι, δύο γιατροί για τα ΤΕΠ, ένας </w:t>
      </w:r>
      <w:r>
        <w:rPr>
          <w:rFonts w:eastAsia="Times New Roman"/>
          <w:szCs w:val="24"/>
        </w:rPr>
        <w:t>νεφρολόγος</w:t>
      </w:r>
      <w:r>
        <w:rPr>
          <w:rFonts w:eastAsia="Times New Roman"/>
          <w:szCs w:val="24"/>
        </w:rPr>
        <w:t xml:space="preserve"> και δύο παθολόγοι και υπάρχουν αρκετοί υποψήφιοι –απ’ αυτό που μαθαίνω- και με βάση αυτό θα γίνει το συμβούλιο κρίσης για να προσληφθούν. Τελευταία –</w:t>
      </w:r>
      <w:r>
        <w:rPr>
          <w:rFonts w:eastAsia="Times New Roman"/>
          <w:szCs w:val="24"/>
        </w:rPr>
        <w:t>δεν είναι άμεση, αλλά έμμεση ενίσχυση λόγω του προσφυγικού ζητήματος και των δομών των χώρων υποδοχής προσφύγων που υπάρχουν- από την προκήρυξη των οκτακοσίων ατόμων που έχει γίνει μέσω του προγράμματος από την Ευρωπαϊκή Ένωση, υπάρχουν δεκατέσσερα άτομα τ</w:t>
      </w:r>
      <w:r>
        <w:rPr>
          <w:rFonts w:eastAsia="Times New Roman"/>
          <w:szCs w:val="24"/>
        </w:rPr>
        <w:t xml:space="preserve">α οποία ενισχύουν τόσο </w:t>
      </w:r>
      <w:r>
        <w:rPr>
          <w:rFonts w:eastAsia="Times New Roman"/>
          <w:szCs w:val="24"/>
        </w:rPr>
        <w:lastRenderedPageBreak/>
        <w:t xml:space="preserve">τις δομές φιλοξενίας όσο και τα νοσοκομεία που απευθύνονται οι πρόσφυγες, οι φιλοξενούμενοι σε κάθε περιοχή. </w:t>
      </w:r>
    </w:p>
    <w:p w14:paraId="6D1C625A" w14:textId="77777777" w:rsidR="00E07B47" w:rsidRDefault="00704904">
      <w:pPr>
        <w:spacing w:after="0" w:line="600" w:lineRule="auto"/>
        <w:ind w:firstLine="720"/>
        <w:jc w:val="both"/>
        <w:rPr>
          <w:rFonts w:eastAsia="Times New Roman"/>
          <w:szCs w:val="24"/>
        </w:rPr>
      </w:pPr>
      <w:r>
        <w:rPr>
          <w:rFonts w:eastAsia="Times New Roman"/>
          <w:szCs w:val="24"/>
        </w:rPr>
        <w:t>Νομίζω ότι όλα αυτά, δηλαδή</w:t>
      </w:r>
      <w:r>
        <w:rPr>
          <w:rFonts w:eastAsia="Times New Roman"/>
          <w:szCs w:val="24"/>
        </w:rPr>
        <w:t>,</w:t>
      </w:r>
      <w:r>
        <w:rPr>
          <w:rFonts w:eastAsia="Times New Roman"/>
          <w:szCs w:val="24"/>
        </w:rPr>
        <w:t xml:space="preserve"> τα τριάντα δύο άτομα –και μιλάμε για μόνιμο προσωπικό στην πλειοψηφία του πριν από τον ένα του</w:t>
      </w:r>
      <w:r>
        <w:rPr>
          <w:rFonts w:eastAsia="Times New Roman"/>
          <w:szCs w:val="24"/>
        </w:rPr>
        <w:t xml:space="preserve"> 585 του λοιπού επικουρικού- είναι μια πολύ σοβαρή ενίσχυση για το νοσοκομείο Λαμίας. </w:t>
      </w:r>
    </w:p>
    <w:p w14:paraId="6D1C625B" w14:textId="77777777" w:rsidR="00E07B47" w:rsidRDefault="00704904">
      <w:pPr>
        <w:spacing w:after="0" w:line="600" w:lineRule="auto"/>
        <w:ind w:firstLine="720"/>
        <w:jc w:val="both"/>
        <w:rPr>
          <w:rFonts w:eastAsia="Times New Roman"/>
          <w:szCs w:val="24"/>
        </w:rPr>
      </w:pPr>
      <w:r>
        <w:rPr>
          <w:rFonts w:eastAsia="Times New Roman"/>
          <w:szCs w:val="24"/>
        </w:rPr>
        <w:t>Όσον αφορά στο κομμάτι των χρημάτων τα οποία είχατε επιχορηγήσει, 299.000 ευρώ στις 20</w:t>
      </w:r>
      <w:r>
        <w:rPr>
          <w:rFonts w:eastAsia="Times New Roman"/>
          <w:szCs w:val="24"/>
        </w:rPr>
        <w:t>-</w:t>
      </w:r>
      <w:r>
        <w:rPr>
          <w:rFonts w:eastAsia="Times New Roman"/>
          <w:szCs w:val="24"/>
        </w:rPr>
        <w:t>12</w:t>
      </w:r>
      <w:r>
        <w:rPr>
          <w:rFonts w:eastAsia="Times New Roman"/>
          <w:szCs w:val="24"/>
        </w:rPr>
        <w:t>-</w:t>
      </w:r>
      <w:r>
        <w:rPr>
          <w:rFonts w:eastAsia="Times New Roman"/>
          <w:szCs w:val="24"/>
        </w:rPr>
        <w:t>2013 και 315.000 ευρώ στις 23</w:t>
      </w:r>
      <w:r>
        <w:rPr>
          <w:rFonts w:eastAsia="Times New Roman"/>
          <w:szCs w:val="24"/>
        </w:rPr>
        <w:t>-</w:t>
      </w:r>
      <w:r>
        <w:rPr>
          <w:rFonts w:eastAsia="Times New Roman"/>
          <w:szCs w:val="24"/>
        </w:rPr>
        <w:t>9</w:t>
      </w:r>
      <w:r>
        <w:rPr>
          <w:rFonts w:eastAsia="Times New Roman"/>
          <w:szCs w:val="24"/>
        </w:rPr>
        <w:t>-</w:t>
      </w:r>
      <w:r>
        <w:rPr>
          <w:rFonts w:eastAsia="Times New Roman"/>
          <w:szCs w:val="24"/>
        </w:rPr>
        <w:t xml:space="preserve">2014, όταν ήσασταν κι εσείς στην κυβέρνηση για </w:t>
      </w:r>
      <w:r>
        <w:rPr>
          <w:rFonts w:eastAsia="Times New Roman"/>
          <w:szCs w:val="24"/>
        </w:rPr>
        <w:t>κάλυψη ιατρικού και τεχνολογικού εξοπλισμού, πρώτον, νομίζω ότι σας είχε απαντηθεί και εγγράφως ότι από το πρώτο κομμάτι έχουν αγοραστεί όλα όσα με βάση τις προτάσεις του νοσοκομείου είχαν τότε ζητηθεί και από τα οποία</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πάρα πολλά ολοκληρώθηκαν το </w:t>
      </w:r>
      <w:r>
        <w:rPr>
          <w:rFonts w:eastAsia="Times New Roman"/>
          <w:szCs w:val="24"/>
        </w:rPr>
        <w:t>2015. Είναι 289.240, έχουν πληρωθεί τα 267.000 και τιμολογούνται και τα υπόλοιπα και είναι ένας εξοπλισμός</w:t>
      </w:r>
      <w:r>
        <w:rPr>
          <w:rFonts w:eastAsia="Times New Roman"/>
          <w:szCs w:val="24"/>
        </w:rPr>
        <w:t>,</w:t>
      </w:r>
      <w:r>
        <w:rPr>
          <w:rFonts w:eastAsia="Times New Roman"/>
          <w:szCs w:val="24"/>
        </w:rPr>
        <w:t xml:space="preserve"> που αφορούσε και τη ΜΕΘ και την παιδιατρική κλινική και όλες τις κλινικές κ.λπ.</w:t>
      </w:r>
      <w:r>
        <w:rPr>
          <w:rFonts w:eastAsia="Times New Roman"/>
          <w:szCs w:val="24"/>
        </w:rPr>
        <w:t>.</w:t>
      </w:r>
      <w:r>
        <w:rPr>
          <w:rFonts w:eastAsia="Times New Roman"/>
          <w:szCs w:val="24"/>
        </w:rPr>
        <w:t xml:space="preserve"> Μπορώ να καταθέσω τον κατάλογο και να τον δείτε αναλυτικά. </w:t>
      </w:r>
    </w:p>
    <w:p w14:paraId="6D1C625C" w14:textId="77777777" w:rsidR="00E07B47" w:rsidRDefault="00704904">
      <w:pPr>
        <w:spacing w:after="0" w:line="600" w:lineRule="auto"/>
        <w:ind w:firstLine="720"/>
        <w:jc w:val="both"/>
        <w:rPr>
          <w:rFonts w:eastAsia="Times New Roman"/>
          <w:szCs w:val="24"/>
        </w:rPr>
      </w:pPr>
      <w:r>
        <w:rPr>
          <w:rFonts w:eastAsia="Times New Roman"/>
          <w:szCs w:val="24"/>
        </w:rPr>
        <w:lastRenderedPageBreak/>
        <w:t xml:space="preserve">Για το </w:t>
      </w:r>
      <w:r>
        <w:rPr>
          <w:rFonts w:eastAsia="Times New Roman"/>
          <w:szCs w:val="24"/>
        </w:rPr>
        <w:t xml:space="preserve">άλλο κομμάτι των 315.000 ευρώ, εκεί τα δώσατε μεν, δεν έγινε όμως έγκριση από το νοσοκομείο Λαμίας τότε της τροποποίησης του προγράμματος προμηθειών του ’13 που ίσχυε για το ’14 προκειμένου να μπορέσουν αυτά να </w:t>
      </w:r>
      <w:proofErr w:type="spellStart"/>
      <w:r>
        <w:rPr>
          <w:rFonts w:eastAsia="Times New Roman"/>
          <w:szCs w:val="24"/>
        </w:rPr>
        <w:t>απορροφηθούν</w:t>
      </w:r>
      <w:proofErr w:type="spellEnd"/>
      <w:r>
        <w:rPr>
          <w:rFonts w:eastAsia="Times New Roman"/>
          <w:szCs w:val="24"/>
        </w:rPr>
        <w:t>. Αυτές οι εγκρίσεις δόθηκαν αργό</w:t>
      </w:r>
      <w:r>
        <w:rPr>
          <w:rFonts w:eastAsia="Times New Roman"/>
          <w:szCs w:val="24"/>
        </w:rPr>
        <w:t>τερα. Αλλάξατε με τον οργανισμό</w:t>
      </w:r>
      <w:r>
        <w:rPr>
          <w:rFonts w:eastAsia="Times New Roman"/>
          <w:szCs w:val="24"/>
        </w:rPr>
        <w:t>,</w:t>
      </w:r>
      <w:r>
        <w:rPr>
          <w:rFonts w:eastAsia="Times New Roman"/>
          <w:szCs w:val="24"/>
        </w:rPr>
        <w:t xml:space="preserve"> που δημοσιεύτηκε τότε για το Υπουργείο Υγείας το ’14 το ποια υπηρεσία έχει ευθύνη να βγάλει έγκριση σκοπιμότητας, γιατί αυτά τα χρήματα τα δώσατε τότε με σκοπό, πρώτον, να πάνε για αξονικό τομογράφο 250.000 ευρώ και 60.000 </w:t>
      </w:r>
      <w:r>
        <w:rPr>
          <w:rFonts w:eastAsia="Times New Roman"/>
          <w:szCs w:val="24"/>
        </w:rPr>
        <w:t xml:space="preserve">για έναν μετρητή </w:t>
      </w:r>
      <w:r>
        <w:rPr>
          <w:rFonts w:eastAsia="Times New Roman"/>
          <w:szCs w:val="24"/>
        </w:rPr>
        <w:t>ο</w:t>
      </w:r>
      <w:r>
        <w:rPr>
          <w:rFonts w:eastAsia="Times New Roman"/>
          <w:szCs w:val="24"/>
        </w:rPr>
        <w:t xml:space="preserve">στικής πυκνότητας. Αυτός ο δαίδαλος, αυτή η σαπίλα –για να μην την πω αλλιώς- της γραφειοκρατίας την οποία έχουμε κληρονομήσει, ναι, κύριε </w:t>
      </w:r>
      <w:proofErr w:type="spellStart"/>
      <w:r>
        <w:rPr>
          <w:rFonts w:eastAsia="Times New Roman"/>
          <w:szCs w:val="24"/>
        </w:rPr>
        <w:t>Σταϊκούρα</w:t>
      </w:r>
      <w:proofErr w:type="spellEnd"/>
      <w:r>
        <w:rPr>
          <w:rFonts w:eastAsia="Times New Roman"/>
          <w:szCs w:val="24"/>
        </w:rPr>
        <w:t>, κάναμε καιρό για να την ξεμπερδέψουμε, διότι μια υπηρεσία μάς έλεγε εμάς «έχουμε δώσει έ</w:t>
      </w:r>
      <w:r>
        <w:rPr>
          <w:rFonts w:eastAsia="Times New Roman"/>
          <w:szCs w:val="24"/>
        </w:rPr>
        <w:t>γκριση σκοπιμότητας» …</w:t>
      </w:r>
    </w:p>
    <w:p w14:paraId="6D1C625D" w14:textId="77777777" w:rsidR="00E07B47" w:rsidRDefault="00704904">
      <w:pPr>
        <w:spacing w:after="0" w:line="600" w:lineRule="auto"/>
        <w:ind w:firstLine="720"/>
        <w:jc w:val="both"/>
        <w:rPr>
          <w:rFonts w:eastAsia="Times New Roman"/>
          <w:szCs w:val="24"/>
        </w:rPr>
      </w:pPr>
      <w:r>
        <w:rPr>
          <w:rFonts w:eastAsia="Times New Roman"/>
          <w:szCs w:val="24"/>
        </w:rPr>
        <w:t xml:space="preserve">(Στο σημείο αυτό κτυπάει το κουδούνι λήξεως του χρόνου ομιλίας του κυρίου </w:t>
      </w:r>
      <w:r>
        <w:rPr>
          <w:rFonts w:eastAsia="Times New Roman"/>
          <w:szCs w:val="24"/>
        </w:rPr>
        <w:t>Αναπληρωτή Υπουργού</w:t>
      </w:r>
      <w:r>
        <w:rPr>
          <w:rFonts w:eastAsia="Times New Roman"/>
          <w:szCs w:val="24"/>
        </w:rPr>
        <w:t>)</w:t>
      </w:r>
    </w:p>
    <w:p w14:paraId="6D1C625E" w14:textId="77777777" w:rsidR="00E07B47" w:rsidRDefault="00704904">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Κύριε </w:t>
      </w:r>
      <w:proofErr w:type="spellStart"/>
      <w:r>
        <w:rPr>
          <w:rFonts w:eastAsia="Times New Roman"/>
          <w:szCs w:val="24"/>
        </w:rPr>
        <w:t>Πολάκη</w:t>
      </w:r>
      <w:proofErr w:type="spellEnd"/>
      <w:r>
        <w:rPr>
          <w:rFonts w:eastAsia="Times New Roman"/>
          <w:szCs w:val="24"/>
        </w:rPr>
        <w:t>, ολοκληρώστε.</w:t>
      </w:r>
    </w:p>
    <w:p w14:paraId="6D1C625F" w14:textId="77777777" w:rsidR="00E07B47" w:rsidRDefault="00704904">
      <w:pPr>
        <w:spacing w:after="0" w:line="600" w:lineRule="auto"/>
        <w:ind w:firstLine="720"/>
        <w:jc w:val="both"/>
        <w:rPr>
          <w:rFonts w:eastAsia="Times New Roman"/>
          <w:szCs w:val="24"/>
        </w:rPr>
      </w:pPr>
      <w:r>
        <w:rPr>
          <w:rFonts w:eastAsia="Times New Roman"/>
          <w:b/>
          <w:szCs w:val="24"/>
        </w:rPr>
        <w:lastRenderedPageBreak/>
        <w:t>ΠΑΥΛΟΣ ΠΟΛΑΚΗΣ (Αναπληρωτής Υπουργός Υγείας):</w:t>
      </w:r>
      <w:r>
        <w:rPr>
          <w:rFonts w:eastAsia="Times New Roman"/>
          <w:szCs w:val="24"/>
        </w:rPr>
        <w:t xml:space="preserve"> Τελειώνω. Έχω πει πολ</w:t>
      </w:r>
      <w:r>
        <w:rPr>
          <w:rFonts w:eastAsia="Times New Roman"/>
          <w:szCs w:val="24"/>
        </w:rPr>
        <w:t>λά. Μάλλον, το αφήνω για να το συμπληρώσω στη δευτερολογία μου, γιατί ήδη έχω μιλήσει πολύ.</w:t>
      </w:r>
    </w:p>
    <w:p w14:paraId="6D1C6260" w14:textId="77777777" w:rsidR="00E07B47" w:rsidRDefault="00704904">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Κύριε </w:t>
      </w:r>
      <w:proofErr w:type="spellStart"/>
      <w:r>
        <w:rPr>
          <w:rFonts w:eastAsia="Times New Roman"/>
          <w:szCs w:val="24"/>
        </w:rPr>
        <w:t>Σταϊκούρα</w:t>
      </w:r>
      <w:proofErr w:type="spellEnd"/>
      <w:r>
        <w:rPr>
          <w:rFonts w:eastAsia="Times New Roman"/>
          <w:szCs w:val="24"/>
        </w:rPr>
        <w:t>, έχετε τον λόγο.</w:t>
      </w:r>
    </w:p>
    <w:p w14:paraId="6D1C6261" w14:textId="77777777" w:rsidR="00E07B47" w:rsidRDefault="00704904">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Κύριε Υπουργέ, κατ</w:t>
      </w:r>
      <w:r>
        <w:rPr>
          <w:rFonts w:eastAsia="Times New Roman"/>
          <w:szCs w:val="24"/>
        </w:rPr>
        <w:t>’</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σας ευχαριστώ πολύ για την απάντησή σας. </w:t>
      </w:r>
      <w:r>
        <w:rPr>
          <w:rFonts w:eastAsia="Times New Roman"/>
          <w:szCs w:val="24"/>
        </w:rPr>
        <w:t>Χωρίς να θέλω να ανατρέξω στο παρελθόν, θα μπορούσα να σας πω ότι το 2014 το Γενικό Νοσοκομείο Λαμίας επιχορηγήθηκε με 14,4 εκατομμύρια, οπότε δεν υπάρχει κα</w:t>
      </w:r>
      <w:r>
        <w:rPr>
          <w:rFonts w:eastAsia="Times New Roman"/>
          <w:szCs w:val="24"/>
        </w:rPr>
        <w:t>μ</w:t>
      </w:r>
      <w:r>
        <w:rPr>
          <w:rFonts w:eastAsia="Times New Roman"/>
          <w:szCs w:val="24"/>
        </w:rPr>
        <w:t>μία σύγκριση των ποσοτικών δεδομένων.</w:t>
      </w:r>
    </w:p>
    <w:p w14:paraId="6D1C6262" w14:textId="77777777" w:rsidR="00E07B47" w:rsidRDefault="00704904">
      <w:pPr>
        <w:spacing w:after="0" w:line="600" w:lineRule="auto"/>
        <w:ind w:firstLine="720"/>
        <w:jc w:val="both"/>
        <w:rPr>
          <w:rFonts w:eastAsia="Times New Roman"/>
          <w:szCs w:val="24"/>
        </w:rPr>
      </w:pPr>
      <w:r>
        <w:rPr>
          <w:rFonts w:eastAsia="Times New Roman"/>
          <w:szCs w:val="24"/>
        </w:rPr>
        <w:t xml:space="preserve">Πάω στο σήμερα. Εύχομαι αυτά τα οποία λέτε να προχωρήσουν, </w:t>
      </w:r>
      <w:r>
        <w:rPr>
          <w:rFonts w:eastAsia="Times New Roman"/>
          <w:szCs w:val="24"/>
        </w:rPr>
        <w:t>γιατί πιστεύω στη συνέχεια του κράτους και θεωρώ ότι στόχος όλων μας θα πρέπει να είναι στη συγκεκριμένη περίπτωση το Γενικό Νοσοκομείο Λαμίας να αποτελεί ένα σύγχρονο, λειτουργικό, ποιοτικό και αποτελεσματικό περιφερειακό νοσοκομείο της χώρας</w:t>
      </w:r>
      <w:r>
        <w:rPr>
          <w:rFonts w:eastAsia="Times New Roman"/>
          <w:szCs w:val="24"/>
        </w:rPr>
        <w:t>,</w:t>
      </w:r>
      <w:r>
        <w:rPr>
          <w:rFonts w:eastAsia="Times New Roman"/>
          <w:szCs w:val="24"/>
        </w:rPr>
        <w:t xml:space="preserve"> που μαζί με</w:t>
      </w:r>
      <w:r>
        <w:rPr>
          <w:rFonts w:eastAsia="Times New Roman"/>
          <w:szCs w:val="24"/>
        </w:rPr>
        <w:t xml:space="preserve"> τις άλλες δομές υγείας της ευρύτερης περιοχής να αναβαθμίζει</w:t>
      </w:r>
      <w:r>
        <w:rPr>
          <w:rFonts w:eastAsia="Times New Roman"/>
          <w:szCs w:val="24"/>
        </w:rPr>
        <w:t>,</w:t>
      </w:r>
      <w:r>
        <w:rPr>
          <w:rFonts w:eastAsia="Times New Roman"/>
          <w:szCs w:val="24"/>
        </w:rPr>
        <w:t xml:space="preserve"> </w:t>
      </w:r>
      <w:r>
        <w:rPr>
          <w:rFonts w:eastAsia="Times New Roman"/>
          <w:szCs w:val="24"/>
        </w:rPr>
        <w:lastRenderedPageBreak/>
        <w:t>συνεχώς</w:t>
      </w:r>
      <w:r>
        <w:rPr>
          <w:rFonts w:eastAsia="Times New Roman"/>
          <w:szCs w:val="24"/>
        </w:rPr>
        <w:t>,</w:t>
      </w:r>
      <w:r>
        <w:rPr>
          <w:rFonts w:eastAsia="Times New Roman"/>
          <w:szCs w:val="24"/>
        </w:rPr>
        <w:t xml:space="preserve"> τις υπηρεσίες υγείας που προσφέρει στους πολίτες. Γι’ αυτό θα πρέπει όλοι να συμβάλουμε και αυτός είναι και ο λόγος</w:t>
      </w:r>
      <w:r>
        <w:rPr>
          <w:rFonts w:eastAsia="Times New Roman"/>
          <w:szCs w:val="24"/>
        </w:rPr>
        <w:t>,</w:t>
      </w:r>
      <w:r>
        <w:rPr>
          <w:rFonts w:eastAsia="Times New Roman"/>
          <w:szCs w:val="24"/>
        </w:rPr>
        <w:t xml:space="preserve"> που επανέρχομαι συνέχεια στα συγκεκριμένα ερωτήματα. </w:t>
      </w:r>
    </w:p>
    <w:p w14:paraId="6D1C6263" w14:textId="77777777" w:rsidR="00E07B47" w:rsidRDefault="00704904">
      <w:pPr>
        <w:spacing w:after="0" w:line="600" w:lineRule="auto"/>
        <w:ind w:firstLine="720"/>
        <w:jc w:val="both"/>
        <w:rPr>
          <w:rFonts w:eastAsia="Times New Roman"/>
          <w:szCs w:val="24"/>
        </w:rPr>
      </w:pPr>
      <w:r>
        <w:rPr>
          <w:rFonts w:eastAsia="Times New Roman"/>
          <w:szCs w:val="24"/>
        </w:rPr>
        <w:t>Χαίρομαι κατ</w:t>
      </w:r>
      <w:r>
        <w:rPr>
          <w:rFonts w:eastAsia="Times New Roman"/>
          <w:szCs w:val="24"/>
        </w:rPr>
        <w:t>’</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γιατί αποδέχεστε την ορθότητα του οργανισμού</w:t>
      </w:r>
      <w:r>
        <w:rPr>
          <w:rFonts w:eastAsia="Times New Roman"/>
          <w:szCs w:val="24"/>
        </w:rPr>
        <w:t>,</w:t>
      </w:r>
      <w:r>
        <w:rPr>
          <w:rFonts w:eastAsia="Times New Roman"/>
          <w:szCs w:val="24"/>
        </w:rPr>
        <w:t xml:space="preserve"> που έγινε το 2014 για το Γενικό Νοσοκομείο Λαμίας. Γνωρίζω τις προσπάθειες που καταβάλλετε κυρίως –και το αναφέρατε- στην παιδιατρική. Άλλωστε, πράγματι</w:t>
      </w:r>
      <w:r>
        <w:rPr>
          <w:rFonts w:eastAsia="Times New Roman"/>
          <w:szCs w:val="24"/>
        </w:rPr>
        <w:t>,</w:t>
      </w:r>
      <w:r>
        <w:rPr>
          <w:rFonts w:eastAsia="Times New Roman"/>
          <w:szCs w:val="24"/>
        </w:rPr>
        <w:t xml:space="preserve"> έχω τις προκηρύξεις εδώ, για παράδειγμα, για τους</w:t>
      </w:r>
      <w:r>
        <w:rPr>
          <w:rFonts w:eastAsia="Times New Roman"/>
          <w:szCs w:val="24"/>
        </w:rPr>
        <w:t xml:space="preserve"> τέσσερις παιδιάτρους. Επικαλείστε τον οργανισμό του 2014</w:t>
      </w:r>
      <w:r>
        <w:rPr>
          <w:rFonts w:eastAsia="Times New Roman"/>
          <w:szCs w:val="24"/>
        </w:rPr>
        <w:t>,</w:t>
      </w:r>
      <w:r>
        <w:rPr>
          <w:rFonts w:eastAsia="Times New Roman"/>
          <w:szCs w:val="24"/>
        </w:rPr>
        <w:t xml:space="preserve"> που προέβλεπε έξι θέσεις για την παιδιατρική και χαίρομαι που υπάρχει αυτή η συνέχεια και γενικά που θέλετε να στελεχώσετε ακόμα καλύτερα το Γενικό Νοσοκομείο Λαμίας. </w:t>
      </w:r>
    </w:p>
    <w:p w14:paraId="6D1C6264" w14:textId="77777777" w:rsidR="00E07B47" w:rsidRDefault="00704904">
      <w:pPr>
        <w:spacing w:after="0" w:line="600" w:lineRule="auto"/>
        <w:ind w:firstLine="720"/>
        <w:jc w:val="both"/>
        <w:rPr>
          <w:rFonts w:eastAsia="Times New Roman"/>
          <w:szCs w:val="24"/>
        </w:rPr>
      </w:pPr>
      <w:r>
        <w:rPr>
          <w:rFonts w:eastAsia="Times New Roman"/>
          <w:szCs w:val="24"/>
        </w:rPr>
        <w:t xml:space="preserve">Το ερώτημα είναι: </w:t>
      </w:r>
      <w:r>
        <w:rPr>
          <w:rFonts w:eastAsia="Times New Roman"/>
          <w:szCs w:val="24"/>
          <w:lang w:val="en-US"/>
        </w:rPr>
        <w:t>O</w:t>
      </w:r>
      <w:r>
        <w:rPr>
          <w:rFonts w:eastAsia="Times New Roman"/>
          <w:szCs w:val="24"/>
        </w:rPr>
        <w:t xml:space="preserve"> οργανισμό</w:t>
      </w:r>
      <w:r>
        <w:rPr>
          <w:rFonts w:eastAsia="Times New Roman"/>
          <w:szCs w:val="24"/>
        </w:rPr>
        <w:t>ς πώς πάει; Δεν είναι μόνο το προσωπικό, είναι οι κλίνες, είναι και το νοσηλευτικό προσωπικό, αλλά μετά από ενάμιση χρόνο που υπάρχει αυτός ο καινούργιος οργανισμός, ποια είναι η εικόνα</w:t>
      </w:r>
      <w:r>
        <w:rPr>
          <w:rFonts w:eastAsia="Times New Roman"/>
          <w:szCs w:val="24"/>
        </w:rPr>
        <w:t>,</w:t>
      </w:r>
      <w:r>
        <w:rPr>
          <w:rFonts w:eastAsia="Times New Roman"/>
          <w:szCs w:val="24"/>
        </w:rPr>
        <w:t xml:space="preserve"> που έχετε συνολικά και ποιες είναι οι άμεσες προτεραιότητες</w:t>
      </w:r>
      <w:r>
        <w:rPr>
          <w:rFonts w:eastAsia="Times New Roman"/>
          <w:szCs w:val="24"/>
        </w:rPr>
        <w:t>,</w:t>
      </w:r>
      <w:r>
        <w:rPr>
          <w:rFonts w:eastAsia="Times New Roman"/>
          <w:szCs w:val="24"/>
        </w:rPr>
        <w:t xml:space="preserve"> που έχετ</w:t>
      </w:r>
      <w:r>
        <w:rPr>
          <w:rFonts w:eastAsia="Times New Roman"/>
          <w:szCs w:val="24"/>
        </w:rPr>
        <w:t xml:space="preserve">ε για την υλοποίηση αυτού του οργανισμού που υπάρχει από το παρελθόν; </w:t>
      </w:r>
    </w:p>
    <w:p w14:paraId="6D1C6265" w14:textId="77777777" w:rsidR="00E07B47" w:rsidRDefault="00704904">
      <w:pPr>
        <w:spacing w:after="0" w:line="600" w:lineRule="auto"/>
        <w:ind w:firstLine="720"/>
        <w:jc w:val="both"/>
        <w:rPr>
          <w:rFonts w:eastAsia="Times New Roman"/>
          <w:szCs w:val="24"/>
        </w:rPr>
      </w:pPr>
      <w:r>
        <w:rPr>
          <w:rFonts w:eastAsia="Times New Roman"/>
          <w:szCs w:val="24"/>
        </w:rPr>
        <w:lastRenderedPageBreak/>
        <w:t xml:space="preserve">Σας θυμίζω, όπως είπατε και προηγουμένως, ότι προβλέπεται, για παράδειγμα, αύξηση του αριθμού κλινών από </w:t>
      </w:r>
      <w:r>
        <w:rPr>
          <w:rFonts w:eastAsia="Times New Roman"/>
          <w:szCs w:val="24"/>
        </w:rPr>
        <w:t>τριακόσιες σαράντα</w:t>
      </w:r>
      <w:r>
        <w:rPr>
          <w:rFonts w:eastAsia="Times New Roman"/>
          <w:szCs w:val="24"/>
        </w:rPr>
        <w:t xml:space="preserve"> σε </w:t>
      </w:r>
      <w:r>
        <w:rPr>
          <w:rFonts w:eastAsia="Times New Roman"/>
          <w:szCs w:val="24"/>
        </w:rPr>
        <w:t>τετρακόσιες επτά</w:t>
      </w:r>
      <w:r>
        <w:rPr>
          <w:rFonts w:eastAsia="Times New Roman"/>
          <w:szCs w:val="24"/>
        </w:rPr>
        <w:t>. Αυτός ο σχεδιασμός πώς πηγαίνει;</w:t>
      </w:r>
    </w:p>
    <w:p w14:paraId="6D1C6266"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 xml:space="preserve">Τέλος, </w:t>
      </w:r>
      <w:r>
        <w:rPr>
          <w:rFonts w:eastAsia="Times New Roman" w:cs="Times New Roman"/>
          <w:szCs w:val="24"/>
        </w:rPr>
        <w:t>σε ό,τι αφορά το ερώτημα</w:t>
      </w:r>
      <w:r>
        <w:rPr>
          <w:rFonts w:eastAsia="Times New Roman" w:cs="Times New Roman"/>
          <w:szCs w:val="24"/>
        </w:rPr>
        <w:t>,</w:t>
      </w:r>
      <w:r>
        <w:rPr>
          <w:rFonts w:eastAsia="Times New Roman" w:cs="Times New Roman"/>
          <w:szCs w:val="24"/>
        </w:rPr>
        <w:t xml:space="preserve"> το οποίο προφανώς</w:t>
      </w:r>
      <w:r>
        <w:rPr>
          <w:rFonts w:eastAsia="Times New Roman" w:cs="Times New Roman"/>
          <w:szCs w:val="24"/>
        </w:rPr>
        <w:t>,</w:t>
      </w:r>
      <w:r>
        <w:rPr>
          <w:rFonts w:eastAsia="Times New Roman" w:cs="Times New Roman"/>
          <w:szCs w:val="24"/>
        </w:rPr>
        <w:t xml:space="preserve"> θα μου απαντήσετε σε μεγαλύτερη πληρότητα στη δευτερολογία σας, είναι οι επιχορηγήσεις</w:t>
      </w:r>
      <w:r>
        <w:rPr>
          <w:rFonts w:eastAsia="Times New Roman" w:cs="Times New Roman"/>
          <w:szCs w:val="24"/>
        </w:rPr>
        <w:t>,</w:t>
      </w:r>
      <w:r>
        <w:rPr>
          <w:rFonts w:eastAsia="Times New Roman" w:cs="Times New Roman"/>
          <w:szCs w:val="24"/>
        </w:rPr>
        <w:t xml:space="preserve"> που δόθηκαν στο Γενικό Νοσοκομείο Λαμίας.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συμφωνούμε ότι αυτές ήταν εκτός προϋπολογισμού του </w:t>
      </w:r>
      <w:r>
        <w:rPr>
          <w:rFonts w:eastAsia="Times New Roman" w:cs="Times New Roman"/>
          <w:szCs w:val="24"/>
        </w:rPr>
        <w:t>ν</w:t>
      </w:r>
      <w:r>
        <w:rPr>
          <w:rFonts w:eastAsia="Times New Roman" w:cs="Times New Roman"/>
          <w:szCs w:val="24"/>
        </w:rPr>
        <w:t>οσοκομείου και δόθ</w:t>
      </w:r>
      <w:r>
        <w:rPr>
          <w:rFonts w:eastAsia="Times New Roman" w:cs="Times New Roman"/>
          <w:szCs w:val="24"/>
        </w:rPr>
        <w:t xml:space="preserve">ηκαν για να καλύψουν συγκεκριμένες ανάγκες όπως προέκυψαν από τα αιτήματα των ίδιων των διευθυντών των κλινικών. </w:t>
      </w:r>
    </w:p>
    <w:p w14:paraId="6D1C6267"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 xml:space="preserve">Δόθηκαν συνολικά εκτός προϋπολογισμού του </w:t>
      </w:r>
      <w:r>
        <w:rPr>
          <w:rFonts w:eastAsia="Times New Roman" w:cs="Times New Roman"/>
          <w:szCs w:val="24"/>
        </w:rPr>
        <w:t>ν</w:t>
      </w:r>
      <w:r>
        <w:rPr>
          <w:rFonts w:eastAsia="Times New Roman" w:cs="Times New Roman"/>
          <w:szCs w:val="24"/>
        </w:rPr>
        <w:t>οσοκομείου 605.000 ευρώ. Με βάση έγγραφη απάντησή σας, την οποία επικαλεστήκατε σε ερώτησή μου στις</w:t>
      </w:r>
      <w:r>
        <w:rPr>
          <w:rFonts w:eastAsia="Times New Roman" w:cs="Times New Roman"/>
          <w:szCs w:val="24"/>
        </w:rPr>
        <w:t xml:space="preserve"> 25 Φεβρουαρίου του 2016, </w:t>
      </w:r>
      <w:proofErr w:type="spellStart"/>
      <w:r>
        <w:rPr>
          <w:rFonts w:eastAsia="Times New Roman" w:cs="Times New Roman"/>
          <w:szCs w:val="24"/>
        </w:rPr>
        <w:t>προέκυπτε</w:t>
      </w:r>
      <w:proofErr w:type="spellEnd"/>
      <w:r>
        <w:rPr>
          <w:rFonts w:eastAsia="Times New Roman" w:cs="Times New Roman"/>
          <w:szCs w:val="24"/>
        </w:rPr>
        <w:t xml:space="preserve"> ότι έχουν δοθεί μόλις τότε 218.000 ευρώ από αυτά. </w:t>
      </w:r>
    </w:p>
    <w:p w14:paraId="6D1C6268"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Άρα, τα ερωτήματα είναι: Τι έχει γίνει από τότε; Έχει ολοκληρωθεί η προμήθεια άλλων μηχανημάτων; Ποια είναι η σχετική εικόνα σήμερα; Υπάρχει εξέλιξη στις διαγωνιστικές δ</w:t>
      </w:r>
      <w:r>
        <w:rPr>
          <w:rFonts w:eastAsia="Times New Roman" w:cs="Times New Roman"/>
          <w:szCs w:val="24"/>
        </w:rPr>
        <w:t xml:space="preserve">ιαδικασίες; Διατέθηκε όλο το ποσό; Τι γίνεται με τον αξονικό τομογράφο; Θα μου απαντήσετε σίγουρα στη δευτερολογία σας. Και το </w:t>
      </w:r>
      <w:r>
        <w:rPr>
          <w:rFonts w:eastAsia="Times New Roman" w:cs="Times New Roman"/>
          <w:szCs w:val="24"/>
        </w:rPr>
        <w:lastRenderedPageBreak/>
        <w:t>πιο σημαντικό: Θα ήθελα τη διαβεβαίωση ότι δεν θα χαθεί ούτε ένα ευρώ από αυτούς τους πόρους</w:t>
      </w:r>
      <w:r w:rsidRPr="003D186E">
        <w:rPr>
          <w:rFonts w:eastAsia="Times New Roman" w:cs="Times New Roman"/>
          <w:szCs w:val="24"/>
        </w:rPr>
        <w:t>,</w:t>
      </w:r>
      <w:r>
        <w:rPr>
          <w:rFonts w:eastAsia="Times New Roman" w:cs="Times New Roman"/>
          <w:szCs w:val="24"/>
        </w:rPr>
        <w:t xml:space="preserve"> που εξασφαλίστηκαν αποκλειστικά για</w:t>
      </w:r>
      <w:r>
        <w:rPr>
          <w:rFonts w:eastAsia="Times New Roman" w:cs="Times New Roman"/>
          <w:szCs w:val="24"/>
        </w:rPr>
        <w:t xml:space="preserve"> το Γενικό Νοσοκομείο Λαμίας. </w:t>
      </w:r>
    </w:p>
    <w:p w14:paraId="6D1C6269"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D1C626A" w14:textId="77777777" w:rsidR="00E07B47" w:rsidRDefault="00704904">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Υπουργέ, έχετε τον λόγο. </w:t>
      </w:r>
    </w:p>
    <w:p w14:paraId="6D1C626B" w14:textId="77777777" w:rsidR="00E07B47" w:rsidRDefault="00704904">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Κύριε </w:t>
      </w:r>
      <w:proofErr w:type="spellStart"/>
      <w:r>
        <w:rPr>
          <w:rFonts w:eastAsia="Times New Roman" w:cs="Times New Roman"/>
          <w:szCs w:val="24"/>
        </w:rPr>
        <w:t>Σταϊκούρα</w:t>
      </w:r>
      <w:proofErr w:type="spellEnd"/>
      <w:r>
        <w:rPr>
          <w:rFonts w:eastAsia="Times New Roman" w:cs="Times New Roman"/>
          <w:szCs w:val="24"/>
        </w:rPr>
        <w:t xml:space="preserve">, ξεκινάω από το τελευταίο. Δεν θα χαθεί ούτε </w:t>
      </w:r>
      <w:proofErr w:type="spellStart"/>
      <w:r>
        <w:rPr>
          <w:rFonts w:eastAsia="Times New Roman" w:cs="Times New Roman"/>
          <w:szCs w:val="24"/>
        </w:rPr>
        <w:t>σεντ</w:t>
      </w:r>
      <w:proofErr w:type="spellEnd"/>
      <w:r>
        <w:rPr>
          <w:rFonts w:eastAsia="Times New Roman" w:cs="Times New Roman"/>
          <w:szCs w:val="24"/>
        </w:rPr>
        <w:t xml:space="preserve"> του ευρώ. Αυτά ε</w:t>
      </w:r>
      <w:r>
        <w:rPr>
          <w:rFonts w:eastAsia="Times New Roman" w:cs="Times New Roman"/>
          <w:szCs w:val="24"/>
        </w:rPr>
        <w:t>ίναι δεδομένα. Και ως πρώην Υπουργός Οικονομικών ξέρετε ότι όταν επιχορηγηθεί κάποιος οργανισμός αυτές οι πιστώσεις μεταφέρονται και στις επόμενες ετήσιες περιόδους.</w:t>
      </w:r>
    </w:p>
    <w:p w14:paraId="6D1C626C"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 xml:space="preserve">Φυσικά, κύριε </w:t>
      </w:r>
      <w:proofErr w:type="spellStart"/>
      <w:r>
        <w:rPr>
          <w:rFonts w:eastAsia="Times New Roman" w:cs="Times New Roman"/>
          <w:szCs w:val="24"/>
        </w:rPr>
        <w:t>Σταϊκούρα</w:t>
      </w:r>
      <w:proofErr w:type="spellEnd"/>
      <w:r>
        <w:rPr>
          <w:rFonts w:eastAsia="Times New Roman" w:cs="Times New Roman"/>
          <w:szCs w:val="24"/>
        </w:rPr>
        <w:t xml:space="preserve">, και χαιρόμαστε που αυξήθηκαν τα κρεβάτια του Νοσοκομείου Λαμίας, </w:t>
      </w:r>
      <w:r>
        <w:rPr>
          <w:rFonts w:eastAsia="Times New Roman" w:cs="Times New Roman"/>
          <w:szCs w:val="24"/>
        </w:rPr>
        <w:t>που είναι σε έναν μεγάλο οδικό άξονα, που δέχεται πάρα πολλά τροχαία και όλο αυτό το πράγμα και που υπήρχε το κομμάτι εκείνο της ενίσχυσής του με κάποια πτέρυγα κ</w:t>
      </w:r>
      <w:r w:rsidRPr="003D186E">
        <w:rPr>
          <w:rFonts w:eastAsia="Times New Roman" w:cs="Times New Roman"/>
          <w:szCs w:val="24"/>
        </w:rPr>
        <w:t>.</w:t>
      </w:r>
      <w:r>
        <w:rPr>
          <w:rFonts w:eastAsia="Times New Roman" w:cs="Times New Roman"/>
          <w:szCs w:val="24"/>
        </w:rPr>
        <w:t>λπ.</w:t>
      </w:r>
      <w:r w:rsidRPr="003D186E">
        <w:rPr>
          <w:rFonts w:eastAsia="Times New Roman" w:cs="Times New Roman"/>
          <w:szCs w:val="24"/>
        </w:rPr>
        <w:t>.</w:t>
      </w:r>
      <w:r>
        <w:rPr>
          <w:rFonts w:eastAsia="Times New Roman" w:cs="Times New Roman"/>
          <w:szCs w:val="24"/>
        </w:rPr>
        <w:t xml:space="preserve"> Το Νοσοκομείο Λαμίας ήταν ένα </w:t>
      </w:r>
      <w:r>
        <w:rPr>
          <w:rFonts w:eastAsia="Times New Roman" w:cs="Times New Roman"/>
          <w:szCs w:val="24"/>
        </w:rPr>
        <w:lastRenderedPageBreak/>
        <w:t xml:space="preserve">ξεχωριστό παράδειγμα, διότι σε πάρα πολλά άλλα νοσοκομεία </w:t>
      </w:r>
      <w:r>
        <w:rPr>
          <w:rFonts w:eastAsia="Times New Roman" w:cs="Times New Roman"/>
          <w:szCs w:val="24"/>
        </w:rPr>
        <w:t xml:space="preserve">την ίδια περίοδο κουτσουρεύαμε κάτι χιλιάδες κλίνες. </w:t>
      </w:r>
    </w:p>
    <w:p w14:paraId="6D1C626D"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Δεν προσέξατε τι είπα πριν. Το πρώτο κομμάτι της πρώτης χρηματοδότησης αυτήν τη στιγμή –γιατί ήταν τον Φλεβάρη και τώρα έχουν τον Αύγουστο- έχει ολοκληρωθεί όλο. Έχουν πληρωθεί οι 267.000 ευρώ και τα υπ</w:t>
      </w:r>
      <w:r>
        <w:rPr>
          <w:rFonts w:eastAsia="Times New Roman" w:cs="Times New Roman"/>
          <w:szCs w:val="24"/>
        </w:rPr>
        <w:t xml:space="preserve">όλοιπα 30.000 ευρώ τιμολογούνται και πληρώνονται με βάση τα χαρτιά. Εδώ υπάρχει ο αναλυτικός κατάλογος -αν θέλετε να τον δείτε, μην τον διαβάζω τώρα εδώ- για το τι εξοπλισμός αγοράστηκε με αυτά τα χρήματα. </w:t>
      </w:r>
    </w:p>
    <w:p w14:paraId="6D1C626E"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Όσον αφορά το άλλο για να συνεχίσω το προηγούμενο, το δεύτερο κομμάτι ήταν ο δαίδαλος της γραφειοκρατίας που μας κληροδοτήσατε. Δηλαδή, είναι 315.000 ευρώ που είναι 250.000 ευρώ για τον αξονικό και 65.000 ευρώ για το μηχάνημα της οστικής πυκνότητας. Και τα</w:t>
      </w:r>
      <w:r>
        <w:rPr>
          <w:rFonts w:eastAsia="Times New Roman" w:cs="Times New Roman"/>
          <w:szCs w:val="24"/>
        </w:rPr>
        <w:t xml:space="preserve"> δύο μηχανήματα είναι αναγκαία για το </w:t>
      </w:r>
      <w:r>
        <w:rPr>
          <w:rFonts w:eastAsia="Times New Roman" w:cs="Times New Roman"/>
          <w:szCs w:val="24"/>
        </w:rPr>
        <w:t>ν</w:t>
      </w:r>
      <w:r>
        <w:rPr>
          <w:rFonts w:eastAsia="Times New Roman" w:cs="Times New Roman"/>
          <w:szCs w:val="24"/>
        </w:rPr>
        <w:t xml:space="preserve">οσοκομείο. </w:t>
      </w:r>
    </w:p>
    <w:p w14:paraId="6D1C626F"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lastRenderedPageBreak/>
        <w:t>Πρώτον, δεν τροποποιείται –και ήσασταν κυβέρνηση τότε- το πρόγραμμα προμηθειών υγείας του 2013 που υλοποιούνταν το 2014 προκειμένου να συμπεριληφθεί η προκήρυξη αυτών των δύο.</w:t>
      </w:r>
    </w:p>
    <w:p w14:paraId="6D1C6270"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Φτιάξα</w:t>
      </w:r>
      <w:r>
        <w:rPr>
          <w:rFonts w:eastAsia="Times New Roman" w:cs="Times New Roman"/>
          <w:szCs w:val="24"/>
        </w:rPr>
        <w:t>ν</w:t>
      </w:r>
      <w:r>
        <w:rPr>
          <w:rFonts w:eastAsia="Times New Roman" w:cs="Times New Roman"/>
          <w:szCs w:val="24"/>
        </w:rPr>
        <w:t>ε μια επιτροπή προμηθε</w:t>
      </w:r>
      <w:r>
        <w:rPr>
          <w:rFonts w:eastAsia="Times New Roman" w:cs="Times New Roman"/>
          <w:szCs w:val="24"/>
        </w:rPr>
        <w:t>ιών υγείας -ο κ. Αβραμόπουλος- το 2008 υποτίθεται για να συγκεντρώσει τις προμήθειες, να κάνει, να δείξει, να διευκολύνει. Έτσι όπως εξελιχθεί αυτό το πράγμα –γι’ αυτό και θα αλλάξει τώρα με το νέο νομοσχέδιο</w:t>
      </w:r>
      <w:r>
        <w:rPr>
          <w:rFonts w:eastAsia="Times New Roman" w:cs="Times New Roman"/>
          <w:szCs w:val="24"/>
        </w:rPr>
        <w:t>,</w:t>
      </w:r>
      <w:r>
        <w:rPr>
          <w:rFonts w:eastAsia="Times New Roman" w:cs="Times New Roman"/>
          <w:szCs w:val="24"/>
        </w:rPr>
        <w:t xml:space="preserve"> που φέρνουμε για τις προμήθειες- αυτός είναι έ</w:t>
      </w:r>
      <w:r>
        <w:rPr>
          <w:rFonts w:eastAsia="Times New Roman" w:cs="Times New Roman"/>
          <w:szCs w:val="24"/>
        </w:rPr>
        <w:t xml:space="preserve">νας μηχανισμός καθυστέρησης κάποιων πραγμάτων και δημιουργίας διαρκώς προσκομμάτων σε κάποια πράγματα. Γιατί; Γιατί δεν στελεχώθηκε καθόλου. Με δεκαπέντε </w:t>
      </w:r>
      <w:r>
        <w:rPr>
          <w:rFonts w:eastAsia="Times New Roman" w:cs="Times New Roman"/>
          <w:szCs w:val="24"/>
        </w:rPr>
        <w:t>άτομα</w:t>
      </w:r>
      <w:r>
        <w:rPr>
          <w:rFonts w:eastAsia="Times New Roman" w:cs="Times New Roman"/>
          <w:szCs w:val="24"/>
        </w:rPr>
        <w:t xml:space="preserve"> ή δεκαοκτώ που είχε φτάσει στην καλύτερη των περιπτώσεων, δεν μπορείς να κάνεις προμήθειες για ό</w:t>
      </w:r>
      <w:r>
        <w:rPr>
          <w:rFonts w:eastAsia="Times New Roman" w:cs="Times New Roman"/>
          <w:szCs w:val="24"/>
        </w:rPr>
        <w:t xml:space="preserve">λη τη χώρα. </w:t>
      </w:r>
    </w:p>
    <w:p w14:paraId="6D1C6271"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Τροποποιήσαμε το πρόγραμμα προμηθειών του 2014, το οποίο υλοποιούνταν το 2015 και 2016 με απόφαση του Νοσοκομείου Λαμίας. Δόθηκε παράταση στη χρήση αυτού του προγράμματος. Και πού κολλήσαμε; Το ξεκολλήσαμε</w:t>
      </w:r>
      <w:r>
        <w:rPr>
          <w:rFonts w:eastAsia="Times New Roman" w:cs="Times New Roman"/>
          <w:szCs w:val="24"/>
        </w:rPr>
        <w:t>,</w:t>
      </w:r>
      <w:r>
        <w:rPr>
          <w:rFonts w:eastAsia="Times New Roman" w:cs="Times New Roman"/>
          <w:szCs w:val="24"/>
        </w:rPr>
        <w:t xml:space="preserve"> βέβαια, αλλά μέχρι να το καταλάβουμε</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είχαμε τη μια υπηρεσία να μας λέει ότι έχει έγκριση σκοπιμότητας και είχαμε την άλλη υπηρεσία να μας λέει ότι δεν ισχύει αυτή </w:t>
      </w:r>
      <w:r>
        <w:rPr>
          <w:rFonts w:eastAsia="Times New Roman" w:cs="Times New Roman"/>
          <w:szCs w:val="24"/>
        </w:rPr>
        <w:lastRenderedPageBreak/>
        <w:t>η έγκριση σκοπιμότητας, διότι –λέει- η έγκριση σκοπιμότητας</w:t>
      </w:r>
      <w:r>
        <w:rPr>
          <w:rFonts w:eastAsia="Times New Roman" w:cs="Times New Roman"/>
          <w:szCs w:val="24"/>
        </w:rPr>
        <w:t>,</w:t>
      </w:r>
      <w:r>
        <w:rPr>
          <w:rFonts w:eastAsia="Times New Roman" w:cs="Times New Roman"/>
          <w:szCs w:val="24"/>
        </w:rPr>
        <w:t xml:space="preserve"> που εκδόθηκε από τότε που ήσασταν εσείς κυβέρνηση, η οποί</w:t>
      </w:r>
      <w:r>
        <w:rPr>
          <w:rFonts w:eastAsia="Times New Roman" w:cs="Times New Roman"/>
          <w:szCs w:val="24"/>
        </w:rPr>
        <w:t xml:space="preserve">α εκδόθηκε από το </w:t>
      </w:r>
      <w:r>
        <w:rPr>
          <w:rFonts w:eastAsia="Times New Roman" w:cs="Times New Roman"/>
          <w:szCs w:val="24"/>
        </w:rPr>
        <w:t>τ</w:t>
      </w:r>
      <w:r>
        <w:rPr>
          <w:rFonts w:eastAsia="Times New Roman" w:cs="Times New Roman"/>
          <w:szCs w:val="24"/>
        </w:rPr>
        <w:t xml:space="preserve">μήμα </w:t>
      </w:r>
      <w:r>
        <w:rPr>
          <w:rFonts w:eastAsia="Times New Roman" w:cs="Times New Roman"/>
          <w:szCs w:val="24"/>
        </w:rPr>
        <w:t>α</w:t>
      </w:r>
      <w:r>
        <w:rPr>
          <w:rFonts w:eastAsia="Times New Roman" w:cs="Times New Roman"/>
          <w:szCs w:val="24"/>
        </w:rPr>
        <w:t xml:space="preserve">νάπτυξης </w:t>
      </w:r>
      <w:r>
        <w:rPr>
          <w:rFonts w:eastAsia="Times New Roman" w:cs="Times New Roman"/>
          <w:szCs w:val="24"/>
        </w:rPr>
        <w:t>μ</w:t>
      </w:r>
      <w:r>
        <w:rPr>
          <w:rFonts w:eastAsia="Times New Roman" w:cs="Times New Roman"/>
          <w:szCs w:val="24"/>
        </w:rPr>
        <w:t xml:space="preserve">ονάδων </w:t>
      </w:r>
      <w:r>
        <w:rPr>
          <w:rFonts w:eastAsia="Times New Roman" w:cs="Times New Roman"/>
          <w:szCs w:val="24"/>
        </w:rPr>
        <w:t>υ</w:t>
      </w:r>
      <w:r>
        <w:rPr>
          <w:rFonts w:eastAsia="Times New Roman" w:cs="Times New Roman"/>
          <w:szCs w:val="24"/>
        </w:rPr>
        <w:t>γείας, δεν ήταν σωστή, γιατί ο οργανισμός του Υπουργείου Υγείας</w:t>
      </w:r>
      <w:r>
        <w:rPr>
          <w:rFonts w:eastAsia="Times New Roman" w:cs="Times New Roman"/>
          <w:szCs w:val="24"/>
        </w:rPr>
        <w:t>,</w:t>
      </w:r>
      <w:r>
        <w:rPr>
          <w:rFonts w:eastAsia="Times New Roman" w:cs="Times New Roman"/>
          <w:szCs w:val="24"/>
        </w:rPr>
        <w:t xml:space="preserve"> που τροποποιήσατε εσείς έδινε αυτήν την αρμοδιότητα σε μια άλλη υπηρεσία, στο </w:t>
      </w:r>
      <w:r>
        <w:rPr>
          <w:rFonts w:eastAsia="Times New Roman" w:cs="Times New Roman"/>
          <w:szCs w:val="24"/>
        </w:rPr>
        <w:t>τ</w:t>
      </w:r>
      <w:r>
        <w:rPr>
          <w:rFonts w:eastAsia="Times New Roman" w:cs="Times New Roman"/>
          <w:szCs w:val="24"/>
        </w:rPr>
        <w:t xml:space="preserve">μήμα </w:t>
      </w:r>
      <w:proofErr w:type="spellStart"/>
      <w:r>
        <w:rPr>
          <w:rFonts w:eastAsia="Times New Roman" w:cs="Times New Roman"/>
          <w:szCs w:val="24"/>
        </w:rPr>
        <w:t>β</w:t>
      </w:r>
      <w:r>
        <w:rPr>
          <w:rFonts w:eastAsia="Times New Roman" w:cs="Times New Roman"/>
          <w:szCs w:val="24"/>
        </w:rPr>
        <w:t>ιοϊατρικής</w:t>
      </w:r>
      <w:proofErr w:type="spellEnd"/>
      <w:r>
        <w:rPr>
          <w:rFonts w:eastAsia="Times New Roman" w:cs="Times New Roman"/>
          <w:szCs w:val="24"/>
        </w:rPr>
        <w:t xml:space="preserve"> </w:t>
      </w:r>
      <w:r>
        <w:rPr>
          <w:rFonts w:eastAsia="Times New Roman" w:cs="Times New Roman"/>
          <w:szCs w:val="24"/>
        </w:rPr>
        <w:t>τ</w:t>
      </w:r>
      <w:r>
        <w:rPr>
          <w:rFonts w:eastAsia="Times New Roman" w:cs="Times New Roman"/>
          <w:szCs w:val="24"/>
        </w:rPr>
        <w:t>εχνολογίας των τεχνικών υπηρεσιών. Αυτό το τροποποι</w:t>
      </w:r>
      <w:r>
        <w:rPr>
          <w:rFonts w:eastAsia="Times New Roman" w:cs="Times New Roman"/>
          <w:szCs w:val="24"/>
        </w:rPr>
        <w:t>ήσατε το καλοκαίρι, βγήκε η έγκριση σκοπιμότητας μετά, αλλά βγήκε από την άλλη υπηρεσία που το είχε πριν. Το Νοσοκομείο Λαμίας νόμιζε ότι είχε έγκριση σκοπιμότητας, άρα το πρόβλημα είναι η τροποποίηση του προγράμματος προμηθειών. Τροποποιήσαμε το πρόγραμμα</w:t>
      </w:r>
      <w:r>
        <w:rPr>
          <w:rFonts w:eastAsia="Times New Roman" w:cs="Times New Roman"/>
          <w:szCs w:val="24"/>
        </w:rPr>
        <w:t xml:space="preserve"> προμηθειών. Και όταν φτάσαμε να προκηρύξουμε είπαμε: «Πού είναι η σκοπιμότητα»; «Μα, δεν ισχύει η σκοπιμότητα».  </w:t>
      </w:r>
    </w:p>
    <w:p w14:paraId="6D1C6272"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Τέλος πάντων, αλλάζει η σκοπιμότητα. Θα προκηρυχθούν οι διαγωνισμοί. Αλλά, όντως, μέσα σ’ αυτόν τον δαίδαλο, που έχει φτιαχτεί, είναι ένα παρ</w:t>
      </w:r>
      <w:r>
        <w:rPr>
          <w:rFonts w:eastAsia="Times New Roman" w:cs="Times New Roman"/>
          <w:szCs w:val="24"/>
        </w:rPr>
        <w:t>άδειγμα, να το πω έτσι, του πως θα ήταν αν τα νοσοκομεία είχαν την δυνατότητα να παίρνουν κάποιες αποφάσεις και όχι για να μετατρέψουμε 2.000 ευρώ από τον προϋπολογισμό του</w:t>
      </w:r>
      <w:r>
        <w:rPr>
          <w:rFonts w:eastAsia="Times New Roman" w:cs="Times New Roman"/>
          <w:szCs w:val="24"/>
        </w:rPr>
        <w:t>ς</w:t>
      </w:r>
      <w:r>
        <w:rPr>
          <w:rFonts w:eastAsia="Times New Roman" w:cs="Times New Roman"/>
          <w:szCs w:val="24"/>
        </w:rPr>
        <w:t xml:space="preserve"> από ποτήρια σε καρφίτσες να υπογράψουν δεκαπέντε </w:t>
      </w:r>
      <w:r>
        <w:rPr>
          <w:rFonts w:eastAsia="Times New Roman" w:cs="Times New Roman"/>
          <w:szCs w:val="24"/>
        </w:rPr>
        <w:t>άτομα</w:t>
      </w:r>
      <w:r>
        <w:rPr>
          <w:rFonts w:eastAsia="Times New Roman" w:cs="Times New Roman"/>
          <w:szCs w:val="24"/>
        </w:rPr>
        <w:t xml:space="preserve"> μέσα στο </w:t>
      </w:r>
      <w:r>
        <w:rPr>
          <w:rFonts w:eastAsia="Times New Roman" w:cs="Times New Roman"/>
          <w:szCs w:val="24"/>
        </w:rPr>
        <w:lastRenderedPageBreak/>
        <w:t xml:space="preserve">Υπουργείο συν τον </w:t>
      </w:r>
      <w:r>
        <w:rPr>
          <w:rFonts w:eastAsia="Times New Roman" w:cs="Times New Roman"/>
          <w:szCs w:val="24"/>
        </w:rPr>
        <w:t>Υπουργό. Αυτό γίνεται. Για να αλλάξουμε δυο χιλιάρικα στο Νοσοκομείο Λαμίας χρήση από το ένα πράγμα σε ένα άλλο πρέπει να υπογράψουν στο Υπουργείο Υγείας τόσοι.</w:t>
      </w:r>
    </w:p>
    <w:p w14:paraId="6D1C6273"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 xml:space="preserve">Εν τω μεταξύ, αυτή η διασπορά των αρμοδιοτήτων η οποία έχει υπάρξει, οι συνεχείς αλλαγές, αυτή </w:t>
      </w:r>
      <w:r>
        <w:rPr>
          <w:rFonts w:eastAsia="Times New Roman" w:cs="Times New Roman"/>
          <w:szCs w:val="24"/>
        </w:rPr>
        <w:t xml:space="preserve">η αέναη νομοθέτηση, που το ένα διορθώνει το άλλο -και εμείς το έχουμε κάνει για να καλύψουμε κάποιες τρύπες- τελικά δημιουργεί μια κατάσταση στην οποία χάνει η μάνα το παιδί και το παιδί τη μάνα. Καταλαβαίνετε τι σας λέω; </w:t>
      </w:r>
    </w:p>
    <w:p w14:paraId="6D1C6274"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 xml:space="preserve">Εσείς σαν </w:t>
      </w:r>
      <w:r>
        <w:rPr>
          <w:rFonts w:eastAsia="Times New Roman" w:cs="Times New Roman"/>
          <w:szCs w:val="24"/>
        </w:rPr>
        <w:t>κ</w:t>
      </w:r>
      <w:r>
        <w:rPr>
          <w:rFonts w:eastAsia="Times New Roman" w:cs="Times New Roman"/>
          <w:szCs w:val="24"/>
        </w:rPr>
        <w:t xml:space="preserve">υβέρνηση νομοθετείτε </w:t>
      </w:r>
      <w:r>
        <w:rPr>
          <w:rFonts w:eastAsia="Times New Roman" w:cs="Times New Roman"/>
          <w:szCs w:val="24"/>
        </w:rPr>
        <w:t xml:space="preserve">κάτι τον Αύγουστο. Η υπηρεσία σας δεν το ξέρει και τον Νοέμβρη εκδίδει σκοπιμότητα. Ανακαλύπτετε μετά από πολύ μεγάλο χρονικό διάστημα ότι κακώς εξέδωσε αυτή τη σκοπιμότητα και ότι είχε πάει όλη η άλλη διαδικασία με αυτή τη σκοπιμότητα και φτου κι από την </w:t>
      </w:r>
      <w:r>
        <w:rPr>
          <w:rFonts w:eastAsia="Times New Roman" w:cs="Times New Roman"/>
          <w:szCs w:val="24"/>
        </w:rPr>
        <w:t>αρχή να βγάλουμε άλλη σκοπιμότητα. Αυτό ακριβώς έχει γίνει.</w:t>
      </w:r>
    </w:p>
    <w:p w14:paraId="6D1C6275"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Τέλος πάντων, το ξεμπερδέψαμε. Έχουμε συνεννοηθεί και με την τεχνική υπηρεσία να βγάλει την έγκριση σκοπιμότητας</w:t>
      </w:r>
      <w:r>
        <w:rPr>
          <w:rFonts w:eastAsia="Times New Roman" w:cs="Times New Roman"/>
          <w:szCs w:val="24"/>
        </w:rPr>
        <w:t>,</w:t>
      </w:r>
      <w:r>
        <w:rPr>
          <w:rFonts w:eastAsia="Times New Roman" w:cs="Times New Roman"/>
          <w:szCs w:val="24"/>
        </w:rPr>
        <w:t xml:space="preserve"> που απαιτείται τώρα. Έχει παραταθεί το πρόγραμμα προμηθειών υγείας του 2014 </w:t>
      </w:r>
      <w:r>
        <w:rPr>
          <w:rFonts w:eastAsia="Times New Roman" w:cs="Times New Roman"/>
          <w:szCs w:val="24"/>
        </w:rPr>
        <w:lastRenderedPageBreak/>
        <w:t>για χρ</w:t>
      </w:r>
      <w:r>
        <w:rPr>
          <w:rFonts w:eastAsia="Times New Roman" w:cs="Times New Roman"/>
          <w:szCs w:val="24"/>
        </w:rPr>
        <w:t xml:space="preserve">ήση ακόμα και τώρα όποιων υπολοίπων υπάρχουν. Μπορούν να τα χρησιμοποιήσουν. Άρα, μπορεί να γίνει ο διαγωνισμός για να αγοραστεί ο αξονικός και το μηχάνημα της οστικής πυκνότητας. </w:t>
      </w:r>
    </w:p>
    <w:p w14:paraId="6D1C6276"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Το ίδιο πρόβλημα υπάρχει και σε άλλες περιοχές. Και στο παρελθόν πολλοί Βου</w:t>
      </w:r>
      <w:r>
        <w:rPr>
          <w:rFonts w:eastAsia="Times New Roman" w:cs="Times New Roman"/>
          <w:szCs w:val="24"/>
        </w:rPr>
        <w:t>λευτές ή Υπουργοί είχαν πάρει χρήματα</w:t>
      </w:r>
      <w:r>
        <w:rPr>
          <w:rFonts w:eastAsia="Times New Roman" w:cs="Times New Roman"/>
          <w:szCs w:val="24"/>
        </w:rPr>
        <w:t>,</w:t>
      </w:r>
      <w:r>
        <w:rPr>
          <w:rFonts w:eastAsia="Times New Roman" w:cs="Times New Roman"/>
          <w:szCs w:val="24"/>
        </w:rPr>
        <w:t xml:space="preserve"> λόγω του αυξημένου τους ειδικού πολιτικού βάρους στις κυβερνήσεις</w:t>
      </w:r>
      <w:r>
        <w:rPr>
          <w:rFonts w:eastAsia="Times New Roman" w:cs="Times New Roman"/>
          <w:szCs w:val="24"/>
        </w:rPr>
        <w:t>,</w:t>
      </w:r>
      <w:r>
        <w:rPr>
          <w:rFonts w:eastAsia="Times New Roman" w:cs="Times New Roman"/>
          <w:szCs w:val="24"/>
        </w:rPr>
        <w:t xml:space="preserve"> και χρηματοδοτούσαν κάποια νοσοκομεία της περιοχής τους, για να δείξουν. Αντίστοιχες επιχορηγήσεις δεν υπήρχαν αλλού. Ήσασταν κι εσείς υπουργός και το</w:t>
      </w:r>
      <w:r>
        <w:rPr>
          <w:rFonts w:eastAsia="Times New Roman" w:cs="Times New Roman"/>
          <w:szCs w:val="24"/>
        </w:rPr>
        <w:t xml:space="preserve"> κάνατε για εκεί. Το θέμα είναι ότι χάνονται αυτά. </w:t>
      </w:r>
      <w:r>
        <w:rPr>
          <w:rFonts w:eastAsia="Times New Roman" w:cs="Times New Roman"/>
          <w:szCs w:val="24"/>
        </w:rPr>
        <w:t xml:space="preserve">Με </w:t>
      </w:r>
      <w:r>
        <w:rPr>
          <w:rFonts w:eastAsia="Times New Roman" w:cs="Times New Roman"/>
          <w:szCs w:val="24"/>
        </w:rPr>
        <w:t xml:space="preserve">αυτό το υπέδαφος από κάτω, κάτι που μπορεί να γίνει σε τρεις μήνες κάνει τρία χρόνια. </w:t>
      </w:r>
    </w:p>
    <w:p w14:paraId="6D1C6277"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Δεν μπορείτε να φανταστείτε πόσα τέτοια προβλήματα έχουμε λύσει το τελευταίο χρονικό διάστημα. Θα σας πω ένα άλλο π</w:t>
      </w:r>
      <w:r>
        <w:rPr>
          <w:rFonts w:eastAsia="Times New Roman" w:cs="Times New Roman"/>
          <w:szCs w:val="24"/>
        </w:rPr>
        <w:t>αράδειγμα. Έχουν ζητήσει διάφοροι από την Ελλάδα την κινητή μονάδα μαστογραφίας. Βγάζει ένα</w:t>
      </w:r>
      <w:r>
        <w:rPr>
          <w:rFonts w:eastAsia="Times New Roman" w:cs="Times New Roman"/>
          <w:szCs w:val="24"/>
        </w:rPr>
        <w:t>ς</w:t>
      </w:r>
      <w:r>
        <w:rPr>
          <w:rFonts w:eastAsia="Times New Roman" w:cs="Times New Roman"/>
          <w:szCs w:val="24"/>
        </w:rPr>
        <w:t xml:space="preserve"> προκάτοχός μου μια διάταξη που λέει ότι έχουν δικαίωμα –ίδια λογική είναι ακριβώς- να υπάρχουν αυτές οι κινητές μονάδες από την περιφέρεια και να μπαίνουν και γιατ</w:t>
      </w:r>
      <w:r>
        <w:rPr>
          <w:rFonts w:eastAsia="Times New Roman" w:cs="Times New Roman"/>
          <w:szCs w:val="24"/>
        </w:rPr>
        <w:t xml:space="preserve">ροί από τα νοσοκομεία </w:t>
      </w:r>
      <w:r>
        <w:rPr>
          <w:rFonts w:eastAsia="Times New Roman" w:cs="Times New Roman"/>
          <w:szCs w:val="24"/>
        </w:rPr>
        <w:lastRenderedPageBreak/>
        <w:t xml:space="preserve">για να καλύπτουν απομακρυσμένες και ορεινές περιοχές, αλλά πρέπει να εκδοθούν τεχνικές προδιαγραφές. Δεν εκδόθηκαν ποτέ. Αγόρασαν οι περιφέρειες αυτά τα ειδικά διαμορφωμένα οχήματα και δεν </w:t>
      </w:r>
      <w:proofErr w:type="spellStart"/>
      <w:r>
        <w:rPr>
          <w:rFonts w:eastAsia="Times New Roman" w:cs="Times New Roman"/>
          <w:szCs w:val="24"/>
        </w:rPr>
        <w:t>ξεκουνούσαν</w:t>
      </w:r>
      <w:proofErr w:type="spellEnd"/>
      <w:r>
        <w:rPr>
          <w:rFonts w:eastAsia="Times New Roman" w:cs="Times New Roman"/>
          <w:szCs w:val="24"/>
        </w:rPr>
        <w:t>. Το λύσαμε κι αυτό. Έπρεπε κάποιο</w:t>
      </w:r>
      <w:r>
        <w:rPr>
          <w:rFonts w:eastAsia="Times New Roman" w:cs="Times New Roman"/>
          <w:szCs w:val="24"/>
        </w:rPr>
        <w:t xml:space="preserve">ς να πάρει χέρι-χέρι την υπηρεσία, να βγάλει τις προδιαγραφές, να προχωρήσει να </w:t>
      </w:r>
      <w:proofErr w:type="spellStart"/>
      <w:r>
        <w:rPr>
          <w:rFonts w:eastAsia="Times New Roman" w:cs="Times New Roman"/>
          <w:szCs w:val="24"/>
        </w:rPr>
        <w:t>αδειοδοτηθεί</w:t>
      </w:r>
      <w:proofErr w:type="spellEnd"/>
      <w:r>
        <w:rPr>
          <w:rFonts w:eastAsia="Times New Roman" w:cs="Times New Roman"/>
          <w:szCs w:val="24"/>
        </w:rPr>
        <w:t xml:space="preserve"> αυτό το πράγμα. Το αφήναμε και υπήρχε. </w:t>
      </w:r>
    </w:p>
    <w:p w14:paraId="6D1C6278"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 xml:space="preserve">Μπορώ να μιλάω μέχρι το βράδυ για τέτοια. </w:t>
      </w:r>
    </w:p>
    <w:p w14:paraId="6D1C6279"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Τέλος πάντων, μην ανησυχείτε! Δεν πρόκειται να χαθεί ούτε ένα ευρώ από αυτά τα ο</w:t>
      </w:r>
      <w:r>
        <w:rPr>
          <w:rFonts w:eastAsia="Times New Roman" w:cs="Times New Roman"/>
          <w:szCs w:val="24"/>
        </w:rPr>
        <w:t xml:space="preserve">ποία στείλατε τότε και ως Υπουργός στο Νοσοκομείο Λαμίας. Και μια κουβέντα ακόμη: Τα 9 εκατομμύρια ήταν δική σας πρόταση. Τα 9 περίπου εκατομμύρια που είχατε δώσει το ’14 για το ’15, τα 9.958.000, ήταν η πρόταση του </w:t>
      </w:r>
      <w:r>
        <w:rPr>
          <w:rFonts w:eastAsia="Times New Roman" w:cs="Times New Roman"/>
          <w:szCs w:val="24"/>
        </w:rPr>
        <w:t>π</w:t>
      </w:r>
      <w:r>
        <w:rPr>
          <w:rFonts w:eastAsia="Times New Roman" w:cs="Times New Roman"/>
          <w:szCs w:val="24"/>
        </w:rPr>
        <w:t xml:space="preserve">ροϋπολογισμού του δικού σας. Δεν ξέρω. </w:t>
      </w:r>
      <w:r>
        <w:rPr>
          <w:rFonts w:eastAsia="Times New Roman" w:cs="Times New Roman"/>
          <w:szCs w:val="24"/>
        </w:rPr>
        <w:t xml:space="preserve">Ήσασταν ακόμα στην </w:t>
      </w:r>
      <w:r>
        <w:rPr>
          <w:rFonts w:eastAsia="Times New Roman" w:cs="Times New Roman"/>
          <w:szCs w:val="24"/>
        </w:rPr>
        <w:t>κ</w:t>
      </w:r>
      <w:r>
        <w:rPr>
          <w:rFonts w:eastAsia="Times New Roman" w:cs="Times New Roman"/>
          <w:szCs w:val="24"/>
        </w:rPr>
        <w:t xml:space="preserve">υβέρνηση ή είχατε φύγει; Ήσασταν; Τότε που βγήκε ο </w:t>
      </w:r>
      <w:r>
        <w:rPr>
          <w:rFonts w:eastAsia="Times New Roman" w:cs="Times New Roman"/>
          <w:szCs w:val="24"/>
        </w:rPr>
        <w:t>π</w:t>
      </w:r>
      <w:r>
        <w:rPr>
          <w:rFonts w:eastAsia="Times New Roman" w:cs="Times New Roman"/>
          <w:szCs w:val="24"/>
        </w:rPr>
        <w:t xml:space="preserve">ροϋπολογισμός ήσασταν και δεν μπορέσατε να κρατήσετε άμυνα καλή; </w:t>
      </w:r>
    </w:p>
    <w:p w14:paraId="6D1C627A" w14:textId="77777777" w:rsidR="00E07B47" w:rsidRDefault="00704904">
      <w:pPr>
        <w:spacing w:after="0"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Δεν έφυγα ποτέ!</w:t>
      </w:r>
    </w:p>
    <w:p w14:paraId="6D1C627B" w14:textId="77777777" w:rsidR="00E07B47" w:rsidRDefault="00704904">
      <w:pPr>
        <w:spacing w:after="0" w:line="600" w:lineRule="auto"/>
        <w:ind w:firstLine="720"/>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Γιατί όντως περικοπή 4,5 εκατομμύρια</w:t>
      </w:r>
      <w:r>
        <w:rPr>
          <w:rFonts w:eastAsia="Times New Roman" w:cs="Times New Roman"/>
          <w:szCs w:val="24"/>
        </w:rPr>
        <w:t xml:space="preserve"> είναι μεγάλη. </w:t>
      </w:r>
    </w:p>
    <w:p w14:paraId="6D1C627C"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Υπάρχουν κι άλλα παραδείγματα, όχι από εσάς, από άλλους Υπουργούς και άλλων παρατάξεων, οι οποίοι σε διπλανά νοσοκομεία νομών, όπου το ένα είναι πιο μεγάλο</w:t>
      </w:r>
      <w:r>
        <w:rPr>
          <w:rFonts w:eastAsia="Times New Roman" w:cs="Times New Roman"/>
          <w:szCs w:val="24"/>
        </w:rPr>
        <w:t>,</w:t>
      </w:r>
      <w:r>
        <w:rPr>
          <w:rFonts w:eastAsia="Times New Roman" w:cs="Times New Roman"/>
          <w:szCs w:val="24"/>
        </w:rPr>
        <w:t xml:space="preserve"> το άλλο είναι πιο μικρό, νομαρχιακά και τα δύο, αλλά επειδή ήταν κάποιος Βουλευτής </w:t>
      </w:r>
      <w:r>
        <w:rPr>
          <w:rFonts w:eastAsia="Times New Roman" w:cs="Times New Roman"/>
          <w:szCs w:val="24"/>
        </w:rPr>
        <w:t xml:space="preserve">από εκεί, το πιο μικρό παίρνει 3,5 εκατομμύρια ευρώ παραπάνω από το άλλο που είναι πιο μεγάλο. Για τη </w:t>
      </w:r>
      <w:r>
        <w:rPr>
          <w:rFonts w:eastAsia="Times New Roman" w:cs="Times New Roman"/>
          <w:szCs w:val="24"/>
        </w:rPr>
        <w:t>β</w:t>
      </w:r>
      <w:r>
        <w:rPr>
          <w:rFonts w:eastAsia="Times New Roman" w:cs="Times New Roman"/>
          <w:szCs w:val="24"/>
        </w:rPr>
        <w:t>όρεια Ελλάδα μιλάω. Έτσι ήταν η κατάσταση. Τώρα προσπαθούμε να το ισορροπήσουμε και αυτό. Θα το ισορροπήσουμε. Είναι χιλιάδες τα πράγματα, αλλά τα 9.958.</w:t>
      </w:r>
      <w:r>
        <w:rPr>
          <w:rFonts w:eastAsia="Times New Roman" w:cs="Times New Roman"/>
          <w:szCs w:val="24"/>
        </w:rPr>
        <w:t>000 ήταν πρόταση όταν ήσασταν εσείς Κυβέρνηση, άρα…</w:t>
      </w:r>
    </w:p>
    <w:p w14:paraId="6D1C627D" w14:textId="77777777" w:rsidR="00E07B47" w:rsidRDefault="00704904">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Πολάκη</w:t>
      </w:r>
      <w:proofErr w:type="spellEnd"/>
      <w:r>
        <w:rPr>
          <w:rFonts w:eastAsia="Times New Roman" w:cs="Times New Roman"/>
          <w:szCs w:val="24"/>
        </w:rPr>
        <w:t xml:space="preserve">, είστε χείμαρρος. </w:t>
      </w:r>
    </w:p>
    <w:p w14:paraId="6D1C627E" w14:textId="77777777" w:rsidR="00E07B47" w:rsidRDefault="00704904">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…άρα σας διέφυγε αυτό.</w:t>
      </w:r>
    </w:p>
    <w:p w14:paraId="6D1C627F"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D1C6280" w14:textId="77777777" w:rsidR="00E07B47" w:rsidRDefault="00704904">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Κι εμείς ευχαριστούμε. </w:t>
      </w:r>
    </w:p>
    <w:p w14:paraId="6D1C6281"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lastRenderedPageBreak/>
        <w:t>Ο</w:t>
      </w:r>
      <w:r>
        <w:rPr>
          <w:rFonts w:eastAsia="Times New Roman" w:cs="Times New Roman"/>
          <w:szCs w:val="24"/>
        </w:rPr>
        <w:t>λοκληρώθηκε η συζήτηση των επ</w:t>
      </w:r>
      <w:r>
        <w:rPr>
          <w:rFonts w:eastAsia="Times New Roman" w:cs="Times New Roman"/>
          <w:szCs w:val="24"/>
        </w:rPr>
        <w:t>ί</w:t>
      </w:r>
      <w:r>
        <w:rPr>
          <w:rFonts w:eastAsia="Times New Roman" w:cs="Times New Roman"/>
          <w:szCs w:val="24"/>
        </w:rPr>
        <w:t>κα</w:t>
      </w:r>
      <w:r>
        <w:rPr>
          <w:rFonts w:eastAsia="Times New Roman" w:cs="Times New Roman"/>
          <w:szCs w:val="24"/>
        </w:rPr>
        <w:t>ι</w:t>
      </w:r>
      <w:r>
        <w:rPr>
          <w:rFonts w:eastAsia="Times New Roman" w:cs="Times New Roman"/>
          <w:szCs w:val="24"/>
        </w:rPr>
        <w:t xml:space="preserve">ρων ερωτήσεων. </w:t>
      </w:r>
    </w:p>
    <w:p w14:paraId="6D1C6282" w14:textId="77777777" w:rsidR="00E07B47" w:rsidRDefault="0070490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δέχεστε </w:t>
      </w:r>
      <w:r>
        <w:rPr>
          <w:rFonts w:eastAsia="Times New Roman" w:cs="Times New Roman"/>
          <w:szCs w:val="24"/>
        </w:rPr>
        <w:t>στο σημείο αυτό να λύσουμε τη συνεδρίαση;</w:t>
      </w:r>
    </w:p>
    <w:p w14:paraId="6D1C6283" w14:textId="77777777" w:rsidR="00E07B47" w:rsidRDefault="00704904">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6D1C6284" w14:textId="77777777" w:rsidR="00E07B47" w:rsidRDefault="00704904">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Με τη συναίνεση του </w:t>
      </w:r>
      <w:r>
        <w:rPr>
          <w:rFonts w:eastAsia="Times New Roman" w:cs="Times New Roman"/>
          <w:szCs w:val="24"/>
        </w:rPr>
        <w:t xml:space="preserve">Σώματος και ώρα 19.02΄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Τετάρτη 14 Σεπτεμβρίου 2016 και ώρα 10.00΄, με αντικείμενο εργασιών του Σώματος νομοθετική εργασία, σύμφωνα με την ημερήσια διάταξη που έχει διανεμηθεί. </w:t>
      </w:r>
    </w:p>
    <w:p w14:paraId="6D1C6285" w14:textId="77777777" w:rsidR="00E07B47" w:rsidRDefault="00704904">
      <w:pPr>
        <w:spacing w:after="0" w:line="600" w:lineRule="auto"/>
        <w:jc w:val="center"/>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ΟΙ ΓΡΑΜΜΑΤΕΙΣ</w:t>
      </w:r>
      <w:r>
        <w:rPr>
          <w:rFonts w:eastAsia="Times New Roman" w:cs="Times New Roman"/>
          <w:szCs w:val="24"/>
        </w:rPr>
        <w:t xml:space="preserve">  </w:t>
      </w:r>
    </w:p>
    <w:sectPr w:rsidR="00E07B4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w:panose1 w:val="020F0502020204030204"/>
    <w:charset w:val="A1"/>
    <w:family w:val="swiss"/>
    <w:pitch w:val="variable"/>
    <w:sig w:usb0="E10002FF" w:usb1="4000ACFF" w:usb2="00000009"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415C9H34XW7B+1pOiA79+9bLnc=" w:salt="8BZdmu+xVlH8BCN5qSZz/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B47"/>
    <w:rsid w:val="00704904"/>
    <w:rsid w:val="00C1328F"/>
    <w:rsid w:val="00E07B4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C61CE"/>
  <w15:docId w15:val="{8A823A54-7CD4-4DB3-A927-03389E41B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F262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F26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312</MetadataID>
    <Session xmlns="641f345b-441b-4b81-9152-adc2e73ba5e1">Α´</Session>
    <Date xmlns="641f345b-441b-4b81-9152-adc2e73ba5e1">2016-09-11T21:00:00+00:00</Date>
    <Status xmlns="641f345b-441b-4b81-9152-adc2e73ba5e1">
      <Url>http://srv-sp1/praktika/Lists/Incoming_Metadata/EditForm.aspx?ID=312&amp;Source=/praktika/Recordings_Library/Forms/AllItems.aspx</Url>
      <Description>Δημοσιεύτηκε</Description>
    </Status>
    <Meeting xmlns="641f345b-441b-4b81-9152-adc2e73ba5e1">ΡΠΖ´</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133E3A-04DC-4E90-BC35-BBF823346E27}">
  <ds:schemaRefs>
    <ds:schemaRef ds:uri="http://www.w3.org/XML/1998/namespace"/>
    <ds:schemaRef ds:uri="http://purl.org/dc/terms/"/>
    <ds:schemaRef ds:uri="http://schemas.microsoft.com/office/2006/metadata/properties"/>
    <ds:schemaRef ds:uri="http://schemas.openxmlformats.org/package/2006/metadata/core-properties"/>
    <ds:schemaRef ds:uri="http://schemas.microsoft.com/office/infopath/2007/PartnerControls"/>
    <ds:schemaRef ds:uri="http://purl.org/dc/elements/1.1/"/>
    <ds:schemaRef ds:uri="http://schemas.microsoft.com/office/2006/documentManagement/types"/>
    <ds:schemaRef ds:uri="641f345b-441b-4b81-9152-adc2e73ba5e1"/>
    <ds:schemaRef ds:uri="http://purl.org/dc/dcmitype/"/>
  </ds:schemaRefs>
</ds:datastoreItem>
</file>

<file path=customXml/itemProps2.xml><?xml version="1.0" encoding="utf-8"?>
<ds:datastoreItem xmlns:ds="http://schemas.openxmlformats.org/officeDocument/2006/customXml" ds:itemID="{5CBC8588-4F29-40DA-BA36-550F726043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E5784C-DEDF-475E-B860-A7494FB54D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7505</Words>
  <Characters>40533</Characters>
  <Application>Microsoft Office Word</Application>
  <DocSecurity>0</DocSecurity>
  <Lines>337</Lines>
  <Paragraphs>95</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47943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2016-09-19T10:17:00Z</dcterms:created>
  <dcterms:modified xsi:type="dcterms:W3CDTF">2016-09-19T10:17:00Z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