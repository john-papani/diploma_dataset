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D902EF" w14:textId="77777777" w:rsidR="00744BBC" w:rsidRPr="00744BBC" w:rsidRDefault="00744BBC" w:rsidP="00744BBC">
      <w:pPr>
        <w:spacing w:after="0" w:line="360" w:lineRule="auto"/>
        <w:rPr>
          <w:ins w:id="0" w:author="Φλούδα Χριστίνα" w:date="2018-12-14T13:54:00Z"/>
          <w:rFonts w:eastAsia="Times New Roman"/>
          <w:szCs w:val="24"/>
          <w:lang w:eastAsia="en-US"/>
        </w:rPr>
      </w:pPr>
      <w:bookmarkStart w:id="1" w:name="_GoBack"/>
      <w:bookmarkEnd w:id="1"/>
      <w:ins w:id="2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t>(Σημείωση: Ο παρακάτω πίνακας περιεχομένων δεν αποτελεί το τελικό κείμενο, διότι εκκρεμούν ορθογραφικές και συντακτικές διορθώσεις)</w:t>
        </w:r>
      </w:ins>
    </w:p>
    <w:p w14:paraId="0B5277A0" w14:textId="77777777" w:rsidR="00744BBC" w:rsidRPr="00744BBC" w:rsidRDefault="00744BBC" w:rsidP="00744BBC">
      <w:pPr>
        <w:spacing w:after="0" w:line="360" w:lineRule="auto"/>
        <w:rPr>
          <w:ins w:id="3" w:author="Φλούδα Χριστίνα" w:date="2018-12-14T13:54:00Z"/>
          <w:rFonts w:eastAsia="Times New Roman"/>
          <w:szCs w:val="24"/>
          <w:lang w:eastAsia="en-US"/>
        </w:rPr>
      </w:pPr>
    </w:p>
    <w:p w14:paraId="75C3DEB5" w14:textId="77777777" w:rsidR="00744BBC" w:rsidRPr="00744BBC" w:rsidRDefault="00744BBC" w:rsidP="00744BBC">
      <w:pPr>
        <w:spacing w:after="0" w:line="360" w:lineRule="auto"/>
        <w:rPr>
          <w:ins w:id="4" w:author="Φλούδα Χριστίνα" w:date="2018-12-14T13:54:00Z"/>
          <w:rFonts w:eastAsia="Times New Roman"/>
          <w:szCs w:val="24"/>
          <w:lang w:eastAsia="en-US"/>
        </w:rPr>
      </w:pPr>
      <w:ins w:id="5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t>ΠΙΝΑΚΑΣ ΠΕΡΙΕΧΟΜΕΝΩΝ</w:t>
        </w:r>
      </w:ins>
    </w:p>
    <w:p w14:paraId="7643BEAF" w14:textId="77777777" w:rsidR="00744BBC" w:rsidRPr="00744BBC" w:rsidRDefault="00744BBC" w:rsidP="00744BBC">
      <w:pPr>
        <w:spacing w:after="0" w:line="360" w:lineRule="auto"/>
        <w:rPr>
          <w:ins w:id="6" w:author="Φλούδα Χριστίνα" w:date="2018-12-14T13:54:00Z"/>
          <w:rFonts w:eastAsia="Times New Roman"/>
          <w:szCs w:val="24"/>
          <w:lang w:eastAsia="en-US"/>
        </w:rPr>
      </w:pPr>
      <w:ins w:id="7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t xml:space="preserve">ΙΖ΄ ΠΕΡΙΟΔΟΣ </w:t>
        </w:r>
      </w:ins>
    </w:p>
    <w:p w14:paraId="1FF7465F" w14:textId="77777777" w:rsidR="00744BBC" w:rsidRPr="00744BBC" w:rsidRDefault="00744BBC" w:rsidP="00744BBC">
      <w:pPr>
        <w:spacing w:after="0" w:line="360" w:lineRule="auto"/>
        <w:rPr>
          <w:ins w:id="8" w:author="Φλούδα Χριστίνα" w:date="2018-12-14T13:54:00Z"/>
          <w:rFonts w:eastAsia="Times New Roman"/>
          <w:szCs w:val="24"/>
          <w:lang w:eastAsia="en-US"/>
        </w:rPr>
      </w:pPr>
      <w:ins w:id="9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t>ΠΡΟΕΔΡΕΥΟΜΕΝΗΣ ΚΟΙΝΟΒΟΥΛΕΥΤΙΚΗΣ ΔΗΜΟΚΡΑΤΙΑΣ</w:t>
        </w:r>
      </w:ins>
    </w:p>
    <w:p w14:paraId="6C537BA8" w14:textId="77777777" w:rsidR="00744BBC" w:rsidRPr="00744BBC" w:rsidRDefault="00744BBC" w:rsidP="00744BBC">
      <w:pPr>
        <w:spacing w:after="0" w:line="360" w:lineRule="auto"/>
        <w:rPr>
          <w:ins w:id="10" w:author="Φλούδα Χριστίνα" w:date="2018-12-14T13:54:00Z"/>
          <w:rFonts w:eastAsia="Times New Roman"/>
          <w:szCs w:val="24"/>
          <w:lang w:eastAsia="en-US"/>
        </w:rPr>
      </w:pPr>
      <w:ins w:id="11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t>ΣΥΝΟΔΟΣ Δ΄</w:t>
        </w:r>
      </w:ins>
    </w:p>
    <w:p w14:paraId="59BBD15E" w14:textId="77777777" w:rsidR="00744BBC" w:rsidRPr="00744BBC" w:rsidRDefault="00744BBC" w:rsidP="00744BBC">
      <w:pPr>
        <w:spacing w:after="0" w:line="360" w:lineRule="auto"/>
        <w:rPr>
          <w:ins w:id="12" w:author="Φλούδα Χριστίνα" w:date="2018-12-14T13:54:00Z"/>
          <w:rFonts w:eastAsia="Times New Roman"/>
          <w:szCs w:val="24"/>
          <w:lang w:eastAsia="en-US"/>
        </w:rPr>
      </w:pPr>
    </w:p>
    <w:p w14:paraId="155BEE60" w14:textId="77777777" w:rsidR="00744BBC" w:rsidRPr="00744BBC" w:rsidRDefault="00744BBC" w:rsidP="00744BBC">
      <w:pPr>
        <w:spacing w:after="0" w:line="360" w:lineRule="auto"/>
        <w:rPr>
          <w:ins w:id="13" w:author="Φλούδα Χριστίνα" w:date="2018-12-14T13:54:00Z"/>
          <w:rFonts w:eastAsia="Times New Roman"/>
          <w:szCs w:val="24"/>
          <w:lang w:eastAsia="en-US"/>
        </w:rPr>
      </w:pPr>
      <w:ins w:id="14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t>ΣΥΝΕΔΡΙΑΣΗ ΛΖ΄</w:t>
        </w:r>
      </w:ins>
    </w:p>
    <w:p w14:paraId="02D48995" w14:textId="77777777" w:rsidR="00744BBC" w:rsidRPr="00744BBC" w:rsidRDefault="00744BBC" w:rsidP="00744BBC">
      <w:pPr>
        <w:spacing w:after="0" w:line="360" w:lineRule="auto"/>
        <w:rPr>
          <w:ins w:id="15" w:author="Φλούδα Χριστίνα" w:date="2018-12-14T13:54:00Z"/>
          <w:rFonts w:eastAsia="Times New Roman"/>
          <w:szCs w:val="24"/>
          <w:lang w:eastAsia="en-US"/>
        </w:rPr>
      </w:pPr>
      <w:ins w:id="16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t>Δευτέρα  3 Δεκεμβρίου 2018</w:t>
        </w:r>
      </w:ins>
    </w:p>
    <w:p w14:paraId="2EAECF27" w14:textId="77777777" w:rsidR="00744BBC" w:rsidRPr="00744BBC" w:rsidRDefault="00744BBC" w:rsidP="00744BBC">
      <w:pPr>
        <w:spacing w:after="0" w:line="360" w:lineRule="auto"/>
        <w:rPr>
          <w:ins w:id="17" w:author="Φλούδα Χριστίνα" w:date="2018-12-14T13:54:00Z"/>
          <w:rFonts w:eastAsia="Times New Roman"/>
          <w:szCs w:val="24"/>
          <w:lang w:eastAsia="en-US"/>
        </w:rPr>
      </w:pPr>
    </w:p>
    <w:p w14:paraId="034DE397" w14:textId="77777777" w:rsidR="00744BBC" w:rsidRPr="00744BBC" w:rsidRDefault="00744BBC" w:rsidP="00744BBC">
      <w:pPr>
        <w:spacing w:after="0" w:line="360" w:lineRule="auto"/>
        <w:rPr>
          <w:ins w:id="18" w:author="Φλούδα Χριστίνα" w:date="2018-12-14T13:54:00Z"/>
          <w:rFonts w:eastAsia="Times New Roman"/>
          <w:szCs w:val="24"/>
          <w:lang w:eastAsia="en-US"/>
        </w:rPr>
      </w:pPr>
      <w:ins w:id="19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t>ΘΕΜΑΤΑ</w:t>
        </w:r>
      </w:ins>
    </w:p>
    <w:p w14:paraId="5E20C8DB" w14:textId="77777777" w:rsidR="00744BBC" w:rsidRPr="00744BBC" w:rsidRDefault="00744BBC" w:rsidP="00744BBC">
      <w:pPr>
        <w:spacing w:after="0" w:line="360" w:lineRule="auto"/>
        <w:rPr>
          <w:ins w:id="20" w:author="Φλούδα Χριστίνα" w:date="2018-12-14T13:54:00Z"/>
          <w:rFonts w:eastAsia="Times New Roman"/>
          <w:szCs w:val="24"/>
          <w:lang w:eastAsia="en-US"/>
        </w:rPr>
      </w:pPr>
      <w:ins w:id="21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t xml:space="preserve"> </w:t>
        </w:r>
        <w:r w:rsidRPr="00744BBC">
          <w:rPr>
            <w:rFonts w:eastAsia="Times New Roman"/>
            <w:szCs w:val="24"/>
            <w:lang w:eastAsia="en-US"/>
          </w:rPr>
          <w:br/>
          <w:t xml:space="preserve">Α. ΕΙΔΙΚΑ ΘΕΜΑΤΑ </w:t>
        </w:r>
        <w:r w:rsidRPr="00744BBC">
          <w:rPr>
            <w:rFonts w:eastAsia="Times New Roman"/>
            <w:szCs w:val="24"/>
            <w:lang w:eastAsia="en-US"/>
          </w:rPr>
          <w:br/>
          <w:t xml:space="preserve">1.  Άδεια απουσίας των Βουλευτών κ.κ. Γ. Κουμουτσάκου, Κ. Κουκοδήμου και Ε. Καρακώστα, σελ. </w:t>
        </w:r>
        <w:r w:rsidRPr="00744BBC">
          <w:rPr>
            <w:rFonts w:eastAsia="Times New Roman"/>
            <w:szCs w:val="24"/>
            <w:lang w:eastAsia="en-US"/>
          </w:rPr>
          <w:br/>
          <w:t xml:space="preserve">2. Επί διαδικαστικού θέματος, σελ. </w:t>
        </w:r>
        <w:r w:rsidRPr="00744BBC">
          <w:rPr>
            <w:rFonts w:eastAsia="Times New Roman"/>
            <w:szCs w:val="24"/>
            <w:lang w:eastAsia="en-US"/>
          </w:rPr>
          <w:br/>
          <w:t xml:space="preserve"> </w:t>
        </w:r>
        <w:r w:rsidRPr="00744BBC">
          <w:rPr>
            <w:rFonts w:eastAsia="Times New Roman"/>
            <w:szCs w:val="24"/>
            <w:lang w:eastAsia="en-US"/>
          </w:rPr>
          <w:br/>
          <w:t xml:space="preserve">Β. ΝΟΜΟΘΕΤΙΚΗ ΕΡΓΑΣΙΑ </w:t>
        </w:r>
        <w:r w:rsidRPr="00744BBC">
          <w:rPr>
            <w:rFonts w:eastAsia="Times New Roman"/>
            <w:szCs w:val="24"/>
            <w:lang w:eastAsia="en-US"/>
          </w:rPr>
          <w:br/>
          <w:t xml:space="preserve">Κατάθεση Εκθέσεως Διαρκούς Επιτροπής: </w:t>
        </w:r>
      </w:ins>
    </w:p>
    <w:p w14:paraId="2AC671D3" w14:textId="77777777" w:rsidR="00744BBC" w:rsidRPr="00744BBC" w:rsidRDefault="00744BBC" w:rsidP="00744BBC">
      <w:pPr>
        <w:spacing w:after="0" w:line="360" w:lineRule="auto"/>
        <w:rPr>
          <w:ins w:id="22" w:author="Φλούδα Χριστίνα" w:date="2018-12-14T13:54:00Z"/>
          <w:rFonts w:eastAsia="Times New Roman"/>
          <w:szCs w:val="24"/>
          <w:lang w:eastAsia="en-US"/>
        </w:rPr>
      </w:pPr>
      <w:ins w:id="23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t xml:space="preserve">Η Διαρκής Επιτροπή Οικονομικών Υποθέσεων καταθέτει την έκθεσή της στο σχέδιο νόμου του Υπουργείου Οικονομικών: «Κύρωση του Κρατικού Προϋπολογισμού Οικονομικού έτους 2019», σελ. </w:t>
        </w:r>
        <w:r w:rsidRPr="00744BBC">
          <w:rPr>
            <w:rFonts w:eastAsia="Times New Roman"/>
            <w:szCs w:val="24"/>
            <w:lang w:eastAsia="en-US"/>
          </w:rPr>
          <w:br/>
        </w:r>
      </w:ins>
    </w:p>
    <w:p w14:paraId="1A09643A" w14:textId="77777777" w:rsidR="00744BBC" w:rsidRPr="00744BBC" w:rsidRDefault="00744BBC" w:rsidP="00744BBC">
      <w:pPr>
        <w:spacing w:after="0" w:line="360" w:lineRule="auto"/>
        <w:rPr>
          <w:ins w:id="24" w:author="Φλούδα Χριστίνα" w:date="2018-12-14T13:54:00Z"/>
          <w:rFonts w:eastAsia="Times New Roman"/>
          <w:szCs w:val="24"/>
          <w:lang w:eastAsia="en-US"/>
        </w:rPr>
      </w:pPr>
      <w:ins w:id="25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t>ΠΡΟΕΔΡΕΥΩΝ</w:t>
        </w:r>
      </w:ins>
    </w:p>
    <w:p w14:paraId="7556BDDD" w14:textId="77777777" w:rsidR="00744BBC" w:rsidRPr="00744BBC" w:rsidRDefault="00744BBC" w:rsidP="00744BBC">
      <w:pPr>
        <w:spacing w:after="0" w:line="360" w:lineRule="auto"/>
        <w:rPr>
          <w:ins w:id="26" w:author="Φλούδα Χριστίνα" w:date="2018-12-14T13:54:00Z"/>
          <w:rFonts w:eastAsia="Times New Roman"/>
          <w:szCs w:val="24"/>
          <w:lang w:eastAsia="en-US"/>
        </w:rPr>
      </w:pPr>
      <w:ins w:id="27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t>ΓΕΩΡΓΙΑΔΗΣ Μ. , σελ.</w:t>
        </w:r>
        <w:r w:rsidRPr="00744BBC">
          <w:rPr>
            <w:rFonts w:eastAsia="Times New Roman"/>
            <w:szCs w:val="24"/>
            <w:lang w:eastAsia="en-US"/>
          </w:rPr>
          <w:br/>
        </w:r>
      </w:ins>
    </w:p>
    <w:p w14:paraId="1BBEBB5A" w14:textId="77777777" w:rsidR="00744BBC" w:rsidRPr="00744BBC" w:rsidRDefault="00744BBC" w:rsidP="00744BBC">
      <w:pPr>
        <w:spacing w:after="0" w:line="360" w:lineRule="auto"/>
        <w:rPr>
          <w:ins w:id="28" w:author="Φλούδα Χριστίνα" w:date="2018-12-14T13:54:00Z"/>
          <w:rFonts w:eastAsia="Times New Roman"/>
          <w:szCs w:val="24"/>
          <w:lang w:eastAsia="en-US"/>
        </w:rPr>
      </w:pPr>
    </w:p>
    <w:p w14:paraId="7F262D1B" w14:textId="77777777" w:rsidR="00744BBC" w:rsidRPr="00744BBC" w:rsidRDefault="00744BBC" w:rsidP="00744BBC">
      <w:pPr>
        <w:spacing w:after="0" w:line="360" w:lineRule="auto"/>
        <w:rPr>
          <w:ins w:id="29" w:author="Φλούδα Χριστίνα" w:date="2018-12-14T13:54:00Z"/>
          <w:rFonts w:eastAsia="Times New Roman"/>
          <w:szCs w:val="24"/>
          <w:lang w:eastAsia="en-US"/>
        </w:rPr>
      </w:pPr>
      <w:ins w:id="30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t>ΟΜΙΛΗΤΕΣ</w:t>
        </w:r>
      </w:ins>
    </w:p>
    <w:p w14:paraId="08695106" w14:textId="0CC37216" w:rsidR="00553D52" w:rsidRDefault="00744BBC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ins w:id="31" w:author="Φλούδα Χριστίνα" w:date="2018-12-14T13:54:00Z">
        <w:r w:rsidRPr="00744BBC">
          <w:rPr>
            <w:rFonts w:eastAsia="Times New Roman"/>
            <w:szCs w:val="24"/>
            <w:lang w:eastAsia="en-US"/>
          </w:rPr>
          <w:br/>
          <w:t>Επί διαδικαστικού θέματος:</w:t>
        </w:r>
        <w:r w:rsidRPr="00744BBC">
          <w:rPr>
            <w:rFonts w:eastAsia="Times New Roman"/>
            <w:szCs w:val="24"/>
            <w:lang w:eastAsia="en-US"/>
          </w:rPr>
          <w:br/>
          <w:t>ΓΕΩΡΓΙΑΔΗΣ Μ. , σελ.</w:t>
        </w:r>
        <w:r w:rsidRPr="00744BBC">
          <w:rPr>
            <w:rFonts w:eastAsia="Times New Roman"/>
            <w:szCs w:val="24"/>
            <w:lang w:eastAsia="en-US"/>
          </w:rPr>
          <w:br/>
        </w:r>
      </w:ins>
      <w:r w:rsidRPr="002B5A90">
        <w:rPr>
          <w:rFonts w:eastAsia="Times New Roman"/>
          <w:szCs w:val="24"/>
        </w:rPr>
        <w:t>ΠΡΑΚΤΙΚΑ ΒΟΥΛΗΣ</w:t>
      </w:r>
    </w:p>
    <w:p w14:paraId="08695107" w14:textId="77777777" w:rsidR="00553D52" w:rsidRDefault="00744BBC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Ι</w:t>
      </w:r>
      <w:r>
        <w:rPr>
          <w:rFonts w:eastAsia="Times New Roman"/>
          <w:szCs w:val="24"/>
        </w:rPr>
        <w:t>Ζ</w:t>
      </w:r>
      <w:r w:rsidRPr="002B5A90">
        <w:rPr>
          <w:rFonts w:eastAsia="Times New Roman"/>
          <w:szCs w:val="24"/>
        </w:rPr>
        <w:t xml:space="preserve">΄ ΠΕΡΙΟΔΟΣ </w:t>
      </w:r>
    </w:p>
    <w:p w14:paraId="08695108" w14:textId="77777777" w:rsidR="00553D52" w:rsidRDefault="00744BBC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r w:rsidRPr="002B5A90">
        <w:rPr>
          <w:rFonts w:eastAsia="Times New Roman"/>
          <w:szCs w:val="24"/>
        </w:rPr>
        <w:t>ΠΡΟΕΔΡΕΥΟΜΕΝΗΣ ΚΟΙΝΟΒΟΥΛΕΥΤΙΚΗΣ ΔΗΜΟΚΡΑΤΙΑΣ</w:t>
      </w:r>
    </w:p>
    <w:p w14:paraId="08695109" w14:textId="77777777" w:rsidR="00553D52" w:rsidRDefault="00744BBC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ΣΥΝΟΔΟΣ Δ</w:t>
      </w:r>
      <w:r w:rsidRPr="002B5A90">
        <w:rPr>
          <w:rFonts w:eastAsia="Times New Roman"/>
          <w:szCs w:val="24"/>
        </w:rPr>
        <w:t>΄</w:t>
      </w:r>
    </w:p>
    <w:p w14:paraId="0869510A" w14:textId="77777777" w:rsidR="00553D52" w:rsidRDefault="00744BBC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r w:rsidRPr="002B5A90">
        <w:rPr>
          <w:rFonts w:eastAsia="Times New Roman"/>
          <w:szCs w:val="24"/>
        </w:rPr>
        <w:t xml:space="preserve">ΣΥΝΕΔΡΙΑΣΗ </w:t>
      </w:r>
      <w:r>
        <w:rPr>
          <w:rFonts w:eastAsia="Times New Roman"/>
          <w:szCs w:val="24"/>
        </w:rPr>
        <w:t>ΛΖ</w:t>
      </w:r>
      <w:r w:rsidRPr="002B5A90">
        <w:rPr>
          <w:rFonts w:eastAsia="Times New Roman"/>
          <w:szCs w:val="24"/>
        </w:rPr>
        <w:t>΄</w:t>
      </w:r>
    </w:p>
    <w:p w14:paraId="0869510B" w14:textId="77777777" w:rsidR="00553D52" w:rsidRDefault="00744BBC">
      <w:pPr>
        <w:spacing w:after="0" w:line="600" w:lineRule="auto"/>
        <w:ind w:firstLine="720"/>
        <w:jc w:val="center"/>
        <w:rPr>
          <w:rFonts w:eastAsia="Times New Roman"/>
          <w:szCs w:val="24"/>
        </w:rPr>
      </w:pPr>
      <w:r>
        <w:rPr>
          <w:rFonts w:eastAsia="Times New Roman"/>
          <w:szCs w:val="24"/>
        </w:rPr>
        <w:t>Δευτέρα 3 Δεκεμβρίου 2018</w:t>
      </w:r>
    </w:p>
    <w:p w14:paraId="0869510C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 w:rsidRPr="002B5A90">
        <w:rPr>
          <w:rFonts w:eastAsia="Times New Roman"/>
          <w:szCs w:val="24"/>
        </w:rPr>
        <w:t xml:space="preserve">Αθήνα, σήμερα στις </w:t>
      </w:r>
      <w:r>
        <w:rPr>
          <w:rFonts w:eastAsia="Times New Roman"/>
          <w:szCs w:val="24"/>
        </w:rPr>
        <w:t>3 Δεκεμβρίου 2018</w:t>
      </w:r>
      <w:r w:rsidRPr="002B5A90">
        <w:rPr>
          <w:rFonts w:eastAsia="Times New Roman"/>
          <w:szCs w:val="24"/>
        </w:rPr>
        <w:t xml:space="preserve">, ημέρα </w:t>
      </w:r>
      <w:r>
        <w:rPr>
          <w:rFonts w:eastAsia="Times New Roman"/>
          <w:szCs w:val="24"/>
        </w:rPr>
        <w:t>Δευτέρα</w:t>
      </w:r>
      <w:r w:rsidRPr="002B5A90">
        <w:rPr>
          <w:rFonts w:eastAsia="Times New Roman"/>
          <w:szCs w:val="24"/>
        </w:rPr>
        <w:t xml:space="preserve"> και ώρα 1</w:t>
      </w:r>
      <w:r>
        <w:rPr>
          <w:rFonts w:eastAsia="Times New Roman"/>
          <w:szCs w:val="24"/>
        </w:rPr>
        <w:t>8</w:t>
      </w:r>
      <w:r w:rsidRPr="002B5A90">
        <w:rPr>
          <w:rFonts w:eastAsia="Times New Roman"/>
          <w:szCs w:val="24"/>
        </w:rPr>
        <w:t>.</w:t>
      </w:r>
      <w:r>
        <w:rPr>
          <w:rFonts w:eastAsia="Times New Roman"/>
          <w:szCs w:val="24"/>
        </w:rPr>
        <w:t>04</w:t>
      </w:r>
      <w:r w:rsidRPr="002B5A90">
        <w:rPr>
          <w:rFonts w:eastAsia="Times New Roman"/>
          <w:szCs w:val="24"/>
        </w:rPr>
        <w:t>΄</w:t>
      </w:r>
      <w:r w:rsidRPr="00474ABE">
        <w:rPr>
          <w:rFonts w:eastAsia="Times New Roman"/>
          <w:szCs w:val="24"/>
        </w:rPr>
        <w:t>,</w:t>
      </w:r>
      <w:r w:rsidRPr="002B5A90">
        <w:rPr>
          <w:rFonts w:eastAsia="Times New Roman"/>
          <w:szCs w:val="24"/>
        </w:rPr>
        <w:t xml:space="preserve"> συνήλθε στην Αίθουσα των συνεδριάσεων του Βουλευτηρίου η Βουλή σε ολομέλεια για να συνεδριάσει υπό την προεδρία του </w:t>
      </w:r>
      <w:r>
        <w:rPr>
          <w:rFonts w:eastAsia="Times New Roman"/>
          <w:szCs w:val="24"/>
        </w:rPr>
        <w:t>Θ΄ Αντιπροέδρου</w:t>
      </w:r>
      <w:r w:rsidRPr="002B5A90">
        <w:rPr>
          <w:rFonts w:eastAsia="Times New Roman"/>
          <w:szCs w:val="24"/>
        </w:rPr>
        <w:t xml:space="preserve"> αυτής κ. </w:t>
      </w:r>
      <w:r w:rsidRPr="008570AB">
        <w:rPr>
          <w:rFonts w:eastAsia="Times New Roman"/>
          <w:b/>
          <w:szCs w:val="24"/>
        </w:rPr>
        <w:t>ΜΑΡΙΟΥ ΓΕΩΡΓΙΑΔΗ</w:t>
      </w:r>
      <w:r>
        <w:rPr>
          <w:rFonts w:eastAsia="Times New Roman"/>
          <w:szCs w:val="24"/>
        </w:rPr>
        <w:t>.</w:t>
      </w:r>
    </w:p>
    <w:p w14:paraId="0869510D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 w:rsidRPr="00836EE6">
        <w:rPr>
          <w:rFonts w:eastAsia="Times New Roman"/>
          <w:b/>
          <w:bCs/>
          <w:szCs w:val="24"/>
        </w:rPr>
        <w:t>ΠΡΟΕΔΡΕΥΩΝ (Μάριος Γεωργιάδης):</w:t>
      </w:r>
      <w:r>
        <w:rPr>
          <w:rFonts w:eastAsia="Times New Roman"/>
          <w:b/>
          <w:bCs/>
          <w:szCs w:val="24"/>
        </w:rPr>
        <w:t xml:space="preserve"> </w:t>
      </w:r>
      <w:r w:rsidRPr="002B5A90">
        <w:rPr>
          <w:rFonts w:eastAsia="Times New Roman"/>
          <w:szCs w:val="24"/>
        </w:rPr>
        <w:t>Κυρίες και κύριοι σ</w:t>
      </w:r>
      <w:r>
        <w:rPr>
          <w:rFonts w:eastAsia="Times New Roman"/>
          <w:szCs w:val="24"/>
        </w:rPr>
        <w:t>υνάδελφοι, αρχίζει η συνεδρίαση</w:t>
      </w:r>
      <w:r w:rsidRPr="0020035E">
        <w:rPr>
          <w:rFonts w:eastAsia="Times New Roman"/>
          <w:szCs w:val="24"/>
        </w:rPr>
        <w:t>.</w:t>
      </w:r>
    </w:p>
    <w:p w14:paraId="0869510E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Αρχικά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έχω τ</w:t>
      </w:r>
      <w:r>
        <w:rPr>
          <w:rFonts w:eastAsia="Times New Roman"/>
          <w:szCs w:val="24"/>
        </w:rPr>
        <w:t xml:space="preserve">ην τιμή να </w:t>
      </w:r>
      <w:r>
        <w:rPr>
          <w:rFonts w:eastAsia="Times New Roman"/>
          <w:szCs w:val="24"/>
        </w:rPr>
        <w:t xml:space="preserve">ανακοινώσω προς </w:t>
      </w:r>
      <w:r>
        <w:rPr>
          <w:rFonts w:eastAsia="Times New Roman"/>
          <w:szCs w:val="24"/>
        </w:rPr>
        <w:t>το Σώμα τα ακόλουθα:</w:t>
      </w:r>
    </w:p>
    <w:p w14:paraId="0869510F" w14:textId="77777777" w:rsidR="00553D52" w:rsidRDefault="00553D52">
      <w:pPr>
        <w:spacing w:after="0" w:line="600" w:lineRule="auto"/>
        <w:ind w:firstLine="720"/>
        <w:jc w:val="both"/>
        <w:rPr>
          <w:rFonts w:eastAsia="Times New Roman"/>
          <w:szCs w:val="24"/>
        </w:rPr>
      </w:pPr>
    </w:p>
    <w:p w14:paraId="08695110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Η Διαρκής Επιτροπή Οικονομικών Υποθέσεων καταθέτει την έκθεσή της στο σχέδιο νόμου του Υπουργείου Οικονομικών</w:t>
      </w:r>
      <w:r>
        <w:rPr>
          <w:rFonts w:eastAsia="Times New Roman"/>
          <w:szCs w:val="24"/>
        </w:rPr>
        <w:t>:</w:t>
      </w:r>
      <w:r>
        <w:rPr>
          <w:rFonts w:eastAsia="Times New Roman"/>
          <w:szCs w:val="24"/>
        </w:rPr>
        <w:t xml:space="preserve"> «Κύρωση του Κρατικού Προϋπολογισμού </w:t>
      </w:r>
      <w:r>
        <w:rPr>
          <w:rFonts w:eastAsia="Times New Roman"/>
          <w:szCs w:val="24"/>
        </w:rPr>
        <w:t>ο</w:t>
      </w:r>
      <w:r>
        <w:rPr>
          <w:rFonts w:eastAsia="Times New Roman"/>
          <w:szCs w:val="24"/>
        </w:rPr>
        <w:t xml:space="preserve">ικονομικού έτους 2019». </w:t>
      </w:r>
    </w:p>
    <w:p w14:paraId="08695111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Ο Βουλευτής της Νέας Δημοκρατίας κ</w:t>
      </w:r>
      <w:r>
        <w:rPr>
          <w:rFonts w:eastAsia="Times New Roman"/>
          <w:szCs w:val="24"/>
        </w:rPr>
        <w:t xml:space="preserve">. Κουμουτσάκος ζητάει άδεια απουσίας στο εξωτερικό για τις 6 </w:t>
      </w:r>
      <w:r>
        <w:rPr>
          <w:rFonts w:eastAsia="Times New Roman"/>
          <w:szCs w:val="24"/>
        </w:rPr>
        <w:t xml:space="preserve">Δεκεμβρίου </w:t>
      </w:r>
      <w:r>
        <w:rPr>
          <w:rFonts w:eastAsia="Times New Roman"/>
          <w:szCs w:val="24"/>
        </w:rPr>
        <w:t>και</w:t>
      </w:r>
      <w:r>
        <w:rPr>
          <w:rFonts w:eastAsia="Times New Roman"/>
          <w:szCs w:val="24"/>
        </w:rPr>
        <w:t xml:space="preserve"> τις </w:t>
      </w:r>
      <w:r>
        <w:rPr>
          <w:rFonts w:eastAsia="Times New Roman"/>
          <w:szCs w:val="24"/>
        </w:rPr>
        <w:t xml:space="preserve"> 7 Δεκεμβρίου</w:t>
      </w:r>
      <w:r>
        <w:rPr>
          <w:rFonts w:eastAsia="Times New Roman"/>
          <w:szCs w:val="24"/>
        </w:rPr>
        <w:t xml:space="preserve"> 2018</w:t>
      </w:r>
      <w:r>
        <w:rPr>
          <w:rFonts w:eastAsia="Times New Roman"/>
          <w:szCs w:val="24"/>
        </w:rPr>
        <w:t>. Η Βουλή εγκρίνει;</w:t>
      </w:r>
    </w:p>
    <w:p w14:paraId="08695112" w14:textId="77777777" w:rsidR="00553D52" w:rsidRDefault="00744BBC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ΟΛΟΙ</w:t>
      </w:r>
      <w:r w:rsidRPr="004A0504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 xml:space="preserve">ΟΙ </w:t>
      </w:r>
      <w:r w:rsidRPr="004A0504">
        <w:rPr>
          <w:rFonts w:eastAsia="Times New Roman" w:cs="Times New Roman"/>
          <w:b/>
          <w:szCs w:val="24"/>
        </w:rPr>
        <w:t xml:space="preserve">ΒΟΥΛΕΥΤΕΣ: </w:t>
      </w:r>
      <w:r>
        <w:rPr>
          <w:rFonts w:eastAsia="Times New Roman" w:cs="Times New Roman"/>
          <w:szCs w:val="24"/>
        </w:rPr>
        <w:t xml:space="preserve">Μάλιστα, μάλιστα. </w:t>
      </w:r>
    </w:p>
    <w:p w14:paraId="08695113" w14:textId="77777777" w:rsidR="00553D52" w:rsidRDefault="00744BBC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 w:rsidRPr="005E72C3">
        <w:rPr>
          <w:rFonts w:eastAsia="Times New Roman" w:cs="Times New Roman"/>
          <w:b/>
          <w:szCs w:val="24"/>
        </w:rPr>
        <w:t>ΠΡΟΕΔΡΕΥΩΝ (Μάριος Γεωργιάδης):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Συνεπώς η</w:t>
      </w:r>
      <w:r>
        <w:rPr>
          <w:rFonts w:eastAsia="Times New Roman" w:cs="Times New Roman"/>
          <w:szCs w:val="24"/>
        </w:rPr>
        <w:t xml:space="preserve"> Βουλή ενέκρινε τη ζητηθείσα άδεια.</w:t>
      </w:r>
    </w:p>
    <w:p w14:paraId="08695114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Επίσης, ο</w:t>
      </w:r>
      <w:r>
        <w:rPr>
          <w:rFonts w:eastAsia="Times New Roman"/>
          <w:szCs w:val="24"/>
        </w:rPr>
        <w:t xml:space="preserve"> Βουλευτής της Νέας Δημοκρατίας κ. Κουκοδήμος ζητάει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 xml:space="preserve">άδεια απουσίας στο εξωτερικό για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6 </w:t>
      </w:r>
      <w:r>
        <w:rPr>
          <w:rFonts w:eastAsia="Times New Roman"/>
          <w:szCs w:val="24"/>
        </w:rPr>
        <w:t xml:space="preserve">Δεκεμβρίου </w:t>
      </w:r>
      <w:r>
        <w:rPr>
          <w:rFonts w:eastAsia="Times New Roman"/>
          <w:szCs w:val="24"/>
        </w:rPr>
        <w:t xml:space="preserve">και </w:t>
      </w:r>
      <w:r>
        <w:rPr>
          <w:rFonts w:eastAsia="Times New Roman"/>
          <w:szCs w:val="24"/>
        </w:rPr>
        <w:t>τις</w:t>
      </w:r>
      <w:r>
        <w:rPr>
          <w:rFonts w:eastAsia="Times New Roman"/>
          <w:szCs w:val="24"/>
        </w:rPr>
        <w:t xml:space="preserve"> 7 Δεκεμβρίου</w:t>
      </w:r>
      <w:r>
        <w:rPr>
          <w:rFonts w:eastAsia="Times New Roman"/>
          <w:szCs w:val="24"/>
        </w:rPr>
        <w:t xml:space="preserve"> 2018</w:t>
      </w:r>
      <w:r>
        <w:rPr>
          <w:rFonts w:eastAsia="Times New Roman"/>
          <w:szCs w:val="24"/>
        </w:rPr>
        <w:t xml:space="preserve">. </w:t>
      </w:r>
      <w:r>
        <w:rPr>
          <w:rFonts w:eastAsia="Times New Roman"/>
          <w:szCs w:val="24"/>
        </w:rPr>
        <w:t>Η Βουλή εγκρίνει;</w:t>
      </w:r>
    </w:p>
    <w:p w14:paraId="08695115" w14:textId="77777777" w:rsidR="00553D52" w:rsidRDefault="00744BBC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ΟΛΟΙ</w:t>
      </w:r>
      <w:r w:rsidRPr="004A0504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 xml:space="preserve">ΟΙ </w:t>
      </w:r>
      <w:r w:rsidRPr="004A0504">
        <w:rPr>
          <w:rFonts w:eastAsia="Times New Roman" w:cs="Times New Roman"/>
          <w:b/>
          <w:szCs w:val="24"/>
        </w:rPr>
        <w:t xml:space="preserve">ΒΟΥΛΕΥΤΕΣ: </w:t>
      </w:r>
      <w:r>
        <w:rPr>
          <w:rFonts w:eastAsia="Times New Roman" w:cs="Times New Roman"/>
          <w:szCs w:val="24"/>
        </w:rPr>
        <w:t xml:space="preserve">Μάλιστα, μάλιστα. </w:t>
      </w:r>
    </w:p>
    <w:p w14:paraId="08695116" w14:textId="77777777" w:rsidR="00553D52" w:rsidRDefault="00744BBC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 w:rsidRPr="005E72C3">
        <w:rPr>
          <w:rFonts w:eastAsia="Times New Roman" w:cs="Times New Roman"/>
          <w:b/>
          <w:szCs w:val="24"/>
        </w:rPr>
        <w:t>ΠΡΟΕΔΡΕΥΩΝ (Μάριος Γεωργιάδης):</w:t>
      </w:r>
      <w:r>
        <w:rPr>
          <w:rFonts w:eastAsia="Times New Roman" w:cs="Times New Roman"/>
          <w:szCs w:val="24"/>
        </w:rPr>
        <w:t xml:space="preserve"> Συνεπώς η</w:t>
      </w:r>
      <w:r>
        <w:rPr>
          <w:rFonts w:eastAsia="Times New Roman" w:cs="Times New Roman"/>
          <w:szCs w:val="24"/>
        </w:rPr>
        <w:t xml:space="preserve"> Βουλή ενέκρινε τη ζητηθείσα </w:t>
      </w:r>
      <w:r>
        <w:rPr>
          <w:rFonts w:eastAsia="Times New Roman" w:cs="Times New Roman"/>
          <w:szCs w:val="24"/>
        </w:rPr>
        <w:t>άδεια.</w:t>
      </w:r>
    </w:p>
    <w:p w14:paraId="08695117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Ομοίως, η</w:t>
      </w:r>
      <w:r>
        <w:rPr>
          <w:rFonts w:eastAsia="Times New Roman"/>
          <w:szCs w:val="24"/>
        </w:rPr>
        <w:t xml:space="preserve"> Βουλευτής Β΄ Πειραιώς του ΣΥΡΙΖΑ κ. Καρακώστα ζητάει άδεια απουσίας στο εξωτερικό από το Σάββατο 22 Δεκεμβρίου μέχρι και την Κυριακή 13 Ιανουαρίου</w:t>
      </w:r>
      <w:r>
        <w:rPr>
          <w:rFonts w:eastAsia="Times New Roman"/>
          <w:szCs w:val="24"/>
        </w:rPr>
        <w:t xml:space="preserve"> 2018</w:t>
      </w:r>
      <w:r>
        <w:rPr>
          <w:rFonts w:eastAsia="Times New Roman"/>
          <w:szCs w:val="24"/>
        </w:rPr>
        <w:t xml:space="preserve"> για προσωπικούς λόγους. </w:t>
      </w:r>
      <w:r>
        <w:rPr>
          <w:rFonts w:eastAsia="Times New Roman"/>
          <w:szCs w:val="24"/>
        </w:rPr>
        <w:t>Η Βουλή εγκρίνει;</w:t>
      </w:r>
    </w:p>
    <w:p w14:paraId="08695118" w14:textId="77777777" w:rsidR="00553D52" w:rsidRDefault="00744BBC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ΟΛΟΙ</w:t>
      </w:r>
      <w:r w:rsidRPr="004A0504"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b/>
          <w:szCs w:val="24"/>
        </w:rPr>
        <w:t xml:space="preserve">ΟΙ </w:t>
      </w:r>
      <w:r w:rsidRPr="004A0504">
        <w:rPr>
          <w:rFonts w:eastAsia="Times New Roman" w:cs="Times New Roman"/>
          <w:b/>
          <w:szCs w:val="24"/>
        </w:rPr>
        <w:t xml:space="preserve">ΒΟΥΛΕΥΤΕΣ: </w:t>
      </w:r>
      <w:r>
        <w:rPr>
          <w:rFonts w:eastAsia="Times New Roman" w:cs="Times New Roman"/>
          <w:szCs w:val="24"/>
        </w:rPr>
        <w:t xml:space="preserve">Μάλιστα, μάλιστα. </w:t>
      </w:r>
    </w:p>
    <w:p w14:paraId="08695119" w14:textId="77777777" w:rsidR="00553D52" w:rsidRDefault="00744BBC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 w:rsidRPr="005E72C3">
        <w:rPr>
          <w:rFonts w:eastAsia="Times New Roman" w:cs="Times New Roman"/>
          <w:b/>
          <w:szCs w:val="24"/>
        </w:rPr>
        <w:t>ΠΡΟΕΔΡΕ</w:t>
      </w:r>
      <w:r w:rsidRPr="005E72C3">
        <w:rPr>
          <w:rFonts w:eastAsia="Times New Roman" w:cs="Times New Roman"/>
          <w:b/>
          <w:szCs w:val="24"/>
        </w:rPr>
        <w:t>ΥΩΝ (Μάριος Γεωργιάδης):</w:t>
      </w:r>
      <w:r>
        <w:rPr>
          <w:rFonts w:eastAsia="Times New Roman" w:cs="Times New Roman"/>
          <w:b/>
          <w:szCs w:val="24"/>
        </w:rPr>
        <w:t xml:space="preserve"> </w:t>
      </w:r>
      <w:r>
        <w:rPr>
          <w:rFonts w:eastAsia="Times New Roman" w:cs="Times New Roman"/>
          <w:szCs w:val="24"/>
        </w:rPr>
        <w:t>Συνεπώς η</w:t>
      </w:r>
      <w:r>
        <w:rPr>
          <w:rFonts w:eastAsia="Times New Roman" w:cs="Times New Roman"/>
          <w:szCs w:val="24"/>
        </w:rPr>
        <w:t xml:space="preserve"> Βουλή ενέκρινε τη ζητηθείσα άδεια.</w:t>
      </w:r>
    </w:p>
    <w:p w14:paraId="0869511A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lastRenderedPageBreak/>
        <w:t xml:space="preserve">Κυρίες και κύριοι συνάδελφοι, </w:t>
      </w:r>
      <w:r>
        <w:rPr>
          <w:rFonts w:eastAsia="Times New Roman"/>
          <w:color w:val="000000"/>
          <w:szCs w:val="24"/>
        </w:rPr>
        <w:t xml:space="preserve">στο σημείο αυτό θα προχωρήσω </w:t>
      </w:r>
      <w:r>
        <w:rPr>
          <w:rFonts w:eastAsia="Times New Roman"/>
          <w:color w:val="000000"/>
          <w:szCs w:val="24"/>
        </w:rPr>
        <w:t xml:space="preserve">στην ανάγνωση των </w:t>
      </w:r>
      <w:r>
        <w:rPr>
          <w:rFonts w:eastAsia="Times New Roman"/>
          <w:color w:val="000000"/>
          <w:szCs w:val="24"/>
        </w:rPr>
        <w:t xml:space="preserve">προγραμματισμένων επικαίρων ερωτήσεων για σήμερα Δευτέρα 3 Δεκεμβρίου, </w:t>
      </w:r>
      <w:r>
        <w:rPr>
          <w:rFonts w:eastAsia="Times New Roman"/>
          <w:color w:val="000000"/>
          <w:szCs w:val="24"/>
        </w:rPr>
        <w:t xml:space="preserve">από τις </w:t>
      </w:r>
      <w:r>
        <w:rPr>
          <w:rFonts w:eastAsia="Times New Roman"/>
          <w:color w:val="000000"/>
          <w:szCs w:val="24"/>
        </w:rPr>
        <w:t xml:space="preserve">οποίες όμως </w:t>
      </w:r>
      <w:r>
        <w:rPr>
          <w:rFonts w:eastAsia="Times New Roman"/>
          <w:color w:val="000000"/>
          <w:szCs w:val="24"/>
        </w:rPr>
        <w:t>δεν θα συζητηθ</w:t>
      </w:r>
      <w:r>
        <w:rPr>
          <w:rFonts w:eastAsia="Times New Roman"/>
          <w:color w:val="000000"/>
          <w:szCs w:val="24"/>
        </w:rPr>
        <w:t xml:space="preserve">εί </w:t>
      </w:r>
      <w:r>
        <w:rPr>
          <w:rFonts w:eastAsia="Times New Roman"/>
          <w:color w:val="000000"/>
          <w:szCs w:val="24"/>
        </w:rPr>
        <w:t>καμμία</w:t>
      </w:r>
      <w:r>
        <w:rPr>
          <w:rFonts w:eastAsia="Times New Roman"/>
          <w:color w:val="000000"/>
          <w:szCs w:val="24"/>
        </w:rPr>
        <w:t>.</w:t>
      </w:r>
    </w:p>
    <w:p w14:paraId="0869511B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Ξεκιν</w:t>
      </w:r>
      <w:r>
        <w:rPr>
          <w:rFonts w:eastAsia="Times New Roman"/>
          <w:color w:val="000000"/>
          <w:szCs w:val="24"/>
        </w:rPr>
        <w:t>ώ</w:t>
      </w:r>
      <w:r>
        <w:rPr>
          <w:rFonts w:eastAsia="Times New Roman"/>
          <w:color w:val="000000"/>
          <w:szCs w:val="24"/>
        </w:rPr>
        <w:t xml:space="preserve"> με αυτές για τις οποίες προέκυψαν </w:t>
      </w:r>
      <w:r>
        <w:rPr>
          <w:rFonts w:eastAsia="Times New Roman"/>
          <w:color w:val="000000"/>
          <w:szCs w:val="24"/>
        </w:rPr>
        <w:t xml:space="preserve">κωλύματα </w:t>
      </w:r>
      <w:r>
        <w:rPr>
          <w:rFonts w:eastAsia="Times New Roman"/>
          <w:color w:val="000000"/>
          <w:szCs w:val="24"/>
        </w:rPr>
        <w:t>την τελευταία στιγμή.</w:t>
      </w:r>
    </w:p>
    <w:p w14:paraId="0869511C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 w:rsidRPr="00FD6768">
        <w:rPr>
          <w:rFonts w:eastAsia="Times New Roman"/>
          <w:color w:val="000000"/>
          <w:szCs w:val="24"/>
        </w:rPr>
        <w:t xml:space="preserve">Η </w:t>
      </w:r>
      <w:r>
        <w:rPr>
          <w:rFonts w:eastAsia="Times New Roman"/>
          <w:color w:val="000000"/>
          <w:szCs w:val="24"/>
        </w:rPr>
        <w:t>τρίτη με αριθμό 190/27-11-2018 ε</w:t>
      </w:r>
      <w:r w:rsidRPr="00FD6768">
        <w:rPr>
          <w:rFonts w:eastAsia="Times New Roman"/>
          <w:color w:val="000000"/>
          <w:szCs w:val="24"/>
        </w:rPr>
        <w:t xml:space="preserve">πίκαιρη </w:t>
      </w:r>
      <w:r>
        <w:rPr>
          <w:rFonts w:eastAsia="Times New Roman"/>
          <w:color w:val="000000"/>
          <w:szCs w:val="24"/>
        </w:rPr>
        <w:t>ε</w:t>
      </w:r>
      <w:r w:rsidRPr="00FD6768">
        <w:rPr>
          <w:rFonts w:eastAsia="Times New Roman"/>
          <w:color w:val="000000"/>
          <w:szCs w:val="24"/>
        </w:rPr>
        <w:t>ρώτηση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 xml:space="preserve">πρώτου κύκλου </w:t>
      </w:r>
      <w:r w:rsidRPr="00FD6768">
        <w:rPr>
          <w:rFonts w:eastAsia="Times New Roman"/>
          <w:color w:val="000000"/>
          <w:szCs w:val="24"/>
        </w:rPr>
        <w:t>του ΣΤ΄ Αντιπροέδρου της Βουλής και Βουλευτή Λάρισας του Κομμουνιστικού Κόμματος Ελλάδ</w:t>
      </w:r>
      <w:r>
        <w:rPr>
          <w:rFonts w:eastAsia="Times New Roman"/>
          <w:color w:val="000000"/>
          <w:szCs w:val="24"/>
        </w:rPr>
        <w:t>α</w:t>
      </w:r>
      <w:r w:rsidRPr="00FD6768">
        <w:rPr>
          <w:rFonts w:eastAsia="Times New Roman"/>
          <w:color w:val="000000"/>
          <w:szCs w:val="24"/>
        </w:rPr>
        <w:t>ς κ.</w:t>
      </w:r>
      <w:r>
        <w:rPr>
          <w:rFonts w:eastAsia="Times New Roman"/>
          <w:color w:val="000000"/>
          <w:szCs w:val="24"/>
        </w:rPr>
        <w:t xml:space="preserve"> </w:t>
      </w:r>
      <w:r w:rsidRPr="003F425A">
        <w:rPr>
          <w:rFonts w:eastAsia="Times New Roman"/>
          <w:bCs/>
          <w:color w:val="000000"/>
          <w:szCs w:val="24"/>
        </w:rPr>
        <w:t xml:space="preserve">Γεωργίου </w:t>
      </w:r>
      <w:proofErr w:type="spellStart"/>
      <w:r w:rsidRPr="003F425A">
        <w:rPr>
          <w:rFonts w:eastAsia="Times New Roman"/>
          <w:bCs/>
          <w:color w:val="000000"/>
          <w:szCs w:val="24"/>
        </w:rPr>
        <w:t>Λαμπρούλη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π</w:t>
      </w:r>
      <w:r w:rsidRPr="00FD6768">
        <w:rPr>
          <w:rFonts w:eastAsia="Times New Roman"/>
          <w:color w:val="000000"/>
          <w:szCs w:val="24"/>
        </w:rPr>
        <w:t>ρος τον Υπουργό</w:t>
      </w:r>
      <w:r>
        <w:rPr>
          <w:rFonts w:eastAsia="Times New Roman"/>
          <w:color w:val="000000"/>
          <w:szCs w:val="24"/>
        </w:rPr>
        <w:t xml:space="preserve"> </w:t>
      </w:r>
      <w:r w:rsidRPr="003F425A">
        <w:rPr>
          <w:rFonts w:eastAsia="Times New Roman"/>
          <w:bCs/>
          <w:color w:val="000000"/>
          <w:szCs w:val="24"/>
        </w:rPr>
        <w:t>Υγείας,</w:t>
      </w:r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 xml:space="preserve">σχετικά με τα προβλήματα </w:t>
      </w:r>
      <w:r>
        <w:rPr>
          <w:rFonts w:eastAsia="Times New Roman"/>
          <w:color w:val="000000"/>
          <w:szCs w:val="24"/>
        </w:rPr>
        <w:t xml:space="preserve">του Γενικού Νοσοκομείου Λάρισας, δεν θα συζητηθεί λόγω κωλύματος του Αναπληρωτή Υπουργού Υγείας κ. Παύλου </w:t>
      </w:r>
      <w:proofErr w:type="spellStart"/>
      <w:r>
        <w:rPr>
          <w:rFonts w:eastAsia="Times New Roman"/>
          <w:color w:val="000000"/>
          <w:szCs w:val="24"/>
        </w:rPr>
        <w:t>Πολάκη</w:t>
      </w:r>
      <w:proofErr w:type="spellEnd"/>
      <w:r>
        <w:rPr>
          <w:rFonts w:eastAsia="Times New Roman"/>
          <w:color w:val="000000"/>
          <w:szCs w:val="24"/>
        </w:rPr>
        <w:t xml:space="preserve"> για σοβαρούς οικογενειακούς λόγους. </w:t>
      </w:r>
    </w:p>
    <w:p w14:paraId="0869511D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Επίσης, η</w:t>
      </w:r>
      <w:r w:rsidRPr="00FD6768"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πέμπτη με αριθμό 191/27-11-2018 ε</w:t>
      </w:r>
      <w:r w:rsidRPr="00FD6768">
        <w:rPr>
          <w:rFonts w:eastAsia="Times New Roman"/>
          <w:color w:val="000000"/>
          <w:szCs w:val="24"/>
        </w:rPr>
        <w:t xml:space="preserve">πίκαιρη </w:t>
      </w:r>
      <w:r>
        <w:rPr>
          <w:rFonts w:eastAsia="Times New Roman"/>
          <w:color w:val="000000"/>
          <w:szCs w:val="24"/>
        </w:rPr>
        <w:t>ε</w:t>
      </w:r>
      <w:r w:rsidRPr="00FD6768">
        <w:rPr>
          <w:rFonts w:eastAsia="Times New Roman"/>
          <w:color w:val="000000"/>
          <w:szCs w:val="24"/>
        </w:rPr>
        <w:t>ρώτησ</w:t>
      </w:r>
      <w:r w:rsidRPr="00FD6768">
        <w:rPr>
          <w:rFonts w:eastAsia="Times New Roman"/>
          <w:color w:val="000000"/>
          <w:szCs w:val="24"/>
        </w:rPr>
        <w:t xml:space="preserve">η </w:t>
      </w:r>
      <w:r>
        <w:rPr>
          <w:rFonts w:eastAsia="Times New Roman"/>
          <w:color w:val="000000"/>
          <w:szCs w:val="24"/>
        </w:rPr>
        <w:t xml:space="preserve">δεύτερου κύκλου </w:t>
      </w:r>
      <w:r w:rsidRPr="00FD6768">
        <w:rPr>
          <w:rFonts w:eastAsia="Times New Roman"/>
          <w:color w:val="000000"/>
          <w:szCs w:val="24"/>
        </w:rPr>
        <w:t>του Βουλευτή Αιτωλοακαρνανίας του Κομμουνιστικού Κόμματος Ελλάδ</w:t>
      </w:r>
      <w:r>
        <w:rPr>
          <w:rFonts w:eastAsia="Times New Roman"/>
          <w:color w:val="000000"/>
          <w:szCs w:val="24"/>
        </w:rPr>
        <w:t>α</w:t>
      </w:r>
      <w:r w:rsidRPr="00FD6768">
        <w:rPr>
          <w:rFonts w:eastAsia="Times New Roman"/>
          <w:color w:val="000000"/>
          <w:szCs w:val="24"/>
        </w:rPr>
        <w:t>ς κ.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 xml:space="preserve">Νικολάου Μωραΐτη </w:t>
      </w:r>
      <w:r w:rsidRPr="00FD6768">
        <w:rPr>
          <w:rFonts w:eastAsia="Times New Roman"/>
          <w:color w:val="000000"/>
          <w:szCs w:val="24"/>
        </w:rPr>
        <w:t>προς τον Υπουργό</w:t>
      </w:r>
      <w:r>
        <w:rPr>
          <w:rFonts w:eastAsia="Times New Roman"/>
          <w:color w:val="000000"/>
          <w:szCs w:val="24"/>
        </w:rPr>
        <w:t xml:space="preserve"> </w:t>
      </w:r>
      <w:r w:rsidRPr="003F425A">
        <w:rPr>
          <w:rFonts w:eastAsia="Times New Roman"/>
          <w:bCs/>
          <w:color w:val="000000"/>
          <w:szCs w:val="24"/>
        </w:rPr>
        <w:t>Υγείας,</w:t>
      </w:r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 xml:space="preserve">με θέμα: «Προβλήματα στη λειτουργία του </w:t>
      </w:r>
      <w:r>
        <w:rPr>
          <w:rFonts w:eastAsia="Times New Roman"/>
          <w:color w:val="000000"/>
          <w:szCs w:val="24"/>
        </w:rPr>
        <w:t>Κ</w:t>
      </w:r>
      <w:r w:rsidRPr="00FD6768">
        <w:rPr>
          <w:rFonts w:eastAsia="Times New Roman"/>
          <w:color w:val="000000"/>
          <w:szCs w:val="24"/>
        </w:rPr>
        <w:t>έντρου Φυσικής Ιατρικής και Απο</w:t>
      </w:r>
      <w:r>
        <w:rPr>
          <w:rFonts w:eastAsia="Times New Roman"/>
          <w:color w:val="000000"/>
          <w:szCs w:val="24"/>
        </w:rPr>
        <w:t>κατάστασης (ΚΕΦΙΑΠ) Αμφιλοχίας»</w:t>
      </w:r>
      <w:r>
        <w:rPr>
          <w:rFonts w:eastAsia="Times New Roman"/>
          <w:color w:val="000000"/>
          <w:szCs w:val="24"/>
        </w:rPr>
        <w:t>,</w:t>
      </w:r>
      <w:r>
        <w:rPr>
          <w:rFonts w:eastAsia="Times New Roman"/>
          <w:color w:val="000000"/>
          <w:szCs w:val="24"/>
        </w:rPr>
        <w:t xml:space="preserve"> δεν θα συζητηθεί λόγω </w:t>
      </w:r>
      <w:r>
        <w:rPr>
          <w:rFonts w:eastAsia="Times New Roman"/>
          <w:color w:val="000000"/>
          <w:szCs w:val="24"/>
        </w:rPr>
        <w:t xml:space="preserve">κωλύματος του Αναπληρωτή Υπουργού Υγείας κ. Παύλου </w:t>
      </w:r>
      <w:proofErr w:type="spellStart"/>
      <w:r>
        <w:rPr>
          <w:rFonts w:eastAsia="Times New Roman"/>
          <w:color w:val="000000"/>
          <w:szCs w:val="24"/>
        </w:rPr>
        <w:t>Πολάκη</w:t>
      </w:r>
      <w:proofErr w:type="spellEnd"/>
      <w:r>
        <w:rPr>
          <w:rFonts w:eastAsia="Times New Roman"/>
          <w:color w:val="000000"/>
          <w:szCs w:val="24"/>
        </w:rPr>
        <w:t xml:space="preserve"> για σοβαρούς οικογενειακούς λόγους. </w:t>
      </w:r>
    </w:p>
    <w:p w14:paraId="0869511E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Ευχόμαστε όλοι το πρόβλημα υγείας που περνά η οικογένειά του σύντομα να λυθεί.</w:t>
      </w:r>
    </w:p>
    <w:p w14:paraId="0869511F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 w:rsidRPr="00FD6768">
        <w:rPr>
          <w:rFonts w:eastAsia="Times New Roman"/>
          <w:color w:val="000000"/>
          <w:szCs w:val="24"/>
        </w:rPr>
        <w:lastRenderedPageBreak/>
        <w:t xml:space="preserve">Η </w:t>
      </w:r>
      <w:r>
        <w:rPr>
          <w:rFonts w:eastAsia="Times New Roman"/>
          <w:color w:val="000000"/>
          <w:szCs w:val="24"/>
        </w:rPr>
        <w:t xml:space="preserve">πρώτη </w:t>
      </w:r>
      <w:r w:rsidRPr="00FD6768">
        <w:rPr>
          <w:rFonts w:eastAsia="Times New Roman"/>
          <w:color w:val="000000"/>
          <w:szCs w:val="24"/>
        </w:rPr>
        <w:t xml:space="preserve">με αριθμό 184/26-11-2018 </w:t>
      </w:r>
      <w:r>
        <w:rPr>
          <w:rFonts w:eastAsia="Times New Roman"/>
          <w:color w:val="000000"/>
          <w:szCs w:val="24"/>
        </w:rPr>
        <w:t>ε</w:t>
      </w:r>
      <w:r w:rsidRPr="00FD6768">
        <w:rPr>
          <w:rFonts w:eastAsia="Times New Roman"/>
          <w:color w:val="000000"/>
          <w:szCs w:val="24"/>
        </w:rPr>
        <w:t xml:space="preserve">πίκαιρη </w:t>
      </w:r>
      <w:r>
        <w:rPr>
          <w:rFonts w:eastAsia="Times New Roman"/>
          <w:color w:val="000000"/>
          <w:szCs w:val="24"/>
        </w:rPr>
        <w:t>ε</w:t>
      </w:r>
      <w:r w:rsidRPr="00FD6768">
        <w:rPr>
          <w:rFonts w:eastAsia="Times New Roman"/>
          <w:color w:val="000000"/>
          <w:szCs w:val="24"/>
        </w:rPr>
        <w:t xml:space="preserve">ρώτηση </w:t>
      </w:r>
      <w:r>
        <w:rPr>
          <w:rFonts w:eastAsia="Times New Roman"/>
          <w:color w:val="000000"/>
          <w:szCs w:val="24"/>
        </w:rPr>
        <w:t xml:space="preserve">δεύτερου κύκλου </w:t>
      </w:r>
      <w:r w:rsidRPr="00FD6768">
        <w:rPr>
          <w:rFonts w:eastAsia="Times New Roman"/>
          <w:color w:val="000000"/>
          <w:szCs w:val="24"/>
        </w:rPr>
        <w:t xml:space="preserve">του Βουλευτή </w:t>
      </w:r>
      <w:r w:rsidRPr="00FD6768">
        <w:rPr>
          <w:rFonts w:eastAsia="Times New Roman"/>
          <w:color w:val="000000"/>
          <w:szCs w:val="24"/>
        </w:rPr>
        <w:t>Αχαΐας της Νέας Δημοκρατίας κ.</w:t>
      </w:r>
      <w:r>
        <w:rPr>
          <w:rFonts w:eastAsia="Times New Roman"/>
          <w:color w:val="000000"/>
          <w:szCs w:val="24"/>
        </w:rPr>
        <w:t xml:space="preserve"> </w:t>
      </w:r>
      <w:proofErr w:type="spellStart"/>
      <w:r w:rsidRPr="00685A39">
        <w:rPr>
          <w:rFonts w:eastAsia="Times New Roman"/>
          <w:bCs/>
          <w:color w:val="000000"/>
          <w:szCs w:val="24"/>
        </w:rPr>
        <w:t>Ιάσονα</w:t>
      </w:r>
      <w:proofErr w:type="spellEnd"/>
      <w:r w:rsidRPr="00685A39">
        <w:rPr>
          <w:rFonts w:eastAsia="Times New Roman"/>
          <w:bCs/>
          <w:color w:val="000000"/>
          <w:szCs w:val="24"/>
        </w:rPr>
        <w:t xml:space="preserve"> Φωτήλα</w:t>
      </w:r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προς τον Υπουργό</w:t>
      </w:r>
      <w:r>
        <w:rPr>
          <w:rFonts w:eastAsia="Times New Roman"/>
          <w:color w:val="000000"/>
          <w:szCs w:val="24"/>
        </w:rPr>
        <w:t xml:space="preserve"> </w:t>
      </w:r>
      <w:r w:rsidRPr="00685A39">
        <w:rPr>
          <w:rFonts w:eastAsia="Times New Roman"/>
          <w:bCs/>
          <w:color w:val="000000"/>
          <w:szCs w:val="24"/>
        </w:rPr>
        <w:t>Υγείας,</w:t>
      </w:r>
      <w:r>
        <w:rPr>
          <w:rFonts w:eastAsia="Times New Roman"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με θέμα: «Πρωτοφανής αύξηση των κρουσμάτων και θυμάτων</w:t>
      </w:r>
      <w:r>
        <w:rPr>
          <w:rFonts w:eastAsia="Times New Roman"/>
          <w:color w:val="000000"/>
          <w:szCs w:val="24"/>
        </w:rPr>
        <w:t xml:space="preserve"> από τον ιό του Δυτικού Νείλου», δεν θα συζητηθεί λόγω κωλύματος του Υπουργού Υγείας κ. Ανδρέα Ξανθού</w:t>
      </w:r>
      <w:r>
        <w:rPr>
          <w:rFonts w:eastAsia="Times New Roman"/>
          <w:color w:val="000000"/>
          <w:szCs w:val="24"/>
        </w:rPr>
        <w:t>,</w:t>
      </w:r>
      <w:r>
        <w:rPr>
          <w:rFonts w:eastAsia="Times New Roman"/>
          <w:color w:val="000000"/>
          <w:szCs w:val="24"/>
        </w:rPr>
        <w:t xml:space="preserve"> εξαιτίας φόρτου εργασίας.</w:t>
      </w:r>
    </w:p>
    <w:p w14:paraId="08695120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 xml:space="preserve">Επίσης, η τέταρτη </w:t>
      </w:r>
      <w:r w:rsidRPr="00FD6768">
        <w:rPr>
          <w:rFonts w:eastAsia="Times New Roman"/>
          <w:color w:val="000000"/>
          <w:szCs w:val="24"/>
        </w:rPr>
        <w:t xml:space="preserve">με αριθμό 186/26-11-2018 </w:t>
      </w:r>
      <w:r>
        <w:rPr>
          <w:rFonts w:eastAsia="Times New Roman"/>
          <w:color w:val="000000"/>
          <w:szCs w:val="24"/>
        </w:rPr>
        <w:t>επίκαιρη ε</w:t>
      </w:r>
      <w:r w:rsidRPr="00FD6768">
        <w:rPr>
          <w:rFonts w:eastAsia="Times New Roman"/>
          <w:color w:val="000000"/>
          <w:szCs w:val="24"/>
        </w:rPr>
        <w:t xml:space="preserve">ρώτηση </w:t>
      </w:r>
      <w:r>
        <w:rPr>
          <w:rFonts w:eastAsia="Times New Roman"/>
          <w:color w:val="000000"/>
          <w:szCs w:val="24"/>
        </w:rPr>
        <w:t xml:space="preserve">δεύτερου κύκλου </w:t>
      </w:r>
      <w:r w:rsidRPr="00FD6768">
        <w:rPr>
          <w:rFonts w:eastAsia="Times New Roman"/>
          <w:color w:val="000000"/>
          <w:szCs w:val="24"/>
        </w:rPr>
        <w:t>του Βουλευτή Λακωνίας της Δημοκρατικής Συμπαράταξης ΠΑΣΟΚ</w:t>
      </w:r>
      <w:r>
        <w:rPr>
          <w:rFonts w:eastAsia="Times New Roman"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-</w:t>
      </w:r>
      <w:r>
        <w:rPr>
          <w:rFonts w:eastAsia="Times New Roman"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ΔΗΜΑΡ κ.</w:t>
      </w:r>
      <w:r>
        <w:rPr>
          <w:rFonts w:eastAsia="Times New Roman"/>
          <w:color w:val="000000"/>
          <w:szCs w:val="24"/>
        </w:rPr>
        <w:t xml:space="preserve"> </w:t>
      </w:r>
      <w:r w:rsidRPr="001517F4">
        <w:rPr>
          <w:rFonts w:eastAsia="Times New Roman"/>
          <w:bCs/>
          <w:color w:val="000000"/>
          <w:szCs w:val="24"/>
        </w:rPr>
        <w:t>Λεωνίδα Γρηγοράκου</w:t>
      </w:r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προς τον Υπουργό</w:t>
      </w:r>
      <w:r>
        <w:rPr>
          <w:rFonts w:eastAsia="Times New Roman"/>
          <w:color w:val="000000"/>
          <w:szCs w:val="24"/>
        </w:rPr>
        <w:t xml:space="preserve"> </w:t>
      </w:r>
      <w:r w:rsidRPr="001517F4">
        <w:rPr>
          <w:rFonts w:eastAsia="Times New Roman"/>
          <w:bCs/>
          <w:color w:val="000000"/>
          <w:szCs w:val="24"/>
        </w:rPr>
        <w:t>Υγείας,</w:t>
      </w:r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με θέμα: «Οριακή η κατάσταση στ</w:t>
      </w:r>
      <w:r>
        <w:rPr>
          <w:rFonts w:eastAsia="Times New Roman"/>
          <w:color w:val="000000"/>
          <w:szCs w:val="24"/>
        </w:rPr>
        <w:t>ο Εθνικό Σύστημα Υγείας», δεν θα συζ</w:t>
      </w:r>
      <w:r>
        <w:rPr>
          <w:rFonts w:eastAsia="Times New Roman"/>
          <w:color w:val="000000"/>
          <w:szCs w:val="24"/>
        </w:rPr>
        <w:t>ητηθεί λόγω κωλύματος του Υπουργού Υγείας κ. Ανδρέα Ξανθού</w:t>
      </w:r>
      <w:r>
        <w:rPr>
          <w:rFonts w:eastAsia="Times New Roman"/>
          <w:color w:val="000000"/>
          <w:szCs w:val="24"/>
        </w:rPr>
        <w:t>,</w:t>
      </w:r>
      <w:r>
        <w:rPr>
          <w:rFonts w:eastAsia="Times New Roman"/>
          <w:color w:val="000000"/>
          <w:szCs w:val="24"/>
        </w:rPr>
        <w:t xml:space="preserve"> εξαιτίας φόρτου εργασίας.</w:t>
      </w:r>
    </w:p>
    <w:p w14:paraId="08695121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 w:rsidRPr="00FD6768">
        <w:rPr>
          <w:rFonts w:eastAsia="Times New Roman"/>
          <w:color w:val="000000"/>
          <w:szCs w:val="24"/>
        </w:rPr>
        <w:t xml:space="preserve">Η </w:t>
      </w:r>
      <w:r>
        <w:rPr>
          <w:rFonts w:eastAsia="Times New Roman"/>
          <w:color w:val="000000"/>
          <w:szCs w:val="24"/>
        </w:rPr>
        <w:t xml:space="preserve">έκτη </w:t>
      </w:r>
      <w:r w:rsidRPr="00FD6768">
        <w:rPr>
          <w:rFonts w:eastAsia="Times New Roman"/>
          <w:color w:val="000000"/>
          <w:szCs w:val="24"/>
        </w:rPr>
        <w:t xml:space="preserve">με αριθμό 171/20-11-2018 </w:t>
      </w:r>
      <w:r>
        <w:rPr>
          <w:rFonts w:eastAsia="Times New Roman"/>
          <w:color w:val="000000"/>
          <w:szCs w:val="24"/>
        </w:rPr>
        <w:t>ε</w:t>
      </w:r>
      <w:r w:rsidRPr="00FD6768">
        <w:rPr>
          <w:rFonts w:eastAsia="Times New Roman"/>
          <w:color w:val="000000"/>
          <w:szCs w:val="24"/>
        </w:rPr>
        <w:t xml:space="preserve">πίκαιρη </w:t>
      </w:r>
      <w:r>
        <w:rPr>
          <w:rFonts w:eastAsia="Times New Roman"/>
          <w:color w:val="000000"/>
          <w:szCs w:val="24"/>
        </w:rPr>
        <w:t>ε</w:t>
      </w:r>
      <w:r w:rsidRPr="00FD6768">
        <w:rPr>
          <w:rFonts w:eastAsia="Times New Roman"/>
          <w:color w:val="000000"/>
          <w:szCs w:val="24"/>
        </w:rPr>
        <w:t xml:space="preserve">ρώτηση </w:t>
      </w:r>
      <w:r>
        <w:rPr>
          <w:rFonts w:eastAsia="Times New Roman"/>
          <w:color w:val="000000"/>
          <w:szCs w:val="24"/>
        </w:rPr>
        <w:t xml:space="preserve">δεύτερου κύκλου </w:t>
      </w:r>
      <w:r w:rsidRPr="00FD6768">
        <w:rPr>
          <w:rFonts w:eastAsia="Times New Roman"/>
          <w:color w:val="000000"/>
          <w:szCs w:val="24"/>
        </w:rPr>
        <w:t>του ΣΤ΄ Αντιπροέδρου της Βουλής και Βουλευτή Λάρισας του Κομμουνιστικού Κόμματος Ελλάδ</w:t>
      </w:r>
      <w:r>
        <w:rPr>
          <w:rFonts w:eastAsia="Times New Roman"/>
          <w:color w:val="000000"/>
          <w:szCs w:val="24"/>
        </w:rPr>
        <w:t>α</w:t>
      </w:r>
      <w:r w:rsidRPr="00FD6768">
        <w:rPr>
          <w:rFonts w:eastAsia="Times New Roman"/>
          <w:color w:val="000000"/>
          <w:szCs w:val="24"/>
        </w:rPr>
        <w:t>ς κ.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 xml:space="preserve">Γεωργίου </w:t>
      </w:r>
      <w:proofErr w:type="spellStart"/>
      <w:r>
        <w:rPr>
          <w:rFonts w:eastAsia="Times New Roman"/>
          <w:bCs/>
          <w:color w:val="000000"/>
          <w:szCs w:val="24"/>
        </w:rPr>
        <w:t>Λαμπ</w:t>
      </w:r>
      <w:r>
        <w:rPr>
          <w:rFonts w:eastAsia="Times New Roman"/>
          <w:bCs/>
          <w:color w:val="000000"/>
          <w:szCs w:val="24"/>
        </w:rPr>
        <w:t>ρούλη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προς τον Υπουργό</w:t>
      </w:r>
      <w:r>
        <w:rPr>
          <w:rFonts w:eastAsia="Times New Roman"/>
          <w:color w:val="000000"/>
          <w:szCs w:val="24"/>
        </w:rPr>
        <w:t xml:space="preserve"> </w:t>
      </w:r>
      <w:r w:rsidRPr="007623F1">
        <w:rPr>
          <w:rFonts w:eastAsia="Times New Roman"/>
          <w:bCs/>
          <w:color w:val="000000"/>
          <w:szCs w:val="24"/>
        </w:rPr>
        <w:t>Οικονομικών,</w:t>
      </w:r>
      <w:r>
        <w:rPr>
          <w:rFonts w:eastAsia="Times New Roman"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με θέμα: «Για τους απολυμένους εργαζόμενους των Ενώσεων Αγροτικών Συνεταιρισμών (ΕΑΣ</w:t>
      </w:r>
      <w:r>
        <w:rPr>
          <w:rFonts w:eastAsia="Times New Roman"/>
          <w:color w:val="000000"/>
          <w:szCs w:val="24"/>
        </w:rPr>
        <w:t xml:space="preserve">) Λάρισας, Ελασσόνας, Φαρσάλων», δεν θα συζητηθεί λόγω κωλύματος του Υπουργού Οικονομικών κ. Ευκλείδη </w:t>
      </w:r>
      <w:proofErr w:type="spellStart"/>
      <w:r>
        <w:rPr>
          <w:rFonts w:eastAsia="Times New Roman"/>
          <w:color w:val="000000"/>
          <w:szCs w:val="24"/>
        </w:rPr>
        <w:t>Τσακαλώτου</w:t>
      </w:r>
      <w:proofErr w:type="spellEnd"/>
      <w:r>
        <w:rPr>
          <w:rFonts w:eastAsia="Times New Roman"/>
          <w:color w:val="000000"/>
          <w:szCs w:val="24"/>
        </w:rPr>
        <w:t>, ο οποίος βρίσκεται στο</w:t>
      </w:r>
      <w:r>
        <w:rPr>
          <w:rFonts w:eastAsia="Times New Roman"/>
          <w:color w:val="000000"/>
          <w:szCs w:val="24"/>
        </w:rPr>
        <w:t xml:space="preserve"> </w:t>
      </w:r>
      <w:proofErr w:type="spellStart"/>
      <w:r>
        <w:rPr>
          <w:rFonts w:eastAsia="Times New Roman"/>
          <w:color w:val="000000"/>
          <w:szCs w:val="24"/>
          <w:lang w:val="en-US"/>
        </w:rPr>
        <w:t>Eurogroup</w:t>
      </w:r>
      <w:proofErr w:type="spellEnd"/>
      <w:r>
        <w:rPr>
          <w:rFonts w:eastAsia="Times New Roman"/>
          <w:color w:val="000000"/>
          <w:szCs w:val="24"/>
        </w:rPr>
        <w:t>.</w:t>
      </w:r>
    </w:p>
    <w:p w14:paraId="08695122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lastRenderedPageBreak/>
        <w:t>Επίσης, η έβδομη με αριθμό 173/20-11-2018 ε</w:t>
      </w:r>
      <w:r w:rsidRPr="00FD6768">
        <w:rPr>
          <w:rFonts w:eastAsia="Times New Roman"/>
          <w:color w:val="000000"/>
          <w:szCs w:val="24"/>
        </w:rPr>
        <w:t xml:space="preserve">πίκαιρη </w:t>
      </w:r>
      <w:r>
        <w:rPr>
          <w:rFonts w:eastAsia="Times New Roman"/>
          <w:color w:val="000000"/>
          <w:szCs w:val="24"/>
        </w:rPr>
        <w:t>ε</w:t>
      </w:r>
      <w:r w:rsidRPr="00FD6768">
        <w:rPr>
          <w:rFonts w:eastAsia="Times New Roman"/>
          <w:color w:val="000000"/>
          <w:szCs w:val="24"/>
        </w:rPr>
        <w:t xml:space="preserve">ρώτηση </w:t>
      </w:r>
      <w:r>
        <w:rPr>
          <w:rFonts w:eastAsia="Times New Roman"/>
          <w:color w:val="000000"/>
          <w:szCs w:val="24"/>
        </w:rPr>
        <w:t xml:space="preserve">δεύτερου κύκλου </w:t>
      </w:r>
      <w:r w:rsidRPr="00FD6768">
        <w:rPr>
          <w:rFonts w:eastAsia="Times New Roman"/>
          <w:color w:val="000000"/>
          <w:szCs w:val="24"/>
        </w:rPr>
        <w:t>του Βουλευτή Β΄ Αθηνών του Κομμουνιστικού Κόμματος Ελλάδ</w:t>
      </w:r>
      <w:r>
        <w:rPr>
          <w:rFonts w:eastAsia="Times New Roman"/>
          <w:color w:val="000000"/>
          <w:szCs w:val="24"/>
        </w:rPr>
        <w:t>α</w:t>
      </w:r>
      <w:r w:rsidRPr="00FD6768">
        <w:rPr>
          <w:rFonts w:eastAsia="Times New Roman"/>
          <w:color w:val="000000"/>
          <w:szCs w:val="24"/>
        </w:rPr>
        <w:t>ς κ.</w:t>
      </w:r>
      <w:r>
        <w:rPr>
          <w:rFonts w:eastAsia="Times New Roman"/>
          <w:color w:val="000000"/>
          <w:szCs w:val="24"/>
        </w:rPr>
        <w:t xml:space="preserve"> </w:t>
      </w:r>
      <w:r w:rsidRPr="006C7D02">
        <w:rPr>
          <w:rFonts w:eastAsia="Times New Roman"/>
          <w:bCs/>
          <w:color w:val="000000"/>
          <w:szCs w:val="24"/>
        </w:rPr>
        <w:t xml:space="preserve">Χρήστου </w:t>
      </w:r>
      <w:proofErr w:type="spellStart"/>
      <w:r w:rsidRPr="006C7D02">
        <w:rPr>
          <w:rFonts w:eastAsia="Times New Roman"/>
          <w:bCs/>
          <w:color w:val="000000"/>
          <w:szCs w:val="24"/>
        </w:rPr>
        <w:t>Κατσώτη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προς τον Υπουργό</w:t>
      </w:r>
      <w:r>
        <w:rPr>
          <w:rFonts w:eastAsia="Times New Roman"/>
          <w:color w:val="000000"/>
          <w:szCs w:val="24"/>
        </w:rPr>
        <w:t xml:space="preserve"> </w:t>
      </w:r>
      <w:r w:rsidRPr="006C7D02">
        <w:rPr>
          <w:rFonts w:eastAsia="Times New Roman"/>
          <w:bCs/>
          <w:color w:val="000000"/>
          <w:szCs w:val="24"/>
        </w:rPr>
        <w:t xml:space="preserve">Οικονομικών, </w:t>
      </w:r>
      <w:r w:rsidRPr="00FD6768">
        <w:rPr>
          <w:rFonts w:eastAsia="Times New Roman"/>
          <w:color w:val="000000"/>
          <w:szCs w:val="24"/>
        </w:rPr>
        <w:t xml:space="preserve">σχετικά με την εκχώρηση της ακίνητης δημόσιας περιουσίας σε </w:t>
      </w:r>
      <w:r w:rsidRPr="00FD6768">
        <w:rPr>
          <w:rFonts w:eastAsia="Times New Roman"/>
          <w:color w:val="000000"/>
          <w:szCs w:val="24"/>
        </w:rPr>
        <w:t>Εταιρεία Ακινήτων του Δημοσίου (ΕΤΑΔ</w:t>
      </w:r>
      <w:r>
        <w:rPr>
          <w:rFonts w:eastAsia="Times New Roman"/>
          <w:color w:val="000000"/>
          <w:szCs w:val="24"/>
        </w:rPr>
        <w:t>)- Ταμείο Αξιοποίησης Ιδιωτικής</w:t>
      </w:r>
      <w:r w:rsidRPr="00FD6768">
        <w:rPr>
          <w:rFonts w:eastAsia="Times New Roman"/>
          <w:color w:val="000000"/>
          <w:szCs w:val="24"/>
        </w:rPr>
        <w:t xml:space="preserve"> Π</w:t>
      </w:r>
      <w:r>
        <w:rPr>
          <w:rFonts w:eastAsia="Times New Roman"/>
          <w:color w:val="000000"/>
          <w:szCs w:val="24"/>
        </w:rPr>
        <w:t xml:space="preserve">εριουσίας του Δημοσίου (ΤΑΙΠΕΔ), δεν θα συζητηθεί λόγω κωλύματος του Υπουργού Οικονομικών κ. Ευκλείδη </w:t>
      </w:r>
      <w:proofErr w:type="spellStart"/>
      <w:r>
        <w:rPr>
          <w:rFonts w:eastAsia="Times New Roman"/>
          <w:color w:val="000000"/>
          <w:szCs w:val="24"/>
        </w:rPr>
        <w:t>Τσακαλώτου</w:t>
      </w:r>
      <w:proofErr w:type="spellEnd"/>
      <w:r>
        <w:rPr>
          <w:rFonts w:eastAsia="Times New Roman"/>
          <w:color w:val="000000"/>
          <w:szCs w:val="24"/>
        </w:rPr>
        <w:t xml:space="preserve">, ο οποίος βρίσκεται στο </w:t>
      </w:r>
      <w:proofErr w:type="spellStart"/>
      <w:r>
        <w:rPr>
          <w:rFonts w:eastAsia="Times New Roman"/>
          <w:color w:val="000000"/>
          <w:szCs w:val="24"/>
          <w:lang w:val="en-US"/>
        </w:rPr>
        <w:t>Eurogroup</w:t>
      </w:r>
      <w:proofErr w:type="spellEnd"/>
      <w:r>
        <w:rPr>
          <w:rFonts w:eastAsia="Times New Roman"/>
          <w:color w:val="000000"/>
          <w:szCs w:val="24"/>
        </w:rPr>
        <w:t>.</w:t>
      </w:r>
    </w:p>
    <w:p w14:paraId="08695123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Η πρώτη</w:t>
      </w:r>
      <w:r>
        <w:rPr>
          <w:rFonts w:eastAsia="Times New Roman"/>
          <w:color w:val="000000"/>
          <w:szCs w:val="24"/>
        </w:rPr>
        <w:t xml:space="preserve"> με αριθμό 1722/19-9-2018 ε</w:t>
      </w:r>
      <w:r w:rsidRPr="00FD6768">
        <w:rPr>
          <w:rFonts w:eastAsia="Times New Roman"/>
          <w:color w:val="000000"/>
          <w:szCs w:val="24"/>
        </w:rPr>
        <w:t>ρώτησ</w:t>
      </w:r>
      <w:r w:rsidRPr="00FD6768">
        <w:rPr>
          <w:rFonts w:eastAsia="Times New Roman"/>
          <w:color w:val="000000"/>
          <w:szCs w:val="24"/>
        </w:rPr>
        <w:t xml:space="preserve">η </w:t>
      </w:r>
      <w:r>
        <w:rPr>
          <w:rFonts w:eastAsia="Times New Roman"/>
          <w:color w:val="000000"/>
          <w:szCs w:val="24"/>
        </w:rPr>
        <w:t>του κύκλου αναφορών</w:t>
      </w:r>
      <w:r>
        <w:rPr>
          <w:rFonts w:eastAsia="Times New Roman"/>
          <w:color w:val="000000"/>
          <w:szCs w:val="24"/>
        </w:rPr>
        <w:t xml:space="preserve"> και </w:t>
      </w:r>
      <w:r>
        <w:rPr>
          <w:rFonts w:eastAsia="Times New Roman"/>
          <w:color w:val="000000"/>
          <w:szCs w:val="24"/>
        </w:rPr>
        <w:t xml:space="preserve">ερωτήσεων </w:t>
      </w:r>
      <w:r w:rsidRPr="00FD6768">
        <w:rPr>
          <w:rFonts w:eastAsia="Times New Roman"/>
          <w:color w:val="000000"/>
          <w:szCs w:val="24"/>
        </w:rPr>
        <w:t>του Βουλευτή Ηλείας της Δημοκρατικής Συμπαράταξης ΠΑΣΟΚ</w:t>
      </w:r>
      <w:r>
        <w:rPr>
          <w:rFonts w:eastAsia="Times New Roman"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-</w:t>
      </w:r>
      <w:r>
        <w:rPr>
          <w:rFonts w:eastAsia="Times New Roman"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ΔΗΜΑΡ κ.</w:t>
      </w:r>
      <w:r>
        <w:rPr>
          <w:rFonts w:eastAsia="Times New Roman"/>
          <w:color w:val="000000"/>
          <w:szCs w:val="24"/>
        </w:rPr>
        <w:t xml:space="preserve"> </w:t>
      </w:r>
      <w:r w:rsidRPr="00452AA5">
        <w:rPr>
          <w:rFonts w:eastAsia="Times New Roman"/>
          <w:bCs/>
          <w:color w:val="000000"/>
          <w:szCs w:val="24"/>
        </w:rPr>
        <w:t>Γιάννη</w:t>
      </w:r>
      <w:r>
        <w:rPr>
          <w:rFonts w:eastAsia="Times New Roman"/>
          <w:bCs/>
          <w:color w:val="000000"/>
          <w:szCs w:val="24"/>
        </w:rPr>
        <w:t xml:space="preserve"> </w:t>
      </w:r>
      <w:r w:rsidRPr="00452AA5">
        <w:rPr>
          <w:rFonts w:eastAsia="Times New Roman"/>
          <w:bCs/>
          <w:color w:val="000000"/>
          <w:szCs w:val="24"/>
        </w:rPr>
        <w:t>Κουτσούκου</w:t>
      </w:r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προς τον Υπουργό</w:t>
      </w:r>
      <w:r>
        <w:rPr>
          <w:rFonts w:eastAsia="Times New Roman"/>
          <w:b/>
          <w:bCs/>
          <w:color w:val="000000"/>
          <w:szCs w:val="24"/>
        </w:rPr>
        <w:t xml:space="preserve"> </w:t>
      </w:r>
      <w:r w:rsidRPr="00452AA5">
        <w:rPr>
          <w:rFonts w:eastAsia="Times New Roman"/>
          <w:bCs/>
          <w:color w:val="000000"/>
          <w:szCs w:val="24"/>
        </w:rPr>
        <w:t>Οικονομικών,</w:t>
      </w:r>
      <w:r>
        <w:rPr>
          <w:rFonts w:eastAsia="Times New Roman"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 xml:space="preserve">με θέμα: «Η σκοπιμότητα και η μεθόδευση της μεταφοράς στο </w:t>
      </w:r>
      <w:proofErr w:type="spellStart"/>
      <w:r w:rsidRPr="00FD6768">
        <w:rPr>
          <w:rFonts w:eastAsia="Times New Roman"/>
          <w:color w:val="000000"/>
          <w:szCs w:val="24"/>
        </w:rPr>
        <w:t>Υπερταμείο</w:t>
      </w:r>
      <w:proofErr w:type="spellEnd"/>
      <w:r w:rsidRPr="00FD6768">
        <w:rPr>
          <w:rFonts w:eastAsia="Times New Roman"/>
          <w:color w:val="000000"/>
          <w:szCs w:val="24"/>
        </w:rPr>
        <w:t xml:space="preserve"> κατ’ απαίτηση των δανειστών </w:t>
      </w:r>
      <w:r>
        <w:rPr>
          <w:rFonts w:eastAsia="Times New Roman"/>
          <w:color w:val="000000"/>
          <w:szCs w:val="24"/>
        </w:rPr>
        <w:t xml:space="preserve">πενήντα ενός </w:t>
      </w:r>
      <w:r w:rsidRPr="00FD6768">
        <w:rPr>
          <w:rFonts w:eastAsia="Times New Roman"/>
          <w:color w:val="000000"/>
          <w:szCs w:val="24"/>
        </w:rPr>
        <w:t>ακινήτων</w:t>
      </w:r>
      <w:r>
        <w:rPr>
          <w:rFonts w:eastAsia="Times New Roman"/>
          <w:color w:val="000000"/>
          <w:szCs w:val="24"/>
        </w:rPr>
        <w:t xml:space="preserve"> του </w:t>
      </w:r>
      <w:r>
        <w:rPr>
          <w:rFonts w:eastAsia="Times New Roman"/>
          <w:color w:val="000000"/>
          <w:szCs w:val="24"/>
        </w:rPr>
        <w:t>δ</w:t>
      </w:r>
      <w:r>
        <w:rPr>
          <w:rFonts w:eastAsia="Times New Roman"/>
          <w:color w:val="000000"/>
          <w:szCs w:val="24"/>
        </w:rPr>
        <w:t>ημοσίου στον Δήμο Πύργου»,</w:t>
      </w:r>
      <w:r w:rsidRPr="000D5C3B"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 xml:space="preserve">δεν θα συζητηθεί λόγω κωλύματος του Υπουργού Οικονομικών κ. Ευκλείδη </w:t>
      </w:r>
      <w:proofErr w:type="spellStart"/>
      <w:r>
        <w:rPr>
          <w:rFonts w:eastAsia="Times New Roman"/>
          <w:color w:val="000000"/>
          <w:szCs w:val="24"/>
        </w:rPr>
        <w:t>Τσακαλώτου</w:t>
      </w:r>
      <w:proofErr w:type="spellEnd"/>
      <w:r>
        <w:rPr>
          <w:rFonts w:eastAsia="Times New Roman"/>
          <w:color w:val="000000"/>
          <w:szCs w:val="24"/>
        </w:rPr>
        <w:t xml:space="preserve">, ο οποίος βρίσκεται στο </w:t>
      </w:r>
      <w:proofErr w:type="spellStart"/>
      <w:r>
        <w:rPr>
          <w:rFonts w:eastAsia="Times New Roman"/>
          <w:color w:val="000000"/>
          <w:szCs w:val="24"/>
          <w:lang w:val="en-US"/>
        </w:rPr>
        <w:t>Eurogroup</w:t>
      </w:r>
      <w:proofErr w:type="spellEnd"/>
      <w:r>
        <w:rPr>
          <w:rFonts w:eastAsia="Times New Roman"/>
          <w:color w:val="000000"/>
          <w:szCs w:val="24"/>
        </w:rPr>
        <w:t>.</w:t>
      </w:r>
    </w:p>
    <w:p w14:paraId="08695124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Η πρώτη με αριθμό 183/26-11-2018 ε</w:t>
      </w:r>
      <w:r w:rsidRPr="00FD6768">
        <w:rPr>
          <w:rFonts w:eastAsia="Times New Roman"/>
          <w:color w:val="000000"/>
          <w:szCs w:val="24"/>
        </w:rPr>
        <w:t xml:space="preserve">πίκαιρη </w:t>
      </w:r>
      <w:r>
        <w:rPr>
          <w:rFonts w:eastAsia="Times New Roman"/>
          <w:color w:val="000000"/>
          <w:szCs w:val="24"/>
        </w:rPr>
        <w:t>ε</w:t>
      </w:r>
      <w:r w:rsidRPr="00FD6768">
        <w:rPr>
          <w:rFonts w:eastAsia="Times New Roman"/>
          <w:color w:val="000000"/>
          <w:szCs w:val="24"/>
        </w:rPr>
        <w:t>ρώτηση</w:t>
      </w:r>
      <w:r>
        <w:rPr>
          <w:rFonts w:eastAsia="Times New Roman"/>
          <w:color w:val="000000"/>
          <w:szCs w:val="24"/>
        </w:rPr>
        <w:t xml:space="preserve"> πρώτου κύκλου</w:t>
      </w:r>
      <w:r w:rsidRPr="00FD6768">
        <w:rPr>
          <w:rFonts w:eastAsia="Times New Roman"/>
          <w:color w:val="000000"/>
          <w:szCs w:val="24"/>
        </w:rPr>
        <w:t xml:space="preserve"> της Βουλευτού Καστορ</w:t>
      </w:r>
      <w:r>
        <w:rPr>
          <w:rFonts w:eastAsia="Times New Roman"/>
          <w:color w:val="000000"/>
          <w:szCs w:val="24"/>
        </w:rPr>
        <w:t>ιάς</w:t>
      </w:r>
      <w:r>
        <w:rPr>
          <w:rFonts w:eastAsia="Times New Roman"/>
          <w:color w:val="000000"/>
          <w:szCs w:val="24"/>
        </w:rPr>
        <w:t xml:space="preserve"> της Νέας Δημοκρατίας κ</w:t>
      </w:r>
      <w:r>
        <w:rPr>
          <w:rFonts w:eastAsia="Times New Roman"/>
          <w:color w:val="000000"/>
          <w:szCs w:val="24"/>
        </w:rPr>
        <w:t>.</w:t>
      </w:r>
      <w:r>
        <w:rPr>
          <w:rFonts w:eastAsia="Times New Roman"/>
          <w:color w:val="000000"/>
          <w:szCs w:val="24"/>
        </w:rPr>
        <w:t xml:space="preserve"> </w:t>
      </w:r>
      <w:r w:rsidRPr="00FD421D">
        <w:rPr>
          <w:rFonts w:eastAsia="Times New Roman"/>
          <w:bCs/>
          <w:color w:val="000000"/>
          <w:szCs w:val="24"/>
        </w:rPr>
        <w:t>Μαρίας Αντωνίου</w:t>
      </w:r>
      <w:r>
        <w:rPr>
          <w:rFonts w:eastAsia="Times New Roman"/>
          <w:b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προς τον Υπουργό</w:t>
      </w:r>
      <w:r>
        <w:rPr>
          <w:rFonts w:eastAsia="Times New Roman"/>
          <w:color w:val="000000"/>
          <w:szCs w:val="24"/>
        </w:rPr>
        <w:t xml:space="preserve"> </w:t>
      </w:r>
      <w:r w:rsidRPr="00FD421D">
        <w:rPr>
          <w:rFonts w:eastAsia="Times New Roman"/>
          <w:bCs/>
          <w:color w:val="000000"/>
          <w:szCs w:val="24"/>
        </w:rPr>
        <w:t>Οικονομικών,</w:t>
      </w:r>
      <w:r>
        <w:rPr>
          <w:rFonts w:eastAsia="Times New Roman"/>
          <w:b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 xml:space="preserve">με θέμα: «Μεγάλη ζημία του </w:t>
      </w:r>
      <w:r w:rsidRPr="00FD6768">
        <w:rPr>
          <w:rFonts w:eastAsia="Times New Roman"/>
          <w:color w:val="000000"/>
          <w:szCs w:val="24"/>
        </w:rPr>
        <w:t xml:space="preserve">ελληνικού δημοσίου </w:t>
      </w:r>
      <w:r w:rsidRPr="00FD6768">
        <w:rPr>
          <w:rFonts w:eastAsia="Times New Roman"/>
          <w:color w:val="000000"/>
          <w:szCs w:val="24"/>
        </w:rPr>
        <w:t xml:space="preserve">λόγω της μη </w:t>
      </w:r>
      <w:r>
        <w:rPr>
          <w:rFonts w:eastAsia="Times New Roman"/>
          <w:color w:val="000000"/>
          <w:szCs w:val="24"/>
        </w:rPr>
        <w:t xml:space="preserve">μεταστέγασης της ΔOY Καστοριάς», δεν θα συζητηθεί </w:t>
      </w:r>
      <w:r>
        <w:rPr>
          <w:rFonts w:eastAsia="Times New Roman"/>
          <w:color w:val="000000"/>
          <w:szCs w:val="24"/>
        </w:rPr>
        <w:lastRenderedPageBreak/>
        <w:t>λόγω κωλύματος της Υπουργού Οικονομικών κ</w:t>
      </w:r>
      <w:r>
        <w:rPr>
          <w:rFonts w:eastAsia="Times New Roman"/>
          <w:color w:val="000000"/>
          <w:szCs w:val="24"/>
        </w:rPr>
        <w:t>.</w:t>
      </w:r>
      <w:r>
        <w:rPr>
          <w:rFonts w:eastAsia="Times New Roman"/>
          <w:color w:val="000000"/>
          <w:szCs w:val="24"/>
        </w:rPr>
        <w:t xml:space="preserve"> Αικατερίνης </w:t>
      </w:r>
      <w:proofErr w:type="spellStart"/>
      <w:r>
        <w:rPr>
          <w:rFonts w:eastAsia="Times New Roman"/>
          <w:color w:val="000000"/>
          <w:szCs w:val="24"/>
        </w:rPr>
        <w:t>Παπανάτσιου</w:t>
      </w:r>
      <w:proofErr w:type="spellEnd"/>
      <w:r>
        <w:rPr>
          <w:rFonts w:eastAsia="Times New Roman"/>
          <w:color w:val="000000"/>
          <w:szCs w:val="24"/>
        </w:rPr>
        <w:t>,</w:t>
      </w:r>
      <w:r>
        <w:rPr>
          <w:rFonts w:eastAsia="Times New Roman"/>
          <w:color w:val="000000"/>
          <w:szCs w:val="24"/>
        </w:rPr>
        <w:t xml:space="preserve"> εξαιτίας φόρτου εργασίας.</w:t>
      </w:r>
    </w:p>
    <w:p w14:paraId="08695125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Επίσης, η</w:t>
      </w:r>
      <w:r w:rsidRPr="00FD6768"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δεύτερη με αριθμό 178/23-11-2018 ε</w:t>
      </w:r>
      <w:r w:rsidRPr="00FD6768">
        <w:rPr>
          <w:rFonts w:eastAsia="Times New Roman"/>
          <w:color w:val="000000"/>
          <w:szCs w:val="24"/>
        </w:rPr>
        <w:t xml:space="preserve">πίκαιρη </w:t>
      </w:r>
      <w:r>
        <w:rPr>
          <w:rFonts w:eastAsia="Times New Roman"/>
          <w:color w:val="000000"/>
          <w:szCs w:val="24"/>
        </w:rPr>
        <w:t>ε</w:t>
      </w:r>
      <w:r w:rsidRPr="00FD6768">
        <w:rPr>
          <w:rFonts w:eastAsia="Times New Roman"/>
          <w:color w:val="000000"/>
          <w:szCs w:val="24"/>
        </w:rPr>
        <w:t xml:space="preserve">ρώτηση </w:t>
      </w:r>
      <w:r>
        <w:rPr>
          <w:rFonts w:eastAsia="Times New Roman"/>
          <w:color w:val="000000"/>
          <w:szCs w:val="24"/>
        </w:rPr>
        <w:t xml:space="preserve">δεύτερου κύκλου του </w:t>
      </w:r>
      <w:r w:rsidRPr="00FD6768">
        <w:rPr>
          <w:rFonts w:eastAsia="Times New Roman"/>
          <w:color w:val="000000"/>
          <w:szCs w:val="24"/>
        </w:rPr>
        <w:t>Βουλευτή Β΄ Αθηνών της Δημοκρατικής Συμπαράταξης ΠΑΣΟΚ</w:t>
      </w:r>
      <w:r>
        <w:rPr>
          <w:rFonts w:eastAsia="Times New Roman"/>
          <w:color w:val="000000"/>
          <w:szCs w:val="24"/>
        </w:rPr>
        <w:t xml:space="preserve"> – </w:t>
      </w:r>
      <w:r w:rsidRPr="00FD6768">
        <w:rPr>
          <w:rFonts w:eastAsia="Times New Roman"/>
          <w:color w:val="000000"/>
          <w:szCs w:val="24"/>
        </w:rPr>
        <w:t>ΔΗΜΑΡ κ.</w:t>
      </w:r>
      <w:r>
        <w:rPr>
          <w:rFonts w:eastAsia="Times New Roman"/>
          <w:color w:val="000000"/>
          <w:szCs w:val="24"/>
        </w:rPr>
        <w:t xml:space="preserve"> </w:t>
      </w:r>
      <w:r w:rsidRPr="005E5387">
        <w:rPr>
          <w:rFonts w:eastAsia="Times New Roman"/>
          <w:bCs/>
          <w:color w:val="000000"/>
          <w:szCs w:val="24"/>
        </w:rPr>
        <w:t>Γεωργίου</w:t>
      </w:r>
      <w:r>
        <w:rPr>
          <w:rFonts w:eastAsia="Times New Roman"/>
          <w:bCs/>
          <w:color w:val="000000"/>
          <w:szCs w:val="24"/>
        </w:rPr>
        <w:t xml:space="preserve"> </w:t>
      </w:r>
      <w:r w:rsidRPr="005E5387">
        <w:rPr>
          <w:rFonts w:eastAsia="Times New Roman"/>
          <w:bCs/>
          <w:color w:val="000000"/>
          <w:szCs w:val="24"/>
        </w:rPr>
        <w:t>-</w:t>
      </w:r>
      <w:r>
        <w:rPr>
          <w:rFonts w:eastAsia="Times New Roman"/>
          <w:bCs/>
          <w:color w:val="000000"/>
          <w:szCs w:val="24"/>
        </w:rPr>
        <w:t xml:space="preserve"> </w:t>
      </w:r>
      <w:r w:rsidRPr="005E5387">
        <w:rPr>
          <w:rFonts w:eastAsia="Times New Roman"/>
          <w:bCs/>
          <w:color w:val="000000"/>
          <w:szCs w:val="24"/>
        </w:rPr>
        <w:t>Δημητρίου Καρρά</w:t>
      </w:r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προς τον Υπουργό</w:t>
      </w:r>
      <w:r>
        <w:rPr>
          <w:rFonts w:eastAsia="Times New Roman"/>
          <w:color w:val="000000"/>
          <w:szCs w:val="24"/>
        </w:rPr>
        <w:t xml:space="preserve"> </w:t>
      </w:r>
      <w:r w:rsidRPr="005E5387">
        <w:rPr>
          <w:rFonts w:eastAsia="Times New Roman"/>
          <w:bCs/>
          <w:color w:val="000000"/>
          <w:szCs w:val="24"/>
        </w:rPr>
        <w:t>Οικονομικών,</w:t>
      </w:r>
      <w:r>
        <w:rPr>
          <w:rFonts w:eastAsia="Times New Roman"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 xml:space="preserve">με θέμα: «Θα προστατεύσει </w:t>
      </w:r>
      <w:r w:rsidRPr="00FD6768">
        <w:rPr>
          <w:rFonts w:eastAsia="Times New Roman"/>
          <w:color w:val="000000"/>
          <w:szCs w:val="24"/>
        </w:rPr>
        <w:t xml:space="preserve">τελικά το κράτος τους συμπολίτες μας ιδιοκτήτες κατοικιών, που ταλαιπωρούνται από άδικες διεκδικήσεις του </w:t>
      </w:r>
      <w:r w:rsidRPr="00FD6768">
        <w:rPr>
          <w:rFonts w:eastAsia="Times New Roman"/>
          <w:color w:val="000000"/>
          <w:szCs w:val="24"/>
        </w:rPr>
        <w:t>δ</w:t>
      </w:r>
      <w:r w:rsidRPr="00FD6768">
        <w:rPr>
          <w:rFonts w:eastAsia="Times New Roman"/>
          <w:color w:val="000000"/>
          <w:szCs w:val="24"/>
        </w:rPr>
        <w:t>ημοσίου, οι οποίες προβάλλον</w:t>
      </w:r>
      <w:r>
        <w:rPr>
          <w:rFonts w:eastAsia="Times New Roman"/>
          <w:color w:val="000000"/>
          <w:szCs w:val="24"/>
        </w:rPr>
        <w:t xml:space="preserve">ται μέσω της </w:t>
      </w:r>
      <w:proofErr w:type="spellStart"/>
      <w:r>
        <w:rPr>
          <w:rFonts w:eastAsia="Times New Roman"/>
          <w:color w:val="000000"/>
          <w:szCs w:val="24"/>
        </w:rPr>
        <w:t>κ</w:t>
      </w:r>
      <w:r>
        <w:rPr>
          <w:rFonts w:eastAsia="Times New Roman"/>
          <w:color w:val="000000"/>
          <w:szCs w:val="24"/>
        </w:rPr>
        <w:t>τηματογράφησης</w:t>
      </w:r>
      <w:proofErr w:type="spellEnd"/>
      <w:r>
        <w:rPr>
          <w:rFonts w:eastAsia="Times New Roman"/>
          <w:color w:val="000000"/>
          <w:szCs w:val="24"/>
        </w:rPr>
        <w:t>;», δεν θα συζητηθεί λόγω κωλύματος της Υπουργού Οικονομικών κ</w:t>
      </w:r>
      <w:r>
        <w:rPr>
          <w:rFonts w:eastAsia="Times New Roman"/>
          <w:color w:val="000000"/>
          <w:szCs w:val="24"/>
        </w:rPr>
        <w:t>.</w:t>
      </w:r>
      <w:r>
        <w:rPr>
          <w:rFonts w:eastAsia="Times New Roman"/>
          <w:color w:val="000000"/>
          <w:szCs w:val="24"/>
        </w:rPr>
        <w:t xml:space="preserve"> Αικατερίνης </w:t>
      </w:r>
      <w:proofErr w:type="spellStart"/>
      <w:r>
        <w:rPr>
          <w:rFonts w:eastAsia="Times New Roman"/>
          <w:color w:val="000000"/>
          <w:szCs w:val="24"/>
        </w:rPr>
        <w:t>Παπανάτσιου</w:t>
      </w:r>
      <w:proofErr w:type="spellEnd"/>
      <w:r>
        <w:rPr>
          <w:rFonts w:eastAsia="Times New Roman"/>
          <w:color w:val="000000"/>
          <w:szCs w:val="24"/>
        </w:rPr>
        <w:t>,</w:t>
      </w:r>
      <w:r>
        <w:rPr>
          <w:rFonts w:eastAsia="Times New Roman"/>
          <w:color w:val="000000"/>
          <w:szCs w:val="24"/>
        </w:rPr>
        <w:t xml:space="preserve"> εξαι</w:t>
      </w:r>
      <w:r>
        <w:rPr>
          <w:rFonts w:eastAsia="Times New Roman"/>
          <w:color w:val="000000"/>
          <w:szCs w:val="24"/>
        </w:rPr>
        <w:t>τίας φόρτου εργασίας.</w:t>
      </w:r>
    </w:p>
    <w:p w14:paraId="08695126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 w:rsidRPr="00FD6768">
        <w:rPr>
          <w:rFonts w:eastAsia="Times New Roman"/>
          <w:color w:val="000000"/>
          <w:szCs w:val="24"/>
        </w:rPr>
        <w:t xml:space="preserve">Η </w:t>
      </w:r>
      <w:r>
        <w:rPr>
          <w:rFonts w:eastAsia="Times New Roman"/>
          <w:color w:val="000000"/>
          <w:szCs w:val="24"/>
        </w:rPr>
        <w:t>δεύτερη με αριθμό 177/22-11-2018 επίκαιρη ε</w:t>
      </w:r>
      <w:r w:rsidRPr="00FD6768">
        <w:rPr>
          <w:rFonts w:eastAsia="Times New Roman"/>
          <w:color w:val="000000"/>
          <w:szCs w:val="24"/>
        </w:rPr>
        <w:t xml:space="preserve">ρώτηση </w:t>
      </w:r>
      <w:r>
        <w:rPr>
          <w:rFonts w:eastAsia="Times New Roman"/>
          <w:color w:val="000000"/>
          <w:szCs w:val="24"/>
        </w:rPr>
        <w:t xml:space="preserve">πρώτου κύκλου του </w:t>
      </w:r>
      <w:r w:rsidRPr="00FD6768">
        <w:rPr>
          <w:rFonts w:eastAsia="Times New Roman"/>
          <w:color w:val="000000"/>
          <w:szCs w:val="24"/>
        </w:rPr>
        <w:t>Βουλευτή Σερρών της Δημοκρατικής Συμπαράταξης ΠΑΣΟΚ – ΔΗΜΑΡ κ.</w:t>
      </w:r>
      <w:r>
        <w:rPr>
          <w:rFonts w:eastAsia="Times New Roman"/>
          <w:color w:val="000000"/>
          <w:szCs w:val="24"/>
        </w:rPr>
        <w:t xml:space="preserve"> </w:t>
      </w:r>
      <w:r w:rsidRPr="005E5387">
        <w:rPr>
          <w:rFonts w:eastAsia="Times New Roman"/>
          <w:bCs/>
          <w:color w:val="000000"/>
          <w:szCs w:val="24"/>
        </w:rPr>
        <w:t>Μιχαήλ Τζελέπη</w:t>
      </w:r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προς την Υπουργό</w:t>
      </w:r>
      <w:r>
        <w:rPr>
          <w:rFonts w:eastAsia="Times New Roman"/>
          <w:color w:val="000000"/>
          <w:szCs w:val="24"/>
        </w:rPr>
        <w:t xml:space="preserve"> </w:t>
      </w:r>
      <w:r w:rsidRPr="005E5387">
        <w:rPr>
          <w:rFonts w:eastAsia="Times New Roman"/>
          <w:bCs/>
          <w:color w:val="000000"/>
          <w:szCs w:val="24"/>
        </w:rPr>
        <w:t>Προστασίας του Πολίτη,</w:t>
      </w:r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με θέμα: «Αυξημένη παραβατικότητα στον Νομό Σε</w:t>
      </w:r>
      <w:r w:rsidRPr="00FD6768">
        <w:rPr>
          <w:rFonts w:eastAsia="Times New Roman"/>
          <w:color w:val="000000"/>
          <w:szCs w:val="24"/>
        </w:rPr>
        <w:t xml:space="preserve">ρρών και </w:t>
      </w:r>
      <w:proofErr w:type="spellStart"/>
      <w:r w:rsidRPr="00FD6768">
        <w:rPr>
          <w:rFonts w:eastAsia="Times New Roman"/>
          <w:color w:val="000000"/>
          <w:szCs w:val="24"/>
        </w:rPr>
        <w:t>υποστελεχωμένη</w:t>
      </w:r>
      <w:proofErr w:type="spellEnd"/>
      <w:r>
        <w:rPr>
          <w:rFonts w:eastAsia="Times New Roman"/>
          <w:color w:val="000000"/>
          <w:szCs w:val="24"/>
        </w:rPr>
        <w:t xml:space="preserve"> η Διεύθυνση Αστυνομίας Σερρών», δεν θα συζητηθεί λόγω κωλύματος της Υπουργού Προστασίας του Πολίτη κ</w:t>
      </w:r>
      <w:r>
        <w:rPr>
          <w:rFonts w:eastAsia="Times New Roman"/>
          <w:color w:val="000000"/>
          <w:szCs w:val="24"/>
        </w:rPr>
        <w:t>.</w:t>
      </w:r>
      <w:r>
        <w:rPr>
          <w:rFonts w:eastAsia="Times New Roman"/>
          <w:color w:val="000000"/>
          <w:szCs w:val="24"/>
        </w:rPr>
        <w:t xml:space="preserve"> Όλγας </w:t>
      </w:r>
      <w:proofErr w:type="spellStart"/>
      <w:r>
        <w:rPr>
          <w:rFonts w:eastAsia="Times New Roman"/>
          <w:color w:val="000000"/>
          <w:szCs w:val="24"/>
        </w:rPr>
        <w:t>Γεροβασίλη</w:t>
      </w:r>
      <w:proofErr w:type="spellEnd"/>
      <w:r>
        <w:rPr>
          <w:rFonts w:eastAsia="Times New Roman"/>
          <w:color w:val="000000"/>
          <w:szCs w:val="24"/>
        </w:rPr>
        <w:t xml:space="preserve">, </w:t>
      </w:r>
      <w:r>
        <w:rPr>
          <w:rFonts w:eastAsia="Times New Roman"/>
          <w:color w:val="000000"/>
          <w:szCs w:val="24"/>
        </w:rPr>
        <w:t>εξαιτίας ανειλημμένων υποχρεώσεων.</w:t>
      </w:r>
    </w:p>
    <w:p w14:paraId="08695127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 w:rsidRPr="00FD6768">
        <w:rPr>
          <w:rFonts w:eastAsia="Times New Roman"/>
          <w:color w:val="000000"/>
          <w:szCs w:val="24"/>
        </w:rPr>
        <w:t xml:space="preserve">Η </w:t>
      </w:r>
      <w:r>
        <w:rPr>
          <w:rFonts w:eastAsia="Times New Roman"/>
          <w:color w:val="000000"/>
          <w:szCs w:val="24"/>
        </w:rPr>
        <w:t>όγδοη με αριθμό 175/20-11-2018 ε</w:t>
      </w:r>
      <w:r w:rsidRPr="00FD6768">
        <w:rPr>
          <w:rFonts w:eastAsia="Times New Roman"/>
          <w:color w:val="000000"/>
          <w:szCs w:val="24"/>
        </w:rPr>
        <w:t xml:space="preserve">πίκαιρη </w:t>
      </w:r>
      <w:r>
        <w:rPr>
          <w:rFonts w:eastAsia="Times New Roman"/>
          <w:color w:val="000000"/>
          <w:szCs w:val="24"/>
        </w:rPr>
        <w:t>ε</w:t>
      </w:r>
      <w:r w:rsidRPr="00FD6768">
        <w:rPr>
          <w:rFonts w:eastAsia="Times New Roman"/>
          <w:color w:val="000000"/>
          <w:szCs w:val="24"/>
        </w:rPr>
        <w:t xml:space="preserve">ρώτηση </w:t>
      </w:r>
      <w:r>
        <w:rPr>
          <w:rFonts w:eastAsia="Times New Roman"/>
          <w:color w:val="000000"/>
          <w:szCs w:val="24"/>
        </w:rPr>
        <w:t xml:space="preserve">δεύτερου κύκλου </w:t>
      </w:r>
      <w:r w:rsidRPr="00FD6768">
        <w:rPr>
          <w:rFonts w:eastAsia="Times New Roman"/>
          <w:color w:val="000000"/>
          <w:szCs w:val="24"/>
        </w:rPr>
        <w:t xml:space="preserve">της </w:t>
      </w:r>
      <w:r w:rsidRPr="00FD6768">
        <w:rPr>
          <w:rFonts w:eastAsia="Times New Roman"/>
          <w:color w:val="000000"/>
          <w:szCs w:val="24"/>
        </w:rPr>
        <w:t>Βουλευτού Β΄ Πειραιώς του Κομμου</w:t>
      </w:r>
      <w:r>
        <w:rPr>
          <w:rFonts w:eastAsia="Times New Roman"/>
          <w:color w:val="000000"/>
          <w:szCs w:val="24"/>
        </w:rPr>
        <w:t>νιστικού Κόμματος Ελλάδ</w:t>
      </w:r>
      <w:r>
        <w:rPr>
          <w:rFonts w:eastAsia="Times New Roman"/>
          <w:color w:val="000000"/>
          <w:szCs w:val="24"/>
        </w:rPr>
        <w:t>α</w:t>
      </w:r>
      <w:r>
        <w:rPr>
          <w:rFonts w:eastAsia="Times New Roman"/>
          <w:color w:val="000000"/>
          <w:szCs w:val="24"/>
        </w:rPr>
        <w:t>ς κ</w:t>
      </w:r>
      <w:r>
        <w:rPr>
          <w:rFonts w:eastAsia="Times New Roman"/>
          <w:color w:val="000000"/>
          <w:szCs w:val="24"/>
        </w:rPr>
        <w:t xml:space="preserve">. </w:t>
      </w:r>
      <w:r w:rsidRPr="0076442E">
        <w:rPr>
          <w:rFonts w:eastAsia="Times New Roman"/>
          <w:bCs/>
          <w:color w:val="000000"/>
          <w:szCs w:val="24"/>
        </w:rPr>
        <w:lastRenderedPageBreak/>
        <w:t xml:space="preserve">Διαμάντως </w:t>
      </w:r>
      <w:proofErr w:type="spellStart"/>
      <w:r w:rsidRPr="0076442E">
        <w:rPr>
          <w:rFonts w:eastAsia="Times New Roman"/>
          <w:bCs/>
          <w:color w:val="000000"/>
          <w:szCs w:val="24"/>
        </w:rPr>
        <w:t>Μανωλάκου</w:t>
      </w:r>
      <w:proofErr w:type="spellEnd"/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>προς την Υπουργό</w:t>
      </w:r>
      <w:r>
        <w:rPr>
          <w:rFonts w:eastAsia="Times New Roman"/>
          <w:b/>
          <w:bCs/>
          <w:color w:val="000000"/>
          <w:szCs w:val="24"/>
        </w:rPr>
        <w:t xml:space="preserve"> </w:t>
      </w:r>
      <w:r w:rsidRPr="0076442E">
        <w:rPr>
          <w:rFonts w:eastAsia="Times New Roman"/>
          <w:bCs/>
          <w:color w:val="000000"/>
          <w:szCs w:val="24"/>
        </w:rPr>
        <w:t>Προστασίας του Πολίτη,</w:t>
      </w:r>
      <w:r>
        <w:rPr>
          <w:rFonts w:eastAsia="Times New Roman"/>
          <w:bCs/>
          <w:color w:val="000000"/>
          <w:szCs w:val="24"/>
        </w:rPr>
        <w:t xml:space="preserve"> </w:t>
      </w:r>
      <w:r w:rsidRPr="00FD6768">
        <w:rPr>
          <w:rFonts w:eastAsia="Times New Roman"/>
          <w:color w:val="000000"/>
          <w:szCs w:val="24"/>
        </w:rPr>
        <w:t xml:space="preserve">με θέμα: «Για τις συνεχιζόμενες δολοφονικές επιθέσεις φασιστοειδών απέναντι σε μετανάστες εργάτες </w:t>
      </w:r>
      <w:r>
        <w:rPr>
          <w:rFonts w:eastAsia="Times New Roman"/>
          <w:color w:val="000000"/>
          <w:szCs w:val="24"/>
        </w:rPr>
        <w:t>στους Δήμους Αχαρνών και Φυλής»,</w:t>
      </w:r>
      <w:r w:rsidRPr="00323379"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 xml:space="preserve">δεν </w:t>
      </w:r>
      <w:r>
        <w:rPr>
          <w:rFonts w:eastAsia="Times New Roman"/>
          <w:color w:val="000000"/>
          <w:szCs w:val="24"/>
        </w:rPr>
        <w:t>θα συζητηθεί λόγω κωλύματος της Υπουργού Προστασίας του Πολίτη κ</w:t>
      </w:r>
      <w:r>
        <w:rPr>
          <w:rFonts w:eastAsia="Times New Roman"/>
          <w:color w:val="000000"/>
          <w:szCs w:val="24"/>
        </w:rPr>
        <w:t>.</w:t>
      </w:r>
      <w:r>
        <w:rPr>
          <w:rFonts w:eastAsia="Times New Roman"/>
          <w:color w:val="000000"/>
          <w:szCs w:val="24"/>
        </w:rPr>
        <w:t xml:space="preserve"> Όλγας </w:t>
      </w:r>
      <w:proofErr w:type="spellStart"/>
      <w:r>
        <w:rPr>
          <w:rFonts w:eastAsia="Times New Roman"/>
          <w:color w:val="000000"/>
          <w:szCs w:val="24"/>
        </w:rPr>
        <w:t>Γεροβασίλη</w:t>
      </w:r>
      <w:proofErr w:type="spellEnd"/>
      <w:r>
        <w:rPr>
          <w:rFonts w:eastAsia="Times New Roman"/>
          <w:color w:val="000000"/>
          <w:szCs w:val="24"/>
        </w:rPr>
        <w:t>,</w:t>
      </w:r>
      <w:r>
        <w:rPr>
          <w:rFonts w:eastAsia="Times New Roman"/>
          <w:color w:val="000000"/>
          <w:szCs w:val="24"/>
        </w:rPr>
        <w:t xml:space="preserve"> εξαιτίας ανειλημμένων υποχρεώσεων.</w:t>
      </w:r>
    </w:p>
    <w:p w14:paraId="08695128" w14:textId="77777777" w:rsidR="00553D52" w:rsidRDefault="00744BBC">
      <w:pPr>
        <w:spacing w:after="0" w:line="600" w:lineRule="auto"/>
        <w:ind w:firstLine="720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Η</w:t>
      </w:r>
      <w:r w:rsidRPr="00FD6768"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color w:val="000000"/>
          <w:szCs w:val="24"/>
        </w:rPr>
        <w:t>ένατη με αριθμό 159/16-11-2018 ε</w:t>
      </w:r>
      <w:r w:rsidRPr="00FD6768">
        <w:rPr>
          <w:rFonts w:eastAsia="Times New Roman"/>
          <w:color w:val="000000"/>
          <w:szCs w:val="24"/>
        </w:rPr>
        <w:t xml:space="preserve">πίκαιρη </w:t>
      </w:r>
      <w:r>
        <w:rPr>
          <w:rFonts w:eastAsia="Times New Roman"/>
          <w:color w:val="000000"/>
          <w:szCs w:val="24"/>
        </w:rPr>
        <w:t>ε</w:t>
      </w:r>
      <w:r w:rsidRPr="00FD6768">
        <w:rPr>
          <w:rFonts w:eastAsia="Times New Roman"/>
          <w:color w:val="000000"/>
          <w:szCs w:val="24"/>
        </w:rPr>
        <w:t xml:space="preserve">ρώτηση </w:t>
      </w:r>
      <w:r>
        <w:rPr>
          <w:rFonts w:eastAsia="Times New Roman"/>
          <w:color w:val="000000"/>
          <w:szCs w:val="24"/>
        </w:rPr>
        <w:t>δεύτερου κύκλου του Ανεξάρτητου Βουλευτή Β΄</w:t>
      </w:r>
      <w:r w:rsidRPr="00FD6768">
        <w:rPr>
          <w:rFonts w:eastAsia="Times New Roman"/>
          <w:color w:val="000000"/>
          <w:szCs w:val="24"/>
        </w:rPr>
        <w:t xml:space="preserve"> Θεσσαλονίκης κ.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 xml:space="preserve">Γεωργίου Λαζαρίδη </w:t>
      </w:r>
      <w:r w:rsidRPr="00FD6768">
        <w:rPr>
          <w:rFonts w:eastAsia="Times New Roman"/>
          <w:color w:val="000000"/>
          <w:szCs w:val="24"/>
        </w:rPr>
        <w:t xml:space="preserve">προς την </w:t>
      </w:r>
      <w:r w:rsidRPr="00FD6768">
        <w:rPr>
          <w:rFonts w:eastAsia="Times New Roman"/>
          <w:color w:val="000000"/>
          <w:szCs w:val="24"/>
        </w:rPr>
        <w:t>Υπουργό</w:t>
      </w:r>
      <w:r>
        <w:rPr>
          <w:rFonts w:eastAsia="Times New Roman"/>
          <w:color w:val="000000"/>
          <w:szCs w:val="24"/>
        </w:rPr>
        <w:t xml:space="preserve"> </w:t>
      </w:r>
      <w:r>
        <w:rPr>
          <w:rFonts w:eastAsia="Times New Roman"/>
          <w:bCs/>
          <w:color w:val="000000"/>
          <w:szCs w:val="24"/>
        </w:rPr>
        <w:t xml:space="preserve">Προστασίας του Πολίτη, </w:t>
      </w:r>
      <w:r w:rsidRPr="00FD6768">
        <w:rPr>
          <w:rFonts w:eastAsia="Times New Roman"/>
          <w:color w:val="000000"/>
          <w:szCs w:val="24"/>
        </w:rPr>
        <w:t xml:space="preserve">με θέμα: «Διερεύνηση ευθυνών για τον χειρισμό και την εξέλιξη των ερευνών στις </w:t>
      </w:r>
      <w:proofErr w:type="spellStart"/>
      <w:r w:rsidRPr="00FD6768">
        <w:rPr>
          <w:rFonts w:eastAsia="Times New Roman"/>
          <w:color w:val="000000"/>
          <w:szCs w:val="24"/>
        </w:rPr>
        <w:t>Βουλιαράτες</w:t>
      </w:r>
      <w:proofErr w:type="spellEnd"/>
      <w:r w:rsidRPr="00FD6768">
        <w:rPr>
          <w:rFonts w:eastAsia="Times New Roman"/>
          <w:color w:val="000000"/>
          <w:szCs w:val="24"/>
        </w:rPr>
        <w:t>»</w:t>
      </w:r>
      <w:r>
        <w:rPr>
          <w:rFonts w:eastAsia="Times New Roman"/>
          <w:color w:val="000000"/>
          <w:szCs w:val="24"/>
        </w:rPr>
        <w:t>, δεν θα συζητηθεί λόγω κωλύματος της Υπουργού Προστασίας του Πολίτη κ</w:t>
      </w:r>
      <w:r>
        <w:rPr>
          <w:rFonts w:eastAsia="Times New Roman"/>
          <w:color w:val="000000"/>
          <w:szCs w:val="24"/>
        </w:rPr>
        <w:t>.</w:t>
      </w:r>
      <w:r>
        <w:rPr>
          <w:rFonts w:eastAsia="Times New Roman"/>
          <w:color w:val="000000"/>
          <w:szCs w:val="24"/>
        </w:rPr>
        <w:t xml:space="preserve"> Όλγας </w:t>
      </w:r>
      <w:proofErr w:type="spellStart"/>
      <w:r>
        <w:rPr>
          <w:rFonts w:eastAsia="Times New Roman"/>
          <w:color w:val="000000"/>
          <w:szCs w:val="24"/>
        </w:rPr>
        <w:t>Γεροβασίλη</w:t>
      </w:r>
      <w:proofErr w:type="spellEnd"/>
      <w:r>
        <w:rPr>
          <w:rFonts w:eastAsia="Times New Roman"/>
          <w:color w:val="000000"/>
          <w:szCs w:val="24"/>
        </w:rPr>
        <w:t xml:space="preserve"> εξαιτίας ανειλημμένων υποχρεώσεων.</w:t>
      </w:r>
    </w:p>
    <w:p w14:paraId="08695129" w14:textId="77777777" w:rsidR="00553D52" w:rsidRDefault="00744BBC">
      <w:pPr>
        <w:spacing w:after="0"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 w:rsidRPr="00DE37A6">
        <w:rPr>
          <w:rFonts w:eastAsia="Times New Roman" w:cs="Times New Roman"/>
          <w:szCs w:val="24"/>
        </w:rPr>
        <w:t xml:space="preserve">Η </w:t>
      </w:r>
      <w:r>
        <w:rPr>
          <w:rFonts w:eastAsia="Times New Roman" w:cs="Times New Roman"/>
          <w:szCs w:val="24"/>
        </w:rPr>
        <w:t>τρίτη με αριθμό 188/27-11-2018 επίκαιρη ερώτηση δεύτερου κύκλου του</w:t>
      </w:r>
      <w:r w:rsidRPr="00DE37A6">
        <w:rPr>
          <w:rFonts w:eastAsia="Times New Roman" w:cs="Times New Roman"/>
          <w:szCs w:val="24"/>
        </w:rPr>
        <w:t xml:space="preserve"> Βουλευτή Αττικής του Κομμουνιστικού Κόμματος Ελλάδ</w:t>
      </w:r>
      <w:r>
        <w:rPr>
          <w:rFonts w:eastAsia="Times New Roman" w:cs="Times New Roman"/>
          <w:szCs w:val="24"/>
        </w:rPr>
        <w:t>α</w:t>
      </w:r>
      <w:r w:rsidRPr="00DE37A6">
        <w:rPr>
          <w:rFonts w:eastAsia="Times New Roman" w:cs="Times New Roman"/>
          <w:szCs w:val="24"/>
        </w:rPr>
        <w:t>ς κ. Ιωάννη Γκιόκα προς τον Υπουργό Οικονομικών, σχετικά με την «περιοχή Άγιος Ανδρέας, στη Νέα Μάκρη Αττικής και τις παράνομες διεκδικήσ</w:t>
      </w:r>
      <w:r w:rsidRPr="00DE37A6">
        <w:rPr>
          <w:rFonts w:eastAsia="Times New Roman" w:cs="Times New Roman"/>
          <w:szCs w:val="24"/>
        </w:rPr>
        <w:t>εις της Εκκλησίας»</w:t>
      </w:r>
      <w:r>
        <w:rPr>
          <w:rFonts w:eastAsia="Times New Roman" w:cs="Times New Roman"/>
          <w:szCs w:val="24"/>
        </w:rPr>
        <w:t>, δεν συζητείται λόγω αναρμοδιότητας</w:t>
      </w:r>
      <w:r w:rsidRPr="00DE37A6">
        <w:rPr>
          <w:rFonts w:eastAsia="Times New Roman" w:cs="Times New Roman"/>
          <w:szCs w:val="24"/>
        </w:rPr>
        <w:t xml:space="preserve">. </w:t>
      </w:r>
      <w:r>
        <w:rPr>
          <w:rFonts w:eastAsia="Times New Roman" w:cs="Times New Roman"/>
          <w:szCs w:val="24"/>
        </w:rPr>
        <w:t>Το αρμόδιο Υπουργείο είναι το Υπουργείο Περιβάλλοντος και Ενέργειας.</w:t>
      </w:r>
    </w:p>
    <w:p w14:paraId="0869512A" w14:textId="77777777" w:rsidR="00553D52" w:rsidRDefault="00744BBC">
      <w:pPr>
        <w:spacing w:after="0"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>Η δέκατη με αριθμό 99/24-10-2018 επίκαιρη ερώτηση δεύτερου κύκλου του Βουλευτή Επικρατείας του Λαϊκού Συνδέσμου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Χρυσή Αυγή κ. Χρή</w:t>
      </w:r>
      <w:r>
        <w:rPr>
          <w:rFonts w:eastAsia="Times New Roman" w:cs="Times New Roman"/>
          <w:szCs w:val="24"/>
        </w:rPr>
        <w:t>στου Παππά προς τον Υπουργό Εθνικής Άμυνας, με θέμα: «Επιτακτική η ανάγκη αυξήσεως της στρατιωτικής θητείας</w:t>
      </w:r>
      <w:r w:rsidRPr="00DE37A6">
        <w:rPr>
          <w:rFonts w:eastAsia="Times New Roman" w:cs="Times New Roman"/>
          <w:szCs w:val="24"/>
        </w:rPr>
        <w:t>»</w:t>
      </w:r>
      <w:r>
        <w:rPr>
          <w:rFonts w:eastAsia="Times New Roman" w:cs="Times New Roman"/>
          <w:szCs w:val="24"/>
        </w:rPr>
        <w:t>, δεν θα συζητηθεί.</w:t>
      </w:r>
    </w:p>
    <w:p w14:paraId="0869512B" w14:textId="77777777" w:rsidR="00553D52" w:rsidRDefault="00744BBC">
      <w:pPr>
        <w:spacing w:after="0"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Η ενδέκατη με αριθμό 55/11-10-2018 επίκαιρη ερώτηση δεύτερου κύκλου του Βουλευτή Α΄ Πειραιώς του Λαϊκού Συνδέσμου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Χρυσή Αυγή κ</w:t>
      </w:r>
      <w:r>
        <w:rPr>
          <w:rFonts w:eastAsia="Times New Roman" w:cs="Times New Roman"/>
          <w:szCs w:val="24"/>
        </w:rPr>
        <w:t xml:space="preserve">. Νικολάου </w:t>
      </w:r>
      <w:proofErr w:type="spellStart"/>
      <w:r>
        <w:rPr>
          <w:rFonts w:eastAsia="Times New Roman" w:cs="Times New Roman"/>
          <w:szCs w:val="24"/>
        </w:rPr>
        <w:t>Κούζηλου</w:t>
      </w:r>
      <w:proofErr w:type="spellEnd"/>
      <w:r>
        <w:rPr>
          <w:rFonts w:eastAsia="Times New Roman" w:cs="Times New Roman"/>
          <w:szCs w:val="24"/>
        </w:rPr>
        <w:t xml:space="preserve"> προς την Υπουργό Προστασίας του Πολίτη, με θέμα: «Ανεξέλεγκτη η κατάσταση στο κέντρο φιλοξενίας προσφύγων στο</w:t>
      </w:r>
      <w:r>
        <w:rPr>
          <w:rFonts w:eastAsia="Times New Roman" w:cs="Times New Roman"/>
          <w:szCs w:val="24"/>
        </w:rPr>
        <w:t>ν</w:t>
      </w:r>
      <w:r>
        <w:rPr>
          <w:rFonts w:eastAsia="Times New Roman" w:cs="Times New Roman"/>
          <w:szCs w:val="24"/>
        </w:rPr>
        <w:t xml:space="preserve"> Σκαραμαγκά», δεν θα συζητηθεί.</w:t>
      </w:r>
    </w:p>
    <w:p w14:paraId="0869512C" w14:textId="77777777" w:rsidR="00553D52" w:rsidRDefault="00744BBC">
      <w:pPr>
        <w:spacing w:after="0"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Τέλος, η</w:t>
      </w:r>
      <w:r>
        <w:rPr>
          <w:rFonts w:eastAsia="Times New Roman" w:cs="Times New Roman"/>
          <w:szCs w:val="24"/>
        </w:rPr>
        <w:t xml:space="preserve"> δωδέκατη με αριθμό 2/1-10-2018 επίκαιρη ερώτηση δεύτερου κύκλου του του Βουλευτή Β΄ Π</w:t>
      </w:r>
      <w:r>
        <w:rPr>
          <w:rFonts w:eastAsia="Times New Roman" w:cs="Times New Roman"/>
          <w:szCs w:val="24"/>
        </w:rPr>
        <w:t>ειραι</w:t>
      </w:r>
      <w:r>
        <w:rPr>
          <w:rFonts w:eastAsia="Times New Roman" w:cs="Times New Roman"/>
          <w:szCs w:val="24"/>
        </w:rPr>
        <w:t>ώς</w:t>
      </w:r>
      <w:r>
        <w:rPr>
          <w:rFonts w:eastAsia="Times New Roman" w:cs="Times New Roman"/>
          <w:szCs w:val="24"/>
        </w:rPr>
        <w:t xml:space="preserve"> του Λαϊκού Συνδέσμου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-</w:t>
      </w:r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Χρυσή Αυγή κ. Ιωάννη Λαγού προς την Υπουργό Προστασίας του Πολίτη, με θέμα: «Αναίτια βία άσκησε η ΕΛ</w:t>
      </w:r>
      <w:r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>ΑΣ</w:t>
      </w:r>
      <w:r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στη διαδήλωση της Θεσσαλονίκης που διεξήχθη ενάντια στη συμφωνία των Πρεσπών», δεν θα συζητηθεί.</w:t>
      </w:r>
    </w:p>
    <w:p w14:paraId="0869512D" w14:textId="77777777" w:rsidR="00553D52" w:rsidRDefault="00744BBC">
      <w:pPr>
        <w:spacing w:after="0"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Όλα τα παραπάνω επιβεβα</w:t>
      </w:r>
      <w:r>
        <w:rPr>
          <w:rFonts w:eastAsia="Times New Roman" w:cs="Times New Roman"/>
          <w:szCs w:val="24"/>
        </w:rPr>
        <w:t>ιώνονται</w:t>
      </w:r>
      <w:r>
        <w:rPr>
          <w:rFonts w:eastAsia="Times New Roman" w:cs="Times New Roman"/>
          <w:szCs w:val="24"/>
        </w:rPr>
        <w:t xml:space="preserve"> μέσω σχετικής επιστολής </w:t>
      </w:r>
      <w:r>
        <w:rPr>
          <w:rFonts w:eastAsia="Times New Roman" w:cs="Times New Roman"/>
          <w:szCs w:val="24"/>
        </w:rPr>
        <w:t>από τον Γενικό Γραμματέα της Κυβερνήσεως.</w:t>
      </w:r>
    </w:p>
    <w:p w14:paraId="0869512E" w14:textId="77777777" w:rsidR="00553D52" w:rsidRDefault="00744BBC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Κ</w:t>
      </w:r>
      <w:r>
        <w:rPr>
          <w:rFonts w:eastAsia="Times New Roman" w:cs="Times New Roman"/>
          <w:szCs w:val="24"/>
        </w:rPr>
        <w:t>υρίες και κ</w:t>
      </w:r>
      <w:r>
        <w:rPr>
          <w:rFonts w:eastAsia="Times New Roman" w:cs="Times New Roman"/>
          <w:szCs w:val="24"/>
        </w:rPr>
        <w:t>ύριοι συνάδελφοι, δέχεστε στο σημείο αυτό να λύσουμε τη συνεδρίαση;</w:t>
      </w:r>
    </w:p>
    <w:p w14:paraId="0869512F" w14:textId="77777777" w:rsidR="00553D52" w:rsidRDefault="00744BBC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ΟΛΟΙ ΟΙ ΒΟΥΛΕΥΤΕΣ:</w:t>
      </w:r>
      <w:r>
        <w:rPr>
          <w:rFonts w:eastAsia="Times New Roman" w:cs="Times New Roman"/>
          <w:szCs w:val="24"/>
        </w:rPr>
        <w:t xml:space="preserve"> Μάλιστα, μάλιστα.</w:t>
      </w:r>
    </w:p>
    <w:p w14:paraId="08695130" w14:textId="77777777" w:rsidR="00553D52" w:rsidRDefault="00744BBC">
      <w:pPr>
        <w:tabs>
          <w:tab w:val="left" w:pos="2738"/>
          <w:tab w:val="center" w:pos="4753"/>
          <w:tab w:val="left" w:pos="5723"/>
        </w:tabs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 xml:space="preserve">ΠΡΟΕΔΡΕΥΟΥΣΑ (Μάριος Γεωργιάδης): </w:t>
      </w:r>
      <w:r>
        <w:rPr>
          <w:rFonts w:eastAsia="Times New Roman" w:cs="Times New Roman"/>
          <w:szCs w:val="24"/>
        </w:rPr>
        <w:t>Με τη συναίνεση του Σώματος κα</w:t>
      </w:r>
      <w:r>
        <w:rPr>
          <w:rFonts w:eastAsia="Times New Roman" w:cs="Times New Roman"/>
          <w:szCs w:val="24"/>
        </w:rPr>
        <w:t xml:space="preserve">ι ώρα 18.11΄ </w:t>
      </w:r>
      <w:proofErr w:type="spellStart"/>
      <w:r>
        <w:rPr>
          <w:rFonts w:eastAsia="Times New Roman" w:cs="Times New Roman"/>
          <w:szCs w:val="24"/>
        </w:rPr>
        <w:t>λύεται</w:t>
      </w:r>
      <w:proofErr w:type="spellEnd"/>
      <w:r>
        <w:rPr>
          <w:rFonts w:eastAsia="Times New Roman" w:cs="Times New Roman"/>
          <w:szCs w:val="24"/>
        </w:rPr>
        <w:t xml:space="preserve"> η συνεδρίαση για την </w:t>
      </w:r>
      <w:r>
        <w:rPr>
          <w:rFonts w:eastAsia="Times New Roman" w:cs="Times New Roman"/>
          <w:szCs w:val="24"/>
        </w:rPr>
        <w:t xml:space="preserve">προσεχή </w:t>
      </w:r>
      <w:r>
        <w:rPr>
          <w:rFonts w:eastAsia="Times New Roman" w:cs="Times New Roman"/>
          <w:szCs w:val="24"/>
        </w:rPr>
        <w:t xml:space="preserve">Πέμπτη 6 Δεκεμβρίου 2018 και ώρα 9.30΄, με αντικείμενο εργασιών του Σώματος: α) κοινοβουλευτικό έλεγχο, συζήτηση επικαίρων ερωτήσεων και β) νομοθετική εργασία, σύμφωνα με την ημερήσια διάταξη που </w:t>
      </w:r>
      <w:r>
        <w:rPr>
          <w:rFonts w:eastAsia="Times New Roman" w:cs="Times New Roman"/>
          <w:szCs w:val="24"/>
        </w:rPr>
        <w:t>θα</w:t>
      </w:r>
      <w:r>
        <w:rPr>
          <w:rFonts w:eastAsia="Times New Roman" w:cs="Times New Roman"/>
          <w:szCs w:val="24"/>
        </w:rPr>
        <w:t xml:space="preserve"> διανεμηθ</w:t>
      </w:r>
      <w:r>
        <w:rPr>
          <w:rFonts w:eastAsia="Times New Roman" w:cs="Times New Roman"/>
          <w:szCs w:val="24"/>
        </w:rPr>
        <w:t>εί.</w:t>
      </w:r>
    </w:p>
    <w:p w14:paraId="08695131" w14:textId="77777777" w:rsidR="00553D52" w:rsidRDefault="00744BBC">
      <w:pPr>
        <w:spacing w:after="0" w:line="600" w:lineRule="auto"/>
        <w:ind w:firstLine="709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 xml:space="preserve">Ο ΠΡΟΕΔΡΟΣ           </w:t>
      </w:r>
      <w:r>
        <w:rPr>
          <w:rFonts w:eastAsia="Times New Roman" w:cs="Times New Roman"/>
          <w:b/>
          <w:szCs w:val="24"/>
        </w:rPr>
        <w:t xml:space="preserve">                                                         </w:t>
      </w:r>
      <w:r>
        <w:rPr>
          <w:rFonts w:eastAsia="Times New Roman" w:cs="Times New Roman"/>
          <w:b/>
          <w:szCs w:val="24"/>
        </w:rPr>
        <w:t>ΟΙ ΓΡΑΜΜΑΤΕΙΣ</w:t>
      </w:r>
    </w:p>
    <w:p w14:paraId="08695132" w14:textId="77777777" w:rsidR="00553D52" w:rsidRDefault="00553D52">
      <w:pPr>
        <w:spacing w:after="0" w:line="600" w:lineRule="auto"/>
        <w:ind w:firstLine="720"/>
        <w:contextualSpacing/>
        <w:jc w:val="both"/>
        <w:rPr>
          <w:rFonts w:eastAsia="Times New Roman" w:cs="Times New Roman"/>
          <w:szCs w:val="24"/>
        </w:rPr>
      </w:pPr>
    </w:p>
    <w:sectPr w:rsidR="00553D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Φλούδα Χριστίνα">
    <w15:presenceInfo w15:providerId="AD" w15:userId="S-1-5-21-448539723-1004336348-682003330-70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ocumentProtection w:edit="trackedChanges" w:enforcement="1" w:cryptProviderType="rsaFull" w:cryptAlgorithmClass="hash" w:cryptAlgorithmType="typeAny" w:cryptAlgorithmSid="4" w:cryptSpinCount="50000" w:hash="GjY2e+Y2+mQtpHomVP5/WEeBkHE=" w:salt="RSc9JATgX6g3f4b+e+llt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52"/>
    <w:rsid w:val="00553D52"/>
    <w:rsid w:val="00744BBC"/>
    <w:rsid w:val="00E3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95106"/>
  <w15:docId w15:val="{322D0DA3-47F1-4625-A075-941F4B05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7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570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iod xmlns="641f345b-441b-4b81-9152-adc2e73ba5e1">ΙΖ´</Period>
    <Recordings xmlns="641f345b-441b-4b81-9152-adc2e73ba5e1">1</Recordings>
    <MetadataID xmlns="641f345b-441b-4b81-9152-adc2e73ba5e1">735</MetadataID>
    <Session xmlns="641f345b-441b-4b81-9152-adc2e73ba5e1">Δ´</Session>
    <Date xmlns="641f345b-441b-4b81-9152-adc2e73ba5e1">2018-12-02T22:00:00+00:00</Date>
    <Status xmlns="641f345b-441b-4b81-9152-adc2e73ba5e1">
      <Url>https://intra.parliament.gr/praktika/Lists/Incoming_Metadata/EditForm.aspx?ID=735&amp;Source=/praktika/Recordings_Library/Forms/AllItems.aspx</Url>
      <Description>Δημοσιεύτηκε</Description>
    </Status>
    <Meeting xmlns="641f345b-441b-4b81-9152-adc2e73ba5e1">ΛΖ´</Meeting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63B63F2E17F49B0B96C37C20CE95F" ma:contentTypeVersion="" ma:contentTypeDescription="Create a new document." ma:contentTypeScope="" ma:versionID="3421f5849e05205d35e12a9ad7034e1c">
  <xsd:schema xmlns:xsd="http://www.w3.org/2001/XMLSchema" xmlns:xs="http://www.w3.org/2001/XMLSchema" xmlns:p="http://schemas.microsoft.com/office/2006/metadata/properties" xmlns:ns2="641f345b-441b-4b81-9152-adc2e73ba5e1" targetNamespace="http://schemas.microsoft.com/office/2006/metadata/properties" ma:root="true" ma:fieldsID="2597bf1e6bc17392bff876dd2bcbe410" ns2:_="">
    <xsd:import namespace="641f345b-441b-4b81-9152-adc2e73ba5e1"/>
    <xsd:element name="properties">
      <xsd:complexType>
        <xsd:sequence>
          <xsd:element name="documentManagement">
            <xsd:complexType>
              <xsd:all>
                <xsd:element ref="ns2:Date"/>
                <xsd:element ref="ns2:Meeting"/>
                <xsd:element ref="ns2:Session"/>
                <xsd:element ref="ns2:Period"/>
                <xsd:element ref="ns2:MetadataID"/>
                <xsd:element ref="ns2:Recording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f345b-441b-4b81-9152-adc2e73ba5e1" elementFormDefault="qualified">
    <xsd:import namespace="http://schemas.microsoft.com/office/2006/documentManagement/types"/>
    <xsd:import namespace="http://schemas.microsoft.com/office/infopath/2007/PartnerControls"/>
    <xsd:element name="Date" ma:index="8" ma:displayName="Date" ma:format="DateOnly" ma:internalName="Date">
      <xsd:simpleType>
        <xsd:restriction base="dms:DateTime"/>
      </xsd:simpleType>
    </xsd:element>
    <xsd:element name="Meeting" ma:index="9" ma:displayName="Meeting" ma:internalName="Meeting">
      <xsd:simpleType>
        <xsd:restriction base="dms:Text">
          <xsd:maxLength value="10"/>
        </xsd:restriction>
      </xsd:simpleType>
    </xsd:element>
    <xsd:element name="Session" ma:index="10" ma:displayName="Session" ma:internalName="Session">
      <xsd:simpleType>
        <xsd:restriction base="dms:Text">
          <xsd:maxLength value="10"/>
        </xsd:restriction>
      </xsd:simpleType>
    </xsd:element>
    <xsd:element name="Period" ma:index="11" ma:displayName="Period" ma:internalName="Period">
      <xsd:simpleType>
        <xsd:restriction base="dms:Text">
          <xsd:maxLength value="10"/>
        </xsd:restriction>
      </xsd:simpleType>
    </xsd:element>
    <xsd:element name="MetadataID" ma:index="12" ma:displayName="MetadataID" ma:list="{92892a9d-5d8e-47f0-aefb-16115e654e6b}" ma:internalName="MetadataID" ma:showField="ID">
      <xsd:simpleType>
        <xsd:restriction base="dms:Lookup"/>
      </xsd:simpleType>
    </xsd:element>
    <xsd:element name="Recordings" ma:index="13" nillable="true" ma:displayName="Recordings" ma:list="{1e22e2af-7e95-4c02-b0a6-d2bdb4864040}" ma:internalName="Recordings" ma:showField="Title">
      <xsd:simpleType>
        <xsd:restriction base="dms:Lookup"/>
      </xsd:simpleType>
    </xsd:element>
    <xsd:element name="Status" ma:index="14" nillable="true" ma:displayName="Status" ma:format="Hyperlink" ma:internalName="Status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8F5FAF-53D6-47CA-971C-9730236E384D}">
  <ds:schemaRefs>
    <ds:schemaRef ds:uri="http://purl.org/dc/elements/1.1/"/>
    <ds:schemaRef ds:uri="http://schemas.microsoft.com/office/2006/metadata/properties"/>
    <ds:schemaRef ds:uri="641f345b-441b-4b81-9152-adc2e73ba5e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D48F13A-385A-4C6D-9C6A-852C9C0450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1f345b-441b-4b81-9152-adc2e73ba5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229FDC-3B09-429D-A64E-2DDA6D1195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1475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Hellenic Parliament BTE</Company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Φλούδα Χριστίνα</dc:creator>
  <cp:lastModifiedBy>Φλούδα Χριστίνα</cp:lastModifiedBy>
  <cp:revision>2</cp:revision>
  <dcterms:created xsi:type="dcterms:W3CDTF">2018-12-14T11:55:00Z</dcterms:created>
  <dcterms:modified xsi:type="dcterms:W3CDTF">2018-12-14T11:55:00Z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0x01010090663B63F2E17F49B0B96C37C20CE95F</vt:lpwstr>
  </property>
</Properties>
</file>