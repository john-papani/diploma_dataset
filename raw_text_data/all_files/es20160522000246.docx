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A0B61" w14:textId="77777777" w:rsidR="00735F25" w:rsidRPr="00735F25" w:rsidRDefault="00735F25" w:rsidP="00735F25">
      <w:pPr>
        <w:spacing w:after="0" w:line="360" w:lineRule="auto"/>
        <w:rPr>
          <w:ins w:id="0" w:author="Φλούδα Χριστίνα" w:date="2016-06-23T11:39:00Z"/>
          <w:rFonts w:eastAsia="Times New Roman"/>
          <w:szCs w:val="24"/>
          <w:lang w:eastAsia="en-US"/>
        </w:rPr>
      </w:pPr>
      <w:ins w:id="1" w:author="Φλούδα Χριστίνα" w:date="2016-06-23T11:39:00Z">
        <w:r w:rsidRPr="00735F2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D9359FC" w14:textId="77777777" w:rsidR="00735F25" w:rsidRPr="00735F25" w:rsidRDefault="00735F25" w:rsidP="00735F25">
      <w:pPr>
        <w:spacing w:after="0" w:line="360" w:lineRule="auto"/>
        <w:rPr>
          <w:ins w:id="2" w:author="Φλούδα Χριστίνα" w:date="2016-06-23T11:39:00Z"/>
          <w:rFonts w:eastAsia="Times New Roman"/>
          <w:szCs w:val="24"/>
          <w:lang w:eastAsia="en-US"/>
        </w:rPr>
      </w:pPr>
    </w:p>
    <w:p w14:paraId="58EFF8E7" w14:textId="77777777" w:rsidR="00735F25" w:rsidRPr="00735F25" w:rsidRDefault="00735F25" w:rsidP="00735F25">
      <w:pPr>
        <w:spacing w:after="0" w:line="360" w:lineRule="auto"/>
        <w:rPr>
          <w:ins w:id="3" w:author="Φλούδα Χριστίνα" w:date="2016-06-23T11:39:00Z"/>
          <w:rFonts w:eastAsia="Times New Roman"/>
          <w:szCs w:val="24"/>
          <w:lang w:eastAsia="en-US"/>
        </w:rPr>
      </w:pPr>
      <w:ins w:id="4" w:author="Φλούδα Χριστίνα" w:date="2016-06-23T11:39:00Z">
        <w:r w:rsidRPr="00735F25">
          <w:rPr>
            <w:rFonts w:eastAsia="Times New Roman"/>
            <w:szCs w:val="24"/>
            <w:lang w:eastAsia="en-US"/>
          </w:rPr>
          <w:t>ΠΙΝΑΚΑΣ ΠΕΡΙΕΧΟΜΕΝΩΝ</w:t>
        </w:r>
      </w:ins>
    </w:p>
    <w:p w14:paraId="092CA664" w14:textId="77777777" w:rsidR="00735F25" w:rsidRPr="00735F25" w:rsidRDefault="00735F25" w:rsidP="00735F25">
      <w:pPr>
        <w:spacing w:after="0" w:line="360" w:lineRule="auto"/>
        <w:rPr>
          <w:ins w:id="5" w:author="Φλούδα Χριστίνα" w:date="2016-06-23T11:39:00Z"/>
          <w:rFonts w:eastAsia="Times New Roman"/>
          <w:szCs w:val="24"/>
          <w:lang w:eastAsia="en-US"/>
        </w:rPr>
      </w:pPr>
      <w:ins w:id="6" w:author="Φλούδα Χριστίνα" w:date="2016-06-23T11:39:00Z">
        <w:r w:rsidRPr="00735F25">
          <w:rPr>
            <w:rFonts w:eastAsia="Times New Roman"/>
            <w:szCs w:val="24"/>
            <w:lang w:eastAsia="en-US"/>
          </w:rPr>
          <w:t xml:space="preserve">ΙΖ΄ ΠΕΡΙΟΔΟΣ </w:t>
        </w:r>
      </w:ins>
    </w:p>
    <w:p w14:paraId="10F7F018" w14:textId="77777777" w:rsidR="00735F25" w:rsidRPr="00735F25" w:rsidRDefault="00735F25" w:rsidP="00735F25">
      <w:pPr>
        <w:spacing w:after="0" w:line="360" w:lineRule="auto"/>
        <w:rPr>
          <w:ins w:id="7" w:author="Φλούδα Χριστίνα" w:date="2016-06-23T11:39:00Z"/>
          <w:rFonts w:eastAsia="Times New Roman"/>
          <w:szCs w:val="24"/>
          <w:lang w:eastAsia="en-US"/>
        </w:rPr>
      </w:pPr>
      <w:ins w:id="8" w:author="Φλούδα Χριστίνα" w:date="2016-06-23T11:39:00Z">
        <w:r w:rsidRPr="00735F25">
          <w:rPr>
            <w:rFonts w:eastAsia="Times New Roman"/>
            <w:szCs w:val="24"/>
            <w:lang w:eastAsia="en-US"/>
          </w:rPr>
          <w:t>ΠΡΟΕΔΡΕΥΟΜΕΝΗΣ ΚΟΙΝΟΒΟΥΛΕΥΤΙΚΗΣ ΔΗΜΟΚΡΑΤΙΑΣ</w:t>
        </w:r>
      </w:ins>
    </w:p>
    <w:p w14:paraId="12C2912D" w14:textId="77777777" w:rsidR="00735F25" w:rsidRPr="00735F25" w:rsidRDefault="00735F25" w:rsidP="00735F25">
      <w:pPr>
        <w:spacing w:after="0" w:line="360" w:lineRule="auto"/>
        <w:rPr>
          <w:ins w:id="9" w:author="Φλούδα Χριστίνα" w:date="2016-06-23T11:39:00Z"/>
          <w:rFonts w:eastAsia="Times New Roman"/>
          <w:szCs w:val="24"/>
          <w:lang w:eastAsia="en-US"/>
        </w:rPr>
      </w:pPr>
      <w:ins w:id="10" w:author="Φλούδα Χριστίνα" w:date="2016-06-23T11:39:00Z">
        <w:r w:rsidRPr="00735F25">
          <w:rPr>
            <w:rFonts w:eastAsia="Times New Roman"/>
            <w:szCs w:val="24"/>
            <w:lang w:eastAsia="en-US"/>
          </w:rPr>
          <w:t>ΣΥΝΟΔΟΣ Α΄</w:t>
        </w:r>
      </w:ins>
    </w:p>
    <w:p w14:paraId="4D4837A0" w14:textId="77777777" w:rsidR="00735F25" w:rsidRPr="00735F25" w:rsidRDefault="00735F25" w:rsidP="00735F25">
      <w:pPr>
        <w:spacing w:after="0" w:line="360" w:lineRule="auto"/>
        <w:rPr>
          <w:ins w:id="11" w:author="Φλούδα Χριστίνα" w:date="2016-06-23T11:39:00Z"/>
          <w:rFonts w:eastAsia="Times New Roman"/>
          <w:szCs w:val="24"/>
          <w:lang w:eastAsia="en-US"/>
        </w:rPr>
      </w:pPr>
    </w:p>
    <w:p w14:paraId="668ACB84" w14:textId="77777777" w:rsidR="00735F25" w:rsidRPr="00735F25" w:rsidRDefault="00735F25" w:rsidP="00735F25">
      <w:pPr>
        <w:spacing w:after="0" w:line="360" w:lineRule="auto"/>
        <w:rPr>
          <w:ins w:id="12" w:author="Φλούδα Χριστίνα" w:date="2016-06-23T11:39:00Z"/>
          <w:rFonts w:eastAsia="Times New Roman"/>
          <w:szCs w:val="24"/>
          <w:lang w:eastAsia="en-US"/>
        </w:rPr>
      </w:pPr>
      <w:ins w:id="13" w:author="Φλούδα Χριστίνα" w:date="2016-06-23T11:39:00Z">
        <w:r w:rsidRPr="00735F25">
          <w:rPr>
            <w:rFonts w:eastAsia="Times New Roman"/>
            <w:szCs w:val="24"/>
            <w:lang w:eastAsia="en-US"/>
          </w:rPr>
          <w:t>ΣΥΝΕΔΡΙΑΣΗ ΡΛ΄</w:t>
        </w:r>
      </w:ins>
    </w:p>
    <w:p w14:paraId="75AE7159" w14:textId="77777777" w:rsidR="00735F25" w:rsidRPr="00735F25" w:rsidRDefault="00735F25" w:rsidP="00735F25">
      <w:pPr>
        <w:spacing w:after="0" w:line="360" w:lineRule="auto"/>
        <w:rPr>
          <w:ins w:id="14" w:author="Φλούδα Χριστίνα" w:date="2016-06-23T11:39:00Z"/>
          <w:rFonts w:eastAsia="Times New Roman"/>
          <w:szCs w:val="24"/>
          <w:lang w:eastAsia="en-US"/>
        </w:rPr>
      </w:pPr>
      <w:ins w:id="15" w:author="Φλούδα Χριστίνα" w:date="2016-06-23T11:39:00Z">
        <w:r w:rsidRPr="00735F25">
          <w:rPr>
            <w:rFonts w:eastAsia="Times New Roman"/>
            <w:szCs w:val="24"/>
            <w:lang w:eastAsia="en-US"/>
          </w:rPr>
          <w:t>Κυριακή  22 Μαΐου 2016</w:t>
        </w:r>
      </w:ins>
    </w:p>
    <w:p w14:paraId="403F60D6" w14:textId="77777777" w:rsidR="00735F25" w:rsidRPr="00735F25" w:rsidRDefault="00735F25" w:rsidP="00735F25">
      <w:pPr>
        <w:spacing w:after="0" w:line="360" w:lineRule="auto"/>
        <w:rPr>
          <w:ins w:id="16" w:author="Φλούδα Χριστίνα" w:date="2016-06-23T11:39:00Z"/>
          <w:rFonts w:eastAsia="Times New Roman"/>
          <w:szCs w:val="24"/>
          <w:lang w:eastAsia="en-US"/>
        </w:rPr>
      </w:pPr>
    </w:p>
    <w:p w14:paraId="5A72D52C" w14:textId="77777777" w:rsidR="00735F25" w:rsidRPr="00735F25" w:rsidRDefault="00735F25" w:rsidP="00735F25">
      <w:pPr>
        <w:spacing w:after="0" w:line="360" w:lineRule="auto"/>
        <w:rPr>
          <w:ins w:id="17" w:author="Φλούδα Χριστίνα" w:date="2016-06-23T11:39:00Z"/>
          <w:rFonts w:eastAsia="Times New Roman"/>
          <w:szCs w:val="24"/>
          <w:lang w:eastAsia="en-US"/>
        </w:rPr>
      </w:pPr>
      <w:ins w:id="18" w:author="Φλούδα Χριστίνα" w:date="2016-06-23T11:39:00Z">
        <w:r w:rsidRPr="00735F25">
          <w:rPr>
            <w:rFonts w:eastAsia="Times New Roman"/>
            <w:szCs w:val="24"/>
            <w:lang w:eastAsia="en-US"/>
          </w:rPr>
          <w:t>ΘΕΜΑΤΑ</w:t>
        </w:r>
      </w:ins>
    </w:p>
    <w:p w14:paraId="0268D440" w14:textId="77777777" w:rsidR="00735F25" w:rsidRPr="00735F25" w:rsidRDefault="00735F25" w:rsidP="00735F25">
      <w:pPr>
        <w:spacing w:after="0" w:line="360" w:lineRule="auto"/>
        <w:rPr>
          <w:ins w:id="19" w:author="Φλούδα Χριστίνα" w:date="2016-06-23T11:39:00Z"/>
          <w:rFonts w:eastAsia="Times New Roman"/>
          <w:szCs w:val="24"/>
          <w:lang w:eastAsia="en-US"/>
        </w:rPr>
      </w:pPr>
      <w:ins w:id="20" w:author="Φλούδα Χριστίνα" w:date="2016-06-23T11:39:00Z">
        <w:r w:rsidRPr="00735F25">
          <w:rPr>
            <w:rFonts w:eastAsia="Times New Roman"/>
            <w:szCs w:val="24"/>
            <w:lang w:eastAsia="en-US"/>
          </w:rPr>
          <w:t xml:space="preserve"> </w:t>
        </w:r>
        <w:r w:rsidRPr="00735F25">
          <w:rPr>
            <w:rFonts w:eastAsia="Times New Roman"/>
            <w:szCs w:val="24"/>
            <w:lang w:eastAsia="en-US"/>
          </w:rPr>
          <w:br/>
          <w:t xml:space="preserve">Α. ΕΙΔΙΚΑ ΘΕΜΑΤΑ </w:t>
        </w:r>
        <w:r w:rsidRPr="00735F25">
          <w:rPr>
            <w:rFonts w:eastAsia="Times New Roman"/>
            <w:szCs w:val="24"/>
            <w:lang w:eastAsia="en-US"/>
          </w:rPr>
          <w:br/>
          <w:t xml:space="preserve">1. Επικύρωση Πρακτικών, σελ. </w:t>
        </w:r>
        <w:r w:rsidRPr="00735F25">
          <w:rPr>
            <w:rFonts w:eastAsia="Times New Roman"/>
            <w:szCs w:val="24"/>
            <w:lang w:eastAsia="en-US"/>
          </w:rPr>
          <w:br/>
          <w:t xml:space="preserve">2. Ανακοινώνεται ότι τη συνεδρίαση παρακολουθούν μαθητές από το 50ο Δημοτικό Σχολείο Θεσσαλονίκης, το 3ο Δημοτικό Σχολείο  Άργους Ορεστικού Καστοριάς, το 1ο Δημοτικό Σχολείο Νέας Αλικαρνασσού Ηρακλείου Κρήτης, το 9ο Δημοτικό Σχολείο Ευόσμου Θεσσαλονίκης, το 7ο Δημοτικό Σχολείο Ελευθερίου Κορδελιού Θεσσαλονίκης, το 3ο Δημοτικό Σχολείο Κιλκίς, το 1ο Δημοτικό Σχολείο Χρυσούπολης Καβάλας, το Δημοτικό Σχολείο Σίφνου, το Πειραματικό Δημοτικό Σχολείο Σερρών, το 21ο Δημοτικό Σχολείο Σερρών, το 12ο Δημοτικό Σχολείο Κοζάνης και το 25ο Δημοτικό Σχολείο Θεσσαλονίκης, σελ. </w:t>
        </w:r>
        <w:r w:rsidRPr="00735F25">
          <w:rPr>
            <w:rFonts w:eastAsia="Times New Roman"/>
            <w:szCs w:val="24"/>
            <w:lang w:eastAsia="en-US"/>
          </w:rPr>
          <w:br/>
          <w:t xml:space="preserve">3. Επί διαδικαστικού θέματος, σελ. </w:t>
        </w:r>
        <w:r w:rsidRPr="00735F25">
          <w:rPr>
            <w:rFonts w:eastAsia="Times New Roman"/>
            <w:szCs w:val="24"/>
            <w:lang w:eastAsia="en-US"/>
          </w:rPr>
          <w:br/>
          <w:t xml:space="preserve">4. Αναφορά στην επέτειο πενήντα χρόνων της δολοφονίας του Γρηγόρη Λαμπράκη και τήρηση ενός λεπτού σιγής, σελ. </w:t>
        </w:r>
        <w:r w:rsidRPr="00735F25">
          <w:rPr>
            <w:rFonts w:eastAsia="Times New Roman"/>
            <w:szCs w:val="24"/>
            <w:lang w:eastAsia="en-US"/>
          </w:rPr>
          <w:br/>
          <w:t xml:space="preserve"> </w:t>
        </w:r>
        <w:r w:rsidRPr="00735F25">
          <w:rPr>
            <w:rFonts w:eastAsia="Times New Roman"/>
            <w:szCs w:val="24"/>
            <w:lang w:eastAsia="en-US"/>
          </w:rPr>
          <w:br/>
          <w:t xml:space="preserve">Β. ΝΟΜΟΘΕΤΙΚΗ ΕΡΓΑΣΙΑ </w:t>
        </w:r>
        <w:r w:rsidRPr="00735F25">
          <w:rPr>
            <w:rFonts w:eastAsia="Times New Roman"/>
            <w:szCs w:val="24"/>
            <w:lang w:eastAsia="en-US"/>
          </w:rPr>
          <w:br/>
          <w:t xml:space="preserve">1. Συζήτηση και ψήφιση επί της αρχής, των άρθρων και των τροπολογιών και ψήφιση στο σύνολο του σχεδίου νόμου του Υπουργείου Οικονομικών: «Επείγουσες διατάξεις για την εφαρμογή της συμφωνίας δημοσιονομικών στόχων και διαρθρωτικών μεταρρυθμίσεων και άλλες διατάξεις», σελ. </w:t>
        </w:r>
        <w:r w:rsidRPr="00735F25">
          <w:rPr>
            <w:rFonts w:eastAsia="Times New Roman"/>
            <w:szCs w:val="24"/>
            <w:lang w:eastAsia="en-US"/>
          </w:rPr>
          <w:br/>
          <w:t>2. Αιτήσεις ονομαστικής ψηφοφορίας του σχεδίου νόμου του Υπουργείου Οικονομικών:</w:t>
        </w:r>
        <w:r w:rsidRPr="00735F25">
          <w:rPr>
            <w:rFonts w:eastAsia="Times New Roman"/>
            <w:szCs w:val="24"/>
            <w:lang w:eastAsia="en-US"/>
          </w:rPr>
          <w:br/>
          <w:t xml:space="preserve">    α) Βουλευτών της Νέας Δημοκρατίας επί της αρχής και επί των άρθρων 44, 45, 46, 47, 48, 49, 50, 51, 52, 53, 54, 55, 58, 59, 60, 184, 185, 186, 187, 188, 189, 190, 191, 192, 193, 194, 195, 196, 197, 198, 199, 200, 201, 202, 203, 204, 205, 206, 207, 208, 209, 210, 211, 212, 213, 214, 233, 234, 235, 236 καθώς και επί της τροπολογίας με γενικό αριθμό 449 και ειδικό αριθμό 93, σελ. </w:t>
        </w:r>
        <w:r w:rsidRPr="00735F25">
          <w:rPr>
            <w:rFonts w:eastAsia="Times New Roman"/>
            <w:szCs w:val="24"/>
            <w:lang w:eastAsia="en-US"/>
          </w:rPr>
          <w:br/>
          <w:t xml:space="preserve">    β) Βουλευτών της Χρυσής Αυγής επί των άρθρων 1 έως 43, 50, 52, 53, 54, 55, 58, 59, 60, 61, 65, 66, 70, 72, 80, 105, 106, 142, 153, 159, 184, 185, 186, 188, 191, 196, 197, 199, 200, 204, 205, 215 έως 230 και των τροπολογιών 435/79, 437/81 και 440/84, σελ. </w:t>
        </w:r>
        <w:r w:rsidRPr="00735F25">
          <w:rPr>
            <w:rFonts w:eastAsia="Times New Roman"/>
            <w:szCs w:val="24"/>
            <w:lang w:eastAsia="en-US"/>
          </w:rPr>
          <w:br/>
          <w:t xml:space="preserve">    γ) Βουλευτών της Δημοκρατικής Συμπαράταξης επί της αρχής και επί των άρθρων 1, 44 έως 50, 52 έως 56, 58 έως 61, 63, 65, 70, 184 έως 205 και 233, σελ. </w:t>
        </w:r>
        <w:r w:rsidRPr="00735F25">
          <w:rPr>
            <w:rFonts w:eastAsia="Times New Roman"/>
            <w:szCs w:val="24"/>
            <w:lang w:eastAsia="en-US"/>
          </w:rPr>
          <w:br/>
          <w:t xml:space="preserve">    δ) Βουλευτών του Κομμουνιστικού Κόμματος Ελλάδας επί της αρχής και επί των άρθρων 50, 52, 53, 55, 58, 59, 60, 61, 65, 70 έως 99, 106, 184 έως 214, 215 έως 230, 233 και 236, σελ. </w:t>
        </w:r>
        <w:r w:rsidRPr="00735F25">
          <w:rPr>
            <w:rFonts w:eastAsia="Times New Roman"/>
            <w:szCs w:val="24"/>
            <w:lang w:eastAsia="en-US"/>
          </w:rPr>
          <w:br/>
          <w:t xml:space="preserve">3. Ονομαστική ψηφοφορία επί της αρχής και επί των άρθρων 1 έως 56, 58 έως 61, 63, 65, 66, 70 έως 99, 105, 106, 142, 153, 159, 184 έως 230, 233, 234, 236 και επί της τροπολογίας με γενικό αριθμό 449 και ειδικό 93, του σχεδίου νόμου του Υπουργείου Οικονομικών: «Επείγουσες διατάξεις για την εφαρμογή της Συμφωνίας Δημοσιονομικών Στόχων και Διαρθρωτικών Μεταρρυθμίσεων και άλλες διατάξεις», σελ. </w:t>
        </w:r>
        <w:r w:rsidRPr="00735F25">
          <w:rPr>
            <w:rFonts w:eastAsia="Times New Roman"/>
            <w:szCs w:val="24"/>
            <w:lang w:eastAsia="en-US"/>
          </w:rPr>
          <w:br/>
          <w:t xml:space="preserve">4. Επιστολικές ψήφοι επί της ονομαστικής ψηφοφορίας, σελ. </w:t>
        </w:r>
        <w:r w:rsidRPr="00735F25">
          <w:rPr>
            <w:rFonts w:eastAsia="Times New Roman"/>
            <w:szCs w:val="24"/>
            <w:lang w:eastAsia="en-US"/>
          </w:rPr>
          <w:br/>
          <w:t xml:space="preserve"> </w:t>
        </w:r>
        <w:r w:rsidRPr="00735F25">
          <w:rPr>
            <w:rFonts w:eastAsia="Times New Roman"/>
            <w:szCs w:val="24"/>
            <w:lang w:eastAsia="en-US"/>
          </w:rPr>
          <w:br/>
          <w:t>ΠΡΟΕΔΡΟΣ</w:t>
        </w:r>
      </w:ins>
    </w:p>
    <w:p w14:paraId="0AA357DF" w14:textId="77777777" w:rsidR="00735F25" w:rsidRPr="00735F25" w:rsidRDefault="00735F25" w:rsidP="00735F25">
      <w:pPr>
        <w:spacing w:after="0" w:line="360" w:lineRule="auto"/>
        <w:rPr>
          <w:ins w:id="21" w:author="Φλούδα Χριστίνα" w:date="2016-06-23T11:39:00Z"/>
          <w:rFonts w:eastAsia="Times New Roman"/>
          <w:szCs w:val="24"/>
          <w:lang w:eastAsia="en-US"/>
        </w:rPr>
      </w:pPr>
    </w:p>
    <w:p w14:paraId="376EB778" w14:textId="77777777" w:rsidR="00735F25" w:rsidRPr="00735F25" w:rsidRDefault="00735F25" w:rsidP="00735F25">
      <w:pPr>
        <w:spacing w:after="0" w:line="360" w:lineRule="auto"/>
        <w:rPr>
          <w:ins w:id="22" w:author="Φλούδα Χριστίνα" w:date="2016-06-23T11:39:00Z"/>
          <w:rFonts w:eastAsia="Times New Roman"/>
          <w:szCs w:val="24"/>
          <w:lang w:eastAsia="en-US"/>
        </w:rPr>
      </w:pPr>
      <w:ins w:id="23" w:author="Φλούδα Χριστίνα" w:date="2016-06-23T11:39:00Z">
        <w:r w:rsidRPr="00735F25">
          <w:rPr>
            <w:rFonts w:eastAsia="Times New Roman"/>
            <w:szCs w:val="24"/>
            <w:lang w:eastAsia="en-US"/>
          </w:rPr>
          <w:t>ΒΟΥΤΣΗΣ Ν. , σελ.</w:t>
        </w:r>
        <w:r w:rsidRPr="00735F25">
          <w:rPr>
            <w:rFonts w:eastAsia="Times New Roman"/>
            <w:szCs w:val="24"/>
            <w:lang w:eastAsia="en-US"/>
          </w:rPr>
          <w:br/>
        </w:r>
      </w:ins>
    </w:p>
    <w:p w14:paraId="2D813C92" w14:textId="77777777" w:rsidR="00735F25" w:rsidRPr="00735F25" w:rsidRDefault="00735F25" w:rsidP="00735F25">
      <w:pPr>
        <w:spacing w:after="0" w:line="360" w:lineRule="auto"/>
        <w:rPr>
          <w:ins w:id="24" w:author="Φλούδα Χριστίνα" w:date="2016-06-23T11:39:00Z"/>
          <w:rFonts w:eastAsia="Times New Roman"/>
          <w:szCs w:val="24"/>
          <w:lang w:eastAsia="en-US"/>
        </w:rPr>
      </w:pPr>
      <w:ins w:id="25" w:author="Φλούδα Χριστίνα" w:date="2016-06-23T11:39:00Z">
        <w:r w:rsidRPr="00735F25">
          <w:rPr>
            <w:rFonts w:eastAsia="Times New Roman"/>
            <w:szCs w:val="24"/>
            <w:lang w:eastAsia="en-US"/>
          </w:rPr>
          <w:t>ΠΡΟΕΔΡΕΥΟΝΤΕΣ</w:t>
        </w:r>
      </w:ins>
    </w:p>
    <w:p w14:paraId="51FD6A41" w14:textId="77777777" w:rsidR="00735F25" w:rsidRPr="00735F25" w:rsidRDefault="00735F25" w:rsidP="00735F25">
      <w:pPr>
        <w:spacing w:after="0" w:line="360" w:lineRule="auto"/>
        <w:rPr>
          <w:ins w:id="26" w:author="Φλούδα Χριστίνα" w:date="2016-06-23T11:39:00Z"/>
          <w:rFonts w:eastAsia="Times New Roman"/>
          <w:szCs w:val="24"/>
          <w:lang w:eastAsia="en-US"/>
        </w:rPr>
      </w:pPr>
    </w:p>
    <w:p w14:paraId="01E228D1" w14:textId="77777777" w:rsidR="00735F25" w:rsidRPr="00735F25" w:rsidRDefault="00735F25" w:rsidP="00735F25">
      <w:pPr>
        <w:spacing w:after="0" w:line="360" w:lineRule="auto"/>
        <w:rPr>
          <w:ins w:id="27" w:author="Φλούδα Χριστίνα" w:date="2016-06-23T11:39:00Z"/>
          <w:rFonts w:eastAsia="Times New Roman"/>
          <w:szCs w:val="24"/>
          <w:lang w:eastAsia="en-US"/>
        </w:rPr>
      </w:pPr>
      <w:ins w:id="28" w:author="Φλούδα Χριστίνα" w:date="2016-06-23T11:39:00Z">
        <w:r w:rsidRPr="00735F25">
          <w:rPr>
            <w:rFonts w:eastAsia="Times New Roman"/>
            <w:szCs w:val="24"/>
            <w:lang w:eastAsia="en-US"/>
          </w:rPr>
          <w:t>ΒΑΡΕΜΕΝΟΣ Γ. , σελ.</w:t>
        </w:r>
      </w:ins>
    </w:p>
    <w:p w14:paraId="5C448E4D" w14:textId="77777777" w:rsidR="00735F25" w:rsidRPr="00735F25" w:rsidRDefault="00735F25" w:rsidP="00735F25">
      <w:pPr>
        <w:spacing w:after="0" w:line="360" w:lineRule="auto"/>
        <w:rPr>
          <w:ins w:id="29" w:author="Φλούδα Χριστίνα" w:date="2016-06-23T11:39:00Z"/>
          <w:rFonts w:eastAsia="Times New Roman"/>
          <w:szCs w:val="24"/>
          <w:lang w:eastAsia="en-US"/>
        </w:rPr>
      </w:pPr>
      <w:ins w:id="30" w:author="Φλούδα Χριστίνα" w:date="2016-06-23T11:39:00Z">
        <w:r w:rsidRPr="00735F25">
          <w:rPr>
            <w:rFonts w:eastAsia="Times New Roman"/>
            <w:szCs w:val="24"/>
            <w:lang w:eastAsia="en-US"/>
          </w:rPr>
          <w:t>ΚΑΚΛΑΜΑΝΗΣ Ν. , σελ.</w:t>
        </w:r>
        <w:r w:rsidRPr="00735F25">
          <w:rPr>
            <w:rFonts w:eastAsia="Times New Roman"/>
            <w:szCs w:val="24"/>
            <w:lang w:eastAsia="en-US"/>
          </w:rPr>
          <w:br/>
          <w:t>ΚΡΕΜΑΣΤΙΝΟΣ Δ. , σελ.</w:t>
        </w:r>
        <w:r w:rsidRPr="00735F25">
          <w:rPr>
            <w:rFonts w:eastAsia="Times New Roman"/>
            <w:szCs w:val="24"/>
            <w:lang w:eastAsia="en-US"/>
          </w:rPr>
          <w:br/>
          <w:t>ΧΡΙΣΤΟΔΟΥΛΟΠΟΥΛΟΥ Α. , σελ.</w:t>
        </w:r>
        <w:r w:rsidRPr="00735F25">
          <w:rPr>
            <w:rFonts w:eastAsia="Times New Roman"/>
            <w:szCs w:val="24"/>
            <w:lang w:eastAsia="en-US"/>
          </w:rPr>
          <w:br/>
        </w:r>
      </w:ins>
    </w:p>
    <w:p w14:paraId="4D13F88A" w14:textId="77777777" w:rsidR="00735F25" w:rsidRPr="00735F25" w:rsidRDefault="00735F25" w:rsidP="00735F25">
      <w:pPr>
        <w:spacing w:after="0" w:line="360" w:lineRule="auto"/>
        <w:rPr>
          <w:ins w:id="31" w:author="Φλούδα Χριστίνα" w:date="2016-06-23T11:39:00Z"/>
          <w:rFonts w:eastAsia="Times New Roman"/>
          <w:szCs w:val="24"/>
          <w:lang w:eastAsia="en-US"/>
        </w:rPr>
      </w:pPr>
      <w:ins w:id="32" w:author="Φλούδα Χριστίνα" w:date="2016-06-23T11:39:00Z">
        <w:r w:rsidRPr="00735F25">
          <w:rPr>
            <w:rFonts w:eastAsia="Times New Roman"/>
            <w:szCs w:val="24"/>
            <w:lang w:eastAsia="en-US"/>
          </w:rPr>
          <w:t>ΟΜΙΛΗΤΕΣ</w:t>
        </w:r>
      </w:ins>
    </w:p>
    <w:p w14:paraId="1232AB70" w14:textId="77777777" w:rsidR="00735F25" w:rsidRPr="00735F25" w:rsidRDefault="00735F25" w:rsidP="00735F25">
      <w:pPr>
        <w:spacing w:after="0" w:line="360" w:lineRule="auto"/>
        <w:rPr>
          <w:ins w:id="33" w:author="Φλούδα Χριστίνα" w:date="2016-06-23T11:39:00Z"/>
          <w:rFonts w:eastAsia="Times New Roman"/>
          <w:szCs w:val="24"/>
          <w:lang w:eastAsia="en-US"/>
        </w:rPr>
      </w:pPr>
      <w:ins w:id="34" w:author="Φλούδα Χριστίνα" w:date="2016-06-23T11:39:00Z">
        <w:r w:rsidRPr="00735F25">
          <w:rPr>
            <w:rFonts w:eastAsia="Times New Roman"/>
            <w:szCs w:val="24"/>
            <w:lang w:eastAsia="en-US"/>
          </w:rPr>
          <w:br/>
          <w:t>Α. Επί διαδικαστικού θέματος:</w:t>
        </w:r>
        <w:r w:rsidRPr="00735F25">
          <w:rPr>
            <w:rFonts w:eastAsia="Times New Roman"/>
            <w:szCs w:val="24"/>
            <w:lang w:eastAsia="en-US"/>
          </w:rPr>
          <w:br/>
          <w:t>ΑΣΗΜΑΚΟΠΟΥΛΟΥ  Ά. , σελ.</w:t>
        </w:r>
      </w:ins>
    </w:p>
    <w:p w14:paraId="720E8B11" w14:textId="3CE7B158" w:rsidR="00735F25" w:rsidRDefault="00735F25" w:rsidP="00735F25">
      <w:pPr>
        <w:spacing w:after="0" w:line="600" w:lineRule="auto"/>
        <w:jc w:val="both"/>
        <w:rPr>
          <w:ins w:id="35" w:author="Φλούδα Χριστίνα" w:date="2016-06-23T11:39:00Z"/>
          <w:rFonts w:eastAsia="Times New Roman" w:cs="Times New Roman"/>
          <w:bCs/>
          <w:szCs w:val="24"/>
        </w:rPr>
        <w:pPrChange w:id="36" w:author="Φλούδα Χριστίνα" w:date="2016-06-23T11:39:00Z">
          <w:pPr>
            <w:spacing w:after="0" w:line="600" w:lineRule="auto"/>
            <w:jc w:val="center"/>
          </w:pPr>
        </w:pPrChange>
      </w:pPr>
      <w:ins w:id="37" w:author="Φλούδα Χριστίνα" w:date="2016-06-23T11:39:00Z">
        <w:r w:rsidRPr="00735F25">
          <w:rPr>
            <w:rFonts w:eastAsia="Times New Roman"/>
            <w:szCs w:val="24"/>
            <w:lang w:eastAsia="en-US"/>
          </w:rPr>
          <w:t>ΒΑΡΕΜΕΝΟΣ Γ. , σελ.</w:t>
        </w:r>
        <w:r w:rsidRPr="00735F25">
          <w:rPr>
            <w:rFonts w:eastAsia="Times New Roman"/>
            <w:szCs w:val="24"/>
            <w:lang w:eastAsia="en-US"/>
          </w:rPr>
          <w:br/>
          <w:t>ΒΕΣΥΡΟΠΟΥΛΟΣ Α. , σελ.</w:t>
        </w:r>
        <w:r w:rsidRPr="00735F25">
          <w:rPr>
            <w:rFonts w:eastAsia="Times New Roman"/>
            <w:szCs w:val="24"/>
            <w:lang w:eastAsia="en-US"/>
          </w:rPr>
          <w:br/>
          <w:t>ΒΟΥΛΤΕΨΗ Σ. , σελ.</w:t>
        </w:r>
        <w:r w:rsidRPr="00735F25">
          <w:rPr>
            <w:rFonts w:eastAsia="Times New Roman"/>
            <w:szCs w:val="24"/>
            <w:lang w:eastAsia="en-US"/>
          </w:rPr>
          <w:br/>
          <w:t>ΒΟΥΤΣΗΣ Ν. , σελ.</w:t>
        </w:r>
        <w:r w:rsidRPr="00735F25">
          <w:rPr>
            <w:rFonts w:eastAsia="Times New Roman"/>
            <w:szCs w:val="24"/>
            <w:lang w:eastAsia="en-US"/>
          </w:rPr>
          <w:br/>
          <w:t>ΔΕΝΔΙΑΣ Ν. , σελ.</w:t>
        </w:r>
        <w:r w:rsidRPr="00735F25">
          <w:rPr>
            <w:rFonts w:eastAsia="Times New Roman"/>
            <w:szCs w:val="24"/>
            <w:lang w:eastAsia="en-US"/>
          </w:rPr>
          <w:br/>
          <w:t>ΖΑΡΟΥΛΙΑ Ε. , σελ.</w:t>
        </w:r>
        <w:r w:rsidRPr="00735F25">
          <w:rPr>
            <w:rFonts w:eastAsia="Times New Roman"/>
            <w:szCs w:val="24"/>
            <w:lang w:eastAsia="en-US"/>
          </w:rPr>
          <w:br/>
          <w:t>ΘΕΟΧΑΡΟΠΟΥΛΟΣ Α. , σελ.</w:t>
        </w:r>
        <w:r w:rsidRPr="00735F25">
          <w:rPr>
            <w:rFonts w:eastAsia="Times New Roman"/>
            <w:szCs w:val="24"/>
            <w:lang w:eastAsia="en-US"/>
          </w:rPr>
          <w:br/>
          <w:t>ΚΑΚΛΑΜΑΝΗΣ Ν. , σελ.</w:t>
        </w:r>
        <w:r w:rsidRPr="00735F25">
          <w:rPr>
            <w:rFonts w:eastAsia="Times New Roman"/>
            <w:szCs w:val="24"/>
            <w:lang w:eastAsia="en-US"/>
          </w:rPr>
          <w:br/>
          <w:t>ΚΑΣΙΔΙΑΡΗΣ Η. , σελ.</w:t>
        </w:r>
        <w:r w:rsidRPr="00735F25">
          <w:rPr>
            <w:rFonts w:eastAsia="Times New Roman"/>
            <w:szCs w:val="24"/>
            <w:lang w:eastAsia="en-US"/>
          </w:rPr>
          <w:br/>
          <w:t>ΚΡΕΜΑΣΤΙΝΟΣ Δ. , σελ.</w:t>
        </w:r>
        <w:r w:rsidRPr="00735F25">
          <w:rPr>
            <w:rFonts w:eastAsia="Times New Roman"/>
            <w:szCs w:val="24"/>
            <w:lang w:eastAsia="en-US"/>
          </w:rPr>
          <w:br/>
          <w:t>ΛΟΒΕΡΔΟΣ Α. , σελ.</w:t>
        </w:r>
        <w:r w:rsidRPr="00735F25">
          <w:rPr>
            <w:rFonts w:eastAsia="Times New Roman"/>
            <w:szCs w:val="24"/>
            <w:lang w:eastAsia="en-US"/>
          </w:rPr>
          <w:br/>
          <w:t>ΜΠΑΚΟΓΙΑΝΝΗ Θ. , σελ.</w:t>
        </w:r>
        <w:r w:rsidRPr="00735F25">
          <w:rPr>
            <w:rFonts w:eastAsia="Times New Roman"/>
            <w:szCs w:val="24"/>
            <w:lang w:eastAsia="en-US"/>
          </w:rPr>
          <w:br/>
          <w:t>ΣΤΑΪΚΟΥΡΑΣ Χ. , σελ.</w:t>
        </w:r>
        <w:r w:rsidRPr="00735F25">
          <w:rPr>
            <w:rFonts w:eastAsia="Times New Roman"/>
            <w:szCs w:val="24"/>
            <w:lang w:eastAsia="en-US"/>
          </w:rPr>
          <w:br/>
          <w:t>ΤΣΙΡΩΝΗΣ Ι. , σελ.</w:t>
        </w:r>
        <w:r w:rsidRPr="00735F25">
          <w:rPr>
            <w:rFonts w:eastAsia="Times New Roman"/>
            <w:szCs w:val="24"/>
            <w:lang w:eastAsia="en-US"/>
          </w:rPr>
          <w:br/>
        </w:r>
        <w:r w:rsidRPr="00735F25">
          <w:rPr>
            <w:rFonts w:eastAsia="Times New Roman"/>
            <w:szCs w:val="24"/>
            <w:lang w:eastAsia="en-US"/>
          </w:rPr>
          <w:br/>
          <w:t>Β. Επί της αναφοράς επέτειο πενήντα χρόνων της δολοφονίας του Γρηγόρη Λαμπράκη:</w:t>
        </w:r>
        <w:r w:rsidRPr="00735F25">
          <w:rPr>
            <w:rFonts w:eastAsia="Times New Roman"/>
            <w:szCs w:val="24"/>
            <w:lang w:eastAsia="en-US"/>
          </w:rPr>
          <w:br/>
          <w:t>ΒΟΥΤΣΗΣ Ν. , σελ.</w:t>
        </w:r>
        <w:r w:rsidRPr="00735F25">
          <w:rPr>
            <w:rFonts w:eastAsia="Times New Roman"/>
            <w:szCs w:val="24"/>
            <w:lang w:eastAsia="en-US"/>
          </w:rPr>
          <w:br/>
        </w:r>
        <w:r w:rsidRPr="00735F25">
          <w:rPr>
            <w:rFonts w:eastAsia="Times New Roman"/>
            <w:szCs w:val="24"/>
            <w:lang w:eastAsia="en-US"/>
          </w:rPr>
          <w:br/>
          <w:t>Γ. Επί του σχεδίου νόμου του Υπουργείου Οικονομικών:</w:t>
        </w:r>
        <w:r w:rsidRPr="00735F25">
          <w:rPr>
            <w:rFonts w:eastAsia="Times New Roman"/>
            <w:szCs w:val="24"/>
            <w:lang w:eastAsia="en-US"/>
          </w:rPr>
          <w:br/>
          <w:t>ΑΛΕΞΙΑΔΗΣ Τ. , σελ.</w:t>
        </w:r>
        <w:r w:rsidRPr="00735F25">
          <w:rPr>
            <w:rFonts w:eastAsia="Times New Roman"/>
            <w:szCs w:val="24"/>
            <w:lang w:eastAsia="en-US"/>
          </w:rPr>
          <w:br/>
          <w:t>ΑΜΥΡΑΣ Γ. , σελ.</w:t>
        </w:r>
        <w:r w:rsidRPr="00735F25">
          <w:rPr>
            <w:rFonts w:eastAsia="Times New Roman"/>
            <w:szCs w:val="24"/>
            <w:lang w:eastAsia="en-US"/>
          </w:rPr>
          <w:br/>
          <w:t>ΑΝΔΡΙΑΝΟΣ Ι. , σελ.</w:t>
        </w:r>
        <w:r w:rsidRPr="00735F25">
          <w:rPr>
            <w:rFonts w:eastAsia="Times New Roman"/>
            <w:szCs w:val="24"/>
            <w:lang w:eastAsia="en-US"/>
          </w:rPr>
          <w:br/>
          <w:t>ΑΠΟΣΤΟΛΟΥ Ε. , σελ.</w:t>
        </w:r>
        <w:r w:rsidRPr="00735F25">
          <w:rPr>
            <w:rFonts w:eastAsia="Times New Roman"/>
            <w:szCs w:val="24"/>
            <w:lang w:eastAsia="en-US"/>
          </w:rPr>
          <w:br/>
          <w:t>ΑΡΒΑΝΙΤΙΔΗΣ Γ. , σελ.</w:t>
        </w:r>
        <w:r w:rsidRPr="00735F25">
          <w:rPr>
            <w:rFonts w:eastAsia="Times New Roman"/>
            <w:szCs w:val="24"/>
            <w:lang w:eastAsia="en-US"/>
          </w:rPr>
          <w:br/>
          <w:t>ΒΕΡΝΑΡΔΑΚΗΣ Χ. , σελ.</w:t>
        </w:r>
        <w:r w:rsidRPr="00735F25">
          <w:rPr>
            <w:rFonts w:eastAsia="Times New Roman"/>
            <w:szCs w:val="24"/>
            <w:lang w:eastAsia="en-US"/>
          </w:rPr>
          <w:br/>
          <w:t>ΒΛΑΧΟΣ Γ. , σελ.</w:t>
        </w:r>
        <w:r w:rsidRPr="00735F25">
          <w:rPr>
            <w:rFonts w:eastAsia="Times New Roman"/>
            <w:szCs w:val="24"/>
            <w:lang w:eastAsia="en-US"/>
          </w:rPr>
          <w:br/>
          <w:t>ΓΑΚΗΣ Δ. , σελ.</w:t>
        </w:r>
        <w:r w:rsidRPr="00735F25">
          <w:rPr>
            <w:rFonts w:eastAsia="Times New Roman"/>
            <w:szCs w:val="24"/>
            <w:lang w:eastAsia="en-US"/>
          </w:rPr>
          <w:br/>
          <w:t>ΓΕΝΝΗΜΑΤΑ Φ. , σελ.</w:t>
        </w:r>
        <w:r w:rsidRPr="00735F25">
          <w:rPr>
            <w:rFonts w:eastAsia="Times New Roman"/>
            <w:szCs w:val="24"/>
            <w:lang w:eastAsia="en-US"/>
          </w:rPr>
          <w:br/>
          <w:t>ΓΙΑΝΝΑΚΗΣ Σ. , σελ.</w:t>
        </w:r>
        <w:r w:rsidRPr="00735F25">
          <w:rPr>
            <w:rFonts w:eastAsia="Times New Roman"/>
            <w:szCs w:val="24"/>
            <w:lang w:eastAsia="en-US"/>
          </w:rPr>
          <w:br/>
          <w:t>ΓΙΟΓΙΑΚΑΣ Β. , σελ.</w:t>
        </w:r>
        <w:r w:rsidRPr="00735F25">
          <w:rPr>
            <w:rFonts w:eastAsia="Times New Roman"/>
            <w:szCs w:val="24"/>
            <w:lang w:eastAsia="en-US"/>
          </w:rPr>
          <w:br/>
          <w:t>ΓΚΙΟΚΑΣ Ι. , σελ.</w:t>
        </w:r>
        <w:r w:rsidRPr="00735F25">
          <w:rPr>
            <w:rFonts w:eastAsia="Times New Roman"/>
            <w:szCs w:val="24"/>
            <w:lang w:eastAsia="en-US"/>
          </w:rPr>
          <w:br/>
          <w:t>ΓΡΕΓΟΣ Α. , σελ.</w:t>
        </w:r>
        <w:r w:rsidRPr="00735F25">
          <w:rPr>
            <w:rFonts w:eastAsia="Times New Roman"/>
            <w:szCs w:val="24"/>
            <w:lang w:eastAsia="en-US"/>
          </w:rPr>
          <w:br/>
          <w:t>ΔΑΝΕΛΛΗΣ Σ. , σελ.</w:t>
        </w:r>
        <w:r w:rsidRPr="00735F25">
          <w:rPr>
            <w:rFonts w:eastAsia="Times New Roman"/>
            <w:szCs w:val="24"/>
            <w:lang w:eastAsia="en-US"/>
          </w:rPr>
          <w:br/>
          <w:t>ΔΕΝΔΙΑΣ Ν. , σελ.</w:t>
        </w:r>
        <w:r w:rsidRPr="00735F25">
          <w:rPr>
            <w:rFonts w:eastAsia="Times New Roman"/>
            <w:szCs w:val="24"/>
            <w:lang w:eastAsia="en-US"/>
          </w:rPr>
          <w:br/>
          <w:t>ΔΡΙΤΣΑΣ Θ. , σελ.</w:t>
        </w:r>
        <w:r w:rsidRPr="00735F25">
          <w:rPr>
            <w:rFonts w:eastAsia="Times New Roman"/>
            <w:szCs w:val="24"/>
            <w:lang w:eastAsia="en-US"/>
          </w:rPr>
          <w:br/>
          <w:t>ΘΕΟΔΩΡΑΚΗΣ Σ. , σελ.</w:t>
        </w:r>
        <w:r w:rsidRPr="00735F25">
          <w:rPr>
            <w:rFonts w:eastAsia="Times New Roman"/>
            <w:szCs w:val="24"/>
            <w:lang w:eastAsia="en-US"/>
          </w:rPr>
          <w:br/>
          <w:t>ΘΕΟΧΑΡΟΠΟΥΛΟΣ Α. , σελ.</w:t>
        </w:r>
        <w:r w:rsidRPr="00735F25">
          <w:rPr>
            <w:rFonts w:eastAsia="Times New Roman"/>
            <w:szCs w:val="24"/>
            <w:lang w:eastAsia="en-US"/>
          </w:rPr>
          <w:br/>
          <w:t>ΚΑΜΜΕΝΟΣ Π. , σελ.</w:t>
        </w:r>
        <w:r w:rsidRPr="00735F25">
          <w:rPr>
            <w:rFonts w:eastAsia="Times New Roman"/>
            <w:szCs w:val="24"/>
            <w:lang w:eastAsia="en-US"/>
          </w:rPr>
          <w:br/>
          <w:t>ΚΑΡΑΓΙΑΝΝΙΔΗΣ Χ. , σελ.</w:t>
        </w:r>
        <w:r w:rsidRPr="00735F25">
          <w:rPr>
            <w:rFonts w:eastAsia="Times New Roman"/>
            <w:szCs w:val="24"/>
            <w:lang w:eastAsia="en-US"/>
          </w:rPr>
          <w:br/>
          <w:t>ΚΑΡΑΜΑΝΛΗ  Ά. , σελ.</w:t>
        </w:r>
        <w:r w:rsidRPr="00735F25">
          <w:rPr>
            <w:rFonts w:eastAsia="Times New Roman"/>
            <w:szCs w:val="24"/>
            <w:lang w:eastAsia="en-US"/>
          </w:rPr>
          <w:br/>
          <w:t>ΚΑΣΙΔΙΑΡΗΣ Η. , σελ.</w:t>
        </w:r>
        <w:r w:rsidRPr="00735F25">
          <w:rPr>
            <w:rFonts w:eastAsia="Times New Roman"/>
            <w:szCs w:val="24"/>
            <w:lang w:eastAsia="en-US"/>
          </w:rPr>
          <w:br/>
          <w:t>ΚΑΤΣΑΝΙΩΤΗΣ Α. , σελ.</w:t>
        </w:r>
        <w:r w:rsidRPr="00735F25">
          <w:rPr>
            <w:rFonts w:eastAsia="Times New Roman"/>
            <w:szCs w:val="24"/>
            <w:lang w:eastAsia="en-US"/>
          </w:rPr>
          <w:br/>
          <w:t>ΚΑΤΣΙΚΗΣ Κ. , σελ.</w:t>
        </w:r>
        <w:r w:rsidRPr="00735F25">
          <w:rPr>
            <w:rFonts w:eastAsia="Times New Roman"/>
            <w:szCs w:val="24"/>
            <w:lang w:eastAsia="en-US"/>
          </w:rPr>
          <w:br/>
          <w:t>ΚΕΓΚΕΡΟΓΛΟΥ Β. , σελ.</w:t>
        </w:r>
        <w:r w:rsidRPr="00735F25">
          <w:rPr>
            <w:rFonts w:eastAsia="Times New Roman"/>
            <w:szCs w:val="24"/>
            <w:lang w:eastAsia="en-US"/>
          </w:rPr>
          <w:br/>
          <w:t>ΚΕΦΑΛΙΔΟΥ Χ. , σελ.</w:t>
        </w:r>
        <w:r w:rsidRPr="00735F25">
          <w:rPr>
            <w:rFonts w:eastAsia="Times New Roman"/>
            <w:szCs w:val="24"/>
            <w:lang w:eastAsia="en-US"/>
          </w:rPr>
          <w:br/>
          <w:t>ΚΕΦΑΛΟΓΙΑΝΝΗΣ Ι. , σελ.</w:t>
        </w:r>
        <w:r w:rsidRPr="00735F25">
          <w:rPr>
            <w:rFonts w:eastAsia="Times New Roman"/>
            <w:szCs w:val="24"/>
            <w:lang w:eastAsia="en-US"/>
          </w:rPr>
          <w:br/>
          <w:t>ΚΟΥΡΟΥΜΠΛΗΣ Π. , σελ.</w:t>
        </w:r>
        <w:r w:rsidRPr="00735F25">
          <w:rPr>
            <w:rFonts w:eastAsia="Times New Roman"/>
            <w:szCs w:val="24"/>
            <w:lang w:eastAsia="en-US"/>
          </w:rPr>
          <w:br/>
          <w:t>ΚΟΥΤΣΟΥΚΟΣ Γ. , σελ.</w:t>
        </w:r>
        <w:r w:rsidRPr="00735F25">
          <w:rPr>
            <w:rFonts w:eastAsia="Times New Roman"/>
            <w:szCs w:val="24"/>
            <w:lang w:eastAsia="en-US"/>
          </w:rPr>
          <w:br/>
          <w:t>ΚΟΥΤΣΟΥΜΠΑΣ Δ. , σελ.</w:t>
        </w:r>
        <w:r w:rsidRPr="00735F25">
          <w:rPr>
            <w:rFonts w:eastAsia="Times New Roman"/>
            <w:szCs w:val="24"/>
            <w:lang w:eastAsia="en-US"/>
          </w:rPr>
          <w:br/>
          <w:t>ΚΩΝΣΤΑΝΤΙΝΟΠΟΥΛΟΣ Ο. , σελ.</w:t>
        </w:r>
        <w:r w:rsidRPr="00735F25">
          <w:rPr>
            <w:rFonts w:eastAsia="Times New Roman"/>
            <w:szCs w:val="24"/>
            <w:lang w:eastAsia="en-US"/>
          </w:rPr>
          <w:br/>
          <w:t>ΛΕΒΕΝΤΗΣ Β. , σελ.</w:t>
        </w:r>
        <w:r w:rsidRPr="00735F25">
          <w:rPr>
            <w:rFonts w:eastAsia="Times New Roman"/>
            <w:szCs w:val="24"/>
            <w:lang w:eastAsia="en-US"/>
          </w:rPr>
          <w:br/>
          <w:t>ΛΟΒΕΡΔΟΣ Α. , σελ.</w:t>
        </w:r>
        <w:r w:rsidRPr="00735F25">
          <w:rPr>
            <w:rFonts w:eastAsia="Times New Roman"/>
            <w:szCs w:val="24"/>
            <w:lang w:eastAsia="en-US"/>
          </w:rPr>
          <w:br/>
          <w:t>ΜΑΥΡΩΤΑΣ Γ. , σελ.</w:t>
        </w:r>
        <w:r w:rsidRPr="00735F25">
          <w:rPr>
            <w:rFonts w:eastAsia="Times New Roman"/>
            <w:szCs w:val="24"/>
            <w:lang w:eastAsia="en-US"/>
          </w:rPr>
          <w:br/>
          <w:t>ΜΗΤΑΡΑΚΗΣ Π. , σελ.</w:t>
        </w:r>
        <w:r w:rsidRPr="00735F25">
          <w:rPr>
            <w:rFonts w:eastAsia="Times New Roman"/>
            <w:szCs w:val="24"/>
            <w:lang w:eastAsia="en-US"/>
          </w:rPr>
          <w:br/>
          <w:t>ΜΗΤΣΟΤΑΚΗΣ Κ. , σελ.</w:t>
        </w:r>
        <w:r w:rsidRPr="00735F25">
          <w:rPr>
            <w:rFonts w:eastAsia="Times New Roman"/>
            <w:szCs w:val="24"/>
            <w:lang w:eastAsia="en-US"/>
          </w:rPr>
          <w:br/>
          <w:t>ΜΙΧΑΛΟΛΙΑΚΟΣ Ν. , σελ.</w:t>
        </w:r>
        <w:r w:rsidRPr="00735F25">
          <w:rPr>
            <w:rFonts w:eastAsia="Times New Roman"/>
            <w:szCs w:val="24"/>
            <w:lang w:eastAsia="en-US"/>
          </w:rPr>
          <w:br/>
          <w:t>ΜΠΑΚΟΓΙΑΝΝΗ Θ. , σελ.</w:t>
        </w:r>
        <w:r w:rsidRPr="00735F25">
          <w:rPr>
            <w:rFonts w:eastAsia="Times New Roman"/>
            <w:szCs w:val="24"/>
            <w:lang w:eastAsia="en-US"/>
          </w:rPr>
          <w:br/>
          <w:t>ΜΠΟΥΚΩΡΟΣ Χ. , σελ.</w:t>
        </w:r>
        <w:r w:rsidRPr="00735F25">
          <w:rPr>
            <w:rFonts w:eastAsia="Times New Roman"/>
            <w:szCs w:val="24"/>
            <w:lang w:eastAsia="en-US"/>
          </w:rPr>
          <w:br/>
          <w:t>ΞΑΝΘΟΣ Α. , σελ.</w:t>
        </w:r>
        <w:r w:rsidRPr="00735F25">
          <w:rPr>
            <w:rFonts w:eastAsia="Times New Roman"/>
            <w:szCs w:val="24"/>
            <w:lang w:eastAsia="en-US"/>
          </w:rPr>
          <w:br/>
          <w:t>ΠΑΝΑΓΙΩΤΑΡΟΣ Η. , σελ.</w:t>
        </w:r>
        <w:r w:rsidRPr="00735F25">
          <w:rPr>
            <w:rFonts w:eastAsia="Times New Roman"/>
            <w:szCs w:val="24"/>
            <w:lang w:eastAsia="en-US"/>
          </w:rPr>
          <w:br/>
          <w:t>ΠΑΠΠΑΣ Ν. , σελ.</w:t>
        </w:r>
        <w:r w:rsidRPr="00735F25">
          <w:rPr>
            <w:rFonts w:eastAsia="Times New Roman"/>
            <w:szCs w:val="24"/>
            <w:lang w:eastAsia="en-US"/>
          </w:rPr>
          <w:br/>
          <w:t>ΠΑΡΑΣΚΕΥΟΠΟΥΛΟΣ Ν. , σελ.</w:t>
        </w:r>
        <w:r w:rsidRPr="00735F25">
          <w:rPr>
            <w:rFonts w:eastAsia="Times New Roman"/>
            <w:szCs w:val="24"/>
            <w:lang w:eastAsia="en-US"/>
          </w:rPr>
          <w:br/>
          <w:t>ΠΑΥΛΙΔΗΣ Κ. , σελ.</w:t>
        </w:r>
        <w:r w:rsidRPr="00735F25">
          <w:rPr>
            <w:rFonts w:eastAsia="Times New Roman"/>
            <w:szCs w:val="24"/>
            <w:lang w:eastAsia="en-US"/>
          </w:rPr>
          <w:br/>
          <w:t>ΣΚΑΝΔΑΛΙΔΗΣ Κ. , σελ.</w:t>
        </w:r>
        <w:r w:rsidRPr="00735F25">
          <w:rPr>
            <w:rFonts w:eastAsia="Times New Roman"/>
            <w:szCs w:val="24"/>
            <w:lang w:eastAsia="en-US"/>
          </w:rPr>
          <w:br/>
          <w:t>ΣΚΟΥΡΛΕΤΗΣ Π. , σελ.</w:t>
        </w:r>
        <w:r w:rsidRPr="00735F25">
          <w:rPr>
            <w:rFonts w:eastAsia="Times New Roman"/>
            <w:szCs w:val="24"/>
            <w:lang w:eastAsia="en-US"/>
          </w:rPr>
          <w:br/>
          <w:t>ΣΠΑΡΤΙΝΟΣ Κ. , σελ.</w:t>
        </w:r>
        <w:r w:rsidRPr="00735F25">
          <w:rPr>
            <w:rFonts w:eastAsia="Times New Roman"/>
            <w:szCs w:val="24"/>
            <w:lang w:eastAsia="en-US"/>
          </w:rPr>
          <w:br/>
          <w:t>ΣΤΑΘΑΚΗΣ Γ. , σελ.</w:t>
        </w:r>
        <w:r w:rsidRPr="00735F25">
          <w:rPr>
            <w:rFonts w:eastAsia="Times New Roman"/>
            <w:szCs w:val="24"/>
            <w:lang w:eastAsia="en-US"/>
          </w:rPr>
          <w:br/>
          <w:t>ΣΤΑΪΚΟΥΡΑΣ Χ. , σελ.</w:t>
        </w:r>
        <w:r w:rsidRPr="00735F25">
          <w:rPr>
            <w:rFonts w:eastAsia="Times New Roman"/>
            <w:szCs w:val="24"/>
            <w:lang w:eastAsia="en-US"/>
          </w:rPr>
          <w:br/>
          <w:t>ΣΤΑΜΑΤΗΣ Δ. , σελ.</w:t>
        </w:r>
        <w:r w:rsidRPr="00735F25">
          <w:rPr>
            <w:rFonts w:eastAsia="Times New Roman"/>
            <w:szCs w:val="24"/>
            <w:lang w:eastAsia="en-US"/>
          </w:rPr>
          <w:br/>
          <w:t>ΣΥΡΜΑΛΕΝΙΟΣ Ν. , σελ.</w:t>
        </w:r>
        <w:r w:rsidRPr="00735F25">
          <w:rPr>
            <w:rFonts w:eastAsia="Times New Roman"/>
            <w:szCs w:val="24"/>
            <w:lang w:eastAsia="en-US"/>
          </w:rPr>
          <w:br/>
          <w:t>ΤΕΛΙΓΙΟΡΙΔΟΥ Ο. , σελ.</w:t>
        </w:r>
        <w:r w:rsidRPr="00735F25">
          <w:rPr>
            <w:rFonts w:eastAsia="Times New Roman"/>
            <w:szCs w:val="24"/>
            <w:lang w:eastAsia="en-US"/>
          </w:rPr>
          <w:br/>
          <w:t>ΤΣΑΚΑΛΩΤΟΣ Ε. , σελ.</w:t>
        </w:r>
        <w:r w:rsidRPr="00735F25">
          <w:rPr>
            <w:rFonts w:eastAsia="Times New Roman"/>
            <w:szCs w:val="24"/>
            <w:lang w:eastAsia="en-US"/>
          </w:rPr>
          <w:br/>
          <w:t>ΤΣΙΠΡΑΣ Α. , σελ.</w:t>
        </w:r>
        <w:r w:rsidRPr="00735F25">
          <w:rPr>
            <w:rFonts w:eastAsia="Times New Roman"/>
            <w:szCs w:val="24"/>
            <w:lang w:eastAsia="en-US"/>
          </w:rPr>
          <w:br/>
          <w:t>ΤΣΙΡΩΝΗΣ Ι. , σελ.</w:t>
        </w:r>
        <w:r w:rsidRPr="00735F25">
          <w:rPr>
            <w:rFonts w:eastAsia="Times New Roman"/>
            <w:szCs w:val="24"/>
            <w:lang w:eastAsia="en-US"/>
          </w:rPr>
          <w:br/>
          <w:t>ΦΩΤΙΟΥ Θ. , σελ.</w:t>
        </w:r>
        <w:r w:rsidRPr="00735F25">
          <w:rPr>
            <w:rFonts w:eastAsia="Times New Roman"/>
            <w:szCs w:val="24"/>
            <w:lang w:eastAsia="en-US"/>
          </w:rPr>
          <w:br/>
          <w:t>ΧΑΡΑΚΟΠΟΥΛΟΣ Μ. , σελ.</w:t>
        </w:r>
        <w:r w:rsidRPr="00735F25">
          <w:rPr>
            <w:rFonts w:eastAsia="Times New Roman"/>
            <w:szCs w:val="24"/>
            <w:lang w:eastAsia="en-US"/>
          </w:rPr>
          <w:br/>
          <w:t>ΧΑΤΖΗΣΑΒΒΑΣ Χ. , σελ.</w:t>
        </w:r>
        <w:r w:rsidRPr="00735F25">
          <w:rPr>
            <w:rFonts w:eastAsia="Times New Roman"/>
            <w:szCs w:val="24"/>
            <w:lang w:eastAsia="en-US"/>
          </w:rPr>
          <w:br/>
          <w:t>ΧΟΥΛΙΑΡΑΚΗΣ Γ. , σελ.</w:t>
        </w:r>
        <w:r w:rsidRPr="00735F25">
          <w:rPr>
            <w:rFonts w:eastAsia="Times New Roman"/>
            <w:szCs w:val="24"/>
            <w:lang w:eastAsia="en-US"/>
          </w:rPr>
          <w:br/>
        </w:r>
        <w:r w:rsidRPr="00735F25">
          <w:rPr>
            <w:rFonts w:eastAsia="Times New Roman"/>
            <w:szCs w:val="24"/>
            <w:lang w:eastAsia="en-US"/>
          </w:rPr>
          <w:br/>
          <w:t>ΠΑΡΕΜΒΑΣΕΙΣ:</w:t>
        </w:r>
        <w:r w:rsidRPr="00735F25">
          <w:rPr>
            <w:rFonts w:eastAsia="Times New Roman"/>
            <w:szCs w:val="24"/>
            <w:lang w:eastAsia="en-US"/>
          </w:rPr>
          <w:br/>
          <w:t>ΑΘΑΝΑΣΙΟΥ Χ. , σελ.</w:t>
        </w:r>
        <w:r w:rsidRPr="00735F25">
          <w:rPr>
            <w:rFonts w:eastAsia="Times New Roman"/>
            <w:szCs w:val="24"/>
            <w:lang w:eastAsia="en-US"/>
          </w:rPr>
          <w:br/>
          <w:t>ΑΝΤΩΝΙΟΥ Χ. , σελ.</w:t>
        </w:r>
        <w:r w:rsidRPr="00735F25">
          <w:rPr>
            <w:rFonts w:eastAsia="Times New Roman"/>
            <w:szCs w:val="24"/>
            <w:lang w:eastAsia="en-US"/>
          </w:rPr>
          <w:br/>
          <w:t>ΑΥΛΩΝΙΤΟΥ Ε. , σελ.</w:t>
        </w:r>
        <w:r w:rsidRPr="00735F25">
          <w:rPr>
            <w:rFonts w:eastAsia="Times New Roman"/>
            <w:szCs w:val="24"/>
            <w:lang w:eastAsia="en-US"/>
          </w:rPr>
          <w:br/>
          <w:t>ΒΑΓΕΝΑ  Ά. , σελ.</w:t>
        </w:r>
        <w:r w:rsidRPr="00735F25">
          <w:rPr>
            <w:rFonts w:eastAsia="Times New Roman"/>
            <w:szCs w:val="24"/>
            <w:lang w:eastAsia="en-US"/>
          </w:rPr>
          <w:br/>
          <w:t>ΒΕΣΥΡΟΠΟΥΛΟΣ Α. , σελ.</w:t>
        </w:r>
        <w:r w:rsidRPr="00735F25">
          <w:rPr>
            <w:rFonts w:eastAsia="Times New Roman"/>
            <w:szCs w:val="24"/>
            <w:lang w:eastAsia="en-US"/>
          </w:rPr>
          <w:br/>
          <w:t>ΒΟΡΙΔΗΣ Μ. , σελ.</w:t>
        </w:r>
        <w:r w:rsidRPr="00735F25">
          <w:rPr>
            <w:rFonts w:eastAsia="Times New Roman"/>
            <w:szCs w:val="24"/>
            <w:lang w:eastAsia="en-US"/>
          </w:rPr>
          <w:br/>
          <w:t>ΒΟΥΛΤΕΨΗ Σ. , σελ.</w:t>
        </w:r>
        <w:r w:rsidRPr="00735F25">
          <w:rPr>
            <w:rFonts w:eastAsia="Times New Roman"/>
            <w:szCs w:val="24"/>
            <w:lang w:eastAsia="en-US"/>
          </w:rPr>
          <w:br/>
          <w:t>ΒΡΟΥΤΣΗΣ Ι. , σελ.</w:t>
        </w:r>
        <w:r w:rsidRPr="00735F25">
          <w:rPr>
            <w:rFonts w:eastAsia="Times New Roman"/>
            <w:szCs w:val="24"/>
            <w:lang w:eastAsia="en-US"/>
          </w:rPr>
          <w:br/>
          <w:t>ΓΡΕΓΟΣ Α. , σελ.</w:t>
        </w:r>
        <w:r w:rsidRPr="00735F25">
          <w:rPr>
            <w:rFonts w:eastAsia="Times New Roman"/>
            <w:szCs w:val="24"/>
            <w:lang w:eastAsia="en-US"/>
          </w:rPr>
          <w:br/>
          <w:t>ΔΑΒΑΚΗΣ Α. , σελ.</w:t>
        </w:r>
        <w:r w:rsidRPr="00735F25">
          <w:rPr>
            <w:rFonts w:eastAsia="Times New Roman"/>
            <w:szCs w:val="24"/>
            <w:lang w:eastAsia="en-US"/>
          </w:rPr>
          <w:br/>
          <w:t>ΚΙΚΙΛΙΑΣ Β. , σελ.</w:t>
        </w:r>
        <w:r w:rsidRPr="00735F25">
          <w:rPr>
            <w:rFonts w:eastAsia="Times New Roman"/>
            <w:szCs w:val="24"/>
            <w:lang w:eastAsia="en-US"/>
          </w:rPr>
          <w:br/>
          <w:t>ΚΟΥΤΣΟΥΚΟΣ Γ. , σελ.</w:t>
        </w:r>
        <w:r w:rsidRPr="00735F25">
          <w:rPr>
            <w:rFonts w:eastAsia="Times New Roman"/>
            <w:szCs w:val="24"/>
            <w:lang w:eastAsia="en-US"/>
          </w:rPr>
          <w:br/>
          <w:t>ΚΥΡΙΑΖΙΔΗΣ Δ. , σελ.</w:t>
        </w:r>
        <w:r w:rsidRPr="00735F25">
          <w:rPr>
            <w:rFonts w:eastAsia="Times New Roman"/>
            <w:szCs w:val="24"/>
            <w:lang w:eastAsia="en-US"/>
          </w:rPr>
          <w:br/>
          <w:t>ΛΑΠΠΑΣ Σ. , σελ.</w:t>
        </w:r>
        <w:r w:rsidRPr="00735F25">
          <w:rPr>
            <w:rFonts w:eastAsia="Times New Roman"/>
            <w:szCs w:val="24"/>
            <w:lang w:eastAsia="en-US"/>
          </w:rPr>
          <w:br/>
          <w:t>ΜΠΑΡΚΑΣ Κ. , σελ.</w:t>
        </w:r>
        <w:r w:rsidRPr="00735F25">
          <w:rPr>
            <w:rFonts w:eastAsia="Times New Roman"/>
            <w:szCs w:val="24"/>
            <w:lang w:eastAsia="en-US"/>
          </w:rPr>
          <w:br/>
          <w:t>ΜΠΟΥΚΩΡΟΣ Χ. , σελ.</w:t>
        </w:r>
        <w:r w:rsidRPr="00735F25">
          <w:rPr>
            <w:rFonts w:eastAsia="Times New Roman"/>
            <w:szCs w:val="24"/>
            <w:lang w:eastAsia="en-US"/>
          </w:rPr>
          <w:br/>
          <w:t>ΠΑΝΤΖΑΣ Γ. , σελ.</w:t>
        </w:r>
        <w:r w:rsidRPr="00735F25">
          <w:rPr>
            <w:rFonts w:eastAsia="Times New Roman"/>
            <w:szCs w:val="24"/>
            <w:lang w:eastAsia="en-US"/>
          </w:rPr>
          <w:br/>
          <w:t>ΣΚΡΕΚΑΣ Κ. , σελ.</w:t>
        </w:r>
        <w:r w:rsidRPr="00735F25">
          <w:rPr>
            <w:rFonts w:eastAsia="Times New Roman"/>
            <w:szCs w:val="24"/>
            <w:lang w:eastAsia="en-US"/>
          </w:rPr>
          <w:br/>
          <w:t>ΤΑΣΟΥΛΑΣ Κ. , σελ.</w:t>
        </w:r>
        <w:r w:rsidRPr="00735F25">
          <w:rPr>
            <w:rFonts w:eastAsia="Times New Roman"/>
            <w:szCs w:val="24"/>
            <w:lang w:eastAsia="en-US"/>
          </w:rPr>
          <w:br/>
          <w:t>ΤΖΑΒΑΡΑΣ Κ. , σελ.</w:t>
        </w:r>
        <w:r w:rsidRPr="00735F25">
          <w:rPr>
            <w:rFonts w:eastAsia="Times New Roman"/>
            <w:szCs w:val="24"/>
            <w:lang w:eastAsia="en-US"/>
          </w:rPr>
          <w:br/>
          <w:t>ΦΑΜΕΛΛΟΣ Σ. , σελ.</w:t>
        </w:r>
        <w:r w:rsidRPr="00735F25">
          <w:rPr>
            <w:rFonts w:eastAsia="Times New Roman"/>
            <w:szCs w:val="24"/>
            <w:lang w:eastAsia="en-US"/>
          </w:rPr>
          <w:br/>
        </w:r>
        <w:bookmarkStart w:id="38" w:name="_GoBack"/>
        <w:bookmarkEnd w:id="38"/>
      </w:ins>
    </w:p>
    <w:p w14:paraId="166419ED" w14:textId="77777777" w:rsidR="00434732" w:rsidRDefault="00735F25">
      <w:pPr>
        <w:spacing w:after="0" w:line="600" w:lineRule="auto"/>
        <w:jc w:val="center"/>
        <w:rPr>
          <w:rFonts w:eastAsia="Times New Roman" w:cs="Times New Roman"/>
          <w:bCs/>
          <w:szCs w:val="24"/>
        </w:rPr>
      </w:pPr>
      <w:r>
        <w:rPr>
          <w:rFonts w:eastAsia="Times New Roman" w:cs="Times New Roman"/>
          <w:bCs/>
          <w:szCs w:val="24"/>
        </w:rPr>
        <w:t>ΠΡΑΚΤΙΚΑ ΒΟΥΛΗΣ</w:t>
      </w:r>
    </w:p>
    <w:p w14:paraId="166419EE" w14:textId="77777777" w:rsidR="00434732" w:rsidRDefault="00735F25">
      <w:pPr>
        <w:spacing w:after="0" w:line="600" w:lineRule="auto"/>
        <w:jc w:val="center"/>
        <w:rPr>
          <w:rFonts w:eastAsia="Times New Roman" w:cs="Times New Roman"/>
          <w:bCs/>
          <w:szCs w:val="24"/>
        </w:rPr>
      </w:pPr>
      <w:r>
        <w:rPr>
          <w:rFonts w:eastAsia="Times New Roman" w:cs="Times New Roman"/>
          <w:bCs/>
          <w:szCs w:val="24"/>
        </w:rPr>
        <w:t>Ι</w:t>
      </w:r>
      <w:r>
        <w:rPr>
          <w:rFonts w:eastAsia="Times New Roman" w:cs="Times New Roman"/>
          <w:bCs/>
          <w:szCs w:val="24"/>
        </w:rPr>
        <w:t>Ζ</w:t>
      </w:r>
      <w:r>
        <w:rPr>
          <w:rFonts w:eastAsia="Times New Roman" w:cs="Times New Roman"/>
          <w:bCs/>
          <w:szCs w:val="24"/>
        </w:rPr>
        <w:t>΄ ΠΕΡΙΟΔΟΣ</w:t>
      </w:r>
    </w:p>
    <w:p w14:paraId="166419EF" w14:textId="77777777" w:rsidR="00434732" w:rsidRDefault="00735F25">
      <w:pPr>
        <w:spacing w:after="0" w:line="600" w:lineRule="auto"/>
        <w:jc w:val="center"/>
        <w:rPr>
          <w:rFonts w:eastAsia="Times New Roman" w:cs="Times New Roman"/>
          <w:bCs/>
          <w:szCs w:val="24"/>
        </w:rPr>
      </w:pPr>
      <w:r>
        <w:rPr>
          <w:rFonts w:eastAsia="Times New Roman" w:cs="Times New Roman"/>
          <w:bCs/>
          <w:szCs w:val="24"/>
        </w:rPr>
        <w:t>ΠΡΟΕΔΡΕΥΟΜΕΝΗΣ ΚΟΙΝΟΒΟΥΛΕΥΤΙΚΗΣ ΔΗΜΟΚΡΑΤΙΑΣ</w:t>
      </w:r>
    </w:p>
    <w:p w14:paraId="166419F0" w14:textId="77777777" w:rsidR="00434732" w:rsidRDefault="00735F25">
      <w:pPr>
        <w:spacing w:after="0" w:line="600" w:lineRule="auto"/>
        <w:jc w:val="center"/>
        <w:rPr>
          <w:rFonts w:eastAsia="Times New Roman" w:cs="Times New Roman"/>
          <w:bCs/>
          <w:szCs w:val="24"/>
        </w:rPr>
      </w:pPr>
      <w:r>
        <w:rPr>
          <w:rFonts w:eastAsia="Times New Roman" w:cs="Times New Roman"/>
          <w:bCs/>
          <w:szCs w:val="24"/>
        </w:rPr>
        <w:t>ΣΥΝΟΔΟΣ Α΄</w:t>
      </w:r>
    </w:p>
    <w:p w14:paraId="166419F1" w14:textId="77777777" w:rsidR="00434732" w:rsidRDefault="00735F25">
      <w:pPr>
        <w:spacing w:after="0" w:line="600" w:lineRule="auto"/>
        <w:jc w:val="center"/>
        <w:rPr>
          <w:rFonts w:eastAsia="Times New Roman" w:cs="Times New Roman"/>
          <w:bCs/>
          <w:szCs w:val="24"/>
        </w:rPr>
      </w:pPr>
      <w:r>
        <w:rPr>
          <w:rFonts w:eastAsia="Times New Roman" w:cs="Times New Roman"/>
          <w:bCs/>
          <w:szCs w:val="24"/>
        </w:rPr>
        <w:t>ΣΥΝΕΔΡΙΑΣΗ ΡΛ΄</w:t>
      </w:r>
    </w:p>
    <w:p w14:paraId="166419F2" w14:textId="77777777" w:rsidR="00434732" w:rsidRDefault="00735F25">
      <w:pPr>
        <w:tabs>
          <w:tab w:val="left" w:pos="851"/>
          <w:tab w:val="left" w:pos="993"/>
        </w:tabs>
        <w:spacing w:after="0" w:line="600" w:lineRule="auto"/>
        <w:jc w:val="center"/>
        <w:rPr>
          <w:rFonts w:eastAsia="Times New Roman" w:cs="Times New Roman"/>
          <w:bCs/>
          <w:szCs w:val="24"/>
        </w:rPr>
      </w:pPr>
      <w:r>
        <w:rPr>
          <w:rFonts w:eastAsia="Times New Roman" w:cs="Times New Roman"/>
          <w:bCs/>
          <w:szCs w:val="24"/>
        </w:rPr>
        <w:t>Κυριακή 22 Μαΐου 2016</w:t>
      </w:r>
    </w:p>
    <w:p w14:paraId="166419F3" w14:textId="77777777" w:rsidR="00434732" w:rsidRDefault="00735F25">
      <w:pPr>
        <w:tabs>
          <w:tab w:val="left" w:pos="851"/>
          <w:tab w:val="left" w:pos="993"/>
        </w:tabs>
        <w:spacing w:after="0" w:line="600" w:lineRule="auto"/>
        <w:ind w:firstLine="720"/>
        <w:jc w:val="both"/>
        <w:rPr>
          <w:rFonts w:eastAsia="Times New Roman" w:cs="Times New Roman"/>
          <w:bCs/>
          <w:szCs w:val="24"/>
        </w:rPr>
      </w:pPr>
      <w:r>
        <w:rPr>
          <w:rFonts w:eastAsia="Times New Roman" w:cs="Times New Roman"/>
          <w:bCs/>
          <w:szCs w:val="24"/>
        </w:rPr>
        <w:t>Αθήνα, σήμερα στις 22 Μαΐου 201</w:t>
      </w:r>
      <w:r>
        <w:rPr>
          <w:rFonts w:eastAsia="Times New Roman" w:cs="Times New Roman"/>
          <w:bCs/>
          <w:szCs w:val="24"/>
        </w:rPr>
        <w:t>6</w:t>
      </w:r>
      <w:r>
        <w:rPr>
          <w:rFonts w:eastAsia="Times New Roman" w:cs="Times New Roman"/>
          <w:bCs/>
          <w:szCs w:val="24"/>
        </w:rPr>
        <w:t xml:space="preserve">, ημέρα Κυριακή και ώρα 10.15΄ συνήλθε στην Αίθουσα των συνεδριάσεων του Βουλευτηρίου η Βουλή σε ολομέλεια για να συνεδριάσει υπό την προεδρία του Δ΄ Αντιπροέδρου </w:t>
      </w:r>
      <w:r>
        <w:rPr>
          <w:rFonts w:eastAsia="Times New Roman" w:cs="Times New Roman"/>
          <w:bCs/>
          <w:szCs w:val="24"/>
        </w:rPr>
        <w:t xml:space="preserve">αυτής </w:t>
      </w:r>
      <w:r>
        <w:rPr>
          <w:rFonts w:eastAsia="Times New Roman" w:cs="Times New Roman"/>
          <w:bCs/>
          <w:szCs w:val="24"/>
        </w:rPr>
        <w:t>κ</w:t>
      </w:r>
      <w:r>
        <w:rPr>
          <w:rFonts w:eastAsia="Times New Roman" w:cs="Times New Roman"/>
          <w:bCs/>
          <w:szCs w:val="24"/>
        </w:rPr>
        <w:t>.</w:t>
      </w:r>
      <w:r>
        <w:rPr>
          <w:rFonts w:eastAsia="Times New Roman" w:cs="Times New Roman"/>
          <w:bCs/>
          <w:szCs w:val="24"/>
        </w:rPr>
        <w:t xml:space="preserve"> </w:t>
      </w:r>
      <w:r w:rsidRPr="004F0996">
        <w:rPr>
          <w:rFonts w:eastAsia="Times New Roman" w:cs="Times New Roman"/>
          <w:b/>
          <w:szCs w:val="24"/>
        </w:rPr>
        <w:t>ΝΙΚΗΤΑ ΚΑΚΛΑΜΑΝΗ.</w:t>
      </w:r>
    </w:p>
    <w:p w14:paraId="166419F4" w14:textId="77777777" w:rsidR="00434732" w:rsidRDefault="00735F25">
      <w:pPr>
        <w:tabs>
          <w:tab w:val="left" w:pos="709"/>
        </w:tabs>
        <w:spacing w:after="0" w:line="600" w:lineRule="auto"/>
        <w:ind w:firstLine="720"/>
        <w:jc w:val="both"/>
        <w:rPr>
          <w:rFonts w:eastAsia="Times New Roman" w:cs="Times New Roman"/>
          <w:bCs/>
          <w:szCs w:val="24"/>
        </w:rPr>
      </w:pPr>
      <w:r>
        <w:rPr>
          <w:rFonts w:eastAsia="Times New Roman" w:cs="Times New Roman"/>
          <w:b/>
          <w:bCs/>
          <w:szCs w:val="24"/>
        </w:rPr>
        <w:t>ΠΡΟΕΔΡΕΥΩΝ (Νικήτας Κακλαμάνης):</w:t>
      </w:r>
      <w:r>
        <w:rPr>
          <w:rFonts w:eastAsia="Times New Roman" w:cs="Times New Roman"/>
          <w:bCs/>
          <w:szCs w:val="24"/>
        </w:rPr>
        <w:t xml:space="preserve"> Κυρίες και κύριοι συνάδελφοι, αρχ</w:t>
      </w:r>
      <w:r>
        <w:rPr>
          <w:rFonts w:eastAsia="Times New Roman" w:cs="Times New Roman"/>
          <w:bCs/>
          <w:szCs w:val="24"/>
        </w:rPr>
        <w:t>ίζει η συνεδρίαση.</w:t>
      </w:r>
    </w:p>
    <w:p w14:paraId="166419F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Εισερχόμαστε στην ημερήσια διάταξη της</w:t>
      </w:r>
    </w:p>
    <w:p w14:paraId="166419F6" w14:textId="77777777" w:rsidR="00434732" w:rsidRDefault="00735F25">
      <w:pPr>
        <w:spacing w:after="0" w:line="600" w:lineRule="auto"/>
        <w:jc w:val="center"/>
        <w:rPr>
          <w:rFonts w:eastAsia="Times New Roman" w:cs="Times New Roman"/>
          <w:b/>
          <w:szCs w:val="24"/>
        </w:rPr>
      </w:pPr>
      <w:r>
        <w:rPr>
          <w:rFonts w:eastAsia="Times New Roman" w:cs="Times New Roman"/>
          <w:b/>
          <w:szCs w:val="24"/>
        </w:rPr>
        <w:t>ΝΟΜΟΘΕΤΙΚΗΣ ΕΡΓΑΣΙΑΣ</w:t>
      </w:r>
    </w:p>
    <w:p w14:paraId="166419F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Συνέχιση της συζήτησης και ψήφιση επί της αρχής, των άρθρων, των τροπολογιών και του συνόλου του σχεδίου νόμου του Υπουργείου Οικονομικών</w:t>
      </w:r>
      <w:r>
        <w:rPr>
          <w:rFonts w:eastAsia="Times New Roman" w:cs="Times New Roman"/>
          <w:szCs w:val="24"/>
        </w:rPr>
        <w:t>:</w:t>
      </w:r>
      <w:r>
        <w:rPr>
          <w:rFonts w:eastAsia="Times New Roman" w:cs="Times New Roman"/>
          <w:szCs w:val="24"/>
        </w:rPr>
        <w:t xml:space="preserve"> «Επείγουσες διατάξεις για την εφαρμογή</w:t>
      </w:r>
      <w:r>
        <w:rPr>
          <w:rFonts w:eastAsia="Times New Roman" w:cs="Times New Roman"/>
          <w:szCs w:val="24"/>
        </w:rPr>
        <w:t xml:space="preserve"> της συμφωνίας δημοσιονομικών στόχων και διαρθρωτικών μεταρρυθμίσεων και άλλες διατάξεις».</w:t>
      </w:r>
    </w:p>
    <w:p w14:paraId="166419F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Πριν δώσω τον λόγο στον κ. Σκανδαλίδη, που είναι ο πρώτος στον κατάλογο των ομιλητών για σήμερα, θα ήθελα να σας ενημερώσω ότι ολοκληρώθηκαν οι τρεις κύκλοι με τους </w:t>
      </w:r>
      <w:r>
        <w:rPr>
          <w:rFonts w:eastAsia="Times New Roman" w:cs="Times New Roman"/>
          <w:szCs w:val="24"/>
        </w:rPr>
        <w:t xml:space="preserve">ομιλητές που είχαν ορίσει τα κόμματα. Στον κατάλογο έχουμε φτάσει στον αριθμό πενήντα. Υπολείπονται για να ολοκληρωθεί περίπου ογδόντα ομιλητές. </w:t>
      </w:r>
    </w:p>
    <w:p w14:paraId="166419F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Δεύτερον, βλέπω εδώ τη λίστα των Υπουργών. Είναι να μιλήσουν επτά Υπουργοί. Αυτό σημαίνει ότι θα μιλούν τουλάχ</w:t>
      </w:r>
      <w:r>
        <w:rPr>
          <w:rFonts w:eastAsia="Times New Roman" w:cs="Times New Roman"/>
          <w:szCs w:val="24"/>
        </w:rPr>
        <w:t>ιστον πέντε Βουλευτές και ένας Υπουργός</w:t>
      </w:r>
      <w:r>
        <w:rPr>
          <w:rFonts w:eastAsia="Times New Roman" w:cs="Times New Roman"/>
          <w:szCs w:val="24"/>
        </w:rPr>
        <w:t>,</w:t>
      </w:r>
      <w:r>
        <w:rPr>
          <w:rFonts w:eastAsia="Times New Roman" w:cs="Times New Roman"/>
          <w:szCs w:val="24"/>
        </w:rPr>
        <w:t xml:space="preserve"> για να μπορέσουμε να προχωρήσουμε τον κατάλογο των συναδέλφων. Μακάρι να τον εξαντλήσουμε, αλλά με αυτόν τον ρυθμό θα μιλήσουν αρκετοί συνάδελφοι. </w:t>
      </w:r>
    </w:p>
    <w:p w14:paraId="166419F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προτείνω -αναφέρομαι κυρίως στους συναδέλφους, όχι στους </w:t>
      </w:r>
      <w:r>
        <w:rPr>
          <w:rFonts w:eastAsia="Times New Roman" w:cs="Times New Roman"/>
          <w:szCs w:val="24"/>
        </w:rPr>
        <w:t>Κ</w:t>
      </w:r>
      <w:r>
        <w:rPr>
          <w:rFonts w:eastAsia="Times New Roman" w:cs="Times New Roman"/>
          <w:szCs w:val="24"/>
        </w:rPr>
        <w:t>οινοβ</w:t>
      </w:r>
      <w:r>
        <w:rPr>
          <w:rFonts w:eastAsia="Times New Roman" w:cs="Times New Roman"/>
          <w:szCs w:val="24"/>
        </w:rPr>
        <w:t xml:space="preserve">ουλευτικούς </w:t>
      </w:r>
      <w:r>
        <w:rPr>
          <w:rFonts w:eastAsia="Times New Roman" w:cs="Times New Roman"/>
          <w:szCs w:val="24"/>
        </w:rPr>
        <w:t>Ε</w:t>
      </w:r>
      <w:r>
        <w:rPr>
          <w:rFonts w:eastAsia="Times New Roman" w:cs="Times New Roman"/>
          <w:szCs w:val="24"/>
        </w:rPr>
        <w:t xml:space="preserve">κπροσώπους, όσοι είναι μέσα- εάν θέλουμε να μιλήσουν όσο το δυνατόν περισσότεροι συνάδελφοι, τα επτά λεπτά να γίνουν πέντε, με μία σχετική, βέβαια, ανοχή. </w:t>
      </w:r>
    </w:p>
    <w:p w14:paraId="166419FB"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166419F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Θα υπάρχει μία ανοχή. </w:t>
      </w:r>
    </w:p>
    <w:p w14:paraId="166419F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Αυτό το προτείνω, για να μιλήσουν όσο το </w:t>
      </w:r>
      <w:r>
        <w:rPr>
          <w:rFonts w:eastAsia="Times New Roman" w:cs="Times New Roman"/>
          <w:szCs w:val="24"/>
        </w:rPr>
        <w:t>δυνατόν περισσότεροι συνάδελφοι.</w:t>
      </w:r>
    </w:p>
    <w:p w14:paraId="166419F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Θέλω να σας ενημερώσω ότι έχει υποβληθεί αίτηση ονομαστικής ψηφοφορίας για ενενήντα άρθρα του νομοσχεδίου από τη Χρυσή Αυγή. Θα ήθελα, λοιπόν, να παρακαλέσω τα υπόλοιπα κόμματα, εφόσον θέλουν και αυτά να καταθέσουν αίτηση ο</w:t>
      </w:r>
      <w:r>
        <w:rPr>
          <w:rFonts w:eastAsia="Times New Roman" w:cs="Times New Roman"/>
          <w:szCs w:val="24"/>
        </w:rPr>
        <w:t>νομαστικής ψηφοφορίας, μέχρι τις 12.00</w:t>
      </w:r>
      <w:r>
        <w:rPr>
          <w:rFonts w:eastAsia="Times New Roman" w:cs="Times New Roman"/>
          <w:szCs w:val="24"/>
        </w:rPr>
        <w:t>΄</w:t>
      </w:r>
      <w:r>
        <w:rPr>
          <w:rFonts w:eastAsia="Times New Roman" w:cs="Times New Roman"/>
          <w:szCs w:val="24"/>
        </w:rPr>
        <w:t xml:space="preserve"> το μεσημέρι να έχει υποβληθεί το αίτημα και επί ποίων άρθρων, για να διευκολυνθούν οι υπηρεσίες της Βουλής</w:t>
      </w:r>
      <w:r>
        <w:rPr>
          <w:rFonts w:eastAsia="Times New Roman" w:cs="Times New Roman"/>
          <w:szCs w:val="24"/>
        </w:rPr>
        <w:t>,</w:t>
      </w:r>
      <w:r>
        <w:rPr>
          <w:rFonts w:eastAsia="Times New Roman" w:cs="Times New Roman"/>
          <w:szCs w:val="24"/>
        </w:rPr>
        <w:t xml:space="preserve"> ώστε να ετοιμάσουν τον κατάλογο επί του οποίου θα γίνει η ονομαστική ψηφοφορία αργά το απόγευμα.</w:t>
      </w:r>
    </w:p>
    <w:p w14:paraId="166419F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ΑΠΟΣΤΟΛΟΣ Β</w:t>
      </w:r>
      <w:r>
        <w:rPr>
          <w:rFonts w:eastAsia="Times New Roman" w:cs="Times New Roman"/>
          <w:b/>
          <w:szCs w:val="24"/>
        </w:rPr>
        <w:t>ΕΣΥΡΟΠΟΥΛΟΣ:</w:t>
      </w:r>
      <w:r>
        <w:rPr>
          <w:rFonts w:eastAsia="Times New Roman" w:cs="Times New Roman"/>
          <w:szCs w:val="24"/>
        </w:rPr>
        <w:t xml:space="preserve"> Κύριε Πρόεδρε, έχει οριστεί το τι ώρα περίπου θα ξεκινήσει η ψηφοφορία;</w:t>
      </w:r>
    </w:p>
    <w:p w14:paraId="16641A0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Εκφώνησα χθες την απόφαση -κατά πλειοψηφία, βεβαίως- της Διάσκεψης των Προέδρων, σύμφωνα με την οποία γύρω στις </w:t>
      </w:r>
      <w:r>
        <w:rPr>
          <w:rFonts w:eastAsia="Times New Roman" w:cs="Times New Roman"/>
          <w:szCs w:val="24"/>
        </w:rPr>
        <w:t>18.00΄</w:t>
      </w:r>
      <w:r>
        <w:rPr>
          <w:rFonts w:eastAsia="Times New Roman" w:cs="Times New Roman"/>
          <w:szCs w:val="24"/>
        </w:rPr>
        <w:t xml:space="preserve"> το απόγευμα θα τελειώσουν οι ομιλητές και θα ξεκινήσουμε την ονομαστική ψηφοφορία. </w:t>
      </w:r>
    </w:p>
    <w:p w14:paraId="16641A0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παράκληση, λοιπόν, είναι, όσα κόμματα θέλουν να καταθέσουν αίτηση ονομαστικής ψηφοφορίας, να μας έχουν υποβάλει το αίτημα μέχρι τις 12.00</w:t>
      </w:r>
      <w:r>
        <w:rPr>
          <w:rFonts w:eastAsia="Times New Roman" w:cs="Times New Roman"/>
          <w:szCs w:val="24"/>
        </w:rPr>
        <w:t>΄</w:t>
      </w:r>
      <w:r>
        <w:rPr>
          <w:rFonts w:eastAsia="Times New Roman" w:cs="Times New Roman"/>
          <w:szCs w:val="24"/>
        </w:rPr>
        <w:t xml:space="preserve"> το μεσημέρι και επί ποίων άρθρ</w:t>
      </w:r>
      <w:r>
        <w:rPr>
          <w:rFonts w:eastAsia="Times New Roman" w:cs="Times New Roman"/>
          <w:szCs w:val="24"/>
        </w:rPr>
        <w:t>ων, ώστε αν συμπίπτουν άρθρα, η υπηρεσία να μη γράφει διαφορετικούς καταλόγους, να βγάλει έναν ενιαίο, γιατί αντιλαμβάνεστε ότι η ονομαστική ψηφοφορία για ενενήντα άρθρα</w:t>
      </w:r>
      <w:r>
        <w:rPr>
          <w:rFonts w:eastAsia="Times New Roman" w:cs="Times New Roman"/>
          <w:szCs w:val="24"/>
        </w:rPr>
        <w:t>,</w:t>
      </w:r>
      <w:r>
        <w:rPr>
          <w:rFonts w:eastAsia="Times New Roman" w:cs="Times New Roman"/>
          <w:szCs w:val="24"/>
        </w:rPr>
        <w:t xml:space="preserve"> είναι από μόνη της προβληματική. Θα πρέπει, λοιπόν, να κάνουμε όσο το δυνατόν καλύτερ</w:t>
      </w:r>
      <w:r>
        <w:rPr>
          <w:rFonts w:eastAsia="Times New Roman" w:cs="Times New Roman"/>
          <w:szCs w:val="24"/>
        </w:rPr>
        <w:t xml:space="preserve">α τη δουλειά μας. </w:t>
      </w:r>
    </w:p>
    <w:p w14:paraId="16641A0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Οι Υπουργοί που είναι γραμμένοι για σήμερα, θα μιλήσουν από επτά λεπτά και, όπως είπα, θα ομιλούν πέντε συνάδελφοι και κατόπιν ένας Υπουργός για να μη χαλάσουμε τη σειρά.</w:t>
      </w:r>
    </w:p>
    <w:p w14:paraId="16641A0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Ο κ. Σκανδαλίδης έχει τον λόγο.</w:t>
      </w:r>
    </w:p>
    <w:p w14:paraId="16641A0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Κύριε Πρόεδρε,</w:t>
      </w:r>
      <w:r>
        <w:rPr>
          <w:rFonts w:eastAsia="Times New Roman" w:cs="Times New Roman"/>
          <w:szCs w:val="24"/>
        </w:rPr>
        <w:t xml:space="preserve"> θα ήθελα τον λόγο.</w:t>
      </w:r>
    </w:p>
    <w:p w14:paraId="16641A0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συνάδελφε.</w:t>
      </w:r>
    </w:p>
    <w:p w14:paraId="16641A0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κύριε Πρόεδρε.</w:t>
      </w:r>
    </w:p>
    <w:p w14:paraId="16641A0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Τέθηκε χθες θέμα ότι σε μία τροπολογία, αυτή που αφορά το «πάγωμα» των ωριμάνσεων στους ενστόλους και αφορά περικοπή ύψους 118 εκατο</w:t>
      </w:r>
      <w:r>
        <w:rPr>
          <w:rFonts w:eastAsia="Times New Roman" w:cs="Times New Roman"/>
          <w:szCs w:val="24"/>
        </w:rPr>
        <w:t xml:space="preserve">μμυρίων, δεν υπάρχουν οι υπογραφές των συναρμοδίων Υπουργών, δηλαδή του κ. Καμμένου, του κ. Τόσκα κ.ο.κ. </w:t>
      </w:r>
      <w:r>
        <w:rPr>
          <w:rFonts w:eastAsia="Times New Roman" w:cs="Times New Roman"/>
          <w:szCs w:val="24"/>
        </w:rPr>
        <w:t>.</w:t>
      </w:r>
    </w:p>
    <w:p w14:paraId="16641A0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Επειδή πληροφορήθηκα από διαρροές ότι ο κ. Τσίπρας κάλεσε τους συναρμόδιους Υπουργούς να βρουν ισοδύναμα, θέλω να ρωτήσω τον παριστάμενο Υπουργό το ε</w:t>
      </w:r>
      <w:r>
        <w:rPr>
          <w:rFonts w:eastAsia="Times New Roman" w:cs="Times New Roman"/>
          <w:szCs w:val="24"/>
        </w:rPr>
        <w:t>ξής: Θα αποσυρθεί αυτή η τροπολογία και θα μας έλθουν άλλοι φόροι</w:t>
      </w:r>
      <w:r>
        <w:rPr>
          <w:rFonts w:eastAsia="Times New Roman" w:cs="Times New Roman"/>
          <w:szCs w:val="24"/>
        </w:rPr>
        <w:t>,</w:t>
      </w:r>
      <w:r>
        <w:rPr>
          <w:rFonts w:eastAsia="Times New Roman" w:cs="Times New Roman"/>
          <w:szCs w:val="24"/>
        </w:rPr>
        <w:t xml:space="preserve"> μέχρι να έλθει η ώρα της ψηφοφορίας; Αυτό έχει και έναν τυπικό και έναν ουσιαστικό χαρακτήρα, γιατί θα πρέπει να μας δώσετε τον λόγο, τουλάχιστον για δευτερολογία, για να τοποθετηθούμε επί </w:t>
      </w:r>
      <w:r>
        <w:rPr>
          <w:rFonts w:eastAsia="Times New Roman" w:cs="Times New Roman"/>
          <w:szCs w:val="24"/>
        </w:rPr>
        <w:t>των νεοεισαχθεισών διατάξεων.</w:t>
      </w:r>
    </w:p>
    <w:p w14:paraId="16641A0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Αυτό ήθελα να πω, κύριε Πρόεδρε.</w:t>
      </w:r>
    </w:p>
    <w:p w14:paraId="16641A0A" w14:textId="77777777" w:rsidR="00434732" w:rsidRDefault="00434732">
      <w:pPr>
        <w:spacing w:after="0" w:line="600" w:lineRule="auto"/>
        <w:jc w:val="both"/>
        <w:rPr>
          <w:rFonts w:eastAsia="Times New Roman" w:cs="Times New Roman"/>
          <w:szCs w:val="24"/>
        </w:rPr>
      </w:pPr>
    </w:p>
    <w:p w14:paraId="16641A0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Κουτσκούκο, κατ’ αρχ</w:t>
      </w:r>
      <w:r>
        <w:rPr>
          <w:rFonts w:eastAsia="Times New Roman" w:cs="Times New Roman"/>
          <w:szCs w:val="24"/>
        </w:rPr>
        <w:t>άς</w:t>
      </w:r>
      <w:r>
        <w:rPr>
          <w:rFonts w:eastAsia="Times New Roman" w:cs="Times New Roman"/>
          <w:szCs w:val="24"/>
        </w:rPr>
        <w:t xml:space="preserve"> να υπενθυμίσω ότι η τροπολογία έχει ψηφιστεί στην </w:t>
      </w:r>
      <w:r>
        <w:rPr>
          <w:rFonts w:eastAsia="Times New Roman" w:cs="Times New Roman"/>
          <w:szCs w:val="24"/>
        </w:rPr>
        <w:t>ε</w:t>
      </w:r>
      <w:r>
        <w:rPr>
          <w:rFonts w:eastAsia="Times New Roman" w:cs="Times New Roman"/>
          <w:szCs w:val="24"/>
        </w:rPr>
        <w:t xml:space="preserve">πιτροπή και είναι ενσωματωμένη στην έκθεση της </w:t>
      </w:r>
      <w:r>
        <w:rPr>
          <w:rFonts w:eastAsia="Times New Roman" w:cs="Times New Roman"/>
          <w:szCs w:val="24"/>
        </w:rPr>
        <w:t>ε</w:t>
      </w:r>
      <w:r>
        <w:rPr>
          <w:rFonts w:eastAsia="Times New Roman" w:cs="Times New Roman"/>
          <w:szCs w:val="24"/>
        </w:rPr>
        <w:t>πιτροπής. Επομένως η όποια αλλα</w:t>
      </w:r>
      <w:r>
        <w:rPr>
          <w:rFonts w:eastAsia="Times New Roman" w:cs="Times New Roman"/>
          <w:szCs w:val="24"/>
        </w:rPr>
        <w:t xml:space="preserve">γή γίνει από την Κυβέρνηση, θα γίνει επί του άρθρου που έχει ενσωματωθεί στην έκθεση της </w:t>
      </w:r>
      <w:r>
        <w:rPr>
          <w:rFonts w:eastAsia="Times New Roman" w:cs="Times New Roman"/>
          <w:szCs w:val="24"/>
        </w:rPr>
        <w:t>ε</w:t>
      </w:r>
      <w:r>
        <w:rPr>
          <w:rFonts w:eastAsia="Times New Roman" w:cs="Times New Roman"/>
          <w:szCs w:val="24"/>
        </w:rPr>
        <w:t xml:space="preserve">πιτροπής. Είναι λάθος αυτό που άκουγα και εγώ στα ραδιόφωνα σήμερα το πρωί ότι δεν έχει ψηφιστεί η τροπολογία. Η τροπολογία έχει ψηφιστεί. </w:t>
      </w:r>
    </w:p>
    <w:p w14:paraId="16641A0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Επί της ουσίας όμως, ο κ. </w:t>
      </w:r>
      <w:r>
        <w:rPr>
          <w:rFonts w:eastAsia="Times New Roman" w:cs="Times New Roman"/>
          <w:szCs w:val="24"/>
        </w:rPr>
        <w:t xml:space="preserve">Τσακαλώτος, ο οποίος είναι εδώ, κάποια στιγμή φαντάζομαι ότι θα μας ενημερώσει αν θα τροποποιηθεί, αν θα αποσυρθεί το άρθρο ή όχι. Έχετε δίκιο, δηλαδή, αλλά να μη λέμε ότι δεν έχει ψηφιστεί η τροπολογία. Ψηφίστηκε από τα δύο κόμματα η τροπολογία. </w:t>
      </w:r>
    </w:p>
    <w:p w14:paraId="16641A0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Κύριε Σκ</w:t>
      </w:r>
      <w:r>
        <w:rPr>
          <w:rFonts w:eastAsia="Times New Roman" w:cs="Times New Roman"/>
          <w:szCs w:val="24"/>
        </w:rPr>
        <w:t xml:space="preserve">ανδαλίδη, έχετε τον λόγο. </w:t>
      </w:r>
    </w:p>
    <w:p w14:paraId="16641A0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Αφού ανοίγετε και τη συνεδρίαση, γιορτάζατε χθες, είστε και παλιός συνάδελφος, θα σας δώσω πέντε λεπτά αλλά θα σας αφήσω επτά. </w:t>
      </w:r>
    </w:p>
    <w:p w14:paraId="16641A0F"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16641A1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Είναι και φιλίες ετών. Το λέω, όμως, φανερά, οπότε η μισή αμαρτία έφυγε. </w:t>
      </w:r>
    </w:p>
    <w:p w14:paraId="16641A1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Ορίσ</w:t>
      </w:r>
      <w:r>
        <w:rPr>
          <w:rFonts w:eastAsia="Times New Roman" w:cs="Times New Roman"/>
          <w:szCs w:val="24"/>
        </w:rPr>
        <w:t xml:space="preserve">τε, κύριε Σκανδαλίδη, έχετε τον λόγο. </w:t>
      </w:r>
    </w:p>
    <w:p w14:paraId="16641A1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Δεν έχω μεσολαβήσει εγώ, πάντως. </w:t>
      </w:r>
    </w:p>
    <w:p w14:paraId="16641A1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Όχι, οφείλω να το πω. </w:t>
      </w:r>
    </w:p>
    <w:p w14:paraId="16641A1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Κυρίες και κύριοι συνάδελφοι, όπως θα έχετε αντιληφθεί</w:t>
      </w:r>
      <w:r>
        <w:rPr>
          <w:rFonts w:eastAsia="Times New Roman" w:cs="Times New Roman"/>
          <w:szCs w:val="24"/>
        </w:rPr>
        <w:t>,</w:t>
      </w:r>
      <w:r>
        <w:rPr>
          <w:rFonts w:eastAsia="Times New Roman" w:cs="Times New Roman"/>
          <w:szCs w:val="24"/>
        </w:rPr>
        <w:t xml:space="preserve"> δεν παίρνω συχνά τον λόγο σε αυτήν τη Βουλή. Θέλω να πιστέψετε ότι το κάνω με πλήρη συναίσθηση του χρέους και της ευθύνης μου ως εθνικού αντιπροσώπου. Ούτε με θέλγει και πολύ περισσότερο δεν με εμπνέει ο τρόπος που υπηρετούμε την πολιτική στην κρισιμότερη</w:t>
      </w:r>
      <w:r>
        <w:rPr>
          <w:rFonts w:eastAsia="Times New Roman" w:cs="Times New Roman"/>
          <w:szCs w:val="24"/>
        </w:rPr>
        <w:t xml:space="preserve"> ίσως στιγμή της μεταπολιτευτικής διαδρομής που βρίσκεται σήμερα η χώρα. </w:t>
      </w:r>
    </w:p>
    <w:p w14:paraId="16641A1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Δεν αντιλαμβάνομαι τον φανατισμό, τη σκιαμαχία για τα παρελθόντα, τη διελκυστίνδα για τα παρόντα, την άγνοια για τα μελλούμενα. Δεν αντιλαμβάνομαι τον ενθουσιασμό μιας ευκαιριακής Πλ</w:t>
      </w:r>
      <w:r>
        <w:rPr>
          <w:rFonts w:eastAsia="Times New Roman" w:cs="Times New Roman"/>
          <w:szCs w:val="24"/>
        </w:rPr>
        <w:t>ειοψηφίας</w:t>
      </w:r>
      <w:r>
        <w:rPr>
          <w:rFonts w:eastAsia="Times New Roman" w:cs="Times New Roman"/>
          <w:szCs w:val="24"/>
        </w:rPr>
        <w:t>,</w:t>
      </w:r>
      <w:r>
        <w:rPr>
          <w:rFonts w:eastAsia="Times New Roman" w:cs="Times New Roman"/>
          <w:szCs w:val="24"/>
        </w:rPr>
        <w:t xml:space="preserve"> που διαβάζει την πραγματικότητα μέσα από σπασμένο και παραμορφωμένο καθρέφτη, που βαπτίζει το κρέας, ψάρι και πορεύεται αμέριμνη. </w:t>
      </w:r>
    </w:p>
    <w:p w14:paraId="16641A1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Ξέρετε ότι σε συμφωνίες πολύ λιγότερο οδυνηρές αυτή η παράταξη που εκπροσωπώ, που σήμερα λοιδορείται, ψήφιζε με πλ</w:t>
      </w:r>
      <w:r>
        <w:rPr>
          <w:rFonts w:eastAsia="Times New Roman" w:cs="Times New Roman"/>
          <w:szCs w:val="24"/>
        </w:rPr>
        <w:t>ήρη συναίσθηση της αδυναμίας της να χαράξει άλλο δρόμο από αυτόν των μνημονίων. Δεν ξεχνώ τη δικαιολογημένη έκρηξη του Προέδρου της παράταξής μου</w:t>
      </w:r>
      <w:r>
        <w:rPr>
          <w:rFonts w:eastAsia="Times New Roman" w:cs="Times New Roman"/>
          <w:szCs w:val="24"/>
        </w:rPr>
        <w:t>,</w:t>
      </w:r>
      <w:r>
        <w:rPr>
          <w:rFonts w:eastAsia="Times New Roman" w:cs="Times New Roman"/>
          <w:szCs w:val="24"/>
        </w:rPr>
        <w:t xml:space="preserve"> όταν δήλωνε σε αυτήν την Αίθουσα ότι</w:t>
      </w:r>
      <w:r>
        <w:rPr>
          <w:rFonts w:eastAsia="Times New Roman" w:cs="Times New Roman"/>
          <w:szCs w:val="24"/>
        </w:rPr>
        <w:t>:</w:t>
      </w:r>
      <w:r>
        <w:rPr>
          <w:rFonts w:eastAsia="Times New Roman" w:cs="Times New Roman"/>
          <w:szCs w:val="24"/>
        </w:rPr>
        <w:t xml:space="preserve"> «Για μια ακόμη φορά νιώθω να παίρνετε τη ψήφο μου δι</w:t>
      </w:r>
      <w:r>
        <w:rPr>
          <w:rFonts w:eastAsia="Times New Roman" w:cs="Times New Roman"/>
          <w:szCs w:val="24"/>
        </w:rPr>
        <w:t>’</w:t>
      </w:r>
      <w:r>
        <w:rPr>
          <w:rFonts w:eastAsia="Times New Roman" w:cs="Times New Roman"/>
          <w:szCs w:val="24"/>
        </w:rPr>
        <w:t xml:space="preserve"> υφαρπαγής». </w:t>
      </w:r>
    </w:p>
    <w:p w14:paraId="16641A1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 xml:space="preserve"> το κλίμα σήμερα δεν το βλέπω. Είναι άγνοια; Είναι μοιρολατρία; Είναι παραίτηση από κάθε χαράκωμα αντίστασης; Ό,τι και να είναι, δεν προμηνύει καλά για τον τόπο. </w:t>
      </w:r>
    </w:p>
    <w:p w14:paraId="16641A1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Θα με ρωτήσετε -και πολύ δικαιολογημένα- γιατί παίρνω σήμερα τον λόγο. Σήμερα παίρνω τον λόγο</w:t>
      </w:r>
      <w:r>
        <w:rPr>
          <w:rFonts w:eastAsia="Times New Roman" w:cs="Times New Roman"/>
          <w:szCs w:val="24"/>
        </w:rPr>
        <w:t>,</w:t>
      </w:r>
      <w:r>
        <w:rPr>
          <w:rFonts w:eastAsia="Times New Roman" w:cs="Times New Roman"/>
          <w:szCs w:val="24"/>
        </w:rPr>
        <w:t xml:space="preserve"> γιατί η νέα συμφωνία ξεπερνάει τα εσκαμμένα. Δεν είναι μια απλή συνέχεια των μνημονίων, δεν είναι ένα </w:t>
      </w:r>
      <w:r>
        <w:rPr>
          <w:rFonts w:eastAsia="Times New Roman" w:cs="Times New Roman"/>
          <w:szCs w:val="24"/>
        </w:rPr>
        <w:lastRenderedPageBreak/>
        <w:t>ακόμη βήμα εκχώρησης τμήματος της εθνικής κυριαρχίας. Είναι συνθήκη παραίτησης της χώρας από το αναφαίρετο δικαίωμα της να αυτ</w:t>
      </w:r>
      <w:r>
        <w:rPr>
          <w:rFonts w:eastAsia="Times New Roman" w:cs="Times New Roman"/>
          <w:szCs w:val="24"/>
        </w:rPr>
        <w:t>ο</w:t>
      </w:r>
      <w:r>
        <w:rPr>
          <w:rFonts w:eastAsia="Times New Roman" w:cs="Times New Roman"/>
          <w:szCs w:val="24"/>
        </w:rPr>
        <w:t xml:space="preserve">προσδιορίζεται. Κάτω από </w:t>
      </w:r>
      <w:r>
        <w:rPr>
          <w:rFonts w:eastAsia="Times New Roman" w:cs="Times New Roman"/>
          <w:szCs w:val="24"/>
        </w:rPr>
        <w:t xml:space="preserve">άλλες συνθήκες ολοκληρώνεται καθεστώς εξάρτησης για πρώτη φορά μετά την </w:t>
      </w:r>
      <w:r>
        <w:rPr>
          <w:rFonts w:eastAsia="Times New Roman" w:cs="Times New Roman"/>
          <w:szCs w:val="24"/>
        </w:rPr>
        <w:t>Μ</w:t>
      </w:r>
      <w:r>
        <w:rPr>
          <w:rFonts w:eastAsia="Times New Roman" w:cs="Times New Roman"/>
          <w:szCs w:val="24"/>
        </w:rPr>
        <w:t xml:space="preserve">εταπολίτευση όχι πια σε πολιτικοστρατιωτικό επίπεδο αλλά σε οικονομικό. </w:t>
      </w:r>
    </w:p>
    <w:p w14:paraId="16641A1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Γιατί, κυρίες και κύριοι συνάδελφοι, τι άλλο από συνθήκη παραίτησης της χώρας</w:t>
      </w:r>
      <w:r>
        <w:rPr>
          <w:rFonts w:eastAsia="Times New Roman" w:cs="Times New Roman"/>
          <w:szCs w:val="24"/>
        </w:rPr>
        <w:t>,</w:t>
      </w:r>
      <w:r>
        <w:rPr>
          <w:rFonts w:eastAsia="Times New Roman" w:cs="Times New Roman"/>
          <w:szCs w:val="24"/>
        </w:rPr>
        <w:t xml:space="preserve"> συνιστά η εκχώρηση ολόκληρης της δημόσιας περιουσίας σε ένα </w:t>
      </w:r>
      <w:r>
        <w:rPr>
          <w:rFonts w:eastAsia="Times New Roman" w:cs="Times New Roman"/>
          <w:szCs w:val="24"/>
        </w:rPr>
        <w:t>τ</w:t>
      </w:r>
      <w:r>
        <w:rPr>
          <w:rFonts w:eastAsia="Times New Roman" w:cs="Times New Roman"/>
          <w:szCs w:val="24"/>
        </w:rPr>
        <w:t>αμείο</w:t>
      </w:r>
      <w:r>
        <w:rPr>
          <w:rFonts w:eastAsia="Times New Roman" w:cs="Times New Roman"/>
          <w:szCs w:val="24"/>
        </w:rPr>
        <w:t>,</w:t>
      </w:r>
      <w:r>
        <w:rPr>
          <w:rFonts w:eastAsia="Times New Roman" w:cs="Times New Roman"/>
          <w:szCs w:val="24"/>
        </w:rPr>
        <w:t xml:space="preserve"> που λειτουργεί μόνο με τη σύμφωνη γνώμη των δανειστών, διαχειρίζεται, αποφασίζει, παρακάμπτει και κρίνει; Γιατί τι άλλο από συνθήκη παραίτησης της χώρας</w:t>
      </w:r>
      <w:r>
        <w:rPr>
          <w:rFonts w:eastAsia="Times New Roman" w:cs="Times New Roman"/>
          <w:szCs w:val="24"/>
        </w:rPr>
        <w:t>,</w:t>
      </w:r>
      <w:r>
        <w:rPr>
          <w:rFonts w:eastAsia="Times New Roman" w:cs="Times New Roman"/>
          <w:szCs w:val="24"/>
        </w:rPr>
        <w:t xml:space="preserve"> συνιστά η αποδοχή ότι θα ζει από </w:t>
      </w:r>
      <w:r>
        <w:rPr>
          <w:rFonts w:eastAsia="Times New Roman" w:cs="Times New Roman"/>
          <w:szCs w:val="24"/>
        </w:rPr>
        <w:t>εδώ και πέρα και για πολλά χρόνια υπό το καθεστώς μόνιμου μνημονίου, όταν τη δημοσιονομική και την εισοδηματική πολιτική θα υπερπροσδιορίζει ο κόφτης; Γιατί τι άλλο από συνθήκη παραίτησης της χώρας</w:t>
      </w:r>
      <w:r>
        <w:rPr>
          <w:rFonts w:eastAsia="Times New Roman" w:cs="Times New Roman"/>
          <w:szCs w:val="24"/>
        </w:rPr>
        <w:t>,</w:t>
      </w:r>
      <w:r>
        <w:rPr>
          <w:rFonts w:eastAsia="Times New Roman" w:cs="Times New Roman"/>
          <w:szCs w:val="24"/>
        </w:rPr>
        <w:t xml:space="preserve"> συνιστά η αφαίρεση από την Κυβέρνηση της αρμοδιότητας για</w:t>
      </w:r>
      <w:r>
        <w:rPr>
          <w:rFonts w:eastAsia="Times New Roman" w:cs="Times New Roman"/>
          <w:szCs w:val="24"/>
        </w:rPr>
        <w:t xml:space="preserve"> την είσπραξη δημοσίων εσόδων και η απόδοσή της σε ανεξάρτητη και ελεγχόμενη </w:t>
      </w:r>
      <w:r>
        <w:rPr>
          <w:rFonts w:eastAsia="Times New Roman" w:cs="Times New Roman"/>
          <w:szCs w:val="24"/>
        </w:rPr>
        <w:t>α</w:t>
      </w:r>
      <w:r>
        <w:rPr>
          <w:rFonts w:eastAsia="Times New Roman" w:cs="Times New Roman"/>
          <w:szCs w:val="24"/>
        </w:rPr>
        <w:t xml:space="preserve">ρχή, παραδίδοντας έτσι τον σκληρό πυρήνα της κρατικής διαχείρισης; </w:t>
      </w:r>
    </w:p>
    <w:p w14:paraId="16641A1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Με τη συνθήκη παραίτησης περνάμε από το στάδιο της επιτήρησης και της κατά τομέα επιτροπείας, στο στάδιο της α</w:t>
      </w:r>
      <w:r>
        <w:rPr>
          <w:rFonts w:eastAsia="Times New Roman" w:cs="Times New Roman"/>
          <w:szCs w:val="24"/>
        </w:rPr>
        <w:t>ίρεσης των δανειστών. Οι δανειστές δεν θα παρακολουθούν τις ιδιωτικοποιήσεις. Θα τις ελέγχουν. Δεν θα συζητούν τα όρια της μείωσης των μισθών και των συντάξεων. Θα τα αποφασίζουν. Δεν θα επιβάλουν όρους και πλαίσια στη διαχείριση της δημόσιας περιουσίας αλ</w:t>
      </w:r>
      <w:r>
        <w:rPr>
          <w:rFonts w:eastAsia="Times New Roman" w:cs="Times New Roman"/>
          <w:szCs w:val="24"/>
        </w:rPr>
        <w:t xml:space="preserve">λά θα τη σχεδιάζουν και θα την εκτελούν. </w:t>
      </w:r>
    </w:p>
    <w:p w14:paraId="16641A1B" w14:textId="77777777" w:rsidR="00434732" w:rsidRDefault="00735F25">
      <w:pPr>
        <w:tabs>
          <w:tab w:val="left" w:pos="3189"/>
          <w:tab w:val="left" w:pos="3545"/>
          <w:tab w:val="center" w:pos="4513"/>
        </w:tabs>
        <w:spacing w:after="0" w:line="600" w:lineRule="auto"/>
        <w:ind w:firstLine="720"/>
        <w:jc w:val="both"/>
        <w:rPr>
          <w:rFonts w:eastAsia="Times New Roman" w:cs="Times New Roman"/>
          <w:szCs w:val="24"/>
        </w:rPr>
      </w:pPr>
      <w:r>
        <w:rPr>
          <w:rFonts w:eastAsia="Times New Roman" w:cs="Times New Roman"/>
          <w:szCs w:val="24"/>
        </w:rPr>
        <w:t>Η μαγική φράση είναι μια φράση παμπάλαια: «Με τη σύμφωνη γνώμη». Εμείς μεν θα κυβερνούμε με τη σύμφωνη γνώμη τους, αυτοί δε θα κυβερνούν με τη σύμφωνη γνώμη μας. Αυτό ακριβώς είναι το πολιτικό περιεχόμενο αυτής της</w:t>
      </w:r>
      <w:r>
        <w:rPr>
          <w:rFonts w:eastAsia="Times New Roman" w:cs="Times New Roman"/>
          <w:szCs w:val="24"/>
        </w:rPr>
        <w:t xml:space="preserve"> συμφωνίας. </w:t>
      </w:r>
    </w:p>
    <w:p w14:paraId="16641A1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Θέλω να απευθύνω στους συναδέλφους της Πλειοψηφίας ένα ερώτημα: Επαίρεστε για τις επικές διαπραγματεύσεις που οι προηγούμενες κυβερνήσεις δεν έκαναν και απλώς αποδεχόντουσαν τις εντολές. Μια διαπραγμάτευση σκληρή, πολύμηνη, ηρωική κρίνεται πάν</w:t>
      </w:r>
      <w:r>
        <w:rPr>
          <w:rFonts w:eastAsia="Times New Roman" w:cs="Times New Roman"/>
          <w:szCs w:val="24"/>
        </w:rPr>
        <w:t xml:space="preserve">τοτε εκ του αποτελέσματος, τι απέτρεψε, τι κέρδισε. </w:t>
      </w:r>
    </w:p>
    <w:p w14:paraId="16641A1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Δεν σας προβληματίζει και πολύ περισσότερο δεν σας ενοχλεί, ότι καταλήξατε να φέρετε προς ψήφιση στη Βουλή ολόκληρη τη διαχρονική ατζέντα των δανειστών και μάλιστα στην πιο σκληρή μορφή της; Τα μη συνταγ</w:t>
      </w:r>
      <w:r>
        <w:rPr>
          <w:rFonts w:eastAsia="Times New Roman" w:cs="Times New Roman"/>
          <w:szCs w:val="24"/>
        </w:rPr>
        <w:t>ογραφούμενα, το γάλα, την κατάργηση του ΕΚΑΣ, το ΦΠΑ στα νησιά, τη διπλή αύξηση του ΦΠΑ, τη νέα μείωση των συντάξεων, τη φοροεπιδρομή</w:t>
      </w:r>
      <w:r>
        <w:rPr>
          <w:rFonts w:eastAsia="Times New Roman" w:cs="Times New Roman"/>
          <w:szCs w:val="24"/>
        </w:rPr>
        <w:t>.</w:t>
      </w:r>
      <w:r>
        <w:rPr>
          <w:rFonts w:eastAsia="Times New Roman" w:cs="Times New Roman"/>
          <w:szCs w:val="24"/>
        </w:rPr>
        <w:t xml:space="preserve"> Ένα προς ένα τα μέτρα που καταγγέλλατε στην πιο ελαφριά εκδοχή τους, τώρα κάποιος σας καταράστηκε να τα εφαρμόσετε όλα κα</w:t>
      </w:r>
      <w:r>
        <w:rPr>
          <w:rFonts w:eastAsia="Times New Roman" w:cs="Times New Roman"/>
          <w:szCs w:val="24"/>
        </w:rPr>
        <w:t xml:space="preserve">ι επιπλέον να εγκαταλείψετε και κάθε χαράκωμα που με νύχια και δόντια κρατούσαμε. </w:t>
      </w:r>
    </w:p>
    <w:p w14:paraId="16641A1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Το χειρότερο απ’ όλα είναι η προσπάθεια</w:t>
      </w:r>
      <w:r>
        <w:rPr>
          <w:rFonts w:eastAsia="Times New Roman" w:cs="Times New Roman"/>
          <w:szCs w:val="24"/>
        </w:rPr>
        <w:t>,</w:t>
      </w:r>
      <w:r>
        <w:rPr>
          <w:rFonts w:eastAsia="Times New Roman" w:cs="Times New Roman"/>
          <w:szCs w:val="24"/>
        </w:rPr>
        <w:t xml:space="preserve"> αυτή η πολιτική να ενδυθεί το ιδεολογικό περιτύλιγμα μιας αριστερής διακυβέρνησης. Ασφαλώς θα καταλάβατε την απόσταση που χωρίζει μι</w:t>
      </w:r>
      <w:r>
        <w:rPr>
          <w:rFonts w:eastAsia="Times New Roman" w:cs="Times New Roman"/>
          <w:szCs w:val="24"/>
        </w:rPr>
        <w:t xml:space="preserve">α αριστερή συνθηματολογία που δεν πατά στα πόδια της πραγματικότητας, από μια πραγματικά κυβερνώσα Αριστερά. </w:t>
      </w:r>
    </w:p>
    <w:p w14:paraId="16641A1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Έχετε υποστεί κατά κάποιο τρόπο έναν διχασμό προσωπικότητας, εμφανή στον τρόπο που υποστηρίζετε τις κυβερνητικές επιλογές. Ανεξάρτητα από τα μαθήμ</w:t>
      </w:r>
      <w:r>
        <w:rPr>
          <w:rFonts w:eastAsia="Times New Roman" w:cs="Times New Roman"/>
          <w:szCs w:val="24"/>
        </w:rPr>
        <w:t xml:space="preserve">ατα πολιτικής οικονομίας που ακούγαμε από εχθές περί μαρξισμού, περί των πρώτων μαθημάτων Πούλιτζερ και όλα αυτά που αναλύατε εδώ </w:t>
      </w:r>
      <w:r>
        <w:rPr>
          <w:rFonts w:eastAsia="Times New Roman" w:cs="Times New Roman"/>
          <w:szCs w:val="24"/>
        </w:rPr>
        <w:lastRenderedPageBreak/>
        <w:t>ανάμεσα στο ΚΚΕ, την Κυβέρνηση και τον κ. Τσακαλώτο, ο οποίος με αξιέπαινη προσπάθεια προσπαθούσε να επιχειρηματολογήσει μαρξι</w:t>
      </w:r>
      <w:r>
        <w:rPr>
          <w:rFonts w:eastAsia="Times New Roman" w:cs="Times New Roman"/>
          <w:szCs w:val="24"/>
        </w:rPr>
        <w:t xml:space="preserve">στικά, η αμείλικτη πραγματικότητα λέει ότι η συνθήκη παραίτησης συμπαρασύρει εκτός από την εθνική κυριαρχία, τους θεσμούς αντιπροσώπευσης. </w:t>
      </w:r>
    </w:p>
    <w:p w14:paraId="16641A2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Βουλή απεκδύεται κάθε δικαιώματος ελέγχου στην οικονομική πολιτική. Οι κρατικοί προϋπολογισμοί όχι μόνο υπόκεινται</w:t>
      </w:r>
      <w:r>
        <w:rPr>
          <w:rFonts w:eastAsia="Times New Roman" w:cs="Times New Roman"/>
          <w:szCs w:val="24"/>
        </w:rPr>
        <w:t xml:space="preserve"> σε έλεγχο αλλά σε βασικές γραμμές σχεδιάζονται εκτός των συνταγματικών επιταγών. Οι αποφάσεις αντί να μεταφέρονται στα παρακάτω επίπεδα, συγκεντρώνονται σε μη ελεγχόμενα δημοκρατικά κέντρα. </w:t>
      </w:r>
    </w:p>
    <w:p w14:paraId="16641A2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Υπάρχει, λοιπόν, και μείζον πρόβλημα δημοκρατίας.</w:t>
      </w:r>
    </w:p>
    <w:p w14:paraId="16641A2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Υπάρχει άλλος </w:t>
      </w:r>
      <w:r>
        <w:rPr>
          <w:rFonts w:eastAsia="Times New Roman" w:cs="Times New Roman"/>
          <w:szCs w:val="24"/>
        </w:rPr>
        <w:t>δρόμος; Κάθε φορά νιώθω ότι γίνεται και πιο στενή η στενωπός. Κάθε φορά που εμείς εδώ συγκρουόμαστε αλόγιστα, νιώθω ότι περιορίζονται οι δυνατότητες να δείξουμε κάτι καινούρ</w:t>
      </w:r>
      <w:r>
        <w:rPr>
          <w:rFonts w:eastAsia="Times New Roman" w:cs="Times New Roman"/>
          <w:szCs w:val="24"/>
        </w:rPr>
        <w:t>γ</w:t>
      </w:r>
      <w:r>
        <w:rPr>
          <w:rFonts w:eastAsia="Times New Roman" w:cs="Times New Roman"/>
          <w:szCs w:val="24"/>
        </w:rPr>
        <w:t>ιο, να δώσουμε μια ελπίδα που να έχει μια χειροπιαστή δυνατότητα στον λαό και να ν</w:t>
      </w:r>
      <w:r>
        <w:rPr>
          <w:rFonts w:eastAsia="Times New Roman" w:cs="Times New Roman"/>
          <w:szCs w:val="24"/>
        </w:rPr>
        <w:t xml:space="preserve">ιώσει εμπιστοσύνη ότι κάτι θα αλλάξει στη ζωή του. </w:t>
      </w:r>
    </w:p>
    <w:p w14:paraId="16641A2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θυμίσω αυτό που πάλι έχω πει στη Βουλή, τη ρήση του Αννίβα όταν δεν μπορούσαν να βρουν τον δρόμο για τη Ρώμη: </w:t>
      </w:r>
      <w:r>
        <w:rPr>
          <w:rFonts w:eastAsia="Times New Roman" w:cs="Times New Roman"/>
          <w:szCs w:val="24"/>
        </w:rPr>
        <w:t>«</w:t>
      </w:r>
      <w:r>
        <w:rPr>
          <w:rFonts w:eastAsia="Times New Roman" w:cs="Times New Roman"/>
          <w:szCs w:val="24"/>
        </w:rPr>
        <w:t>Όταν δεν μπορούμε να βρούμε τον δρόμο, θα τον δημιουργήσουμε</w:t>
      </w:r>
      <w:r>
        <w:rPr>
          <w:rFonts w:eastAsia="Times New Roman" w:cs="Times New Roman"/>
          <w:szCs w:val="24"/>
        </w:rPr>
        <w:t>»</w:t>
      </w:r>
      <w:r>
        <w:rPr>
          <w:rFonts w:eastAsia="Times New Roman" w:cs="Times New Roman"/>
          <w:szCs w:val="24"/>
        </w:rPr>
        <w:t xml:space="preserve">. </w:t>
      </w:r>
    </w:p>
    <w:p w14:paraId="16641A2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Θέλω, λοιπόν, τελειών</w:t>
      </w:r>
      <w:r>
        <w:rPr>
          <w:rFonts w:eastAsia="Times New Roman" w:cs="Times New Roman"/>
          <w:szCs w:val="24"/>
        </w:rPr>
        <w:t>οντας -και ευχαριστώ, κύριε Πρόεδρε, για την καλοσύνη σας- να κάνω μια προσωπική έκκληση στον Πρωθυπουργό</w:t>
      </w:r>
      <w:r>
        <w:rPr>
          <w:rFonts w:eastAsia="Times New Roman" w:cs="Times New Roman"/>
          <w:szCs w:val="24"/>
        </w:rPr>
        <w:t>,</w:t>
      </w:r>
      <w:r>
        <w:rPr>
          <w:rFonts w:eastAsia="Times New Roman" w:cs="Times New Roman"/>
          <w:szCs w:val="24"/>
        </w:rPr>
        <w:t xml:space="preserve"> του οποίου τα βήματα παρακολουθώ από τότε που ξεκίνησε τη δημόσια διαδρομή του με πολύ ενδιαφέρον ομολογώ. </w:t>
      </w:r>
    </w:p>
    <w:p w14:paraId="16641A2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Αγαπητέ Πρωθυπουργέ, τώρα που κλείνεις </w:t>
      </w:r>
      <w:r>
        <w:rPr>
          <w:rFonts w:eastAsia="Times New Roman" w:cs="Times New Roman"/>
          <w:szCs w:val="24"/>
        </w:rPr>
        <w:t>όπ</w:t>
      </w:r>
      <w:r>
        <w:rPr>
          <w:rFonts w:eastAsia="Times New Roman" w:cs="Times New Roman"/>
          <w:szCs w:val="24"/>
        </w:rPr>
        <w:t xml:space="preserve">ως </w:t>
      </w:r>
      <w:r>
        <w:rPr>
          <w:rFonts w:eastAsia="Times New Roman" w:cs="Times New Roman"/>
          <w:szCs w:val="24"/>
        </w:rPr>
        <w:t>όπως και με τεράστιο κόστος για τη χώρα μια δραματική και εθνικά επιζήμια αξιολόγηση, έχεις ένα προσωπικό χρέος. Πίστεψε επιτέλους στη μόνο αλήθεια που μπορεί να ανοίξει έναν δρόμο ελπίδας. Ένας λαός ενωμένος μπορεί να απαιτεί και να κερδίζει. Ένας λαός</w:t>
      </w:r>
      <w:r>
        <w:rPr>
          <w:rFonts w:eastAsia="Times New Roman" w:cs="Times New Roman"/>
          <w:szCs w:val="24"/>
        </w:rPr>
        <w:t>, όμως, διχασμένος μπορεί μόνο να επαιτεί και να χάνει. Ξεπέρασε την εμβέλεια ενός αμήχανου κόμματος</w:t>
      </w:r>
      <w:r>
        <w:rPr>
          <w:rFonts w:eastAsia="Times New Roman" w:cs="Times New Roman"/>
          <w:szCs w:val="24"/>
        </w:rPr>
        <w:t>,</w:t>
      </w:r>
      <w:r>
        <w:rPr>
          <w:rFonts w:eastAsia="Times New Roman" w:cs="Times New Roman"/>
          <w:szCs w:val="24"/>
        </w:rPr>
        <w:t xml:space="preserve"> που εξάλλου κα</w:t>
      </w:r>
      <w:r>
        <w:rPr>
          <w:rFonts w:eastAsia="Times New Roman" w:cs="Times New Roman"/>
          <w:szCs w:val="24"/>
        </w:rPr>
        <w:t>μ</w:t>
      </w:r>
      <w:r>
        <w:rPr>
          <w:rFonts w:eastAsia="Times New Roman" w:cs="Times New Roman"/>
          <w:szCs w:val="24"/>
        </w:rPr>
        <w:t xml:space="preserve">μιά σχέση δεν έχει μ’ αυτό που ξέραμε. Ξεπέρασε ακόμα και τη χρονική διάρκεια μιας γενιάς. Έστω και τώρα μάζεψε τα κομμάτια και τα θρύψαλα </w:t>
      </w:r>
      <w:r>
        <w:rPr>
          <w:rFonts w:eastAsia="Times New Roman" w:cs="Times New Roman"/>
          <w:szCs w:val="24"/>
        </w:rPr>
        <w:t xml:space="preserve">της χώρας. Ένωσε τον πολιτικό κόσμο που πιστεύει στην Ευρώπη και αγωνίζεται για την Ελλάδα γύρω από τον εθνικό στόχο, </w:t>
      </w:r>
      <w:r>
        <w:rPr>
          <w:rFonts w:eastAsia="Times New Roman" w:cs="Times New Roman"/>
          <w:szCs w:val="24"/>
        </w:rPr>
        <w:lastRenderedPageBreak/>
        <w:t>να βρει η χώρα πυξίδα και δρόμο που θα την οδηγήσει στο ξέφωτο. Αλλιώς, πολύ φοβάμαι ότι η μεν ιστορία θα αποβεί αμείλικτη μαζί σου -και α</w:t>
      </w:r>
      <w:r>
        <w:rPr>
          <w:rFonts w:eastAsia="Times New Roman" w:cs="Times New Roman"/>
          <w:szCs w:val="24"/>
        </w:rPr>
        <w:t>υτό ίσως λίγο ενδιαφέρει- η δε χώρα θα οδηγηθεί σε μια ακόμα τραγωδία</w:t>
      </w:r>
      <w:r>
        <w:rPr>
          <w:rFonts w:eastAsia="Times New Roman" w:cs="Times New Roman"/>
          <w:szCs w:val="24"/>
        </w:rPr>
        <w:t>,</w:t>
      </w:r>
      <w:r>
        <w:rPr>
          <w:rFonts w:eastAsia="Times New Roman" w:cs="Times New Roman"/>
          <w:szCs w:val="24"/>
        </w:rPr>
        <w:t xml:space="preserve"> που θα την πληρώσουν πανάκριβα για πολλά - πολλά χρόνια οι επόμενες γενιές. </w:t>
      </w:r>
    </w:p>
    <w:p w14:paraId="16641A26" w14:textId="77777777" w:rsidR="00434732" w:rsidRDefault="00735F25">
      <w:pPr>
        <w:spacing w:after="0" w:line="600" w:lineRule="auto"/>
        <w:ind w:left="2880" w:firstLine="720"/>
        <w:jc w:val="both"/>
        <w:rPr>
          <w:rFonts w:eastAsia="Times New Roman" w:cs="Times New Roman"/>
          <w:szCs w:val="24"/>
        </w:rPr>
      </w:pPr>
      <w:r>
        <w:rPr>
          <w:rFonts w:eastAsia="Times New Roman" w:cs="Times New Roman"/>
          <w:szCs w:val="24"/>
        </w:rPr>
        <w:t>(Χειροκροτήματα)</w:t>
      </w:r>
    </w:p>
    <w:p w14:paraId="16641A27" w14:textId="77777777" w:rsidR="00434732" w:rsidRDefault="00735F25">
      <w:pPr>
        <w:spacing w:after="0" w:line="600" w:lineRule="auto"/>
        <w:ind w:firstLine="720"/>
        <w:jc w:val="both"/>
        <w:rPr>
          <w:rFonts w:eastAsia="Times New Roman"/>
          <w:szCs w:val="24"/>
        </w:rPr>
      </w:pPr>
      <w:r>
        <w:rPr>
          <w:rFonts w:eastAsia="Times New Roman" w:cs="Times New Roman"/>
          <w:szCs w:val="24"/>
        </w:rPr>
        <w:t xml:space="preserve"> </w:t>
      </w:r>
      <w:r>
        <w:rPr>
          <w:rFonts w:eastAsia="Times New Roman"/>
          <w:b/>
          <w:szCs w:val="24"/>
        </w:rPr>
        <w:t xml:space="preserve">ΠΡΟΕΔΡΕΥΩΝ (Νικήτας Κακλαμάνης): </w:t>
      </w:r>
      <w:r>
        <w:rPr>
          <w:rFonts w:eastAsia="Times New Roman"/>
          <w:szCs w:val="24"/>
        </w:rPr>
        <w:t>Ευχαριστώ, κύριε Σκανδαλίδη.</w:t>
      </w:r>
    </w:p>
    <w:p w14:paraId="16641A28" w14:textId="77777777" w:rsidR="00434732" w:rsidRDefault="00735F25">
      <w:pPr>
        <w:spacing w:after="0" w:line="600" w:lineRule="auto"/>
        <w:ind w:firstLine="720"/>
        <w:jc w:val="both"/>
        <w:rPr>
          <w:rFonts w:eastAsia="Times New Roman"/>
          <w:szCs w:val="24"/>
        </w:rPr>
      </w:pPr>
      <w:r>
        <w:rPr>
          <w:rFonts w:eastAsia="Times New Roman"/>
          <w:szCs w:val="24"/>
        </w:rPr>
        <w:t>Επειδή ο κ. Θεοχαρόπουλος πο</w:t>
      </w:r>
      <w:r>
        <w:rPr>
          <w:rFonts w:eastAsia="Times New Roman"/>
          <w:szCs w:val="24"/>
        </w:rPr>
        <w:t xml:space="preserve">υ έπεται είναι από το ίδιο κόμμα, θα βάλω στη θέση του τον κ. Κατσίκη που δεν μίλησε εχθές, καθώς είχε ζητήσει να μην εκφωνηθεί. </w:t>
      </w:r>
    </w:p>
    <w:p w14:paraId="16641A29" w14:textId="77777777" w:rsidR="00434732" w:rsidRDefault="00735F25">
      <w:pPr>
        <w:spacing w:after="0" w:line="600" w:lineRule="auto"/>
        <w:ind w:firstLine="720"/>
        <w:jc w:val="both"/>
        <w:rPr>
          <w:rFonts w:eastAsia="Times New Roman"/>
          <w:szCs w:val="24"/>
        </w:rPr>
      </w:pPr>
      <w:r>
        <w:rPr>
          <w:rFonts w:eastAsia="Times New Roman"/>
          <w:szCs w:val="24"/>
        </w:rPr>
        <w:t>Μετά τον κ. Κατσίκη, θα μιλήσουν με τη σειρά ο κ. Θεοχαρόπουλος, ο κ. Χαρακόπουλος, ο κ. Αρβανιτίδης, ο κ. Κωνσταντόπουλος ο ο</w:t>
      </w:r>
      <w:r>
        <w:rPr>
          <w:rFonts w:eastAsia="Times New Roman"/>
          <w:szCs w:val="24"/>
        </w:rPr>
        <w:t>ποίος πρόλαβε και ήρθε και ο κ. Μαυρωτάς. Θα μιλήσει η κ</w:t>
      </w:r>
      <w:r>
        <w:rPr>
          <w:rFonts w:eastAsia="Times New Roman"/>
          <w:szCs w:val="24"/>
        </w:rPr>
        <w:t>.</w:t>
      </w:r>
      <w:r>
        <w:rPr>
          <w:rFonts w:eastAsia="Times New Roman"/>
          <w:szCs w:val="24"/>
        </w:rPr>
        <w:t xml:space="preserve"> Φωτίου και μετά οι επόμενοι συνάδελφοι –για να ξέρουν και τον χρόνο τους- είναι ο κ. Ανδριανός, ο κ. Βλάχος, ο κ. Κεγκέρογλου, ο κ. Γάκης, ο κ. Γιόγακας και ο κ. Γρέγος.</w:t>
      </w:r>
    </w:p>
    <w:p w14:paraId="16641A2A" w14:textId="77777777" w:rsidR="00434732" w:rsidRDefault="00735F25">
      <w:pPr>
        <w:spacing w:after="0" w:line="600" w:lineRule="auto"/>
        <w:ind w:firstLine="720"/>
        <w:jc w:val="both"/>
        <w:rPr>
          <w:rFonts w:eastAsia="Times New Roman"/>
          <w:szCs w:val="24"/>
        </w:rPr>
      </w:pPr>
      <w:r>
        <w:rPr>
          <w:rFonts w:eastAsia="Times New Roman"/>
          <w:szCs w:val="24"/>
        </w:rPr>
        <w:t>Κύριε Κατσίκη, ορίστε, έχετε</w:t>
      </w:r>
      <w:r>
        <w:rPr>
          <w:rFonts w:eastAsia="Times New Roman"/>
          <w:szCs w:val="24"/>
        </w:rPr>
        <w:t xml:space="preserve"> το</w:t>
      </w:r>
      <w:r>
        <w:rPr>
          <w:rFonts w:eastAsia="Times New Roman"/>
          <w:szCs w:val="24"/>
        </w:rPr>
        <w:t>ν</w:t>
      </w:r>
      <w:r>
        <w:rPr>
          <w:rFonts w:eastAsia="Times New Roman"/>
          <w:szCs w:val="24"/>
        </w:rPr>
        <w:t xml:space="preserve"> λόγο.</w:t>
      </w:r>
    </w:p>
    <w:p w14:paraId="16641A2B"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ΚΩΝΣΤΑΝΤΙΝΟΣ ΚΑΤΣΙΚΗΣ: </w:t>
      </w:r>
      <w:r>
        <w:rPr>
          <w:rFonts w:eastAsia="Times New Roman"/>
          <w:szCs w:val="24"/>
        </w:rPr>
        <w:t>Ευχαριστώ, κύριε Πρόεδρε.</w:t>
      </w:r>
    </w:p>
    <w:p w14:paraId="16641A2C" w14:textId="77777777" w:rsidR="00434732" w:rsidRDefault="00735F25">
      <w:pPr>
        <w:spacing w:after="0" w:line="600" w:lineRule="auto"/>
        <w:ind w:firstLine="720"/>
        <w:jc w:val="both"/>
        <w:rPr>
          <w:rFonts w:eastAsia="Times New Roman"/>
          <w:szCs w:val="24"/>
        </w:rPr>
      </w:pPr>
      <w:r>
        <w:rPr>
          <w:rFonts w:eastAsia="Times New Roman"/>
          <w:szCs w:val="28"/>
        </w:rPr>
        <w:t xml:space="preserve">Κυρίες και κύριοι συνάδελφοι, </w:t>
      </w:r>
      <w:r>
        <w:rPr>
          <w:rFonts w:eastAsia="Times New Roman"/>
          <w:szCs w:val="24"/>
        </w:rPr>
        <w:t xml:space="preserve">ως νέος Βουλευτής απ’ αυτό το Βήμα και μέσα σ’ αυτήν την Αίθουσα δανείζομαι τη σοφία σας και την εμπειρία σας και προσπαθώ να παράξω όσο το δυνατόν καλύτερο πολιτικό </w:t>
      </w:r>
      <w:r>
        <w:rPr>
          <w:rFonts w:eastAsia="Times New Roman"/>
          <w:szCs w:val="24"/>
        </w:rPr>
        <w:t>λόγο, σαφέστερο, αντικειμενικότερο και ειλικρινέστατο.</w:t>
      </w:r>
    </w:p>
    <w:p w14:paraId="16641A2D" w14:textId="77777777" w:rsidR="00434732" w:rsidRDefault="00735F25">
      <w:pPr>
        <w:spacing w:after="0" w:line="600" w:lineRule="auto"/>
        <w:ind w:firstLine="720"/>
        <w:jc w:val="both"/>
        <w:rPr>
          <w:rFonts w:eastAsia="Times New Roman"/>
          <w:szCs w:val="24"/>
        </w:rPr>
      </w:pPr>
      <w:r>
        <w:rPr>
          <w:rFonts w:eastAsia="Times New Roman"/>
          <w:szCs w:val="24"/>
        </w:rPr>
        <w:t>Πλην όμως, παρατηρώ ότι γίνεται μία προσπάθεια διαστρέβλωσης της αλήθειας και κακοποίησης της πραγματικότητας, έτσι όπως παρουσιάζεται μέσα από ομιλίες συναδέλφων, οι οποίοι λένε πως σήμερα αντιμετωπίζ</w:t>
      </w:r>
      <w:r>
        <w:rPr>
          <w:rFonts w:eastAsia="Times New Roman"/>
          <w:szCs w:val="24"/>
        </w:rPr>
        <w:t>ουμε μία κατάσταση φοροεπιδρομής και φορολαίλαπας, όταν η σημερινή Ελλάδα, η φτωχή Ελλάδα, η σκελετωμένη και αναιμική Ελλάδα</w:t>
      </w:r>
      <w:r>
        <w:rPr>
          <w:rFonts w:eastAsia="Times New Roman"/>
          <w:szCs w:val="24"/>
        </w:rPr>
        <w:t>,</w:t>
      </w:r>
      <w:r>
        <w:rPr>
          <w:rFonts w:eastAsia="Times New Roman"/>
          <w:szCs w:val="24"/>
        </w:rPr>
        <w:t xml:space="preserve"> έχει μία θέση στο εσωτερικό και στο εξωτερικό μέσα από ανάλγητες πολιτικές του παρελθόντος, μέσα από πραγματικές φοροεπιδρομές τις</w:t>
      </w:r>
      <w:r>
        <w:rPr>
          <w:rFonts w:eastAsia="Times New Roman"/>
          <w:szCs w:val="24"/>
        </w:rPr>
        <w:t xml:space="preserve"> οποίες έζησε και βίωσε. </w:t>
      </w:r>
    </w:p>
    <w:p w14:paraId="16641A2E" w14:textId="77777777" w:rsidR="00434732" w:rsidRDefault="00735F25">
      <w:pPr>
        <w:spacing w:after="0" w:line="600" w:lineRule="auto"/>
        <w:ind w:firstLine="720"/>
        <w:jc w:val="both"/>
        <w:rPr>
          <w:rFonts w:eastAsia="Times New Roman"/>
          <w:szCs w:val="24"/>
        </w:rPr>
      </w:pPr>
      <w:r>
        <w:rPr>
          <w:rFonts w:eastAsia="Times New Roman"/>
          <w:szCs w:val="24"/>
        </w:rPr>
        <w:t>Κυ</w:t>
      </w:r>
      <w:r>
        <w:rPr>
          <w:rFonts w:eastAsia="Times New Roman"/>
          <w:szCs w:val="28"/>
        </w:rPr>
        <w:t xml:space="preserve">ρίες και κύριοι συνάδελφοι, </w:t>
      </w:r>
      <w:r>
        <w:rPr>
          <w:rFonts w:eastAsia="Times New Roman"/>
          <w:szCs w:val="24"/>
        </w:rPr>
        <w:t xml:space="preserve">θα αναφερθώ σε χρονικές περιόδους όπου ξεκίνησαν οι αυξήσεις των φορολογικών συντελεστών όσον αφορά στα τρόφιμα και στα είδη παντοπωλείου. Ενδεικτικά αναφέρω </w:t>
      </w:r>
      <w:r>
        <w:rPr>
          <w:rFonts w:eastAsia="Times New Roman"/>
          <w:szCs w:val="24"/>
        </w:rPr>
        <w:lastRenderedPageBreak/>
        <w:t>ότι το 2009</w:t>
      </w:r>
      <w:r>
        <w:rPr>
          <w:rFonts w:eastAsia="Times New Roman"/>
          <w:szCs w:val="24"/>
        </w:rPr>
        <w:t>,</w:t>
      </w:r>
      <w:r>
        <w:rPr>
          <w:rFonts w:eastAsia="Times New Roman"/>
          <w:szCs w:val="24"/>
        </w:rPr>
        <w:t xml:space="preserve"> ο συντελεστής ΦΠΑ ήταν 9% για</w:t>
      </w:r>
      <w:r>
        <w:rPr>
          <w:rFonts w:eastAsia="Times New Roman"/>
          <w:szCs w:val="24"/>
        </w:rPr>
        <w:t xml:space="preserve"> τα τρόφιμα και 19% για τα λοιπά είδη παντοπωλείου, τον τέταρτο του 2010</w:t>
      </w:r>
      <w:r>
        <w:rPr>
          <w:rFonts w:eastAsia="Times New Roman"/>
          <w:szCs w:val="24"/>
        </w:rPr>
        <w:t>,</w:t>
      </w:r>
      <w:r>
        <w:rPr>
          <w:rFonts w:eastAsia="Times New Roman"/>
          <w:szCs w:val="24"/>
        </w:rPr>
        <w:t xml:space="preserve"> ο συντελεστής ΦΠΑ για τα τρόφιμα αυξήθηκε από το 9% στο 10% και στα είδη παντοπωλείου από το 19% στο 20%. Τον έβδομο του 2010</w:t>
      </w:r>
      <w:r>
        <w:rPr>
          <w:rFonts w:eastAsia="Times New Roman"/>
          <w:szCs w:val="24"/>
        </w:rPr>
        <w:t>,</w:t>
      </w:r>
      <w:r>
        <w:rPr>
          <w:rFonts w:eastAsia="Times New Roman"/>
          <w:szCs w:val="24"/>
        </w:rPr>
        <w:t xml:space="preserve"> ο συντελεστής ΦΠΑ για τα τρόφιμα αυξήθηκε από το 10% στο 11% και για τα είδη παντοπωλείου από το 20% στο 21%. Τον πρώτο του 2011, ο συντελεστής ΦΠΑ για τα τρόφιμα αυξήθηκε  από το 11% στο 13% και για τα είδη παντοπωλείου από το 21% στο 23%.</w:t>
      </w:r>
    </w:p>
    <w:p w14:paraId="16641A2F" w14:textId="77777777" w:rsidR="00434732" w:rsidRDefault="00735F25">
      <w:pPr>
        <w:spacing w:after="0" w:line="600" w:lineRule="auto"/>
        <w:ind w:firstLine="720"/>
        <w:jc w:val="both"/>
        <w:rPr>
          <w:rFonts w:eastAsia="Times New Roman"/>
          <w:szCs w:val="24"/>
        </w:rPr>
      </w:pPr>
      <w:r>
        <w:rPr>
          <w:rFonts w:eastAsia="Times New Roman"/>
          <w:szCs w:val="24"/>
        </w:rPr>
        <w:t>Όλα αυτά συμβα</w:t>
      </w:r>
      <w:r>
        <w:rPr>
          <w:rFonts w:eastAsia="Times New Roman"/>
          <w:szCs w:val="24"/>
        </w:rPr>
        <w:t>ίνουν</w:t>
      </w:r>
      <w:r>
        <w:rPr>
          <w:rFonts w:eastAsia="Times New Roman"/>
          <w:szCs w:val="24"/>
        </w:rPr>
        <w:t>,</w:t>
      </w:r>
      <w:r>
        <w:rPr>
          <w:rFonts w:eastAsia="Times New Roman"/>
          <w:szCs w:val="24"/>
        </w:rPr>
        <w:t xml:space="preserve"> ιδιαίτερα όταν παραλαμβάνουμε μία οικονομία η οποία δημιουργεί ένα χρέος τ</w:t>
      </w:r>
      <w:r>
        <w:rPr>
          <w:rFonts w:eastAsia="Times New Roman"/>
          <w:szCs w:val="24"/>
        </w:rPr>
        <w:t>ων</w:t>
      </w:r>
      <w:r>
        <w:rPr>
          <w:rFonts w:eastAsia="Times New Roman"/>
          <w:szCs w:val="24"/>
        </w:rPr>
        <w:t xml:space="preserve"> 500.000.000.000 ευρώ περίπου. Όλα τα οικονομικά «κανάλια» των ασφαλιστικών ταμείων δημιουργούν το σημερινό χρέος, το οποίο δεν γίνεται να αντιμετωπιστεί ως δι</w:t>
      </w:r>
      <w:r>
        <w:rPr>
          <w:rFonts w:eastAsia="Times New Roman"/>
          <w:szCs w:val="24"/>
        </w:rPr>
        <w:t>ά</w:t>
      </w:r>
      <w:r>
        <w:rPr>
          <w:rFonts w:eastAsia="Times New Roman"/>
          <w:szCs w:val="24"/>
        </w:rPr>
        <w:t xml:space="preserve"> μαγείας από </w:t>
      </w:r>
      <w:r>
        <w:rPr>
          <w:rFonts w:eastAsia="Times New Roman"/>
          <w:szCs w:val="24"/>
        </w:rPr>
        <w:t>εμάς.</w:t>
      </w:r>
    </w:p>
    <w:p w14:paraId="16641A30" w14:textId="77777777" w:rsidR="00434732" w:rsidRDefault="00735F25">
      <w:pPr>
        <w:spacing w:after="0" w:line="600" w:lineRule="auto"/>
        <w:ind w:firstLine="720"/>
        <w:jc w:val="both"/>
        <w:rPr>
          <w:rFonts w:eastAsia="Times New Roman"/>
          <w:szCs w:val="24"/>
        </w:rPr>
      </w:pPr>
      <w:r>
        <w:rPr>
          <w:rFonts w:eastAsia="Times New Roman"/>
          <w:szCs w:val="24"/>
        </w:rPr>
        <w:t>Από την άλλη πλευρά δίδετε την εντύπωση ότι εκτιμάτε πάρα πολύ τη θεϊκή ενδεχομένως ή μαγική δύναμη την οποία μπορούμε να έχουμε</w:t>
      </w:r>
      <w:r>
        <w:rPr>
          <w:rFonts w:eastAsia="Times New Roman"/>
          <w:szCs w:val="24"/>
        </w:rPr>
        <w:t>,</w:t>
      </w:r>
      <w:r>
        <w:rPr>
          <w:rFonts w:eastAsia="Times New Roman"/>
          <w:szCs w:val="24"/>
        </w:rPr>
        <w:t xml:space="preserve"> για να επιλύσουμε αυτό το τεράστιο θέμα του οικονομικού χρέους, παρά το γεγονός ότι η καθυστέρηση της διαπραγμάτευσης οφείλεται σε φιλότιμες προσπάθειες</w:t>
      </w:r>
      <w:r>
        <w:rPr>
          <w:rFonts w:eastAsia="Times New Roman"/>
          <w:szCs w:val="24"/>
        </w:rPr>
        <w:t>,</w:t>
      </w:r>
      <w:r>
        <w:rPr>
          <w:rFonts w:eastAsia="Times New Roman"/>
          <w:szCs w:val="24"/>
        </w:rPr>
        <w:t xml:space="preserve"> ώστε αυτή η διαπραγμάτευση να φέρει το καλύτερο αποτέλεσμα για την αντιμετώπιση του ελληνικού χρέους.</w:t>
      </w:r>
      <w:r>
        <w:rPr>
          <w:rFonts w:eastAsia="Times New Roman"/>
          <w:szCs w:val="24"/>
        </w:rPr>
        <w:t xml:space="preserve"> </w:t>
      </w:r>
    </w:p>
    <w:p w14:paraId="16641A31" w14:textId="77777777" w:rsidR="00434732" w:rsidRDefault="00735F25">
      <w:pPr>
        <w:spacing w:after="0" w:line="600" w:lineRule="auto"/>
        <w:ind w:firstLine="720"/>
        <w:jc w:val="both"/>
        <w:rPr>
          <w:rFonts w:eastAsia="Times New Roman"/>
          <w:szCs w:val="24"/>
        </w:rPr>
      </w:pPr>
      <w:r>
        <w:rPr>
          <w:rFonts w:eastAsia="Times New Roman"/>
          <w:szCs w:val="28"/>
        </w:rPr>
        <w:lastRenderedPageBreak/>
        <w:t xml:space="preserve">Κυρίες και κύριοι συνάδελφοι, </w:t>
      </w:r>
      <w:r>
        <w:rPr>
          <w:rFonts w:eastAsia="Times New Roman"/>
          <w:szCs w:val="24"/>
        </w:rPr>
        <w:t xml:space="preserve">γίνεται επίμαχο το θέμα του μηχανισμού της δημοσιονομικής προσαρμογής, του ονομαζόμενου προς χάριν συντομίας ως κόφτη. </w:t>
      </w:r>
    </w:p>
    <w:p w14:paraId="16641A32" w14:textId="77777777" w:rsidR="00434732" w:rsidRDefault="00735F25">
      <w:pPr>
        <w:spacing w:after="0" w:line="600" w:lineRule="auto"/>
        <w:ind w:firstLine="720"/>
        <w:jc w:val="both"/>
        <w:rPr>
          <w:rFonts w:eastAsia="Times New Roman"/>
          <w:szCs w:val="24"/>
        </w:rPr>
      </w:pPr>
      <w:r>
        <w:rPr>
          <w:rFonts w:eastAsia="Times New Roman"/>
          <w:szCs w:val="24"/>
        </w:rPr>
        <w:t>Βέβαια εδώ θέλω να επισημάνω ότι κατά την προσωπική μου άποψη</w:t>
      </w:r>
      <w:r>
        <w:rPr>
          <w:rFonts w:eastAsia="Times New Roman"/>
          <w:szCs w:val="24"/>
        </w:rPr>
        <w:t>,</w:t>
      </w:r>
      <w:r>
        <w:rPr>
          <w:rFonts w:eastAsia="Times New Roman"/>
          <w:szCs w:val="24"/>
        </w:rPr>
        <w:t xml:space="preserve"> αυτό εξυπηρετεί την εξέλιξη των πραγμάτων</w:t>
      </w:r>
      <w:r>
        <w:rPr>
          <w:rFonts w:eastAsia="Times New Roman"/>
          <w:szCs w:val="24"/>
        </w:rPr>
        <w:t xml:space="preserve"> ως προς το ότι η σημερινή Κυβέρνηση ΣΥΡΙΖΑ-ΑΝΕΛ</w:t>
      </w:r>
      <w:r>
        <w:rPr>
          <w:rFonts w:eastAsia="Times New Roman"/>
          <w:szCs w:val="24"/>
        </w:rPr>
        <w:t>,</w:t>
      </w:r>
      <w:r>
        <w:rPr>
          <w:rFonts w:eastAsia="Times New Roman"/>
          <w:szCs w:val="24"/>
        </w:rPr>
        <w:t xml:space="preserve"> αναλαμβάνει την ευθύνη να προσέχει και να επιτυγχάνει αλλά και να μειώνει τους δημοσιονομικούς στόχους, έτσι ώστε να μη χρειάζεται εκ των υστέρων να παίρνουμε μέτρα τα οποία μας τα επιβάλλουν, γιατί έχουμε </w:t>
      </w:r>
      <w:r>
        <w:rPr>
          <w:rFonts w:eastAsia="Times New Roman"/>
          <w:szCs w:val="24"/>
        </w:rPr>
        <w:t xml:space="preserve">ξεφύγει απ’ αυτούς. </w:t>
      </w:r>
    </w:p>
    <w:p w14:paraId="16641A33" w14:textId="77777777" w:rsidR="00434732" w:rsidRDefault="00735F25">
      <w:pPr>
        <w:spacing w:after="0" w:line="600" w:lineRule="auto"/>
        <w:ind w:firstLine="720"/>
        <w:jc w:val="both"/>
        <w:rPr>
          <w:rFonts w:eastAsia="Times New Roman"/>
          <w:szCs w:val="24"/>
        </w:rPr>
      </w:pPr>
      <w:r>
        <w:rPr>
          <w:rFonts w:eastAsia="Times New Roman"/>
          <w:szCs w:val="24"/>
        </w:rPr>
        <w:t xml:space="preserve">Αυτό γινόταν στο παρελθόν μέσα από μεγάλη άνεση συμφωνίας, χωρίς ιδιαίτερη διαπραγμάτευση. Τότε αντιμετώπιζε ο ελληνικός λαός εκείνα τα δυσβάσταχτα μέτρα, τα οποία κάποιοι σήμερα τα αποκαλούν «φορολαίλαπα» και «φοροεπιδρομή». </w:t>
      </w:r>
    </w:p>
    <w:p w14:paraId="16641A34" w14:textId="77777777" w:rsidR="00434732" w:rsidRDefault="00735F25">
      <w:pPr>
        <w:spacing w:after="0" w:line="600" w:lineRule="auto"/>
        <w:ind w:firstLine="720"/>
        <w:jc w:val="both"/>
        <w:rPr>
          <w:rFonts w:eastAsia="Times New Roman"/>
          <w:szCs w:val="24"/>
        </w:rPr>
      </w:pPr>
      <w:r>
        <w:rPr>
          <w:rFonts w:eastAsia="Times New Roman"/>
          <w:szCs w:val="24"/>
        </w:rPr>
        <w:t>Τελειώνο</w:t>
      </w:r>
      <w:r>
        <w:rPr>
          <w:rFonts w:eastAsia="Times New Roman"/>
          <w:szCs w:val="24"/>
        </w:rPr>
        <w:t>ντας, κύριε Πρόεδρε και σεβόμενος το</w:t>
      </w:r>
      <w:r>
        <w:rPr>
          <w:rFonts w:eastAsia="Times New Roman"/>
          <w:szCs w:val="24"/>
        </w:rPr>
        <w:t>ν</w:t>
      </w:r>
      <w:r>
        <w:rPr>
          <w:rFonts w:eastAsia="Times New Roman"/>
          <w:szCs w:val="24"/>
        </w:rPr>
        <w:t xml:space="preserve"> χρόνο –ευχαριστώ, μάλιστα, για τη σειρά που μου δώσατε- θα περιοριστώ σε λίγες γενικές επισημάνσεις. Το σημερινό νομοσχέδιο παρά το γεγονός ότι πολλά ειπώθηκαν εδώ μέσα και λίγο-πολύ συγκλίνουμε ή αποκλίνουμε αλλά αναφ</w:t>
      </w:r>
      <w:r>
        <w:rPr>
          <w:rFonts w:eastAsia="Times New Roman"/>
          <w:szCs w:val="24"/>
        </w:rPr>
        <w:t xml:space="preserve">ερόμαστε στα ίδια </w:t>
      </w:r>
      <w:r>
        <w:rPr>
          <w:rFonts w:eastAsia="Times New Roman"/>
          <w:szCs w:val="24"/>
        </w:rPr>
        <w:lastRenderedPageBreak/>
        <w:t>πράγματα, είναι ένα νομοσχέδιο μέτρων τα οποία συμφωνήθηκαν από πέρυσι με την πλειοψηφία της Αντιπολίτευσης.</w:t>
      </w:r>
    </w:p>
    <w:p w14:paraId="16641A35" w14:textId="77777777" w:rsidR="00434732" w:rsidRDefault="00735F25">
      <w:pPr>
        <w:spacing w:after="0" w:line="600" w:lineRule="auto"/>
        <w:ind w:firstLine="720"/>
        <w:jc w:val="both"/>
        <w:rPr>
          <w:rFonts w:eastAsia="Times New Roman"/>
          <w:szCs w:val="24"/>
        </w:rPr>
      </w:pPr>
      <w:r>
        <w:rPr>
          <w:rFonts w:eastAsia="Times New Roman"/>
          <w:szCs w:val="24"/>
        </w:rPr>
        <w:t>Αυτά τα μέτρα για να υποστηριχθούν, σαφώς απαιτούν οικονομικές αναδιαρθρώσεις και μεταρρυθμίσεις είτε αυτές αφορούν έμμεσους φόρο</w:t>
      </w:r>
      <w:r>
        <w:rPr>
          <w:rFonts w:eastAsia="Times New Roman"/>
          <w:szCs w:val="24"/>
        </w:rPr>
        <w:t>υς είτε τομές για να γίνει βιώσιμο το ασφαλιστικό.</w:t>
      </w:r>
    </w:p>
    <w:p w14:paraId="16641A36" w14:textId="77777777" w:rsidR="00434732" w:rsidRDefault="00735F25">
      <w:pPr>
        <w:spacing w:after="0" w:line="600" w:lineRule="auto"/>
        <w:ind w:firstLine="720"/>
        <w:jc w:val="both"/>
        <w:rPr>
          <w:rFonts w:eastAsia="Times New Roman"/>
          <w:szCs w:val="24"/>
        </w:rPr>
      </w:pPr>
      <w:r>
        <w:rPr>
          <w:rFonts w:eastAsia="Times New Roman"/>
          <w:szCs w:val="24"/>
        </w:rPr>
        <w:t xml:space="preserve">Σε κάθε περίπτωση, τα επιβαλλόμενα μέτρα δεν πλήττουν φτωχές και μεσαίες τάξεις, που είναι η πλειοψηφία του λαού -δεν πλήττουν φτωχές και μεσαίες τάξεις, το επαναλαμβάνω- παρά μόνο ένα πολύ μικρό ποσοστό. </w:t>
      </w:r>
      <w:r>
        <w:rPr>
          <w:rFonts w:eastAsia="Times New Roman"/>
          <w:szCs w:val="24"/>
        </w:rPr>
        <w:t>Αντίθετα οι έχοντες και οι κατέχοντες μπορούν να συμβάλλουν στην κάλυψη αυτών των μέτρων.</w:t>
      </w:r>
    </w:p>
    <w:p w14:paraId="16641A37" w14:textId="77777777" w:rsidR="00434732" w:rsidRDefault="00735F25">
      <w:pPr>
        <w:spacing w:after="0" w:line="600" w:lineRule="auto"/>
        <w:ind w:firstLine="720"/>
        <w:jc w:val="both"/>
        <w:rPr>
          <w:rFonts w:eastAsia="Times New Roman"/>
          <w:szCs w:val="24"/>
        </w:rPr>
      </w:pPr>
      <w:r>
        <w:rPr>
          <w:rFonts w:eastAsia="Times New Roman"/>
          <w:szCs w:val="24"/>
        </w:rPr>
        <w:t>Να καταστήσω, δε, σαφές ότι το 87% των μισθωτών δεν πλήττεται, όπως και το 90% των αυτοαπασχολούμενων, αλλά και το 99% των αγροτών.</w:t>
      </w:r>
    </w:p>
    <w:p w14:paraId="16641A3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w:t>
      </w:r>
      <w:r>
        <w:rPr>
          <w:rFonts w:eastAsia="Times New Roman" w:cs="Times New Roman"/>
          <w:szCs w:val="24"/>
        </w:rPr>
        <w:t>νι λήξεως του χρόνου ομιλίας του κυρίου Βουλευτή)</w:t>
      </w:r>
    </w:p>
    <w:p w14:paraId="16641A39" w14:textId="77777777" w:rsidR="00434732" w:rsidRDefault="00735F25">
      <w:pPr>
        <w:spacing w:after="0" w:line="600" w:lineRule="auto"/>
        <w:ind w:firstLine="720"/>
        <w:jc w:val="both"/>
        <w:rPr>
          <w:rFonts w:eastAsia="Times New Roman"/>
          <w:szCs w:val="24"/>
        </w:rPr>
      </w:pPr>
      <w:r>
        <w:rPr>
          <w:rFonts w:eastAsia="Times New Roman" w:cs="Times New Roman"/>
          <w:szCs w:val="24"/>
        </w:rPr>
        <w:t>Ένα λεπτό την ανοχή σας, κύριε Πρόεδρε.</w:t>
      </w:r>
    </w:p>
    <w:p w14:paraId="16641A3A" w14:textId="77777777" w:rsidR="00434732" w:rsidRDefault="00735F25">
      <w:pPr>
        <w:spacing w:after="0" w:line="600" w:lineRule="auto"/>
        <w:ind w:firstLine="720"/>
        <w:jc w:val="both"/>
        <w:rPr>
          <w:rFonts w:eastAsia="Times New Roman"/>
          <w:szCs w:val="24"/>
        </w:rPr>
      </w:pPr>
      <w:r>
        <w:rPr>
          <w:rFonts w:eastAsia="Times New Roman"/>
          <w:szCs w:val="24"/>
        </w:rPr>
        <w:lastRenderedPageBreak/>
        <w:t>Είναι χαρακτηριστικό της υπερφορολόγησης που ήρθε με το μνημόνιο, ότι ενώ την πενταετία 1999 - 2004 το σύνολο των φόρων που πληρώθηκαν ήταν 170 δισεκατομμύρια ευρώ, τ</w:t>
      </w:r>
      <w:r>
        <w:rPr>
          <w:rFonts w:eastAsia="Times New Roman"/>
          <w:szCs w:val="24"/>
        </w:rPr>
        <w:t xml:space="preserve">ην πενταετία των μνημονίων 2010 </w:t>
      </w:r>
      <w:r>
        <w:rPr>
          <w:rFonts w:eastAsia="Times New Roman"/>
          <w:szCs w:val="24"/>
        </w:rPr>
        <w:t>–</w:t>
      </w:r>
      <w:r>
        <w:rPr>
          <w:rFonts w:eastAsia="Times New Roman"/>
          <w:szCs w:val="24"/>
        </w:rPr>
        <w:t xml:space="preserve"> 2014</w:t>
      </w:r>
      <w:r>
        <w:rPr>
          <w:rFonts w:eastAsia="Times New Roman"/>
          <w:szCs w:val="24"/>
        </w:rPr>
        <w:t>,</w:t>
      </w:r>
      <w:r>
        <w:rPr>
          <w:rFonts w:eastAsia="Times New Roman"/>
          <w:szCs w:val="24"/>
        </w:rPr>
        <w:t xml:space="preserve"> το σύνολο των φόρων έφτασε τα 237 δισεκατομμύρια ευρώ. Επαναλαμβάνω, 237 δισεκατομμύρια ευρώ! Και σήμερα μιλάμε για 1.800.000 ευρώ, το οποίο καλούμεθα να λάβουμε και σε σύνολο, 5.400.000.000 σε βάθος τριετίας, όχι γι</w:t>
      </w:r>
      <w:r>
        <w:rPr>
          <w:rFonts w:eastAsia="Times New Roman"/>
          <w:szCs w:val="24"/>
        </w:rPr>
        <w:t>α 10 δισεκατομμύρια κατ’ έτος που ελάμβαναν οι κυβερνήσεις των παρελθόντων ετών, προ Κυβερνήσεως ΣΥΡΙΖΑ - ΑΝΕΛ.</w:t>
      </w:r>
    </w:p>
    <w:p w14:paraId="16641A3B" w14:textId="77777777" w:rsidR="00434732" w:rsidRDefault="00735F25">
      <w:pPr>
        <w:spacing w:after="0" w:line="600" w:lineRule="auto"/>
        <w:ind w:firstLine="720"/>
        <w:jc w:val="both"/>
        <w:rPr>
          <w:rFonts w:eastAsia="Times New Roman"/>
          <w:szCs w:val="24"/>
        </w:rPr>
      </w:pPr>
      <w:r>
        <w:rPr>
          <w:rFonts w:eastAsia="Times New Roman"/>
          <w:szCs w:val="24"/>
        </w:rPr>
        <w:t>Ειδικότερα θα ήθελα να σταθώ στη σύσταση του νέου Ταμείου Αποκρατικοποιήσεων για το οποίο μίλησα και του οποίου τα περιουσιακά στοιχεία θα είναι</w:t>
      </w:r>
      <w:r>
        <w:rPr>
          <w:rFonts w:eastAsia="Times New Roman"/>
          <w:szCs w:val="24"/>
        </w:rPr>
        <w:t xml:space="preserve"> προς αξιοποίηση και όχι προς ξεπούλημα, κυρίες και κύριοι συνάδελφοι. Από την λειτουργία του νέου </w:t>
      </w:r>
      <w:r>
        <w:rPr>
          <w:rFonts w:eastAsia="Times New Roman"/>
          <w:szCs w:val="24"/>
        </w:rPr>
        <w:t>τ</w:t>
      </w:r>
      <w:r>
        <w:rPr>
          <w:rFonts w:eastAsia="Times New Roman"/>
          <w:szCs w:val="24"/>
        </w:rPr>
        <w:t>αμείου θα προκύψουν έσοδα τα οποία θα αποδοθούν για πρώτη φορά κατά 50% στο χρέος και κατά 50% στην ανάπτυξη και στις επενδύσεις.</w:t>
      </w:r>
    </w:p>
    <w:p w14:paraId="16641A3C" w14:textId="77777777" w:rsidR="00434732" w:rsidRDefault="00735F25">
      <w:pPr>
        <w:spacing w:after="0" w:line="600" w:lineRule="auto"/>
        <w:ind w:firstLine="720"/>
        <w:jc w:val="both"/>
        <w:rPr>
          <w:rFonts w:eastAsia="Times New Roman"/>
          <w:szCs w:val="24"/>
        </w:rPr>
      </w:pPr>
      <w:r>
        <w:rPr>
          <w:rFonts w:eastAsia="Times New Roman"/>
          <w:szCs w:val="24"/>
        </w:rPr>
        <w:t xml:space="preserve">Θα ήθελα, επίσης, να κάνω </w:t>
      </w:r>
      <w:r>
        <w:rPr>
          <w:rFonts w:eastAsia="Times New Roman"/>
          <w:szCs w:val="24"/>
        </w:rPr>
        <w:t>ορισμένες παρατηρήσεις….</w:t>
      </w:r>
    </w:p>
    <w:p w14:paraId="16641A3D" w14:textId="77777777" w:rsidR="00434732" w:rsidRDefault="00735F25">
      <w:pPr>
        <w:spacing w:after="0" w:line="600" w:lineRule="auto"/>
        <w:ind w:firstLine="720"/>
        <w:jc w:val="both"/>
        <w:rPr>
          <w:rFonts w:eastAsia="Times New Roman" w:cs="Times New Roman"/>
          <w:b/>
          <w:bCs/>
          <w:szCs w:val="24"/>
        </w:rPr>
      </w:pPr>
      <w:r>
        <w:rPr>
          <w:rFonts w:eastAsia="Times New Roman" w:cs="Times New Roman"/>
          <w:b/>
          <w:bCs/>
          <w:szCs w:val="24"/>
        </w:rPr>
        <w:lastRenderedPageBreak/>
        <w:t xml:space="preserve">ΠΡΟΕΔΡΕΥΩΝ (Νικήτας Κακλαμάνης): </w:t>
      </w:r>
      <w:r>
        <w:rPr>
          <w:rFonts w:eastAsia="Times New Roman" w:cs="Times New Roman"/>
          <w:bCs/>
          <w:szCs w:val="24"/>
        </w:rPr>
        <w:t>Κλείστε, κύριε Κατσίκη. Δεν θα σας αφήσω άλλο. Σας παρακαλώ, ολοκληρώστε.</w:t>
      </w:r>
    </w:p>
    <w:p w14:paraId="16641A3E" w14:textId="77777777" w:rsidR="00434732" w:rsidRDefault="00735F25">
      <w:pPr>
        <w:spacing w:after="0" w:line="600" w:lineRule="auto"/>
        <w:ind w:firstLine="720"/>
        <w:jc w:val="both"/>
        <w:rPr>
          <w:rFonts w:eastAsia="Times New Roman" w:cs="Times New Roman"/>
          <w:bCs/>
          <w:szCs w:val="24"/>
        </w:rPr>
      </w:pPr>
      <w:r>
        <w:rPr>
          <w:rFonts w:eastAsia="Times New Roman" w:cs="Times New Roman"/>
          <w:b/>
          <w:bCs/>
          <w:szCs w:val="24"/>
        </w:rPr>
        <w:t xml:space="preserve">ΚΩΝΣΤΑΝΤΙΝΟΣ ΚΑΤΣΙΚΗΣ: </w:t>
      </w:r>
      <w:r>
        <w:rPr>
          <w:rFonts w:eastAsia="Times New Roman" w:cs="Times New Roman"/>
          <w:bCs/>
          <w:szCs w:val="24"/>
        </w:rPr>
        <w:t xml:space="preserve">Θα ήθελα, λοιπόν, να αναφερθώ στο θέμα του ΕΣΠΑ και στην απορρόφησή του. Είναι σημαντικό και θα </w:t>
      </w:r>
      <w:r>
        <w:rPr>
          <w:rFonts w:eastAsia="Times New Roman" w:cs="Times New Roman"/>
          <w:bCs/>
          <w:szCs w:val="24"/>
        </w:rPr>
        <w:t>κλείσω με αυτό, παρακάμπτοντας και άλλα που ήθελα να πω, κύριε Πρόεδρε, και ευχαριστώ για την ανοχή σας.</w:t>
      </w:r>
    </w:p>
    <w:p w14:paraId="16641A3F" w14:textId="77777777" w:rsidR="00434732" w:rsidRDefault="00735F25">
      <w:pPr>
        <w:spacing w:after="0" w:line="600" w:lineRule="auto"/>
        <w:ind w:firstLine="720"/>
        <w:jc w:val="both"/>
        <w:rPr>
          <w:rFonts w:eastAsia="Times New Roman" w:cs="Times New Roman"/>
          <w:b/>
          <w:bCs/>
          <w:szCs w:val="24"/>
        </w:rPr>
      </w:pPr>
      <w:r>
        <w:rPr>
          <w:rFonts w:eastAsia="Times New Roman" w:cs="Times New Roman"/>
          <w:b/>
          <w:bCs/>
          <w:szCs w:val="24"/>
        </w:rPr>
        <w:t xml:space="preserve">ΠΡΟΕΔΡΕΥΩΝ (Νικήτας Κακλαμάνης): </w:t>
      </w:r>
      <w:r>
        <w:rPr>
          <w:rFonts w:eastAsia="Times New Roman" w:cs="Times New Roman"/>
          <w:bCs/>
          <w:szCs w:val="24"/>
        </w:rPr>
        <w:t>Να είστε καλά.</w:t>
      </w:r>
    </w:p>
    <w:p w14:paraId="16641A40" w14:textId="77777777" w:rsidR="00434732" w:rsidRDefault="00735F25">
      <w:pPr>
        <w:spacing w:after="0" w:line="600" w:lineRule="auto"/>
        <w:ind w:firstLine="720"/>
        <w:jc w:val="both"/>
        <w:rPr>
          <w:rFonts w:eastAsia="Times New Roman" w:cs="Times New Roman"/>
          <w:bCs/>
          <w:szCs w:val="24"/>
        </w:rPr>
      </w:pPr>
      <w:r>
        <w:rPr>
          <w:rFonts w:eastAsia="Times New Roman" w:cs="Times New Roman"/>
          <w:b/>
          <w:bCs/>
          <w:szCs w:val="24"/>
        </w:rPr>
        <w:t xml:space="preserve">ΚΩΝΣΤΑΝΤΙΝΟΣ ΚΑΤΣΙΚΗΣ: </w:t>
      </w:r>
      <w:r>
        <w:rPr>
          <w:rFonts w:eastAsia="Times New Roman" w:cs="Times New Roman"/>
          <w:bCs/>
          <w:szCs w:val="24"/>
        </w:rPr>
        <w:t>Ένα θέμα, λοιπόν, στο οποίο έχουμε δεχθεί σκληρές κριτικές, είναι το θέμα του ΕΣ</w:t>
      </w:r>
      <w:r>
        <w:rPr>
          <w:rFonts w:eastAsia="Times New Roman" w:cs="Times New Roman"/>
          <w:bCs/>
          <w:szCs w:val="24"/>
        </w:rPr>
        <w:t>ΠΑ. Προβλέπατε, λοιπόν, τη μη απορρόφηση του ΕΣΠΑ 2007 - 2013 και διαψευστήκατε, καθώς η Ελλάδα αναδείχθηκε πρώτη στην απορρόφηση ανάμεσα στα είκοσι οκτώ κράτη - μέλη της Ευρωπαϊκής Ένωσης, εκτελώντας πλήρως το Πρόγραμμα Δημοσίων Επενδύσεων το 2015, ρίχνον</w:t>
      </w:r>
      <w:r>
        <w:rPr>
          <w:rFonts w:eastAsia="Times New Roman" w:cs="Times New Roman"/>
          <w:bCs/>
          <w:szCs w:val="24"/>
        </w:rPr>
        <w:t>τας στην πραγματική οικονομία 6,4 δισεκατομμύρια ευρώ.</w:t>
      </w:r>
    </w:p>
    <w:p w14:paraId="16641A41" w14:textId="77777777" w:rsidR="00434732" w:rsidRDefault="00735F25">
      <w:pPr>
        <w:spacing w:after="0" w:line="600" w:lineRule="auto"/>
        <w:ind w:firstLine="720"/>
        <w:jc w:val="both"/>
        <w:rPr>
          <w:rFonts w:eastAsia="Times New Roman" w:cs="Times New Roman"/>
          <w:b/>
          <w:bCs/>
          <w:szCs w:val="24"/>
        </w:rPr>
      </w:pPr>
      <w:r>
        <w:rPr>
          <w:rFonts w:eastAsia="Times New Roman" w:cs="Times New Roman"/>
          <w:b/>
          <w:bCs/>
          <w:szCs w:val="24"/>
        </w:rPr>
        <w:t xml:space="preserve">ΠΡΟΕΔΡΕΥΩΝ (Νικήτας Κακλαμάνης): </w:t>
      </w:r>
      <w:r>
        <w:rPr>
          <w:rFonts w:eastAsia="Times New Roman" w:cs="Times New Roman"/>
          <w:bCs/>
          <w:szCs w:val="24"/>
        </w:rPr>
        <w:t>Σας παρακαλώ, κύριε Κατσίκη!</w:t>
      </w:r>
    </w:p>
    <w:p w14:paraId="16641A42" w14:textId="77777777" w:rsidR="00434732" w:rsidRDefault="00735F25">
      <w:pPr>
        <w:spacing w:after="0" w:line="600" w:lineRule="auto"/>
        <w:ind w:firstLine="720"/>
        <w:jc w:val="both"/>
        <w:rPr>
          <w:rFonts w:eastAsia="Times New Roman" w:cs="Times New Roman"/>
          <w:bCs/>
          <w:szCs w:val="24"/>
        </w:rPr>
      </w:pPr>
      <w:r>
        <w:rPr>
          <w:rFonts w:eastAsia="Times New Roman" w:cs="Times New Roman"/>
          <w:b/>
          <w:bCs/>
          <w:szCs w:val="24"/>
        </w:rPr>
        <w:lastRenderedPageBreak/>
        <w:t xml:space="preserve">ΚΩΝΣΤΑΝΤΙΝΟΣ ΚΑΤΣΙΚΗΣ: </w:t>
      </w:r>
      <w:r>
        <w:rPr>
          <w:rFonts w:eastAsia="Times New Roman" w:cs="Times New Roman"/>
          <w:bCs/>
          <w:szCs w:val="24"/>
        </w:rPr>
        <w:t xml:space="preserve">Τελειώνοντας, λοιπόν, μιας και για πολλοστή φορά μου κάνετε την παρατήρηση να κλείσω, κύριε Πρόεδρε, παρακάμπτω τον </w:t>
      </w:r>
      <w:r>
        <w:rPr>
          <w:rFonts w:eastAsia="Times New Roman" w:cs="Times New Roman"/>
          <w:bCs/>
          <w:szCs w:val="24"/>
        </w:rPr>
        <w:t xml:space="preserve">λόγο μου. </w:t>
      </w:r>
    </w:p>
    <w:p w14:paraId="16641A43" w14:textId="77777777" w:rsidR="00434732" w:rsidRDefault="00735F25">
      <w:pPr>
        <w:spacing w:after="0" w:line="600" w:lineRule="auto"/>
        <w:ind w:firstLine="720"/>
        <w:jc w:val="both"/>
        <w:rPr>
          <w:rFonts w:eastAsia="Times New Roman" w:cs="Times New Roman"/>
          <w:bCs/>
          <w:szCs w:val="24"/>
        </w:rPr>
      </w:pPr>
      <w:r>
        <w:rPr>
          <w:rFonts w:eastAsia="Times New Roman" w:cs="Times New Roman"/>
          <w:bCs/>
          <w:szCs w:val="24"/>
        </w:rPr>
        <w:t xml:space="preserve">Κυρίες και κύριοι συνάδελφοι, και ένας καλοπροαίρετος μελετητής θα παρατηρούσε όλα όσα τα μέσα μαζικής ενημέρωσης της διαπλοκής δεν ανέδειξαν για τις προσπάθειες και τις επιτυχίες της </w:t>
      </w:r>
      <w:r>
        <w:rPr>
          <w:rFonts w:eastAsia="Times New Roman" w:cs="Times New Roman"/>
          <w:bCs/>
          <w:szCs w:val="24"/>
        </w:rPr>
        <w:t>σ</w:t>
      </w:r>
      <w:r>
        <w:rPr>
          <w:rFonts w:eastAsia="Times New Roman" w:cs="Times New Roman"/>
          <w:bCs/>
          <w:szCs w:val="24"/>
        </w:rPr>
        <w:t>υγκυβέρνησης ΣΥΡΙΖΑ - ΑΝΕΛ, όπως σταχυολογικά μπορώ να αναφέ</w:t>
      </w:r>
      <w:r>
        <w:rPr>
          <w:rFonts w:eastAsia="Times New Roman" w:cs="Times New Roman"/>
          <w:bCs/>
          <w:szCs w:val="24"/>
        </w:rPr>
        <w:t>ρω</w:t>
      </w:r>
      <w:r>
        <w:rPr>
          <w:rFonts w:eastAsia="Times New Roman" w:cs="Times New Roman"/>
          <w:bCs/>
          <w:szCs w:val="24"/>
        </w:rPr>
        <w:t>.</w:t>
      </w:r>
      <w:r>
        <w:rPr>
          <w:rFonts w:eastAsia="Times New Roman" w:cs="Times New Roman"/>
          <w:bCs/>
          <w:szCs w:val="24"/>
        </w:rPr>
        <w:t xml:space="preserve"> Την έναρξη της συζήτησης από την πλευρά των θεσμών για την ελάφρυνση του χρέους…</w:t>
      </w:r>
    </w:p>
    <w:p w14:paraId="16641A44" w14:textId="77777777" w:rsidR="00434732" w:rsidRDefault="00735F25">
      <w:pPr>
        <w:spacing w:after="0" w:line="600" w:lineRule="auto"/>
        <w:ind w:firstLine="720"/>
        <w:jc w:val="both"/>
        <w:rPr>
          <w:rFonts w:eastAsia="Times New Roman" w:cs="Times New Roman"/>
          <w:b/>
          <w:bCs/>
          <w:szCs w:val="24"/>
        </w:rPr>
      </w:pPr>
      <w:r>
        <w:rPr>
          <w:rFonts w:eastAsia="Times New Roman" w:cs="Times New Roman"/>
          <w:b/>
          <w:bCs/>
          <w:szCs w:val="24"/>
        </w:rPr>
        <w:t xml:space="preserve">ΠΡΟΕΔΡΕΥΩΝ (Νικήτας Κακλαμάνης): </w:t>
      </w:r>
      <w:r>
        <w:rPr>
          <w:rFonts w:eastAsia="Times New Roman" w:cs="Times New Roman"/>
          <w:bCs/>
          <w:szCs w:val="24"/>
        </w:rPr>
        <w:t>Κύριε Κατσίκη, σας παρακαλώ, τελειώστε αυτήν τη στιγμή.</w:t>
      </w:r>
    </w:p>
    <w:p w14:paraId="16641A45" w14:textId="77777777" w:rsidR="00434732" w:rsidRDefault="00735F25">
      <w:pPr>
        <w:spacing w:after="0" w:line="600" w:lineRule="auto"/>
        <w:ind w:firstLine="720"/>
        <w:jc w:val="both"/>
        <w:rPr>
          <w:rFonts w:eastAsia="Times New Roman" w:cs="Times New Roman"/>
          <w:b/>
          <w:bCs/>
          <w:szCs w:val="24"/>
        </w:rPr>
      </w:pPr>
      <w:r>
        <w:rPr>
          <w:rFonts w:eastAsia="Times New Roman" w:cs="Times New Roman"/>
          <w:b/>
          <w:bCs/>
          <w:szCs w:val="24"/>
        </w:rPr>
        <w:t xml:space="preserve">ΚΩΝΣΤΑΝΤΙΝΟΣ ΚΑΤΣΙΚΗΣ: </w:t>
      </w:r>
      <w:r>
        <w:rPr>
          <w:rFonts w:eastAsia="Times New Roman" w:cs="Times New Roman"/>
          <w:bCs/>
          <w:szCs w:val="24"/>
        </w:rPr>
        <w:t>Τελειώνω.</w:t>
      </w:r>
    </w:p>
    <w:p w14:paraId="16641A46" w14:textId="77777777" w:rsidR="00434732" w:rsidRDefault="00735F25">
      <w:pPr>
        <w:spacing w:after="0" w:line="600" w:lineRule="auto"/>
        <w:ind w:firstLine="720"/>
        <w:jc w:val="both"/>
        <w:rPr>
          <w:rFonts w:eastAsia="Times New Roman" w:cs="Times New Roman"/>
          <w:bCs/>
          <w:szCs w:val="24"/>
        </w:rPr>
      </w:pPr>
      <w:r>
        <w:rPr>
          <w:rFonts w:eastAsia="Times New Roman" w:cs="Times New Roman"/>
          <w:bCs/>
          <w:szCs w:val="24"/>
        </w:rPr>
        <w:t>…τη θεσμοθέτηση της εθνικής σύνταξης για όλους το</w:t>
      </w:r>
      <w:r>
        <w:rPr>
          <w:rFonts w:eastAsia="Times New Roman" w:cs="Times New Roman"/>
          <w:bCs/>
          <w:szCs w:val="24"/>
        </w:rPr>
        <w:t>υς Έλληνες …</w:t>
      </w:r>
    </w:p>
    <w:p w14:paraId="16641A47" w14:textId="77777777" w:rsidR="00434732" w:rsidRDefault="00735F25">
      <w:pPr>
        <w:spacing w:after="0" w:line="600" w:lineRule="auto"/>
        <w:ind w:firstLine="720"/>
        <w:jc w:val="both"/>
        <w:rPr>
          <w:rFonts w:eastAsia="Times New Roman" w:cs="Times New Roman"/>
          <w:b/>
          <w:bCs/>
          <w:szCs w:val="24"/>
        </w:rPr>
      </w:pPr>
      <w:r>
        <w:rPr>
          <w:rFonts w:eastAsia="Times New Roman" w:cs="Times New Roman"/>
          <w:b/>
          <w:bCs/>
          <w:szCs w:val="24"/>
        </w:rPr>
        <w:t xml:space="preserve">ΠΡΟΕΔΡΕΥΩΝ (Νικήτας Κακλαμάνης): </w:t>
      </w:r>
      <w:r>
        <w:rPr>
          <w:rFonts w:eastAsia="Times New Roman" w:cs="Times New Roman"/>
          <w:bCs/>
          <w:szCs w:val="24"/>
        </w:rPr>
        <w:t>Μη με κάνετε να μετανιώνω που σας πρόταξα. Τελειώστε!</w:t>
      </w:r>
    </w:p>
    <w:p w14:paraId="16641A48" w14:textId="77777777" w:rsidR="00434732" w:rsidRDefault="00735F25">
      <w:pPr>
        <w:spacing w:after="0" w:line="600" w:lineRule="auto"/>
        <w:ind w:firstLine="720"/>
        <w:jc w:val="both"/>
        <w:rPr>
          <w:rFonts w:eastAsia="Times New Roman" w:cs="Times New Roman"/>
          <w:bCs/>
          <w:szCs w:val="24"/>
        </w:rPr>
      </w:pPr>
      <w:r>
        <w:rPr>
          <w:rFonts w:eastAsia="Times New Roman" w:cs="Times New Roman"/>
          <w:b/>
          <w:bCs/>
          <w:szCs w:val="24"/>
        </w:rPr>
        <w:t xml:space="preserve">ΚΩΝΣΤΑΝΤΙΝΟΣ ΚΑΤΣΙΚΗΣ: </w:t>
      </w:r>
      <w:r>
        <w:rPr>
          <w:rFonts w:eastAsia="Times New Roman" w:cs="Times New Roman"/>
          <w:bCs/>
          <w:szCs w:val="24"/>
        </w:rPr>
        <w:t>…την προστασία της πρώτης κατοικίας και τον έλεγχο των πλειστηριασμών.</w:t>
      </w:r>
    </w:p>
    <w:p w14:paraId="16641A49" w14:textId="77777777" w:rsidR="00434732" w:rsidRDefault="00735F25">
      <w:pPr>
        <w:spacing w:after="0" w:line="600" w:lineRule="auto"/>
        <w:ind w:firstLine="720"/>
        <w:jc w:val="both"/>
        <w:rPr>
          <w:rFonts w:eastAsia="Times New Roman" w:cs="Times New Roman"/>
          <w:bCs/>
          <w:szCs w:val="24"/>
        </w:rPr>
      </w:pPr>
      <w:r>
        <w:rPr>
          <w:rFonts w:eastAsia="Times New Roman" w:cs="Times New Roman"/>
          <w:bCs/>
          <w:szCs w:val="24"/>
        </w:rPr>
        <w:lastRenderedPageBreak/>
        <w:t>Τελειώνοντας, κύριε Πρόεδρε,…</w:t>
      </w:r>
    </w:p>
    <w:p w14:paraId="16641A4A" w14:textId="77777777" w:rsidR="00434732" w:rsidRDefault="00735F25">
      <w:pPr>
        <w:spacing w:after="0" w:line="600" w:lineRule="auto"/>
        <w:ind w:firstLine="720"/>
        <w:jc w:val="both"/>
        <w:rPr>
          <w:rFonts w:eastAsia="Times New Roman" w:cs="Times New Roman"/>
          <w:b/>
          <w:bCs/>
          <w:szCs w:val="24"/>
        </w:rPr>
      </w:pPr>
      <w:r>
        <w:rPr>
          <w:rFonts w:eastAsia="Times New Roman" w:cs="Times New Roman"/>
          <w:b/>
          <w:bCs/>
          <w:szCs w:val="24"/>
        </w:rPr>
        <w:t>ΠΡΟΕΔΡΕΥΩΝ (Νικήτας Κακλαμάνης):</w:t>
      </w:r>
      <w:r>
        <w:rPr>
          <w:rFonts w:eastAsia="Times New Roman" w:cs="Times New Roman"/>
          <w:bCs/>
          <w:szCs w:val="24"/>
        </w:rPr>
        <w:t xml:space="preserve"> Το έχετε πει πέντε φορές μέχρι στιγμής.</w:t>
      </w:r>
    </w:p>
    <w:p w14:paraId="16641A4B" w14:textId="77777777" w:rsidR="00434732" w:rsidRDefault="00735F25">
      <w:pPr>
        <w:spacing w:after="0" w:line="600" w:lineRule="auto"/>
        <w:ind w:firstLine="720"/>
        <w:jc w:val="both"/>
        <w:rPr>
          <w:rFonts w:eastAsia="Times New Roman" w:cs="Times New Roman"/>
          <w:b/>
          <w:bCs/>
          <w:szCs w:val="24"/>
        </w:rPr>
      </w:pPr>
      <w:r>
        <w:rPr>
          <w:rFonts w:eastAsia="Times New Roman" w:cs="Times New Roman"/>
          <w:b/>
          <w:bCs/>
          <w:szCs w:val="24"/>
        </w:rPr>
        <w:t>ΚΩΝΣΤΑΝΤΙΝΟΣ ΚΑΤΣΙΚΗΣ:</w:t>
      </w:r>
      <w:r>
        <w:rPr>
          <w:rFonts w:eastAsia="Times New Roman" w:cs="Times New Roman"/>
          <w:bCs/>
          <w:szCs w:val="24"/>
        </w:rPr>
        <w:t xml:space="preserve"> Δεν το έχω πει πέντε φορές. Πρώτη φορά λέω πράγματα, τα οποία δεν μπορώ να ολοκληρώσω λόγω της πίεσης του πολύ λίγου χρόνου. Ευχαριστώ. Νομίζω ότι πρέπει να τηρήσουμε μια κοινή πατριωτική γραμ</w:t>
      </w:r>
      <w:r>
        <w:rPr>
          <w:rFonts w:eastAsia="Times New Roman" w:cs="Times New Roman"/>
          <w:bCs/>
          <w:szCs w:val="24"/>
        </w:rPr>
        <w:t>μή συμπόρευσης και σύμπλευσης, κύριοι συνάδελφοι, διότι …</w:t>
      </w:r>
    </w:p>
    <w:p w14:paraId="16641A4C" w14:textId="77777777" w:rsidR="00434732" w:rsidRDefault="00735F25">
      <w:pPr>
        <w:spacing w:after="0" w:line="600" w:lineRule="auto"/>
        <w:ind w:firstLine="720"/>
        <w:jc w:val="both"/>
        <w:rPr>
          <w:rFonts w:eastAsia="Times New Roman" w:cs="Times New Roman"/>
          <w:b/>
          <w:bCs/>
          <w:szCs w:val="24"/>
        </w:rPr>
      </w:pPr>
      <w:r>
        <w:rPr>
          <w:rFonts w:eastAsia="Times New Roman" w:cs="Times New Roman"/>
          <w:b/>
          <w:bCs/>
          <w:szCs w:val="24"/>
        </w:rPr>
        <w:t xml:space="preserve">ΠΡΟΕΔΡΕΥΩΝ (Νικήτας Κακλαμάνης): </w:t>
      </w:r>
      <w:r>
        <w:rPr>
          <w:rFonts w:eastAsia="Times New Roman" w:cs="Times New Roman"/>
          <w:bCs/>
          <w:szCs w:val="24"/>
        </w:rPr>
        <w:t>Κλείστε, κύριε Κατσίκη, σας παρακαλώ πάρα πολύ, αυτήν την στιγμή!</w:t>
      </w:r>
    </w:p>
    <w:p w14:paraId="16641A4D" w14:textId="77777777" w:rsidR="00434732" w:rsidRDefault="00735F25">
      <w:pPr>
        <w:spacing w:after="0" w:line="600" w:lineRule="auto"/>
        <w:ind w:firstLine="720"/>
        <w:jc w:val="both"/>
        <w:rPr>
          <w:rFonts w:eastAsia="Times New Roman" w:cs="Times New Roman"/>
          <w:b/>
          <w:bCs/>
          <w:szCs w:val="24"/>
        </w:rPr>
      </w:pPr>
      <w:r>
        <w:rPr>
          <w:rFonts w:eastAsia="Times New Roman" w:cs="Times New Roman"/>
          <w:b/>
          <w:bCs/>
          <w:szCs w:val="24"/>
        </w:rPr>
        <w:t xml:space="preserve">ΚΩΝΣΤΑΝΤΙΝΟΣ ΚΑΤΣΙΚΗΣ: </w:t>
      </w:r>
      <w:r>
        <w:rPr>
          <w:rFonts w:eastAsia="Times New Roman" w:cs="Times New Roman"/>
          <w:bCs/>
          <w:szCs w:val="24"/>
        </w:rPr>
        <w:t>…είναι θέμα εθνικό.</w:t>
      </w:r>
    </w:p>
    <w:p w14:paraId="16641A4E" w14:textId="77777777" w:rsidR="00434732" w:rsidRDefault="00735F25">
      <w:pPr>
        <w:spacing w:after="0" w:line="600" w:lineRule="auto"/>
        <w:ind w:firstLine="720"/>
        <w:jc w:val="both"/>
        <w:rPr>
          <w:rFonts w:eastAsia="Times New Roman" w:cs="Times New Roman"/>
          <w:b/>
          <w:bCs/>
          <w:szCs w:val="24"/>
        </w:rPr>
      </w:pPr>
      <w:r>
        <w:rPr>
          <w:rFonts w:eastAsia="Times New Roman" w:cs="Times New Roman"/>
          <w:bCs/>
          <w:szCs w:val="24"/>
        </w:rPr>
        <w:t>Ευχαριστώ, κύριε Πρόεδρε.</w:t>
      </w:r>
    </w:p>
    <w:p w14:paraId="16641A4F" w14:textId="77777777" w:rsidR="00434732" w:rsidRDefault="00735F25">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ΠΡΟΕΔΡΕΥΩΝ (Νικήτας </w:t>
      </w:r>
      <w:r>
        <w:rPr>
          <w:rFonts w:eastAsia="Times New Roman" w:cs="Times New Roman"/>
          <w:b/>
          <w:bCs/>
          <w:szCs w:val="24"/>
        </w:rPr>
        <w:t>Κακλαμάνης):</w:t>
      </w:r>
      <w:r>
        <w:rPr>
          <w:rFonts w:eastAsia="Times New Roman" w:cs="Times New Roman"/>
          <w:bCs/>
          <w:szCs w:val="24"/>
        </w:rPr>
        <w:t xml:space="preserve"> Τι να το κάνω το «ευχαριστώ» όταν παίρνει ο καθένας δυόμισι λεπτά παραπάνω; Δεν θα μιλήσουν οι άλλοι συνάδελφοι.</w:t>
      </w:r>
    </w:p>
    <w:p w14:paraId="16641A50" w14:textId="77777777" w:rsidR="00434732" w:rsidRDefault="00735F25">
      <w:pPr>
        <w:spacing w:after="0" w:line="600" w:lineRule="auto"/>
        <w:ind w:firstLine="720"/>
        <w:jc w:val="both"/>
        <w:rPr>
          <w:rFonts w:eastAsia="Times New Roman" w:cs="Times New Roman"/>
          <w:bCs/>
          <w:szCs w:val="24"/>
        </w:rPr>
      </w:pPr>
      <w:r>
        <w:rPr>
          <w:rFonts w:eastAsia="Times New Roman" w:cs="Times New Roman"/>
          <w:bCs/>
          <w:szCs w:val="24"/>
        </w:rPr>
        <w:lastRenderedPageBreak/>
        <w:t xml:space="preserve">Κύριοι συνάδελφοι, θέλω να σας ενημερώσω ότι πρώτον, παραδώσαμε -το λέω για τους συναδέλφους που έχουν καταθέσει τροπολογίες- τον </w:t>
      </w:r>
      <w:r>
        <w:rPr>
          <w:rFonts w:eastAsia="Times New Roman" w:cs="Times New Roman"/>
          <w:bCs/>
          <w:szCs w:val="24"/>
        </w:rPr>
        <w:t>κατάλογο με τις βουλευτικές τροπολογίες στον κ. Τσακαλώτο</w:t>
      </w:r>
      <w:r>
        <w:rPr>
          <w:rFonts w:eastAsia="Times New Roman" w:cs="Times New Roman"/>
          <w:bCs/>
          <w:szCs w:val="24"/>
        </w:rPr>
        <w:t>,</w:t>
      </w:r>
      <w:r>
        <w:rPr>
          <w:rFonts w:eastAsia="Times New Roman" w:cs="Times New Roman"/>
          <w:bCs/>
          <w:szCs w:val="24"/>
        </w:rPr>
        <w:t xml:space="preserve"> για να δει ποιες θα γίνουν αποδεκτές, εάν γίνουν κάποιες, να ενημερώσει το Σώμα για να ξέρουν οι συνάδελφοι.</w:t>
      </w:r>
    </w:p>
    <w:p w14:paraId="16641A51" w14:textId="77777777" w:rsidR="00434732" w:rsidRDefault="00735F25">
      <w:pPr>
        <w:spacing w:after="0" w:line="600" w:lineRule="auto"/>
        <w:ind w:firstLine="720"/>
        <w:jc w:val="both"/>
        <w:rPr>
          <w:rFonts w:eastAsia="Times New Roman" w:cs="Times New Roman"/>
          <w:bCs/>
          <w:szCs w:val="24"/>
        </w:rPr>
      </w:pPr>
      <w:r>
        <w:rPr>
          <w:rFonts w:eastAsia="Times New Roman" w:cs="Times New Roman"/>
          <w:bCs/>
          <w:szCs w:val="24"/>
        </w:rPr>
        <w:t>Πριν δώσω τον λόγο στον κ. Θεοχαρόπουλο -σας ζητώ συγγνώμη- θα δώσω τον λόγο για ένα λεπ</w:t>
      </w:r>
      <w:r>
        <w:rPr>
          <w:rFonts w:eastAsia="Times New Roman" w:cs="Times New Roman"/>
          <w:bCs/>
          <w:szCs w:val="24"/>
        </w:rPr>
        <w:t>τό στον κ. Βερναρδάκη</w:t>
      </w:r>
      <w:r>
        <w:rPr>
          <w:rFonts w:eastAsia="Times New Roman" w:cs="Times New Roman"/>
          <w:bCs/>
          <w:szCs w:val="24"/>
        </w:rPr>
        <w:t>,</w:t>
      </w:r>
      <w:r>
        <w:rPr>
          <w:rFonts w:eastAsia="Times New Roman" w:cs="Times New Roman"/>
          <w:bCs/>
          <w:szCs w:val="24"/>
        </w:rPr>
        <w:t xml:space="preserve"> για να κάνει μια νομοτεχνική βελτίωση, να την καταθέσει στα Πρακτικά και να διανεμηθεί. </w:t>
      </w:r>
    </w:p>
    <w:p w14:paraId="16641A52" w14:textId="77777777" w:rsidR="00434732" w:rsidRDefault="00735F25">
      <w:pPr>
        <w:spacing w:after="0" w:line="600" w:lineRule="auto"/>
        <w:ind w:firstLine="720"/>
        <w:jc w:val="both"/>
        <w:rPr>
          <w:rFonts w:eastAsia="Times New Roman" w:cs="Times New Roman"/>
          <w:bCs/>
          <w:szCs w:val="24"/>
        </w:rPr>
      </w:pPr>
      <w:r>
        <w:rPr>
          <w:rFonts w:eastAsia="Times New Roman" w:cs="Times New Roman"/>
          <w:bCs/>
          <w:szCs w:val="24"/>
        </w:rPr>
        <w:t>Στην συνέχεια θα δώσω τον λόγο για ένα λεπτό και στον κ. Αποστόλου</w:t>
      </w:r>
      <w:r>
        <w:rPr>
          <w:rFonts w:eastAsia="Times New Roman" w:cs="Times New Roman"/>
          <w:bCs/>
          <w:szCs w:val="24"/>
        </w:rPr>
        <w:t>,</w:t>
      </w:r>
      <w:r>
        <w:rPr>
          <w:rFonts w:eastAsia="Times New Roman" w:cs="Times New Roman"/>
          <w:bCs/>
          <w:szCs w:val="24"/>
        </w:rPr>
        <w:t xml:space="preserve"> για να κάνει, επίσης, κάποια νομοτεχνική βελτίωση.</w:t>
      </w:r>
    </w:p>
    <w:p w14:paraId="16641A53" w14:textId="77777777" w:rsidR="00434732" w:rsidRDefault="00735F25">
      <w:pPr>
        <w:spacing w:after="0" w:line="600" w:lineRule="auto"/>
        <w:ind w:firstLine="720"/>
        <w:jc w:val="both"/>
        <w:rPr>
          <w:rFonts w:eastAsia="Times New Roman" w:cs="Times New Roman"/>
          <w:bCs/>
          <w:szCs w:val="24"/>
        </w:rPr>
      </w:pPr>
      <w:r>
        <w:rPr>
          <w:rFonts w:eastAsia="Times New Roman" w:cs="Times New Roman"/>
          <w:bCs/>
          <w:szCs w:val="24"/>
        </w:rPr>
        <w:t>Ορίστε, κύριε Βερναρδάκη,</w:t>
      </w:r>
      <w:r>
        <w:rPr>
          <w:rFonts w:eastAsia="Times New Roman" w:cs="Times New Roman"/>
          <w:bCs/>
          <w:szCs w:val="24"/>
        </w:rPr>
        <w:t xml:space="preserve"> έχετε τον λόγο.</w:t>
      </w:r>
    </w:p>
    <w:p w14:paraId="16641A5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Ευχαριστώ, κύριε Πρόεδρε. Θα χρειαστώ λιγότερο από ένα λεπτό.</w:t>
      </w:r>
    </w:p>
    <w:p w14:paraId="16641A5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Δύο νομοτεχνικές βελτιώσεις θα ήθελα να κάνω. </w:t>
      </w:r>
    </w:p>
    <w:p w14:paraId="16641A5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Η μια αφορά φραστικές περισσότερο </w:t>
      </w:r>
      <w:r>
        <w:rPr>
          <w:rFonts w:eastAsia="Times New Roman" w:cs="Times New Roman"/>
          <w:szCs w:val="24"/>
        </w:rPr>
        <w:t>αποκαταστάσεις στη σύσταση των θέσεων για τη Γενική Γραμματεία Ψηφιακής Πολιτικής και η δεύτερη</w:t>
      </w:r>
      <w:r>
        <w:rPr>
          <w:rFonts w:eastAsia="Times New Roman" w:cs="Times New Roman"/>
          <w:szCs w:val="24"/>
        </w:rPr>
        <w:t>,</w:t>
      </w:r>
      <w:r>
        <w:rPr>
          <w:rFonts w:eastAsia="Times New Roman" w:cs="Times New Roman"/>
          <w:szCs w:val="24"/>
        </w:rPr>
        <w:t xml:space="preserve"> το Εθνικό Συμβούλιο Επιλογής Διοικήσεων όπου αξιολογεί και προτείνει στον Υπουργό σε σχέση με τον ορισμό των θέσεων των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γ</w:t>
      </w:r>
      <w:r>
        <w:rPr>
          <w:rFonts w:eastAsia="Times New Roman" w:cs="Times New Roman"/>
          <w:szCs w:val="24"/>
        </w:rPr>
        <w:t>ραμματέων</w:t>
      </w:r>
      <w:r>
        <w:rPr>
          <w:rFonts w:eastAsia="Times New Roman" w:cs="Times New Roman"/>
          <w:szCs w:val="24"/>
        </w:rPr>
        <w:t>,</w:t>
      </w:r>
      <w:r>
        <w:rPr>
          <w:rFonts w:eastAsia="Times New Roman" w:cs="Times New Roman"/>
          <w:szCs w:val="24"/>
        </w:rPr>
        <w:t xml:space="preserve"> τρεις επικρατέστερο</w:t>
      </w:r>
      <w:r>
        <w:rPr>
          <w:rFonts w:eastAsia="Times New Roman" w:cs="Times New Roman"/>
          <w:szCs w:val="24"/>
        </w:rPr>
        <w:t xml:space="preserve">υς υποψήφιους από τους οποίους ο Υπουργός επιλέγει. </w:t>
      </w:r>
    </w:p>
    <w:p w14:paraId="16641A57" w14:textId="77777777" w:rsidR="00434732" w:rsidRDefault="00735F25">
      <w:pPr>
        <w:spacing w:after="0" w:line="600" w:lineRule="auto"/>
        <w:ind w:firstLine="720"/>
        <w:jc w:val="both"/>
        <w:rPr>
          <w:rFonts w:eastAsia="Times New Roman"/>
          <w:szCs w:val="24"/>
        </w:rPr>
      </w:pPr>
      <w:r>
        <w:rPr>
          <w:rFonts w:eastAsia="Times New Roman" w:cs="Times New Roman"/>
          <w:szCs w:val="24"/>
        </w:rPr>
        <w:t>Αυτές οι δύο νομοτεχνικές βελτιώσεις είναι. Τις καταθέτω στα Πρακτικά για να τις δείτε και αργότερα θα τις συζητήσουμε.</w:t>
      </w:r>
    </w:p>
    <w:p w14:paraId="16641A5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Εσωτερικών και Διοικητικής Ανασυγκρότησης κ</w:t>
      </w:r>
      <w:r>
        <w:rPr>
          <w:rFonts w:eastAsia="Times New Roman" w:cs="Times New Roman"/>
          <w:szCs w:val="24"/>
        </w:rPr>
        <w:t xml:space="preserve">. Χριστόφορος Βερναρδάκης καταθέτει για τα Πρακτικά τις προαναφερθείσες νομοτεχνικές βελτιώσεις, οι οποίες έχουν ως εξής: </w:t>
      </w:r>
    </w:p>
    <w:p w14:paraId="16641A59" w14:textId="77777777" w:rsidR="00434732" w:rsidRDefault="00735F25">
      <w:pPr>
        <w:spacing w:after="0" w:line="600" w:lineRule="auto"/>
        <w:ind w:firstLine="720"/>
        <w:jc w:val="both"/>
        <w:rPr>
          <w:rFonts w:eastAsia="Times New Roman" w:cs="Times New Roman"/>
          <w:color w:val="FF0000"/>
          <w:szCs w:val="24"/>
        </w:rPr>
      </w:pPr>
      <w:r>
        <w:rPr>
          <w:rFonts w:eastAsia="Times New Roman" w:cs="Times New Roman"/>
          <w:szCs w:val="24"/>
        </w:rPr>
        <w:t xml:space="preserve">                                  </w:t>
      </w:r>
      <w:r w:rsidRPr="00A972AE">
        <w:rPr>
          <w:rFonts w:eastAsia="Times New Roman" w:cs="Times New Roman"/>
          <w:color w:val="FF0000"/>
          <w:szCs w:val="24"/>
        </w:rPr>
        <w:t>(ΑΛΛΑΓΗ ΣΕΛΙΔΑΣ)</w:t>
      </w:r>
    </w:p>
    <w:p w14:paraId="16641A5A" w14:textId="77777777" w:rsidR="00434732" w:rsidRDefault="00735F25">
      <w:pPr>
        <w:spacing w:after="0" w:line="600" w:lineRule="auto"/>
        <w:ind w:firstLine="720"/>
        <w:jc w:val="both"/>
        <w:rPr>
          <w:rFonts w:eastAsia="Times New Roman" w:cs="Times New Roman"/>
          <w:color w:val="FF0000"/>
          <w:szCs w:val="24"/>
        </w:rPr>
      </w:pPr>
      <w:r w:rsidRPr="00A972AE">
        <w:rPr>
          <w:rFonts w:eastAsia="Times New Roman" w:cs="Times New Roman"/>
          <w:color w:val="FF0000"/>
          <w:szCs w:val="24"/>
        </w:rPr>
        <w:t xml:space="preserve"> </w:t>
      </w:r>
      <w:r w:rsidRPr="00A972AE">
        <w:rPr>
          <w:rFonts w:eastAsia="Times New Roman" w:cs="Times New Roman"/>
          <w:color w:val="FF0000"/>
          <w:szCs w:val="24"/>
        </w:rPr>
        <w:t xml:space="preserve">                          </w:t>
      </w:r>
      <w:r w:rsidRPr="00A972AE">
        <w:rPr>
          <w:rFonts w:eastAsia="Times New Roman" w:cs="Times New Roman"/>
          <w:color w:val="FF0000"/>
          <w:szCs w:val="24"/>
        </w:rPr>
        <w:t>(</w:t>
      </w:r>
      <w:r w:rsidRPr="00A972AE">
        <w:rPr>
          <w:rFonts w:eastAsia="Times New Roman" w:cs="Times New Roman"/>
          <w:color w:val="FF0000"/>
          <w:szCs w:val="24"/>
        </w:rPr>
        <w:t>Να μπουν οι σελίδες 21-23</w:t>
      </w:r>
      <w:r w:rsidRPr="00A972AE">
        <w:rPr>
          <w:rFonts w:eastAsia="Times New Roman" w:cs="Times New Roman"/>
          <w:color w:val="FF0000"/>
          <w:szCs w:val="24"/>
        </w:rPr>
        <w:t>)</w:t>
      </w:r>
    </w:p>
    <w:p w14:paraId="16641A5B" w14:textId="77777777" w:rsidR="00434732" w:rsidRDefault="00735F25">
      <w:pPr>
        <w:spacing w:after="0" w:line="600" w:lineRule="auto"/>
        <w:ind w:firstLine="720"/>
        <w:jc w:val="both"/>
        <w:rPr>
          <w:rFonts w:eastAsia="Times New Roman" w:cs="Times New Roman"/>
          <w:color w:val="FF0000"/>
          <w:szCs w:val="24"/>
        </w:rPr>
      </w:pPr>
      <w:r w:rsidRPr="00A972AE">
        <w:rPr>
          <w:rFonts w:eastAsia="Times New Roman" w:cs="Times New Roman"/>
          <w:color w:val="FF0000"/>
          <w:szCs w:val="24"/>
        </w:rPr>
        <w:lastRenderedPageBreak/>
        <w:t xml:space="preserve">                        </w:t>
      </w:r>
      <w:r w:rsidRPr="00A972AE">
        <w:rPr>
          <w:rFonts w:eastAsia="Times New Roman" w:cs="Times New Roman"/>
          <w:color w:val="FF0000"/>
          <w:szCs w:val="24"/>
        </w:rPr>
        <w:t xml:space="preserve">   </w:t>
      </w:r>
      <w:r w:rsidRPr="00A972AE">
        <w:rPr>
          <w:rFonts w:eastAsia="Times New Roman" w:cs="Times New Roman"/>
          <w:color w:val="FF0000"/>
          <w:szCs w:val="24"/>
        </w:rPr>
        <w:t xml:space="preserve">       (ΑΛΛΑΓΗ ΣΕΛΙΔΑΣ)</w:t>
      </w:r>
    </w:p>
    <w:p w14:paraId="16641A5C" w14:textId="77777777" w:rsidR="00434732" w:rsidRDefault="00735F25">
      <w:pPr>
        <w:spacing w:after="0" w:line="600" w:lineRule="auto"/>
        <w:jc w:val="both"/>
        <w:rPr>
          <w:rFonts w:eastAsia="Times New Roman" w:cs="Times New Roman"/>
          <w:szCs w:val="24"/>
        </w:rPr>
      </w:pPr>
      <w:r>
        <w:rPr>
          <w:rFonts w:eastAsia="Times New Roman" w:cs="Times New Roman"/>
          <w:szCs w:val="24"/>
        </w:rPr>
        <w:tab/>
      </w:r>
      <w:r>
        <w:rPr>
          <w:rFonts w:eastAsia="Times New Roman" w:cs="Times New Roman"/>
          <w:b/>
          <w:szCs w:val="24"/>
        </w:rPr>
        <w:t xml:space="preserve">ΠΡΟΕΔΡΕΥΩΝ (Νικήτας Κακλαμάνης): </w:t>
      </w:r>
      <w:r>
        <w:rPr>
          <w:rFonts w:eastAsia="Times New Roman" w:cs="Times New Roman"/>
          <w:szCs w:val="24"/>
        </w:rPr>
        <w:t>Ορίστε, κύριε Αποστόλου, έχετε τον λόγο για ένα λεπτό και εσείς.</w:t>
      </w:r>
    </w:p>
    <w:p w14:paraId="16641A5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Θα καταθέσω μία νομοτεχνική βελτίωση. Αναφέρεται στο άρθρο 65</w:t>
      </w:r>
      <w:r>
        <w:rPr>
          <w:rFonts w:eastAsia="Times New Roman" w:cs="Times New Roman"/>
          <w:szCs w:val="24"/>
        </w:rPr>
        <w:t>,</w:t>
      </w:r>
      <w:r>
        <w:rPr>
          <w:rFonts w:eastAsia="Times New Roman" w:cs="Times New Roman"/>
          <w:szCs w:val="24"/>
        </w:rPr>
        <w:t xml:space="preserve"> που κ</w:t>
      </w:r>
      <w:r>
        <w:rPr>
          <w:rFonts w:eastAsia="Times New Roman" w:cs="Times New Roman"/>
          <w:szCs w:val="24"/>
        </w:rPr>
        <w:t>αθορίζει τις προϋποθέσεις για τον ορισμό του επαγγελματία αγρότη. Παρακαλώ να μοιραστεί στους συναδέλφους για να τη δουν.</w:t>
      </w:r>
    </w:p>
    <w:p w14:paraId="16641A5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Αγροτικής Ανάπτυξης και Τροφίμων, κ. Ευάγγελος Αποστόλου καταθέτει για τα Πρακτικά την προαναφερθείσα νομο</w:t>
      </w:r>
      <w:r>
        <w:rPr>
          <w:rFonts w:eastAsia="Times New Roman" w:cs="Times New Roman"/>
          <w:szCs w:val="24"/>
        </w:rPr>
        <w:t>τεχνική βελτίωση, η οποία έχει ως εξής:</w:t>
      </w:r>
    </w:p>
    <w:p w14:paraId="16641A5F" w14:textId="77777777" w:rsidR="00434732" w:rsidRDefault="00735F25">
      <w:pPr>
        <w:spacing w:after="0" w:line="600" w:lineRule="auto"/>
        <w:ind w:firstLine="720"/>
        <w:jc w:val="both"/>
        <w:rPr>
          <w:rFonts w:eastAsia="Times New Roman" w:cs="Times New Roman"/>
          <w:color w:val="FF0000"/>
          <w:szCs w:val="24"/>
        </w:rPr>
      </w:pPr>
      <w:r>
        <w:rPr>
          <w:rFonts w:eastAsia="Times New Roman" w:cs="Times New Roman"/>
          <w:szCs w:val="24"/>
        </w:rPr>
        <w:t xml:space="preserve">                                 </w:t>
      </w:r>
      <w:r w:rsidRPr="00B207BF">
        <w:rPr>
          <w:rFonts w:eastAsia="Times New Roman" w:cs="Times New Roman"/>
          <w:color w:val="FF0000"/>
          <w:szCs w:val="24"/>
        </w:rPr>
        <w:t>(ΑΛΛΑΓΗ ΣΕΛΙΔΑΣ)</w:t>
      </w:r>
    </w:p>
    <w:p w14:paraId="16641A60" w14:textId="77777777" w:rsidR="00434732" w:rsidRDefault="00735F25">
      <w:pPr>
        <w:spacing w:after="0" w:line="600" w:lineRule="auto"/>
        <w:ind w:firstLine="720"/>
        <w:jc w:val="both"/>
        <w:rPr>
          <w:rFonts w:eastAsia="Times New Roman" w:cs="Times New Roman"/>
          <w:color w:val="FF0000"/>
          <w:szCs w:val="24"/>
        </w:rPr>
      </w:pPr>
      <w:r w:rsidRPr="00B207BF">
        <w:rPr>
          <w:rFonts w:eastAsia="Times New Roman" w:cs="Times New Roman"/>
          <w:color w:val="FF0000"/>
          <w:szCs w:val="24"/>
        </w:rPr>
        <w:t xml:space="preserve">                               (Να μπει η σε</w:t>
      </w:r>
      <w:r>
        <w:rPr>
          <w:rFonts w:eastAsia="Times New Roman" w:cs="Times New Roman"/>
          <w:color w:val="FF0000"/>
          <w:szCs w:val="24"/>
        </w:rPr>
        <w:t>λ</w:t>
      </w:r>
      <w:r w:rsidRPr="00B207BF">
        <w:rPr>
          <w:rFonts w:eastAsia="Times New Roman" w:cs="Times New Roman"/>
          <w:color w:val="FF0000"/>
          <w:szCs w:val="24"/>
        </w:rPr>
        <w:t>ίδα 25)</w:t>
      </w:r>
    </w:p>
    <w:p w14:paraId="16641A61" w14:textId="77777777" w:rsidR="00434732" w:rsidRDefault="00735F25">
      <w:pPr>
        <w:spacing w:after="0" w:line="600" w:lineRule="auto"/>
        <w:ind w:firstLine="720"/>
        <w:jc w:val="both"/>
        <w:rPr>
          <w:rFonts w:eastAsia="Times New Roman" w:cs="Times New Roman"/>
          <w:color w:val="FF0000"/>
          <w:szCs w:val="24"/>
        </w:rPr>
      </w:pPr>
      <w:r w:rsidRPr="00B207BF">
        <w:rPr>
          <w:rFonts w:eastAsia="Times New Roman" w:cs="Times New Roman"/>
          <w:color w:val="FF0000"/>
          <w:szCs w:val="24"/>
        </w:rPr>
        <w:t xml:space="preserve">                                 (</w:t>
      </w:r>
      <w:r w:rsidRPr="00B207BF">
        <w:rPr>
          <w:rFonts w:eastAsia="Times New Roman" w:cs="Times New Roman"/>
          <w:color w:val="FF0000"/>
          <w:szCs w:val="24"/>
        </w:rPr>
        <w:t>ΑΛΛΑΓΗ ΣΕΛΙΔΑΣ</w:t>
      </w:r>
      <w:r w:rsidRPr="00B207BF">
        <w:rPr>
          <w:rFonts w:eastAsia="Times New Roman" w:cs="Times New Roman"/>
          <w:color w:val="FF0000"/>
          <w:szCs w:val="24"/>
        </w:rPr>
        <w:t>)</w:t>
      </w:r>
    </w:p>
    <w:p w14:paraId="16641A6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Αθανάσιος Θεοχαρόπουλος. </w:t>
      </w:r>
    </w:p>
    <w:p w14:paraId="16641A6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Ευχαριστώ, κύριε Πρόεδρε. </w:t>
      </w:r>
    </w:p>
    <w:p w14:paraId="16641A6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κύριοι Υπουργοί, στις 10 Μαΐου, μετά το προηγούμενο </w:t>
      </w:r>
      <w:r>
        <w:rPr>
          <w:rFonts w:eastAsia="Times New Roman" w:cs="Times New Roman"/>
          <w:szCs w:val="24"/>
          <w:lang w:val="en-US"/>
        </w:rPr>
        <w:t>E</w:t>
      </w:r>
      <w:r>
        <w:rPr>
          <w:rFonts w:eastAsia="Times New Roman" w:cs="Times New Roman"/>
          <w:szCs w:val="24"/>
          <w:lang w:val="en-US"/>
        </w:rPr>
        <w:t>urogroup</w:t>
      </w:r>
      <w:r>
        <w:rPr>
          <w:rFonts w:eastAsia="Times New Roman" w:cs="Times New Roman"/>
          <w:szCs w:val="24"/>
        </w:rPr>
        <w:t>, ο κ. Τσίπρας τόνισε ότι ο κόφτης, ο μηχανισμός δημοσιονομικής διόρθωση</w:t>
      </w:r>
      <w:r>
        <w:rPr>
          <w:rFonts w:eastAsia="Times New Roman" w:cs="Times New Roman"/>
          <w:szCs w:val="24"/>
        </w:rPr>
        <w:t>ς, είναι πρόταση της Κυβέρνησης. Το ίδιο δηλώσατε κι εσείς, κύριε Υπουργέ, κύριε Κατρούγκαλε, σε δική σας συνέντευξη ότι είναι δική σας πρόταση μάλιστα. Χθες, ο αρμόδιος Υπουργός Οικονομικών διέψευσε και τον κ. Τσίπρα και τον κ. Κατρούγκαλο. «Δεν είναι ο μ</w:t>
      </w:r>
      <w:r>
        <w:rPr>
          <w:rFonts w:eastAsia="Times New Roman" w:cs="Times New Roman"/>
          <w:szCs w:val="24"/>
        </w:rPr>
        <w:t xml:space="preserve">ηχανισμός επιλογή μας», είπε. </w:t>
      </w:r>
    </w:p>
    <w:p w14:paraId="16641A6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Αγαπητά μέλη της Κυβέρνησης, συνεννοηθείτε να λέτε τουλάχιστον τα ίδια. Εκτίθεστε! Κλειστείτε σε ένα δωμάτιο, συνεννοηθείτε και πείτε τα ίδια ψέματα αυτή τη στιγμή στον ελληνικό λαό. </w:t>
      </w:r>
    </w:p>
    <w:p w14:paraId="16641A6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Από τη στιγμή, λοιπόν, που σύμφωνα με τον</w:t>
      </w:r>
      <w:r>
        <w:rPr>
          <w:rFonts w:eastAsia="Times New Roman" w:cs="Times New Roman"/>
          <w:szCs w:val="24"/>
        </w:rPr>
        <w:t xml:space="preserve"> Πρωθυπουργό ο κόφτης είναι πρόταση της Κυβέρνησης, τα οριζόντια μέτρα και η οριζόντια μείωση δαπανών, μεταξύ των οποίων και μισθών, συντάξεων, θα έχουν πλέον ονοματεπώνυμο: ΣΥΡΙΖΑ – ΑΝΕΛ. </w:t>
      </w:r>
    </w:p>
    <w:p w14:paraId="16641A6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ου κάνει εντύπωση, βέβαια, το γεγονός ότι ο εταίρος, ο συγκυβερνή</w:t>
      </w:r>
      <w:r>
        <w:rPr>
          <w:rFonts w:eastAsia="Times New Roman" w:cs="Times New Roman"/>
          <w:szCs w:val="24"/>
        </w:rPr>
        <w:t>της σας, για το μόνο για το οποίο ενδιαφέρεται απ’ όλη αυτήν την κατάσταση, απ’ όλα αυτά τα μέτρα υπερφορολόγησης</w:t>
      </w:r>
      <w:r>
        <w:rPr>
          <w:rFonts w:eastAsia="Times New Roman" w:cs="Times New Roman"/>
          <w:szCs w:val="24"/>
        </w:rPr>
        <w:t>,</w:t>
      </w:r>
      <w:r>
        <w:rPr>
          <w:rFonts w:eastAsia="Times New Roman" w:cs="Times New Roman"/>
          <w:szCs w:val="24"/>
        </w:rPr>
        <w:t xml:space="preserve"> είναι τα ειδικά μισθολόγια. Βέβαια εσείς το πρωί χαρακτηρίσατε «μπεσαλήδες» το </w:t>
      </w:r>
      <w:r>
        <w:rPr>
          <w:rFonts w:eastAsia="Times New Roman" w:cs="Times New Roman"/>
          <w:szCs w:val="24"/>
        </w:rPr>
        <w:t>κ</w:t>
      </w:r>
      <w:r>
        <w:rPr>
          <w:rFonts w:eastAsia="Times New Roman" w:cs="Times New Roman"/>
          <w:szCs w:val="24"/>
        </w:rPr>
        <w:t xml:space="preserve">όμμα των Ανεξάρτητων Ελλήνων. Φαίνεται ότι αυτή η περίεργη </w:t>
      </w:r>
      <w:r>
        <w:rPr>
          <w:rFonts w:eastAsia="Times New Roman" w:cs="Times New Roman"/>
          <w:szCs w:val="24"/>
        </w:rPr>
        <w:t>σ</w:t>
      </w:r>
      <w:r>
        <w:rPr>
          <w:rFonts w:eastAsia="Times New Roman" w:cs="Times New Roman"/>
          <w:szCs w:val="24"/>
        </w:rPr>
        <w:t>υ</w:t>
      </w:r>
      <w:r>
        <w:rPr>
          <w:rFonts w:eastAsia="Times New Roman" w:cs="Times New Roman"/>
          <w:szCs w:val="24"/>
        </w:rPr>
        <w:t xml:space="preserve">γκυβέρνηση με τον εθνικολαϊκισμό έχει στέρεη βάση. </w:t>
      </w:r>
    </w:p>
    <w:p w14:paraId="16641A6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Τις θριαμβολογίες, λοιπόν, για την «υπερήφανη» διαπραγμάτευση της Κυβέρνησης, ακολούθησαν στη συνέχεια οι δηλώσεις του Πρωθυπουργού ότι η ελληνική οικονομία είναι σαν το συμπιεσμένο ελατήριο. Υπάρχει, πλέ</w:t>
      </w:r>
      <w:r>
        <w:rPr>
          <w:rFonts w:eastAsia="Times New Roman" w:cs="Times New Roman"/>
          <w:szCs w:val="24"/>
        </w:rPr>
        <w:t>ον, αγαπητοί συνάδελφοι, το σοβαρό ενδεχόμενο</w:t>
      </w:r>
      <w:r>
        <w:rPr>
          <w:rFonts w:eastAsia="Times New Roman" w:cs="Times New Roman"/>
          <w:szCs w:val="24"/>
        </w:rPr>
        <w:t>,</w:t>
      </w:r>
      <w:r>
        <w:rPr>
          <w:rFonts w:eastAsia="Times New Roman" w:cs="Times New Roman"/>
          <w:szCs w:val="24"/>
        </w:rPr>
        <w:t xml:space="preserve"> όχι μόνο να μην εκτοξευθεί αυτό το ελατήριο αλλά να σπάσει από την πίεση που του ασκεί σήμερα η Κυβέρνηση με επώδυνες συνέπειες για την ελληνική οικονομία. </w:t>
      </w:r>
    </w:p>
    <w:p w14:paraId="16641A6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Καταλαβαίνετε, κύριοι της Κυβέρνησης, τι κάνετε με τ</w:t>
      </w:r>
      <w:r>
        <w:rPr>
          <w:rFonts w:eastAsia="Times New Roman" w:cs="Times New Roman"/>
          <w:szCs w:val="24"/>
        </w:rPr>
        <w:t>ο νομοσχέδιο αυτό; Καταλαβαίνετε 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σημαίνει για τη χώρα και τον πολίτη; Έχετε, άραγε, αναλογιστεί τις συνέπειες</w:t>
      </w:r>
      <w:r>
        <w:rPr>
          <w:rFonts w:eastAsia="Times New Roman" w:cs="Times New Roman"/>
          <w:szCs w:val="24"/>
        </w:rPr>
        <w:t>,</w:t>
      </w:r>
      <w:r>
        <w:rPr>
          <w:rFonts w:eastAsia="Times New Roman" w:cs="Times New Roman"/>
          <w:szCs w:val="24"/>
        </w:rPr>
        <w:t xml:space="preserve"> που φέρνει η νέα </w:t>
      </w:r>
      <w:r>
        <w:rPr>
          <w:rFonts w:eastAsia="Times New Roman" w:cs="Times New Roman"/>
          <w:szCs w:val="24"/>
        </w:rPr>
        <w:lastRenderedPageBreak/>
        <w:t xml:space="preserve">φορολογική καταιγίδα για τα νοικοκυριά, τους επαγγελματίες και τις επιχειρήσεις; Φόροι παντού, επιβαρύνσεις </w:t>
      </w:r>
      <w:r>
        <w:rPr>
          <w:rFonts w:eastAsia="Times New Roman" w:cs="Times New Roman"/>
          <w:szCs w:val="24"/>
        </w:rPr>
        <w:t>παντού</w:t>
      </w:r>
      <w:r>
        <w:rPr>
          <w:rFonts w:eastAsia="Times New Roman" w:cs="Times New Roman"/>
          <w:szCs w:val="24"/>
        </w:rPr>
        <w:t>.</w:t>
      </w:r>
      <w:r>
        <w:rPr>
          <w:rFonts w:eastAsia="Times New Roman" w:cs="Times New Roman"/>
          <w:szCs w:val="24"/>
        </w:rPr>
        <w:t xml:space="preserve"> </w:t>
      </w:r>
      <w:r>
        <w:rPr>
          <w:rFonts w:eastAsia="Times New Roman" w:cs="Times New Roman"/>
          <w:szCs w:val="24"/>
        </w:rPr>
        <w:t>Χ</w:t>
      </w:r>
      <w:r>
        <w:rPr>
          <w:rFonts w:eastAsia="Times New Roman" w:cs="Times New Roman"/>
          <w:szCs w:val="24"/>
        </w:rPr>
        <w:t xml:space="preserve">ωρίς κανένα σχέδιο. </w:t>
      </w:r>
    </w:p>
    <w:p w14:paraId="16641A6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Δεν μπαίνω στις λεπτομέρειες, να αναλύσω και τους φόρους, γιατί δεν έχω το</w:t>
      </w:r>
      <w:r>
        <w:rPr>
          <w:rFonts w:eastAsia="Times New Roman" w:cs="Times New Roman"/>
          <w:szCs w:val="24"/>
        </w:rPr>
        <w:t>ν</w:t>
      </w:r>
      <w:r>
        <w:rPr>
          <w:rFonts w:eastAsia="Times New Roman" w:cs="Times New Roman"/>
          <w:szCs w:val="24"/>
        </w:rPr>
        <w:t xml:space="preserve"> χρόνο αυτήν τη στιγμή, όπως και αυτά τα οποία κάνετε και στον ΕΝΦΙΑ, στον συμπληρωματικό ΕΝΦΙΑ. Όπως λέτε -κι όπως λέγατε</w:t>
      </w:r>
      <w:r>
        <w:rPr>
          <w:rFonts w:eastAsia="Times New Roman" w:cs="Times New Roman"/>
          <w:szCs w:val="24"/>
        </w:rPr>
        <w:t>-</w:t>
      </w:r>
      <w:r>
        <w:rPr>
          <w:rFonts w:eastAsia="Times New Roman" w:cs="Times New Roman"/>
          <w:szCs w:val="24"/>
        </w:rPr>
        <w:t xml:space="preserve"> μάλιστα, χθες- παραμένουν 2</w:t>
      </w:r>
      <w:r>
        <w:rPr>
          <w:rFonts w:eastAsia="Times New Roman" w:cs="Times New Roman"/>
          <w:szCs w:val="24"/>
        </w:rPr>
        <w:t>,65 δισεκατομμύρια τα έσοδα, όταν λέγατε ότι θα καταργήσατε τον ΕΝΦΙΑ κι ότι δεν είναι αναγκαίος. Την ίδια ακριβώς στιγμή που η Κυβέρνηση ΣΥΡΙΖΑ – ΑΝΕΛ ευαγγελίζεται διαρκώς την ανάπτυξη, ανεβάζει τη φορολογία σε κάθε προϊόν και υπηρεσία, διαλύοντας κάθε ο</w:t>
      </w:r>
      <w:r>
        <w:rPr>
          <w:rFonts w:eastAsia="Times New Roman" w:cs="Times New Roman"/>
          <w:szCs w:val="24"/>
        </w:rPr>
        <w:t xml:space="preserve">ικογενειακό προϋπολογισμό. </w:t>
      </w:r>
    </w:p>
    <w:p w14:paraId="16641A6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Από πότε η ανάπτυξη που επιδιώκετε -όπως εσείς λέτε- βασίζεται στη φοροεπιδρομή; </w:t>
      </w:r>
    </w:p>
    <w:p w14:paraId="16641A6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να μιλήσουμε με ειλικρίνεια. Για ποια ανάπτυξη μιλάμε; Πώς φαντάζεται η Κυβέρνηση ότι θα έρθει η ανάπτυξη; Με εξαθλιω</w:t>
      </w:r>
      <w:r>
        <w:rPr>
          <w:rFonts w:eastAsia="Times New Roman" w:cs="Times New Roman"/>
          <w:szCs w:val="24"/>
        </w:rPr>
        <w:t xml:space="preserve">μένους πολίτες από την ανάλγητη υπερφορολόγηση; Με υποψήφιους επενδυτές, που αν υπάρξουν, δεν θα έχουν αγορά για να πουλήσουν; Για ποια ανάπτυξη </w:t>
      </w:r>
      <w:r>
        <w:rPr>
          <w:rFonts w:eastAsia="Times New Roman" w:cs="Times New Roman"/>
          <w:szCs w:val="24"/>
        </w:rPr>
        <w:lastRenderedPageBreak/>
        <w:t>μιλάμε</w:t>
      </w:r>
      <w:r>
        <w:rPr>
          <w:rFonts w:eastAsia="Times New Roman" w:cs="Times New Roman"/>
          <w:szCs w:val="24"/>
        </w:rPr>
        <w:t>,</w:t>
      </w:r>
      <w:r>
        <w:rPr>
          <w:rFonts w:eastAsia="Times New Roman" w:cs="Times New Roman"/>
          <w:szCs w:val="24"/>
        </w:rPr>
        <w:t xml:space="preserve"> όταν η μικρομεσαία επιχειρηματικότητα είναι λεηλατημένη αυτή τη στιγμή από άμεσους και έμμεσους φόρους;</w:t>
      </w:r>
      <w:r>
        <w:rPr>
          <w:rFonts w:eastAsia="Times New Roman" w:cs="Times New Roman"/>
          <w:szCs w:val="24"/>
        </w:rPr>
        <w:t xml:space="preserve"> </w:t>
      </w:r>
    </w:p>
    <w:p w14:paraId="16641A6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 Υπουργός Ανάπτυξης, βέβαια, ο κ. Σταθάκης, μάλλον έχει άλλη άποψη, ιδεολογική, καθώς δήλωσε ότι οι χώρες με την υψηλότερη φορολογία έχουν και τις υψηλότερες επενδύσεις. Έγινε πλέον κατανοητό με αυτή τη δήλωση, ότι η οριζόντια υπερφορολόγηση</w:t>
      </w:r>
      <w:r>
        <w:rPr>
          <w:rFonts w:eastAsia="Times New Roman" w:cs="Times New Roman"/>
          <w:szCs w:val="24"/>
        </w:rPr>
        <w:t>,</w:t>
      </w:r>
      <w:r>
        <w:rPr>
          <w:rFonts w:eastAsia="Times New Roman" w:cs="Times New Roman"/>
          <w:szCs w:val="24"/>
        </w:rPr>
        <w:t xml:space="preserve"> είναι στρα</w:t>
      </w:r>
      <w:r>
        <w:rPr>
          <w:rFonts w:eastAsia="Times New Roman" w:cs="Times New Roman"/>
          <w:szCs w:val="24"/>
        </w:rPr>
        <w:t xml:space="preserve">τηγική της Κυβέρνησης ΣΥΡΙΖΑ – ΑΝΕΛ </w:t>
      </w:r>
      <w:r>
        <w:rPr>
          <w:rFonts w:eastAsia="Times New Roman" w:cs="Times New Roman"/>
          <w:szCs w:val="24"/>
        </w:rPr>
        <w:t>κ</w:t>
      </w:r>
      <w:r>
        <w:rPr>
          <w:rFonts w:eastAsia="Times New Roman" w:cs="Times New Roman"/>
          <w:szCs w:val="24"/>
        </w:rPr>
        <w:t xml:space="preserve">αι για να μη συγχέουμε πράγματα, δεν μιλάμε για τη φορολογία σε χώρες όπου πηγαίνουν οι φόροι στην κοινωνική πολιτική, στην </w:t>
      </w:r>
      <w:r>
        <w:rPr>
          <w:rFonts w:eastAsia="Times New Roman" w:cs="Times New Roman"/>
          <w:szCs w:val="24"/>
        </w:rPr>
        <w:t>π</w:t>
      </w:r>
      <w:r>
        <w:rPr>
          <w:rFonts w:eastAsia="Times New Roman" w:cs="Times New Roman"/>
          <w:szCs w:val="24"/>
        </w:rPr>
        <w:t xml:space="preserve">αιδεία και στην </w:t>
      </w:r>
      <w:r>
        <w:rPr>
          <w:rFonts w:eastAsia="Times New Roman" w:cs="Times New Roman"/>
          <w:szCs w:val="24"/>
        </w:rPr>
        <w:t>υ</w:t>
      </w:r>
      <w:r>
        <w:rPr>
          <w:rFonts w:eastAsia="Times New Roman" w:cs="Times New Roman"/>
          <w:szCs w:val="24"/>
        </w:rPr>
        <w:t>γεία, συγκεκριμένα και στοχευμένα. Μιλάμε γι’ αυτή την κατάσταση εδώ στην χώρ</w:t>
      </w:r>
      <w:r>
        <w:rPr>
          <w:rFonts w:eastAsia="Times New Roman" w:cs="Times New Roman"/>
          <w:szCs w:val="24"/>
        </w:rPr>
        <w:t xml:space="preserve">α μας, τώρα. </w:t>
      </w:r>
    </w:p>
    <w:p w14:paraId="16641A6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Εκχωρείτε τη δημόσια περιουσία για ενενήντα εννέα χρόνια. Τόσο καιρό δεν καταλαβαίναμε, για να είμαι ειλικρινής, γιατί αργεί αυτό το περίφημο υπερταμείο αποκρατικοποιήσεων. Τώρα το καταλάβαμε, κυρίες και κύριοι. Σ’ αυτή την εταιρεία που δεν θ</w:t>
      </w:r>
      <w:r>
        <w:rPr>
          <w:rFonts w:eastAsia="Times New Roman" w:cs="Times New Roman"/>
          <w:szCs w:val="24"/>
        </w:rPr>
        <w:t xml:space="preserve">α ανήκει στο δημόσιο ή στον ευρύτερο δημόσιο τομέα, εκχωρείτε κάθε δημόσιο περιουσιακό στοιχείο. Επιχειρήσατε να εντάξετε ακόμα και την ύδρευση και την </w:t>
      </w:r>
      <w:r>
        <w:rPr>
          <w:rFonts w:eastAsia="Times New Roman" w:cs="Times New Roman"/>
          <w:szCs w:val="24"/>
        </w:rPr>
        <w:lastRenderedPageBreak/>
        <w:t xml:space="preserve">ενέργεια </w:t>
      </w:r>
      <w:r>
        <w:rPr>
          <w:rFonts w:eastAsia="Times New Roman" w:cs="Times New Roman"/>
          <w:szCs w:val="24"/>
        </w:rPr>
        <w:t>κ</w:t>
      </w:r>
      <w:r>
        <w:rPr>
          <w:rFonts w:eastAsia="Times New Roman" w:cs="Times New Roman"/>
          <w:szCs w:val="24"/>
        </w:rPr>
        <w:t xml:space="preserve">αι μπορεί μεν στη συνέχεια να εξαιρέθηκαν από την εκχώρηση κατόπιν των αντιδράσεων αλλά είναι </w:t>
      </w:r>
      <w:r>
        <w:rPr>
          <w:rFonts w:eastAsia="Times New Roman" w:cs="Times New Roman"/>
          <w:szCs w:val="24"/>
        </w:rPr>
        <w:t xml:space="preserve">βέβαιο ότι θα επανέλθουν ως συνέχεια μιας αποτυχημένης διαπραγμάτευσης. Μα και το νερό; Επιχειρήσατε να εντάξετε και το νερό, με ό,τι συνεπάγεται αυτό και με ό,τι έχουμε συζητήσει τα προηγούμενα χρόνια για το συγκεκριμένο θέμα; </w:t>
      </w:r>
    </w:p>
    <w:p w14:paraId="16641A6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Σύμφωνα με τις αναλογίες, δ</w:t>
      </w:r>
      <w:r>
        <w:rPr>
          <w:rFonts w:eastAsia="Times New Roman" w:cs="Times New Roman"/>
          <w:szCs w:val="24"/>
        </w:rPr>
        <w:t xml:space="preserve">ε, των μελών στο </w:t>
      </w:r>
      <w:r>
        <w:rPr>
          <w:rFonts w:eastAsia="Times New Roman" w:cs="Times New Roman"/>
          <w:szCs w:val="24"/>
        </w:rPr>
        <w:t>ε</w:t>
      </w:r>
      <w:r>
        <w:rPr>
          <w:rFonts w:eastAsia="Times New Roman" w:cs="Times New Roman"/>
          <w:szCs w:val="24"/>
        </w:rPr>
        <w:t xml:space="preserve">ποπτικό </w:t>
      </w:r>
      <w:r>
        <w:rPr>
          <w:rFonts w:eastAsia="Times New Roman" w:cs="Times New Roman"/>
          <w:szCs w:val="24"/>
        </w:rPr>
        <w:t>σ</w:t>
      </w:r>
      <w:r>
        <w:rPr>
          <w:rFonts w:eastAsia="Times New Roman" w:cs="Times New Roman"/>
          <w:szCs w:val="24"/>
        </w:rPr>
        <w:t xml:space="preserve">υμβούλιο, τίποτα δεν θα γίνεται χωρίς τη σύμφωνη γνώμη των υποδεικνυόμενων από τους εταίρους. Αυτό δεν υπάρχει ούτε στα όνειρα του πιο ακραίου νεοφιλελεύθερου. Αυτή είναι η πραγματικότητα. </w:t>
      </w:r>
    </w:p>
    <w:p w14:paraId="16641A70"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ρόλος του δημοσίου και ο ρόλος ο δικό</w:t>
      </w:r>
      <w:r>
        <w:rPr>
          <w:rFonts w:eastAsia="UB-Helvetica" w:cs="Times New Roman"/>
          <w:szCs w:val="24"/>
        </w:rPr>
        <w:t xml:space="preserve">ς μας εδώ </w:t>
      </w:r>
      <w:r>
        <w:rPr>
          <w:rFonts w:eastAsia="UB-Helvetica" w:cs="Times New Roman"/>
          <w:szCs w:val="24"/>
        </w:rPr>
        <w:t>σ</w:t>
      </w:r>
      <w:r>
        <w:rPr>
          <w:rFonts w:eastAsia="UB-Helvetica" w:cs="Times New Roman"/>
          <w:szCs w:val="24"/>
        </w:rPr>
        <w:t>τη Βουλή θα είναι πλέον ανύπαρκτος. Εάν αυτό δεν αγγίζει ζητήματα δημοκρατίας και δεν λέγεται ακραία εκχώρηση δικαιωμάτων, τότε τι είναι;</w:t>
      </w:r>
    </w:p>
    <w:p w14:paraId="16641A71"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Ε</w:t>
      </w:r>
      <w:r>
        <w:rPr>
          <w:rFonts w:eastAsia="UB-Helvetica" w:cs="Times New Roman"/>
          <w:szCs w:val="24"/>
        </w:rPr>
        <w:t>ρωτώ</w:t>
      </w:r>
      <w:r>
        <w:rPr>
          <w:rFonts w:eastAsia="UB-Helvetica" w:cs="Times New Roman"/>
          <w:szCs w:val="24"/>
        </w:rPr>
        <w:t>.</w:t>
      </w:r>
      <w:r>
        <w:rPr>
          <w:rFonts w:eastAsia="UB-Helvetica" w:cs="Times New Roman"/>
          <w:szCs w:val="24"/>
        </w:rPr>
        <w:t xml:space="preserve"> Αυτά συμφωνήσατε, κύριε Τσίπρα, στη διαπραγμάτευση των δεκαεπτά ωρών; Γιατί σας ακούσαμε, κύριοι της</w:t>
      </w:r>
      <w:r>
        <w:rPr>
          <w:rFonts w:eastAsia="UB-Helvetica" w:cs="Times New Roman"/>
          <w:szCs w:val="24"/>
        </w:rPr>
        <w:t xml:space="preserve"> Κυβέρνησης</w:t>
      </w:r>
      <w:r>
        <w:rPr>
          <w:rFonts w:eastAsia="UB-Helvetica" w:cs="Times New Roman"/>
          <w:szCs w:val="24"/>
        </w:rPr>
        <w:t>,</w:t>
      </w:r>
      <w:r>
        <w:rPr>
          <w:rFonts w:eastAsia="UB-Helvetica" w:cs="Times New Roman"/>
          <w:szCs w:val="24"/>
        </w:rPr>
        <w:t xml:space="preserve"> να μιλάτε για τις δεκαεπτά ώρες. Εάν είναι έτσι, μην καθίσετε την </w:t>
      </w:r>
      <w:r>
        <w:rPr>
          <w:rFonts w:eastAsia="UB-Helvetica" w:cs="Times New Roman"/>
          <w:szCs w:val="24"/>
        </w:rPr>
        <w:lastRenderedPageBreak/>
        <w:t xml:space="preserve">Τρίτη στο </w:t>
      </w:r>
      <w:r>
        <w:rPr>
          <w:rFonts w:eastAsia="UB-Helvetica" w:cs="Times New Roman"/>
          <w:szCs w:val="24"/>
          <w:lang w:val="en-US"/>
        </w:rPr>
        <w:t>Eurogroup</w:t>
      </w:r>
      <w:r>
        <w:rPr>
          <w:rFonts w:eastAsia="UB-Helvetica" w:cs="Times New Roman"/>
          <w:szCs w:val="24"/>
        </w:rPr>
        <w:t>, κύριε Τσακαλώτ</w:t>
      </w:r>
      <w:r>
        <w:rPr>
          <w:rFonts w:eastAsia="UB-Helvetica" w:cs="Times New Roman"/>
          <w:szCs w:val="24"/>
        </w:rPr>
        <w:t>ε</w:t>
      </w:r>
      <w:r>
        <w:rPr>
          <w:rFonts w:eastAsia="UB-Helvetica" w:cs="Times New Roman"/>
          <w:szCs w:val="24"/>
        </w:rPr>
        <w:t xml:space="preserve">, είκοσι τέσσερις ώρες στη διαπραγμάτευση, γιατί θα χάσουμε τα πάντα σε αυτήν! Χρειάζεται, λοιπόν, σοβαρότητα και συναίσθηση της ευθύνης. </w:t>
      </w:r>
    </w:p>
    <w:p w14:paraId="16641A72"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Επίσης θεσπίζετε τον κόφτη, έναν μηχανισμό που θα αφορά, κύριε Κατρούγκαλε, εφόσον δεν εξαιρούνται συντάξεις, μισθοί και παροχές κοινωνικής ασφάλισης, και αυτά τα στοιχεία, τις συντάξεις και τους μισθούς. </w:t>
      </w:r>
    </w:p>
    <w:p w14:paraId="16641A73"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Σας άκουσα σήμερα να λέτε το εξής</w:t>
      </w:r>
      <w:r>
        <w:rPr>
          <w:rFonts w:eastAsia="UB-Helvetica" w:cs="Times New Roman"/>
          <w:szCs w:val="24"/>
        </w:rPr>
        <w:t>.</w:t>
      </w:r>
      <w:r>
        <w:rPr>
          <w:rFonts w:eastAsia="UB-Helvetica" w:cs="Times New Roman"/>
          <w:szCs w:val="24"/>
        </w:rPr>
        <w:t xml:space="preserve"> Δεν εξαιρούνται</w:t>
      </w:r>
      <w:r>
        <w:rPr>
          <w:rFonts w:eastAsia="UB-Helvetica" w:cs="Times New Roman"/>
          <w:szCs w:val="24"/>
        </w:rPr>
        <w:t xml:space="preserve"> οι συντάξεις και οι μισθοί, αλλά γι’ αυτό πρέπει να είμαστε σε αυτήν την Κυβέρνηση, γιατί στη δική μας δικαιοδοσία δεν θα το κάνουμε. Μιλάτε σοβαρά; Μήπως και σε σχέση με το υπερταμείο θέλετε να κυβερνήσετε ενενήντα εννέα χρόνια για να μη δίνει; </w:t>
      </w:r>
    </w:p>
    <w:p w14:paraId="16641A74"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Εδώ κυβε</w:t>
      </w:r>
      <w:r>
        <w:rPr>
          <w:rFonts w:eastAsia="UB-Helvetica" w:cs="Times New Roman"/>
          <w:szCs w:val="24"/>
        </w:rPr>
        <w:t>ρνάτε και θεσπίζουμε νόμους σήμερα και θα πείτε σε οποιαδήποτε κυβέρνηση υπάρχει, που θα εφαρμόζει νόμους που εσείς ψηφίσατε, «εμείς δεν θα το κάναμε ή εμείς δεν το θέλαμε»; Είναι δυνατόν; Απαιτείται σοβαρότητα!</w:t>
      </w:r>
    </w:p>
    <w:p w14:paraId="16641A75"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Μ</w:t>
      </w:r>
      <w:r>
        <w:rPr>
          <w:rFonts w:eastAsia="UB-Helvetica" w:cs="Times New Roman"/>
          <w:szCs w:val="24"/>
        </w:rPr>
        <w:t>έσα σε όλα αυτά, σπέρνετε και ένα κλίμα αισ</w:t>
      </w:r>
      <w:r>
        <w:rPr>
          <w:rFonts w:eastAsia="UB-Helvetica" w:cs="Times New Roman"/>
          <w:szCs w:val="24"/>
        </w:rPr>
        <w:t xml:space="preserve">ιοδοξίας για το δημόσιο χρέος. Εδώ θέλω να είμαι ξεκάθαρος. Προσπαθήστε να διασφαλίσετε τουλάχιστον την απόφαση του Νοεμβρίου του 2012, η οποία μιλάει ξεκάθαρα για την αναδιάρθρωση του χρέους με χρονική μετακύληση ομολόγων και μείωση επιτοκίων. </w:t>
      </w:r>
    </w:p>
    <w:p w14:paraId="16641A76"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Τότε διαφω</w:t>
      </w:r>
      <w:r>
        <w:rPr>
          <w:rFonts w:eastAsia="UB-Helvetica" w:cs="Times New Roman"/>
          <w:szCs w:val="24"/>
        </w:rPr>
        <w:t>νούσατε και μιλούσατε για διαγραφή. Αυταπάτη ήταν αυτό ή ψέμα; Για να το ξέρουμε και να το ξεκαθαρίσουμε στον ελληνικό λαό. Τι έχετε να πείτε σήμερα;</w:t>
      </w:r>
    </w:p>
    <w:p w14:paraId="16641A77"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Η ηρωική διαπραγμάτευση το μόνο που κατάφερε</w:t>
      </w:r>
      <w:r>
        <w:rPr>
          <w:rFonts w:eastAsia="UB-Helvetica" w:cs="Times New Roman"/>
          <w:szCs w:val="24"/>
        </w:rPr>
        <w:t>,</w:t>
      </w:r>
      <w:r>
        <w:rPr>
          <w:rFonts w:eastAsia="UB-Helvetica" w:cs="Times New Roman"/>
          <w:szCs w:val="24"/>
        </w:rPr>
        <w:t xml:space="preserve"> είναι να οδηγήσει τη χώρα σε ένα νέο επώδυνο μνημόνιο -ο κ. </w:t>
      </w:r>
      <w:r>
        <w:rPr>
          <w:rFonts w:eastAsia="UB-Helvetica" w:cs="Times New Roman"/>
          <w:szCs w:val="24"/>
        </w:rPr>
        <w:t>Στουρνάρας ανέφερε για 86 δισεκατομμύρια και αυτά είναι τα στοιχεία- και να επαναδιατυπωθεί στη συμφωνία του καλοκαιριού, τη δική σας συμφωνία, που υπογράψατε εσείς και φέρατε τον Αύγουστο, ότι στο δημόσιο χρέος θα ακολουθηθεί η απόφαση του Νοεμβρίου του 2</w:t>
      </w:r>
      <w:r>
        <w:rPr>
          <w:rFonts w:eastAsia="UB-Helvetica" w:cs="Times New Roman"/>
          <w:szCs w:val="24"/>
        </w:rPr>
        <w:t>012.</w:t>
      </w:r>
    </w:p>
    <w:p w14:paraId="16641A78"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Στο πρόσφατο </w:t>
      </w:r>
      <w:r>
        <w:rPr>
          <w:rFonts w:eastAsia="UB-Helvetica" w:cs="Times New Roman"/>
          <w:szCs w:val="24"/>
          <w:lang w:val="en-US"/>
        </w:rPr>
        <w:t>Eurogroup</w:t>
      </w:r>
      <w:r>
        <w:rPr>
          <w:rFonts w:eastAsia="UB-Helvetica" w:cs="Times New Roman"/>
          <w:szCs w:val="24"/>
        </w:rPr>
        <w:t xml:space="preserve"> πήγαμε ακόμα πιο πίσω από αυτή την απόφαση. Δεν αναφέρεται πλέον με βάση αυτή την απόφαση του Νοεμβρίου και βέβαια θα μπορούσα να αναφερθώ και στο τι γράφεται </w:t>
      </w:r>
      <w:r>
        <w:rPr>
          <w:rFonts w:eastAsia="UB-Helvetica" w:cs="Times New Roman"/>
          <w:szCs w:val="24"/>
        </w:rPr>
        <w:lastRenderedPageBreak/>
        <w:t>για τα επιτόκια και για την επιστροφή κερδών από την Ευρωπαϊκή Κεντρι</w:t>
      </w:r>
      <w:r>
        <w:rPr>
          <w:rFonts w:eastAsia="UB-Helvetica" w:cs="Times New Roman"/>
          <w:szCs w:val="24"/>
        </w:rPr>
        <w:t xml:space="preserve">κή Τράπεζα, θέματα τα οποία έτσι όπως αναφέρονται είναι πίσω και από εκείνη την απόφαση. </w:t>
      </w:r>
    </w:p>
    <w:p w14:paraId="16641A79"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Θα πρόκειται, λοιπόν, για απόλυτη ήττα, εάν δεν πετύχετε να προασπίσετε τουλάχιστον αυτή την απόφαση και να εφαρμοστεί άμεσα για το θέμα του δημοσίου χρέους. </w:t>
      </w:r>
    </w:p>
    <w:p w14:paraId="16641A7A"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Ολοκληρ</w:t>
      </w:r>
      <w:r>
        <w:rPr>
          <w:rFonts w:eastAsia="UB-Helvetica" w:cs="Times New Roman"/>
          <w:szCs w:val="24"/>
        </w:rPr>
        <w:t>ώνω, αγαπητοί συνάδελφοι, λέγοντας ότι η χώρα μας βρίσκεται σε συνθήκες ασφυξίας και η στασιμότητα και η υστέρηση εντείνονται. Με αυτό το νομοθέτημα η Ελλάδα δεν γυρίζει σελίδα και προφανώς δεν βλέπει το φως της ανάπτυξης. Αυτό το οποίο γίνεται</w:t>
      </w:r>
      <w:r>
        <w:rPr>
          <w:rFonts w:eastAsia="UB-Helvetica" w:cs="Times New Roman"/>
          <w:szCs w:val="24"/>
        </w:rPr>
        <w:t>,</w:t>
      </w:r>
      <w:r>
        <w:rPr>
          <w:rFonts w:eastAsia="UB-Helvetica" w:cs="Times New Roman"/>
          <w:szCs w:val="24"/>
        </w:rPr>
        <w:t xml:space="preserve"> είναι ότι </w:t>
      </w:r>
      <w:r>
        <w:rPr>
          <w:rFonts w:eastAsia="UB-Helvetica" w:cs="Times New Roman"/>
          <w:szCs w:val="24"/>
        </w:rPr>
        <w:t>σέρνεται στο σκοτάδι δίχως τέλος.</w:t>
      </w:r>
    </w:p>
    <w:p w14:paraId="16641A7B"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Αυτή είναι η πραγματικότητα και εμείς δεν θα επιτρέψουμε να συμβεί αυτό. Ανασυγκροτούμε τη μεγάλη προοδευτική παράταξη, τη σύγχρονη κεντροαριστερά των λύσεων, η οποία θα δώσει λύσεις μακριά από ιδεοληψίες, μακριά από αυταπ</w:t>
      </w:r>
      <w:r>
        <w:rPr>
          <w:rFonts w:eastAsia="UB-Helvetica" w:cs="Times New Roman"/>
          <w:szCs w:val="24"/>
        </w:rPr>
        <w:t xml:space="preserve">άτες, οι οποίες έχουν ταλαιπωρήσει και δυστυχώς ταλαιπωρούν και σήμερα τη χώρα μας. </w:t>
      </w:r>
    </w:p>
    <w:p w14:paraId="16641A7C"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Σας ευχαριστώ πολύ. </w:t>
      </w:r>
    </w:p>
    <w:p w14:paraId="16641A7D"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(Χειροκροτήματα από την πτέρυγα της Δημοκρατικής Συμπαράταξης ΠΑΣΟΚ-ΔΗΜΑΡ)</w:t>
      </w:r>
    </w:p>
    <w:p w14:paraId="16641A7E" w14:textId="77777777" w:rsidR="00434732" w:rsidRDefault="00735F25">
      <w:pPr>
        <w:spacing w:after="0" w:line="600" w:lineRule="auto"/>
        <w:ind w:firstLine="720"/>
        <w:jc w:val="both"/>
        <w:rPr>
          <w:rFonts w:eastAsia="Times New Roman" w:cs="Times New Roman"/>
        </w:rPr>
      </w:pPr>
      <w:r>
        <w:rPr>
          <w:rFonts w:eastAsia="UB-Helvetica" w:cs="Times New Roman"/>
          <w:b/>
          <w:szCs w:val="24"/>
        </w:rPr>
        <w:t xml:space="preserve">ΠΡΟΕΔΡΕΥΩΝ (Νικήτας Κακλαμάνης): </w:t>
      </w:r>
      <w:r>
        <w:rPr>
          <w:rFonts w:eastAsia="Times New Roman" w:cs="Times New Roman"/>
        </w:rPr>
        <w:t>Κυρίες και κύριοι συνάδελφοι, έχω την τιμή</w:t>
      </w:r>
      <w:r>
        <w:rPr>
          <w:rFonts w:eastAsia="Times New Roman" w:cs="Times New Roman"/>
        </w:rPr>
        <w:t xml:space="preserve">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w:t>
      </w:r>
      <w:r>
        <w:rPr>
          <w:rFonts w:eastAsia="Times New Roman" w:cs="Times New Roman"/>
        </w:rPr>
        <w:t>ΕΛΕΥΘΕΡΙΟΣ ΒΕΝΙΖΕΛΟΣ</w:t>
      </w:r>
      <w:r>
        <w:rPr>
          <w:rFonts w:eastAsia="Times New Roman" w:cs="Times New Roman"/>
        </w:rPr>
        <w:t>» και ενημερώθηκαν για την ιστορία του κτηρίου και τον τρόπο οργάνωσης και λειτουρ</w:t>
      </w:r>
      <w:r>
        <w:rPr>
          <w:rFonts w:eastAsia="Times New Roman" w:cs="Times New Roman"/>
        </w:rPr>
        <w:t>γίας της Βουλής, τριάντα οκτώ μαθήτριες και μαθητές και τρεις εκπαιδευτικοί συνοδοί τους από το 50</w:t>
      </w:r>
      <w:r>
        <w:rPr>
          <w:rFonts w:eastAsia="Times New Roman" w:cs="Times New Roman"/>
          <w:vertAlign w:val="superscript"/>
        </w:rPr>
        <w:t>ο</w:t>
      </w:r>
      <w:r>
        <w:rPr>
          <w:rFonts w:eastAsia="Times New Roman" w:cs="Times New Roman"/>
        </w:rPr>
        <w:t xml:space="preserve"> Δημοτικό Σχολείο Θεσσαλονίκης και το 3</w:t>
      </w:r>
      <w:r>
        <w:rPr>
          <w:rFonts w:eastAsia="Times New Roman" w:cs="Times New Roman"/>
          <w:vertAlign w:val="superscript"/>
        </w:rPr>
        <w:t>ο</w:t>
      </w:r>
      <w:r>
        <w:rPr>
          <w:rFonts w:eastAsia="Times New Roman" w:cs="Times New Roman"/>
        </w:rPr>
        <w:t xml:space="preserve"> Δημοτικό Σχολείο Άργους Ορεστικού Καστοριάς. </w:t>
      </w:r>
    </w:p>
    <w:p w14:paraId="16641A7F" w14:textId="77777777" w:rsidR="00434732" w:rsidRDefault="00735F25">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16641A80" w14:textId="77777777" w:rsidR="00434732" w:rsidRDefault="00735F25">
      <w:pPr>
        <w:spacing w:after="0"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16641A81" w14:textId="77777777" w:rsidR="00434732" w:rsidRDefault="00735F25">
      <w:pPr>
        <w:spacing w:after="0" w:line="600" w:lineRule="auto"/>
        <w:ind w:firstLine="720"/>
        <w:jc w:val="both"/>
        <w:rPr>
          <w:rFonts w:eastAsia="Times New Roman" w:cs="Times New Roman"/>
        </w:rPr>
      </w:pPr>
      <w:r>
        <w:rPr>
          <w:rFonts w:eastAsia="Times New Roman" w:cs="Times New Roman"/>
        </w:rPr>
        <w:lastRenderedPageBreak/>
        <w:t xml:space="preserve"> Επίσης σε συνεννόηση με τον Πρόεδρο της Βουλής, αφού έχει προχωρήσει κάπως ο κατάλογος, θα δοθεί στους εισηγητές και τους ειδικούς αγορητές ολιγόλεπτη δευτερολογία, εφόσον επιθυμούν να τοποθετηθούν. </w:t>
      </w:r>
    </w:p>
    <w:p w14:paraId="16641A82" w14:textId="77777777" w:rsidR="00434732" w:rsidRDefault="00735F25">
      <w:pPr>
        <w:spacing w:after="0" w:line="600" w:lineRule="auto"/>
        <w:ind w:firstLine="720"/>
        <w:jc w:val="both"/>
        <w:rPr>
          <w:rFonts w:eastAsia="Times New Roman" w:cs="Times New Roman"/>
        </w:rPr>
      </w:pPr>
      <w:r>
        <w:rPr>
          <w:rFonts w:eastAsia="Times New Roman" w:cs="Times New Roman"/>
        </w:rPr>
        <w:t>Τον λόγο έχει τώρα ο συν</w:t>
      </w:r>
      <w:r>
        <w:rPr>
          <w:rFonts w:eastAsia="Times New Roman" w:cs="Times New Roman"/>
        </w:rPr>
        <w:t xml:space="preserve">άδελφος κ. Μάξιμος Χαρακόπουλος. </w:t>
      </w:r>
    </w:p>
    <w:p w14:paraId="16641A83" w14:textId="77777777" w:rsidR="00434732" w:rsidRDefault="00735F25">
      <w:pPr>
        <w:spacing w:after="0" w:line="600" w:lineRule="auto"/>
        <w:ind w:firstLine="720"/>
        <w:jc w:val="both"/>
        <w:rPr>
          <w:rFonts w:eastAsia="Times New Roman" w:cs="Times New Roman"/>
        </w:rPr>
      </w:pPr>
      <w:r>
        <w:rPr>
          <w:rFonts w:eastAsia="Times New Roman" w:cs="Times New Roman"/>
          <w:b/>
        </w:rPr>
        <w:t>ΜΑΞΙΜΟΣ ΧΑΡΑΚΟΠΟΥΛΟΣ:</w:t>
      </w:r>
      <w:r>
        <w:rPr>
          <w:rFonts w:eastAsia="Times New Roman" w:cs="Times New Roman"/>
        </w:rPr>
        <w:t xml:space="preserve"> Ευχαριστώ πολύ, κύριε Πρόεδρε. </w:t>
      </w:r>
    </w:p>
    <w:p w14:paraId="16641A84" w14:textId="77777777" w:rsidR="00434732" w:rsidRDefault="00735F25">
      <w:pPr>
        <w:spacing w:after="0" w:line="600" w:lineRule="auto"/>
        <w:ind w:firstLine="720"/>
        <w:jc w:val="both"/>
        <w:rPr>
          <w:rFonts w:eastAsia="Times New Roman" w:cs="Times New Roman"/>
        </w:rPr>
      </w:pPr>
      <w:r>
        <w:rPr>
          <w:rFonts w:eastAsia="Times New Roman" w:cs="Times New Roman"/>
        </w:rPr>
        <w:t>Κυρίες και κύριοι συνάδελφοι, αυτό που συμβαίνει σήμερα στην πολιτική σκηνή της χώρας</w:t>
      </w:r>
      <w:r>
        <w:rPr>
          <w:rFonts w:eastAsia="Times New Roman" w:cs="Times New Roman"/>
        </w:rPr>
        <w:t>,</w:t>
      </w:r>
      <w:r>
        <w:rPr>
          <w:rFonts w:eastAsia="Times New Roman" w:cs="Times New Roman"/>
        </w:rPr>
        <w:t xml:space="preserve"> είναι ένα πρωτοφανές «θέατρο του παραλόγου». </w:t>
      </w:r>
    </w:p>
    <w:p w14:paraId="16641A85" w14:textId="77777777" w:rsidR="00434732" w:rsidRDefault="00735F25">
      <w:pPr>
        <w:spacing w:after="0" w:line="600" w:lineRule="auto"/>
        <w:ind w:firstLine="720"/>
        <w:jc w:val="both"/>
        <w:rPr>
          <w:rFonts w:eastAsia="Times New Roman" w:cs="Times New Roman"/>
        </w:rPr>
      </w:pPr>
      <w:r>
        <w:rPr>
          <w:rFonts w:eastAsia="Times New Roman" w:cs="Times New Roman"/>
        </w:rPr>
        <w:t xml:space="preserve">Από την ώρα που ο ΣΥΡΙΖΑ βρέθηκε </w:t>
      </w:r>
      <w:r>
        <w:rPr>
          <w:rFonts w:eastAsia="Times New Roman" w:cs="Times New Roman"/>
        </w:rPr>
        <w:t xml:space="preserve">στην εξουσία, κάθε φορά νομίζουμε ότι τα έχουμε δει όλα </w:t>
      </w:r>
      <w:r>
        <w:rPr>
          <w:rFonts w:eastAsia="Times New Roman" w:cs="Times New Roman"/>
        </w:rPr>
        <w:t>κ</w:t>
      </w:r>
      <w:r>
        <w:rPr>
          <w:rFonts w:eastAsia="Times New Roman" w:cs="Times New Roman"/>
        </w:rPr>
        <w:t xml:space="preserve">αι πάντα διαψευδόμαστε, γιατί κάθε φορά μας επιφυλάσσει εκπλήξεις και πάντοτε δυσάρεστες. </w:t>
      </w:r>
    </w:p>
    <w:p w14:paraId="16641A86" w14:textId="77777777" w:rsidR="00434732" w:rsidRDefault="00735F25">
      <w:pPr>
        <w:spacing w:after="0" w:line="600" w:lineRule="auto"/>
        <w:ind w:firstLine="720"/>
        <w:jc w:val="both"/>
        <w:rPr>
          <w:rFonts w:eastAsia="Times New Roman" w:cs="Times New Roman"/>
        </w:rPr>
      </w:pPr>
      <w:r>
        <w:rPr>
          <w:rFonts w:eastAsia="Times New Roman" w:cs="Times New Roman"/>
        </w:rPr>
        <w:t>Οι άνθρωποι που με ασυγχώρητη ελαφρότητα έσπερναν τα ζιζάνια του διχασμού, κατηγορώντας κάθε αντίπαλό τους ω</w:t>
      </w:r>
      <w:r>
        <w:rPr>
          <w:rFonts w:eastAsia="Times New Roman" w:cs="Times New Roman"/>
        </w:rPr>
        <w:t xml:space="preserve">ς «γερμανοτσολιά», σήμερα δίνουν γη και ύδωρ στους δανειστές. Βεβαίως μας λένε </w:t>
      </w:r>
      <w:r>
        <w:rPr>
          <w:rFonts w:eastAsia="Times New Roman" w:cs="Times New Roman"/>
        </w:rPr>
        <w:lastRenderedPageBreak/>
        <w:t xml:space="preserve">ότι το κάνουν με πόνο ψυχής. Η αλήθεια είναι ότι τέτοιος κυνισμός δεν υπήρξε ποτέ σε κανένα από τα προηγούμενα μνημόνια. </w:t>
      </w:r>
    </w:p>
    <w:p w14:paraId="16641A87" w14:textId="77777777" w:rsidR="00434732" w:rsidRDefault="00735F25">
      <w:pPr>
        <w:spacing w:after="0" w:line="600" w:lineRule="auto"/>
        <w:ind w:firstLine="720"/>
        <w:jc w:val="both"/>
        <w:rPr>
          <w:rFonts w:eastAsia="Times New Roman"/>
          <w:szCs w:val="24"/>
        </w:rPr>
      </w:pPr>
      <w:r>
        <w:rPr>
          <w:rFonts w:eastAsia="Times New Roman"/>
          <w:szCs w:val="24"/>
        </w:rPr>
        <w:t>Σε μέτρα ηπιότερα σε σχέση με αυτά που φέρατε</w:t>
      </w:r>
      <w:r>
        <w:rPr>
          <w:rFonts w:eastAsia="Times New Roman"/>
          <w:szCs w:val="24"/>
        </w:rPr>
        <w:t>,</w:t>
      </w:r>
      <w:r>
        <w:rPr>
          <w:rFonts w:eastAsia="Times New Roman"/>
          <w:szCs w:val="24"/>
        </w:rPr>
        <w:t xml:space="preserve"> υπήρξαν </w:t>
      </w:r>
      <w:r>
        <w:rPr>
          <w:rFonts w:eastAsia="Times New Roman"/>
          <w:szCs w:val="24"/>
        </w:rPr>
        <w:t>διαμαρτυρίες Βουλευτών και πιέσεις για αλλαγές, υπήρξαν παραιτήσεις Υπουργών και διαγραφές Βουλευτών. Σήμερα δεν ιδρώνει το αυτί κανενός. Μόνη σας έγνοια είναι η εξουσία.</w:t>
      </w:r>
    </w:p>
    <w:p w14:paraId="16641A88" w14:textId="77777777" w:rsidR="00434732" w:rsidRDefault="00735F25">
      <w:pPr>
        <w:tabs>
          <w:tab w:val="left" w:pos="3695"/>
        </w:tabs>
        <w:spacing w:after="0" w:line="600" w:lineRule="auto"/>
        <w:ind w:firstLine="720"/>
        <w:jc w:val="both"/>
        <w:rPr>
          <w:rFonts w:eastAsia="Times New Roman"/>
          <w:szCs w:val="24"/>
        </w:rPr>
      </w:pPr>
      <w:r>
        <w:rPr>
          <w:rFonts w:eastAsia="Times New Roman"/>
          <w:szCs w:val="24"/>
        </w:rPr>
        <w:t>Άκουσα χθες τον παριστάμενο Υπουργό Αγροτικής Ανάπτυξης</w:t>
      </w:r>
      <w:r>
        <w:rPr>
          <w:rFonts w:eastAsia="Times New Roman"/>
          <w:szCs w:val="24"/>
        </w:rPr>
        <w:t>,</w:t>
      </w:r>
      <w:r>
        <w:rPr>
          <w:rFonts w:eastAsia="Times New Roman"/>
          <w:szCs w:val="24"/>
        </w:rPr>
        <w:t xml:space="preserve"> να καμαρώνει για το κοστούμι</w:t>
      </w:r>
      <w:r>
        <w:rPr>
          <w:rFonts w:eastAsia="Times New Roman"/>
          <w:szCs w:val="24"/>
        </w:rPr>
        <w:t xml:space="preserve"> των φορολογικών και ασφαλιστικών μέτρων που έραψε για τους αγρότες, λέγοντας ότι δεν θίγεται απ’ αυτά το 95% του αγροτικού κόσμου. Σιμά, κοντά είναι τα Γιάννενα, κύριε Υπουργέ. Σε λίγους μήνες όταν οι αγρότες και οι κτηνοτρόφοι κληθούν να πληρώσουν αυξημέ</w:t>
      </w:r>
      <w:r>
        <w:rPr>
          <w:rFonts w:eastAsia="Times New Roman"/>
          <w:szCs w:val="24"/>
        </w:rPr>
        <w:t>νες ασφαλιστικές εισφορές, όταν δουν να φορολογούνται από το πρώτο ευρώ οι επιδοτήσεις, όταν πληρώσουν αυξημένο ΕΝΦΙΑ για τα αγροτεμάχια και τα οικόπεδα, όταν δεν ξαναδούν επιστροφή φόρου για το αγροτικό πετρέλαιο, όταν πληρώνουν ΦΠΑ 24% για εφόδια</w:t>
      </w:r>
      <w:r>
        <w:rPr>
          <w:rFonts w:eastAsia="Times New Roman"/>
          <w:szCs w:val="24"/>
        </w:rPr>
        <w:t>,</w:t>
      </w:r>
      <w:r>
        <w:rPr>
          <w:rFonts w:eastAsia="Times New Roman"/>
          <w:szCs w:val="24"/>
        </w:rPr>
        <w:t xml:space="preserve"> και όσ</w:t>
      </w:r>
      <w:r>
        <w:rPr>
          <w:rFonts w:eastAsia="Times New Roman"/>
          <w:szCs w:val="24"/>
        </w:rPr>
        <w:t>οι ακόμη σας πιστεύουν</w:t>
      </w:r>
      <w:r>
        <w:rPr>
          <w:rFonts w:eastAsia="Times New Roman"/>
          <w:szCs w:val="24"/>
        </w:rPr>
        <w:t>,</w:t>
      </w:r>
      <w:r>
        <w:rPr>
          <w:rFonts w:eastAsia="Times New Roman"/>
          <w:szCs w:val="24"/>
        </w:rPr>
        <w:t xml:space="preserve"> θα προσγειωθούν στην σκληρή πραγματικότητα.</w:t>
      </w:r>
    </w:p>
    <w:p w14:paraId="16641A89" w14:textId="77777777" w:rsidR="00434732" w:rsidRDefault="00735F25">
      <w:pPr>
        <w:tabs>
          <w:tab w:val="left" w:pos="3695"/>
        </w:tabs>
        <w:spacing w:after="0" w:line="600" w:lineRule="auto"/>
        <w:ind w:firstLine="720"/>
        <w:jc w:val="both"/>
        <w:rPr>
          <w:rFonts w:eastAsia="Times New Roman"/>
          <w:szCs w:val="24"/>
        </w:rPr>
      </w:pPr>
      <w:r>
        <w:rPr>
          <w:rFonts w:eastAsia="Times New Roman"/>
          <w:szCs w:val="24"/>
        </w:rPr>
        <w:lastRenderedPageBreak/>
        <w:t>Κυρίες και κύριοι συνάδελφοι, πιο άδικοι φόροι από τους έμμεσους δεν υπάρχουν, διότι πλήττουν πρωτίστως τους αδύναμους. Βεβαίως από το «πόσος κόσμος τρώει μακαρόνια» του κ. Φίλη, όταν πέρυ</w:t>
      </w:r>
      <w:r>
        <w:rPr>
          <w:rFonts w:eastAsia="Times New Roman"/>
          <w:szCs w:val="24"/>
        </w:rPr>
        <w:t>σι αυξήσατε τον ΦΠΑ από το 13% στο 23%, φτάσαμε να θεωρείται σπάνιο</w:t>
      </w:r>
      <w:r>
        <w:rPr>
          <w:rFonts w:eastAsia="Times New Roman"/>
          <w:szCs w:val="24"/>
        </w:rPr>
        <w:t>,</w:t>
      </w:r>
      <w:r>
        <w:rPr>
          <w:rFonts w:eastAsia="Times New Roman"/>
          <w:szCs w:val="24"/>
        </w:rPr>
        <w:t xml:space="preserve"> οι Έλληνες να πίνουν καφέ ή μπύρα και να καπνίζουν. Το ακούσαμε και αυτό από Βουλευτή του ΣΥΡΙΖΑ, που προσπαθούσε να μας πείσει ότι οι αυξήσεις στους έμμεσους φόρους δεν πλήττουν την πλει</w:t>
      </w:r>
      <w:r>
        <w:rPr>
          <w:rFonts w:eastAsia="Times New Roman"/>
          <w:szCs w:val="24"/>
        </w:rPr>
        <w:t>οψηφία του κόσμου.</w:t>
      </w:r>
    </w:p>
    <w:p w14:paraId="16641A8A" w14:textId="77777777" w:rsidR="00434732" w:rsidRDefault="00735F25">
      <w:pPr>
        <w:tabs>
          <w:tab w:val="left" w:pos="3695"/>
        </w:tabs>
        <w:spacing w:after="0" w:line="600" w:lineRule="auto"/>
        <w:ind w:firstLine="720"/>
        <w:jc w:val="both"/>
        <w:rPr>
          <w:rFonts w:eastAsia="Times New Roman"/>
          <w:szCs w:val="24"/>
        </w:rPr>
      </w:pPr>
      <w:r>
        <w:rPr>
          <w:rFonts w:eastAsia="Times New Roman"/>
          <w:szCs w:val="24"/>
        </w:rPr>
        <w:t>Δ</w:t>
      </w:r>
      <w:r>
        <w:rPr>
          <w:rFonts w:eastAsia="Times New Roman"/>
          <w:szCs w:val="24"/>
        </w:rPr>
        <w:t xml:space="preserve">εν φορολογείτε μόνο το τσιγάρο τιμωρώντας όσους καπνίζουν αλλά και το ηλεκτρονικό τσιγάρο σε όσους προσπαθούν να το κόψουν. Αναρωτιέμαι ποιο είναι το επόμενο βήμα. Θα φορολογήσετε και τον αέρα που αναπνέουμε;  </w:t>
      </w:r>
    </w:p>
    <w:p w14:paraId="16641A8B" w14:textId="77777777" w:rsidR="00434732" w:rsidRDefault="00735F25">
      <w:pPr>
        <w:tabs>
          <w:tab w:val="left" w:pos="3695"/>
        </w:tabs>
        <w:spacing w:after="0" w:line="600" w:lineRule="auto"/>
        <w:ind w:firstLine="720"/>
        <w:jc w:val="both"/>
        <w:rPr>
          <w:rFonts w:eastAsia="Times New Roman"/>
          <w:szCs w:val="24"/>
        </w:rPr>
      </w:pPr>
      <w:r>
        <w:rPr>
          <w:rFonts w:eastAsia="Times New Roman"/>
          <w:szCs w:val="24"/>
        </w:rPr>
        <w:t>Αποδείξατε ότι δεν είχατε</w:t>
      </w:r>
      <w:r>
        <w:rPr>
          <w:rFonts w:eastAsia="Times New Roman"/>
          <w:szCs w:val="24"/>
        </w:rPr>
        <w:t xml:space="preserve"> κανένα πρόγραμμα. </w:t>
      </w:r>
      <w:r>
        <w:rPr>
          <w:rFonts w:eastAsia="Times New Roman"/>
          <w:szCs w:val="24"/>
        </w:rPr>
        <w:t>Τ</w:t>
      </w:r>
      <w:r>
        <w:rPr>
          <w:rFonts w:eastAsia="Times New Roman"/>
          <w:szCs w:val="24"/>
        </w:rPr>
        <w:t>ώρα μετά το πολύμηνο σήριαλ της διαπραγμάτευσης έρχεστε με μια συμφωνία κόλαφο. Αυξάνει τον ΕΝΦΙΑ τον οποίο ορκιζόσασταν ότι θα καταργήσετε. Αυξάνει τον ΦΠΑ στο 24%, κάνοντας την Ελλάδα πρωταθλήτρια στην Ευρώπη. Αυξάνει τον φόρο στη βεν</w:t>
      </w:r>
      <w:r>
        <w:rPr>
          <w:rFonts w:eastAsia="Times New Roman"/>
          <w:szCs w:val="24"/>
        </w:rPr>
        <w:t xml:space="preserve">ζίνη -προφανώς ξεχάσατε τι λέγατε για τα μαγκάλια- και στο πετρέλαιο θέρμανσης. Παγώνει τα ειδικά </w:t>
      </w:r>
      <w:r>
        <w:rPr>
          <w:rFonts w:eastAsia="Times New Roman"/>
          <w:szCs w:val="24"/>
        </w:rPr>
        <w:lastRenderedPageBreak/>
        <w:t>μισθολόγια, αυξάνει το κόστος διαμονής στα ξενοδοχεία. Τιμωρεί όσους έχουν σταθερό τηλέφωνο με ίντερνετ ή συνδρομητική τηλεόραση. Αντιμετωπίζει ως πλουσίους ό</w:t>
      </w:r>
      <w:r>
        <w:rPr>
          <w:rFonts w:eastAsia="Times New Roman"/>
          <w:szCs w:val="24"/>
        </w:rPr>
        <w:t>σους έχουν αυτοκίνητο. Καταργεί το ΕΚΑΣ και μάλιστα αναδρομικά, γιατί, όπως μας είπε Βουλευτής του ΣΥΡΙΖΑ, «όσοι το ελάμβαναν ήταν φοροφυγάδες».</w:t>
      </w:r>
    </w:p>
    <w:p w14:paraId="16641A8C" w14:textId="77777777" w:rsidR="00434732" w:rsidRDefault="00735F25">
      <w:pPr>
        <w:tabs>
          <w:tab w:val="left" w:pos="3695"/>
        </w:tabs>
        <w:spacing w:after="0" w:line="600" w:lineRule="auto"/>
        <w:ind w:firstLine="720"/>
        <w:jc w:val="both"/>
        <w:rPr>
          <w:rFonts w:eastAsia="Times New Roman"/>
          <w:szCs w:val="24"/>
        </w:rPr>
      </w:pPr>
      <w:r>
        <w:rPr>
          <w:rFonts w:eastAsia="Times New Roman"/>
          <w:szCs w:val="24"/>
        </w:rPr>
        <w:t>Και κοντά σε αυτά παραδίδετε τη δημόσια περιουσία της χώρας για έναν αιώνα παρά ένα έτος. Εσείς οι υπέρμαχοι τη</w:t>
      </w:r>
      <w:r>
        <w:rPr>
          <w:rFonts w:eastAsia="Times New Roman"/>
          <w:szCs w:val="24"/>
        </w:rPr>
        <w:t>ς εθνικής αξιοπρέπειας! Μας κατηγορούσατε ότι πωλούμε τα ασημικά. Ποια ασημικά; Σήμερα χωρίς αιδώ, χωρίς αναστολές</w:t>
      </w:r>
      <w:r>
        <w:rPr>
          <w:rFonts w:eastAsia="Times New Roman"/>
          <w:szCs w:val="24"/>
        </w:rPr>
        <w:t>,</w:t>
      </w:r>
      <w:r>
        <w:rPr>
          <w:rFonts w:eastAsia="Times New Roman"/>
          <w:szCs w:val="24"/>
        </w:rPr>
        <w:t xml:space="preserve"> εσείς οι ίδιοι κρεμάτε την ταμπέλα «ξεπουλάμε»</w:t>
      </w:r>
      <w:r>
        <w:rPr>
          <w:rFonts w:eastAsia="Times New Roman"/>
          <w:szCs w:val="24"/>
        </w:rPr>
        <w:t>,</w:t>
      </w:r>
      <w:r>
        <w:rPr>
          <w:rFonts w:eastAsia="Times New Roman"/>
          <w:szCs w:val="24"/>
        </w:rPr>
        <w:t xml:space="preserve"> με ένα </w:t>
      </w:r>
      <w:r>
        <w:rPr>
          <w:rFonts w:eastAsia="Times New Roman"/>
          <w:szCs w:val="24"/>
        </w:rPr>
        <w:t>τ</w:t>
      </w:r>
      <w:r>
        <w:rPr>
          <w:rFonts w:eastAsia="Times New Roman"/>
          <w:szCs w:val="24"/>
        </w:rPr>
        <w:t>αμείο που δεν δίνει λόγο στο Κοινοβούλιο και λογαριασμό σε κανέναν. Εσείς που βάζατε</w:t>
      </w:r>
      <w:r>
        <w:rPr>
          <w:rFonts w:eastAsia="Times New Roman"/>
          <w:szCs w:val="24"/>
        </w:rPr>
        <w:t xml:space="preserve"> φωτιά στα τόπια κάθε φορά που προσπαθούσαμε να πετύχουμε μια επένδυση, μια αποκρατικοποίηση.</w:t>
      </w:r>
    </w:p>
    <w:p w14:paraId="16641A8D" w14:textId="77777777" w:rsidR="00434732" w:rsidRDefault="00735F25">
      <w:pPr>
        <w:tabs>
          <w:tab w:val="left" w:pos="3695"/>
        </w:tabs>
        <w:spacing w:after="0" w:line="600" w:lineRule="auto"/>
        <w:ind w:firstLine="720"/>
        <w:jc w:val="both"/>
        <w:rPr>
          <w:rFonts w:eastAsia="Times New Roman"/>
          <w:szCs w:val="24"/>
        </w:rPr>
      </w:pPr>
      <w:r>
        <w:rPr>
          <w:rFonts w:eastAsia="Times New Roman"/>
          <w:szCs w:val="24"/>
        </w:rPr>
        <w:t>Φ</w:t>
      </w:r>
      <w:r>
        <w:rPr>
          <w:rFonts w:eastAsia="Times New Roman"/>
          <w:szCs w:val="24"/>
        </w:rPr>
        <w:t>έρνετε μια συμφωνία που δεν είναι ένα ακόμη μνημόνιο αλλά ένα υπερμνημόνιο -όπως εύστοχα χαρακτηρίστηκε στον κυριακάτικο Τύπο- ένα μνημόνιο διαρκείας. Γιατί αυτό</w:t>
      </w:r>
      <w:r>
        <w:rPr>
          <w:rFonts w:eastAsia="Times New Roman"/>
          <w:szCs w:val="24"/>
        </w:rPr>
        <w:t xml:space="preserve"> είναι ο περίφημος κόφτης. Πλέον τα μέτρα δεν θα χρειάζεται να τα συζητούμε στη Βουλή. Οι μισθοί και οι συντάξεις θα πηγαίνουν </w:t>
      </w:r>
      <w:r>
        <w:rPr>
          <w:rFonts w:eastAsia="Times New Roman"/>
          <w:szCs w:val="24"/>
        </w:rPr>
        <w:lastRenderedPageBreak/>
        <w:t>κατευθείαν στο κρεβάτι του Προκρούστη. Ο κόφτης είναι το βαρύ τίμημα της αναξιοπιστίας της Κυβέρνησης ΣΥΡΙΖΑ-ΑΝΕΛ. Ό,τι περιτύλιγ</w:t>
      </w:r>
      <w:r>
        <w:rPr>
          <w:rFonts w:eastAsia="Times New Roman"/>
          <w:szCs w:val="24"/>
        </w:rPr>
        <w:t>μα και να βάλετε στα συμφωνηθέντα, ο λογαριασμός για τον τόπο είναι ασήκωτος. Όπως ασήκωτα είναι και τα φορολογικά βάρη που χτυπούν τους πάντες και ιδιαιτέρως όσους εξακολουθούν ακόμη να παράγουν, δηλαδή τις μικρομεσαίες επιχειρήσεις, τους ελεύθερους επαγγ</w:t>
      </w:r>
      <w:r>
        <w:rPr>
          <w:rFonts w:eastAsia="Times New Roman"/>
          <w:szCs w:val="24"/>
        </w:rPr>
        <w:t>ελματίες και τους αγρότες.</w:t>
      </w:r>
    </w:p>
    <w:p w14:paraId="16641A8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6641A8F" w14:textId="77777777" w:rsidR="00434732" w:rsidRDefault="00735F25">
      <w:pPr>
        <w:tabs>
          <w:tab w:val="left" w:pos="3695"/>
        </w:tabs>
        <w:spacing w:after="0" w:line="600" w:lineRule="auto"/>
        <w:ind w:firstLine="720"/>
        <w:jc w:val="both"/>
        <w:rPr>
          <w:rFonts w:eastAsia="Times New Roman"/>
          <w:szCs w:val="24"/>
        </w:rPr>
      </w:pPr>
      <w:r>
        <w:rPr>
          <w:rFonts w:eastAsia="Times New Roman"/>
          <w:szCs w:val="24"/>
        </w:rPr>
        <w:t>Ολοκληρώνω, κύριε Πρόεδρε, λέγοντας ότι καλό είναι να σταματήσει η Κυβέρνηση την καραμέλα ότι για τα μέτρα αυτά συμφώνησε και η Νέα Δημοκρατία</w:t>
      </w:r>
      <w:r>
        <w:rPr>
          <w:rFonts w:eastAsia="Times New Roman"/>
          <w:szCs w:val="24"/>
        </w:rPr>
        <w:t>,</w:t>
      </w:r>
      <w:r>
        <w:rPr>
          <w:rFonts w:eastAsia="Times New Roman"/>
          <w:szCs w:val="24"/>
        </w:rPr>
        <w:t xml:space="preserve"> ψ</w:t>
      </w:r>
      <w:r>
        <w:rPr>
          <w:rFonts w:eastAsia="Times New Roman"/>
          <w:szCs w:val="24"/>
        </w:rPr>
        <w:t>ηφίζοντας το τρίτο μνημόνιο. Εμείς ψηφίσαμε στόχους. Το πώς θα πετύχετε τους στόχους, εάν θα βάλετε φόρους ή θα μειώσετε δαπάνες</w:t>
      </w:r>
      <w:r>
        <w:rPr>
          <w:rFonts w:eastAsia="Times New Roman"/>
          <w:szCs w:val="24"/>
        </w:rPr>
        <w:t>,</w:t>
      </w:r>
      <w:r>
        <w:rPr>
          <w:rFonts w:eastAsia="Times New Roman"/>
          <w:szCs w:val="24"/>
        </w:rPr>
        <w:t xml:space="preserve"> είναι δική σας επιλογή. Εσείς το αποφασίζετε. Το είπε ξεκάθαρα ο </w:t>
      </w:r>
      <w:r>
        <w:rPr>
          <w:rFonts w:eastAsia="Times New Roman"/>
          <w:szCs w:val="24"/>
        </w:rPr>
        <w:t>Α</w:t>
      </w:r>
      <w:r>
        <w:rPr>
          <w:rFonts w:eastAsia="Times New Roman"/>
          <w:szCs w:val="24"/>
        </w:rPr>
        <w:t xml:space="preserve">ντιπρόεδρος της Κομισιόν κ. Ντομπρόβσκις στη συνέντευξή του </w:t>
      </w:r>
      <w:r>
        <w:rPr>
          <w:rFonts w:eastAsia="Times New Roman"/>
          <w:szCs w:val="24"/>
        </w:rPr>
        <w:t>στην «ΚΑΘΗΜΕΡΙΝΗ». Δική σας είναι η καταστροφική συνταγή των αυξημένων φόρων.</w:t>
      </w:r>
    </w:p>
    <w:p w14:paraId="16641A90" w14:textId="77777777" w:rsidR="00434732" w:rsidRDefault="00735F25">
      <w:pPr>
        <w:tabs>
          <w:tab w:val="left" w:pos="3695"/>
        </w:tabs>
        <w:spacing w:after="0" w:line="600" w:lineRule="auto"/>
        <w:ind w:firstLine="720"/>
        <w:jc w:val="both"/>
        <w:rPr>
          <w:rFonts w:eastAsia="Times New Roman" w:cs="Times New Roman"/>
          <w:szCs w:val="24"/>
        </w:rPr>
      </w:pPr>
      <w:r>
        <w:rPr>
          <w:rFonts w:eastAsia="Times New Roman"/>
          <w:szCs w:val="24"/>
        </w:rPr>
        <w:lastRenderedPageBreak/>
        <w:t>Το καταθέτω στα Πρακτικά.</w:t>
      </w:r>
      <w:r>
        <w:rPr>
          <w:rFonts w:eastAsia="Times New Roman" w:cs="Times New Roman"/>
          <w:szCs w:val="24"/>
        </w:rPr>
        <w:t xml:space="preserve"> </w:t>
      </w:r>
    </w:p>
    <w:p w14:paraId="16641A91" w14:textId="77777777" w:rsidR="00434732" w:rsidRDefault="00735F25">
      <w:pPr>
        <w:tabs>
          <w:tab w:val="left" w:pos="3695"/>
        </w:tabs>
        <w:spacing w:after="0" w:line="600" w:lineRule="auto"/>
        <w:ind w:firstLine="720"/>
        <w:jc w:val="both"/>
        <w:rPr>
          <w:rFonts w:eastAsia="Times New Roman"/>
          <w:szCs w:val="24"/>
        </w:rPr>
      </w:pPr>
      <w:r>
        <w:rPr>
          <w:rFonts w:eastAsia="Times New Roman" w:cs="Times New Roman"/>
          <w:szCs w:val="24"/>
        </w:rPr>
        <w:t>(Στο σημείο αυτό  ο Βουλευτής κ. Μάξιμος Χαρακόπουλος καταθέτει για τα Πρακτικά το προαναφερθέν έγγραφο, το οποίο βρίσκεται στο αρχείο του Τμήματος Γρα</w:t>
      </w:r>
      <w:r>
        <w:rPr>
          <w:rFonts w:eastAsia="Times New Roman" w:cs="Times New Roman"/>
          <w:szCs w:val="24"/>
        </w:rPr>
        <w:t>μματείας της Διεύθυνσης Στενογραφίας και Πρακτικών της Βουλής)</w:t>
      </w:r>
    </w:p>
    <w:p w14:paraId="16641A92" w14:textId="77777777" w:rsidR="00434732" w:rsidRDefault="00735F25">
      <w:pPr>
        <w:spacing w:after="0" w:line="600" w:lineRule="auto"/>
        <w:ind w:firstLine="720"/>
        <w:jc w:val="both"/>
        <w:rPr>
          <w:rFonts w:eastAsia="Times New Roman"/>
          <w:szCs w:val="24"/>
        </w:rPr>
      </w:pPr>
      <w:r>
        <w:rPr>
          <w:rFonts w:eastAsia="Times New Roman"/>
          <w:szCs w:val="24"/>
        </w:rPr>
        <w:t xml:space="preserve">Κυρίες και κύριοι συνάδελφοι, μην έχετε άλλες αυταπάτες. </w:t>
      </w:r>
      <w:r>
        <w:rPr>
          <w:rFonts w:eastAsia="Times New Roman"/>
          <w:szCs w:val="24"/>
        </w:rPr>
        <w:t>Τ</w:t>
      </w:r>
      <w:r>
        <w:rPr>
          <w:rFonts w:eastAsia="Times New Roman"/>
          <w:szCs w:val="24"/>
        </w:rPr>
        <w:t>α νέα μέτρα του κόφτη δεν θα βγάλουν τη χώρα από την κρίση. Αντιθέτως θα την οδηγήσουν σε ακόμη μεγαλύτερη ύφεση, γι’ αυτό και τα καταψ</w:t>
      </w:r>
      <w:r>
        <w:rPr>
          <w:rFonts w:eastAsia="Times New Roman"/>
          <w:szCs w:val="24"/>
        </w:rPr>
        <w:t>ηφίζουμε.</w:t>
      </w:r>
    </w:p>
    <w:p w14:paraId="16641A93" w14:textId="77777777" w:rsidR="00434732" w:rsidRDefault="00735F25">
      <w:pPr>
        <w:spacing w:after="0" w:line="600" w:lineRule="auto"/>
        <w:ind w:firstLine="720"/>
        <w:jc w:val="both"/>
        <w:rPr>
          <w:rFonts w:eastAsia="Times New Roman"/>
          <w:szCs w:val="24"/>
        </w:rPr>
      </w:pPr>
      <w:r>
        <w:rPr>
          <w:rFonts w:eastAsia="Times New Roman"/>
          <w:szCs w:val="24"/>
        </w:rPr>
        <w:t>Σας ευχαριστώ.</w:t>
      </w:r>
    </w:p>
    <w:p w14:paraId="16641A94"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641A9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16641A9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ζητώ τον λόγο για ένα λεπτό.</w:t>
      </w:r>
    </w:p>
    <w:p w14:paraId="16641A9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Τι θέλετε;</w:t>
      </w:r>
    </w:p>
    <w:p w14:paraId="16641A9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w:t>
      </w:r>
      <w:r>
        <w:rPr>
          <w:rFonts w:eastAsia="Times New Roman" w:cs="Times New Roman"/>
          <w:b/>
          <w:szCs w:val="24"/>
        </w:rPr>
        <w:t>ΘΕΟΧΑΡΟΠΟΥΛΟΣ:</w:t>
      </w:r>
      <w:r>
        <w:rPr>
          <w:rFonts w:eastAsia="Times New Roman" w:cs="Times New Roman"/>
          <w:szCs w:val="24"/>
        </w:rPr>
        <w:t xml:space="preserve"> Σήμερα συμπληρώνονται πενήντα τρία χρόνια από τον θάνατο του Λαμπράκη, του αγωνιστή της ΕΔΑ. </w:t>
      </w:r>
      <w:r>
        <w:rPr>
          <w:rFonts w:eastAsia="Times New Roman" w:cs="Times New Roman"/>
          <w:szCs w:val="24"/>
        </w:rPr>
        <w:t>Π</w:t>
      </w:r>
      <w:r>
        <w:rPr>
          <w:rFonts w:eastAsia="Times New Roman" w:cs="Times New Roman"/>
          <w:szCs w:val="24"/>
        </w:rPr>
        <w:t xml:space="preserve">ρέπει </w:t>
      </w:r>
      <w:r>
        <w:rPr>
          <w:rFonts w:eastAsia="Times New Roman" w:cs="Times New Roman"/>
          <w:szCs w:val="24"/>
        </w:rPr>
        <w:t>όλη η Βουλή σήμερα να έχει μια δήλωση</w:t>
      </w:r>
      <w:r>
        <w:rPr>
          <w:rFonts w:eastAsia="Times New Roman" w:cs="Times New Roman"/>
          <w:szCs w:val="24"/>
        </w:rPr>
        <w:t xml:space="preserve">, να αποτίσει φόρο τιμής </w:t>
      </w:r>
      <w:r>
        <w:rPr>
          <w:rFonts w:eastAsia="Times New Roman" w:cs="Times New Roman"/>
          <w:szCs w:val="24"/>
        </w:rPr>
        <w:t>στην σημερινή επέτειο της δολοφονίας</w:t>
      </w:r>
    </w:p>
    <w:p w14:paraId="16641A9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Νομίζω ότ</w:t>
      </w:r>
      <w:r>
        <w:rPr>
          <w:rFonts w:eastAsia="Times New Roman" w:cs="Times New Roman"/>
          <w:szCs w:val="24"/>
        </w:rPr>
        <w:t xml:space="preserve">ι δεν υπάρχει αντίρρηση από κανέναν. Είχα ενημερωθεί από το πρωί, αλλά κρίνω ότι ίσως θα είναι καλύτερα να γίνει κατά τις </w:t>
      </w:r>
      <w:r>
        <w:rPr>
          <w:rFonts w:eastAsia="Times New Roman" w:cs="Times New Roman"/>
          <w:szCs w:val="24"/>
        </w:rPr>
        <w:t xml:space="preserve">τρεις </w:t>
      </w:r>
      <w:r>
        <w:rPr>
          <w:rFonts w:eastAsia="Times New Roman" w:cs="Times New Roman"/>
          <w:szCs w:val="24"/>
        </w:rPr>
        <w:t>το μεσημέρι, με περισσότερο κόσμο και τις ηγεσίες των κομμάτων. Το λέω σαν πρόταση. Νομίζω είναι καλύτερα.</w:t>
      </w:r>
    </w:p>
    <w:p w14:paraId="16641A9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w:t>
      </w:r>
      <w:r>
        <w:rPr>
          <w:rFonts w:eastAsia="Times New Roman" w:cs="Times New Roman"/>
          <w:b/>
          <w:szCs w:val="24"/>
        </w:rPr>
        <w:t>ΟΣ:</w:t>
      </w:r>
      <w:r>
        <w:rPr>
          <w:rFonts w:eastAsia="Times New Roman" w:cs="Times New Roman"/>
          <w:szCs w:val="24"/>
        </w:rPr>
        <w:t xml:space="preserve"> Πολύ ωραία. Σας ευχαριστώ.</w:t>
      </w:r>
    </w:p>
    <w:p w14:paraId="16641A9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επόμενος συνάδελφος, ο κ. Γεώργιος Αρβανιτίδης.</w:t>
      </w:r>
    </w:p>
    <w:p w14:paraId="16641A9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Ευχαριστώ πολύ, κύριε Πρόεδρε.</w:t>
      </w:r>
    </w:p>
    <w:p w14:paraId="16641A9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στην πολιτική αν πορεύεσαι χωρίς σχέδιο, θα π</w:t>
      </w:r>
      <w:r>
        <w:rPr>
          <w:rFonts w:eastAsia="Times New Roman" w:cs="Times New Roman"/>
          <w:szCs w:val="24"/>
        </w:rPr>
        <w:t xml:space="preserve">ας εκεί που σε πάει το κύμα και συνήθως το κύμα σε πάει ή σε ξέρα ή σε βράχια. Ποιο ήταν το αφήγημα της Κυβέρνησης </w:t>
      </w:r>
      <w:r>
        <w:rPr>
          <w:rFonts w:eastAsia="Times New Roman" w:cs="Times New Roman"/>
          <w:szCs w:val="24"/>
        </w:rPr>
        <w:lastRenderedPageBreak/>
        <w:t xml:space="preserve">στην αρχή; Περήφανη διαπραγμάτευση, σκίσιμο των μνημονίων. Πού καταλήξαμε; Στο βραβείο της χειρότερης διαπραγμάτευσης από το </w:t>
      </w:r>
      <w:r>
        <w:rPr>
          <w:rFonts w:eastAsia="Times New Roman" w:cs="Times New Roman"/>
          <w:szCs w:val="24"/>
          <w:lang w:val="en-US"/>
        </w:rPr>
        <w:t>Harvard</w:t>
      </w:r>
      <w:r>
        <w:rPr>
          <w:rFonts w:eastAsia="Times New Roman" w:cs="Times New Roman"/>
          <w:szCs w:val="24"/>
        </w:rPr>
        <w:t>, το τρίτ</w:t>
      </w:r>
      <w:r>
        <w:rPr>
          <w:rFonts w:eastAsia="Times New Roman" w:cs="Times New Roman"/>
          <w:szCs w:val="24"/>
        </w:rPr>
        <w:t>ο αχρείαστο και πιο βαρύ μνημόνιο και έναν λογαριασμό</w:t>
      </w:r>
      <w:r>
        <w:rPr>
          <w:rFonts w:eastAsia="Times New Roman" w:cs="Times New Roman"/>
          <w:szCs w:val="24"/>
        </w:rPr>
        <w:t>,</w:t>
      </w:r>
      <w:r>
        <w:rPr>
          <w:rFonts w:eastAsia="Times New Roman" w:cs="Times New Roman"/>
          <w:szCs w:val="24"/>
        </w:rPr>
        <w:t xml:space="preserve"> που, σύμφωνα με τον διοικητή της Τράπεζας της Ελλάδος, φτάνει στα 86 δισεκατομμύρια με πρώτα τα 12,5 δισεκατομμύρια που έχουν ήδη φτάσει με τη μορφή φόρων και περικοπών. Τον λογαριασμό αυτόν καλείται ν</w:t>
      </w:r>
      <w:r>
        <w:rPr>
          <w:rFonts w:eastAsia="Times New Roman" w:cs="Times New Roman"/>
          <w:szCs w:val="24"/>
        </w:rPr>
        <w:t xml:space="preserve">α πληρώσει ο ελληνικός λαός. Είναι ένας λογαριασμός βαρύς και ασήκωτος. </w:t>
      </w:r>
    </w:p>
    <w:p w14:paraId="16641A9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Πέσατε, λοιπόν, σε ξέρα, κύριοι συνάδελφοι της Συμπολίτευσης, και τώρα προσπαθείτε να ξεκολλήσετε το καράβι. </w:t>
      </w:r>
      <w:r>
        <w:rPr>
          <w:rFonts w:eastAsia="Times New Roman" w:cs="Times New Roman"/>
          <w:szCs w:val="24"/>
        </w:rPr>
        <w:t>Α</w:t>
      </w:r>
      <w:r>
        <w:rPr>
          <w:rFonts w:eastAsia="Times New Roman" w:cs="Times New Roman"/>
          <w:szCs w:val="24"/>
        </w:rPr>
        <w:t>ς πούμε, όμως, ότι τα καταφέρνετε και βάζετε πλώρη για το νέο δικό σας αφ</w:t>
      </w:r>
      <w:r>
        <w:rPr>
          <w:rFonts w:eastAsia="Times New Roman" w:cs="Times New Roman"/>
          <w:szCs w:val="24"/>
        </w:rPr>
        <w:t>ήγημα, που έχει να κάνει με την περίφημη εκτόξευση της ελληνικής οικονομίας. Με ποιον τρόπο θα το κάνετε; Ιστορικά κανείς δεν κατάφερε να φέρει ανάπτυξη με φόρους και περικοπές. Εσείς τι κάνετε, λοιπόν; Φορολογείτε άγρια ό,τι κινείται: 1,8 δισεκατομμύρια ά</w:t>
      </w:r>
      <w:r>
        <w:rPr>
          <w:rFonts w:eastAsia="Times New Roman" w:cs="Times New Roman"/>
          <w:szCs w:val="24"/>
        </w:rPr>
        <w:t xml:space="preserve">μεσοι και έμμεσοι φόροι μόνο στο παρόν νομοσχέδιο, 24% ΦΠΑ, κατάργηση του ειδικού καθεστώτος στα νησιά, επιβολή τέλους διανυκτέρευσης στα ξενοδοχεία, αύξηση των συντελεστών του ΕΝΦΙΑ για οικόπεδα, σπίτια και επαγγελματικά ακίνητα, μια αύξηση που θα την </w:t>
      </w:r>
      <w:r>
        <w:rPr>
          <w:rFonts w:eastAsia="Times New Roman" w:cs="Times New Roman"/>
          <w:szCs w:val="24"/>
        </w:rPr>
        <w:lastRenderedPageBreak/>
        <w:t>πλη</w:t>
      </w:r>
      <w:r>
        <w:rPr>
          <w:rFonts w:eastAsia="Times New Roman" w:cs="Times New Roman"/>
          <w:szCs w:val="24"/>
        </w:rPr>
        <w:t xml:space="preserve">ρώσει κυρίως η ελληνική περιφέρεια, γιατί εκεί οι αντικειμενικές αξίες δεν έχουν πέσει, αύξηση του φόρου στα καύσιμα, αλλαγή του φόρου ταξινόμησης στα ΙΧ, φόρος στη μπύρα, στο κρασί, στον καφέ, στα τσιγάρα, στον καπνό, επιβολή φόρου στη σταθερή τηλεφωνία, </w:t>
      </w:r>
      <w:r>
        <w:rPr>
          <w:rFonts w:eastAsia="Times New Roman" w:cs="Times New Roman"/>
          <w:szCs w:val="24"/>
        </w:rPr>
        <w:t xml:space="preserve">επιβολή φόρου ακόμη και στο </w:t>
      </w:r>
      <w:r>
        <w:rPr>
          <w:rFonts w:eastAsia="Times New Roman" w:cs="Times New Roman"/>
          <w:szCs w:val="24"/>
          <w:lang w:val="en-US"/>
        </w:rPr>
        <w:t>internet</w:t>
      </w:r>
      <w:r>
        <w:rPr>
          <w:rFonts w:eastAsia="Times New Roman" w:cs="Times New Roman"/>
          <w:szCs w:val="24"/>
        </w:rPr>
        <w:t xml:space="preserve"> –μια παγκόσμια πρωτοτυπία που δεν έχει συμβεί πουθενά στον κόσμο. </w:t>
      </w:r>
    </w:p>
    <w:p w14:paraId="16641A9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Φαίνεται ότι είστε ιδιαίτερα εφευρετικοί, όταν πρόκειται για φόρους, αλλά δυστυχώς δεν έχετε τίποτα να πείτε στην αγορά η οποία ρημάζεται, δεν έχετε τίποτα να πείτε στη νέα γενιά, που είναι με το ένα πόδι έξω από τη χώρα, δεν έχετε να πείτε τίποτα στην παρ</w:t>
      </w:r>
      <w:r>
        <w:rPr>
          <w:rFonts w:eastAsia="Times New Roman" w:cs="Times New Roman"/>
          <w:szCs w:val="24"/>
        </w:rPr>
        <w:t xml:space="preserve">αγωγική Ελλάδα, στους αγρότες, στους επιχειρηματίες, στους ελεύθερους επαγγελματίες, τους οποίους δυστυχώς έχετε στοχοποιήσει προκλητικά. </w:t>
      </w:r>
    </w:p>
    <w:p w14:paraId="16641AA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Στη βόρεια Ελλάδα η Ειδομένη είναι δυο μήνες κλειστή και εσείς παρακολουθείτε αμέτοχοι τις επιχειρήσεις να καταστρέφο</w:t>
      </w:r>
      <w:r>
        <w:rPr>
          <w:rFonts w:eastAsia="Times New Roman" w:cs="Times New Roman"/>
          <w:szCs w:val="24"/>
        </w:rPr>
        <w:t xml:space="preserve">νται. Ήδη από τον περασμένο μήνα το κόστος της κλειστής σιδηροδρομικής γραμμής έχει φτάσει τα 4 εκατομμύρια ευρώ και αδυνατώ να φανταστώ πού βρίσκεται σήμερα. </w:t>
      </w:r>
    </w:p>
    <w:p w14:paraId="16641AA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Με τις πολιτικές σας πράξεις και παραλείψεις δυσκολεύετε αντί να διευκολύνετε την ιδιωτική πρωτο</w:t>
      </w:r>
      <w:r>
        <w:rPr>
          <w:rFonts w:eastAsia="Times New Roman" w:cs="Times New Roman"/>
          <w:szCs w:val="24"/>
        </w:rPr>
        <w:t>βουλία. Αντί για ένα συγκεκριμένο, έστω βραχυπρόθεσμο, κολοβό πλάνο για την επανεκκίνηση της οικονομίας, φέρνετε προς ψήφιση δύο ακόμη δικές σας πατέντες, οι οποίες αποδεικνύουν με τον πιο ξεκάθαρο τρόπο ότι η αξιοπιστία της ελληνικής Κυβέρνησης είναι δυστ</w:t>
      </w:r>
      <w:r>
        <w:rPr>
          <w:rFonts w:eastAsia="Times New Roman" w:cs="Times New Roman"/>
          <w:szCs w:val="24"/>
        </w:rPr>
        <w:t xml:space="preserve">υχώς είδος υπό εξαφάνιση. Κανείς εντός και εκτός συνόρων δεν πιστεύει ότι μπορείτε να αντεπεξέλθετε έστω και στα βασικά. </w:t>
      </w:r>
    </w:p>
    <w:p w14:paraId="16641AA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Γι’ αυτό παραχωρείτε αρμοδιότητες του πιο σκληρού πυρήνα του κράτους, δηλαδή, την είσπραξη των δημοσίων εσόδων. Τις παραχωρείτε σε μια</w:t>
      </w:r>
      <w:r>
        <w:rPr>
          <w:rFonts w:eastAsia="Times New Roman" w:cs="Times New Roman"/>
          <w:szCs w:val="24"/>
        </w:rPr>
        <w:t xml:space="preserve"> ανεξάρτητη αρχή</w:t>
      </w:r>
      <w:r>
        <w:rPr>
          <w:rFonts w:eastAsia="Times New Roman" w:cs="Times New Roman"/>
          <w:szCs w:val="24"/>
        </w:rPr>
        <w:t>,</w:t>
      </w:r>
      <w:r>
        <w:rPr>
          <w:rFonts w:eastAsia="Times New Roman" w:cs="Times New Roman"/>
          <w:szCs w:val="24"/>
        </w:rPr>
        <w:t xml:space="preserve"> η οποία δεν υπόκειται σε κανέναν έλεγχο. Γι’ αυτό παραδίδετε τα πάντα στους δανειστές με την </w:t>
      </w:r>
      <w:r>
        <w:rPr>
          <w:rFonts w:eastAsia="Times New Roman" w:cs="Times New Roman"/>
          <w:szCs w:val="24"/>
        </w:rPr>
        <w:t>«</w:t>
      </w:r>
      <w:r>
        <w:rPr>
          <w:rFonts w:eastAsia="Times New Roman" w:cs="Times New Roman"/>
          <w:szCs w:val="24"/>
        </w:rPr>
        <w:t>Ελληνική Εταιρεία Συμμετοχών και Περιουσίας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το νέο υπερταμείο, με το οποίο θα σχεδιάσουν τα πάντα στα μέτρα τους, ένα υπερταμείο στο οποί</w:t>
      </w:r>
      <w:r>
        <w:rPr>
          <w:rFonts w:eastAsia="Times New Roman" w:cs="Times New Roman"/>
          <w:szCs w:val="24"/>
        </w:rPr>
        <w:t xml:space="preserve">ο όλες οι αποφάσεις θα λαμβάνονται με τη σύμφωνη γνώμη των δανειστών και περιλαμβάνει κινητή και ακίνητη περιουσία του </w:t>
      </w:r>
      <w:r>
        <w:rPr>
          <w:rFonts w:eastAsia="Times New Roman" w:cs="Times New Roman"/>
          <w:szCs w:val="24"/>
        </w:rPr>
        <w:t>δ</w:t>
      </w:r>
      <w:r>
        <w:rPr>
          <w:rFonts w:eastAsia="Times New Roman" w:cs="Times New Roman"/>
          <w:szCs w:val="24"/>
        </w:rPr>
        <w:t>ημοσίου για ενενήντα εννιά χρόνια. Ένα ταμείο που δεν υπόκειται σε κανέναν έλεγχο και λογοδοσία και αν δεν δίναμε μάχη ως Δημοκρατική Συ</w:t>
      </w:r>
      <w:r>
        <w:rPr>
          <w:rFonts w:eastAsia="Times New Roman" w:cs="Times New Roman"/>
          <w:szCs w:val="24"/>
        </w:rPr>
        <w:t xml:space="preserve">μπαράταξη με τον κ. Κουτσούκο </w:t>
      </w:r>
      <w:r>
        <w:rPr>
          <w:rFonts w:eastAsia="Times New Roman" w:cs="Times New Roman"/>
          <w:szCs w:val="24"/>
        </w:rPr>
        <w:lastRenderedPageBreak/>
        <w:t xml:space="preserve">στην </w:t>
      </w:r>
      <w:r>
        <w:rPr>
          <w:rFonts w:eastAsia="Times New Roman" w:cs="Times New Roman"/>
          <w:szCs w:val="24"/>
        </w:rPr>
        <w:t>ε</w:t>
      </w:r>
      <w:r>
        <w:rPr>
          <w:rFonts w:eastAsia="Times New Roman" w:cs="Times New Roman"/>
          <w:szCs w:val="24"/>
        </w:rPr>
        <w:t xml:space="preserve">πιτροπή, θα ζητούσατε από τους Βουλευτές να ψηφίσουν χωρίς καν να έχετε φέρει τον κατάλογο δημοσίων επιχειρήσεων και των συμμετοχών του </w:t>
      </w:r>
      <w:r>
        <w:rPr>
          <w:rFonts w:eastAsia="Times New Roman" w:cs="Times New Roman"/>
          <w:szCs w:val="24"/>
        </w:rPr>
        <w:t>δ</w:t>
      </w:r>
      <w:r>
        <w:rPr>
          <w:rFonts w:eastAsia="Times New Roman" w:cs="Times New Roman"/>
          <w:szCs w:val="24"/>
        </w:rPr>
        <w:t>ημοσίου που εκχωρούνται.</w:t>
      </w:r>
    </w:p>
    <w:p w14:paraId="16641AA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στον περίφημο κόφτη, το μόνιμο μνημόνιο. Για </w:t>
      </w:r>
      <w:r>
        <w:rPr>
          <w:rFonts w:eastAsia="Times New Roman" w:cs="Times New Roman"/>
          <w:szCs w:val="24"/>
        </w:rPr>
        <w:t>να μην υπάρχει κα</w:t>
      </w:r>
      <w:r>
        <w:rPr>
          <w:rFonts w:eastAsia="Times New Roman" w:cs="Times New Roman"/>
          <w:szCs w:val="24"/>
        </w:rPr>
        <w:t>μ</w:t>
      </w:r>
      <w:r>
        <w:rPr>
          <w:rFonts w:eastAsia="Times New Roman" w:cs="Times New Roman"/>
          <w:szCs w:val="24"/>
        </w:rPr>
        <w:t>μιά αμφιβολία ότι οι μελλοντικές περικοπές μπορεί να συναντήσουν την αντίσταση της Κοινοβουλευτικής σας Ομάδας, θεσπίζετε τον αυτόματο κόφτη μισθών και συντάξεων</w:t>
      </w:r>
      <w:r>
        <w:rPr>
          <w:rFonts w:eastAsia="Times New Roman" w:cs="Times New Roman"/>
          <w:szCs w:val="24"/>
        </w:rPr>
        <w:t>,</w:t>
      </w:r>
      <w:r>
        <w:rPr>
          <w:rFonts w:eastAsia="Times New Roman" w:cs="Times New Roman"/>
          <w:szCs w:val="24"/>
        </w:rPr>
        <w:t xml:space="preserve"> με τον οποίο παρακάμπτετε την ελληνική Βουλή και τη μετατρέπετε σε συμβουλε</w:t>
      </w:r>
      <w:r>
        <w:rPr>
          <w:rFonts w:eastAsia="Times New Roman" w:cs="Times New Roman"/>
          <w:szCs w:val="24"/>
        </w:rPr>
        <w:t>υτικό και διακοσμητικό όργανο.</w:t>
      </w:r>
    </w:p>
    <w:p w14:paraId="16641AA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Μάλλον ξεχάσατε ότι υπάρχουν όργανα που θα μπορούσατε να τα αξιοποιήσετε, όπως το Γραφείο Προϋπολογισμού της Βουλής, το οποίο συντάσσει τις τρίμηνες εκθέσεις για την πορεία των δημοσιονομικών της χώρας.</w:t>
      </w:r>
    </w:p>
    <w:p w14:paraId="16641AA5"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 xml:space="preserve">Οριζόντιες περικοπές, </w:t>
      </w:r>
      <w:r>
        <w:rPr>
          <w:rFonts w:eastAsia="Times New Roman" w:cs="Times New Roman"/>
          <w:szCs w:val="24"/>
        </w:rPr>
        <w:t>λοιπόν, σε όλους κάθε φορά που δεν τα καταφέρνετε. Άραγε θυμάται κανείς σ’ αυτήν την Αίθουσα</w:t>
      </w:r>
      <w:r>
        <w:rPr>
          <w:rFonts w:eastAsia="Times New Roman" w:cs="Times New Roman"/>
          <w:szCs w:val="24"/>
        </w:rPr>
        <w:t>,</w:t>
      </w:r>
      <w:r>
        <w:rPr>
          <w:rFonts w:eastAsia="Times New Roman" w:cs="Times New Roman"/>
          <w:szCs w:val="24"/>
        </w:rPr>
        <w:t xml:space="preserve"> έστω και μια φορά που να τα έχετε καταφέρει; Ακόμη και τη ρύθμιση για τις εκατό δόσεις την ξεψηφίσατε για το μεγαλύτερο μέρος των αρχικών δικαιούχων. Με τροπολογί</w:t>
      </w:r>
      <w:r>
        <w:rPr>
          <w:rFonts w:eastAsia="Times New Roman" w:cs="Times New Roman"/>
          <w:szCs w:val="24"/>
        </w:rPr>
        <w:t xml:space="preserve">α παγώνετε τα </w:t>
      </w:r>
      <w:r>
        <w:rPr>
          <w:rFonts w:eastAsia="Times New Roman" w:cs="Times New Roman"/>
          <w:szCs w:val="24"/>
        </w:rPr>
        <w:lastRenderedPageBreak/>
        <w:t>ειδικά μισθολόγια. Με τροπολογία για το Μητρώο Επιτελικών Στελεχών, που πριν από ένα μήνα ψήφισε η Βουλή, δίνετε σήμερα τη δυνατότητα ένταξης και σε στελέχη του ιδιωτικού τομέα. Σας τα λέγαμε. Δεν συμφωνήσατε σε τίποτα.</w:t>
      </w:r>
    </w:p>
    <w:p w14:paraId="16641AA6"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Κλείνω με τα δάνεια. Τ</w:t>
      </w:r>
      <w:r>
        <w:rPr>
          <w:rFonts w:eastAsia="Times New Roman" w:cs="Times New Roman"/>
          <w:szCs w:val="24"/>
        </w:rPr>
        <w:t xml:space="preserve">α παραχωρείτε όλα, «κόκκινα», «πράσινα», επιχειρηματικά, όλα. Από το περίφημο «κανένα σπίτι στα χέρια τραπεζίτη» το μόνο που απέμεινε είναι η προστασία για ένα χρόνο στα στεγαστικά δάνεια πρώτης κατοικίας έως 140.000 ευρώ. </w:t>
      </w:r>
    </w:p>
    <w:p w14:paraId="16641AA7"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Κλείνοντας, θα ήθελα να πω ότι ο</w:t>
      </w:r>
      <w:r>
        <w:rPr>
          <w:rFonts w:eastAsia="Times New Roman" w:cs="Times New Roman"/>
          <w:szCs w:val="24"/>
        </w:rPr>
        <w:t xml:space="preserve"> μόνος πια δρόμος που μας έχει μείνει ως χώρα</w:t>
      </w:r>
      <w:r>
        <w:rPr>
          <w:rFonts w:eastAsia="Times New Roman" w:cs="Times New Roman"/>
          <w:szCs w:val="24"/>
        </w:rPr>
        <w:t>,</w:t>
      </w:r>
      <w:r>
        <w:rPr>
          <w:rFonts w:eastAsia="Times New Roman" w:cs="Times New Roman"/>
          <w:szCs w:val="24"/>
        </w:rPr>
        <w:t xml:space="preserve"> είναι ο δρόμος της συνεννόησης, ο δρόμος της εθνικής ευθύνης. Έχουμε απαραίτητη ανάγκη μιας νέας κοινωνικής συμφωνίας και, κύριοι της Κυβέρνησης, ακολουθήστε τον πριν να είναι πολύ αργά.</w:t>
      </w:r>
    </w:p>
    <w:p w14:paraId="16641AA8"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16641AA9"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(Χειροκροτή</w:t>
      </w:r>
      <w:r>
        <w:rPr>
          <w:rFonts w:eastAsia="Times New Roman" w:cs="Times New Roman"/>
          <w:szCs w:val="24"/>
        </w:rPr>
        <w:t xml:space="preserve">ματα από την πτέρυγα της Δημοκρατικής Συμπαράταξης ΠΑΣΟΚ-ΔΗΜΑΡ) </w:t>
      </w:r>
    </w:p>
    <w:p w14:paraId="16641AAA"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Θα προηγηθεί τώρα ο κ. Μαυρωτάς και αμέσως μετά θα μιλήσει ο κ. Κωνσταντόπουλος.</w:t>
      </w:r>
    </w:p>
    <w:p w14:paraId="16641AAB"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Κύριε Μαυρωτά, έχετε το</w:t>
      </w:r>
      <w:r>
        <w:rPr>
          <w:rFonts w:eastAsia="Times New Roman" w:cs="Times New Roman"/>
          <w:szCs w:val="24"/>
        </w:rPr>
        <w:t>ν</w:t>
      </w:r>
      <w:r>
        <w:rPr>
          <w:rFonts w:eastAsia="Times New Roman" w:cs="Times New Roman"/>
          <w:szCs w:val="24"/>
        </w:rPr>
        <w:t xml:space="preserve"> λόγο.</w:t>
      </w:r>
    </w:p>
    <w:p w14:paraId="16641AAC"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Ευχαριστώ, κύριε Πρόεδρε.</w:t>
      </w:r>
    </w:p>
    <w:p w14:paraId="16641AAD"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ς γυρίσουμε λίγο το</w:t>
      </w:r>
      <w:r>
        <w:rPr>
          <w:rFonts w:eastAsia="Times New Roman" w:cs="Times New Roman"/>
          <w:szCs w:val="24"/>
        </w:rPr>
        <w:t>ν</w:t>
      </w:r>
      <w:r>
        <w:rPr>
          <w:rFonts w:eastAsia="Times New Roman" w:cs="Times New Roman"/>
          <w:szCs w:val="24"/>
        </w:rPr>
        <w:t xml:space="preserve"> χρόνο πίσω. Υποθέστε ότι είμαστε στο 2014 και έφερναν αυτό το νομοσχέδιο η Νέα Δημοκρατία και το ΠΑΣΟΚ. Φαντάζεστε την αντίδραση των Βουλευτών της σημερινής Συμπολίτευσης; Θα είχαν ανέβει στα κάγκελα, φωνάζοντας για «πουλημένους και </w:t>
      </w:r>
      <w:r>
        <w:rPr>
          <w:rFonts w:eastAsia="Times New Roman" w:cs="Times New Roman"/>
          <w:szCs w:val="24"/>
        </w:rPr>
        <w:t>γ</w:t>
      </w:r>
      <w:r>
        <w:rPr>
          <w:rFonts w:eastAsia="Times New Roman" w:cs="Times New Roman"/>
          <w:szCs w:val="24"/>
        </w:rPr>
        <w:t>ε</w:t>
      </w:r>
      <w:r>
        <w:rPr>
          <w:rFonts w:eastAsia="Times New Roman" w:cs="Times New Roman"/>
          <w:szCs w:val="24"/>
        </w:rPr>
        <w:t xml:space="preserve">ρμανοτσολιάδες». </w:t>
      </w:r>
    </w:p>
    <w:p w14:paraId="16641AAE"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Ποια είναι, λοιπόν, η διαφορά που μετατρέπει τους φλογερούς ρήτορες κατά του ξεπουλήματος της χώρας σε φανατικούς συνηγόρους του παρόντος νομοσχεδίου; Η διαφορά κρύβεται σε μια λέξη</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ξουσία. Τότε ήσασταν απ’ έξω και αντιδρούσατε, τώρα </w:t>
      </w:r>
      <w:r>
        <w:rPr>
          <w:rFonts w:eastAsia="Times New Roman" w:cs="Times New Roman"/>
          <w:szCs w:val="24"/>
        </w:rPr>
        <w:t xml:space="preserve">είσαστε μέσα και υπερασπίζεστε </w:t>
      </w:r>
      <w:r>
        <w:rPr>
          <w:rFonts w:eastAsia="Times New Roman" w:cs="Times New Roman"/>
          <w:szCs w:val="24"/>
        </w:rPr>
        <w:t>κ</w:t>
      </w:r>
      <w:r>
        <w:rPr>
          <w:rFonts w:eastAsia="Times New Roman" w:cs="Times New Roman"/>
          <w:szCs w:val="24"/>
        </w:rPr>
        <w:t xml:space="preserve">αι αυτό ισχύει και ανάποδα για όσους τότε υπερασπίζονταν και τώρα αντιδρούν. </w:t>
      </w:r>
    </w:p>
    <w:p w14:paraId="16641AAF"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Ας δούμε τα του νομοσχεδίου ξεκινώντας από τον ΕΝΦΙΑ, «τον παράλογο αυτόν φόρο που δεν διορθώνεται, καταργείται», όπως έλεγε ο Πρωθυπουργός στα χρ</w:t>
      </w:r>
      <w:r>
        <w:rPr>
          <w:rFonts w:eastAsia="Times New Roman" w:cs="Times New Roman"/>
          <w:szCs w:val="24"/>
        </w:rPr>
        <w:t xml:space="preserve">όνια της αυταπάτης του. </w:t>
      </w:r>
    </w:p>
    <w:p w14:paraId="16641AB0"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 xml:space="preserve">Να είμαστε δίκαιοι. Δεν εφεύρατε εσείς τον ΕΝΦΙΑ. Εσείς, όμως, κερδίσατε τις εκλογές με σημαία την κατάργησή του. Θυμάστε; Η ελπίδα έρχεται. Δυστυχώς, εδώ η ελπίδα τράκαρε και στο θέμα του ΕΝΦΙΑ. </w:t>
      </w:r>
    </w:p>
    <w:p w14:paraId="16641AB1"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 xml:space="preserve">Είπε ο κ. Χουλιαράκης ότι ο ΕΝΦΙΑ </w:t>
      </w:r>
      <w:r>
        <w:rPr>
          <w:rFonts w:eastAsia="Times New Roman" w:cs="Times New Roman"/>
          <w:szCs w:val="24"/>
        </w:rPr>
        <w:t>μένει ίδιος για έξι εκατομμύρια συμπολίτες μας και αυξάνει μόνο για πεντακόσιες χιλιάδες ανθρώπους. Είναι λίγοι οι πεντακόσιες χιλιάδες; Είναι μια Θεσσαλονίκη. Είναι όλοι αυτοί πάμπλουτοι; Τι σόι ηθικό πλεονέκτημα είναι</w:t>
      </w:r>
      <w:r>
        <w:rPr>
          <w:rFonts w:eastAsia="Times New Roman" w:cs="Times New Roman"/>
          <w:szCs w:val="24"/>
        </w:rPr>
        <w:t>,</w:t>
      </w:r>
      <w:r>
        <w:rPr>
          <w:rFonts w:eastAsia="Times New Roman" w:cs="Times New Roman"/>
          <w:szCs w:val="24"/>
        </w:rPr>
        <w:t xml:space="preserve"> να τους τάζεις την κατάργηση του ΕΝ</w:t>
      </w:r>
      <w:r>
        <w:rPr>
          <w:rFonts w:eastAsia="Times New Roman" w:cs="Times New Roman"/>
          <w:szCs w:val="24"/>
        </w:rPr>
        <w:t>ΦΙΑ, να παίρνεις την ψήφο και να τους επιστρέφεις ένα φουσκωμένο εκκαθαριστικό; Είναι αυταπάτη ή εξαπάτηση του λαού που σας ψήφισε; Και τώρα θυμήθηκα τον Πρωθυπουργό που σε μια συνέντευξη έλεγε: «Σκέφτομαι να πρωτοτυπήσω και να τηρήσω τις δεσμεύσεις μου».</w:t>
      </w:r>
    </w:p>
    <w:p w14:paraId="16641AB2"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Ας πάμε και στο περίφημο άρθρο 106. Κατασυκοφαντούσατε όλο το προηγούμενο διάστημα το Ποτάμι ως το κόμμα των εργολάβων και τώρα στο άρθρο 106 τους δίνετε ασυλία και ευνοϊκή μεταχείριση αδειάζοντας μεγαλοπρεπώς την Επιτροπή Ανταγωνισμού, που κατά σύμπτωση π</w:t>
      </w:r>
      <w:r>
        <w:rPr>
          <w:rFonts w:eastAsia="Times New Roman" w:cs="Times New Roman"/>
          <w:szCs w:val="24"/>
        </w:rPr>
        <w:t>ριν από μερικές μόλις ημέρες εισηγήθηκε τη διερεύνηση καρτέλ εργολάβων στα δημόσια έργα. Δυστυχώς για εσάς, λοιπόν, οι πράξεις και όχι οι συκοφαντίες δείχνουν ποιο είναι το κόμμα των εργολάβων.</w:t>
      </w:r>
    </w:p>
    <w:p w14:paraId="16641AB3"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Στο άρθρο 170</w:t>
      </w:r>
      <w:r>
        <w:rPr>
          <w:rFonts w:eastAsia="Times New Roman" w:cs="Times New Roman"/>
          <w:szCs w:val="24"/>
        </w:rPr>
        <w:t>,</w:t>
      </w:r>
      <w:r>
        <w:rPr>
          <w:rFonts w:eastAsia="Times New Roman" w:cs="Times New Roman"/>
          <w:szCs w:val="24"/>
        </w:rPr>
        <w:t xml:space="preserve"> δημιουργείτε αθρόα θέσεις διοικητικών και αναπλ</w:t>
      </w:r>
      <w:r>
        <w:rPr>
          <w:rFonts w:eastAsia="Times New Roman" w:cs="Times New Roman"/>
          <w:szCs w:val="24"/>
        </w:rPr>
        <w:t xml:space="preserve">ηρωτών διοικητικών γραμματέων κάτω από κάθε Υπουργό και Αναπληρωτή Υπουργό, καθώς επίσης και τομεακών και ειδικών τομεακών γραμματέων. Θα μπαίνεις σε Υπουργείο, θα φωνάζεις </w:t>
      </w:r>
      <w:r>
        <w:rPr>
          <w:rFonts w:eastAsia="Times New Roman" w:cs="Times New Roman"/>
          <w:szCs w:val="24"/>
        </w:rPr>
        <w:t>κ</w:t>
      </w:r>
      <w:r>
        <w:rPr>
          <w:rFonts w:eastAsia="Times New Roman" w:cs="Times New Roman"/>
          <w:szCs w:val="24"/>
        </w:rPr>
        <w:t xml:space="preserve">ύριε </w:t>
      </w:r>
      <w:r>
        <w:rPr>
          <w:rFonts w:eastAsia="Times New Roman" w:cs="Times New Roman"/>
          <w:szCs w:val="24"/>
        </w:rPr>
        <w:t>γ</w:t>
      </w:r>
      <w:r>
        <w:rPr>
          <w:rFonts w:eastAsia="Times New Roman" w:cs="Times New Roman"/>
          <w:szCs w:val="24"/>
        </w:rPr>
        <w:t xml:space="preserve">ραμματέα και θα γυρνούν όλοι </w:t>
      </w:r>
      <w:r>
        <w:rPr>
          <w:rFonts w:eastAsia="Times New Roman" w:cs="Times New Roman"/>
          <w:szCs w:val="24"/>
        </w:rPr>
        <w:t>κ</w:t>
      </w:r>
      <w:r>
        <w:rPr>
          <w:rFonts w:eastAsia="Times New Roman" w:cs="Times New Roman"/>
          <w:szCs w:val="24"/>
        </w:rPr>
        <w:t>αι όλα αυτά με απροσδιόριστο κόστος με βάση το</w:t>
      </w:r>
      <w:r>
        <w:rPr>
          <w:rFonts w:eastAsia="Times New Roman" w:cs="Times New Roman"/>
          <w:szCs w:val="24"/>
        </w:rPr>
        <w:t xml:space="preserve"> Γενικό Λογιστήριο του Κράτους.</w:t>
      </w:r>
    </w:p>
    <w:p w14:paraId="16641AB4"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 xml:space="preserve">Γενικός </w:t>
      </w:r>
      <w:r>
        <w:rPr>
          <w:rFonts w:eastAsia="Times New Roman" w:cs="Times New Roman"/>
          <w:szCs w:val="24"/>
        </w:rPr>
        <w:t>γ</w:t>
      </w:r>
      <w:r>
        <w:rPr>
          <w:rFonts w:eastAsia="Times New Roman" w:cs="Times New Roman"/>
          <w:szCs w:val="24"/>
        </w:rPr>
        <w:t xml:space="preserve">ραμματέας </w:t>
      </w:r>
      <w:r>
        <w:rPr>
          <w:rFonts w:eastAsia="Times New Roman" w:cs="Times New Roman"/>
          <w:szCs w:val="24"/>
        </w:rPr>
        <w:t>ψ</w:t>
      </w:r>
      <w:r>
        <w:rPr>
          <w:rFonts w:eastAsia="Times New Roman" w:cs="Times New Roman"/>
          <w:szCs w:val="24"/>
        </w:rPr>
        <w:t xml:space="preserve">ηφιακής </w:t>
      </w:r>
      <w:r>
        <w:rPr>
          <w:rFonts w:eastAsia="Times New Roman" w:cs="Times New Roman"/>
          <w:szCs w:val="24"/>
        </w:rPr>
        <w:t>π</w:t>
      </w:r>
      <w:r>
        <w:rPr>
          <w:rFonts w:eastAsia="Times New Roman" w:cs="Times New Roman"/>
          <w:szCs w:val="24"/>
        </w:rPr>
        <w:t>ολιτικής. Σωστό να υπάρχει μια τέτοια θέση. Όμως ελπίζουμε να μην επιλέξει ο Πρωθυπουργός κανέναν κομματικό φίλο που μπαινοβγαίνει στο Μαξίμου, αλλά κάποιον με ειδικευμένες γνώσεις στο θέμα και α</w:t>
      </w:r>
      <w:r>
        <w:rPr>
          <w:rFonts w:eastAsia="Times New Roman" w:cs="Times New Roman"/>
          <w:szCs w:val="24"/>
        </w:rPr>
        <w:t xml:space="preserve">ποδεδειγμένη εμπειρία. </w:t>
      </w:r>
      <w:r>
        <w:rPr>
          <w:rFonts w:eastAsia="Times New Roman" w:cs="Times New Roman"/>
          <w:szCs w:val="24"/>
        </w:rPr>
        <w:t>Δ</w:t>
      </w:r>
      <w:r>
        <w:rPr>
          <w:rFonts w:eastAsia="Times New Roman" w:cs="Times New Roman"/>
          <w:szCs w:val="24"/>
        </w:rPr>
        <w:t>εν καταλαβαίνουμε τι χρειάζ</w:t>
      </w:r>
      <w:r>
        <w:rPr>
          <w:rFonts w:eastAsia="Times New Roman" w:cs="Times New Roman"/>
          <w:szCs w:val="24"/>
        </w:rPr>
        <w:t>ε</w:t>
      </w:r>
      <w:r>
        <w:rPr>
          <w:rFonts w:eastAsia="Times New Roman" w:cs="Times New Roman"/>
          <w:szCs w:val="24"/>
        </w:rPr>
        <w:t>ται τ</w:t>
      </w:r>
      <w:r>
        <w:rPr>
          <w:rFonts w:eastAsia="Times New Roman" w:cs="Times New Roman"/>
          <w:szCs w:val="24"/>
        </w:rPr>
        <w:t>ο</w:t>
      </w:r>
      <w:r>
        <w:rPr>
          <w:rFonts w:eastAsia="Times New Roman" w:cs="Times New Roman"/>
          <w:szCs w:val="24"/>
        </w:rPr>
        <w:t xml:space="preserve"> 1,6 </w:t>
      </w:r>
      <w:r>
        <w:rPr>
          <w:rFonts w:eastAsia="Times New Roman" w:cs="Times New Roman"/>
          <w:szCs w:val="24"/>
        </w:rPr>
        <w:lastRenderedPageBreak/>
        <w:t>εκατομμύρι</w:t>
      </w:r>
      <w:r>
        <w:rPr>
          <w:rFonts w:eastAsia="Times New Roman" w:cs="Times New Roman"/>
          <w:szCs w:val="24"/>
        </w:rPr>
        <w:t>ο</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χρόνο, όπως λέει η έκθεση του Γενικού Λογιστηρίου του Κράτους, όταν έχουμε άξιους δημοσίους υπαλλήλους που μπορούν να στελεχώσουν τη νέα υπηρεσία.</w:t>
      </w:r>
    </w:p>
    <w:p w14:paraId="16641AB5"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 xml:space="preserve">Δασικοί χάρτες. Μια μπλεγμένη </w:t>
      </w:r>
      <w:r>
        <w:rPr>
          <w:rFonts w:eastAsia="Times New Roman" w:cs="Times New Roman"/>
          <w:szCs w:val="24"/>
        </w:rPr>
        <w:t>κατάσταση, όπου πρέπει να τραβήξουμε μια γραμμή ανάμεσα στην ομηρία πολιτών που είναι θύματα της διοικητικής ασυνεννοησίας και στην αυθαιρεσία κάποιων που κτίζουν, καταπατώντας δάση. Η κερκόπορτα, όμως, των καταπατήσεων πρέπει να κλείσει μια για πάντα. Ανα</w:t>
      </w:r>
      <w:r>
        <w:rPr>
          <w:rFonts w:eastAsia="Times New Roman" w:cs="Times New Roman"/>
          <w:szCs w:val="24"/>
        </w:rPr>
        <w:t xml:space="preserve">μένουμε, λοιπόν, να δούμε πώς θα ορίζεται η περίφημη οικιστική πύκνωση, ελπίζοντας ότι δεν θα είναι αυτή η κερκόπορτα. </w:t>
      </w:r>
    </w:p>
    <w:p w14:paraId="16641AB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της Συμπολίτευσης, αποφασίσατε να επιλέξετε μόνοι σας τη διαδρομή για την υλοποίηση της συμφωνίας του καλοκαιριού, αγν</w:t>
      </w:r>
      <w:r>
        <w:rPr>
          <w:rFonts w:eastAsia="Times New Roman" w:cs="Times New Roman"/>
          <w:szCs w:val="24"/>
        </w:rPr>
        <w:t xml:space="preserve">οώντας τις φωνές μας για συνεννόηση και σύνθεση. Τώρα, λοιπόν, μην παραξενεύεστε που καταψηφίζουμε, που δεν βάζουμε πλάτη. Όταν βάλαμε πλάτη το καλοκαίρι, αντί να πείτε και ένα ευχαριστώ, μας κατηγορήσατε κιόλας ως ενδοτικούς. </w:t>
      </w:r>
    </w:p>
    <w:p w14:paraId="16641AB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Παρ’ όλα αυτά αν πιστεύαμε ό</w:t>
      </w:r>
      <w:r>
        <w:rPr>
          <w:rFonts w:eastAsia="Times New Roman" w:cs="Times New Roman"/>
          <w:szCs w:val="24"/>
        </w:rPr>
        <w:t>τι αυτά που φέρνετε είναι προς το καλό της χώρας, θα τα στηρίζαμε. Πώς να στηρίξουμε, όμως, το Ταμείο Αποκρατικοποιήσεων, που έχει αποικιακούς όρους, οι οποίοι είναι αποτέλεσμα καθαρά της δικής σας αναξιοπιστίας; Γιατί μας έχουν πάρει χαμπάρι. Ο ένας Υπουρ</w:t>
      </w:r>
      <w:r>
        <w:rPr>
          <w:rFonts w:eastAsia="Times New Roman" w:cs="Times New Roman"/>
          <w:szCs w:val="24"/>
        </w:rPr>
        <w:t xml:space="preserve">γός λέει δεν υπογράφω, ο άλλος κωλυσιεργεί, ο τρίτος πονάει, ο τέταρτος κλαίει, ο πέμπτος ματώνει. «Είναι, λοιπόν, η αναξιοπιστία ανόητε», για να παραφράσουμε μια ρήση της μόδας. </w:t>
      </w:r>
    </w:p>
    <w:p w14:paraId="16641AB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ια και μιλάμε για το Ταμείο Αποκρατικοποιήσεων, έχετε βάλει και το ΟΑΚΑ σε </w:t>
      </w:r>
      <w:r>
        <w:rPr>
          <w:rFonts w:eastAsia="Times New Roman" w:cs="Times New Roman"/>
          <w:szCs w:val="24"/>
        </w:rPr>
        <w:t>αυτό. Το ΟΑΚΑ είναι η κορωνίδα των αθλητικών μας εγκαταστάσεων και θα πρέπει να προστατευθεί η χρήση του. Ξέρετε, επίσης, ότι ιδιοκτησιακά ανήκει στην Ελληνική Ολυμπιακή Επιτροπή και δεν τους έχετε ρωτήσει γι’ αυτό.</w:t>
      </w:r>
    </w:p>
    <w:p w14:paraId="16641AB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συνάδελφοι</w:t>
      </w:r>
      <w:r>
        <w:rPr>
          <w:rFonts w:eastAsia="Times New Roman" w:cs="Times New Roman"/>
          <w:szCs w:val="24"/>
        </w:rPr>
        <w:t xml:space="preserve">, θέλουμε να είμαστε μια Αντιπολίτευση της πρότασης και όχι της στείρας άρνησης. Το έχουμε αποδείξει αυτό. Τη δική μας πρόταση για λιγότερες σπατάλες και λιγότερους φόρους την έχουμε κάνει με συγκεκριμένα νούμερα και στοιχεία. Η συνταγή νέοι φόροι και </w:t>
      </w:r>
      <w:r>
        <w:rPr>
          <w:rFonts w:eastAsia="Times New Roman" w:cs="Times New Roman"/>
          <w:szCs w:val="24"/>
        </w:rPr>
        <w:lastRenderedPageBreak/>
        <w:t>νέες</w:t>
      </w:r>
      <w:r>
        <w:rPr>
          <w:rFonts w:eastAsia="Times New Roman" w:cs="Times New Roman"/>
          <w:szCs w:val="24"/>
        </w:rPr>
        <w:t xml:space="preserve"> προσλήψεις στο δημόσιο είναι για εμάς αδιέξοδη </w:t>
      </w:r>
      <w:r>
        <w:rPr>
          <w:rFonts w:eastAsia="Times New Roman" w:cs="Times New Roman"/>
          <w:szCs w:val="24"/>
        </w:rPr>
        <w:t>κ</w:t>
      </w:r>
      <w:r>
        <w:rPr>
          <w:rFonts w:eastAsia="Times New Roman" w:cs="Times New Roman"/>
          <w:szCs w:val="24"/>
        </w:rPr>
        <w:t>αι αν κατηγορούσατε –και πολύ σωστά- τις προηγούμενες κυβερνήσεις ότι έχουν καταντήσει την Ελλάδα αποικία χρέους, εσείς την καταντάτε αποικία φόρων. Υπερφορολόγηση για να θρέψετε ένα πελατειακό σύστημα που δ</w:t>
      </w:r>
      <w:r>
        <w:rPr>
          <w:rFonts w:eastAsia="Times New Roman" w:cs="Times New Roman"/>
          <w:szCs w:val="24"/>
        </w:rPr>
        <w:t xml:space="preserve">ιαβρώνει το κράτος και το καθιστά όλο και πιο αναποτελεσματικό. </w:t>
      </w:r>
    </w:p>
    <w:p w14:paraId="16641AB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Το πολυνομοσχέδιο αυτό, λοιπόν, είναι η σφραγίδα παράτασης για την παραμονή σας στην εξουσία. Εκμεταλλευτείτε αυτή την παράταση</w:t>
      </w:r>
      <w:r>
        <w:rPr>
          <w:rFonts w:eastAsia="Times New Roman" w:cs="Times New Roman"/>
          <w:szCs w:val="24"/>
        </w:rPr>
        <w:t>,</w:t>
      </w:r>
      <w:r>
        <w:rPr>
          <w:rFonts w:eastAsia="Times New Roman" w:cs="Times New Roman"/>
          <w:szCs w:val="24"/>
        </w:rPr>
        <w:t xml:space="preserve"> για να καταπολεμήσετε και όχι να συνεχίσετε, όπως κάνετε, τις </w:t>
      </w:r>
      <w:r>
        <w:rPr>
          <w:rFonts w:eastAsia="Times New Roman" w:cs="Times New Roman"/>
          <w:szCs w:val="24"/>
        </w:rPr>
        <w:t xml:space="preserve">παθογένειες του παρελθόντος που μας έφτασαν ως εδώ. </w:t>
      </w:r>
      <w:r>
        <w:rPr>
          <w:rFonts w:eastAsia="Times New Roman" w:cs="Times New Roman"/>
          <w:szCs w:val="24"/>
        </w:rPr>
        <w:t>Α</w:t>
      </w:r>
      <w:r>
        <w:rPr>
          <w:rFonts w:eastAsia="Times New Roman" w:cs="Times New Roman"/>
          <w:szCs w:val="24"/>
        </w:rPr>
        <w:t>υτό χρειάζεται μια νέα συμφωνία, που ξεπερνά τον καθένα από εμάς μεμονωμένα, γιατί προϋποθέτει ευρύτερες συναινέσεις και συνθέσεις. Να μάθουμε από το παρελθόν για να φτιάξουμε το μέλλον. Ελπίζουμε</w:t>
      </w:r>
      <w:r>
        <w:rPr>
          <w:rFonts w:eastAsia="Times New Roman" w:cs="Times New Roman"/>
          <w:szCs w:val="24"/>
        </w:rPr>
        <w:t>,</w:t>
      </w:r>
      <w:r>
        <w:rPr>
          <w:rFonts w:eastAsia="Times New Roman" w:cs="Times New Roman"/>
          <w:szCs w:val="24"/>
        </w:rPr>
        <w:t xml:space="preserve"> πραγμ</w:t>
      </w:r>
      <w:r>
        <w:rPr>
          <w:rFonts w:eastAsia="Times New Roman" w:cs="Times New Roman"/>
          <w:szCs w:val="24"/>
        </w:rPr>
        <w:t>ατικά</w:t>
      </w:r>
      <w:r>
        <w:rPr>
          <w:rFonts w:eastAsia="Times New Roman" w:cs="Times New Roman"/>
          <w:szCs w:val="24"/>
        </w:rPr>
        <w:t>,</w:t>
      </w:r>
      <w:r>
        <w:rPr>
          <w:rFonts w:eastAsia="Times New Roman" w:cs="Times New Roman"/>
          <w:szCs w:val="24"/>
        </w:rPr>
        <w:t xml:space="preserve"> τα μαθήματα των τελευταίων δεκαεπτά μηνών να σας έχουν κάνει σοφότερους. Τους Έλληνες πάντως τους έχουν κάνει φτωχότερους.</w:t>
      </w:r>
    </w:p>
    <w:p w14:paraId="16641AB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6641ABC"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16641AB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ΠΡΟΕΔΡΕΥΩΝ (Νικήτας Κακλαμάνης):</w:t>
      </w:r>
      <w:r>
        <w:rPr>
          <w:rFonts w:eastAsia="Times New Roman" w:cs="Times New Roman"/>
          <w:szCs w:val="24"/>
        </w:rPr>
        <w:t xml:space="preserve">  Ο κ. Κωνσταντόπουλος έχει το</w:t>
      </w:r>
      <w:r>
        <w:rPr>
          <w:rFonts w:eastAsia="Times New Roman" w:cs="Times New Roman"/>
          <w:szCs w:val="24"/>
        </w:rPr>
        <w:t>ν</w:t>
      </w:r>
      <w:r>
        <w:rPr>
          <w:rFonts w:eastAsia="Times New Roman" w:cs="Times New Roman"/>
          <w:szCs w:val="24"/>
        </w:rPr>
        <w:t xml:space="preserve"> λόγο και μετά τον κ. Κωνσταντόπουλο</w:t>
      </w:r>
      <w:r>
        <w:rPr>
          <w:rFonts w:eastAsia="Times New Roman" w:cs="Times New Roman"/>
          <w:szCs w:val="24"/>
        </w:rPr>
        <w:t>,</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θα πάρει η Υπουργός κ. Φωτίου για επτά λεπτά.</w:t>
      </w:r>
    </w:p>
    <w:p w14:paraId="16641AB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Ορίστε, έχετε το</w:t>
      </w:r>
      <w:r>
        <w:rPr>
          <w:rFonts w:eastAsia="Times New Roman" w:cs="Times New Roman"/>
          <w:szCs w:val="24"/>
        </w:rPr>
        <w:t>ν</w:t>
      </w:r>
      <w:r>
        <w:rPr>
          <w:rFonts w:eastAsia="Times New Roman" w:cs="Times New Roman"/>
          <w:szCs w:val="24"/>
        </w:rPr>
        <w:t xml:space="preserve"> λόγο.</w:t>
      </w:r>
    </w:p>
    <w:p w14:paraId="16641AB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Κυρίες και κύριοι συνάδελφοι, ημέρα προβληματισμού για όλους τους Έλληνες η σημερινή. Φέρνει η Κυβέρνηση ένα νομ</w:t>
      </w:r>
      <w:r>
        <w:rPr>
          <w:rFonts w:eastAsia="Times New Roman" w:cs="Times New Roman"/>
          <w:szCs w:val="24"/>
        </w:rPr>
        <w:t>οσχέδιο το οποίο διαλύει την οικονομία, ξεπουλά τη δημόσια περιουσία και φτωχοποιεί τον ελληνικό λαό. Η χώρα αλυσοδένεται για εκατό παρά ένα χρόνια. Αυτό είναι το αποτέλεσμα της περήφανης διαπραγμάτευσης. Διαπραγμάτευση που χρεώνει τον ελληνικό λαό 86 δισε</w:t>
      </w:r>
      <w:r>
        <w:rPr>
          <w:rFonts w:eastAsia="Times New Roman" w:cs="Times New Roman"/>
          <w:szCs w:val="24"/>
        </w:rPr>
        <w:t xml:space="preserve">κατομμύρια. </w:t>
      </w:r>
    </w:p>
    <w:p w14:paraId="16641AC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Κύριοι της Κυβέρνησης, είναι γεγονός ότι παραδίδετε τη χώρα άνευ όρων στους δανειστές. Δημιουργείτε ένα υπερταμείο, στο οποίο μεταβιβάζετε τη δημόσια περιουσία. Ιδιωτικοποιείτε τα πάντα. Ποιος; Εσείς, η Κυβέρνηση «πρώτη φορά Αριστερά». Χρεώνετ</w:t>
      </w:r>
      <w:r>
        <w:rPr>
          <w:rFonts w:eastAsia="Times New Roman" w:cs="Times New Roman"/>
          <w:szCs w:val="24"/>
        </w:rPr>
        <w:t xml:space="preserve">ε τέσσερις γενιές. Δίνετε για ενενήντα εννέα χρόνια τη δημόσια κινητή και ακίνητη περιουσία σε ένα ταμείο αρχόμενο από τους δανειστές. Ξεπουλάτε τα </w:t>
      </w:r>
      <w:r>
        <w:rPr>
          <w:rFonts w:eastAsia="Times New Roman" w:cs="Times New Roman"/>
          <w:szCs w:val="24"/>
        </w:rPr>
        <w:lastRenderedPageBreak/>
        <w:t xml:space="preserve">πάντα. Απορώ, αγαπητοί συνάδελφοι της Κυβέρνησης, αν είστε οι ίδιοι </w:t>
      </w:r>
      <w:r>
        <w:rPr>
          <w:rFonts w:eastAsia="Times New Roman" w:cs="Times New Roman"/>
          <w:szCs w:val="24"/>
        </w:rPr>
        <w:t>εσείς,</w:t>
      </w:r>
      <w:r>
        <w:rPr>
          <w:rFonts w:eastAsia="Times New Roman" w:cs="Times New Roman"/>
          <w:szCs w:val="24"/>
        </w:rPr>
        <w:t xml:space="preserve"> που προεκλογικά λέγατε άλλα και μ</w:t>
      </w:r>
      <w:r>
        <w:rPr>
          <w:rFonts w:eastAsia="Times New Roman" w:cs="Times New Roman"/>
          <w:szCs w:val="24"/>
        </w:rPr>
        <w:t xml:space="preserve">ετεκλογικά κάνετε άλλα. Μιλάμε για εθνική υποτέλεια, εθνική κατάρρευση. Ο κόσμος σας πίστεψε και τώρα κάνατε την ελπίδα του τρόμο. </w:t>
      </w:r>
    </w:p>
    <w:p w14:paraId="16641AC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Ενθυμούμαι, μιλούσαμε εμείς για τη «μικρή ΔΕΗ» και ήσασταν αντίθετοι. Τώρα υποχρεώνετε τη ΔΕΗ να μειώσει το πελατολόγιο και </w:t>
      </w:r>
      <w:r>
        <w:rPr>
          <w:rFonts w:eastAsia="Times New Roman" w:cs="Times New Roman"/>
          <w:szCs w:val="24"/>
        </w:rPr>
        <w:t>την παραγωγή της στο 50%. Υποχρεώνετε τους πολίτες</w:t>
      </w:r>
      <w:r>
        <w:rPr>
          <w:rFonts w:eastAsia="Times New Roman" w:cs="Times New Roman"/>
          <w:szCs w:val="24"/>
        </w:rPr>
        <w:t>,</w:t>
      </w:r>
      <w:r>
        <w:rPr>
          <w:rFonts w:eastAsia="Times New Roman" w:cs="Times New Roman"/>
          <w:szCs w:val="24"/>
        </w:rPr>
        <w:t xml:space="preserve"> να στραφούν στους ιδιώτες. Πλησιάζει η ώρα να ιδιωτικοποιηθεί στο ακέραιο η ΔΕΗ. Αυτή είναι η συνέπειά σας. Ωστόσο λέτε ότι αυτά είναι τα τελευταία μέτρα. Εδώ θα συμφωνήσουμε φυσικά. Φυσικά και θα συμφωνή</w:t>
      </w:r>
      <w:r>
        <w:rPr>
          <w:rFonts w:eastAsia="Times New Roman" w:cs="Times New Roman"/>
          <w:szCs w:val="24"/>
        </w:rPr>
        <w:t>σουμε, γιατί εφηύρατε τον αυτόματο μηχανισμό της δημοσιονομικής προσαρμογής για τον προϋπολογισμό, τον επονομαζόμενο κόφτη.</w:t>
      </w:r>
    </w:p>
    <w:p w14:paraId="16641AC2"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εδώ και πέρα θα επιβάλλονται με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όλα τα μέτρα και αν δεν εκδοθεί μάλιστα εγκαίρως, θα επέρχεται αυτόματα βίαιη</w:t>
      </w:r>
      <w:r>
        <w:rPr>
          <w:rFonts w:eastAsia="Times New Roman" w:cs="Times New Roman"/>
          <w:szCs w:val="24"/>
        </w:rPr>
        <w:t xml:space="preserve"> αναπροσαρμογή και θα επεμβαίνει ο κόφτης σε οποιαδήποτε απόκλιση των στόχων, κόβοντας φυσικά μισθούς και συντάξεις.</w:t>
      </w:r>
    </w:p>
    <w:p w14:paraId="16641AC3"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Συγχαρητήρια! Δεν θα ξαναφέρετε μέτρα, κύριοι Υπουργοί! Βέβαια πλήρης απαξίωση της Βουλής και του </w:t>
      </w:r>
      <w:r>
        <w:rPr>
          <w:rFonts w:eastAsia="Times New Roman" w:cs="Times New Roman"/>
          <w:szCs w:val="24"/>
        </w:rPr>
        <w:t>κ</w:t>
      </w:r>
      <w:r>
        <w:rPr>
          <w:rFonts w:eastAsia="Times New Roman" w:cs="Times New Roman"/>
          <w:szCs w:val="24"/>
        </w:rPr>
        <w:t>οινοβουλευτισμού. Αυτό, κύριοι της Κυβέρ</w:t>
      </w:r>
      <w:r>
        <w:rPr>
          <w:rFonts w:eastAsia="Times New Roman" w:cs="Times New Roman"/>
          <w:szCs w:val="24"/>
        </w:rPr>
        <w:t xml:space="preserve">νησης, λέγεται εθνική ταπείνωση. Πολλές οι απορίες και τα ερωτήματα. Κύριε Υπουργέ, όταν δημιουργούσαμε εμείς την Γενική Γραμματεία Δημοσίων Εσόδων, εσείς ήσασταν απέναντι. Τώρα δημιουργείτε ανεξάρτητα αρχεία δημοσίων εσόδων. Ανεξάρτητη </w:t>
      </w:r>
      <w:r>
        <w:rPr>
          <w:rFonts w:eastAsia="Times New Roman" w:cs="Times New Roman"/>
          <w:szCs w:val="24"/>
        </w:rPr>
        <w:t>α</w:t>
      </w:r>
      <w:r>
        <w:rPr>
          <w:rFonts w:eastAsia="Times New Roman" w:cs="Times New Roman"/>
          <w:szCs w:val="24"/>
        </w:rPr>
        <w:t>ρχή στον πιο σκληρ</w:t>
      </w:r>
      <w:r>
        <w:rPr>
          <w:rFonts w:eastAsia="Times New Roman" w:cs="Times New Roman"/>
          <w:szCs w:val="24"/>
        </w:rPr>
        <w:t>ό πυρήνα του κράτους δεν νοείται φυσικά.</w:t>
      </w:r>
    </w:p>
    <w:p w14:paraId="16641AC4"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Ερχόμαστε στα φορολογικά, όπου κυριολεκτικά φορολογείτε τα πάντα. Άμεσοι και έμμεσοι φόροι πλήττουν την κάθε οικογένεια. Επιβάλλετε φόρο διαμονής στα ξενοδοχεία, στην μπύρα, στον καφέ, στα τσιγάρα, στα ποτά, στη στα</w:t>
      </w:r>
      <w:r>
        <w:rPr>
          <w:rFonts w:eastAsia="Times New Roman" w:cs="Times New Roman"/>
          <w:szCs w:val="24"/>
        </w:rPr>
        <w:t xml:space="preserve">θερή και κινητή τηλεφωνία, στη συνδρομητική τηλεόραση. Ακόμη επιβάλλετε φόρους και στο </w:t>
      </w:r>
      <w:r>
        <w:rPr>
          <w:rFonts w:eastAsia="Times New Roman" w:cs="Times New Roman"/>
          <w:szCs w:val="24"/>
          <w:lang w:val="en-US"/>
        </w:rPr>
        <w:t>internet</w:t>
      </w:r>
      <w:r>
        <w:rPr>
          <w:rFonts w:eastAsia="Times New Roman" w:cs="Times New Roman"/>
          <w:szCs w:val="24"/>
        </w:rPr>
        <w:t>. Αυξάνετε τους φόρους ταξινόμησης στα ΙΧ, στα καύσιμα. Καταργείτε την έκπτωση του 50% του ειδικού φόρου κατανάλωσης στα νησιά. Υποσχεθήκατε στήριξη των συνταξιο</w:t>
      </w:r>
      <w:r>
        <w:rPr>
          <w:rFonts w:eastAsia="Times New Roman" w:cs="Times New Roman"/>
          <w:szCs w:val="24"/>
        </w:rPr>
        <w:t>ύχων και μάλιστα δέκατη τρίτη σύνταξη και τώρα τους κόβετε το ΕΚΑΣ και τους το ζητάτε πίσω φυσικά και αναδρομικά.</w:t>
      </w:r>
    </w:p>
    <w:p w14:paraId="16641AC5"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Μιλούσατε, κύριοι Υπουργοί, για μείωση του ΦΠΑ. Τον παραλάβατε στο 13%, τον κάνατε 23% και σήμερα τον κάνετε 24%. Μιλούσατε για κατάργηση του </w:t>
      </w:r>
      <w:r>
        <w:rPr>
          <w:rFonts w:eastAsia="Times New Roman" w:cs="Times New Roman"/>
          <w:szCs w:val="24"/>
        </w:rPr>
        <w:t xml:space="preserve">ΕΝΦΙΑ και τον αυξάνετε και τώρα φυσικά μπαίνει ΕΝΦΙΑ και στα αγροτεμάχια, συμπληρωματικός φόρος στα παραγωγικά αγροτεμάχια και αύξηση του ποσοστού του κατ’ επάγγελμα αγρότη από το 35% στο 50%. Επομένως 15% έως 20% λιγότεροι αγρότες. </w:t>
      </w:r>
    </w:p>
    <w:p w14:paraId="16641AC6"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Ξεπουλάτε τα δάνεια σε</w:t>
      </w:r>
      <w:r>
        <w:rPr>
          <w:rFonts w:eastAsia="Times New Roman" w:cs="Times New Roman"/>
          <w:szCs w:val="24"/>
        </w:rPr>
        <w:t xml:space="preserve"> ξένα </w:t>
      </w:r>
      <w:r>
        <w:rPr>
          <w:rFonts w:eastAsia="Times New Roman" w:cs="Times New Roman"/>
          <w:szCs w:val="24"/>
          <w:lang w:val="en-US"/>
        </w:rPr>
        <w:t>funds</w:t>
      </w:r>
      <w:r>
        <w:rPr>
          <w:rFonts w:eastAsia="Times New Roman" w:cs="Times New Roman"/>
          <w:szCs w:val="24"/>
        </w:rPr>
        <w:t xml:space="preserve">, κόκκινα, ενήμερα, στεγαστικά, επιχειρηματικά και καταναλωτικά. Τα δάνεια πρώτης κατοικίας τα πουλάτε στα ξένα </w:t>
      </w:r>
      <w:r>
        <w:rPr>
          <w:rFonts w:eastAsia="Times New Roman" w:cs="Times New Roman"/>
          <w:szCs w:val="24"/>
          <w:lang w:val="en-US"/>
        </w:rPr>
        <w:t>funds</w:t>
      </w:r>
      <w:r>
        <w:rPr>
          <w:rFonts w:eastAsia="Times New Roman" w:cs="Times New Roman"/>
          <w:szCs w:val="24"/>
        </w:rPr>
        <w:t xml:space="preserve"> και μάλιστα επί πιστώσει.</w:t>
      </w:r>
    </w:p>
    <w:p w14:paraId="16641AC7"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lang w:val="en-US"/>
        </w:rPr>
        <w:t>E</w:t>
      </w:r>
      <w:r>
        <w:rPr>
          <w:rFonts w:eastAsia="Times New Roman" w:cs="Times New Roman"/>
          <w:szCs w:val="24"/>
        </w:rPr>
        <w:t>δ</w:t>
      </w:r>
      <w:r>
        <w:rPr>
          <w:rFonts w:eastAsia="Times New Roman" w:cs="Times New Roman"/>
          <w:szCs w:val="24"/>
        </w:rPr>
        <w:t>ώ</w:t>
      </w:r>
      <w:r>
        <w:rPr>
          <w:rFonts w:eastAsia="Times New Roman" w:cs="Times New Roman"/>
          <w:szCs w:val="24"/>
        </w:rPr>
        <w:t>, κύριοι Υπουργοί, θα ήθελα την προσοχή σας. Η πρότασή μας είναι η εξής: Δώστε τη δυνατότητα στους</w:t>
      </w:r>
      <w:r>
        <w:rPr>
          <w:rFonts w:eastAsia="Times New Roman" w:cs="Times New Roman"/>
          <w:szCs w:val="24"/>
        </w:rPr>
        <w:t xml:space="preserve"> οφειλέτες</w:t>
      </w:r>
      <w:r>
        <w:rPr>
          <w:rFonts w:eastAsia="Times New Roman" w:cs="Times New Roman"/>
          <w:szCs w:val="24"/>
        </w:rPr>
        <w:t>,</w:t>
      </w:r>
      <w:r>
        <w:rPr>
          <w:rFonts w:eastAsia="Times New Roman" w:cs="Times New Roman"/>
          <w:szCs w:val="24"/>
        </w:rPr>
        <w:t xml:space="preserve"> να αγοράσουν τα δάνειά τους στην τιμή που θα τα πουλούσατε στα ξένα </w:t>
      </w:r>
      <w:r>
        <w:rPr>
          <w:rFonts w:eastAsia="Times New Roman" w:cs="Times New Roman"/>
          <w:szCs w:val="24"/>
          <w:lang w:val="en-US"/>
        </w:rPr>
        <w:t>funds</w:t>
      </w:r>
      <w:r>
        <w:rPr>
          <w:rFonts w:eastAsia="Times New Roman" w:cs="Times New Roman"/>
          <w:szCs w:val="24"/>
        </w:rPr>
        <w:t>. Τα δάνεια, λοιπόν, στους δανειολήπτες και όχι στα κοράκια.</w:t>
      </w:r>
    </w:p>
    <w:p w14:paraId="16641AC8"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Μάλιστα τονίζετε, κύριοι Υπουργοί, ότι αναστέλλετε τους πλειστηριασμούς της κύριας κατοικίας ως το τέλος του 2</w:t>
      </w:r>
      <w:r>
        <w:rPr>
          <w:rFonts w:eastAsia="Times New Roman" w:cs="Times New Roman"/>
          <w:szCs w:val="24"/>
        </w:rPr>
        <w:t>017 για δάνεια μέχρι 140.000 ευρώ. Όμως για την επόμενη μέρα τίποτα. Άκρα του τάφου σιωπή.</w:t>
      </w:r>
    </w:p>
    <w:p w14:paraId="16641AC9"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τα προβλήματα της χώρας απαιτούν παρεμβάσεις στην οικονομία και στο κράτος με σχέδιο, με σταθερό φορολογικό σύστημα, κλίμα εμπιστοσύνης</w:t>
      </w:r>
      <w:r>
        <w:rPr>
          <w:rFonts w:eastAsia="Times New Roman" w:cs="Times New Roman"/>
          <w:szCs w:val="24"/>
        </w:rPr>
        <w:t xml:space="preserve"> στους επενδυτές, κίνητρα για την ανάπτυξη που θα δώσουν ώθηση στην παραγωγική ανασυγκρότηση της χώρας. Κα</w:t>
      </w:r>
      <w:r>
        <w:rPr>
          <w:rFonts w:eastAsia="Times New Roman" w:cs="Times New Roman"/>
          <w:szCs w:val="24"/>
        </w:rPr>
        <w:t>μ</w:t>
      </w:r>
      <w:r>
        <w:rPr>
          <w:rFonts w:eastAsia="Times New Roman" w:cs="Times New Roman"/>
          <w:szCs w:val="24"/>
        </w:rPr>
        <w:t xml:space="preserve">μία πρόταση για επαναπροκήρυξη του «Εξοικονομώ κατ’ </w:t>
      </w:r>
      <w:r>
        <w:rPr>
          <w:rFonts w:eastAsia="Times New Roman" w:cs="Times New Roman"/>
          <w:szCs w:val="24"/>
        </w:rPr>
        <w:t>Ο</w:t>
      </w:r>
      <w:r>
        <w:rPr>
          <w:rFonts w:eastAsia="Times New Roman" w:cs="Times New Roman"/>
          <w:szCs w:val="24"/>
        </w:rPr>
        <w:t>ίκον», όπου τριάντα χιλιάδες οικογένειες είναι στον αέρα. Εσείς το μόνο που φέρνετε είναι υφεσια</w:t>
      </w:r>
      <w:r>
        <w:rPr>
          <w:rFonts w:eastAsia="Times New Roman" w:cs="Times New Roman"/>
          <w:szCs w:val="24"/>
        </w:rPr>
        <w:t xml:space="preserve">κά μέτρα, κόφτης στους μισθούς, κόφτης στην παιδεία, κόφτης στην υγεία. </w:t>
      </w:r>
    </w:p>
    <w:p w14:paraId="16641ACA"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Κύριοι της Κυβέρνησης, έχω την εντύπωση ότι είστε σε πλήρη σύγχυση. Βάζετε τον κόφτη</w:t>
      </w:r>
      <w:r>
        <w:rPr>
          <w:rFonts w:eastAsia="Times New Roman" w:cs="Times New Roman"/>
          <w:szCs w:val="24"/>
        </w:rPr>
        <w:t xml:space="preserve"> να λειτουργεί ως ρελέ στο βραχυκύκλωμα της οικονομίας και έτσι προκαλείτε συνεχή ηλεκτρικά σοκ στους μισθωτούς, στους συνταξιούχους, στους ελεύθερους επαγγελματίες, στην αγορά και την κοινωνία.</w:t>
      </w:r>
    </w:p>
    <w:p w14:paraId="16641ACB"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Μίλησε ο κ. Τσίπρας για αυταπάτη. Φοβάμαι ότι μας οδηγεί σε ν</w:t>
      </w:r>
      <w:r>
        <w:rPr>
          <w:rFonts w:eastAsia="Times New Roman" w:cs="Times New Roman"/>
          <w:szCs w:val="24"/>
        </w:rPr>
        <w:t xml:space="preserve">έα αυταπάτη. Αυτά τα μέτρα και αυτή την αυταπάτη εμείς φυσικά, αγαπητοί συνάδελφοι, δεν θα την ψηφίσουμε. Όμως η αλήθεια είναι αμείλικτη. Η Κυβέρνηση απέτυχε παταγωδώς. Η λύση είναι μία και έχει εκφραστεί από την Πρόεδρό μας, </w:t>
      </w:r>
      <w:r>
        <w:rPr>
          <w:rFonts w:eastAsia="Times New Roman" w:cs="Times New Roman"/>
          <w:szCs w:val="24"/>
        </w:rPr>
        <w:lastRenderedPageBreak/>
        <w:t>την κ. Γεννηματά</w:t>
      </w:r>
      <w:r>
        <w:rPr>
          <w:rFonts w:eastAsia="Times New Roman" w:cs="Times New Roman"/>
          <w:szCs w:val="24"/>
        </w:rPr>
        <w:t>.</w:t>
      </w:r>
      <w:r>
        <w:rPr>
          <w:rFonts w:eastAsia="Times New Roman" w:cs="Times New Roman"/>
          <w:szCs w:val="24"/>
        </w:rPr>
        <w:t xml:space="preserve"> Κυβέρνηση εθ</w:t>
      </w:r>
      <w:r>
        <w:rPr>
          <w:rFonts w:eastAsia="Times New Roman" w:cs="Times New Roman"/>
          <w:szCs w:val="24"/>
        </w:rPr>
        <w:t>νικής ευθύνης από την παρούσα Βουλή για την αξιοπρέπεια του Έλληνα, που τονίζατε προεκλογικά και ξεχάσατε μετεκλογικά, για το μέλλον της νέας γενιάς, αυτή τη νέα γενιά που ουσιαστικά την πουλήσατε και τη διώχνετε στο εξωτερικό, για να υπάρξει και πάλι ελπί</w:t>
      </w:r>
      <w:r>
        <w:rPr>
          <w:rFonts w:eastAsia="Times New Roman" w:cs="Times New Roman"/>
          <w:szCs w:val="24"/>
        </w:rPr>
        <w:t>δα και προοπτική για τον τόπο, για να βγει η χώρα από το αδιέξοδο.</w:t>
      </w:r>
    </w:p>
    <w:p w14:paraId="16641ACC"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6641AC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6641ACE"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η Υπουργός, κ. Φωτίου.</w:t>
      </w:r>
    </w:p>
    <w:p w14:paraId="16641ACF"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Μέχρι να έρθει στο Βήμα η κ</w:t>
      </w:r>
      <w:r>
        <w:rPr>
          <w:rFonts w:eastAsia="Times New Roman" w:cs="Times New Roman"/>
          <w:szCs w:val="24"/>
        </w:rPr>
        <w:t>υρία Υπουργός, να σας ενημερώσω ότι οι υπόλοιποι συνάδελφοι που θα ακολουθήσουν, είναι ο κ. Ανδριανός, ο κ. Βλάχος, ο κ. Γάκης, ο κ. Γιόγιακας και ο κ. Γρέγος.</w:t>
      </w:r>
    </w:p>
    <w:p w14:paraId="16641AD0"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w:t>
      </w:r>
    </w:p>
    <w:p w14:paraId="16641AD1"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w:t>
      </w:r>
      <w:r>
        <w:rPr>
          <w:rFonts w:eastAsia="Times New Roman" w:cs="Times New Roman"/>
          <w:b/>
          <w:szCs w:val="24"/>
        </w:rPr>
        <w:t>ς και Κοινωνικής Αλληλεγγύης):</w:t>
      </w:r>
      <w:r>
        <w:rPr>
          <w:rFonts w:eastAsia="Times New Roman" w:cs="Times New Roman"/>
          <w:szCs w:val="24"/>
        </w:rPr>
        <w:t xml:space="preserve"> Κύριε Πρόεδρε, κυρίες και κύριοι συνάδελφοι, η τακτική κατάληψης εξουσίας που </w:t>
      </w:r>
      <w:r>
        <w:rPr>
          <w:rFonts w:eastAsia="Times New Roman" w:cs="Times New Roman"/>
          <w:szCs w:val="24"/>
        </w:rPr>
        <w:lastRenderedPageBreak/>
        <w:t xml:space="preserve">επιχείρησε η Νέα Δημοκρατία, από κοντά το Ποτάμι και οι Κεντρώοι, με την πρόταση, προφανώς, για την </w:t>
      </w:r>
      <w:r>
        <w:rPr>
          <w:rFonts w:eastAsia="Times New Roman" w:cs="Times New Roman"/>
          <w:szCs w:val="24"/>
        </w:rPr>
        <w:t>ο</w:t>
      </w:r>
      <w:r>
        <w:rPr>
          <w:rFonts w:eastAsia="Times New Roman" w:cs="Times New Roman"/>
          <w:szCs w:val="24"/>
        </w:rPr>
        <w:t>ικουμενική, δηλαδή όλοι μαζί, επένδυσε στην απ</w:t>
      </w:r>
      <w:r>
        <w:rPr>
          <w:rFonts w:eastAsia="Times New Roman" w:cs="Times New Roman"/>
          <w:szCs w:val="24"/>
        </w:rPr>
        <w:t xml:space="preserve">οτυχία της αξιολόγησης, ώστε να αναγκαστεί η Κυβέρνηση σε παραίτηση. </w:t>
      </w:r>
    </w:p>
    <w:p w14:paraId="16641AD2"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 xml:space="preserve">Η τακτική κατέρρευσε και το ξέρετε καλά όλοι. Όμως το εγκληματικό της τρίπτυχο καλά κρατεί </w:t>
      </w:r>
      <w:r>
        <w:rPr>
          <w:rFonts w:eastAsia="Times New Roman" w:cs="Times New Roman"/>
          <w:szCs w:val="24"/>
        </w:rPr>
        <w:t>κ</w:t>
      </w:r>
      <w:r>
        <w:rPr>
          <w:rFonts w:eastAsia="Times New Roman" w:cs="Times New Roman"/>
          <w:szCs w:val="24"/>
        </w:rPr>
        <w:t>αι φοβάμαι ότι θα κρατεί για καιρό και εννοώ την τριλογία «ανίκανοι-ψεύτες-καταστρέψατε τη χώρ</w:t>
      </w:r>
      <w:r>
        <w:rPr>
          <w:rFonts w:eastAsia="Times New Roman" w:cs="Times New Roman"/>
          <w:szCs w:val="24"/>
        </w:rPr>
        <w:t xml:space="preserve">α». </w:t>
      </w:r>
      <w:r>
        <w:rPr>
          <w:rFonts w:eastAsia="Times New Roman" w:cs="Times New Roman"/>
          <w:szCs w:val="24"/>
        </w:rPr>
        <w:t>Λ</w:t>
      </w:r>
      <w:r>
        <w:rPr>
          <w:rFonts w:eastAsia="Times New Roman" w:cs="Times New Roman"/>
          <w:szCs w:val="24"/>
        </w:rPr>
        <w:t>έω ότι θα κρατεί για καιρό, γιατί όταν δεν έχεις κα</w:t>
      </w:r>
      <w:r>
        <w:rPr>
          <w:rFonts w:eastAsia="Times New Roman" w:cs="Times New Roman"/>
          <w:szCs w:val="24"/>
        </w:rPr>
        <w:t>μ</w:t>
      </w:r>
      <w:r>
        <w:rPr>
          <w:rFonts w:eastAsia="Times New Roman" w:cs="Times New Roman"/>
          <w:szCs w:val="24"/>
        </w:rPr>
        <w:t>μία αντιπρόταση για τίποτα, το μόνο που σου μένει</w:t>
      </w:r>
      <w:r>
        <w:rPr>
          <w:rFonts w:eastAsia="Times New Roman" w:cs="Times New Roman"/>
          <w:szCs w:val="24"/>
        </w:rPr>
        <w:t>,</w:t>
      </w:r>
      <w:r>
        <w:rPr>
          <w:rFonts w:eastAsia="Times New Roman" w:cs="Times New Roman"/>
          <w:szCs w:val="24"/>
        </w:rPr>
        <w:t xml:space="preserve"> είναι η παραποίηση των δεδομένων και η συκοφαντία. Συκοφάντηση που γίνεται καθημερινή προπαγάνδα από τα φιλικά σας μέσα μαζικής επικοινωνίας, γιατί </w:t>
      </w:r>
      <w:r>
        <w:rPr>
          <w:rFonts w:eastAsia="Times New Roman" w:cs="Times New Roman"/>
          <w:szCs w:val="24"/>
        </w:rPr>
        <w:t>εδώ</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υπάρχει κάτι πρωτοφανές για τον τόπο.</w:t>
      </w:r>
    </w:p>
    <w:p w14:paraId="16641AD3" w14:textId="77777777" w:rsidR="00434732" w:rsidRDefault="00735F25">
      <w:pPr>
        <w:spacing w:after="0" w:line="600" w:lineRule="auto"/>
        <w:ind w:firstLine="720"/>
        <w:jc w:val="both"/>
        <w:rPr>
          <w:rFonts w:eastAsia="Times New Roman" w:cs="Times New Roman"/>
        </w:rPr>
      </w:pPr>
      <w:r>
        <w:rPr>
          <w:rFonts w:eastAsia="Times New Roman" w:cs="Times New Roman"/>
        </w:rPr>
        <w:t xml:space="preserve">Έχουμε μια </w:t>
      </w:r>
      <w:r>
        <w:rPr>
          <w:rFonts w:eastAsia="Times New Roman"/>
          <w:bCs/>
        </w:rPr>
        <w:t>Κυβέρνηση</w:t>
      </w:r>
      <w:r>
        <w:rPr>
          <w:rFonts w:eastAsia="Times New Roman" w:cs="Times New Roman"/>
        </w:rPr>
        <w:t xml:space="preserve">, την </w:t>
      </w:r>
      <w:r>
        <w:rPr>
          <w:rFonts w:eastAsia="Times New Roman"/>
          <w:bCs/>
        </w:rPr>
        <w:t>Κυβέρνηση</w:t>
      </w:r>
      <w:r>
        <w:rPr>
          <w:rFonts w:eastAsia="Times New Roman" w:cs="Times New Roman"/>
        </w:rPr>
        <w:t xml:space="preserve"> ΣΥΡΙΖΑ-ΑΝΕΛ, χωρίς κανένα ιδεολογικά φιλικό προς αυτήν συγκρότημα μέσων μαζικής επικοινωνίας. Δεν έχει ξαναγίνει ποτέ αυτό. </w:t>
      </w:r>
    </w:p>
    <w:p w14:paraId="16641AD4" w14:textId="77777777" w:rsidR="00434732" w:rsidRDefault="00735F25">
      <w:pPr>
        <w:spacing w:after="0" w:line="600" w:lineRule="auto"/>
        <w:ind w:firstLine="720"/>
        <w:jc w:val="both"/>
        <w:rPr>
          <w:rFonts w:eastAsia="Times New Roman" w:cs="Times New Roman"/>
        </w:rPr>
      </w:pPr>
      <w:r>
        <w:rPr>
          <w:rFonts w:eastAsia="Times New Roman" w:cs="Times New Roman"/>
          <w:bCs/>
          <w:shd w:val="clear" w:color="auto" w:fill="FFFFFF"/>
        </w:rPr>
        <w:lastRenderedPageBreak/>
        <w:t>Όμως</w:t>
      </w:r>
      <w:r>
        <w:rPr>
          <w:rFonts w:eastAsia="Times New Roman" w:cs="Times New Roman"/>
        </w:rPr>
        <w:t xml:space="preserve"> το εξίσου εντυπωσιακό </w:t>
      </w:r>
      <w:r>
        <w:rPr>
          <w:rFonts w:eastAsia="Times New Roman"/>
          <w:bCs/>
        </w:rPr>
        <w:t>είναι</w:t>
      </w:r>
      <w:r>
        <w:rPr>
          <w:rFonts w:eastAsia="Times New Roman" w:cs="Times New Roman"/>
        </w:rPr>
        <w:t xml:space="preserve"> ότι έφτασαν τρεις μήνες μόνο, ώστε ο νέος ηγέτης της </w:t>
      </w:r>
      <w:r>
        <w:rPr>
          <w:rFonts w:eastAsia="Times New Roman"/>
          <w:bCs/>
        </w:rPr>
        <w:t>Αξιωματικής Αντιπολίτευσης</w:t>
      </w:r>
      <w:r>
        <w:rPr>
          <w:rFonts w:eastAsia="Times New Roman" w:cs="Times New Roman"/>
        </w:rPr>
        <w:t xml:space="preserve"> να απαρνηθεί το μεταρρυθμιστικό του προφίλ και να δέχεται πλέον καθοδήγηση από τον Σαμαρά, δηλαδή να ενστερνιστεί όλη του την αντιπολιτευτική τακτική. </w:t>
      </w:r>
    </w:p>
    <w:p w14:paraId="16641AD5" w14:textId="77777777" w:rsidR="00434732" w:rsidRDefault="00735F25">
      <w:pPr>
        <w:spacing w:after="0" w:line="600" w:lineRule="auto"/>
        <w:ind w:firstLine="720"/>
        <w:jc w:val="both"/>
        <w:rPr>
          <w:rFonts w:eastAsia="Times New Roman" w:cs="Times New Roman"/>
        </w:rPr>
      </w:pPr>
      <w:r>
        <w:rPr>
          <w:rFonts w:eastAsia="Times New Roman" w:cs="Times New Roman"/>
          <w:b/>
        </w:rPr>
        <w:t>ΔΗΜΗΤΡΙΟΣ ΣΤΑΜΑΤΗΣ:</w:t>
      </w:r>
      <w:r>
        <w:rPr>
          <w:rFonts w:eastAsia="Times New Roman" w:cs="Times New Roman"/>
        </w:rPr>
        <w:t xml:space="preserve"> Κοι</w:t>
      </w:r>
      <w:r>
        <w:rPr>
          <w:rFonts w:eastAsia="Times New Roman" w:cs="Times New Roman"/>
        </w:rPr>
        <w:t>μάστε, ξυπνάτε, με τον Σαμαρά είστε!</w:t>
      </w:r>
    </w:p>
    <w:p w14:paraId="16641AD6" w14:textId="77777777" w:rsidR="00434732" w:rsidRDefault="00735F25">
      <w:pPr>
        <w:spacing w:after="0" w:line="600" w:lineRule="auto"/>
        <w:ind w:firstLine="720"/>
        <w:jc w:val="both"/>
        <w:rPr>
          <w:rFonts w:eastAsia="Times New Roman" w:cs="Times New Roman"/>
        </w:rPr>
      </w:pPr>
      <w:r>
        <w:rPr>
          <w:rFonts w:eastAsia="Times New Roman" w:cs="Times New Roman"/>
          <w:b/>
        </w:rPr>
        <w:t>ΘΕΑΝΩ ΦΩΤΙΟΥ (Αναπληρώτρια Υπουργός Εργασίας, Κοινωνικής Ασφάλισης και Κοινωνικής Αλληλεγγύης):</w:t>
      </w:r>
      <w:r>
        <w:rPr>
          <w:rFonts w:eastAsia="Times New Roman" w:cs="Times New Roman"/>
        </w:rPr>
        <w:t xml:space="preserve"> Μέσα σε αυτό κλίμα, </w:t>
      </w:r>
      <w:r>
        <w:rPr>
          <w:rFonts w:eastAsia="Times New Roman" w:cs="Times New Roman"/>
          <w:bCs/>
          <w:shd w:val="clear" w:color="auto" w:fill="FFFFFF"/>
        </w:rPr>
        <w:t>όμως,</w:t>
      </w:r>
      <w:r>
        <w:rPr>
          <w:rFonts w:eastAsia="Times New Roman" w:cs="Times New Roman"/>
        </w:rPr>
        <w:t xml:space="preserve"> θα επιμείνω για να αναδείξω τη σημασία της τροπολογίας που καταθέσαμε για τη βαθμιαία εφαρμογή το</w:t>
      </w:r>
      <w:r>
        <w:rPr>
          <w:rFonts w:eastAsia="Times New Roman" w:cs="Times New Roman"/>
        </w:rPr>
        <w:t xml:space="preserve">υ </w:t>
      </w:r>
      <w:r>
        <w:rPr>
          <w:rFonts w:eastAsia="Times New Roman" w:cs="Times New Roman"/>
        </w:rPr>
        <w:t>κ</w:t>
      </w:r>
      <w:r>
        <w:rPr>
          <w:rFonts w:eastAsia="Times New Roman" w:cs="Times New Roman"/>
        </w:rPr>
        <w:t xml:space="preserve">οινωνικού </w:t>
      </w:r>
      <w:r>
        <w:rPr>
          <w:rFonts w:eastAsia="Times New Roman" w:cs="Times New Roman"/>
        </w:rPr>
        <w:t>ε</w:t>
      </w:r>
      <w:r>
        <w:rPr>
          <w:rFonts w:eastAsia="Times New Roman" w:cs="Times New Roman"/>
        </w:rPr>
        <w:t xml:space="preserve">ισοδήματος </w:t>
      </w:r>
      <w:r>
        <w:rPr>
          <w:rFonts w:eastAsia="Times New Roman" w:cs="Times New Roman"/>
        </w:rPr>
        <w:t>α</w:t>
      </w:r>
      <w:r>
        <w:rPr>
          <w:rFonts w:eastAsia="Times New Roman" w:cs="Times New Roman"/>
        </w:rPr>
        <w:t xml:space="preserve">λληλεγγύης (ΚΕΑ). </w:t>
      </w:r>
    </w:p>
    <w:p w14:paraId="16641AD7" w14:textId="77777777" w:rsidR="00434732" w:rsidRDefault="00735F25">
      <w:pPr>
        <w:spacing w:after="0" w:line="600" w:lineRule="auto"/>
        <w:ind w:firstLine="720"/>
        <w:jc w:val="both"/>
        <w:rPr>
          <w:rFonts w:eastAsia="Times New Roman" w:cs="Times New Roman"/>
        </w:rPr>
      </w:pPr>
      <w:r>
        <w:rPr>
          <w:rFonts w:eastAsia="Times New Roman" w:cs="Times New Roman"/>
        </w:rPr>
        <w:t>Για την ακραία φτώχεια που χτύπησε τον τόπο μας, όχι σαν θεομηνία αλλά σαν αποτέλεσμα πολιτικών λιτότητας και μνημονίων, δεν είχατε σχεδιάσει επί πέντε χρόνια τίποτα μέχρι το τέλος το 2014, όπου τότε σπαταλήσατε</w:t>
      </w:r>
      <w:r>
        <w:rPr>
          <w:rFonts w:eastAsia="Times New Roman" w:cs="Times New Roman"/>
        </w:rPr>
        <w:t xml:space="preserve"> 450 εκατομμύρια ευρώ προεκλογικά, δίνοντας εφάπαξ 500 ευρώ σε κάθε έναν, όχι μόνο σε όσους βρίσκονταν σε ακραία φτώχεια αλλά και σε άλλους. Επίσης λίγο πριν φύγετε από την </w:t>
      </w:r>
      <w:r>
        <w:rPr>
          <w:rFonts w:eastAsia="Times New Roman" w:cs="Times New Roman"/>
        </w:rPr>
        <w:lastRenderedPageBreak/>
        <w:t>εξουσία, αρχίσατε το πιλοτικό πρόγραμμα του εγγυημένου κοινωνικού εισοδήματος, όπως</w:t>
      </w:r>
      <w:r>
        <w:rPr>
          <w:rFonts w:eastAsia="Times New Roman" w:cs="Times New Roman"/>
        </w:rPr>
        <w:t xml:space="preserve"> λέγατε, σε είκοσι χιλιάδες άτομα, που εμείς </w:t>
      </w:r>
      <w:r w:rsidRPr="00176958">
        <w:rPr>
          <w:rFonts w:eastAsia="Times New Roman" w:cs="Times New Roman"/>
        </w:rPr>
        <w:t>ολοκληρώσαμε</w:t>
      </w:r>
      <w:r>
        <w:rPr>
          <w:rFonts w:eastAsia="Times New Roman" w:cs="Times New Roman"/>
        </w:rPr>
        <w:t xml:space="preserve">. </w:t>
      </w:r>
    </w:p>
    <w:p w14:paraId="16641AD8" w14:textId="77777777" w:rsidR="00434732" w:rsidRDefault="00735F25">
      <w:pPr>
        <w:spacing w:after="0" w:line="600" w:lineRule="auto"/>
        <w:ind w:firstLine="720"/>
        <w:jc w:val="both"/>
        <w:rPr>
          <w:rFonts w:eastAsia="Times New Roman" w:cs="Times New Roman"/>
          <w:bCs/>
          <w:shd w:val="clear" w:color="auto" w:fill="FFFFFF"/>
        </w:rPr>
      </w:pPr>
      <w:r>
        <w:rPr>
          <w:rFonts w:eastAsia="Times New Roman" w:cs="Times New Roman"/>
        </w:rPr>
        <w:t>Εμείς, αντίθετα, εφαρμόσαμε από την πρώτη στιγμή το πρόγραμμα για την αντιμετώπιση της ανθρωπιστικής κρίσης. Τριακόσιες χιλιάδες άνθρωποι με κάρτα αλληλεγγύης από 70 έως 220 ευρώ μηνιαίως -όχι άπα</w:t>
      </w:r>
      <w:r>
        <w:rPr>
          <w:rFonts w:eastAsia="Times New Roman" w:cs="Times New Roman"/>
        </w:rPr>
        <w:t xml:space="preserve">ξ και μετά τους ξεχνάμε, αλλά μηνιαίως- για τρόφιμα. </w:t>
      </w:r>
      <w:r>
        <w:rPr>
          <w:rFonts w:eastAsia="Times New Roman"/>
          <w:bCs/>
        </w:rPr>
        <w:t>Είναι</w:t>
      </w:r>
      <w:r>
        <w:rPr>
          <w:rFonts w:eastAsia="Times New Roman" w:cs="Times New Roman"/>
        </w:rPr>
        <w:t xml:space="preserve"> ένα μέτρο ριζοσπαστικό, μοναδικό σε όλη την Ευρώπη, που καλούμαστε σήμερα να παρουσιάσουμε ως μέτρο καλής πρακτικής. Μ</w:t>
      </w:r>
      <w:r>
        <w:rPr>
          <w:rFonts w:eastAsia="Times New Roman" w:cs="Times New Roman"/>
          <w:bCs/>
          <w:shd w:val="clear" w:color="auto" w:fill="FFFFFF"/>
        </w:rPr>
        <w:t>οναδικό μέτρο σε όλη την Ευρώπη! Αντικατέστησε τις σακούλες, τα κουπόνια και πρ</w:t>
      </w:r>
      <w:r>
        <w:rPr>
          <w:rFonts w:eastAsia="Times New Roman" w:cs="Times New Roman"/>
          <w:bCs/>
          <w:shd w:val="clear" w:color="auto" w:fill="FFFFFF"/>
        </w:rPr>
        <w:t xml:space="preserve">οσέφερε στοιχειώδη αξιοπρέπεια. </w:t>
      </w:r>
    </w:p>
    <w:p w14:paraId="16641AD9" w14:textId="77777777" w:rsidR="00434732" w:rsidRDefault="00735F25">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Είκοσι πέντε χιλιάδες οικογένειες με επιδότηση ενοικίου 70 έως 220 ευρώ μην</w:t>
      </w:r>
      <w:r>
        <w:rPr>
          <w:rFonts w:eastAsia="Times New Roman" w:cs="Times New Roman"/>
          <w:bCs/>
          <w:shd w:val="clear" w:color="auto" w:fill="FFFFFF"/>
        </w:rPr>
        <w:t>ι</w:t>
      </w:r>
      <w:r>
        <w:rPr>
          <w:rFonts w:eastAsia="Times New Roman" w:cs="Times New Roman"/>
          <w:bCs/>
          <w:shd w:val="clear" w:color="auto" w:fill="FFFFFF"/>
        </w:rPr>
        <w:t>αία -κάθε μήνα τονίζω. Επανασύνδεση του ηλεκτρικού σε όλους δωρεάν. 300</w:t>
      </w:r>
      <w:r>
        <w:rPr>
          <w:rFonts w:eastAsia="Times New Roman" w:cs="Times New Roman"/>
          <w:bCs/>
          <w:shd w:val="clear" w:color="auto" w:fill="FFFFFF"/>
        </w:rPr>
        <w:t xml:space="preserve"> </w:t>
      </w:r>
      <w:r>
        <w:rPr>
          <w:rFonts w:eastAsia="Times New Roman" w:cs="Times New Roman"/>
          <w:bCs/>
          <w:shd w:val="clear" w:color="auto" w:fill="FFFFFF"/>
          <w:lang w:val="en-US"/>
        </w:rPr>
        <w:t>KW</w:t>
      </w:r>
      <w:r>
        <w:rPr>
          <w:rFonts w:eastAsia="Times New Roman" w:cs="Times New Roman"/>
          <w:bCs/>
          <w:shd w:val="clear" w:color="auto" w:fill="FFFFFF"/>
        </w:rPr>
        <w:t xml:space="preserve"> ηλεκτρικό ρεύμα κάθε μήνα για ενενήντα χιλιάδες οικογένειες. Και, βέβαια</w:t>
      </w:r>
      <w:r>
        <w:rPr>
          <w:rFonts w:eastAsia="Times New Roman" w:cs="Times New Roman"/>
          <w:bCs/>
          <w:shd w:val="clear" w:color="auto" w:fill="FFFFFF"/>
        </w:rPr>
        <w:t xml:space="preserve">, σήμερα, δωρεάν φάρμακα μετά τον νόμο του Υπουργείου Υγείας για </w:t>
      </w:r>
      <w:r>
        <w:rPr>
          <w:rFonts w:eastAsia="Times New Roman" w:cs="Times New Roman"/>
          <w:bCs/>
          <w:shd w:val="clear" w:color="auto" w:fill="FFFFFF"/>
        </w:rPr>
        <w:lastRenderedPageBreak/>
        <w:t xml:space="preserve">όλους αυτούς, με μηδέν συμμετοχή. Δωρεάν νερό από την ΕΥΔΑΠ. Δωρεάν τρόφιμα από όλους από το ΤΕΒΑ. Τα παρέχουμε στους ίδιους ανθρώπους. </w:t>
      </w:r>
    </w:p>
    <w:p w14:paraId="16641ADA" w14:textId="77777777" w:rsidR="00434732" w:rsidRDefault="00735F25">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εμπειρία που αποκτήσαμε, καθώς και η αξιολόγηση του </w:t>
      </w:r>
      <w:r>
        <w:rPr>
          <w:rFonts w:eastAsia="Times New Roman" w:cs="Times New Roman"/>
          <w:bCs/>
          <w:shd w:val="clear" w:color="auto" w:fill="FFFFFF"/>
        </w:rPr>
        <w:t xml:space="preserve">πιλοτικού προγράμματος του εγγυημένου κοινωνικού εισοδήματος σε δεκατρείς δήμους -του προηγουμένου- μας έκανε σοφότερους, για να σχεδιάσουμε το </w:t>
      </w:r>
      <w:r>
        <w:rPr>
          <w:rFonts w:eastAsia="Times New Roman" w:cs="Times New Roman"/>
          <w:bCs/>
          <w:shd w:val="clear" w:color="auto" w:fill="FFFFFF"/>
        </w:rPr>
        <w:t xml:space="preserve">κοινωνικό </w:t>
      </w:r>
      <w:r>
        <w:rPr>
          <w:rFonts w:eastAsia="Times New Roman" w:cs="Times New Roman"/>
          <w:bCs/>
          <w:shd w:val="clear" w:color="auto" w:fill="FFFFFF"/>
        </w:rPr>
        <w:t>εισόδημα</w:t>
      </w:r>
      <w:r>
        <w:rPr>
          <w:rFonts w:eastAsia="Times New Roman" w:cs="Times New Roman"/>
          <w:bCs/>
          <w:shd w:val="clear" w:color="auto" w:fill="FFFFFF"/>
        </w:rPr>
        <w:t xml:space="preserve"> </w:t>
      </w:r>
      <w:r>
        <w:rPr>
          <w:rFonts w:eastAsia="Times New Roman" w:cs="Times New Roman"/>
          <w:bCs/>
          <w:shd w:val="clear" w:color="auto" w:fill="FFFFFF"/>
        </w:rPr>
        <w:t xml:space="preserve">αλληλεγγύης </w:t>
      </w:r>
      <w:r>
        <w:rPr>
          <w:rFonts w:eastAsia="Times New Roman" w:cs="Times New Roman"/>
          <w:bCs/>
          <w:shd w:val="clear" w:color="auto" w:fill="FFFFFF"/>
        </w:rPr>
        <w:t xml:space="preserve">σε όλη την Ελλάδα, το οποίο θα αρχίσει από 1-1-2017. </w:t>
      </w:r>
    </w:p>
    <w:p w14:paraId="16641ADB" w14:textId="77777777" w:rsidR="00434732" w:rsidRDefault="00735F25">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Προπομπός του </w:t>
      </w:r>
      <w:r>
        <w:rPr>
          <w:rFonts w:eastAsia="Times New Roman"/>
          <w:bCs/>
          <w:shd w:val="clear" w:color="auto" w:fill="FFFFFF"/>
        </w:rPr>
        <w:t>είναι</w:t>
      </w:r>
      <w:r>
        <w:rPr>
          <w:rFonts w:eastAsia="Times New Roman" w:cs="Times New Roman"/>
          <w:bCs/>
          <w:shd w:val="clear" w:color="auto" w:fill="FFFFFF"/>
        </w:rPr>
        <w:t xml:space="preserve"> το σημερινό, αυτό που θα ψηφίσετε σε λίγο. Εκτιμάμε ότι από 1-1-2017 αυτό που θα υλοποιήσουμε θα αφορά επτακόσιες χιλιάδες συμπολίτες μας και θα στοιχίσει 800-900 εκατομμύρια ευρώ. Σήμερα, θα ψηφίσετε τη βαθμιαία εφαρμογή του σε τριάντα δήμους και σε εξήν</w:t>
      </w:r>
      <w:r>
        <w:rPr>
          <w:rFonts w:eastAsia="Times New Roman" w:cs="Times New Roman"/>
          <w:bCs/>
          <w:shd w:val="clear" w:color="auto" w:fill="FFFFFF"/>
        </w:rPr>
        <w:t xml:space="preserve">τα χιλιάδες ανθρώπους για έξι μήνες, μέχρι τις 31 Δεκεμβρίου, δηλαδή. </w:t>
      </w:r>
    </w:p>
    <w:p w14:paraId="16641ADC" w14:textId="77777777" w:rsidR="00434732" w:rsidRDefault="00735F25">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Όσοι δήμοι δεν επιλεγούν –προσέξτε με, δεν αφήνουμε τους υπολοίπους τον αέρα- θα συνεχίσουν να εφαρμόζουν το πρόγραμμα για την αντιμετώπιση της ανθρωπιστικής κρίσης. Θα δείτε, λοιπόν, π</w:t>
      </w:r>
      <w:r>
        <w:rPr>
          <w:rFonts w:eastAsia="Times New Roman" w:cs="Times New Roman"/>
          <w:bCs/>
          <w:shd w:val="clear" w:color="auto" w:fill="FFFFFF"/>
        </w:rPr>
        <w:t xml:space="preserve">ώς πιάνουν τόπο τα λεφτά του πλεονάσματος </w:t>
      </w:r>
      <w:r>
        <w:rPr>
          <w:rFonts w:eastAsia="Times New Roman"/>
          <w:bCs/>
          <w:shd w:val="clear" w:color="auto" w:fill="FFFFFF"/>
        </w:rPr>
        <w:t>μέ</w:t>
      </w:r>
      <w:r>
        <w:rPr>
          <w:rFonts w:eastAsia="Times New Roman" w:cs="Times New Roman"/>
          <w:bCs/>
          <w:shd w:val="clear" w:color="auto" w:fill="FFFFFF"/>
        </w:rPr>
        <w:t>χρι το τέλος του χρόνου.</w:t>
      </w:r>
    </w:p>
    <w:p w14:paraId="16641ADD" w14:textId="77777777" w:rsidR="00434732" w:rsidRDefault="00735F25">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Πώς θα επιλεγούν οι τριάντα δήμοι; Με δύο βήματα. Το πρώτο: Σε κάθε περιφέρεια, ανάλογα με τον πληθυσμό της, αποφασίζεται ο αριθμός των δήμων που της αναλογούν ανάμεσα στους τριάντα. Δηλα</w:t>
      </w:r>
      <w:r>
        <w:rPr>
          <w:rFonts w:eastAsia="Times New Roman" w:cs="Times New Roman"/>
          <w:bCs/>
          <w:shd w:val="clear" w:color="auto" w:fill="FFFFFF"/>
        </w:rPr>
        <w:t xml:space="preserve">δή, άλλο νούμερο δήμων θα έχει η Αττική, άλλο η </w:t>
      </w:r>
      <w:r>
        <w:rPr>
          <w:rFonts w:eastAsia="Times New Roman" w:cs="Times New Roman"/>
          <w:bCs/>
          <w:shd w:val="clear" w:color="auto" w:fill="FFFFFF"/>
        </w:rPr>
        <w:t xml:space="preserve">Περιφέρεια </w:t>
      </w:r>
      <w:r>
        <w:rPr>
          <w:rFonts w:eastAsia="Times New Roman" w:cs="Times New Roman"/>
          <w:bCs/>
          <w:shd w:val="clear" w:color="auto" w:fill="FFFFFF"/>
        </w:rPr>
        <w:t xml:space="preserve">Ιονίων κ.ο.κ., ανάλογα με τον πληθυσμό τους. </w:t>
      </w:r>
    </w:p>
    <w:p w14:paraId="16641ADE" w14:textId="77777777" w:rsidR="00434732" w:rsidRDefault="00735F25">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δεύτερο βήμα. Αφού πούμε ότι θα </w:t>
      </w:r>
      <w:r>
        <w:rPr>
          <w:rFonts w:eastAsia="Times New Roman"/>
          <w:bCs/>
          <w:shd w:val="clear" w:color="auto" w:fill="FFFFFF"/>
        </w:rPr>
        <w:t>είναι</w:t>
      </w:r>
      <w:r>
        <w:rPr>
          <w:rFonts w:eastAsia="Times New Roman" w:cs="Times New Roman"/>
          <w:bCs/>
          <w:shd w:val="clear" w:color="auto" w:fill="FFFFFF"/>
        </w:rPr>
        <w:t xml:space="preserve"> πέντε ή έξι δήμοι από τους τριάντα στην Αττική, ποιοι θα </w:t>
      </w:r>
      <w:r>
        <w:rPr>
          <w:rFonts w:eastAsia="Times New Roman"/>
          <w:bCs/>
          <w:shd w:val="clear" w:color="auto" w:fill="FFFFFF"/>
        </w:rPr>
        <w:t>είναι</w:t>
      </w:r>
      <w:r>
        <w:rPr>
          <w:rFonts w:eastAsia="Times New Roman" w:cs="Times New Roman"/>
          <w:bCs/>
          <w:shd w:val="clear" w:color="auto" w:fill="FFFFFF"/>
        </w:rPr>
        <w:t xml:space="preserve"> οι δήμοι αυτοί; Αυτοί που έχουν τρία κριτήρια μ</w:t>
      </w:r>
      <w:r>
        <w:rPr>
          <w:rFonts w:eastAsia="Times New Roman" w:cs="Times New Roman"/>
          <w:bCs/>
          <w:shd w:val="clear" w:color="auto" w:fill="FFFFFF"/>
        </w:rPr>
        <w:t xml:space="preserve">αζί. Πρώτον, δείκτης ποσοστού ανεργίας, δεύτερον, ποσοστά στο πρόγραμμα της αντιμετώπισης της ανθρωπιστικής κρίσης και τρίτον, ποσοστά στο ΤΕΒΑ. </w:t>
      </w:r>
      <w:r>
        <w:rPr>
          <w:rFonts w:eastAsia="Times New Roman"/>
          <w:bCs/>
          <w:shd w:val="clear" w:color="auto" w:fill="FFFFFF"/>
        </w:rPr>
        <w:t>Είναι</w:t>
      </w:r>
      <w:r>
        <w:rPr>
          <w:rFonts w:eastAsia="Times New Roman" w:cs="Times New Roman"/>
          <w:bCs/>
          <w:shd w:val="clear" w:color="auto" w:fill="FFFFFF"/>
        </w:rPr>
        <w:t xml:space="preserve"> αδιάσειστα τεκμήρια αυτά.</w:t>
      </w:r>
    </w:p>
    <w:p w14:paraId="16641ADF" w14:textId="77777777" w:rsidR="00434732" w:rsidRDefault="00735F25">
      <w:pPr>
        <w:spacing w:after="0" w:line="600" w:lineRule="auto"/>
        <w:ind w:firstLine="720"/>
        <w:jc w:val="both"/>
        <w:rPr>
          <w:rFonts w:eastAsia="Times New Roman" w:cs="Times New Roman"/>
        </w:rPr>
      </w:pPr>
      <w:r>
        <w:rPr>
          <w:rFonts w:eastAsia="Times New Roman" w:cs="Times New Roman"/>
          <w:bCs/>
          <w:shd w:val="clear" w:color="auto" w:fill="FFFFFF"/>
        </w:rPr>
        <w:t>Όπως είπα όμως και πριν, σε όλους τους άλλους δήμους θα συνεχίσουμε το πρόγραμμ</w:t>
      </w:r>
      <w:r>
        <w:rPr>
          <w:rFonts w:eastAsia="Times New Roman" w:cs="Times New Roman"/>
          <w:bCs/>
          <w:shd w:val="clear" w:color="auto" w:fill="FFFFFF"/>
        </w:rPr>
        <w:t xml:space="preserve">α για την αντιμετώπιση της ανθρωπιστικής κρίσης. Το δίχτυ προστασίας αυτής της ελάχιστης προστασίας που εγκαινιάσαμε δεν θα το εγκαταλείψουμε ούτε στιγμή. Αυτή </w:t>
      </w:r>
      <w:r>
        <w:rPr>
          <w:rFonts w:eastAsia="Times New Roman"/>
          <w:bCs/>
          <w:shd w:val="clear" w:color="auto" w:fill="FFFFFF"/>
        </w:rPr>
        <w:t>είναι</w:t>
      </w:r>
      <w:r>
        <w:rPr>
          <w:rFonts w:eastAsia="Times New Roman" w:cs="Times New Roman"/>
          <w:bCs/>
          <w:shd w:val="clear" w:color="auto" w:fill="FFFFFF"/>
        </w:rPr>
        <w:t xml:space="preserve"> η διαφορά μας. </w:t>
      </w:r>
    </w:p>
    <w:p w14:paraId="16641AE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Ταυτόχρονα θα εφαρμόσουμε σε όλα τα δημοτικά σχολεία σε όλη την Ελλάδα, στ</w:t>
      </w:r>
      <w:r>
        <w:rPr>
          <w:rFonts w:eastAsia="Times New Roman" w:cs="Times New Roman"/>
          <w:szCs w:val="24"/>
        </w:rPr>
        <w:t xml:space="preserve">ις περιοχές που έχουν χτυπηθεί περισσότερο από την κρίση, τα σχολικά γεύματα, τα οποία φέτος εφαρμόζουμε πιλοτικά </w:t>
      </w:r>
      <w:r>
        <w:rPr>
          <w:rFonts w:eastAsia="Times New Roman" w:cs="Times New Roman"/>
          <w:szCs w:val="24"/>
        </w:rPr>
        <w:lastRenderedPageBreak/>
        <w:t>σε τέσσερις χιλιάδες μαθητές της Αττικής. Ο θεσμός των ολοήμερων σχολείων, που διευρύνθηκαν σε όλη την Ελλάδα, μας διευκολύνει σε αυτό το σχέδ</w:t>
      </w:r>
      <w:r>
        <w:rPr>
          <w:rFonts w:eastAsia="Times New Roman" w:cs="Times New Roman"/>
          <w:szCs w:val="24"/>
        </w:rPr>
        <w:t>ιο γιατί θα αποδειχθεί πολύ σύντομα πως όχι μόνο δεν καταργούμε τα ολοήμερα σχολεία, αλλά τα διευρύνουμε. Σε όλα αυτά, λοιπόν, τα ολοήμερα σχολεία στο ποσοστό που είναι σε περιοχές με μεγάλη κρίση θα δώσουμε τα νέα σχολικά γεύματα.</w:t>
      </w:r>
    </w:p>
    <w:p w14:paraId="16641AE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Τελειώνω με περισσότερες</w:t>
      </w:r>
      <w:r>
        <w:rPr>
          <w:rFonts w:eastAsia="Times New Roman" w:cs="Times New Roman"/>
          <w:szCs w:val="24"/>
        </w:rPr>
        <w:t xml:space="preserve"> λεπτομέρειες για το ΚΕΑ. </w:t>
      </w:r>
    </w:p>
    <w:p w14:paraId="16641AE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Πρώτον, η ηλεκτρονική πλατφόρμα εγγραφής θα ανοίξει τον Ιούλιο. Δεν θα κλείσει ξανά. Δεν κλείνει. Δηλαδή, όποτε μέσα σε ένα εξάμηνο ένα νοικοκυριό πέφτει σε συνθήκες ακραίας φτώχειας, μπορεί να κάνει…</w:t>
      </w:r>
    </w:p>
    <w:p w14:paraId="16641AE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w:t>
      </w:r>
      <w:r>
        <w:rPr>
          <w:rFonts w:eastAsia="Times New Roman" w:cs="Times New Roman"/>
          <w:szCs w:val="24"/>
        </w:rPr>
        <w:t>κουδούνι λήξεως του χρόνου ομιλίας της κυρίας Υπουργού)</w:t>
      </w:r>
    </w:p>
    <w:p w14:paraId="16641AE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Θέλω τα δύο λεπτά, κύριε Πρόεδρε, δεν θα ξαναμιλήσω.</w:t>
      </w:r>
    </w:p>
    <w:p w14:paraId="16641AE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Δύο λεπτά δεν θα έχετε, αλλά συνεχίστε.</w:t>
      </w:r>
    </w:p>
    <w:p w14:paraId="16641AE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Σας ευχαριστώ.</w:t>
      </w:r>
    </w:p>
    <w:p w14:paraId="16641AE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Όποτε ένα νοικοκυριό σε ένα εξάμηνο μέσα –σε εξάμηνο, προσέξτε το αυτό- πέφτει σε ακραία φτώχεια, μπορεί να κάνει αμέσως ηλεκτρονική αίτηση για ν</w:t>
      </w:r>
      <w:r>
        <w:rPr>
          <w:rFonts w:eastAsia="Times New Roman" w:cs="Times New Roman"/>
          <w:szCs w:val="24"/>
        </w:rPr>
        <w:t xml:space="preserve">α ενταχθεί στο εισόδημα. Η αίτηση θα γίνει με ηλεκτρονική πλατφόρμα με πρόσβαση από το σπίτι του ή από τους δήμους, αν δεν μπορεί, ή από τα ΚΕΠ. </w:t>
      </w:r>
    </w:p>
    <w:p w14:paraId="16641AE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Θα εφαρμόζονται τρεις πυλώνες ταυτόχρονα: Ο πρώτος είναι οικονομική ενίσχυση. Το 50% θα παίρνει με τραπεζική κ</w:t>
      </w:r>
      <w:r>
        <w:rPr>
          <w:rFonts w:eastAsia="Times New Roman" w:cs="Times New Roman"/>
          <w:szCs w:val="24"/>
        </w:rPr>
        <w:t>άρτα για όλα τα καταστήματα και το άλλο 50% θα είναι σε ρευστό. Ο δεύτερος πυλώνας θα είναι υπηρεσίες ενίσχυσης τροφής, όπως είπα, από το ΤΕΒΑ. Ενίσχυση σχολικών γευμάτων για τα παιδιά όσων είναι σε αυτό το πρόγραμμα. Ενισχύσεις εκπαιδευτικές από το ολοήμε</w:t>
      </w:r>
      <w:r>
        <w:rPr>
          <w:rFonts w:eastAsia="Times New Roman" w:cs="Times New Roman"/>
          <w:szCs w:val="24"/>
        </w:rPr>
        <w:t xml:space="preserve">ρο όσων είναι σε αυτό το πρόγραμμα. Ενίσχυση φαρμάκων δωρεάν από το Υπουργείο Υγείας. Ο τρίτος πυλώνας είναι η εργασία. Να βρούμε, δηλαδή, επιτέλους δουλειά σε όσους πέφτουν στην ακραία φτώχεια, σε όσους είναι πάνω </w:t>
      </w:r>
      <w:r>
        <w:rPr>
          <w:rFonts w:eastAsia="Times New Roman" w:cs="Times New Roman"/>
          <w:szCs w:val="24"/>
        </w:rPr>
        <w:lastRenderedPageBreak/>
        <w:t xml:space="preserve">από </w:t>
      </w:r>
      <w:r>
        <w:rPr>
          <w:rFonts w:eastAsia="Times New Roman" w:cs="Times New Roman"/>
          <w:szCs w:val="24"/>
        </w:rPr>
        <w:t xml:space="preserve">δεκαοχτώ </w:t>
      </w:r>
      <w:r>
        <w:rPr>
          <w:rFonts w:eastAsia="Times New Roman" w:cs="Times New Roman"/>
          <w:szCs w:val="24"/>
        </w:rPr>
        <w:t xml:space="preserve">και κάτω από </w:t>
      </w:r>
      <w:r>
        <w:rPr>
          <w:rFonts w:eastAsia="Times New Roman" w:cs="Times New Roman"/>
          <w:szCs w:val="24"/>
        </w:rPr>
        <w:t>εξήντα πέντε</w:t>
      </w:r>
      <w:r>
        <w:rPr>
          <w:rFonts w:eastAsia="Times New Roman" w:cs="Times New Roman"/>
          <w:szCs w:val="24"/>
        </w:rPr>
        <w:t>. Τ</w:t>
      </w:r>
      <w:r>
        <w:rPr>
          <w:rFonts w:eastAsia="Times New Roman" w:cs="Times New Roman"/>
          <w:szCs w:val="24"/>
        </w:rPr>
        <w:t xml:space="preserve">ο 10% των ωφελούμενων θα ενταχθούν σε μέτρα ένταξης στην εργασία, άμεση εγγραφή στον ΟΑΕΔ, εξατομικευμένο πρόγραμμα στα Κέντρα Προώθησης Απασχόλησης. </w:t>
      </w:r>
    </w:p>
    <w:p w14:paraId="16641AE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Όλες οι δράσεις μας πριμοδοτούν την κοινωνική οικονομία, τις κοινωνικές συνεταιριστικές επιχειρήσεις και </w:t>
      </w:r>
      <w:r>
        <w:rPr>
          <w:rFonts w:eastAsia="Times New Roman" w:cs="Times New Roman"/>
          <w:szCs w:val="24"/>
        </w:rPr>
        <w:t>ιδιαίτερα εκείνες που έχουν μέλη τους από ευάλωτες ομάδες, δηλαδή από φυλακισμένους, άτομα με νοητική στέρηση, δηλαδή τις ΚΟΙΝΣΕΠ.</w:t>
      </w:r>
    </w:p>
    <w:p w14:paraId="16641AE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Υπουργέ, ολοκληρώστε, παρακαλώ.</w:t>
      </w:r>
    </w:p>
    <w:p w14:paraId="16641AE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Τελείωσα, κύριε Πρόεδρε.</w:t>
      </w:r>
    </w:p>
    <w:p w14:paraId="16641AE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Τρεις ΚΟΙΝΣΕΠ σήμερα, για να καταλάβετε, μαγειρεύουν για </w:t>
      </w:r>
      <w:r>
        <w:rPr>
          <w:rFonts w:eastAsia="Times New Roman" w:cs="Times New Roman"/>
          <w:szCs w:val="24"/>
        </w:rPr>
        <w:t xml:space="preserve">τις </w:t>
      </w:r>
      <w:r>
        <w:rPr>
          <w:rFonts w:eastAsia="Times New Roman" w:cs="Times New Roman"/>
          <w:szCs w:val="24"/>
        </w:rPr>
        <w:t xml:space="preserve">τέσσερις χιλιάδες μαθητές της Αττικής. </w:t>
      </w:r>
    </w:p>
    <w:p w14:paraId="16641AE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Έτσι θα συνεχίσουμε την κοινωνική </w:t>
      </w:r>
      <w:r>
        <w:rPr>
          <w:rFonts w:eastAsia="Times New Roman" w:cs="Times New Roman"/>
          <w:szCs w:val="24"/>
        </w:rPr>
        <w:t>προστασία, με σχέδιο, συντονισμένα και με αποκλειστικό στόχο την ένταξη στην εργασία και στην κοινωνία.</w:t>
      </w:r>
    </w:p>
    <w:p w14:paraId="16641AE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6641AEF"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641AF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Επειδή οι συνάδελφοι, έχοντας δει τον ανηρτημένο κατάλογο, έ</w:t>
      </w:r>
      <w:r>
        <w:rPr>
          <w:rFonts w:eastAsia="Times New Roman" w:cs="Times New Roman"/>
          <w:szCs w:val="24"/>
        </w:rPr>
        <w:t>χουν κανονίσει πότε θα έρθουν στην Αίθουσα για να μιλήσουν, φοβάμαι ότι με αυτή</w:t>
      </w:r>
      <w:r>
        <w:rPr>
          <w:rFonts w:eastAsia="Times New Roman" w:cs="Times New Roman"/>
          <w:szCs w:val="24"/>
        </w:rPr>
        <w:t>ν</w:t>
      </w:r>
      <w:r>
        <w:rPr>
          <w:rFonts w:eastAsia="Times New Roman" w:cs="Times New Roman"/>
          <w:szCs w:val="24"/>
        </w:rPr>
        <w:t xml:space="preserve"> την εναλλαγή που κάνουμε -και είναι εθιμικό δίκαιο- κάποιος δεν θα είναι παρών και θα διαγραφεί. Άρα, θα συνεχίσουμε όπως είναι γραμμένος ο κατάλογος, διότι βλέπω ότι μάλλον έ</w:t>
      </w:r>
      <w:r>
        <w:rPr>
          <w:rFonts w:eastAsia="Times New Roman" w:cs="Times New Roman"/>
          <w:szCs w:val="24"/>
        </w:rPr>
        <w:t>χουν υπολογίσει την ώρα τους, όπως τον έχουν δει. Δεν φταίνε, αλλά τι να κάνουμε;</w:t>
      </w:r>
    </w:p>
    <w:p w14:paraId="16641AF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Ανδριανός. </w:t>
      </w:r>
    </w:p>
    <w:p w14:paraId="16641AF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Ευχαριστώ, κύριε Πρόεδρε.</w:t>
      </w:r>
    </w:p>
    <w:p w14:paraId="16641AF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την ομιλία της η κυρία Υπουργός πριν από λίγο απέδειξε για άλλη μία φορά ότι η υποκρισία είναι </w:t>
      </w:r>
      <w:r>
        <w:rPr>
          <w:rFonts w:eastAsia="Times New Roman" w:cs="Times New Roman"/>
          <w:szCs w:val="24"/>
        </w:rPr>
        <w:t xml:space="preserve">κυρίαρχο στοιχείο της πολιτικής αυτής της Κυβέρνησης. Άλλοι κλαίνε, άλλοι θρηνούν για τα μέτρα που φέρνει η Αριστερά, άλλοι τα ψηφίζουν για να μην κάνουν το χατίρι στην Αντιπολίτευση. </w:t>
      </w:r>
    </w:p>
    <w:p w14:paraId="16641AF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Σίγουρο πάντως, κύριε Πρόεδρε, κυρίες και κύριοι συνάδελφοι, είναι ότι </w:t>
      </w:r>
      <w:r>
        <w:rPr>
          <w:rFonts w:eastAsia="Times New Roman" w:cs="Times New Roman"/>
          <w:szCs w:val="24"/>
        </w:rPr>
        <w:t>θρηνούν γι’ αυτή την πολιτική συμπεριφορά οι Έλληνες. Και γι’ αυτό οφείλω να υπενθυμίσω ότι ενάμιση χρόνο πριν τα στελέχη της σημερινής κυβερνητικής πλειοψηφίας και τότε αντιπολίτευσης δεν δίσταζαν να χρησιμοποιήσουν ακόμη και τις πιο ακραίες ρητορικές υπε</w:t>
      </w:r>
      <w:r>
        <w:rPr>
          <w:rFonts w:eastAsia="Times New Roman" w:cs="Times New Roman"/>
          <w:szCs w:val="24"/>
        </w:rPr>
        <w:t>ρβολές για να διαβεβαιώσουν τους Έλληνες ότι δεν θα ψήφιζαν μνημόνια, δεν θα καταργούσαν το ΕΚΑΣ αλλά αντίθετα θα καταργούσαν τον ΕΝΦΙΑ. Πριν από λίγες ημέρες Υπουργοί της Κυβέρνησης διαβεβαίωναν ότι δεν θα αυξηθεί η τιμή πώλησης του πετρελαίου θέρμανσης κ</w:t>
      </w:r>
      <w:r>
        <w:rPr>
          <w:rFonts w:eastAsia="Times New Roman" w:cs="Times New Roman"/>
          <w:szCs w:val="24"/>
        </w:rPr>
        <w:t xml:space="preserve">αι κίνησης, ότι θα επιστραφούν χρήματα στα στελέχη των Ενόπλων Δυνάμεων και των Σωμάτων Ασφαλείας. </w:t>
      </w:r>
    </w:p>
    <w:p w14:paraId="16641AF5" w14:textId="77777777" w:rsidR="00434732" w:rsidRDefault="00735F25">
      <w:pPr>
        <w:spacing w:after="0" w:line="600" w:lineRule="auto"/>
        <w:contextualSpacing/>
        <w:jc w:val="both"/>
        <w:rPr>
          <w:rFonts w:eastAsia="Times New Roman" w:cs="Times New Roman"/>
          <w:szCs w:val="24"/>
        </w:rPr>
      </w:pPr>
      <w:r>
        <w:rPr>
          <w:rFonts w:eastAsia="Times New Roman" w:cs="Times New Roman"/>
          <w:szCs w:val="24"/>
        </w:rPr>
        <w:lastRenderedPageBreak/>
        <w:tab/>
        <w:t>Σήμερα, οι ίδιοι άνθρωποι έρχονται να στηρίξουν και να ψηφίσουν στο Κοινοβούλιο ένα βαρύτατο πακέτο μέτρων που περιέχει αυξήσεις στις τιμές πετρελαίου, που</w:t>
      </w:r>
      <w:r>
        <w:rPr>
          <w:rFonts w:eastAsia="Times New Roman" w:cs="Times New Roman"/>
          <w:szCs w:val="24"/>
        </w:rPr>
        <w:t xml:space="preserve"> σημαίνει αυξήσεις κόστους μεταφορών, κόστους παραγωγής, αυξήσεις στον ΕΝΦΙΑ ακόμα και για τα αγροτεμάχια και βεβαίως, κατά την προσφιλή σας πλέον τακτική, τροπολογίες τα μεσάνυχτα για πάγωμα μισθολογικών ωριμάνσεων στα ειδικά μισθολόγια των Ενόπλων Δυνάμε</w:t>
      </w:r>
      <w:r>
        <w:rPr>
          <w:rFonts w:eastAsia="Times New Roman" w:cs="Times New Roman"/>
          <w:szCs w:val="24"/>
        </w:rPr>
        <w:t>ων και των Σωμάτων Ασφαλείας, των γιατρών του ΕΣΥ, των δικαστικών και των καθηγητών ΑΕΙ. Ακόμα και τον περίφημο κόφτη, για τον οποίο είστε σίγουροι ότι δεν θα χρειαστεί να τον χρησιμοποιήσετε, τον φέρατε με τροπολογία.</w:t>
      </w:r>
    </w:p>
    <w:p w14:paraId="16641AF6"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Αφού, λοιπόν, είστε τόσο σίγουροι ότι</w:t>
      </w:r>
      <w:r>
        <w:rPr>
          <w:rFonts w:eastAsia="Times New Roman" w:cs="Times New Roman"/>
          <w:szCs w:val="24"/>
        </w:rPr>
        <w:t xml:space="preserve"> δεν πρόκειται να εφαρμοστεί, γιατί τον φέρνετε; Με ποια αξιοπιστία, λοιπόν, διαβεβαιώνετε γι’ αυτό;</w:t>
      </w:r>
    </w:p>
    <w:p w14:paraId="16641AF7"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της Πλειοψηφίας, εσείς, οι πρώην διάπυροι αρνητές του ιδιωτικού τομέα, έρχεστε σήμερα να δώσετε τα πάντα μέσα από αυτό το υπερταμείο. Εσε</w:t>
      </w:r>
      <w:r>
        <w:rPr>
          <w:rFonts w:eastAsia="Times New Roman" w:cs="Times New Roman"/>
          <w:szCs w:val="24"/>
        </w:rPr>
        <w:t xml:space="preserve">ίς, που καλούσατε την προηγούμενη κυβέρνηση να μην υπογράψει τίποτα που να δεσμεύει την χώρα για τον επόμενο χρόνο, έρχεστε σήμερα </w:t>
      </w:r>
      <w:r>
        <w:rPr>
          <w:rFonts w:eastAsia="Times New Roman" w:cs="Times New Roman"/>
          <w:szCs w:val="24"/>
        </w:rPr>
        <w:lastRenderedPageBreak/>
        <w:t>να δώσετε τα πάντα για ενενήντα εννιά χρόνια. Φτάνετε να δίνετε ακόμα και το ΟΑΚΑ σε αυτό το υπερταμείο, αγνοώντας ότι η οικο</w:t>
      </w:r>
      <w:r>
        <w:rPr>
          <w:rFonts w:eastAsia="Times New Roman" w:cs="Times New Roman"/>
          <w:szCs w:val="24"/>
        </w:rPr>
        <w:t>πεδική έκταση ανήκει στην Ελληνική Ολυμπιακή Επιτροπή και ενώ εμείς σε συνεργασία με την Περιφέρεια, αρχικά με τον κ. Σγουρό και μετά με την κ. Δούρου, που ανήκει στον δικό σας χώρο, διασφαλίσαμε απαιτούμενους πόρους για τη συντήρηση των εγκαταστάσεων.</w:t>
      </w:r>
    </w:p>
    <w:p w14:paraId="16641AF8"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Για</w:t>
      </w:r>
      <w:r>
        <w:rPr>
          <w:rFonts w:eastAsia="Times New Roman" w:cs="Times New Roman"/>
          <w:szCs w:val="24"/>
        </w:rPr>
        <w:t xml:space="preserve"> εμάς, κυρίες και κύριοι συνάδελφοι, ο αθλητισμός είναι κοινωνικό αγαθό.</w:t>
      </w:r>
    </w:p>
    <w:p w14:paraId="16641AF9"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Για σας, κύριοι της Αριστεράς, δεν είναι κοινωνικό αγαθό;</w:t>
      </w:r>
    </w:p>
    <w:p w14:paraId="16641AFA"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w:t>
      </w:r>
      <w:r>
        <w:rPr>
          <w:rFonts w:eastAsia="Times New Roman" w:cs="Times New Roman"/>
          <w:szCs w:val="24"/>
        </w:rPr>
        <w:t>συμπολίτευσης</w:t>
      </w:r>
      <w:r>
        <w:rPr>
          <w:rFonts w:eastAsia="Times New Roman" w:cs="Times New Roman"/>
          <w:szCs w:val="24"/>
        </w:rPr>
        <w:t>, μιλάτε για κοινωνικό πρόσημο και ευαισθησία στην πολιτική σας. Η κατάργηση του ΕΚΑΣ με τ</w:t>
      </w:r>
      <w:r>
        <w:rPr>
          <w:rFonts w:eastAsia="Times New Roman" w:cs="Times New Roman"/>
          <w:szCs w:val="24"/>
        </w:rPr>
        <w:t>ην αναδρομική επιστροφή από τους χαμηλοσυνταξιούχους, που κάποιοι από εσάς υπονοήσατε ότι είναι φοροφυγάδες, είναι πολιτική με ευαισθησία; Η αύξηση των έμμεσων φόρων, του ΦΠΑ στο 24%, η μείωση του αφορολόγητου, η παγκόσμια πρωτοτυπία του φόρου στο ίντερνετ</w:t>
      </w:r>
      <w:r>
        <w:rPr>
          <w:rFonts w:eastAsia="Times New Roman" w:cs="Times New Roman"/>
          <w:szCs w:val="24"/>
        </w:rPr>
        <w:t>, ο φόρος στη σταθερή τηλεφωνία, που χρησιμοποιούν σε μεγάλο βαθμό ηλικιωμένα άτομα, είναι πολιτική με θετικό κοινωνικό πρόσημο;</w:t>
      </w:r>
    </w:p>
    <w:p w14:paraId="16641AFB"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Ακούμε τους Υπουργούς σας να μιλούν για οικονομική πολιτική αναδιανομής. Αποδεικνύεται ότι για εσάς αναδιανομή σημαίνει </w:t>
      </w:r>
      <w:r>
        <w:rPr>
          <w:rFonts w:eastAsia="Times New Roman" w:cs="Times New Roman"/>
          <w:szCs w:val="24"/>
        </w:rPr>
        <w:t>πολιτική της ισοπέδωσης και της φτωχοποίησης και όχι πολιτική της ανάπτυξης, της προόδου και της ευημερίας των χαμηλότερων κοινωνικών τάξεων.</w:t>
      </w:r>
    </w:p>
    <w:p w14:paraId="16641AFC"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Εσείς, που θα στηρίζατε τους αδυνάτους, αυξάνετε τους έμμεσους φόρους, που πλήττουν κυρίως και άνισα τις πιο ευαίσ</w:t>
      </w:r>
      <w:r>
        <w:rPr>
          <w:rFonts w:eastAsia="Times New Roman" w:cs="Times New Roman"/>
          <w:szCs w:val="24"/>
        </w:rPr>
        <w:t>θητες κοινωνικές ομάδες. Με τη μονοδιάστατη οικονομική πολιτική της φορολογικής επιδρομής δεν αφήνετε περιθώριο ανάσας ούτε για την κοινωνία, ούτε για τις επιχειρήσεις και ιδιαίτερα τις μικρομεσαίες, ούτε για τους επαγγελματίες, ούτε για τους νέους επιστήμ</w:t>
      </w:r>
      <w:r>
        <w:rPr>
          <w:rFonts w:eastAsia="Times New Roman" w:cs="Times New Roman"/>
          <w:szCs w:val="24"/>
        </w:rPr>
        <w:t>ονες, ούτε για τους αγρότες και τους κτηνοτρόφους. Δημιουργείτε ένα αρνητικό περιβάλλον για όλους τους κλάδους, όπως τον τουρισμό, με τις συνεχείς φορολογικές επιβαρύνσεις, έναν κλάδο με μεγάλη συμβολή στο ΑΕΠ της χώρας και την αντιμετώπιση της ανεργίας.</w:t>
      </w:r>
    </w:p>
    <w:p w14:paraId="16641AFD"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ιαβεβαιώνατε τους φαρμακοποιούς ότι δεν θα επιτρέπατε την πώληση μη συνταγογραφούμενων φαρμάκων εκτός φαρμακείων και τώρα ψηφίζετε το αντίθετο. Οι πολίτες γνωρίζουν καλά πως, αν δεν είχε </w:t>
      </w:r>
      <w:r>
        <w:rPr>
          <w:rFonts w:eastAsia="Times New Roman" w:cs="Times New Roman"/>
          <w:szCs w:val="24"/>
        </w:rPr>
        <w:lastRenderedPageBreak/>
        <w:t>προηγηθεί η δική σας καταστροφική διακυβέρνηση και τα καμώματα του κ.</w:t>
      </w:r>
      <w:r>
        <w:rPr>
          <w:rFonts w:eastAsia="Times New Roman" w:cs="Times New Roman"/>
          <w:szCs w:val="24"/>
        </w:rPr>
        <w:t xml:space="preserve"> Βαρουφάκη, που στοίχισαν 85 δισεκατομμύρια ευρώ, η πορεία προς την ανάκαμψη, προς την έξοδο από την κρίση και τα μνημόνια δεν θα είχε ανακοπεί και σήμερα δεν θα μιλούσαμε για αυτά τα βαθύτερα υφεσιακά μέτρα -που και εσείς οι ίδιοι παραδέχεστε- που φέρνετε</w:t>
      </w:r>
      <w:r>
        <w:rPr>
          <w:rFonts w:eastAsia="Times New Roman" w:cs="Times New Roman"/>
          <w:szCs w:val="24"/>
        </w:rPr>
        <w:t xml:space="preserve"> τώρα προς ψήφιση, μέτρα υφεσιακά που το μόνο που κάνουν είναι να γονατίζουν ακόμα περισσότερο την κοινωνία και την πραγματική οικονομία και να υποχρεώνουν ακόμα περισσότερες επιχειρήσεις να μεταφέρουν την έδρα τους εκτός Ελλάδος.</w:t>
      </w:r>
    </w:p>
    <w:p w14:paraId="16641AFE"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Οι πολίτες, όμως, γνωρίζο</w:t>
      </w:r>
      <w:r>
        <w:rPr>
          <w:rFonts w:eastAsia="Times New Roman" w:cs="Times New Roman"/>
          <w:szCs w:val="24"/>
        </w:rPr>
        <w:t>υν πλέον κάτι ακόμα χειρότερο για εσάς, ότι ούτε πριν το 2015 είχατε ούτε σήμερα έχετε κάποιο αναπτυξιακό στρατηγικό σχέδιο για τη χώρα και την κοινωνία.</w:t>
      </w:r>
    </w:p>
    <w:p w14:paraId="16641AFF" w14:textId="77777777" w:rsidR="00434732" w:rsidRDefault="00735F25">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6641B00"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Τελειώνω, κύριε Πρ</w:t>
      </w:r>
      <w:r>
        <w:rPr>
          <w:rFonts w:eastAsia="Times New Roman" w:cs="Times New Roman"/>
          <w:szCs w:val="24"/>
        </w:rPr>
        <w:t>όεδρε. Ζητώ μισό λεπτό, όπως δώσατε και στους υπολοίπους συναδέλφους.</w:t>
      </w:r>
    </w:p>
    <w:p w14:paraId="16641B01"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6641B02"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περισσότερο από ποτέ άλλοτε στα εφτά χρόνια της κρίσης οι Ελληνίδες και οι Έλληνες γνωρίζουν καλά ότι οι ιδεοληψίες και το ταξικό μίσος είνα</w:t>
      </w:r>
      <w:r>
        <w:rPr>
          <w:rFonts w:eastAsia="Times New Roman" w:cs="Times New Roman"/>
          <w:szCs w:val="24"/>
        </w:rPr>
        <w:t>ι το τελευταίο που χρειάζεται η χώρα. Γνωρίζουν ότι για τον μόνο δρόμο που οδηγεί στην ανάταξη ολόκληρης της κοινωνίας, την ανάπτυξη, τη δημιουργία νέων θέσεων εργασίας, την οικοδόμηση ενός αποτελεσματικού δικτύου κοινωνικής προστασίας και ενός κράτους εύρ</w:t>
      </w:r>
      <w:r>
        <w:rPr>
          <w:rFonts w:eastAsia="Times New Roman" w:cs="Times New Roman"/>
          <w:szCs w:val="24"/>
        </w:rPr>
        <w:t>ωστου, αποτελεσματικού, κοντά στον πολίτη, χρειάζεται ένας ιδιωτικός τομέας που δεν θα αντιμετωπίζεται ως εχθρός, ακριβώς δηλαδή το αντίθετο από το όσα εσείς πρεσβεύετε και πράττετε.</w:t>
      </w:r>
    </w:p>
    <w:p w14:paraId="16641B03"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Γι’ αυτό και εμείς καταψηφίζουμε αυτό το προκρούστειο νομοσχέδιο, που φέρ</w:t>
      </w:r>
      <w:r>
        <w:rPr>
          <w:rFonts w:eastAsia="Times New Roman" w:cs="Times New Roman"/>
          <w:szCs w:val="24"/>
        </w:rPr>
        <w:t>ει διάπλατα τη δική σας υπογραφή και ακέραια τη δική σας ευθύνη.</w:t>
      </w:r>
    </w:p>
    <w:p w14:paraId="16641B04"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6641B05" w14:textId="77777777" w:rsidR="00434732" w:rsidRDefault="00735F25">
      <w:pPr>
        <w:spacing w:after="0" w:line="600" w:lineRule="auto"/>
        <w:jc w:val="center"/>
        <w:rPr>
          <w:rFonts w:eastAsia="Times New Roman"/>
          <w:bCs/>
        </w:rPr>
      </w:pPr>
      <w:r>
        <w:rPr>
          <w:rFonts w:eastAsia="Times New Roman"/>
          <w:bCs/>
        </w:rPr>
        <w:t>(Χειροκροτήματα από την πτέρυγα της Νέας Δημοκρατίας)</w:t>
      </w:r>
    </w:p>
    <w:p w14:paraId="16641B06"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 κ. Βλάχος έχει τον λόγο. Μετά ακολουθούν ο κ. Γάκης, ο κ. Γιόγιακας, ο κ. Γρέγος.</w:t>
      </w:r>
    </w:p>
    <w:p w14:paraId="16641B07"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Θέλω</w:t>
      </w:r>
      <w:r>
        <w:rPr>
          <w:rFonts w:eastAsia="Times New Roman" w:cs="Times New Roman"/>
          <w:szCs w:val="24"/>
        </w:rPr>
        <w:t xml:space="preserve"> να ενημερώσω το Σώμα ότι ο κ. Γκιόκας από το Κομμουνιστικό Κόμμα, που είχε επιλεγεί να είναι στον τρίτο κύκλο εχθές, αλλά λόγω ανωτέρας βίας δεν μίλησε, θα ακολουθήσει τον κ. Γρέγο. Νομίζω ότι δεν μπορούμε να του στερήσουμε τον λόγο, γιατί ήταν στους επιλ</w:t>
      </w:r>
      <w:r>
        <w:rPr>
          <w:rFonts w:eastAsia="Times New Roman" w:cs="Times New Roman"/>
          <w:szCs w:val="24"/>
        </w:rPr>
        <w:t>εγμένους του κύκλου.</w:t>
      </w:r>
    </w:p>
    <w:p w14:paraId="16641B08"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16641B0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Ευχαριστώ, κύριε Πρόεδρε. </w:t>
      </w:r>
    </w:p>
    <w:p w14:paraId="16641B0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σημερινό νομοσχέδιο γίνεται πλέον σαφές ότι η </w:t>
      </w:r>
      <w:r>
        <w:rPr>
          <w:rFonts w:eastAsia="Times New Roman" w:cs="Times New Roman"/>
          <w:szCs w:val="24"/>
        </w:rPr>
        <w:t>συγκ</w:t>
      </w:r>
      <w:r>
        <w:rPr>
          <w:rFonts w:eastAsia="Times New Roman"/>
          <w:szCs w:val="24"/>
        </w:rPr>
        <w:t>υβέρνηση</w:t>
      </w:r>
      <w:r>
        <w:rPr>
          <w:rFonts w:eastAsia="Times New Roman" w:cs="Times New Roman"/>
          <w:szCs w:val="24"/>
        </w:rPr>
        <w:t xml:space="preserve"> </w:t>
      </w:r>
      <w:r>
        <w:rPr>
          <w:rFonts w:eastAsia="Times New Roman" w:cs="Times New Roman"/>
          <w:szCs w:val="24"/>
        </w:rPr>
        <w:t xml:space="preserve">ΣΥΡΙΖΑ-ΑΝΕΛ, προκειμένου να κλείσει πάση θυσία την αξιολόγηση </w:t>
      </w:r>
      <w:r>
        <w:rPr>
          <w:rFonts w:eastAsia="Times New Roman" w:cs="Times New Roman"/>
          <w:szCs w:val="24"/>
        </w:rPr>
        <w:t>που με δική της αποκλειστική ευθύνη καθυστέρησε για επτά ολόκληρους μήνες</w:t>
      </w:r>
      <w:r>
        <w:rPr>
          <w:rFonts w:eastAsia="Times New Roman" w:cs="Times New Roman"/>
          <w:szCs w:val="24"/>
        </w:rPr>
        <w:t>,</w:t>
      </w:r>
      <w:r>
        <w:rPr>
          <w:rFonts w:eastAsia="Times New Roman" w:cs="Times New Roman"/>
          <w:szCs w:val="24"/>
        </w:rPr>
        <w:t xml:space="preserve"> ανεβάζοντας τον λογαριασμό, καταργεί για μια ακόμα φορά τις δικές της κόκκινες γραμμές. Διαψεύδει ακόμα και αυτά που έλεγε μέχρι πρόσφατα. </w:t>
      </w:r>
    </w:p>
    <w:p w14:paraId="16641B0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Κύριοι Υπουργοί, κύριοι συνάδελφοι της κυ</w:t>
      </w:r>
      <w:r>
        <w:rPr>
          <w:rFonts w:eastAsia="Times New Roman" w:cs="Times New Roman"/>
          <w:szCs w:val="24"/>
        </w:rPr>
        <w:t xml:space="preserve">βερνητικής </w:t>
      </w:r>
      <w:r>
        <w:rPr>
          <w:rFonts w:eastAsia="Times New Roman" w:cs="Times New Roman"/>
          <w:szCs w:val="24"/>
        </w:rPr>
        <w:t>πλειοψηφίας</w:t>
      </w:r>
      <w:r>
        <w:rPr>
          <w:rFonts w:eastAsia="Times New Roman" w:cs="Times New Roman"/>
          <w:szCs w:val="24"/>
        </w:rPr>
        <w:t>, τα δυο χρόνια που έχετε αναλάβει την τύχη της χώρας με το πρόσχημα της μείωσης του χρέους, έχετε κάνει τα πάντα. Έχετε κάνει στροφή εκατόν ογδόντα μοίρες σε όσα λέγατε και φυσικά έχετε εξαπατήσει τους πολίτες. Οι ατέρμονες διαπραγμα</w:t>
      </w:r>
      <w:r>
        <w:rPr>
          <w:rFonts w:eastAsia="Times New Roman" w:cs="Times New Roman"/>
          <w:szCs w:val="24"/>
        </w:rPr>
        <w:t xml:space="preserve">τεύσεις σας έχουν κοστίσει πάνω από 86 δισεκατομμύρια ευρώ, μας έχουν φέρει νέα μνημόνια, έκλεισαν τις τράπεζες, οδήγησαν σε περιορισμό κεφαλαίων. Αυτή είναι η αλήθεια. Αυτή είναι η πραγματικότητα. </w:t>
      </w:r>
    </w:p>
    <w:p w14:paraId="16641B0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Αν όμως δεν ισχύουν οι δικοί μας φόβοι, όπως πιθανόν θα π</w:t>
      </w:r>
      <w:r>
        <w:rPr>
          <w:rFonts w:eastAsia="Times New Roman" w:cs="Times New Roman"/>
          <w:szCs w:val="24"/>
        </w:rPr>
        <w:t xml:space="preserve">είτε και ισχύει αυτό που εσείς λέτε και πιάσουμε τους στόχους, για ποιον λόγο πιστεύετε ότι οι </w:t>
      </w:r>
      <w:r>
        <w:rPr>
          <w:rFonts w:eastAsia="Times New Roman" w:cs="Times New Roman"/>
          <w:szCs w:val="24"/>
        </w:rPr>
        <w:t xml:space="preserve">θεσμοί </w:t>
      </w:r>
      <w:r>
        <w:rPr>
          <w:rFonts w:eastAsia="Times New Roman" w:cs="Times New Roman"/>
          <w:szCs w:val="24"/>
        </w:rPr>
        <w:t>θα σκεφτούν μια λύση για το χρέος, αφού πλέον θα μπορεί να εξυπηρετηθεί; Και αφού είστε σίγουροι για την πολιτική σας, για ποιον λόγο φέρνετε τον αυτόματο</w:t>
      </w:r>
      <w:r>
        <w:rPr>
          <w:rFonts w:eastAsia="Times New Roman" w:cs="Times New Roman"/>
          <w:szCs w:val="24"/>
        </w:rPr>
        <w:t xml:space="preserve"> μηχανισμό δημοσιονομικής διόρθωσης από τον οποίο δεν εξαιρούνται ούτε μισθοί ούτε συντάξεις, που κατά τα άλλα ισχυρίζεστε ότι θέλετε να προστατεύσετε; </w:t>
      </w:r>
    </w:p>
    <w:p w14:paraId="16641B0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πράγματα είναι πολύ απλά. Ή οι στόχοι που έχουν τεθεί για </w:t>
      </w:r>
      <w:r>
        <w:rPr>
          <w:rFonts w:eastAsia="Times New Roman" w:cs="Times New Roman"/>
          <w:szCs w:val="24"/>
        </w:rPr>
        <w:t xml:space="preserve">τα </w:t>
      </w:r>
      <w:r>
        <w:rPr>
          <w:rFonts w:eastAsia="Times New Roman" w:cs="Times New Roman"/>
          <w:szCs w:val="24"/>
        </w:rPr>
        <w:t>πρωτογενή πλεονάσματα είναι εφικτοί –οπ</w:t>
      </w:r>
      <w:r>
        <w:rPr>
          <w:rFonts w:eastAsia="Times New Roman" w:cs="Times New Roman"/>
          <w:szCs w:val="24"/>
        </w:rPr>
        <w:t xml:space="preserve">ότε το πρόγραμμα βγαίνει και εξυπηρετείται το χρέος- ή οι στόχοι του προγράμματος είναι ανέφικτοι και ενεργοποιείται ο μηχανισμός δημοσιονομικής διόρθωσης με όποιες καταστροφικές τελικά συνέπειες θα έχει αυτό για την οικονομία. Τελικά, δυστυχώς, μονά-ζυγά </w:t>
      </w:r>
      <w:r>
        <w:rPr>
          <w:rFonts w:eastAsia="Times New Roman" w:cs="Times New Roman"/>
          <w:szCs w:val="24"/>
        </w:rPr>
        <w:t xml:space="preserve">χαμένοι. Αυτό είναι το πιο πιθανό σενάριο. </w:t>
      </w:r>
    </w:p>
    <w:p w14:paraId="16641B0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Πριν λίγες μέρες εδώ στην ίδια Αίθουσα, στα ίδια έδρανα, σας είπαμε πολύ καθαρά ότι δεν έχετε κάποιο ολοκληρωμένο σχέδιο, ότι η πολιτική που ακολουθείτε είναι χωρίς προοπτική και οδηγείτε τη χώρα ακόμα πιο βαθιά </w:t>
      </w:r>
      <w:r>
        <w:rPr>
          <w:rFonts w:eastAsia="Times New Roman" w:cs="Times New Roman"/>
          <w:szCs w:val="24"/>
        </w:rPr>
        <w:t xml:space="preserve">στην ύφεση. </w:t>
      </w:r>
    </w:p>
    <w:p w14:paraId="16641B0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Σας είπαμε ότι χρειάζεται αλλαγή </w:t>
      </w:r>
      <w:r>
        <w:rPr>
          <w:rFonts w:eastAsia="Times New Roman" w:cs="Times New Roman"/>
          <w:szCs w:val="24"/>
        </w:rPr>
        <w:t xml:space="preserve">μείγματος </w:t>
      </w:r>
      <w:r>
        <w:rPr>
          <w:rFonts w:eastAsia="Times New Roman" w:cs="Times New Roman"/>
          <w:szCs w:val="24"/>
        </w:rPr>
        <w:t xml:space="preserve">πολιτικής. Ακόμα και </w:t>
      </w:r>
      <w:r>
        <w:rPr>
          <w:rFonts w:eastAsia="Times New Roman" w:cs="Times New Roman"/>
          <w:szCs w:val="24"/>
        </w:rPr>
        <w:t>Ευρωπαίοι</w:t>
      </w:r>
      <w:r>
        <w:rPr>
          <w:rFonts w:eastAsia="Times New Roman" w:cs="Times New Roman"/>
          <w:szCs w:val="24"/>
        </w:rPr>
        <w:t xml:space="preserve"> παράγοντες σας πρότειναν να μην αυξήσετε τους φόρους αλλά να εστιάσετε σε μειώσεις δαπανών. Σας τόνισαν ότι η μείωση δαπανών σε σχέση με τις αυξήσεις φόρων θα επηρέαζαν </w:t>
      </w:r>
      <w:r>
        <w:rPr>
          <w:rFonts w:eastAsia="Times New Roman" w:cs="Times New Roman"/>
          <w:szCs w:val="24"/>
        </w:rPr>
        <w:t xml:space="preserve">λιγότερο την ανάπτυξη. Ωστόσο, εσείς επιμένετε σ’ αυτήν την πολιτική. Άρα, η επιλογή είναι αποκλειστικά δική σας και έχετε αποκλειστικά την ευθύνη </w:t>
      </w:r>
      <w:r>
        <w:rPr>
          <w:rFonts w:eastAsia="Times New Roman" w:cs="Times New Roman"/>
          <w:szCs w:val="24"/>
        </w:rPr>
        <w:lastRenderedPageBreak/>
        <w:t xml:space="preserve">αυτών των επιλογών. Και γνωρίζετε ότι ο </w:t>
      </w:r>
      <w:r>
        <w:rPr>
          <w:rFonts w:eastAsia="Times New Roman"/>
          <w:szCs w:val="24"/>
        </w:rPr>
        <w:t>ελληνικός λαός</w:t>
      </w:r>
      <w:r>
        <w:rPr>
          <w:rFonts w:eastAsia="Times New Roman" w:cs="Times New Roman"/>
          <w:szCs w:val="24"/>
        </w:rPr>
        <w:t xml:space="preserve"> πια δεν μπορεί να σηκώσει άλλους φόρους. Η φοροδοτική </w:t>
      </w:r>
      <w:r>
        <w:rPr>
          <w:rFonts w:eastAsia="Times New Roman" w:cs="Times New Roman"/>
          <w:szCs w:val="24"/>
        </w:rPr>
        <w:t xml:space="preserve">του ικανότητα είναι πλέον πολύ, πολύ χαμηλά.  </w:t>
      </w:r>
    </w:p>
    <w:p w14:paraId="16641B1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Πριν λίγες μέρες αυξήσατε φορολογικούς συντελεστές του εισοδήματος, μειώσατε συντάξεις. Τώρα αυξάνετε τον ΦΠΑ επηρεάζοντας άμεσα το σύνολο των νοικοκυριών της χώρας. Από τη μια συρρικνώνετε εισοδήματα και από </w:t>
      </w:r>
      <w:r>
        <w:rPr>
          <w:rFonts w:eastAsia="Times New Roman" w:cs="Times New Roman"/>
          <w:szCs w:val="24"/>
        </w:rPr>
        <w:t xml:space="preserve">την άλλη αυξάνετε το κόστος διαβίωσης. </w:t>
      </w:r>
    </w:p>
    <w:p w14:paraId="16641B1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Μιλούσατε για κατάργηση του ΕΝΦΙΑ. Όχι μόνο τον διατηρείτε αλλά τον αυξάνετε κιόλας. Αυξάνετε τον φόρο στο πετρέλαιο θέρμανσης, φέροντας μ’ αυτό</w:t>
      </w:r>
      <w:r>
        <w:rPr>
          <w:rFonts w:eastAsia="Times New Roman" w:cs="Times New Roman"/>
          <w:szCs w:val="24"/>
        </w:rPr>
        <w:t>ν</w:t>
      </w:r>
      <w:r>
        <w:rPr>
          <w:rFonts w:eastAsia="Times New Roman" w:cs="Times New Roman"/>
          <w:szCs w:val="24"/>
        </w:rPr>
        <w:t xml:space="preserve"> τον τρόπο ένα ισχυρό πλήγμα στον πρωτογενή τομέα. Επαναφέρετε τον φόρο</w:t>
      </w:r>
      <w:r>
        <w:rPr>
          <w:rFonts w:eastAsia="Times New Roman" w:cs="Times New Roman"/>
          <w:szCs w:val="24"/>
        </w:rPr>
        <w:t xml:space="preserve"> στο πετρέλαιο κίνησης ξανά στα επίπεδα του 2011. Βάζετε τέλη παντού και φορολογείτε τα πάντα. Και ό,τι γλιτώνει σήμερα με τη φόρα που έχετε πάρει, φοβούμαι ότι δεν θα γλιτώνει για πολύ καιρό. </w:t>
      </w:r>
    </w:p>
    <w:p w14:paraId="16641B1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Μετά τον οινοποιητικό κλάδο, δίνετε τελειωτικό χτύπημα και στο</w:t>
      </w:r>
      <w:r>
        <w:rPr>
          <w:rFonts w:eastAsia="Times New Roman" w:cs="Times New Roman"/>
          <w:szCs w:val="24"/>
        </w:rPr>
        <w:t>ν κλάδο της ζυθοποιίας αυξάνοντας σ</w:t>
      </w:r>
      <w:r>
        <w:rPr>
          <w:rFonts w:eastAsia="Times New Roman" w:cs="Times New Roman"/>
          <w:szCs w:val="24"/>
        </w:rPr>
        <w:t>χεδόν</w:t>
      </w:r>
      <w:r>
        <w:rPr>
          <w:rFonts w:eastAsia="Times New Roman" w:cs="Times New Roman"/>
          <w:szCs w:val="24"/>
        </w:rPr>
        <w:t xml:space="preserve"> στο διπλάσιο τη φορολογία στην </w:t>
      </w:r>
      <w:r>
        <w:rPr>
          <w:rFonts w:eastAsia="Times New Roman" w:cs="Times New Roman"/>
          <w:szCs w:val="24"/>
        </w:rPr>
        <w:t>μπίρα</w:t>
      </w:r>
      <w:r>
        <w:rPr>
          <w:rFonts w:eastAsia="Times New Roman" w:cs="Times New Roman"/>
          <w:szCs w:val="24"/>
        </w:rPr>
        <w:t xml:space="preserve">. Ο κ. Τσακαλώτος μας έκανε μαθήματα για τη διαφορά </w:t>
      </w:r>
      <w:r>
        <w:rPr>
          <w:rFonts w:eastAsia="Times New Roman" w:cs="Times New Roman"/>
          <w:szCs w:val="24"/>
        </w:rPr>
        <w:lastRenderedPageBreak/>
        <w:t>μεταξύ ΤΑΙΠΕΔ και του νέου ταμείου. Μην κρύβεστε πίσω από τις λέξεις. Δεν αξιοποιείτε τη δημόσια περιουσία, αλλά την πουλάτε, τ</w:t>
      </w:r>
      <w:r>
        <w:rPr>
          <w:rFonts w:eastAsia="Times New Roman" w:cs="Times New Roman"/>
          <w:szCs w:val="24"/>
        </w:rPr>
        <w:t xml:space="preserve">ην ξεπουλάτε θα έλεγα, χωρίς καν να γνωρίζετε τι, πόσο και σε ποιον την πουλάτε. Το μόνο που γνωρίζετε είναι ότι εκχωρείτε για ενενήντα εννέα χρόνια τη διαχείριση της δημόσιας περιουσίας σε μια εταιρεία που ελέγχεται από τους δανειστές. Ανοίγετε άρον-άρον </w:t>
      </w:r>
      <w:r>
        <w:rPr>
          <w:rFonts w:eastAsia="Times New Roman" w:cs="Times New Roman"/>
          <w:szCs w:val="24"/>
        </w:rPr>
        <w:t xml:space="preserve">την αγορά των κόκκινων δανείων, επιχειρηματικών και μη, βάζοντας σε κίνδυνο ακόμα και την προστασία της πρώτης κατοικίας. </w:t>
      </w:r>
    </w:p>
    <w:p w14:paraId="16641B1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Όμως, δεν στέκεστε μόνο εκεί, αλλά πουλάτε και τα εξυπηρετούμενα δάνεια. Σήμερα, κύριε Υπουργέ, αν ένας δανειολήπτης προσέλθει στην τ</w:t>
      </w:r>
      <w:r>
        <w:rPr>
          <w:rFonts w:eastAsia="Times New Roman" w:cs="Times New Roman"/>
          <w:szCs w:val="24"/>
        </w:rPr>
        <w:t xml:space="preserve">ράπεζα και θελήσει να εξοφλήσει το σύνολο του υπολοίπου του δανείου του, η τράπεζα αρνείται και του αντιπροτείνει να εξοφλήσει το 50% και μετά αφού δώσει το 50%, να προσέλθει </w:t>
      </w:r>
      <w:r>
        <w:rPr>
          <w:rFonts w:eastAsia="Times New Roman" w:cs="Times New Roman"/>
          <w:szCs w:val="24"/>
        </w:rPr>
        <w:t xml:space="preserve">για </w:t>
      </w:r>
      <w:r>
        <w:rPr>
          <w:rFonts w:eastAsia="Times New Roman" w:cs="Times New Roman"/>
          <w:szCs w:val="24"/>
        </w:rPr>
        <w:t>να κάνουν νέο διακανονισμό για το άλλο 50%, που ουσιαστικά θα φτάσει εκεί που</w:t>
      </w:r>
      <w:r>
        <w:rPr>
          <w:rFonts w:eastAsia="Times New Roman" w:cs="Times New Roman"/>
          <w:szCs w:val="24"/>
        </w:rPr>
        <w:t xml:space="preserve"> ήταν πριν δώσει το μισό. </w:t>
      </w:r>
    </w:p>
    <w:p w14:paraId="16641B1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Αυτή</w:t>
      </w:r>
      <w:r>
        <w:rPr>
          <w:rFonts w:eastAsia="Times New Roman" w:cs="Times New Roman"/>
          <w:szCs w:val="24"/>
        </w:rPr>
        <w:t>ν</w:t>
      </w:r>
      <w:r>
        <w:rPr>
          <w:rFonts w:eastAsia="Times New Roman" w:cs="Times New Roman"/>
          <w:szCs w:val="24"/>
        </w:rPr>
        <w:t xml:space="preserve"> τη λογική θα πρέπει να την τελειώσετε αν θέλετε πράγματι να πάρετε γενναίες αποφάσεις, αν θέλετε να μην υπηρετείτε τις τράπεζες και αυτούς που τις στηρίζουν και θέλετε να βοηθήσετε τους δανειολήπτες. </w:t>
      </w:r>
    </w:p>
    <w:p w14:paraId="16641B15" w14:textId="77777777" w:rsidR="00434732" w:rsidRDefault="00735F25">
      <w:pPr>
        <w:spacing w:after="0" w:line="600" w:lineRule="auto"/>
        <w:ind w:firstLine="720"/>
        <w:jc w:val="both"/>
        <w:rPr>
          <w:rFonts w:eastAsia="Times New Roman"/>
          <w:szCs w:val="24"/>
        </w:rPr>
      </w:pPr>
      <w:r>
        <w:rPr>
          <w:rFonts w:eastAsia="Times New Roman"/>
          <w:szCs w:val="24"/>
        </w:rPr>
        <w:t>Κυρίες και κύριοι συνάδελφοι, η σημερινή Κυβέρνηση το 2014 απειλούσε τους πάντες για να μην κλείσει η αξιολόγηση τότε και ο μόνος στόχος τους ήταν τελικά το να έλθουν στην εξουσία. Σήμερα έχετε αναλάβει την διακυβέρνηση του τόπου και θα έλεγα ότι είναι φιλ</w:t>
      </w:r>
      <w:r>
        <w:rPr>
          <w:rFonts w:eastAsia="Times New Roman"/>
          <w:szCs w:val="24"/>
        </w:rPr>
        <w:t xml:space="preserve">οδοξία θεμιτή το να θέλει </w:t>
      </w:r>
      <w:r>
        <w:rPr>
          <w:rFonts w:eastAsia="Times New Roman"/>
          <w:szCs w:val="24"/>
        </w:rPr>
        <w:t xml:space="preserve">κάποιος </w:t>
      </w:r>
      <w:r>
        <w:rPr>
          <w:rFonts w:eastAsia="Times New Roman"/>
          <w:szCs w:val="24"/>
        </w:rPr>
        <w:t>να αναλάβει την διακυβέρνηση του τόπου, αλλά δεν μπορεί να είναι αυτοσκοπός η διακυβέρνηση. Εσείς πράγματι σήμερα μας πείθετε ότι ο μόνος στόχος σας και η μόνη έννοια σας είναι να παραμείνετε στην εξουσία.</w:t>
      </w:r>
    </w:p>
    <w:p w14:paraId="16641B16" w14:textId="77777777" w:rsidR="00434732" w:rsidRDefault="00735F25">
      <w:pPr>
        <w:spacing w:after="0" w:line="600" w:lineRule="auto"/>
        <w:ind w:firstLine="720"/>
        <w:jc w:val="both"/>
        <w:rPr>
          <w:rFonts w:eastAsia="Times New Roman"/>
          <w:szCs w:val="24"/>
        </w:rPr>
      </w:pPr>
      <w:r>
        <w:rPr>
          <w:rFonts w:eastAsia="Times New Roman"/>
          <w:szCs w:val="24"/>
        </w:rPr>
        <w:t xml:space="preserve">Κύριε Πρόεδρε, </w:t>
      </w:r>
      <w:r>
        <w:rPr>
          <w:rFonts w:eastAsia="Times New Roman"/>
          <w:szCs w:val="24"/>
        </w:rPr>
        <w:t>τελειώνει ο χρόνος πολύ γρήγορα και κόβουμε και τις λίγες σκέψεις που είχαμε σκοπό να αναπτύξουμε. Καταλαβαίνετε το τι είναι να τοποθετούμαστε μέσα σε μερικά λεπτά για ένα νομοσχέδιο χιλιάδων σελίδων.</w:t>
      </w:r>
    </w:p>
    <w:p w14:paraId="16641B17" w14:textId="77777777" w:rsidR="00434732" w:rsidRDefault="00735F25">
      <w:pPr>
        <w:spacing w:after="0" w:line="600" w:lineRule="auto"/>
        <w:ind w:firstLine="720"/>
        <w:jc w:val="both"/>
        <w:rPr>
          <w:rFonts w:eastAsia="Times New Roman"/>
          <w:szCs w:val="24"/>
        </w:rPr>
      </w:pPr>
      <w:r>
        <w:rPr>
          <w:rFonts w:eastAsia="Times New Roman"/>
          <w:szCs w:val="24"/>
        </w:rPr>
        <w:lastRenderedPageBreak/>
        <w:t xml:space="preserve">Θέλω, όμως, να κάνω μια πολύ μικρή </w:t>
      </w:r>
      <w:r>
        <w:rPr>
          <w:rFonts w:eastAsia="Times New Roman"/>
          <w:szCs w:val="24"/>
        </w:rPr>
        <w:t xml:space="preserve">αναφορά </w:t>
      </w:r>
      <w:r>
        <w:rPr>
          <w:rFonts w:eastAsia="Times New Roman"/>
          <w:szCs w:val="24"/>
        </w:rPr>
        <w:t>στα άρθρα γι</w:t>
      </w:r>
      <w:r>
        <w:rPr>
          <w:rFonts w:eastAsia="Times New Roman"/>
          <w:szCs w:val="24"/>
        </w:rPr>
        <w:t xml:space="preserve">α </w:t>
      </w:r>
      <w:r>
        <w:rPr>
          <w:rFonts w:eastAsia="Times New Roman"/>
          <w:szCs w:val="24"/>
        </w:rPr>
        <w:t>τα δασικά</w:t>
      </w:r>
      <w:r>
        <w:rPr>
          <w:rFonts w:eastAsia="Times New Roman"/>
          <w:szCs w:val="24"/>
        </w:rPr>
        <w:t>. Εκεί πραγματικά γίνεται –και κρίνω ότι είναι θετικό αυτό- η εξαίρεση κάποιων περιοχών, αυτές που ονομάζονται «πολύγωνα» και χαρακτηρίζονται με το ιώδες χρώμα από την κατάρτιση των δασικών χαρτών. Αυτό βεβαίως γίνεται πολύ απλά για να τελειώσει</w:t>
      </w:r>
      <w:r>
        <w:rPr>
          <w:rFonts w:eastAsia="Times New Roman"/>
          <w:szCs w:val="24"/>
        </w:rPr>
        <w:t xml:space="preserve"> το ξεμπλοκάρισμα και να υπάρξει προώθηση των δασικών χαρτών. Είναι μια αναγκαιότητα, κύριε Υπουργέ, και μέχρι εκεί συμφωνούμε.</w:t>
      </w:r>
    </w:p>
    <w:p w14:paraId="16641B18" w14:textId="77777777" w:rsidR="00434732" w:rsidRDefault="00735F25">
      <w:pPr>
        <w:spacing w:after="0" w:line="600" w:lineRule="auto"/>
        <w:ind w:firstLine="720"/>
        <w:jc w:val="both"/>
        <w:rPr>
          <w:rFonts w:eastAsia="Times New Roman"/>
          <w:szCs w:val="24"/>
        </w:rPr>
      </w:pPr>
      <w:r>
        <w:rPr>
          <w:rFonts w:eastAsia="Times New Roman"/>
          <w:szCs w:val="24"/>
        </w:rPr>
        <w:t>Από κει και πέρα, όμως, έρχεστε και μας λέτε για πυκνώσεις. Οι πυκνώσεις δεν λένε τίποτα. Είναι ένας καινούργιος όρος, τον έχετε</w:t>
      </w:r>
      <w:r>
        <w:rPr>
          <w:rFonts w:eastAsia="Times New Roman"/>
          <w:szCs w:val="24"/>
        </w:rPr>
        <w:t xml:space="preserve"> εφεύρει εσείς και δεν τον έχετε εξηγήσει σε κανέναν. Μας λέτε ότι εντός ενός μηνός το Υπουργείο θα διευκρινίσει. Όταν διευκρινίσει το Υπουργείο, θα διευκρινίσουμε κι εμείς την τελική μας κρίση. Πώς ζητάτε σήμερα να ψηφίσουμε κάτι που κι εσείς δεν ξέρετε π</w:t>
      </w:r>
      <w:r>
        <w:rPr>
          <w:rFonts w:eastAsia="Times New Roman"/>
          <w:szCs w:val="24"/>
        </w:rPr>
        <w:t>ώς ακριβώς θα το διευκρινίσετε;</w:t>
      </w:r>
    </w:p>
    <w:p w14:paraId="16641B19" w14:textId="77777777" w:rsidR="00434732" w:rsidRDefault="00735F25">
      <w:pPr>
        <w:spacing w:after="0" w:line="600" w:lineRule="auto"/>
        <w:ind w:firstLine="720"/>
        <w:jc w:val="both"/>
        <w:rPr>
          <w:rFonts w:eastAsia="Times New Roman"/>
          <w:szCs w:val="24"/>
        </w:rPr>
      </w:pPr>
      <w:r>
        <w:rPr>
          <w:rFonts w:eastAsia="Times New Roman"/>
          <w:szCs w:val="24"/>
        </w:rPr>
        <w:t xml:space="preserve">Θα έλεγα, λοιπόν, ότι κρατάμε την θετική εξαίρεση, την επιλογή των περιοχών αυτών, όμως έχουμε πολλά ερωτήματα και κρατάμε πολλές επιφυλάξεις για την εξέλιξη. Μακάρι οι διευκρινίσεις που θα δώσετε </w:t>
      </w:r>
      <w:r>
        <w:rPr>
          <w:rFonts w:eastAsia="Times New Roman"/>
          <w:szCs w:val="24"/>
        </w:rPr>
        <w:lastRenderedPageBreak/>
        <w:t>να μας πείσουν και να είναι</w:t>
      </w:r>
      <w:r>
        <w:rPr>
          <w:rFonts w:eastAsia="Times New Roman"/>
          <w:szCs w:val="24"/>
        </w:rPr>
        <w:t xml:space="preserve"> σε θετική κατεύθυνση, όμως θα μας επιτρέψετε να έχουμε κάποιες αμφιβολίες μέχρι τότε.</w:t>
      </w:r>
    </w:p>
    <w:p w14:paraId="16641B1A" w14:textId="77777777" w:rsidR="00434732" w:rsidRDefault="00735F25">
      <w:pPr>
        <w:spacing w:after="0" w:line="600" w:lineRule="auto"/>
        <w:ind w:firstLine="720"/>
        <w:jc w:val="both"/>
        <w:rPr>
          <w:rFonts w:eastAsia="Times New Roman"/>
          <w:szCs w:val="24"/>
        </w:rPr>
      </w:pPr>
      <w:r>
        <w:rPr>
          <w:rFonts w:eastAsia="Times New Roman"/>
          <w:szCs w:val="24"/>
        </w:rPr>
        <w:t>Σας ευχαριστώ πολύ.</w:t>
      </w:r>
    </w:p>
    <w:p w14:paraId="16641B1B" w14:textId="77777777" w:rsidR="00434732" w:rsidRDefault="00735F25">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6641B1C" w14:textId="77777777" w:rsidR="00434732" w:rsidRDefault="00735F25">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η κ. Φωτίου για ένα λεπτό για μια νομοτεχνική πα</w:t>
      </w:r>
      <w:r>
        <w:rPr>
          <w:rFonts w:eastAsia="Times New Roman"/>
          <w:szCs w:val="24"/>
        </w:rPr>
        <w:t>ρέμβαση, την οποία μετά θα καταθέσει στα Πρακτικά.</w:t>
      </w:r>
    </w:p>
    <w:p w14:paraId="16641B1D" w14:textId="77777777" w:rsidR="00434732" w:rsidRDefault="00735F25">
      <w:pPr>
        <w:spacing w:after="0"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w:t>
      </w:r>
      <w:r>
        <w:rPr>
          <w:rFonts w:eastAsia="Times New Roman"/>
          <w:szCs w:val="24"/>
        </w:rPr>
        <w:t xml:space="preserve"> </w:t>
      </w:r>
      <w:r>
        <w:rPr>
          <w:rFonts w:eastAsia="Times New Roman"/>
          <w:b/>
          <w:szCs w:val="24"/>
        </w:rPr>
        <w:t>Ασφάλισης και Κοινωνικής Αλληλεγγύης):</w:t>
      </w:r>
      <w:r>
        <w:rPr>
          <w:rFonts w:eastAsia="Times New Roman"/>
          <w:szCs w:val="24"/>
        </w:rPr>
        <w:t xml:space="preserve"> Λιγότερο από ένα λεπτό, κύριε Πρόεδρε.</w:t>
      </w:r>
    </w:p>
    <w:p w14:paraId="16641B1E" w14:textId="77777777" w:rsidR="00434732" w:rsidRDefault="00735F25">
      <w:pPr>
        <w:spacing w:after="0" w:line="600" w:lineRule="auto"/>
        <w:ind w:firstLine="720"/>
        <w:jc w:val="both"/>
        <w:rPr>
          <w:rFonts w:eastAsia="Times New Roman"/>
          <w:szCs w:val="24"/>
        </w:rPr>
      </w:pPr>
      <w:r>
        <w:rPr>
          <w:rFonts w:eastAsia="Times New Roman"/>
          <w:szCs w:val="24"/>
        </w:rPr>
        <w:t>Εκ παραδρομής μπήκαν δύο φράσεις όμοιες, εκ των οποίων η μία πρέπει να</w:t>
      </w:r>
      <w:r>
        <w:rPr>
          <w:rFonts w:eastAsia="Times New Roman"/>
          <w:szCs w:val="24"/>
        </w:rPr>
        <w:t xml:space="preserve"> διαγραφεί, στην παράγραφο 1 του άρθρου 235. Διαγράφεται η φράση «έως τριάντα (30) δήμους» γιατί έχει μπει η φράση «σε τριάντα (30) δήμους».</w:t>
      </w:r>
    </w:p>
    <w:p w14:paraId="16641B1F" w14:textId="77777777" w:rsidR="00434732" w:rsidRDefault="00735F25">
      <w:pPr>
        <w:spacing w:after="0" w:line="600" w:lineRule="auto"/>
        <w:ind w:firstLine="720"/>
        <w:jc w:val="both"/>
        <w:rPr>
          <w:rFonts w:eastAsia="Times New Roman"/>
          <w:szCs w:val="24"/>
        </w:rPr>
      </w:pPr>
      <w:r>
        <w:rPr>
          <w:rFonts w:eastAsia="Times New Roman"/>
          <w:szCs w:val="24"/>
        </w:rPr>
        <w:lastRenderedPageBreak/>
        <w:t xml:space="preserve">(Στο σημείο αυτό η Αναπληρώτρια Υπουργός Εργασίας, Κοινωνικής Ασφάλισης και Κοινωνικής Αλληλεγγύης κ. Θεανώ Φωτίου </w:t>
      </w:r>
      <w:r>
        <w:rPr>
          <w:rFonts w:eastAsia="Times New Roman"/>
          <w:szCs w:val="24"/>
        </w:rPr>
        <w:t>καταθέτει για τα Πρακτικά την προαναφερθείσα νομοτεχνική βελτίωση, η οποία έχει ως εξής:</w:t>
      </w:r>
    </w:p>
    <w:p w14:paraId="16641B20" w14:textId="77777777" w:rsidR="00434732" w:rsidRDefault="00735F25">
      <w:pPr>
        <w:spacing w:after="0" w:line="600" w:lineRule="auto"/>
        <w:ind w:firstLine="720"/>
        <w:jc w:val="both"/>
        <w:rPr>
          <w:rFonts w:eastAsia="Times New Roman"/>
          <w:color w:val="FF0000"/>
          <w:szCs w:val="24"/>
        </w:rPr>
      </w:pPr>
      <w:r>
        <w:rPr>
          <w:rFonts w:eastAsia="Times New Roman"/>
          <w:szCs w:val="24"/>
        </w:rPr>
        <w:t xml:space="preserve">               </w:t>
      </w:r>
      <w:r w:rsidRPr="0020740B">
        <w:rPr>
          <w:rFonts w:eastAsia="Times New Roman"/>
          <w:color w:val="FF0000"/>
          <w:szCs w:val="24"/>
        </w:rPr>
        <w:t>(</w:t>
      </w:r>
      <w:r w:rsidRPr="0020740B">
        <w:rPr>
          <w:rFonts w:eastAsia="Times New Roman"/>
          <w:color w:val="FF0000"/>
          <w:szCs w:val="24"/>
        </w:rPr>
        <w:t xml:space="preserve"> ΑΛΛΑΓΗ ΣΕΛΙΔΑΣ</w:t>
      </w:r>
      <w:r w:rsidRPr="0020740B">
        <w:rPr>
          <w:rFonts w:eastAsia="Times New Roman"/>
          <w:color w:val="FF0000"/>
          <w:szCs w:val="24"/>
        </w:rPr>
        <w:t>)</w:t>
      </w:r>
    </w:p>
    <w:p w14:paraId="16641B21" w14:textId="77777777" w:rsidR="00434732" w:rsidRDefault="00735F25">
      <w:pPr>
        <w:spacing w:after="0" w:line="600" w:lineRule="auto"/>
        <w:ind w:firstLine="720"/>
        <w:jc w:val="both"/>
        <w:rPr>
          <w:rFonts w:eastAsia="Times New Roman"/>
          <w:color w:val="FF0000"/>
          <w:szCs w:val="24"/>
        </w:rPr>
      </w:pPr>
      <w:r w:rsidRPr="0020740B">
        <w:rPr>
          <w:rFonts w:eastAsia="Times New Roman"/>
          <w:color w:val="FF0000"/>
          <w:szCs w:val="24"/>
        </w:rPr>
        <w:t xml:space="preserve">               (ΝΑ ΜΠΕΙ Η ΣΕΛΙΔΑ 72)</w:t>
      </w:r>
    </w:p>
    <w:p w14:paraId="16641B22" w14:textId="77777777" w:rsidR="00434732" w:rsidRDefault="00735F25">
      <w:pPr>
        <w:spacing w:after="0" w:line="600" w:lineRule="auto"/>
        <w:ind w:firstLine="720"/>
        <w:jc w:val="both"/>
        <w:rPr>
          <w:rFonts w:eastAsia="Times New Roman"/>
          <w:color w:val="FF0000"/>
          <w:szCs w:val="24"/>
        </w:rPr>
      </w:pPr>
      <w:r w:rsidRPr="0020740B">
        <w:rPr>
          <w:rFonts w:eastAsia="Times New Roman"/>
          <w:color w:val="FF0000"/>
          <w:szCs w:val="24"/>
        </w:rPr>
        <w:t xml:space="preserve">              ( ΑΛΛΑΓΗ ΣΕΛΙΔΑΣ)</w:t>
      </w:r>
    </w:p>
    <w:p w14:paraId="16641B23" w14:textId="77777777" w:rsidR="00434732" w:rsidRDefault="00735F25">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 κ. Δημήτριος Γάκης έχει τον λό</w:t>
      </w:r>
      <w:r>
        <w:rPr>
          <w:rFonts w:eastAsia="Times New Roman"/>
          <w:szCs w:val="24"/>
        </w:rPr>
        <w:t>γο.</w:t>
      </w:r>
    </w:p>
    <w:p w14:paraId="16641B24" w14:textId="77777777" w:rsidR="00434732" w:rsidRDefault="00735F25">
      <w:pPr>
        <w:spacing w:after="0" w:line="600" w:lineRule="auto"/>
        <w:ind w:firstLine="720"/>
        <w:jc w:val="both"/>
        <w:rPr>
          <w:rFonts w:eastAsia="Times New Roman"/>
          <w:szCs w:val="24"/>
        </w:rPr>
      </w:pPr>
      <w:r>
        <w:rPr>
          <w:rFonts w:eastAsia="Times New Roman"/>
          <w:b/>
          <w:szCs w:val="24"/>
        </w:rPr>
        <w:t>ΔΗΜΗΤΡΙΟΣ ΓΑΚΗΣ:</w:t>
      </w:r>
      <w:r>
        <w:rPr>
          <w:rFonts w:eastAsia="Times New Roman"/>
          <w:szCs w:val="24"/>
        </w:rPr>
        <w:t xml:space="preserve"> Ευχαριστώ, κύριε Πρόεδρε.</w:t>
      </w:r>
    </w:p>
    <w:p w14:paraId="16641B25" w14:textId="77777777" w:rsidR="00434732" w:rsidRDefault="00735F25">
      <w:pPr>
        <w:spacing w:after="0" w:line="600" w:lineRule="auto"/>
        <w:ind w:firstLine="720"/>
        <w:jc w:val="both"/>
        <w:rPr>
          <w:rFonts w:eastAsia="Times New Roman"/>
          <w:szCs w:val="24"/>
        </w:rPr>
      </w:pPr>
      <w:r>
        <w:rPr>
          <w:rFonts w:eastAsia="Times New Roman"/>
          <w:szCs w:val="24"/>
        </w:rPr>
        <w:t xml:space="preserve">Κυρίες και κύριοι συνάδελφοι, για μια ακόμα φορά αυτές τις μέρες στο </w:t>
      </w:r>
      <w:r>
        <w:rPr>
          <w:rFonts w:eastAsia="Times New Roman"/>
          <w:szCs w:val="24"/>
        </w:rPr>
        <w:t xml:space="preserve">ελληνικό </w:t>
      </w:r>
      <w:r>
        <w:rPr>
          <w:rFonts w:eastAsia="Times New Roman"/>
          <w:szCs w:val="24"/>
        </w:rPr>
        <w:t>Κοινοβούλιο η ουσία θυσιάζεται στον βωμό της σκοπιμότητας, στον βωμό της επικοινωνίας, στον βωμό του φαίνεσθαι. Η αντιπολιτευτική σ</w:t>
      </w:r>
      <w:r>
        <w:rPr>
          <w:rFonts w:eastAsia="Times New Roman"/>
          <w:szCs w:val="24"/>
        </w:rPr>
        <w:t xml:space="preserve">τρατηγική επιστρατεύει το ψέμα, την παραπληροφόρηση και την καταστροφολογία με σκοπό να ικανοποιήσει την δικαιολογημένη, θα έλεγα, αγανάκτηση των πολιτών, αγανάκτηση που η ίδια </w:t>
      </w:r>
      <w:r>
        <w:rPr>
          <w:rFonts w:eastAsia="Times New Roman"/>
          <w:szCs w:val="24"/>
        </w:rPr>
        <w:lastRenderedPageBreak/>
        <w:t>η δική της πολιτική έχει δημιουργήσει. Αυτό, δυστυχώς, είναι το κυριότερο χαρακ</w:t>
      </w:r>
      <w:r>
        <w:rPr>
          <w:rFonts w:eastAsia="Times New Roman"/>
          <w:szCs w:val="24"/>
        </w:rPr>
        <w:t xml:space="preserve">τηριστικό του κοινοβουλευτικού λόγου της </w:t>
      </w:r>
      <w:r>
        <w:rPr>
          <w:rFonts w:eastAsia="Times New Roman"/>
          <w:szCs w:val="24"/>
        </w:rPr>
        <w:t>Αντιπολίτευσης</w:t>
      </w:r>
      <w:r>
        <w:rPr>
          <w:rFonts w:eastAsia="Times New Roman"/>
          <w:szCs w:val="24"/>
        </w:rPr>
        <w:t xml:space="preserve">. Σαν όαση στην πολιτική έρημο της </w:t>
      </w:r>
      <w:r>
        <w:rPr>
          <w:rFonts w:eastAsia="Times New Roman"/>
          <w:szCs w:val="24"/>
        </w:rPr>
        <w:t xml:space="preserve">Αντιπολίτευσης </w:t>
      </w:r>
      <w:r>
        <w:rPr>
          <w:rFonts w:eastAsia="Times New Roman"/>
          <w:szCs w:val="24"/>
        </w:rPr>
        <w:t>μπορεί κ</w:t>
      </w:r>
      <w:r>
        <w:rPr>
          <w:rFonts w:eastAsia="Times New Roman"/>
          <w:szCs w:val="24"/>
        </w:rPr>
        <w:t>άποιος</w:t>
      </w:r>
      <w:r>
        <w:rPr>
          <w:rFonts w:eastAsia="Times New Roman"/>
          <w:szCs w:val="24"/>
        </w:rPr>
        <w:t xml:space="preserve"> να χαρακτηρίσει την ομιλία, αλλά και την τελική πρόταση του κ. Σκανδαλίδη. </w:t>
      </w:r>
    </w:p>
    <w:p w14:paraId="16641B26" w14:textId="77777777" w:rsidR="00434732" w:rsidRDefault="00735F25">
      <w:pPr>
        <w:spacing w:after="0" w:line="600" w:lineRule="auto"/>
        <w:ind w:firstLine="720"/>
        <w:jc w:val="both"/>
        <w:rPr>
          <w:rFonts w:eastAsia="Times New Roman"/>
          <w:szCs w:val="24"/>
        </w:rPr>
      </w:pPr>
      <w:r>
        <w:rPr>
          <w:rFonts w:eastAsia="Times New Roman"/>
          <w:szCs w:val="24"/>
        </w:rPr>
        <w:t>Εμείς επιμένουμε, κύριοι συνάδελφοι, στην ουσία. Θα επιμείνο</w:t>
      </w:r>
      <w:r>
        <w:rPr>
          <w:rFonts w:eastAsia="Times New Roman"/>
          <w:szCs w:val="24"/>
        </w:rPr>
        <w:t xml:space="preserve">υμε στην αξιοπιστία, στην ανάπτυξη και στην κοινωνική συνοχή. Εξάλλου, αυτό είναι το τρίπτυχο που εκφράζει και τη λογική του νομοσχεδίου που σήμερα συζητάμε στη Βουλή. Πρόκειται για μια στέρεη, απόλυτα τεκμηριωμένη και ολοκληρωμένη νομοθετική παρέμβαση με </w:t>
      </w:r>
      <w:r>
        <w:rPr>
          <w:rFonts w:eastAsia="Times New Roman"/>
          <w:szCs w:val="24"/>
        </w:rPr>
        <w:t xml:space="preserve">επιχειρήματα. Η ψήφιση των προαπαιτούμενων, σε συνδυασμό με την υλοποίηση του σχεδιασμού του κυβερνητικού έργου και με σημαντικούς πόρους να διοχετεύονται στην πραγματική οικονομία, ανοίγουν μια προοπτική ανάπτυξης. </w:t>
      </w:r>
    </w:p>
    <w:p w14:paraId="16641B27" w14:textId="77777777" w:rsidR="00434732" w:rsidRDefault="00735F25">
      <w:pPr>
        <w:spacing w:after="0" w:line="600" w:lineRule="auto"/>
        <w:ind w:firstLine="720"/>
        <w:jc w:val="both"/>
        <w:rPr>
          <w:rFonts w:eastAsia="Times New Roman"/>
          <w:szCs w:val="24"/>
        </w:rPr>
      </w:pPr>
      <w:r>
        <w:rPr>
          <w:rFonts w:eastAsia="Times New Roman"/>
          <w:szCs w:val="24"/>
        </w:rPr>
        <w:t>Παράλληλα, χρειάζεται να προχωρήσουμε σ</w:t>
      </w:r>
      <w:r>
        <w:rPr>
          <w:rFonts w:eastAsia="Times New Roman"/>
          <w:szCs w:val="24"/>
        </w:rPr>
        <w:t>ε μεταρρυθμιστικά μέτρα που θα στοχεύουν στην προστασία των ασθενέστερων κοινωνικών ομάδων και την ενίσχυση του κοινωνικού κράτους.</w:t>
      </w:r>
    </w:p>
    <w:p w14:paraId="16641B28" w14:textId="77777777" w:rsidR="00434732" w:rsidRDefault="00735F25">
      <w:pPr>
        <w:spacing w:after="0" w:line="600" w:lineRule="auto"/>
        <w:ind w:firstLine="720"/>
        <w:jc w:val="both"/>
        <w:rPr>
          <w:rFonts w:eastAsia="Times New Roman"/>
          <w:szCs w:val="24"/>
        </w:rPr>
      </w:pPr>
      <w:r>
        <w:rPr>
          <w:rFonts w:eastAsia="Times New Roman"/>
          <w:szCs w:val="24"/>
        </w:rPr>
        <w:lastRenderedPageBreak/>
        <w:t>Κυρίες και κύριοι συνάδελφοι, καταλαβαίνουμε τις δυσκολίες και το σύνθετο πλαίσιο μέσα στο οποίο καλούμαστε να κυβερνήσουμε.</w:t>
      </w:r>
      <w:r>
        <w:rPr>
          <w:rFonts w:eastAsia="Times New Roman"/>
          <w:szCs w:val="24"/>
        </w:rPr>
        <w:t xml:space="preserve"> Το βλέπουμε αυτό και σε αρκετές από τις διατάξεις του νομοσχεδίου που σήμερα συζητάμε. </w:t>
      </w:r>
    </w:p>
    <w:p w14:paraId="16641B29" w14:textId="77777777" w:rsidR="00434732" w:rsidRDefault="00735F25">
      <w:pPr>
        <w:spacing w:after="0" w:line="600" w:lineRule="auto"/>
        <w:ind w:firstLine="720"/>
        <w:jc w:val="both"/>
        <w:rPr>
          <w:rFonts w:eastAsia="Times New Roman"/>
          <w:szCs w:val="24"/>
        </w:rPr>
      </w:pPr>
      <w:r>
        <w:rPr>
          <w:rFonts w:eastAsia="Times New Roman"/>
          <w:szCs w:val="24"/>
        </w:rPr>
        <w:t>Υποστηρίζουμε, όμως, ότι ήδη έχουμε πετύχει πολλά. Τιμήσαμε τις δεσμεύσεις μας απέναντι στον ελληνικό λαό για την υλοποίηση της συμφωνίας του Αυγούστου, μια δύσκολη συ</w:t>
      </w:r>
      <w:r>
        <w:rPr>
          <w:rFonts w:eastAsia="Times New Roman"/>
          <w:szCs w:val="24"/>
        </w:rPr>
        <w:t>μφωνία με πολιτικό κόστος, αλλά –πιστεύουμε- με κοινωνικό όφελος στο τέλος.</w:t>
      </w:r>
    </w:p>
    <w:p w14:paraId="16641B2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Αποκαταστήσαμε την αξιοπιστία της χώρας διεθνώς. Διαμορφώσαμε με επιχειρήματα και αποφασιστικότητα έναν οδικό χάρτη για την απομείωση του χρέους. Βάζουμε τέρμα στα σενάρια της κατα</w:t>
      </w:r>
      <w:r>
        <w:rPr>
          <w:rFonts w:eastAsia="Times New Roman" w:cs="Times New Roman"/>
          <w:szCs w:val="24"/>
        </w:rPr>
        <w:t xml:space="preserve">στροφολογίας. Όσοι ποντάρισαν στην αποτυχία της Κυβέρνησης και στην καταστροφή της χώρας έχασαν. Τους αφήνουμε στην πολιτική τους μιζέρια. Τώρα ολοκληρώνουμε τα προαπαιτούμενα της συμφωνίας </w:t>
      </w:r>
      <w:r>
        <w:rPr>
          <w:rFonts w:eastAsia="Times New Roman" w:cs="Times New Roman"/>
          <w:szCs w:val="24"/>
        </w:rPr>
        <w:lastRenderedPageBreak/>
        <w:t>και ετοιμάζουμε παράλληλα ένα συγκροτημένο πρόγραμμα με έμφαση στι</w:t>
      </w:r>
      <w:r>
        <w:rPr>
          <w:rFonts w:eastAsia="Times New Roman" w:cs="Times New Roman"/>
          <w:szCs w:val="24"/>
        </w:rPr>
        <w:t xml:space="preserve">ς επενδύσεις, στην εξωστρέφεια, στην ανάπτυξη, τη δημιουργία θέσεων εργασίας και την παραγωγή εισοδήματος με εκταμίευση πόρων που θα διασφαλίζουν την ανάκαμψη της οικονομίας. </w:t>
      </w:r>
    </w:p>
    <w:p w14:paraId="16641B2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Αξιότιμοι κυρίες και κύριοι συνάδελφοι, θα μου επιτρέψετε να αναφερθώ σε δύο ειδικά θέματα επί των διατάξεων του νομοσχεδίου. Πρώτον, στο θέμα της κατάργησης των μειωμένων συντελεστών του ειδικού φόρου κατανάλωσης οινοπνευματωδών ποτών στα Δωδεκάνησα και τ</w:t>
      </w:r>
      <w:r>
        <w:rPr>
          <w:rFonts w:eastAsia="Times New Roman" w:cs="Times New Roman"/>
          <w:szCs w:val="24"/>
        </w:rPr>
        <w:t xml:space="preserve">ου τέλους διανυκτέρευσης στα ξενοδοχεία, που προβλέπεται να ισχύσουν από 1-1-2018. Θετικές εξελίξεις είναι η </w:t>
      </w:r>
      <w:r>
        <w:rPr>
          <w:rFonts w:eastAsia="Times New Roman" w:cs="Times New Roman"/>
          <w:szCs w:val="24"/>
        </w:rPr>
        <w:t>παράτασ</w:t>
      </w:r>
      <w:r>
        <w:rPr>
          <w:rFonts w:eastAsia="Times New Roman" w:cs="Times New Roman"/>
          <w:szCs w:val="24"/>
        </w:rPr>
        <w:t>η</w:t>
      </w:r>
      <w:r>
        <w:rPr>
          <w:rFonts w:eastAsia="Times New Roman" w:cs="Times New Roman"/>
          <w:szCs w:val="24"/>
        </w:rPr>
        <w:t xml:space="preserve"> μέχρι την εφαρμογή τους στις αρχές του 2018. </w:t>
      </w:r>
    </w:p>
    <w:p w14:paraId="16641B2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Οι ειδικές, όμως, φορολογικές ρυθμίσεις που υπήρχαν θα πρέπει να επανεξεταστούν στο πλαίσιο </w:t>
      </w:r>
      <w:r>
        <w:rPr>
          <w:rFonts w:eastAsia="Times New Roman" w:cs="Times New Roman"/>
          <w:szCs w:val="24"/>
        </w:rPr>
        <w:t xml:space="preserve">των εξελίξεων με την ολοκλήρωση της αξιολόγησης με μια νέα προσέγγιση στην άσκηση νησιωτικής </w:t>
      </w:r>
      <w:r>
        <w:rPr>
          <w:rFonts w:eastAsia="Times New Roman" w:cs="Times New Roman"/>
          <w:szCs w:val="24"/>
        </w:rPr>
        <w:lastRenderedPageBreak/>
        <w:t>πολιτικής και την έγκυρη υιοθέτηση ρεαλιστικών, μεσοπρόθεσμων και στρατηγικών αναπτυξιακών επιλογών ισοδύναμων μέτρων, με στόχο την επίτευξη της οικονομικής, κοινω</w:t>
      </w:r>
      <w:r>
        <w:rPr>
          <w:rFonts w:eastAsia="Times New Roman" w:cs="Times New Roman"/>
          <w:szCs w:val="24"/>
        </w:rPr>
        <w:t xml:space="preserve">νικής και εδαφικής συνοχής για τα νησιά μας. </w:t>
      </w:r>
    </w:p>
    <w:p w14:paraId="16641B2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Αυτή είναι η υπεύθυνη απάντηση σε όσους προσπάθησαν να εκμεταλλευτούν για μικροπολιτικές σκοπιμότητες ζητήματα νησιωτικής ευαισθησίας, όπως είναι η έμμεση φορολόγηση στη νησιωτική χώρα και η κατάργηση των μειωμ</w:t>
      </w:r>
      <w:r>
        <w:rPr>
          <w:rFonts w:eastAsia="Times New Roman" w:cs="Times New Roman"/>
          <w:szCs w:val="24"/>
        </w:rPr>
        <w:t xml:space="preserve">ένων συντελεστών ΦΠΑ. </w:t>
      </w:r>
    </w:p>
    <w:p w14:paraId="16641B2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Αντιπολίτευση </w:t>
      </w:r>
      <w:r>
        <w:rPr>
          <w:rFonts w:eastAsia="Times New Roman" w:cs="Times New Roman"/>
          <w:szCs w:val="24"/>
        </w:rPr>
        <w:t xml:space="preserve">συνεχίζει χωρίς ντροπή –θα έλεγα- να προβοκάρει πάνω στην κατάργηση των μειωμένων συντελεστών ΦΠΑ στα Δωδεκάνησα. Κανείς μας δεν μπορεί να νιώθει άμοιρος ευθυνών. </w:t>
      </w:r>
    </w:p>
    <w:p w14:paraId="16641B2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Θα μου επιτρέψετε να αναφερθώ σε δύο διατάξεις του ν.4336/2015, δηλαδή της συμφωνίας του Αυγούστου, για να βάλουμε τα πράγματα και τη στάση του καθενός μας στις πραγματικές διαστάσεις. Στην παράγραφο γ, σελίδα 1016 που αναφέρεται στις μεταρρυθμίσεις φορολο</w:t>
      </w:r>
      <w:r>
        <w:rPr>
          <w:rFonts w:eastAsia="Times New Roman" w:cs="Times New Roman"/>
          <w:szCs w:val="24"/>
        </w:rPr>
        <w:t xml:space="preserve">γικής πολιτικής λέει ότι η </w:t>
      </w:r>
      <w:r>
        <w:rPr>
          <w:rFonts w:eastAsia="Times New Roman" w:cs="Times New Roman"/>
          <w:szCs w:val="24"/>
        </w:rPr>
        <w:lastRenderedPageBreak/>
        <w:t xml:space="preserve">Κυβέρνηση δεσμεύεται για τις παραπέρα μεταρρυθμίσεις </w:t>
      </w:r>
      <w:r>
        <w:rPr>
          <w:rFonts w:eastAsia="Times New Roman" w:cs="Times New Roman"/>
          <w:szCs w:val="24"/>
        </w:rPr>
        <w:t>ως ακολούθως</w:t>
      </w:r>
      <w:r>
        <w:rPr>
          <w:rFonts w:eastAsia="Times New Roman" w:cs="Times New Roman"/>
          <w:szCs w:val="24"/>
        </w:rPr>
        <w:t>: «Θα διευκρινίσουν ότι οι μειωμένοι συντελεστές ΦΠΑ για τα νησιά θα καταργηθούν πλήρως έως το τέλος του 2016 και θα καθορίσουν τις μεταβατικές διατάξεις».</w:t>
      </w:r>
    </w:p>
    <w:p w14:paraId="16641B3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Στην υπο</w:t>
      </w:r>
      <w:r>
        <w:rPr>
          <w:rFonts w:eastAsia="Times New Roman" w:cs="Times New Roman"/>
          <w:szCs w:val="24"/>
        </w:rPr>
        <w:t>παράγραφο Δ2, «Ρυθμίσεις Κώδικα ΦΠΑ», στη σελίδα 962 προβλέπεται: «Οι προβλεπόμενες στην παράγραφο 4, 5 και 6 του άρθρου 21 του ν.2859/2002 μειώσεις των συντελεστών ΦΠΑ καταργούνται σταδιακά ως ακολούθως: από 1-10-2015 στην πρώτη ομάδα νησιών, από 1-6-2016</w:t>
      </w:r>
      <w:r>
        <w:rPr>
          <w:rFonts w:eastAsia="Times New Roman" w:cs="Times New Roman"/>
          <w:szCs w:val="24"/>
        </w:rPr>
        <w:t xml:space="preserve"> στη δεύτερη ομάδα νησιών και από 1-1-2017 στα υπόλοιπα νησιά». </w:t>
      </w:r>
    </w:p>
    <w:p w14:paraId="16641B3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Ακούσαμε εδώ συναδέλφους που ψηφίσανε τα παραπάνω μέτρα να αναφέρονται με κάποιες εκφράσεις όπως «αντίο Κυκλάδες», «χαιρετίσματα Δωδεκάνησα». Και αναρωτιόμαστε, κύριοι συνάδελφοι, δεν καταλάβ</w:t>
      </w:r>
      <w:r>
        <w:rPr>
          <w:rFonts w:eastAsia="Times New Roman" w:cs="Times New Roman"/>
          <w:szCs w:val="24"/>
        </w:rPr>
        <w:t xml:space="preserve">ατε ότι όλοι μαζί τα ψηφίσαμε αυτά; Και η αιτιολογία ότι τα ψηφίσαμε για τη σωτηρία της χώρας είναι νομίζω μια άστοχη δικαιολογία. </w:t>
      </w:r>
    </w:p>
    <w:p w14:paraId="16641B3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Ποιος τα ψήφισε όλα αυτά; Τα ψηφίσαμε οι συνάδελφοι της Νέας Δημοκρατίας, </w:t>
      </w:r>
      <w:r>
        <w:rPr>
          <w:rFonts w:eastAsia="Times New Roman" w:cs="Times New Roman"/>
          <w:szCs w:val="24"/>
        </w:rPr>
        <w:t xml:space="preserve">του </w:t>
      </w:r>
      <w:r>
        <w:rPr>
          <w:rFonts w:eastAsia="Times New Roman" w:cs="Times New Roman"/>
          <w:szCs w:val="24"/>
        </w:rPr>
        <w:t>ΠΑΣΟΚ, του Ποταμιού</w:t>
      </w:r>
      <w:r>
        <w:rPr>
          <w:rFonts w:eastAsia="Times New Roman" w:cs="Times New Roman"/>
          <w:szCs w:val="24"/>
        </w:rPr>
        <w:t>.</w:t>
      </w:r>
      <w:r>
        <w:rPr>
          <w:rFonts w:eastAsia="Times New Roman" w:cs="Times New Roman"/>
          <w:szCs w:val="24"/>
        </w:rPr>
        <w:t xml:space="preserve"> Τα ψηφίσαμε και εμείς βέβ</w:t>
      </w:r>
      <w:r>
        <w:rPr>
          <w:rFonts w:eastAsia="Times New Roman" w:cs="Times New Roman"/>
          <w:szCs w:val="24"/>
        </w:rPr>
        <w:t xml:space="preserve">αια. Εμείς δεν αποποιούμαστε των ευθυνών μας. Τα ψήφισε και ο κ. Βρούτσης που δεν είναι εδώ, αλλά είναι </w:t>
      </w:r>
      <w:r>
        <w:rPr>
          <w:rFonts w:eastAsia="Times New Roman" w:cs="Times New Roman"/>
          <w:szCs w:val="24"/>
        </w:rPr>
        <w:t>«</w:t>
      </w:r>
      <w:r>
        <w:rPr>
          <w:rFonts w:eastAsia="Times New Roman" w:cs="Times New Roman"/>
          <w:szCs w:val="24"/>
        </w:rPr>
        <w:t>στα κάγκελα</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στα κεραμίδια</w:t>
      </w:r>
      <w:r>
        <w:rPr>
          <w:rFonts w:eastAsia="Times New Roman" w:cs="Times New Roman"/>
          <w:szCs w:val="24"/>
        </w:rPr>
        <w:t>»</w:t>
      </w:r>
      <w:r>
        <w:rPr>
          <w:rFonts w:eastAsia="Times New Roman" w:cs="Times New Roman"/>
          <w:szCs w:val="24"/>
        </w:rPr>
        <w:t xml:space="preserve"> σήμερα. Αλήθεια, δεν καταλάβατε τι ψηφίσατε ή σήμερα αναζητάτε την Κολυμβήθρα του Σιλωάμ για την προσωπική και κομματι</w:t>
      </w:r>
      <w:r>
        <w:rPr>
          <w:rFonts w:eastAsia="Times New Roman" w:cs="Times New Roman"/>
          <w:szCs w:val="24"/>
        </w:rPr>
        <w:t xml:space="preserve">κή σας στάση; </w:t>
      </w:r>
    </w:p>
    <w:p w14:paraId="16641B3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Αυτόματος μηχανισμός δημοσιονομικής προσαρμογής: Όπως τόνισε και ο Υπουργός Οικονομικών, πρόκειται για έναν αυτόματο μηχανισμό διόρθωσης. Δεν πρόκειται για λήψη μέτρων και αυτό είναι μια επιτυχία για εμάς. Είμαστε σίγουροι ότι οι ρεαλιστικοί</w:t>
      </w:r>
      <w:r>
        <w:rPr>
          <w:rFonts w:eastAsia="Times New Roman" w:cs="Times New Roman"/>
          <w:szCs w:val="24"/>
        </w:rPr>
        <w:t xml:space="preserve"> στόχοι και η σωστή δημοσιονομική διαχείριση θα καταστίσουν απόλυτα μη αναγκαία την ενεργοποίηση του μηχανισμού διόρθωσης. Θα διαψεύσουμε όσους ποντάρισαν στην καταστροφολογία και την επικοινωνιακή εφήμερη ρητορική και τότε θα πρέπει να γυρίσουμε στο σήμερ</w:t>
      </w:r>
      <w:r>
        <w:rPr>
          <w:rFonts w:eastAsia="Times New Roman" w:cs="Times New Roman"/>
          <w:szCs w:val="24"/>
        </w:rPr>
        <w:t xml:space="preserve">α και να κάνουμε ταμείο. </w:t>
      </w:r>
    </w:p>
    <w:p w14:paraId="16641B3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6641B3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Επιπλέον, νομίζω ότι όλοι είμαστε προβληματισμένοι όσον αφορά την αποτελεσματική λειτουργία του νέου </w:t>
      </w:r>
      <w:r>
        <w:rPr>
          <w:rFonts w:eastAsia="Times New Roman" w:cs="Times New Roman"/>
          <w:szCs w:val="24"/>
        </w:rPr>
        <w:t>ταμείου</w:t>
      </w:r>
      <w:r>
        <w:rPr>
          <w:rFonts w:eastAsia="Times New Roman" w:cs="Times New Roman"/>
          <w:szCs w:val="24"/>
        </w:rPr>
        <w:t>. θα ήθελα να μου δώσετε μισό λεπτό ακ</w:t>
      </w:r>
      <w:r>
        <w:rPr>
          <w:rFonts w:eastAsia="Times New Roman" w:cs="Times New Roman"/>
          <w:szCs w:val="24"/>
        </w:rPr>
        <w:t>όμα, κύριε Πρόεδρε.</w:t>
      </w:r>
    </w:p>
    <w:p w14:paraId="16641B3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Ναι, μισό λεπτό μόνο, όμως, γιατί σας έχω δώσει ήδη, όπως σε όλους βέβαια. </w:t>
      </w:r>
    </w:p>
    <w:p w14:paraId="16641B3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ΔΗΜΗΤΡΙΟΣ ΓΑΚΗΣ:</w:t>
      </w:r>
      <w:r>
        <w:rPr>
          <w:rFonts w:eastAsia="Times New Roman" w:cs="Times New Roman"/>
          <w:szCs w:val="24"/>
        </w:rPr>
        <w:t xml:space="preserve"> Ειδικότερα για την Περιφέρειά μας αποτελεί πρόκληση και ταυτόχρονα είναι υποχρέωσή μας απέναντι στη δωδεκαννησ</w:t>
      </w:r>
      <w:r>
        <w:rPr>
          <w:rFonts w:eastAsia="Times New Roman" w:cs="Times New Roman"/>
          <w:szCs w:val="24"/>
        </w:rPr>
        <w:t xml:space="preserve">ιακή κοινωνία να επικεντρωθούμε στην ολοκλήρωση με τον πιο κατάλληλο και βιώσιμο τρόπο της επένδυσης του </w:t>
      </w:r>
      <w:r>
        <w:rPr>
          <w:rFonts w:eastAsia="Times New Roman" w:cs="Times New Roman"/>
          <w:szCs w:val="24"/>
        </w:rPr>
        <w:t xml:space="preserve">«Γκολφ </w:t>
      </w:r>
      <w:r>
        <w:rPr>
          <w:rFonts w:eastAsia="Times New Roman" w:cs="Times New Roman"/>
          <w:szCs w:val="24"/>
        </w:rPr>
        <w:t>Αφάντου</w:t>
      </w:r>
      <w:r>
        <w:rPr>
          <w:rFonts w:eastAsia="Times New Roman" w:cs="Times New Roman"/>
          <w:szCs w:val="24"/>
        </w:rPr>
        <w:t>»</w:t>
      </w:r>
      <w:r>
        <w:rPr>
          <w:rFonts w:eastAsia="Times New Roman" w:cs="Times New Roman"/>
          <w:szCs w:val="24"/>
        </w:rPr>
        <w:t>, για το οποίο θα πω παρακάτω. Είναι ένα έργο υψίστης σημασίας για τον τουρισμό στην περιοχή μας. Επιμένουμε, όμως, να ακολουθούμε ένα σ</w:t>
      </w:r>
      <w:r>
        <w:rPr>
          <w:rFonts w:eastAsia="Times New Roman" w:cs="Times New Roman"/>
          <w:szCs w:val="24"/>
        </w:rPr>
        <w:t>χέδιο που θα λαμβάνει υπ</w:t>
      </w:r>
      <w:r>
        <w:rPr>
          <w:rFonts w:eastAsia="Times New Roman" w:cs="Times New Roman"/>
          <w:szCs w:val="24"/>
        </w:rPr>
        <w:t xml:space="preserve">’ </w:t>
      </w:r>
      <w:r>
        <w:rPr>
          <w:rFonts w:eastAsia="Times New Roman" w:cs="Times New Roman"/>
          <w:szCs w:val="24"/>
        </w:rPr>
        <w:t xml:space="preserve">όψιν το μέγεθος και τη συνθετότητα του έργου, θα σέβεται το φυσικό περιβάλλον και τον πολιτιστικό πλούτο του νησιού μας. Σε αυτήν την προσπάθεια έχουμε σύμμαχο και την τοπική κοινωνία. </w:t>
      </w:r>
    </w:p>
    <w:p w14:paraId="16641B3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Διάφοροι μηχανισμοί δυστυχώς προσπάθησαν χρη</w:t>
      </w:r>
      <w:r>
        <w:rPr>
          <w:rFonts w:eastAsia="Times New Roman" w:cs="Times New Roman"/>
          <w:szCs w:val="24"/>
        </w:rPr>
        <w:t xml:space="preserve">σιμοποιώντας ακόμα και αυτήν την επένδυση να πλήξουν την επενδυτική δυναμική που ακολουθεί μετά την πρώτη αξιολόγηση της συμφωνίας. </w:t>
      </w:r>
    </w:p>
    <w:p w14:paraId="16641B3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συνάδελφε, μαζέψτε λίγο την ομιλία σας.</w:t>
      </w:r>
    </w:p>
    <w:p w14:paraId="16641B3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ΔΗΜΗΤΡΙΟΣ ΓΑΚΗΣ:</w:t>
      </w:r>
      <w:r>
        <w:rPr>
          <w:rFonts w:eastAsia="Times New Roman" w:cs="Times New Roman"/>
          <w:szCs w:val="24"/>
        </w:rPr>
        <w:t xml:space="preserve"> Μάλιστα, κύριε Πρόεδρε. Είν</w:t>
      </w:r>
      <w:r>
        <w:rPr>
          <w:rFonts w:eastAsia="Times New Roman" w:cs="Times New Roman"/>
          <w:szCs w:val="24"/>
        </w:rPr>
        <w:t xml:space="preserve">αι τρεις γραμμές. </w:t>
      </w:r>
    </w:p>
    <w:p w14:paraId="16641B3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Παλέψαμε  και συνεχίζουμε να μαχόμαστε μέσα σε ένα δύσκολο ευρωπαϊκό περιβάλλον, κύριοι συνάδελφοι, που αμφισβητεί την Ευρώπη της αλληλεγγύης. Την ακυρώνει και στη θέση της προσπαθεί να επιβάλει τον κανόνα του ισχυρού, να επιβάλ</w:t>
      </w:r>
      <w:r>
        <w:rPr>
          <w:rFonts w:eastAsia="Times New Roman" w:cs="Times New Roman"/>
          <w:szCs w:val="24"/>
        </w:rPr>
        <w:t xml:space="preserve">ει τον Βορρά στον Νότο. </w:t>
      </w:r>
    </w:p>
    <w:p w14:paraId="16641B3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Διεκδικούμε χώρο για την εφαρμογή δράσεων που θα μετριάσουν τις συνέπειες των μνημονίων στην κοινωνία. Θα προχωρήσουμε μπροστά με δύναμη και αποφασιστικότητα για την δημοκρατία, για την κοινωνική δικαιοσύνη και για την επιβίωση της</w:t>
      </w:r>
      <w:r>
        <w:rPr>
          <w:rFonts w:eastAsia="Times New Roman" w:cs="Times New Roman"/>
          <w:szCs w:val="24"/>
        </w:rPr>
        <w:t xml:space="preserve"> χώρας.</w:t>
      </w:r>
    </w:p>
    <w:p w14:paraId="16641B3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6641B3E" w14:textId="77777777" w:rsidR="00434732" w:rsidRDefault="00735F25">
      <w:pPr>
        <w:spacing w:after="0"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16641B3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ΠΡΟΕΔΡΕΥΩΝ (Νικήτας Κακλαμάνης): </w:t>
      </w:r>
      <w:r>
        <w:rPr>
          <w:rFonts w:eastAsia="Times New Roman" w:cs="Times New Roman"/>
          <w:szCs w:val="24"/>
        </w:rPr>
        <w:t xml:space="preserve">Ο κ. Σταθάκης θέλει νομοτεχνικές βελτιώσεις να καταθέσει κι όχι τροπολογίες, όπως μου είπε και γι’ αυτό του είπα να περιμένει. </w:t>
      </w:r>
    </w:p>
    <w:p w14:paraId="16641B4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Σας δίνω το</w:t>
      </w:r>
      <w:r>
        <w:rPr>
          <w:rFonts w:eastAsia="Times New Roman" w:cs="Times New Roman"/>
          <w:szCs w:val="24"/>
        </w:rPr>
        <w:t>ν</w:t>
      </w:r>
      <w:r>
        <w:rPr>
          <w:rFonts w:eastAsia="Times New Roman" w:cs="Times New Roman"/>
          <w:szCs w:val="24"/>
        </w:rPr>
        <w:t xml:space="preserve"> λόγο να τις αναπτύξετε και να τις καταθέσετε, για να διανεμηθούν στους συναδέλφους.</w:t>
      </w:r>
    </w:p>
    <w:p w14:paraId="16641B4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Πρόκειται για νομοτεχνικές βελτιώσεις οι οποίες είναι κυρίως φραστικές και αφορούν στην Γενική Γραμματεί</w:t>
      </w:r>
      <w:r>
        <w:rPr>
          <w:rFonts w:eastAsia="Times New Roman" w:cs="Times New Roman"/>
          <w:szCs w:val="24"/>
        </w:rPr>
        <w:t>α Διαχείρισης του Ιδιωτικού Χρέους. Διορθώνουν παραγράφους ουσιαστικά και είναι παραπομπές σε παραγράφους με ακρίβεια. Είναι τριάντα έξι και όλες αναφέρονται σε γλωσσική επιμέλεια ουσιαστικά και παραπομπές ακρίβειας αναφορικά με τις παραγράφους, διότι κατά</w:t>
      </w:r>
      <w:r>
        <w:rPr>
          <w:rFonts w:eastAsia="Times New Roman" w:cs="Times New Roman"/>
          <w:szCs w:val="24"/>
        </w:rPr>
        <w:t xml:space="preserve"> την εκτύπωση υπήρχαν κάποια προβλήματα. Αυτό είναι το </w:t>
      </w:r>
      <w:r>
        <w:rPr>
          <w:rFonts w:eastAsia="Times New Roman" w:cs="Times New Roman"/>
          <w:szCs w:val="24"/>
        </w:rPr>
        <w:t>πρώτο</w:t>
      </w:r>
      <w:r>
        <w:rPr>
          <w:rFonts w:eastAsia="Times New Roman" w:cs="Times New Roman"/>
          <w:szCs w:val="24"/>
        </w:rPr>
        <w:t xml:space="preserve">. </w:t>
      </w:r>
    </w:p>
    <w:p w14:paraId="16641B4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Δεύτερον, προσθέτει μια λέξη στη διαδικασία του Πειθαρχικού Συμβουλίου της Επιτροπής Ανταγωνισμού. Προστίθεται η λέξη «εχεμύθεια» δίπλα στην «υποχρέωση εμπιστευτικότητας». </w:t>
      </w:r>
    </w:p>
    <w:p w14:paraId="16641B4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Η τρίτη, την οποία θ</w:t>
      </w:r>
      <w:r>
        <w:rPr>
          <w:rFonts w:eastAsia="Times New Roman" w:cs="Times New Roman"/>
          <w:szCs w:val="24"/>
        </w:rPr>
        <w:t>α παρουσιάσει ο κ. Παρασκευόπουλος, αφορά στο άρθρο 106, για το αξιόποινο. Φεύγει η λέξη «συρρέοντα» και επαναδιατυπώνεται με μεγαλύτερη σαφήνεια, με αντικατάσταση αυτής της λέξης την οποία θα την εξηγήσει καλύτερα ο κ. Παρασκευόπουλος, μιας και αφορά νομι</w:t>
      </w:r>
      <w:r>
        <w:rPr>
          <w:rFonts w:eastAsia="Times New Roman" w:cs="Times New Roman"/>
          <w:szCs w:val="24"/>
        </w:rPr>
        <w:t>κή διάσταση.</w:t>
      </w:r>
    </w:p>
    <w:p w14:paraId="16641B44" w14:textId="77777777" w:rsidR="00434732" w:rsidRDefault="00735F25">
      <w:pPr>
        <w:spacing w:after="0" w:line="600" w:lineRule="auto"/>
        <w:ind w:firstLine="540"/>
        <w:jc w:val="both"/>
        <w:rPr>
          <w:rFonts w:eastAsia="Times New Roman" w:cs="Times New Roman"/>
          <w:szCs w:val="24"/>
        </w:rPr>
      </w:pPr>
      <w:r>
        <w:rPr>
          <w:rFonts w:eastAsia="Times New Roman" w:cs="Times New Roman"/>
          <w:szCs w:val="24"/>
        </w:rPr>
        <w:t>(Στο σημείο αυτό ο Υπουργός Οικονομίας, Ανάπτυξης και Τουρισμού, κ. Γεώργιος Σταθάκης καταθέτει για τα Πρακτικά τις προαναφερθείσες νομοτεχνικές βελτιώσεις, οι οποίες έχουν ως εξής:</w:t>
      </w:r>
    </w:p>
    <w:p w14:paraId="16641B45" w14:textId="77777777" w:rsidR="00434732" w:rsidRDefault="00735F25">
      <w:pPr>
        <w:spacing w:after="0" w:line="600" w:lineRule="auto"/>
        <w:ind w:firstLine="540"/>
        <w:jc w:val="both"/>
        <w:rPr>
          <w:rFonts w:eastAsia="Times New Roman" w:cs="Times New Roman"/>
          <w:color w:val="FF0000"/>
          <w:szCs w:val="24"/>
        </w:rPr>
      </w:pPr>
      <w:r>
        <w:rPr>
          <w:rFonts w:eastAsia="Times New Roman" w:cs="Times New Roman"/>
          <w:szCs w:val="24"/>
        </w:rPr>
        <w:t xml:space="preserve">                   </w:t>
      </w:r>
      <w:r w:rsidRPr="009F2279">
        <w:rPr>
          <w:rFonts w:eastAsia="Times New Roman" w:cs="Times New Roman"/>
          <w:color w:val="FF0000"/>
          <w:szCs w:val="24"/>
        </w:rPr>
        <w:t>(ΑΛΛΑΓΗ ΣΕΛΙΔΑΣ)</w:t>
      </w:r>
    </w:p>
    <w:p w14:paraId="16641B46" w14:textId="77777777" w:rsidR="00434732" w:rsidRDefault="00735F25">
      <w:pPr>
        <w:spacing w:after="0" w:line="600" w:lineRule="auto"/>
        <w:ind w:firstLine="540"/>
        <w:jc w:val="both"/>
        <w:rPr>
          <w:rFonts w:eastAsia="Times New Roman" w:cs="Times New Roman"/>
          <w:color w:val="FF0000"/>
          <w:szCs w:val="24"/>
        </w:rPr>
      </w:pPr>
      <w:r w:rsidRPr="009F2279">
        <w:rPr>
          <w:rFonts w:eastAsia="Times New Roman" w:cs="Times New Roman"/>
          <w:color w:val="FF0000"/>
          <w:szCs w:val="24"/>
        </w:rPr>
        <w:t xml:space="preserve">                   (ΝΑ ΜΠΟΥΝ ΟΙ ΣΕΛΙΔΕΣ 82</w:t>
      </w:r>
      <w:r w:rsidRPr="009F2279">
        <w:rPr>
          <w:rFonts w:eastAsia="Times New Roman" w:cs="Times New Roman"/>
          <w:color w:val="FF0000"/>
          <w:szCs w:val="24"/>
        </w:rPr>
        <w:t xml:space="preserve"> έως 86)</w:t>
      </w:r>
    </w:p>
    <w:p w14:paraId="16641B47" w14:textId="77777777" w:rsidR="00434732" w:rsidRDefault="00735F25">
      <w:pPr>
        <w:spacing w:after="0" w:line="600" w:lineRule="auto"/>
        <w:ind w:firstLine="540"/>
        <w:jc w:val="both"/>
        <w:rPr>
          <w:rFonts w:eastAsia="Times New Roman"/>
          <w:color w:val="FF0000"/>
          <w:szCs w:val="24"/>
        </w:rPr>
      </w:pPr>
      <w:r w:rsidRPr="009F2279">
        <w:rPr>
          <w:rFonts w:eastAsia="Times New Roman"/>
          <w:color w:val="FF0000"/>
          <w:szCs w:val="24"/>
        </w:rPr>
        <w:t xml:space="preserve">                   </w:t>
      </w:r>
      <w:r w:rsidRPr="009F2279">
        <w:rPr>
          <w:rFonts w:eastAsia="Times New Roman"/>
          <w:color w:val="FF0000"/>
          <w:szCs w:val="24"/>
        </w:rPr>
        <w:t>(</w:t>
      </w:r>
      <w:r w:rsidRPr="009F2279">
        <w:rPr>
          <w:rFonts w:eastAsia="Times New Roman"/>
          <w:color w:val="FF0000"/>
          <w:szCs w:val="24"/>
        </w:rPr>
        <w:t>ΑΛΛΑΓΗ ΣΕΛΙΔΑΣ</w:t>
      </w:r>
      <w:r w:rsidRPr="009F2279">
        <w:rPr>
          <w:rFonts w:eastAsia="Times New Roman"/>
          <w:color w:val="FF0000"/>
          <w:szCs w:val="24"/>
        </w:rPr>
        <w:t>)</w:t>
      </w:r>
    </w:p>
    <w:p w14:paraId="16641B4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w:t>
      </w:r>
      <w:r>
        <w:rPr>
          <w:rFonts w:eastAsia="Times New Roman" w:cs="Times New Roman"/>
          <w:szCs w:val="24"/>
        </w:rPr>
        <w:t xml:space="preserve">ύριε Παρασκευόπουλε, έχετε τον λόγο για δυο λεπτά κι εσείς. </w:t>
      </w:r>
    </w:p>
    <w:p w14:paraId="16641B4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w:t>
      </w:r>
      <w:r>
        <w:rPr>
          <w:rFonts w:eastAsia="Times New Roman" w:cs="Times New Roman"/>
          <w:b/>
          <w:szCs w:val="24"/>
        </w:rPr>
        <w:t xml:space="preserve">Δικαιωμάτων): </w:t>
      </w:r>
      <w:r>
        <w:rPr>
          <w:rFonts w:eastAsia="Times New Roman" w:cs="Times New Roman"/>
          <w:szCs w:val="24"/>
        </w:rPr>
        <w:t>Ευχαριστώ, κύριε Πρόεδρε.</w:t>
      </w:r>
    </w:p>
    <w:p w14:paraId="16641B4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Η ρύθμιση αφορά στον θεσμό της εξάλειψης του αξιοποίνου παραβάσεων του ελεύθερου ανταγωνισμού εφόσον έχει γίνει καταβολή των προστίμων. Είναι πολύ γνωστό ότι ο θεσμός εξάλειψης του αξιοποίνου δεν αποτελεί έναν νεοτερισμό, αλλά είναι ένας πανάρχαιος θεσμός,</w:t>
      </w:r>
      <w:r>
        <w:rPr>
          <w:rFonts w:eastAsia="Times New Roman" w:cs="Times New Roman"/>
          <w:szCs w:val="24"/>
        </w:rPr>
        <w:t xml:space="preserve"> ο οποίος υπάρχει και στον Ποινικό Κώδικα ακόμα και στην κλοπή. </w:t>
      </w:r>
    </w:p>
    <w:p w14:paraId="16641B4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Εδώ προβλέπεται ότι αν καταβληθεί ή τακτοποιηθεί πλήρως η διοικητική ευθύνη με πρόστιμο, τότε εξαλείφεται το αξιόποινο. Η προηγούμενη διατύπωση αναφερόταν σε εξάλειψη του αξιοποίνου και των σ</w:t>
      </w:r>
      <w:r>
        <w:rPr>
          <w:rFonts w:eastAsia="Times New Roman" w:cs="Times New Roman"/>
          <w:szCs w:val="24"/>
        </w:rPr>
        <w:t>υρρεόντων εγκλημάτων. Μπορούσε να δημιουργηθεί μια σύγχυση, γιατί ο όρος «συρροή» αναφέρεται τόσο στα εγκλήματα που τελούνται με μια πράξη -τελείται μια πράξη και ενδεχομένως σχετίζεται με πάνω από έναν νόμους- ή και στα εγκλήματα τα οποία έχουν τελεστεί μ</w:t>
      </w:r>
      <w:r>
        <w:rPr>
          <w:rFonts w:eastAsia="Times New Roman" w:cs="Times New Roman"/>
          <w:szCs w:val="24"/>
        </w:rPr>
        <w:t xml:space="preserve">ε περισσότερες πράξεις και αποτελούν κάτι διαφορετικό και πρόσθετο. </w:t>
      </w:r>
    </w:p>
    <w:p w14:paraId="16641B4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Προκειμένου να μην υπάρχει αυτή η σύγχυση, διότι οπωσδήποτε εδώ η εξάλειψη του αξιοποίνου αφορά μια και μόνο πράξη παραβίασης του ελεύθερου ανταγωνισμού, άλλαξε η διατύπωση και αναφέρει </w:t>
      </w:r>
      <w:r>
        <w:rPr>
          <w:rFonts w:eastAsia="Times New Roman" w:cs="Times New Roman"/>
          <w:szCs w:val="24"/>
        </w:rPr>
        <w:lastRenderedPageBreak/>
        <w:t>π</w:t>
      </w:r>
      <w:r>
        <w:rPr>
          <w:rFonts w:eastAsia="Times New Roman" w:cs="Times New Roman"/>
          <w:szCs w:val="24"/>
        </w:rPr>
        <w:t>λέον ότι εφόσον πληρωθεί το πρόστιμο ή λάβει χώρα η απαλλαγή απ’ αυτό, εξαλείφεται το αξιόποινο των σχετικών εγκλημάτων που στοιχειοθετούνται με την ίδια παράβαση και επέρχεται πλήρης απαλλαγή. Αυτή είναι η νέα διατύπωση η οποία είναι απλή, είναι σαφής. Εί</w:t>
      </w:r>
      <w:r>
        <w:rPr>
          <w:rFonts w:eastAsia="Times New Roman" w:cs="Times New Roman"/>
          <w:szCs w:val="24"/>
        </w:rPr>
        <w:t xml:space="preserve">ναι σαφές ότι η εξάλειψη αναφέρεται στην ίδια παράβαση. </w:t>
      </w:r>
    </w:p>
    <w:p w14:paraId="16641B4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16641B4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Παρακαλώ να τα καταθέσετε και να φωτοτυπηθούν και να δοθούν στους συναδέλφους για να τις έχουν μπροστά τους. Ειδικώς την τρίτη ενδεχομ</w:t>
      </w:r>
      <w:r>
        <w:rPr>
          <w:rFonts w:eastAsia="Times New Roman" w:cs="Times New Roman"/>
          <w:szCs w:val="24"/>
        </w:rPr>
        <w:t xml:space="preserve">ένως να πρέπει να τη διαβάσουν με προσοχή, γιατί είναι το επίμαχο άρθρο 106. </w:t>
      </w:r>
    </w:p>
    <w:p w14:paraId="16641B4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Κατατέθηκαν ήδη, κύριε Πρόεδρε.</w:t>
      </w:r>
    </w:p>
    <w:p w14:paraId="16641B5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w:t>
      </w:r>
      <w:r>
        <w:rPr>
          <w:rFonts w:eastAsia="Times New Roman" w:cs="Times New Roman"/>
          <w:szCs w:val="24"/>
        </w:rPr>
        <w:t xml:space="preserve">φοι, έχω την τιμή να ανακοινώσω στο Σώμα ότι </w:t>
      </w:r>
      <w:r>
        <w:rPr>
          <w:rFonts w:eastAsia="Times New Roman" w:cs="Times New Roman"/>
          <w:szCs w:val="24"/>
        </w:rPr>
        <w:t xml:space="preserve">τη συνεδρίασή μας παρακολουθούν </w:t>
      </w:r>
      <w:r>
        <w:rPr>
          <w:rFonts w:eastAsia="Times New Roman" w:cs="Times New Roman"/>
          <w:szCs w:val="24"/>
        </w:rPr>
        <w:t xml:space="preserve">από τα άνω δυτικά θεωρεία </w:t>
      </w:r>
      <w:r>
        <w:rPr>
          <w:rFonts w:eastAsia="Times New Roman" w:cs="Times New Roman"/>
          <w:szCs w:val="24"/>
        </w:rPr>
        <w:t>της Βουλής</w:t>
      </w:r>
      <w:r>
        <w:rPr>
          <w:rFonts w:eastAsia="Times New Roman" w:cs="Times New Roman"/>
          <w:szCs w:val="24"/>
        </w:rPr>
        <w:t xml:space="preserve">, αφού </w:t>
      </w:r>
      <w:r>
        <w:rPr>
          <w:rFonts w:eastAsia="Times New Roman" w:cs="Times New Roman"/>
          <w:szCs w:val="24"/>
        </w:rPr>
        <w:lastRenderedPageBreak/>
        <w:t>προηγουμένως ενημερώθηκαν για την ιστορία του κτηρίου και τον τρόπο οργάνωσης και λειτουργίας της Βουλής και ξεναγήθηκαν στην έκθεση της</w:t>
      </w:r>
      <w:r>
        <w:rPr>
          <w:rFonts w:eastAsia="Times New Roman" w:cs="Times New Roman"/>
          <w:szCs w:val="24"/>
        </w:rPr>
        <w:t xml:space="preserve"> αίθουσας «ΕΛΕΥΘΕΡΙΟΣ ΒΕΝΙΖΕΛΟΣ», τριάντα έξι μαθήτριες και μαθητές και τέσσερις συνοδοί εκπαιδευτικοί από το 1</w:t>
      </w:r>
      <w:r>
        <w:rPr>
          <w:rFonts w:eastAsia="Times New Roman" w:cs="Times New Roman"/>
          <w:szCs w:val="24"/>
          <w:vertAlign w:val="superscript"/>
        </w:rPr>
        <w:t>ο</w:t>
      </w:r>
      <w:r>
        <w:rPr>
          <w:rFonts w:eastAsia="Times New Roman" w:cs="Times New Roman"/>
          <w:szCs w:val="24"/>
        </w:rPr>
        <w:t xml:space="preserve"> Δημοτικό Σχολείο Νέας Αλικαρνασσού Ηρακλείου Κρήτης. </w:t>
      </w:r>
    </w:p>
    <w:p w14:paraId="16641B5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Καλώς ορίσατε στη Βουλή. </w:t>
      </w:r>
    </w:p>
    <w:p w14:paraId="16641B52" w14:textId="77777777" w:rsidR="00434732" w:rsidRDefault="00735F25">
      <w:pPr>
        <w:spacing w:after="0" w:line="600" w:lineRule="auto"/>
        <w:ind w:left="1440" w:firstLine="720"/>
        <w:jc w:val="both"/>
        <w:rPr>
          <w:rFonts w:eastAsia="Times New Roman" w:cs="Times New Roman"/>
          <w:szCs w:val="24"/>
        </w:rPr>
      </w:pPr>
      <w:r>
        <w:rPr>
          <w:rFonts w:eastAsia="Times New Roman" w:cs="Times New Roman"/>
          <w:szCs w:val="24"/>
        </w:rPr>
        <w:t xml:space="preserve">(Χειροκροτήματα απ’ όλες τις πτέρυγες </w:t>
      </w:r>
      <w:r>
        <w:rPr>
          <w:rFonts w:eastAsia="Times New Roman" w:cs="Times New Roman"/>
          <w:szCs w:val="24"/>
        </w:rPr>
        <w:t>της Βουλής)</w:t>
      </w:r>
    </w:p>
    <w:p w14:paraId="16641B5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Τον λόγο έχει</w:t>
      </w:r>
      <w:r>
        <w:rPr>
          <w:rFonts w:eastAsia="Times New Roman" w:cs="Times New Roman"/>
          <w:szCs w:val="24"/>
        </w:rPr>
        <w:t xml:space="preserve"> ο κ. Γιόγιακας.</w:t>
      </w:r>
    </w:p>
    <w:p w14:paraId="16641B54" w14:textId="77777777" w:rsidR="00434732" w:rsidRDefault="00735F25">
      <w:pPr>
        <w:spacing w:after="0" w:line="600" w:lineRule="auto"/>
        <w:ind w:firstLine="720"/>
        <w:jc w:val="both"/>
        <w:rPr>
          <w:rFonts w:eastAsia="Times New Roman"/>
          <w:szCs w:val="24"/>
        </w:rPr>
      </w:pPr>
      <w:r>
        <w:rPr>
          <w:rFonts w:eastAsia="Times New Roman"/>
          <w:b/>
          <w:szCs w:val="24"/>
        </w:rPr>
        <w:t xml:space="preserve">ΒΑΣΙΛΕΙΟΣ ΓΙΟΓΙΑΚΑΣ: </w:t>
      </w:r>
      <w:r>
        <w:rPr>
          <w:rFonts w:eastAsia="Times New Roman"/>
          <w:szCs w:val="28"/>
        </w:rPr>
        <w:t xml:space="preserve">Κυρίες και κύριοι συνάδελφοι, </w:t>
      </w:r>
      <w:r>
        <w:rPr>
          <w:rFonts w:eastAsia="Times New Roman"/>
          <w:szCs w:val="24"/>
        </w:rPr>
        <w:t>πριν από μερικές ημέρες είδαμε την Κυβέρνηση να θριαμβολογεί, επειδή δρομολόγησε –υποτίθεται- το κλείσιμο της πρώτης αξιολόγησης. Θυμίζω ότι πρόκειται για μία αξιολόγηση η οποία καθυστέρησ</w:t>
      </w:r>
      <w:r>
        <w:rPr>
          <w:rFonts w:eastAsia="Times New Roman"/>
          <w:szCs w:val="24"/>
        </w:rPr>
        <w:t>ε τουλάχιστον επτά μήνες, στερώντας όλο αυτό το διάστημα την εθνική οικονομία από δανειακά κεφάλαια ύψους 20 δισεκατομμυρίων ευρώ.</w:t>
      </w:r>
    </w:p>
    <w:p w14:paraId="16641B55" w14:textId="77777777" w:rsidR="00434732" w:rsidRDefault="00735F25">
      <w:pPr>
        <w:spacing w:after="0" w:line="600" w:lineRule="auto"/>
        <w:ind w:firstLine="720"/>
        <w:jc w:val="both"/>
        <w:rPr>
          <w:rFonts w:eastAsia="Times New Roman"/>
          <w:szCs w:val="24"/>
        </w:rPr>
      </w:pPr>
      <w:r>
        <w:rPr>
          <w:rFonts w:eastAsia="Times New Roman"/>
          <w:szCs w:val="24"/>
        </w:rPr>
        <w:lastRenderedPageBreak/>
        <w:t>Φυσικά, η Κυβέρνηση πανηγυρίζει για να χρυσώσει το χάπι ενός φορολογικού μαραθωνίου που πραγματικά δεν έχει προηγούμενο στα χ</w:t>
      </w:r>
      <w:r>
        <w:rPr>
          <w:rFonts w:eastAsia="Times New Roman"/>
          <w:szCs w:val="24"/>
        </w:rPr>
        <w:t xml:space="preserve">ρόνια των μνημονίων. Πιστεύω ότι οι πολίτες που μας παρακολουθούν πρέπει να γνωρίζουν ορισμένες αλήθειες. Πρέπει να γνωρίζουν ότι η Κυβέρνηση συμφώνησε ένα ακόμα μνημόνιο, το δεύτερο δικό της, μέσα σε λιγότερο από εννέα μήνες. Είναι, μάλιστα, ένα μνημόνιο </w:t>
      </w:r>
      <w:r>
        <w:rPr>
          <w:rFonts w:eastAsia="Times New Roman"/>
          <w:szCs w:val="24"/>
        </w:rPr>
        <w:t>διαρκείας χάρη στο μόνιμο κόφτη</w:t>
      </w:r>
      <w:r>
        <w:rPr>
          <w:rFonts w:eastAsia="Times New Roman"/>
          <w:szCs w:val="24"/>
        </w:rPr>
        <w:t xml:space="preserve"> </w:t>
      </w:r>
      <w:r>
        <w:rPr>
          <w:rFonts w:eastAsia="Times New Roman"/>
          <w:szCs w:val="24"/>
        </w:rPr>
        <w:t>που φέρνει την υπογραφή της.</w:t>
      </w:r>
    </w:p>
    <w:p w14:paraId="16641B56" w14:textId="77777777" w:rsidR="00434732" w:rsidRDefault="00735F25">
      <w:pPr>
        <w:spacing w:after="0" w:line="600" w:lineRule="auto"/>
        <w:ind w:firstLine="720"/>
        <w:jc w:val="both"/>
        <w:rPr>
          <w:rFonts w:eastAsia="Times New Roman"/>
          <w:szCs w:val="24"/>
        </w:rPr>
      </w:pPr>
      <w:r>
        <w:rPr>
          <w:rFonts w:eastAsia="Times New Roman"/>
          <w:szCs w:val="24"/>
        </w:rPr>
        <w:t>Πρέπει να γνωρίζουν ότι δεν υπάρχει συγκεκριμένη συμφωνία για το χρέος, αλλά μόνο γενικές αναφορές. Οι πολίτες οφείλουν να ξέρουν ότι η όποια ελάφρυνση του χρέους δεν ακυρώνει τις δραματικές επιπ</w:t>
      </w:r>
      <w:r>
        <w:rPr>
          <w:rFonts w:eastAsia="Times New Roman"/>
          <w:szCs w:val="24"/>
        </w:rPr>
        <w:t>τώσεις των νέων μέτρων λιτότητας και θα πρέπει να τους πούμε ότι αυτή η φοροεπιδρομή είναι πολιτική επιλογή της συγκυβέρνησης ΣΥΡΙΖΑ-ΑΝΕΛ. Αυτή διάλεξε να βάλει περισσότερους φόρους, αντί να κόψει τις δαπάνες. Το είπε και πρόσφατα ο Αντιπρόεδρος της Κομισι</w:t>
      </w:r>
      <w:r>
        <w:rPr>
          <w:rFonts w:eastAsia="Times New Roman"/>
          <w:szCs w:val="24"/>
        </w:rPr>
        <w:t>όν.</w:t>
      </w:r>
    </w:p>
    <w:p w14:paraId="16641B57" w14:textId="77777777" w:rsidR="00434732" w:rsidRDefault="00735F25">
      <w:pPr>
        <w:spacing w:after="0" w:line="600" w:lineRule="auto"/>
        <w:ind w:firstLine="720"/>
        <w:jc w:val="both"/>
        <w:rPr>
          <w:rFonts w:eastAsia="Times New Roman"/>
          <w:szCs w:val="24"/>
        </w:rPr>
      </w:pPr>
      <w:r>
        <w:rPr>
          <w:rFonts w:eastAsia="Times New Roman"/>
          <w:szCs w:val="24"/>
        </w:rPr>
        <w:t xml:space="preserve">Ποιο είναι, λοιπόν, το αποτέλεσμα; Μία κυβέρνηση, υποτίθεται αριστερού προσήμου, ακριβαίνει τη ζωή όλων και κυρίως των οικονομικά αδυνάτων. Αυτό είναι το βαρύ τίμημα της έμμεσης φορολόγησης με </w:t>
      </w:r>
      <w:r>
        <w:rPr>
          <w:rFonts w:eastAsia="Times New Roman"/>
          <w:szCs w:val="24"/>
        </w:rPr>
        <w:lastRenderedPageBreak/>
        <w:t>την αύξηση του ΦΠΑ σε πολλά τρόφιμα που μπαίνουν καθημερινά</w:t>
      </w:r>
      <w:r>
        <w:rPr>
          <w:rFonts w:eastAsia="Times New Roman"/>
          <w:szCs w:val="24"/>
        </w:rPr>
        <w:t xml:space="preserve"> σε ένα νοικοκυριό αλλά και σε βασικές υπηρεσίες, όπως μεταφορές, τηλεπικοινωνίες, με την αύξηση του </w:t>
      </w:r>
      <w:r>
        <w:rPr>
          <w:rFonts w:eastAsia="Times New Roman"/>
          <w:szCs w:val="24"/>
        </w:rPr>
        <w:t>ειδικού φόρου κατανάλωσης</w:t>
      </w:r>
      <w:r>
        <w:rPr>
          <w:rFonts w:eastAsia="Times New Roman"/>
          <w:szCs w:val="24"/>
        </w:rPr>
        <w:t xml:space="preserve"> στα καύσιμα κίνησης, αλλά και στο πετρέλαιο θέρμανσης, με την επιβολή συμπληρωματικού ΕΝΦΙΑ στην ακίνητη περιουσία με συνολική αξ</w:t>
      </w:r>
      <w:r>
        <w:rPr>
          <w:rFonts w:eastAsia="Times New Roman"/>
          <w:szCs w:val="24"/>
        </w:rPr>
        <w:t>ία πάνω από 200.000 ευρώ και με την αύξηση των φορολογικών συντελεστών για τα οικόπεδα.</w:t>
      </w:r>
    </w:p>
    <w:p w14:paraId="16641B58" w14:textId="77777777" w:rsidR="00434732" w:rsidRDefault="00735F25">
      <w:pPr>
        <w:spacing w:after="0" w:line="600" w:lineRule="auto"/>
        <w:ind w:firstLine="720"/>
        <w:jc w:val="both"/>
        <w:rPr>
          <w:rFonts w:eastAsia="Times New Roman"/>
          <w:szCs w:val="24"/>
        </w:rPr>
      </w:pPr>
      <w:r>
        <w:rPr>
          <w:rFonts w:eastAsia="Times New Roman"/>
          <w:szCs w:val="24"/>
        </w:rPr>
        <w:t xml:space="preserve">Την ίδια στιγμή συνεχίζονται τα χτυπήματα στις επιχειρήσεις, στους ελεύθερους επαγγελματίες και στους αγρότες. Οι τελευταίοι βλέπουν όλες τις υποσχέσεις της Κυβέρνησης </w:t>
      </w:r>
      <w:r>
        <w:rPr>
          <w:rFonts w:eastAsia="Times New Roman"/>
          <w:szCs w:val="24"/>
        </w:rPr>
        <w:t>να εξανεμίζονται. Το αφορολόγητο όριο προβλέπεται μόνο για τους επαγγελματίες αγρότες. Επιβάλλεται συμπληρωματικός ΕΝΦΙΑ 1/οοο για την παραγωγική γη που ανήκει σε ατομικές επιχειρήσεις. Ακριβαίνουν τα αγροτικά εφόδια, αφού ο ΦΠΑ πήγε από το 13% στο 23% και</w:t>
      </w:r>
      <w:r>
        <w:rPr>
          <w:rFonts w:eastAsia="Times New Roman"/>
          <w:szCs w:val="24"/>
        </w:rPr>
        <w:t xml:space="preserve"> τώρα στο 24%, αλλά και τα επαγγελματικά ΙΧ, αφού αυξάνονται τα τέλη ταξινόμησης. Όλα αυτά, μάλιστα, έρχονται να προστεθούν στα βαριά μέτρα που έφερε η Κυβέρνηση με το ασφαλιστικό και φορολογικό νομοσχέδιο για τους αγρότες. </w:t>
      </w:r>
    </w:p>
    <w:p w14:paraId="16641B59" w14:textId="77777777" w:rsidR="00434732" w:rsidRDefault="00735F25">
      <w:pPr>
        <w:spacing w:after="0" w:line="600" w:lineRule="auto"/>
        <w:ind w:firstLine="720"/>
        <w:jc w:val="both"/>
        <w:rPr>
          <w:rFonts w:eastAsia="Times New Roman"/>
          <w:szCs w:val="24"/>
        </w:rPr>
      </w:pPr>
      <w:r>
        <w:rPr>
          <w:rFonts w:eastAsia="Times New Roman"/>
          <w:szCs w:val="24"/>
        </w:rPr>
        <w:lastRenderedPageBreak/>
        <w:t xml:space="preserve">Είναι, λοιπόν, ξεκάθαρο, </w:t>
      </w:r>
      <w:r>
        <w:rPr>
          <w:rFonts w:eastAsia="Times New Roman"/>
          <w:szCs w:val="28"/>
        </w:rPr>
        <w:t>κυρίες</w:t>
      </w:r>
      <w:r>
        <w:rPr>
          <w:rFonts w:eastAsia="Times New Roman"/>
          <w:szCs w:val="28"/>
        </w:rPr>
        <w:t xml:space="preserve"> και κύριοι συνάδελφοι, </w:t>
      </w:r>
      <w:r>
        <w:rPr>
          <w:rFonts w:eastAsia="Times New Roman"/>
          <w:szCs w:val="24"/>
        </w:rPr>
        <w:t>ότι αυτά τα μέτρα ξεπερνούν τις αντοχές της κοινωνίας και της οικονομίας. Χρειάζονται γενναίες αναπτυξιακές πολιτικές που θα λειτουργήσουν ως αντίβαρο στη βαθύτερη ύφεση που φέρνουν τα φοροεισπρακτικά μέτρα. Αυτό μπορεί να γίνει μόν</w:t>
      </w:r>
      <w:r>
        <w:rPr>
          <w:rFonts w:eastAsia="Times New Roman"/>
          <w:szCs w:val="24"/>
        </w:rPr>
        <w:t xml:space="preserve">ο αν η Κυβέρνηση αποφασίσει επιτέλους να κυβερνήσει, να προχωρήσει σε εκείνες τις αλλαγές που θα φέρουν επενδύσεις, δουλειές και θα κινήσουν την αγορά. </w:t>
      </w:r>
    </w:p>
    <w:p w14:paraId="16641B5A" w14:textId="77777777" w:rsidR="00434732" w:rsidRDefault="00735F25">
      <w:pPr>
        <w:spacing w:after="0" w:line="600" w:lineRule="auto"/>
        <w:ind w:firstLine="720"/>
        <w:jc w:val="both"/>
        <w:rPr>
          <w:rFonts w:eastAsia="Times New Roman"/>
          <w:szCs w:val="28"/>
        </w:rPr>
      </w:pPr>
      <w:r>
        <w:rPr>
          <w:rFonts w:eastAsia="Times New Roman"/>
          <w:szCs w:val="24"/>
        </w:rPr>
        <w:t>Κόβετε και ράβετε εδώ και μήνες έναν νέο αναπτυξιακό νόμο, για τον οποίο ακόμα αναρωτιόμαστε αν θα είνα</w:t>
      </w:r>
      <w:r>
        <w:rPr>
          <w:rFonts w:eastAsia="Times New Roman"/>
          <w:szCs w:val="24"/>
        </w:rPr>
        <w:t xml:space="preserve">ι λειτουργικός, αν θα στηρίζεται από αρκετούς πόρους ή αν θα αφήνει απ’ έξω ολόκληρες περιοχές που έχουν ανάγκη από επενδύσεις, όπως θέλετε να κάνετε και στις τέσσερις δημοτικές ενότητες της ακριτικής Θεσπρωτίας, </w:t>
      </w:r>
      <w:r>
        <w:rPr>
          <w:rFonts w:eastAsia="Times New Roman"/>
          <w:szCs w:val="28"/>
        </w:rPr>
        <w:t>κύριε Υπουργέ.</w:t>
      </w:r>
    </w:p>
    <w:p w14:paraId="16641B5B" w14:textId="77777777" w:rsidR="00434732" w:rsidRDefault="00735F25">
      <w:pPr>
        <w:spacing w:after="0" w:line="600" w:lineRule="auto"/>
        <w:ind w:firstLine="720"/>
        <w:jc w:val="both"/>
        <w:rPr>
          <w:rFonts w:eastAsia="Times New Roman"/>
          <w:szCs w:val="28"/>
        </w:rPr>
      </w:pPr>
      <w:r>
        <w:rPr>
          <w:rFonts w:eastAsia="Times New Roman" w:cs="Times New Roman"/>
          <w:szCs w:val="28"/>
        </w:rPr>
        <w:t xml:space="preserve">(Στο σημείο αυτό </w:t>
      </w:r>
      <w:r>
        <w:rPr>
          <w:rFonts w:eastAsia="Times New Roman" w:cs="Times New Roman"/>
          <w:szCs w:val="28"/>
        </w:rPr>
        <w:t xml:space="preserve">κτυπά </w:t>
      </w:r>
      <w:r>
        <w:rPr>
          <w:rFonts w:eastAsia="Times New Roman" w:cs="Times New Roman"/>
          <w:szCs w:val="28"/>
        </w:rPr>
        <w:t>προειδοποιητικά το κουδούνι λήξεως του χρόνου ομιλίας του κυρίου Βουλευτή)</w:t>
      </w:r>
    </w:p>
    <w:p w14:paraId="16641B5C" w14:textId="77777777" w:rsidR="00434732" w:rsidRDefault="00735F25">
      <w:pPr>
        <w:spacing w:after="0" w:line="600" w:lineRule="auto"/>
        <w:ind w:firstLine="720"/>
        <w:jc w:val="both"/>
        <w:rPr>
          <w:rFonts w:eastAsia="Times New Roman"/>
          <w:szCs w:val="28"/>
        </w:rPr>
      </w:pPr>
      <w:r>
        <w:rPr>
          <w:rFonts w:eastAsia="Times New Roman"/>
          <w:szCs w:val="28"/>
        </w:rPr>
        <w:lastRenderedPageBreak/>
        <w:t>Η παράταξή μας, η Νέα Δημοκρατία, θα στηρίξει εκείνες τις ελάχιστες μεταρρυθμίσεις του νομοσχεδίου που μπορούν να αρχίσουν ξανά να κινούν την οικονομία, να ανακουφίσουν την αγορά, ν</w:t>
      </w:r>
      <w:r>
        <w:rPr>
          <w:rFonts w:eastAsia="Times New Roman"/>
          <w:szCs w:val="28"/>
        </w:rPr>
        <w:t>α δώσουν την ευκαιρία σε επιχειρήσεις να σηκωθούν ξανά στα πόδια τους. Αυτή</w:t>
      </w:r>
      <w:r>
        <w:rPr>
          <w:rFonts w:eastAsia="Times New Roman"/>
          <w:szCs w:val="28"/>
        </w:rPr>
        <w:t>ν</w:t>
      </w:r>
      <w:r>
        <w:rPr>
          <w:rFonts w:eastAsia="Times New Roman"/>
          <w:szCs w:val="28"/>
        </w:rPr>
        <w:t xml:space="preserve"> τη λογική πρέπει να υπηρετεί η αναδιάρθρωση επιχειρηματικών δανείων. </w:t>
      </w:r>
    </w:p>
    <w:p w14:paraId="16641B5D" w14:textId="77777777" w:rsidR="00434732" w:rsidRDefault="00735F25">
      <w:pPr>
        <w:spacing w:after="0" w:line="600" w:lineRule="auto"/>
        <w:ind w:firstLine="720"/>
        <w:jc w:val="both"/>
        <w:rPr>
          <w:rFonts w:eastAsia="Times New Roman"/>
          <w:szCs w:val="28"/>
        </w:rPr>
      </w:pPr>
      <w:r>
        <w:rPr>
          <w:rFonts w:eastAsia="Times New Roman"/>
          <w:szCs w:val="28"/>
        </w:rPr>
        <w:t>Όμως, η Νέα Δημοκρατία δεν θα συνυπογράψει λευκή επιταγή για το κόστος με το οποίο αυτή η Κυβέρνηση φόρτωσε τ</w:t>
      </w:r>
      <w:r>
        <w:rPr>
          <w:rFonts w:eastAsia="Times New Roman"/>
          <w:szCs w:val="28"/>
        </w:rPr>
        <w:t>η χώρα λόγω των δικών της καθυστερήσεων και της δικής της ανεπάρκειας, γιατί αυτό το κόστος είναι όλο της δικής σας Κυβέρνησης.</w:t>
      </w:r>
    </w:p>
    <w:p w14:paraId="16641B5E" w14:textId="77777777" w:rsidR="00434732" w:rsidRDefault="00735F25">
      <w:pPr>
        <w:spacing w:after="0" w:line="600" w:lineRule="auto"/>
        <w:ind w:firstLine="720"/>
        <w:jc w:val="both"/>
        <w:rPr>
          <w:rFonts w:eastAsia="Times New Roman"/>
          <w:szCs w:val="28"/>
        </w:rPr>
      </w:pPr>
      <w:r>
        <w:rPr>
          <w:rFonts w:eastAsia="Times New Roman"/>
          <w:szCs w:val="28"/>
        </w:rPr>
        <w:t>Σας ευχαριστώ.</w:t>
      </w:r>
    </w:p>
    <w:p w14:paraId="16641B5F" w14:textId="77777777" w:rsidR="00434732" w:rsidRDefault="00735F25">
      <w:pPr>
        <w:spacing w:after="0" w:line="600" w:lineRule="auto"/>
        <w:ind w:firstLine="720"/>
        <w:jc w:val="center"/>
        <w:rPr>
          <w:rFonts w:eastAsia="Times New Roman"/>
          <w:szCs w:val="28"/>
        </w:rPr>
      </w:pPr>
      <w:r>
        <w:rPr>
          <w:rFonts w:eastAsia="Times New Roman" w:cs="Times New Roman"/>
          <w:szCs w:val="28"/>
        </w:rPr>
        <w:t>(Χειροκροτήματα από την πτέρυγα της Νέας Δημοκρατίας)</w:t>
      </w:r>
      <w:r>
        <w:rPr>
          <w:rFonts w:eastAsia="Times New Roman"/>
          <w:szCs w:val="28"/>
        </w:rPr>
        <w:t xml:space="preserve"> </w:t>
      </w:r>
    </w:p>
    <w:p w14:paraId="16641B60" w14:textId="77777777" w:rsidR="00434732" w:rsidRDefault="00735F25">
      <w:pPr>
        <w:spacing w:after="0" w:line="600" w:lineRule="auto"/>
        <w:ind w:firstLine="720"/>
        <w:jc w:val="both"/>
        <w:rPr>
          <w:rFonts w:eastAsia="Times New Roman"/>
          <w:szCs w:val="28"/>
        </w:rPr>
      </w:pPr>
      <w:r>
        <w:rPr>
          <w:rFonts w:eastAsia="Times New Roman"/>
          <w:b/>
          <w:szCs w:val="28"/>
        </w:rPr>
        <w:t xml:space="preserve">ΠΡΟΕΔΡΕΥΩΝ (Νικήτας Κακλαμάνης): </w:t>
      </w:r>
      <w:r>
        <w:rPr>
          <w:rFonts w:eastAsia="Times New Roman"/>
          <w:szCs w:val="28"/>
        </w:rPr>
        <w:t xml:space="preserve">Εγώ να δείτε πόσο σας </w:t>
      </w:r>
      <w:r>
        <w:rPr>
          <w:rFonts w:eastAsia="Times New Roman"/>
          <w:szCs w:val="28"/>
        </w:rPr>
        <w:t>ευχαριστώ που μιλήσατε και λιγότερο χρόνο.</w:t>
      </w:r>
    </w:p>
    <w:p w14:paraId="16641B61" w14:textId="77777777" w:rsidR="00434732" w:rsidRDefault="00735F25">
      <w:pPr>
        <w:spacing w:after="0" w:line="600" w:lineRule="auto"/>
        <w:ind w:firstLine="720"/>
        <w:jc w:val="both"/>
        <w:rPr>
          <w:rFonts w:eastAsia="Times New Roman"/>
          <w:szCs w:val="28"/>
        </w:rPr>
      </w:pPr>
      <w:r>
        <w:rPr>
          <w:rFonts w:eastAsia="Times New Roman"/>
          <w:szCs w:val="28"/>
        </w:rPr>
        <w:t>Τον λόγο έχει από τη Χρυσή Αυγή ο κ. Αντώνιος Γρέγος.</w:t>
      </w:r>
    </w:p>
    <w:p w14:paraId="16641B62" w14:textId="77777777" w:rsidR="00434732" w:rsidRDefault="00735F25">
      <w:pPr>
        <w:spacing w:after="0" w:line="600" w:lineRule="auto"/>
        <w:ind w:firstLine="720"/>
        <w:jc w:val="both"/>
        <w:rPr>
          <w:rFonts w:eastAsia="Times New Roman"/>
          <w:b/>
          <w:szCs w:val="24"/>
        </w:rPr>
      </w:pPr>
      <w:r>
        <w:rPr>
          <w:rFonts w:eastAsia="Times New Roman"/>
          <w:b/>
          <w:szCs w:val="24"/>
        </w:rPr>
        <w:lastRenderedPageBreak/>
        <w:t xml:space="preserve">ΑΝΤΩΝΙΟΣ ΓΡΕΓΟΣ: </w:t>
      </w:r>
      <w:r>
        <w:rPr>
          <w:rFonts w:eastAsia="Times New Roman"/>
          <w:szCs w:val="24"/>
        </w:rPr>
        <w:t>Ευχαριστώ, κύριε Πρόεδρε.</w:t>
      </w:r>
    </w:p>
    <w:p w14:paraId="16641B63" w14:textId="77777777" w:rsidR="00434732" w:rsidRDefault="00735F25">
      <w:pPr>
        <w:spacing w:after="0" w:line="600" w:lineRule="auto"/>
        <w:ind w:firstLine="720"/>
        <w:jc w:val="both"/>
        <w:rPr>
          <w:rFonts w:eastAsia="Times New Roman"/>
          <w:szCs w:val="24"/>
        </w:rPr>
      </w:pPr>
      <w:r>
        <w:rPr>
          <w:rFonts w:eastAsia="Times New Roman"/>
          <w:szCs w:val="24"/>
        </w:rPr>
        <w:t xml:space="preserve">Άκουσα εχθές τον Κοινοβουλευτικό Εκπρόσωπο του ΣΥΡΙΖΑ να μιλάει για λαϊκή εντολή -μα, είναι δυνατόν να μιλάτε ακόμα </w:t>
      </w:r>
      <w:r>
        <w:rPr>
          <w:rFonts w:eastAsia="Times New Roman"/>
          <w:szCs w:val="24"/>
        </w:rPr>
        <w:t xml:space="preserve">για λαϊκή εντολή;- και ότι θα βρεθούμε ξανά στον δρόμο της ανάπτυξης. Λέτε τα ίδια ψέματα που έλεγε και η Νέα Δημοκρατία. Αν κάνετε το λάθος, όμως, να βρεθείτε στον δρόμο, ξέρετε πάρα πολύ καλά την αντιμετώπιση που έχετε. </w:t>
      </w:r>
    </w:p>
    <w:p w14:paraId="16641B64" w14:textId="77777777" w:rsidR="00434732" w:rsidRDefault="00735F25">
      <w:pPr>
        <w:spacing w:after="0" w:line="600" w:lineRule="auto"/>
        <w:ind w:firstLine="720"/>
        <w:jc w:val="both"/>
        <w:rPr>
          <w:rFonts w:eastAsia="Times New Roman"/>
          <w:szCs w:val="24"/>
        </w:rPr>
      </w:pPr>
      <w:r>
        <w:rPr>
          <w:rFonts w:eastAsia="Times New Roman"/>
          <w:szCs w:val="24"/>
        </w:rPr>
        <w:t>Είδα και μερικά σχόλια στα κανάλι</w:t>
      </w:r>
      <w:r>
        <w:rPr>
          <w:rFonts w:eastAsia="Times New Roman"/>
          <w:szCs w:val="24"/>
        </w:rPr>
        <w:t>α της διαπλοκής όπου όταν αναφερόντουσαν στην Χρυσή Αυγή και στους ομιλητές της, έλεγαν, «προκλητικοί»,  «άθλια σόου». Λοιπόν, κύριοι «δημοσιογράφοι» -σε πολλά, μάλιστα, εισαγωγικά- των καναλιών της διαπλοκής, άθλια είναι τα σόου που παρουσιάζετε στον ελλη</w:t>
      </w:r>
      <w:r>
        <w:rPr>
          <w:rFonts w:eastAsia="Times New Roman"/>
          <w:szCs w:val="24"/>
        </w:rPr>
        <w:t>νικό λαό και όχι οι ομιλίες της Χρυσής Αυγής. Διότι ο ελληνικός λαός αυτό περιμένει, περιμένει να ακούσει τις ομιλίες των Βουλευτών της Χρυσής Αυγής για να μάθει πραγματικά την αλήθεια. Και η πλήρης επιβεβαίωση είναι ότι η Χρυσή Αυγή βγαίνει συνεχόμενα τρί</w:t>
      </w:r>
      <w:r>
        <w:rPr>
          <w:rFonts w:eastAsia="Times New Roman"/>
          <w:szCs w:val="24"/>
        </w:rPr>
        <w:t xml:space="preserve">τη δύναμη στο ελληνικό Κοινοβούλιο. </w:t>
      </w:r>
    </w:p>
    <w:p w14:paraId="16641B65" w14:textId="77777777" w:rsidR="00434732" w:rsidRDefault="00735F25">
      <w:pPr>
        <w:spacing w:after="0" w:line="600" w:lineRule="auto"/>
        <w:ind w:firstLine="720"/>
        <w:jc w:val="both"/>
        <w:rPr>
          <w:rFonts w:eastAsia="Times New Roman"/>
          <w:szCs w:val="24"/>
        </w:rPr>
      </w:pPr>
      <w:r>
        <w:rPr>
          <w:rFonts w:eastAsia="Times New Roman"/>
          <w:szCs w:val="24"/>
        </w:rPr>
        <w:lastRenderedPageBreak/>
        <w:t>Θα ήθελα να ευχηθώ και από το Βήμα της Βουλής καλή επιτυχία στους συναγωνιστές της Κύπρου που δίνουν έναν μεγάλο και άνισο αγώνα.</w:t>
      </w:r>
    </w:p>
    <w:p w14:paraId="16641B66" w14:textId="77777777" w:rsidR="00434732" w:rsidRDefault="00735F25">
      <w:pPr>
        <w:spacing w:after="0" w:line="600" w:lineRule="auto"/>
        <w:ind w:firstLine="720"/>
        <w:jc w:val="both"/>
        <w:rPr>
          <w:rFonts w:eastAsia="Times New Roman"/>
          <w:szCs w:val="24"/>
        </w:rPr>
      </w:pPr>
      <w:r>
        <w:rPr>
          <w:rFonts w:eastAsia="Times New Roman"/>
          <w:szCs w:val="24"/>
        </w:rPr>
        <w:t>Μιλήσατε για την Ειδομένη. Συνεχίζεται αυτή η τραγική κατάσταση στην Ειδομένη, όπως και σ</w:t>
      </w:r>
      <w:r>
        <w:rPr>
          <w:rFonts w:eastAsia="Times New Roman"/>
          <w:szCs w:val="24"/>
        </w:rPr>
        <w:t xml:space="preserve">τον Πειραιά, όπως και στο Ελληνικό. Σας έχουμε πει -έχουμε καταθέσει και σχετικές ερωτήσεις- το εξής: Εφαρμόστε, επιτέλους, τον νόμο και προχωρήστε σε μαζικές συλλήψεις και απελάσεις. </w:t>
      </w:r>
    </w:p>
    <w:p w14:paraId="16641B67" w14:textId="77777777" w:rsidR="00434732" w:rsidRDefault="00735F25">
      <w:pPr>
        <w:spacing w:after="0" w:line="600" w:lineRule="auto"/>
        <w:ind w:firstLine="720"/>
        <w:jc w:val="both"/>
        <w:rPr>
          <w:rFonts w:eastAsia="Times New Roman"/>
          <w:szCs w:val="24"/>
        </w:rPr>
      </w:pPr>
      <w:r>
        <w:rPr>
          <w:rFonts w:eastAsia="Times New Roman"/>
          <w:szCs w:val="24"/>
        </w:rPr>
        <w:t>Σήμερα, εκατόν πενήντα τρεις Βουλευτές του ΣΥΡΙΖΑ και των ΑΝΕΛ ψηφίζουν</w:t>
      </w:r>
      <w:r>
        <w:rPr>
          <w:rFonts w:eastAsia="Times New Roman"/>
          <w:szCs w:val="24"/>
        </w:rPr>
        <w:t xml:space="preserve"> και υπογράφουν ένα διαρκές μνημόνιο, όπως και οι προκάτοχοι της Νέας Δημοκρατίας και του ΠΑΣΟΚ. Συνεπώς όλοι μαζί χρεώνεστε όλα τα μνημόνια. </w:t>
      </w:r>
    </w:p>
    <w:p w14:paraId="16641B68" w14:textId="77777777" w:rsidR="00434732" w:rsidRDefault="00735F25">
      <w:pPr>
        <w:spacing w:after="0" w:line="600" w:lineRule="auto"/>
        <w:ind w:firstLine="720"/>
        <w:jc w:val="both"/>
        <w:rPr>
          <w:rFonts w:eastAsia="Times New Roman"/>
          <w:szCs w:val="24"/>
        </w:rPr>
      </w:pPr>
      <w:r>
        <w:rPr>
          <w:rFonts w:eastAsia="Times New Roman"/>
          <w:szCs w:val="24"/>
        </w:rPr>
        <w:t>Θα σταθώ σε μερικά σημεία. Λέγατε ότι οι άνθρωποι είναι πάνω από τους αριθμούς. Μόνο που με την διακυβέρνησή σας,</w:t>
      </w:r>
      <w:r>
        <w:rPr>
          <w:rFonts w:eastAsia="Times New Roman"/>
          <w:szCs w:val="24"/>
        </w:rPr>
        <w:t xml:space="preserve"> με αυτό το νομοσχέδιο και με τα υπόλοιπα, θα εξοντωθούν οικονομικά αλλά και βιολογικά χιλιάδες Έλληνες πολίτες. </w:t>
      </w:r>
    </w:p>
    <w:p w14:paraId="16641B69" w14:textId="77777777" w:rsidR="00434732" w:rsidRDefault="00735F25">
      <w:pPr>
        <w:spacing w:after="0" w:line="600" w:lineRule="auto"/>
        <w:ind w:firstLine="720"/>
        <w:jc w:val="both"/>
        <w:rPr>
          <w:rFonts w:eastAsia="Times New Roman"/>
          <w:szCs w:val="24"/>
        </w:rPr>
      </w:pPr>
      <w:r>
        <w:rPr>
          <w:rFonts w:eastAsia="Times New Roman"/>
          <w:szCs w:val="24"/>
        </w:rPr>
        <w:lastRenderedPageBreak/>
        <w:t>Πρώτον, αναστέλλεται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μέχρι 31</w:t>
      </w:r>
      <w:r>
        <w:rPr>
          <w:rFonts w:eastAsia="Times New Roman"/>
          <w:szCs w:val="24"/>
        </w:rPr>
        <w:t>-</w:t>
      </w:r>
      <w:r>
        <w:rPr>
          <w:rFonts w:eastAsia="Times New Roman"/>
          <w:szCs w:val="24"/>
        </w:rPr>
        <w:t>12</w:t>
      </w:r>
      <w:r>
        <w:rPr>
          <w:rFonts w:eastAsia="Times New Roman"/>
          <w:szCs w:val="24"/>
        </w:rPr>
        <w:t>-</w:t>
      </w:r>
      <w:r>
        <w:rPr>
          <w:rFonts w:eastAsia="Times New Roman"/>
          <w:szCs w:val="24"/>
        </w:rPr>
        <w:t>2018 κάθε μισθολογική ωρίμανση και μισθολογική προαγωγή των λειτουργών και υπαλλήλων που αμείβον</w:t>
      </w:r>
      <w:r>
        <w:rPr>
          <w:rFonts w:eastAsia="Times New Roman"/>
          <w:szCs w:val="24"/>
        </w:rPr>
        <w:t>ται με ειδικά μισθολόγια -αυτά τα αναφέρει η τροπολογία- με τους επισπεύδοντες Υπουργούς να αιτιολογούν σε συνοδευτικό τους σημείωμα την επίμαχη απόφαση. Η διάταξη κρίνεται αναγκαία για λόγους δημοσιονομικής προσαρμογής και είναι ανάλογη με την διετή -2016</w:t>
      </w:r>
      <w:r>
        <w:rPr>
          <w:rFonts w:eastAsia="Times New Roman"/>
          <w:szCs w:val="24"/>
        </w:rPr>
        <w:t xml:space="preserve">, 2017- αναστολή της μισθολογικής ωρίμανσης για τους υπαλλήλους του </w:t>
      </w:r>
      <w:r>
        <w:rPr>
          <w:rFonts w:eastAsia="Times New Roman"/>
          <w:szCs w:val="24"/>
        </w:rPr>
        <w:t xml:space="preserve">δημοσίου </w:t>
      </w:r>
      <w:r>
        <w:rPr>
          <w:rFonts w:eastAsia="Times New Roman"/>
          <w:szCs w:val="24"/>
        </w:rPr>
        <w:t xml:space="preserve">και του ευρύτερου δημόσιου τομέα. </w:t>
      </w:r>
    </w:p>
    <w:p w14:paraId="16641B6A" w14:textId="77777777" w:rsidR="00434732" w:rsidRDefault="00735F25">
      <w:pPr>
        <w:spacing w:after="0" w:line="600" w:lineRule="auto"/>
        <w:ind w:firstLine="720"/>
        <w:jc w:val="both"/>
        <w:rPr>
          <w:rFonts w:eastAsia="Times New Roman"/>
          <w:szCs w:val="24"/>
        </w:rPr>
      </w:pPr>
      <w:r>
        <w:rPr>
          <w:rFonts w:eastAsia="Times New Roman"/>
          <w:szCs w:val="24"/>
        </w:rPr>
        <w:t>Στην έκθεση του Γενικού Λογιστηρίου του Κράτους σημειώνεται πως από την προτεινόμενη ρύθμιση επέρχεται εξοικονόμηση δαπάνης για τον κρατικό προϋ</w:t>
      </w:r>
      <w:r>
        <w:rPr>
          <w:rFonts w:eastAsia="Times New Roman"/>
          <w:szCs w:val="24"/>
        </w:rPr>
        <w:t xml:space="preserve">πολογισμό ύψους 118 εκατομμυρίων ευρώ για τα έτη 2017 - 2018. </w:t>
      </w:r>
    </w:p>
    <w:p w14:paraId="16641B6B" w14:textId="77777777" w:rsidR="00434732" w:rsidRDefault="00735F25">
      <w:pPr>
        <w:spacing w:after="0" w:line="600" w:lineRule="auto"/>
        <w:ind w:firstLine="720"/>
        <w:jc w:val="both"/>
        <w:rPr>
          <w:rFonts w:eastAsia="Times New Roman"/>
          <w:szCs w:val="24"/>
        </w:rPr>
      </w:pPr>
      <w:r>
        <w:rPr>
          <w:rFonts w:eastAsia="Times New Roman"/>
          <w:szCs w:val="24"/>
        </w:rPr>
        <w:t xml:space="preserve">Δεύτερον, σε άλλη τροπολογία, που επίσης κατατέθηκε μεταξύ άλλων, προβλέπονται και οι διαδικασίες για την επιστροφή του ΕΚΑΣ ως αχρεωστήτως καταβληθέντος από συνταξιούχους. Σύμφωνα με τη </w:t>
      </w:r>
      <w:r>
        <w:rPr>
          <w:rFonts w:eastAsia="Times New Roman"/>
          <w:szCs w:val="24"/>
        </w:rPr>
        <w:lastRenderedPageBreak/>
        <w:t>σχετικ</w:t>
      </w:r>
      <w:r>
        <w:rPr>
          <w:rFonts w:eastAsia="Times New Roman"/>
          <w:szCs w:val="24"/>
        </w:rPr>
        <w:t>ή ρύθμιση η επιστροφή αυτή γίνεται με συμψηφιστικό επανυπολογισμό της σύνταξης του δικαιούχου σε δώδεκα μηνιαίες δόσεις. Σε περίπτωση που το ποσό της μηνιαίας δόσης υπερβαίνει τα 30 ευρώ, το υπερβάλλον ποσό επιστρέφεται συμψηφιζόμενο με την σύνταξη σε ισόπ</w:t>
      </w:r>
      <w:r>
        <w:rPr>
          <w:rFonts w:eastAsia="Times New Roman"/>
          <w:szCs w:val="24"/>
        </w:rPr>
        <w:t>οσες μηνιαίες δόσεις μέχρι τον Δεκέμβριο του 2018.</w:t>
      </w:r>
    </w:p>
    <w:p w14:paraId="16641B6C" w14:textId="77777777" w:rsidR="00434732" w:rsidRDefault="00735F25">
      <w:pPr>
        <w:spacing w:after="0" w:line="600" w:lineRule="auto"/>
        <w:ind w:firstLine="720"/>
        <w:jc w:val="both"/>
        <w:rPr>
          <w:rFonts w:eastAsia="Times New Roman"/>
          <w:szCs w:val="24"/>
        </w:rPr>
      </w:pPr>
      <w:r>
        <w:rPr>
          <w:rFonts w:eastAsia="Times New Roman"/>
          <w:szCs w:val="24"/>
        </w:rPr>
        <w:t>Ακούστε, κύριοι, το ΕΚΑΣ το έχουν πληρώσει οι συνταξιούχοι. Είναι δικά τους λεφτά και εσείς τους τα κλέβετε. Ντροπή! Πραγματικά ντροπή!</w:t>
      </w:r>
    </w:p>
    <w:p w14:paraId="16641B6D" w14:textId="77777777" w:rsidR="00434732" w:rsidRDefault="00735F25">
      <w:pPr>
        <w:spacing w:after="0" w:line="600" w:lineRule="auto"/>
        <w:ind w:firstLine="720"/>
        <w:jc w:val="both"/>
        <w:rPr>
          <w:rFonts w:eastAsia="Times New Roman"/>
          <w:szCs w:val="24"/>
        </w:rPr>
      </w:pPr>
      <w:r>
        <w:rPr>
          <w:rFonts w:eastAsia="Times New Roman"/>
          <w:szCs w:val="24"/>
        </w:rPr>
        <w:t>Επίσης, όταν μειώνετε τις επικουρικές συντάξεις, μειώνετε συνολικά το</w:t>
      </w:r>
      <w:r>
        <w:rPr>
          <w:rFonts w:eastAsia="Times New Roman"/>
          <w:szCs w:val="24"/>
        </w:rPr>
        <w:t xml:space="preserve"> εισόδημα των συνταξιούχων. Ο συνταξιούχος όταν πηγαίνει στην τράπεζα, δεν βλέπει από πού είναι η σύνταξή του. Δεν τον ενδιαφέρει τόσο πολύ από πού είναι η σύνταξή του, αν είναι από επικουρική ή αν είναι από κύρια. Στην τσέπη του μπαίνει ένα συγκεκριμένο π</w:t>
      </w:r>
      <w:r>
        <w:rPr>
          <w:rFonts w:eastAsia="Times New Roman"/>
          <w:szCs w:val="24"/>
        </w:rPr>
        <w:t>οσό και αυτό το ποσό θα μειωθεί.</w:t>
      </w:r>
    </w:p>
    <w:p w14:paraId="16641B6E" w14:textId="77777777" w:rsidR="00434732" w:rsidRDefault="00735F25">
      <w:pPr>
        <w:spacing w:after="0" w:line="600" w:lineRule="auto"/>
        <w:ind w:firstLine="720"/>
        <w:jc w:val="both"/>
        <w:rPr>
          <w:rFonts w:eastAsia="Times New Roman"/>
          <w:szCs w:val="24"/>
        </w:rPr>
      </w:pPr>
      <w:r>
        <w:rPr>
          <w:rFonts w:eastAsia="Times New Roman"/>
          <w:szCs w:val="24"/>
        </w:rPr>
        <w:t xml:space="preserve">Ακόμα, πλήττεται καίρια ο κλάδος του τουρισμού. Θα πληγεί καίρια και με αυτά τα μέτρα, με τον περιβόητο συμπληρωματικό ΕΝΦΙΑ. Πρόκειται για διάταξη -χαριστική βολή που θα φέρει πιο κοντά στην </w:t>
      </w:r>
      <w:r>
        <w:rPr>
          <w:rFonts w:eastAsia="Times New Roman"/>
          <w:szCs w:val="24"/>
        </w:rPr>
        <w:lastRenderedPageBreak/>
        <w:t>καταστροφή τις μικρομεσαίες αλλ</w:t>
      </w:r>
      <w:r>
        <w:rPr>
          <w:rFonts w:eastAsia="Times New Roman"/>
          <w:szCs w:val="24"/>
        </w:rPr>
        <w:t xml:space="preserve">ά και τις μεγαλύτερες ξενοδοχειακές επιχειρήσεις και βάζει θηλιά στο λαιμό του ξενοδοχειακού επιχειρείν. </w:t>
      </w:r>
    </w:p>
    <w:p w14:paraId="16641B6F" w14:textId="77777777" w:rsidR="00434732" w:rsidRDefault="00735F25">
      <w:pPr>
        <w:spacing w:after="0" w:line="600" w:lineRule="auto"/>
        <w:ind w:firstLine="720"/>
        <w:jc w:val="both"/>
        <w:rPr>
          <w:rFonts w:eastAsia="Times New Roman"/>
          <w:szCs w:val="24"/>
        </w:rPr>
      </w:pPr>
      <w:r>
        <w:rPr>
          <w:rFonts w:eastAsia="Times New Roman"/>
          <w:szCs w:val="24"/>
        </w:rPr>
        <w:t>Υπάρχουν και δύο έγγραφα που μας έχουν στείλει. Τα καταθέτω για τα Πρακτικά.</w:t>
      </w:r>
    </w:p>
    <w:p w14:paraId="16641B7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Αντώνιος Γρέγος καταθέτει για τα Πρακτικά</w:t>
      </w:r>
      <w:r>
        <w:rPr>
          <w:rFonts w:eastAsia="Times New Roman" w:cs="Times New Roman"/>
          <w:szCs w:val="24"/>
        </w:rPr>
        <w:t xml:space="preserve">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6641B7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Θα πληγούν και οι υπόλοιποι εργαζόμενοι. Και μιλάμε για προμηθευτές, διαφημιστές, εργαζόμενους, λογιστές, κ.λπ..</w:t>
      </w:r>
    </w:p>
    <w:p w14:paraId="16641B7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Δημοτικά τέλη: Στερεί από την </w:t>
      </w:r>
      <w:r>
        <w:rPr>
          <w:rFonts w:eastAsia="Times New Roman" w:cs="Times New Roman"/>
          <w:szCs w:val="24"/>
        </w:rPr>
        <w:t>τοπική αυτοδιοίκηση</w:t>
      </w:r>
      <w:r>
        <w:rPr>
          <w:rFonts w:eastAsia="Times New Roman" w:cs="Times New Roman"/>
          <w:szCs w:val="24"/>
        </w:rPr>
        <w:t xml:space="preserve"> τα δημοτικά τέλη και τους φόρους, απαλλάσσοντας την εταιρεία από την υποχρέωση πληρωμής για τις Υπηρεσίες Κοινής Ωφέλειας την ίδια στιγμή που λοιποί ιδιώτες και επιχειρηματίες πληρώνουν στο ακέραιο για αποχ</w:t>
      </w:r>
      <w:r>
        <w:rPr>
          <w:rFonts w:eastAsia="Times New Roman" w:cs="Times New Roman"/>
          <w:szCs w:val="24"/>
        </w:rPr>
        <w:t xml:space="preserve">έτευση, δημοτικό φωτισμό, βιολογικούς καθαρισμούς κ.λπ.. Ακόμα και αν ο παραχωρησιούχος μεριμνά για την περισυλλογή και αποκομιδή </w:t>
      </w:r>
      <w:r>
        <w:rPr>
          <w:rFonts w:eastAsia="Times New Roman" w:cs="Times New Roman"/>
          <w:szCs w:val="24"/>
        </w:rPr>
        <w:lastRenderedPageBreak/>
        <w:t>των σκουπιδιών, θα απαλλάσσεται από φόρους και τέλη για τα δίκτυα αποχέτευσης και τις δημοτικές υποδομές που θα χρησιμοποιεί.</w:t>
      </w:r>
    </w:p>
    <w:p w14:paraId="16641B7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Στην σελίδα 164 προβλέπεται ότι για υπεργολαβίες που θα γίνουν από την θυγατρική της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δεν χρειάζεται συναίνεση του </w:t>
      </w:r>
      <w:r>
        <w:rPr>
          <w:rFonts w:eastAsia="Times New Roman" w:cs="Times New Roman"/>
          <w:szCs w:val="24"/>
        </w:rPr>
        <w:t>δημοσίου</w:t>
      </w:r>
      <w:r>
        <w:rPr>
          <w:rFonts w:eastAsia="Times New Roman" w:cs="Times New Roman"/>
          <w:szCs w:val="24"/>
        </w:rPr>
        <w:t xml:space="preserve">. </w:t>
      </w:r>
    </w:p>
    <w:p w14:paraId="16641B74" w14:textId="77777777" w:rsidR="00434732" w:rsidRDefault="00735F25">
      <w:pPr>
        <w:spacing w:after="0" w:line="600" w:lineRule="auto"/>
        <w:ind w:firstLine="720"/>
        <w:jc w:val="both"/>
        <w:rPr>
          <w:rFonts w:eastAsia="Times New Roman"/>
          <w:szCs w:val="24"/>
        </w:rPr>
      </w:pPr>
      <w:r>
        <w:rPr>
          <w:rFonts w:eastAsia="Times New Roman" w:cs="Times New Roman"/>
          <w:szCs w:val="24"/>
        </w:rPr>
        <w:t xml:space="preserve">Προμήθειες και εξοπλισμοί: Είναι χαρακτηριστική η ρήτρα κατά την οποία η εταιρεία δύναται να αγοράσει για λογαριασμό της </w:t>
      </w:r>
      <w:r>
        <w:rPr>
          <w:rFonts w:eastAsia="Times New Roman" w:cs="Times New Roman"/>
          <w:szCs w:val="24"/>
        </w:rPr>
        <w:t xml:space="preserve">αεροναυτιλίας αναβαθμισμένους εξοπλισμούς κι εν συνεχεία να αφαιρεί το κόστος από την οφειλόμενη εισφορά προς το </w:t>
      </w:r>
      <w:r>
        <w:rPr>
          <w:rFonts w:eastAsia="Times New Roman" w:cs="Times New Roman"/>
          <w:szCs w:val="24"/>
        </w:rPr>
        <w:t>δημόσιο</w:t>
      </w:r>
      <w:r>
        <w:rPr>
          <w:rFonts w:eastAsia="Times New Roman" w:cs="Times New Roman"/>
          <w:szCs w:val="24"/>
        </w:rPr>
        <w:t>.</w:t>
      </w:r>
    </w:p>
    <w:p w14:paraId="16641B75" w14:textId="77777777" w:rsidR="00434732" w:rsidRDefault="00735F25">
      <w:pPr>
        <w:spacing w:after="0" w:line="600" w:lineRule="auto"/>
        <w:jc w:val="both"/>
        <w:rPr>
          <w:rFonts w:eastAsia="Times New Roman" w:cs="Times New Roman"/>
          <w:szCs w:val="24"/>
        </w:rPr>
      </w:pPr>
      <w:r>
        <w:rPr>
          <w:rFonts w:eastAsia="Times New Roman" w:cs="Times New Roman"/>
          <w:szCs w:val="24"/>
        </w:rPr>
        <w:tab/>
        <w:t>Απαλλοτριώσεις: Μιλήσαμε για τα αεροδρόμια, για το αεροδρόμιο  «ΜΑΚΕΔΟΝΙΑ». Δηλαδή, υπάρχει περίπτωση το αεροδρόμιο της Θεσσαλονίκης,</w:t>
      </w:r>
      <w:r>
        <w:rPr>
          <w:rFonts w:eastAsia="Times New Roman" w:cs="Times New Roman"/>
          <w:szCs w:val="24"/>
        </w:rPr>
        <w:t xml:space="preserve"> που ονομάζεται «ΜΑΚΕΔΟΝΙΑ», να αλλάξει και αυτό όνομα αν το επιθυμούν οι ξένοι; </w:t>
      </w:r>
    </w:p>
    <w:p w14:paraId="16641B7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Για τα κόκκινα</w:t>
      </w:r>
      <w:r>
        <w:rPr>
          <w:rFonts w:eastAsia="Times New Roman" w:cs="Times New Roman"/>
          <w:szCs w:val="24"/>
        </w:rPr>
        <w:t xml:space="preserve"> </w:t>
      </w:r>
      <w:r>
        <w:rPr>
          <w:rFonts w:eastAsia="Times New Roman" w:cs="Times New Roman"/>
          <w:szCs w:val="24"/>
        </w:rPr>
        <w:t xml:space="preserve">δάνεια τι να πούμε; Τα έχουν πει και οι προηγούμενοι ομιλητές. Δυστυχώς, ο χρόνος είναι πάρα πολύ λίγος. </w:t>
      </w:r>
    </w:p>
    <w:p w14:paraId="16641B7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τελειώσω με το εξής: Είναι πάρα πολύ επικίνδυνο </w:t>
      </w:r>
      <w:r>
        <w:rPr>
          <w:rFonts w:eastAsia="Times New Roman" w:cs="Times New Roman"/>
          <w:szCs w:val="24"/>
        </w:rPr>
        <w:t>και τραγικό να θεωρεί ο ελληνικός λαός ότι η Νέα Δημοκρατία, το ΠΑΣΟΚ και ο ΣΥΡΙΖΑ είναι κάτι το διαφορετικό. Ας μην κάνουν οι Έλληνες αυτό το τραγικό λάθος. Είναι το ίδιο ουσιαστικά κόμμα. Έχουν τις ίδιες ιδεολογίες, τους ίδιους στόχους, το ίδιο ψευτοπρόγ</w:t>
      </w:r>
      <w:r>
        <w:rPr>
          <w:rFonts w:eastAsia="Times New Roman" w:cs="Times New Roman"/>
          <w:szCs w:val="24"/>
        </w:rPr>
        <w:t>ραμμα, ίδια συμφέροντα, ίδια πολιτική. Είναι κόμματα που έχουν τα ίδια αφεντικά, κόμματα βουτηγμένα μέχρι το λαιμό στη διαφθορά και τη διαπλοκή, κόμματα που παίρνουν εντολές στο εσωτερικό από τους καναλάρχες, Μπόμπολα κ.λπ., και στο εξωτερικό από τους τοκο</w:t>
      </w:r>
      <w:r>
        <w:rPr>
          <w:rFonts w:eastAsia="Times New Roman" w:cs="Times New Roman"/>
          <w:szCs w:val="24"/>
        </w:rPr>
        <w:t>γλύφους -και όχι θεσμούς- το</w:t>
      </w:r>
      <w:r>
        <w:rPr>
          <w:rFonts w:eastAsia="Times New Roman" w:cs="Times New Roman"/>
          <w:szCs w:val="24"/>
        </w:rPr>
        <w:t>ν</w:t>
      </w:r>
      <w:r>
        <w:rPr>
          <w:rFonts w:eastAsia="Times New Roman" w:cs="Times New Roman"/>
          <w:szCs w:val="24"/>
        </w:rPr>
        <w:t xml:space="preserve"> Σόιμπλε, τη Λαγκάρντ.  Είστε υπηρέτες και εντολοδόχοι των τοκογλύφων και ο λαός το γνωρίζει πάρα πολύ καλά. </w:t>
      </w:r>
    </w:p>
    <w:p w14:paraId="16641B7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6641B7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 Τελειώνω, κύριε Πρόεδρε. </w:t>
      </w:r>
    </w:p>
    <w:p w14:paraId="16641B7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Πολλές</w:t>
      </w:r>
      <w:r>
        <w:rPr>
          <w:rFonts w:eastAsia="Times New Roman" w:cs="Times New Roman"/>
          <w:szCs w:val="24"/>
        </w:rPr>
        <w:t xml:space="preserve"> φορές σας αποκαλούμε προδότες. Το λέω, κυρίως, κατά Θουκυδίδη, για να μην προσβληθεί κανείς. </w:t>
      </w:r>
    </w:p>
    <w:p w14:paraId="16641B7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Δυστυχώς, έχω να πω πάρα πολλά, αλλά δεν προλαβαίνω.</w:t>
      </w:r>
    </w:p>
    <w:p w14:paraId="16641B7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Αυτήν τη στιγμή οι Τούρκοι συνεχίζουν να κυκλοφορούν οπλισμένοι στο Αιγαίο. Και δυστυχώς, ο κ. Τσίπρας θα πά</w:t>
      </w:r>
      <w:r>
        <w:rPr>
          <w:rFonts w:eastAsia="Times New Roman" w:cs="Times New Roman"/>
          <w:szCs w:val="24"/>
        </w:rPr>
        <w:t xml:space="preserve">ει αύριο να συνομιλήσει με τον εχθρό της πατρίδας μας με τον Ερντογάν. </w:t>
      </w:r>
    </w:p>
    <w:p w14:paraId="16641B7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Αυτά τα σχέδια δεν θα περάσουν! Η Χρυσή Αυγή θα σταθεί απέναντι με ξεκάθαρη λαϊκή εντολή που έχει λάβει. </w:t>
      </w:r>
    </w:p>
    <w:p w14:paraId="16641B7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6641B7F"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6641B8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(Νική</w:t>
      </w:r>
      <w:r>
        <w:rPr>
          <w:rFonts w:eastAsia="Times New Roman" w:cs="Times New Roman"/>
          <w:b/>
          <w:szCs w:val="24"/>
        </w:rPr>
        <w:t xml:space="preserve">τας Κακλαμάνης): </w:t>
      </w:r>
      <w:r>
        <w:rPr>
          <w:rFonts w:eastAsia="Times New Roman" w:cs="Times New Roman"/>
          <w:szCs w:val="24"/>
        </w:rPr>
        <w:t xml:space="preserve">Πριν δώσω τον λόγο στον κ. Γκιόκα, έχει ζητήσει να μιλήσει ο Υπουργός Ναυτιλίας και Νησιωτικής Πολιτικής κ. Θεόδωρος Δρίτσας  για κάποιες νομοτεχνικές βελτιώσεις. </w:t>
      </w:r>
    </w:p>
    <w:p w14:paraId="16641B8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Πείτε τις και καταθέστε τις αμέσως, κύριε Υπουργέ. </w:t>
      </w:r>
    </w:p>
    <w:p w14:paraId="16641B8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ΘΕΟΔΩΡΟΣ ΔΡΙΤΣΑΣ </w:t>
      </w:r>
      <w:r>
        <w:rPr>
          <w:rFonts w:eastAsia="Times New Roman" w:cs="Times New Roman"/>
          <w:b/>
          <w:szCs w:val="24"/>
        </w:rPr>
        <w:t>(Υπουργός Ναυτιλίας και Νησιωτικής Πολιτικής):</w:t>
      </w:r>
      <w:r>
        <w:rPr>
          <w:rFonts w:eastAsia="Times New Roman" w:cs="Times New Roman"/>
          <w:szCs w:val="24"/>
        </w:rPr>
        <w:t xml:space="preserve"> Ευχαριστώ, κύριε Πρόεδρε. </w:t>
      </w:r>
    </w:p>
    <w:p w14:paraId="16641B8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Καταθέτω μια σειρά από νομοτεχνικές βελτιώσεις ήσσονος σημασίας. Τρεις – τέσσερις απ’ αυτές αποτελούν διορθώσεις, με βάση τις παρατηρήσεις της Επιστημονικής Υπηρεσίας της Βουλής. </w:t>
      </w:r>
    </w:p>
    <w:p w14:paraId="16641B8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(Νικήτας Κακλαμάνης): </w:t>
      </w:r>
      <w:r>
        <w:rPr>
          <w:rFonts w:eastAsia="Times New Roman" w:cs="Times New Roman"/>
          <w:szCs w:val="24"/>
        </w:rPr>
        <w:t xml:space="preserve">Αν δεν είναι ουσίας, πείτε ότι τις καταθέτετε στα Πρακτικά. Μη χάνουμε χρόνο. </w:t>
      </w:r>
    </w:p>
    <w:p w14:paraId="16641B8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Θα τις καταθέσω στα Πρακτικά. </w:t>
      </w:r>
    </w:p>
    <w:p w14:paraId="16641B8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Αν είναι κάποια ου</w:t>
      </w:r>
      <w:r>
        <w:rPr>
          <w:rFonts w:eastAsia="Times New Roman" w:cs="Times New Roman"/>
          <w:szCs w:val="24"/>
        </w:rPr>
        <w:t>σίας, εξηγήστε την.</w:t>
      </w:r>
    </w:p>
    <w:p w14:paraId="16641B8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Είναι προσαρμογή στην ισχύουσα νομοθεσία και στο άρθρο 103 του σημερινού σχεδίου νόμου, όπως το εισαγάγει το Υπουργείο Οικονομικών, ώστε να είναι συμβατές οι ρυθμίσεις και </w:t>
      </w:r>
      <w:r>
        <w:rPr>
          <w:rFonts w:eastAsia="Times New Roman" w:cs="Times New Roman"/>
          <w:szCs w:val="24"/>
        </w:rPr>
        <w:t xml:space="preserve">να μην υπάρχουν αντιφάσεις. </w:t>
      </w:r>
    </w:p>
    <w:p w14:paraId="16641B8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16641B8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Καταθέστε τις στα Πρακτικά. </w:t>
      </w:r>
    </w:p>
    <w:p w14:paraId="16641B8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Ναυτιλίας και Νησιωτικής Πολιτικής, κ. Θεόδωρος Δρίτσας, καταθέτει για τα Πρακτικά τις προαναφερθείσες νομοτεχνικές βελτιώσεις</w:t>
      </w:r>
      <w:r>
        <w:rPr>
          <w:rFonts w:eastAsia="Times New Roman" w:cs="Times New Roman"/>
          <w:szCs w:val="24"/>
        </w:rPr>
        <w:t xml:space="preserve">, οι οποίες έχουν ως εξής: </w:t>
      </w:r>
    </w:p>
    <w:p w14:paraId="16641B8B" w14:textId="77777777" w:rsidR="00434732" w:rsidRDefault="00735F25">
      <w:pPr>
        <w:spacing w:after="0" w:line="600" w:lineRule="auto"/>
        <w:ind w:firstLine="720"/>
        <w:jc w:val="both"/>
        <w:rPr>
          <w:rFonts w:eastAsia="Times New Roman" w:cs="Times New Roman"/>
          <w:color w:val="FF0000"/>
          <w:szCs w:val="24"/>
        </w:rPr>
      </w:pPr>
      <w:r>
        <w:rPr>
          <w:rFonts w:eastAsia="Times New Roman" w:cs="Times New Roman"/>
          <w:szCs w:val="24"/>
        </w:rPr>
        <w:t xml:space="preserve">           </w:t>
      </w:r>
      <w:r w:rsidRPr="00B969D3">
        <w:rPr>
          <w:rFonts w:eastAsia="Times New Roman" w:cs="Times New Roman"/>
          <w:color w:val="FF0000"/>
          <w:szCs w:val="24"/>
        </w:rPr>
        <w:t xml:space="preserve">      </w:t>
      </w:r>
      <w:r w:rsidRPr="00B969D3">
        <w:rPr>
          <w:rFonts w:eastAsia="Times New Roman" w:cs="Times New Roman"/>
          <w:color w:val="FF0000"/>
          <w:szCs w:val="24"/>
        </w:rPr>
        <w:t>(</w:t>
      </w:r>
      <w:r w:rsidRPr="00B969D3">
        <w:rPr>
          <w:rFonts w:eastAsia="Times New Roman" w:cs="Times New Roman"/>
          <w:color w:val="FF0000"/>
          <w:szCs w:val="24"/>
        </w:rPr>
        <w:t>ΑΛΛΑΓΗ ΣΕΛΙΔΑΣ</w:t>
      </w:r>
      <w:r w:rsidRPr="00B969D3">
        <w:rPr>
          <w:rFonts w:eastAsia="Times New Roman" w:cs="Times New Roman"/>
          <w:color w:val="FF0000"/>
          <w:szCs w:val="24"/>
        </w:rPr>
        <w:t>)</w:t>
      </w:r>
    </w:p>
    <w:p w14:paraId="16641B8C" w14:textId="77777777" w:rsidR="00434732" w:rsidRDefault="00735F25">
      <w:pPr>
        <w:spacing w:after="0" w:line="600" w:lineRule="auto"/>
        <w:ind w:firstLine="720"/>
        <w:jc w:val="both"/>
        <w:rPr>
          <w:rFonts w:eastAsia="Times New Roman" w:cs="Times New Roman"/>
          <w:color w:val="FF0000"/>
          <w:szCs w:val="24"/>
        </w:rPr>
      </w:pPr>
      <w:r w:rsidRPr="00B969D3">
        <w:rPr>
          <w:rFonts w:eastAsia="Times New Roman" w:cs="Times New Roman"/>
          <w:color w:val="FF0000"/>
          <w:szCs w:val="24"/>
        </w:rPr>
        <w:t xml:space="preserve">                 </w:t>
      </w:r>
      <w:r w:rsidRPr="00B969D3">
        <w:rPr>
          <w:rFonts w:eastAsia="Times New Roman" w:cs="Times New Roman"/>
          <w:color w:val="FF0000"/>
          <w:szCs w:val="24"/>
        </w:rPr>
        <w:t>(</w:t>
      </w:r>
      <w:r w:rsidRPr="00B969D3">
        <w:rPr>
          <w:rFonts w:eastAsia="Times New Roman" w:cs="Times New Roman"/>
          <w:color w:val="FF0000"/>
          <w:szCs w:val="24"/>
        </w:rPr>
        <w:t>ΝΑ ΜΠΟΥΝ ΟΙ ΣΕΛΙΔΕΣ</w:t>
      </w:r>
      <w:r w:rsidRPr="00B969D3">
        <w:rPr>
          <w:rFonts w:eastAsia="Times New Roman" w:cs="Times New Roman"/>
          <w:color w:val="FF0000"/>
          <w:szCs w:val="24"/>
        </w:rPr>
        <w:t xml:space="preserve"> 100 έως 103</w:t>
      </w:r>
      <w:r w:rsidRPr="00B969D3">
        <w:rPr>
          <w:rFonts w:eastAsia="Times New Roman" w:cs="Times New Roman"/>
          <w:color w:val="FF0000"/>
          <w:szCs w:val="24"/>
        </w:rPr>
        <w:t>)</w:t>
      </w:r>
    </w:p>
    <w:p w14:paraId="16641B8D" w14:textId="77777777" w:rsidR="00434732" w:rsidRDefault="00735F25">
      <w:pPr>
        <w:spacing w:after="0" w:line="600" w:lineRule="auto"/>
        <w:ind w:firstLine="720"/>
        <w:jc w:val="both"/>
        <w:rPr>
          <w:rFonts w:eastAsia="Times New Roman" w:cs="Times New Roman"/>
          <w:color w:val="FF0000"/>
          <w:szCs w:val="24"/>
        </w:rPr>
      </w:pPr>
      <w:r w:rsidRPr="00B969D3">
        <w:rPr>
          <w:rFonts w:eastAsia="Times New Roman" w:cs="Times New Roman"/>
          <w:color w:val="FF0000"/>
          <w:szCs w:val="24"/>
        </w:rPr>
        <w:t xml:space="preserve">                 (ΑΛΛΑΓΗ ΣΕΛΙΔΑΣ)</w:t>
      </w:r>
    </w:p>
    <w:p w14:paraId="16641B8E" w14:textId="77777777" w:rsidR="00434732" w:rsidRDefault="00735F25">
      <w:pPr>
        <w:spacing w:after="0" w:line="600" w:lineRule="auto"/>
        <w:jc w:val="both"/>
        <w:rPr>
          <w:rFonts w:eastAsia="Times New Roman" w:cs="Times New Roman"/>
          <w:szCs w:val="24"/>
        </w:rPr>
      </w:pPr>
      <w:r>
        <w:rPr>
          <w:rFonts w:eastAsia="Times New Roman" w:cs="Times New Roman"/>
          <w:szCs w:val="24"/>
        </w:rPr>
        <w:tab/>
      </w: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κ. Ιωάννης Γκιόκας. </w:t>
      </w:r>
    </w:p>
    <w:p w14:paraId="16641B8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Ευχαριστώ πολύ, κύριε</w:t>
      </w:r>
      <w:r>
        <w:rPr>
          <w:rFonts w:eastAsia="Times New Roman" w:cs="Times New Roman"/>
          <w:szCs w:val="24"/>
        </w:rPr>
        <w:t xml:space="preserve"> Πρόεδρε. </w:t>
      </w:r>
    </w:p>
    <w:p w14:paraId="16641B9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είναι πραγματικά προκλητική και εξοργιστική η προπαγάνδα που κάνουν όλες αυτές τις ημέρες αρκετοί Υπουργοί και Βουλευτές της Κυβέρνησης -όχι όλοι, για να είμαι ακριβής, ορισμένοι φυλάγονται, όμως οι περισσότεροι- οι </w:t>
      </w:r>
      <w:r>
        <w:rPr>
          <w:rFonts w:eastAsia="Times New Roman" w:cs="Times New Roman"/>
          <w:szCs w:val="24"/>
        </w:rPr>
        <w:t xml:space="preserve">οποίοι ούτε λίγο ούτε πολύ μας λένε ότι δεν τρέχει </w:t>
      </w:r>
      <w:r>
        <w:rPr>
          <w:rFonts w:eastAsia="Times New Roman" w:cs="Times New Roman"/>
          <w:szCs w:val="24"/>
        </w:rPr>
        <w:lastRenderedPageBreak/>
        <w:t>και τίποτα, ότι αυτά που λέγονται περί «φορολαίλαπας» είναι υπερβολή, ότι τα μέτρα είναι δίκαια, ότι δεν πλήττονται οι φτωχές και μεσαίες τάξεις. Όλη αυτή την προπαγάνδα την ακούσαμε και σήμερα. Πιο χαρακτ</w:t>
      </w:r>
      <w:r>
        <w:rPr>
          <w:rFonts w:eastAsia="Times New Roman" w:cs="Times New Roman"/>
          <w:szCs w:val="24"/>
        </w:rPr>
        <w:t xml:space="preserve">ηριστικό είναι αυτό που είπε ο κ. Χουλιαράκης ότι, «παίρνουμε πολλά από τους λίγους και λίγα από τους πολλούς». </w:t>
      </w:r>
    </w:p>
    <w:p w14:paraId="16641B9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Pr>
          <w:rFonts w:eastAsia="Times New Roman" w:cs="Times New Roman"/>
          <w:b/>
          <w:szCs w:val="24"/>
        </w:rPr>
        <w:t>ΔΗΜΗΤΡΙΟΣ ΚΡΕΜΑΣΤΙΝΟΣ</w:t>
      </w:r>
      <w:r>
        <w:rPr>
          <w:rFonts w:eastAsia="Times New Roman" w:cs="Times New Roman"/>
          <w:szCs w:val="24"/>
        </w:rPr>
        <w:t>)</w:t>
      </w:r>
    </w:p>
    <w:p w14:paraId="16641B9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Σοβαρά μιλάτε; Τα 700 ευρώ τον χρόνο </w:t>
      </w:r>
      <w:r>
        <w:rPr>
          <w:rFonts w:eastAsia="Times New Roman" w:cs="Times New Roman"/>
          <w:szCs w:val="24"/>
        </w:rPr>
        <w:t>που θα πληρώσει μια τετραμελής οικογένεια από τους έμμεσους φόρους, είναι λίγα; Αυτά που θα πληρώσει από τον ΕΝΦΙΑ, οι αυξήσεις σε είδη πρώτης ανάγκης είναι λίγα; Συν ό,τι πληρώνει όλα αυτά τα χρόνια, συν αυτά που θα πληρώσει τα επόμενα χρόνια. Διότι πολλά</w:t>
      </w:r>
      <w:r>
        <w:rPr>
          <w:rFonts w:eastAsia="Times New Roman" w:cs="Times New Roman"/>
          <w:szCs w:val="24"/>
        </w:rPr>
        <w:t xml:space="preserve"> από τα μέτρα που παίρνετε σήμερα, όπως για παράδειγμα οι ιδιωτικοποιήσεις από τα μέσα μεταφοράς μέχρι και το νερό, τις συνέπειές τους θα τις ζήσει ο λαός τα επόμενα χρόνια και όχι άμεσα. </w:t>
      </w:r>
    </w:p>
    <w:p w14:paraId="16641B9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Και σε ποιους τα λέτε όλα αυτά; Σε μια λαϊκή πλειοψηφία, που όχι μό</w:t>
      </w:r>
      <w:r>
        <w:rPr>
          <w:rFonts w:eastAsia="Times New Roman" w:cs="Times New Roman"/>
          <w:szCs w:val="24"/>
        </w:rPr>
        <w:t>νο δεν της περισσεύουν 700 ευρώ αλλά της λείπουν πολύ περισσότερα για να μπορέσει να πληρώσει αυτά που τους έχουν φορτώσει οι προηγούμενες κυβερνήσεις, από τα οποία εσείς δεν καταργήσατε τίποτα, συν όλα αυτά που τους φορτώνετε εσείς το επόμενο διάστημα, συ</w:t>
      </w:r>
      <w:r>
        <w:rPr>
          <w:rFonts w:eastAsia="Times New Roman" w:cs="Times New Roman"/>
          <w:szCs w:val="24"/>
        </w:rPr>
        <w:t xml:space="preserve">νεχίζοντας την ίδια ακριβώς πολιτική. </w:t>
      </w:r>
    </w:p>
    <w:p w14:paraId="16641B9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Έλεος! Έλεος, κύριοι της Κυβέρνησης, με αυτήν την εξαπάτηση που κάνετε για να κρύψετε μια βάρβαρη, μια βαθιά ταξική πολιτική! Όπως, επίσης, είναι εξαπάτηση, είναι ψέμα αυτό που λέτε, ότι το κλείσιμο της αξιολόγησης, η</w:t>
      </w:r>
      <w:r>
        <w:rPr>
          <w:rFonts w:eastAsia="Times New Roman" w:cs="Times New Roman"/>
          <w:szCs w:val="24"/>
        </w:rPr>
        <w:t xml:space="preserve"> επιστροφή σε κάποια ανάκαμψη θα οδηγήσει σε ανακούφιση, σε αποκατάσταση των απωλειών για τον λαό. </w:t>
      </w:r>
    </w:p>
    <w:p w14:paraId="16641B95" w14:textId="77777777" w:rsidR="00434732" w:rsidRDefault="00735F25">
      <w:pPr>
        <w:tabs>
          <w:tab w:val="left" w:pos="2096"/>
        </w:tabs>
        <w:spacing w:after="0" w:line="600" w:lineRule="auto"/>
        <w:jc w:val="both"/>
        <w:rPr>
          <w:rFonts w:eastAsia="UB-Helvetica" w:cs="Times New Roman"/>
          <w:szCs w:val="24"/>
        </w:rPr>
      </w:pPr>
      <w:r>
        <w:rPr>
          <w:rFonts w:eastAsia="UB-Helvetica" w:cs="Times New Roman"/>
          <w:szCs w:val="24"/>
        </w:rPr>
        <w:t>Τίποτα από όλα αυτά δεν πρόκειται να γίνει. Κανένα απολύτως μέτρο από αυτά που έχουν ψηφιστεί όλα αυτά τα χρόνια και σήμερα, δεν πρόκειται να παρθεί πίσω. Γ</w:t>
      </w:r>
      <w:r>
        <w:rPr>
          <w:rFonts w:eastAsia="UB-Helvetica" w:cs="Times New Roman"/>
          <w:szCs w:val="24"/>
        </w:rPr>
        <w:t xml:space="preserve">ιατί όλα αυτά τα μέτρα είναι τα προαπαιτούμενα αυτού που ονομάζετε εσείς «ανάκαμψη». </w:t>
      </w:r>
    </w:p>
    <w:p w14:paraId="16641B96"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Στην καλύτερη των περιπτώσεων, να δώσετε κάποια ψίχουλα στην πιο ακραία φτώχεια, ελάχιστα σε σύγκριση με αυτά που θα τους έχετε κλέψει και μάλιστα αυτό να το βαφτίζετε </w:t>
      </w:r>
      <w:r>
        <w:rPr>
          <w:rFonts w:eastAsia="UB-Helvetica" w:cs="Times New Roman"/>
          <w:szCs w:val="24"/>
        </w:rPr>
        <w:t>και «αξιοπρέπεια».</w:t>
      </w:r>
    </w:p>
    <w:p w14:paraId="16641B97"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Εμείς θεωρούμε ότι αξιοπρέπεια είναι σήμερα ο λαός, οι εργαζόμενοι να μπορούν να ζουν με βάση τις σύγχρονες ανάγκες τους και όχι να εξαναγκάζονται νέες γενιές να ζουν χειρότερα, με λιγότερα δικαιώματα από τους γονείς τους και ίσως και απ</w:t>
      </w:r>
      <w:r>
        <w:rPr>
          <w:rFonts w:eastAsia="UB-Helvetica" w:cs="Times New Roman"/>
          <w:szCs w:val="24"/>
        </w:rPr>
        <w:t xml:space="preserve">ό τους παππούδες τους. </w:t>
      </w:r>
    </w:p>
    <w:p w14:paraId="16641B98"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Και εδώ έρχεται και κολλάει και ο περιβόητος κόφτης, το μνημόνιο διαρκείας, μια δαμόκλειος σπάθη που θα εκβιάζει τον λαό στην απαρέγκλιτη εφαρμογή της αντιλαϊκής πολιτικής. </w:t>
      </w:r>
    </w:p>
    <w:p w14:paraId="16641B99"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Αυτή, λοιπόν, είναι η στάση της Κυβέρνησης απέναντι στους </w:t>
      </w:r>
      <w:r>
        <w:rPr>
          <w:rFonts w:eastAsia="UB-Helvetica" w:cs="Times New Roman"/>
          <w:szCs w:val="24"/>
        </w:rPr>
        <w:t xml:space="preserve">πολλούς, την εργατική τάξη και τα λαϊκά στρώματα. </w:t>
      </w:r>
    </w:p>
    <w:p w14:paraId="16641B9A"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Πάμε τώρα στη στάση σας απέναντι στους λίγους, ξεκαθαρίζοντας το εξής: Όταν εμείς λέμε «λίγους», δεν εννοούμε το ίδιο πράγμα με αυτό που εννοείτε εσείς. Γιατί εσείς ως λίγους θεωρείτε αυτόν που παίρνει </w:t>
      </w:r>
      <w:r>
        <w:rPr>
          <w:rFonts w:eastAsia="UB-Helvetica" w:cs="Times New Roman"/>
          <w:szCs w:val="24"/>
        </w:rPr>
        <w:lastRenderedPageBreak/>
        <w:t>μια</w:t>
      </w:r>
      <w:r>
        <w:rPr>
          <w:rFonts w:eastAsia="UB-Helvetica" w:cs="Times New Roman"/>
          <w:szCs w:val="24"/>
        </w:rPr>
        <w:t xml:space="preserve"> σύνταξη πάνω από 1.000 ευρώ, όποιον έχει ακίνητη περιουσία πάνω από 200.000 ευρώ, δηλαδή πάλι τα λαϊκά στρώματα.</w:t>
      </w:r>
    </w:p>
    <w:p w14:paraId="16641B9B"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Την πραγματική ολιγαρχία του πλούτου, το κεφάλαιο, τους επιχειρηματικούς ομίλους, όχι απλά δεν τους ακουμπάτε, αλλά τους στηρίζετε κιόλας με δ</w:t>
      </w:r>
      <w:r>
        <w:rPr>
          <w:rFonts w:eastAsia="UB-Helvetica" w:cs="Times New Roman"/>
          <w:szCs w:val="24"/>
        </w:rPr>
        <w:t>ιευκολύνσεις, προνόμια, φοροαπαλλαγές, για να κάνουν τις επενδύσεις τους και να φέρουν την ανάκαμψη, από το αφορολόγητο φυσικό αέριο στους βιομήχανους που ο λαός θα το χρυσοπληρώνει, μέχρι και την εξαίρεση των ποσών που θα αφορούν τις επενδύσεις, έως τον α</w:t>
      </w:r>
      <w:r>
        <w:rPr>
          <w:rFonts w:eastAsia="UB-Helvetica" w:cs="Times New Roman"/>
          <w:szCs w:val="24"/>
        </w:rPr>
        <w:t xml:space="preserve">υτόματο κόφτη, ο οποίος κατά τα άλλα θα κόβει μισθούς, συντάξεις και κοινωνικές παροχές. </w:t>
      </w:r>
    </w:p>
    <w:p w14:paraId="16641B9C"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Επειδή </w:t>
      </w:r>
      <w:r>
        <w:rPr>
          <w:rFonts w:eastAsia="UB-Helvetica" w:cs="Times New Roman"/>
          <w:szCs w:val="24"/>
        </w:rPr>
        <w:t>ακριβώς τα κάνετε αυτά, έχετε και την ανάλογη στήριξη από τους εταίρους σας στην Ευρωπαϊκή Ένωση, μέχρι και από τον Σύνδεσμο Ελλήνων Βιομηχάνων, ο οποίος και σ</w:t>
      </w:r>
      <w:r>
        <w:rPr>
          <w:rFonts w:eastAsia="UB-Helvetica" w:cs="Times New Roman"/>
          <w:szCs w:val="24"/>
        </w:rPr>
        <w:t xml:space="preserve">το ασφαλιστικό και τώρα στο πολυνομοσχέδιο είπε ότι τα μέτρα πρέπει να ψηφιστούν, δίνοντάς σας πολύτιμη χείρα βοηθείας. </w:t>
      </w:r>
    </w:p>
    <w:p w14:paraId="16641B9D"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Αυτοί σας στηρίζουν, οι βιομήχανοι, οι εφοπλιστές, άσχετα από το εάν μια μερίδα τους σας κάνει και κριτική, κάποια παλιά τζάκια, που ίσ</w:t>
      </w:r>
      <w:r>
        <w:rPr>
          <w:rFonts w:eastAsia="UB-Helvetica" w:cs="Times New Roman"/>
          <w:szCs w:val="24"/>
        </w:rPr>
        <w:t xml:space="preserve">ως νιώθουν ότι απειλούνται από νέους ανταγωνιστές. </w:t>
      </w:r>
    </w:p>
    <w:p w14:paraId="16641B9E"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Μετά από όλα αυτά, μετά από όλη αυτή την πολιτική που υλοποιείτε, είναι πολύ λογικό να βγαίνουν στα κεραμίδια η Νέα Δημοκρατία και το ΠΑΣΟΚ, να τρελαίνονται στην κυριολεξία που τους κλέβετε τα πνευματικά </w:t>
      </w:r>
      <w:r>
        <w:rPr>
          <w:rFonts w:eastAsia="UB-Helvetica" w:cs="Times New Roman"/>
          <w:szCs w:val="24"/>
        </w:rPr>
        <w:t xml:space="preserve">δικαιώματα. </w:t>
      </w:r>
    </w:p>
    <w:p w14:paraId="16641B9F"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Κόμματα -και ιδιαίτερα η Νέα Δημοκρατία- που όλα αυτά τα χρόνια έχουν κάνει σημαία τους τις ιδιωτικοποιήσεις, τις επενδύσεις, τη στήριξη του κεφαλαίου, βλέπουν τώρα να τους ξεπερνάτε σε επιδόσεις, να υιοθετείτε την ίδια επιχειρηματολογία, να κ</w:t>
      </w:r>
      <w:r>
        <w:rPr>
          <w:rFonts w:eastAsia="UB-Helvetica" w:cs="Times New Roman"/>
          <w:szCs w:val="24"/>
        </w:rPr>
        <w:t>όβετε κορδέλες ιδιωτικοποιήσεων και να παίρνετε τα εύσημα από τον ΣΕΒ. Είναι πραγματικά να τρελαίνεσαι!</w:t>
      </w:r>
    </w:p>
    <w:p w14:paraId="16641BA0"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Αυτό, βέβαια, που δεν γνωρίζουν στη Νέα Δημοκρατία, κύριε Σταϊκούρα, είναι ότι ιστορικά, στις δύσκολες στιγμές για το σύστημα, πάντα ή σχεδόν πάντα -για</w:t>
      </w:r>
      <w:r>
        <w:rPr>
          <w:rFonts w:eastAsia="UB-Helvetica" w:cs="Times New Roman"/>
          <w:szCs w:val="24"/>
        </w:rPr>
        <w:t xml:space="preserve"> να μην είμαι κατηγορηματικός- τη βρώμικη δουλειά την έβγαζε η σοσιαλδημοκρατία, τέτοια κόμματα που μπορούν πιο εύκολα να χειραγωγούν τον λαό και να δίνουν και τον χρόνο, εάν θέλετε, και τη δυνατότητα στα αυθεντικά κόμματα της αστικής τάξης να ξεπλένονται,</w:t>
      </w:r>
      <w:r>
        <w:rPr>
          <w:rFonts w:eastAsia="UB-Helvetica" w:cs="Times New Roman"/>
          <w:szCs w:val="24"/>
        </w:rPr>
        <w:t xml:space="preserve"> όπως πάνε σήμερα να ξεπλυθούν η Νέα Δημοκρατία και το ΠΑΣΟΚ.</w:t>
      </w:r>
    </w:p>
    <w:p w14:paraId="16641BA1"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Αυτό έκανε και ο ΣΥΡΙΖΑ: Εγκλώβισε τον λαό, καλλιέργησε αυταπάτες ότι χωρίς σύγκρουση με την εξουσία του κεφαλαίου και την Ευρωπαϊκή Ένωση μπορεί να υπάρχουν φιλολαϊκές λύσεις, οδηγώντας λαϊκό κ</w:t>
      </w:r>
      <w:r>
        <w:rPr>
          <w:rFonts w:eastAsia="UB-Helvetica" w:cs="Times New Roman"/>
          <w:szCs w:val="24"/>
        </w:rPr>
        <w:t xml:space="preserve">όσμο, εργαζόμενους, στην ηττοπάθεια και τη μοιρολατρία. </w:t>
      </w:r>
    </w:p>
    <w:p w14:paraId="16641BA2"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του κυρίου Βουλευτή)</w:t>
      </w:r>
    </w:p>
    <w:p w14:paraId="16641BA3"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Τελειώνω, κύριε Πρόεδρε. </w:t>
      </w:r>
    </w:p>
    <w:p w14:paraId="16641BA4"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Ο κόσμος αυτός τώρα πρέπει να σταθεί στα πόδια του, να οργανώσει τον αγώνα του και κυρίως</w:t>
      </w:r>
      <w:r>
        <w:rPr>
          <w:rFonts w:eastAsia="UB-Helvetica" w:cs="Times New Roman"/>
          <w:szCs w:val="24"/>
        </w:rPr>
        <w:t>,</w:t>
      </w:r>
      <w:r>
        <w:rPr>
          <w:rFonts w:eastAsia="UB-Helvetica" w:cs="Times New Roman"/>
          <w:szCs w:val="24"/>
        </w:rPr>
        <w:t xml:space="preserve"> να βγάλει συμπεράσματα για το ποιος πρέπει να είναι σήμερα ο στόχος αυτού του αγώνα. </w:t>
      </w:r>
    </w:p>
    <w:p w14:paraId="16641BA5"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Ευχαριστώ. </w:t>
      </w:r>
    </w:p>
    <w:p w14:paraId="16641BA6"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Κι εγώ ευχαριστώ. </w:t>
      </w:r>
    </w:p>
    <w:p w14:paraId="16641BA7"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Κύριε Κεγκέρογλου, έχετε τον λόγο.</w:t>
      </w:r>
    </w:p>
    <w:p w14:paraId="16641BA8"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lastRenderedPageBreak/>
        <w:t xml:space="preserve">ΒΑΣΙΛΕΙΟΣ ΚΕΓΚΕΡΟΓΛΟΥ: </w:t>
      </w:r>
      <w:r>
        <w:rPr>
          <w:rFonts w:eastAsia="UB-Helvetica" w:cs="Times New Roman"/>
          <w:szCs w:val="24"/>
        </w:rPr>
        <w:t xml:space="preserve">Παρήλθε, λοιπόν, η δυνατότητα της </w:t>
      </w:r>
      <w:r>
        <w:rPr>
          <w:rFonts w:eastAsia="UB-Helvetica" w:cs="Times New Roman"/>
          <w:szCs w:val="24"/>
        </w:rPr>
        <w:t>σοσιαλδημοκρατίας στην Ευρώπη να βγάζει από τα δύσκολα τις καταστάσεις ή να κάνει τη βρώμικη δουλειά</w:t>
      </w:r>
      <w:r>
        <w:rPr>
          <w:rFonts w:eastAsia="UB-Helvetica" w:cs="Times New Roman"/>
          <w:szCs w:val="24"/>
        </w:rPr>
        <w:t>,</w:t>
      </w:r>
      <w:r>
        <w:rPr>
          <w:rFonts w:eastAsia="UB-Helvetica" w:cs="Times New Roman"/>
          <w:szCs w:val="24"/>
        </w:rPr>
        <w:t xml:space="preserve"> που είπε ο συνάδελφος που κατέβηκε από το Βήμα και ανέλαβε η λεγόμενη «Ριζοσπαστική Αριστερά»</w:t>
      </w:r>
    </w:p>
    <w:p w14:paraId="16641BA9"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ΙΩΑΝΝΗΣ ΓΚΙΟΚΑΣ:</w:t>
      </w:r>
      <w:r>
        <w:rPr>
          <w:rFonts w:eastAsia="UB-Helvetica" w:cs="Times New Roman"/>
          <w:szCs w:val="24"/>
        </w:rPr>
        <w:t xml:space="preserve"> Σοσιαλδημοκρατία είναι και αυτή!</w:t>
      </w:r>
    </w:p>
    <w:p w14:paraId="16641BAA" w14:textId="77777777" w:rsidR="00434732" w:rsidRDefault="00735F25">
      <w:pPr>
        <w:tabs>
          <w:tab w:val="left" w:pos="2096"/>
        </w:tabs>
        <w:spacing w:after="0" w:line="600" w:lineRule="auto"/>
        <w:jc w:val="both"/>
        <w:rPr>
          <w:rFonts w:eastAsia="UB-Helvetica" w:cs="Times New Roman"/>
          <w:szCs w:val="24"/>
        </w:rPr>
      </w:pPr>
      <w:r>
        <w:rPr>
          <w:rFonts w:eastAsia="UB-Helvetica" w:cs="Times New Roman"/>
          <w:b/>
          <w:szCs w:val="24"/>
        </w:rPr>
        <w:t xml:space="preserve">          </w:t>
      </w:r>
      <w:r>
        <w:rPr>
          <w:rFonts w:eastAsia="UB-Helvetica" w:cs="Times New Roman"/>
          <w:b/>
          <w:szCs w:val="24"/>
        </w:rPr>
        <w:t xml:space="preserve"> ΒΑΣΙΛΕΙΟΣ ΚΕΓΚΕΡΟΓΛΟΥ: </w:t>
      </w:r>
      <w:r>
        <w:rPr>
          <w:rFonts w:eastAsia="UB-Helvetica" w:cs="Times New Roman"/>
          <w:szCs w:val="24"/>
        </w:rPr>
        <w:t xml:space="preserve">Κοιτάξτε, η Αριστερά του Μαδούρο δεν έχει καμμία σχέση με την σοσιαλδημοκρατία. Όμως, ας μην σταθούμε σε αυτά. </w:t>
      </w:r>
    </w:p>
    <w:p w14:paraId="16641BAB" w14:textId="77777777" w:rsidR="00434732" w:rsidRDefault="00735F25">
      <w:pPr>
        <w:spacing w:after="0" w:line="600" w:lineRule="auto"/>
        <w:ind w:firstLine="720"/>
        <w:jc w:val="both"/>
        <w:rPr>
          <w:rFonts w:eastAsia="Times New Roman"/>
          <w:szCs w:val="24"/>
        </w:rPr>
      </w:pPr>
      <w:r>
        <w:rPr>
          <w:rFonts w:eastAsia="Times New Roman"/>
          <w:szCs w:val="24"/>
        </w:rPr>
        <w:t>Κύριε Γάκη, εάν είναι να νιώθετε καλά ψυχολογικά</w:t>
      </w:r>
      <w:r>
        <w:rPr>
          <w:rFonts w:eastAsia="Times New Roman"/>
          <w:szCs w:val="24"/>
        </w:rPr>
        <w:t>,</w:t>
      </w:r>
      <w:r>
        <w:rPr>
          <w:rFonts w:eastAsia="Times New Roman"/>
          <w:szCs w:val="24"/>
        </w:rPr>
        <w:t xml:space="preserve"> έχοντας την αυταπάτη ή την εντύπωση ότι ψηφίζουν και άλλοι αυτά τα οπο</w:t>
      </w:r>
      <w:r>
        <w:rPr>
          <w:rFonts w:eastAsia="Times New Roman"/>
          <w:szCs w:val="24"/>
        </w:rPr>
        <w:t>ία υπέγραψε ο κ. Τσίπρας, ας την έχετε.</w:t>
      </w:r>
    </w:p>
    <w:p w14:paraId="16641BAC" w14:textId="77777777" w:rsidR="00434732" w:rsidRDefault="00735F25">
      <w:pPr>
        <w:tabs>
          <w:tab w:val="left" w:pos="3695"/>
        </w:tabs>
        <w:spacing w:after="0" w:line="600" w:lineRule="auto"/>
        <w:ind w:firstLine="720"/>
        <w:jc w:val="both"/>
        <w:rPr>
          <w:rFonts w:eastAsia="Times New Roman"/>
          <w:szCs w:val="24"/>
        </w:rPr>
      </w:pPr>
      <w:r>
        <w:rPr>
          <w:rFonts w:eastAsia="Times New Roman"/>
          <w:b/>
          <w:szCs w:val="24"/>
        </w:rPr>
        <w:t>ΔΗΜΗΤΡΙΟΣ ΓΑΚΗΣ:</w:t>
      </w:r>
      <w:r>
        <w:rPr>
          <w:rFonts w:eastAsia="Times New Roman"/>
          <w:szCs w:val="24"/>
        </w:rPr>
        <w:t xml:space="preserve"> Όχι, όμως, και να το παίζετε επαναστάτες!</w:t>
      </w:r>
    </w:p>
    <w:p w14:paraId="16641BAD" w14:textId="77777777" w:rsidR="00434732" w:rsidRDefault="00735F25">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Εμείς, όμως, σε καμ</w:t>
      </w:r>
      <w:r>
        <w:rPr>
          <w:rFonts w:eastAsia="Times New Roman"/>
          <w:szCs w:val="24"/>
        </w:rPr>
        <w:t>μ</w:t>
      </w:r>
      <w:r>
        <w:rPr>
          <w:rFonts w:eastAsia="Times New Roman"/>
          <w:szCs w:val="24"/>
        </w:rPr>
        <w:t>ία περίπτωση δεν ψηφίζουμε και δεν συναινούμε σε όλα αυτά τα εθνικά και κοινωνικά επιζήμια που υπέγραψε ο κ. Τσίπρ</w:t>
      </w:r>
      <w:r>
        <w:rPr>
          <w:rFonts w:eastAsia="Times New Roman"/>
          <w:szCs w:val="24"/>
        </w:rPr>
        <w:t>ας.</w:t>
      </w:r>
    </w:p>
    <w:p w14:paraId="16641BAE" w14:textId="77777777" w:rsidR="00434732" w:rsidRDefault="00735F25">
      <w:pPr>
        <w:tabs>
          <w:tab w:val="left" w:pos="3695"/>
        </w:tabs>
        <w:spacing w:after="0" w:line="600" w:lineRule="auto"/>
        <w:ind w:firstLine="720"/>
        <w:jc w:val="both"/>
        <w:rPr>
          <w:rFonts w:eastAsia="Times New Roman"/>
          <w:szCs w:val="24"/>
        </w:rPr>
      </w:pPr>
      <w:r>
        <w:rPr>
          <w:rFonts w:eastAsia="Times New Roman"/>
          <w:b/>
          <w:szCs w:val="24"/>
        </w:rPr>
        <w:t>ΔΗΜΗΤΡΙΟΣ ΓΑΚΗΣ:</w:t>
      </w:r>
      <w:r>
        <w:rPr>
          <w:rFonts w:eastAsia="Times New Roman"/>
          <w:szCs w:val="24"/>
        </w:rPr>
        <w:t xml:space="preserve"> Τον ΦΠΑ τον ψηφίσατε.</w:t>
      </w:r>
    </w:p>
    <w:p w14:paraId="16641BAF" w14:textId="77777777" w:rsidR="00434732" w:rsidRDefault="00735F25">
      <w:pPr>
        <w:tabs>
          <w:tab w:val="left" w:pos="3695"/>
        </w:tabs>
        <w:spacing w:after="0"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Κύριε Γάκη, μην παρεμβαίνετε.</w:t>
      </w:r>
    </w:p>
    <w:p w14:paraId="16641BB0" w14:textId="77777777" w:rsidR="00434732" w:rsidRDefault="00735F25">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Κυρίες και κύριοι συνάδελφοι, η ιστορία της Ελλάδας</w:t>
      </w:r>
      <w:r>
        <w:rPr>
          <w:rFonts w:eastAsia="Times New Roman"/>
          <w:szCs w:val="24"/>
        </w:rPr>
        <w:t>,</w:t>
      </w:r>
      <w:r>
        <w:rPr>
          <w:rFonts w:eastAsia="Times New Roman"/>
          <w:szCs w:val="24"/>
        </w:rPr>
        <w:t xml:space="preserve"> από τον απελευθερωτικό αγώνα μέχρι τις μέρες </w:t>
      </w:r>
      <w:r>
        <w:rPr>
          <w:rFonts w:eastAsia="Times New Roman"/>
          <w:szCs w:val="24"/>
        </w:rPr>
        <w:t>μας,</w:t>
      </w:r>
      <w:r>
        <w:rPr>
          <w:rFonts w:eastAsia="Times New Roman"/>
          <w:szCs w:val="24"/>
        </w:rPr>
        <w:t xml:space="preserve"> είναι γεμάτη με αγώνα, ελπίδες, απογοητεύσεις, θυσίες, μικρές και μεγάλες νίκες, αλλά και ήττες και καταστροφές, με περιόδους δημιουργίας και ανάτασης, αλλά και στασιμότητας και οπισθοδρόμησης.</w:t>
      </w:r>
    </w:p>
    <w:p w14:paraId="16641BB1" w14:textId="77777777" w:rsidR="00434732" w:rsidRDefault="00735F25">
      <w:pPr>
        <w:spacing w:after="0" w:line="600" w:lineRule="auto"/>
        <w:ind w:firstLine="720"/>
        <w:jc w:val="both"/>
        <w:rPr>
          <w:rFonts w:eastAsia="Times New Roman"/>
          <w:szCs w:val="24"/>
        </w:rPr>
      </w:pPr>
      <w:r>
        <w:rPr>
          <w:rFonts w:eastAsia="Times New Roman"/>
          <w:szCs w:val="24"/>
        </w:rPr>
        <w:t xml:space="preserve">Αυτές τις μέρες συμπληρώνονται εβδομήντα πέντε χρόνια από τη </w:t>
      </w:r>
      <w:r>
        <w:rPr>
          <w:rFonts w:eastAsia="Times New Roman"/>
          <w:szCs w:val="24"/>
        </w:rPr>
        <w:t xml:space="preserve">μάχη της Κρήτης. Το απαράμιλλο παράδειγμα αυτού του αγώνα για τα δίκαια και τα ιδανικά της ελευθερίας ενάντια στον ναζισμό, έγινε σύμβολο για όλους τους λαούς και ανέτρεψε τους συσχετισμούς δυνάμεων υπέρ των συμμάχων, καθορίζοντας την τελική έκβαση του Β’ </w:t>
      </w:r>
      <w:r>
        <w:rPr>
          <w:rFonts w:eastAsia="Times New Roman"/>
          <w:szCs w:val="24"/>
        </w:rPr>
        <w:t>Παγκοσμίου Πολέμου.</w:t>
      </w:r>
    </w:p>
    <w:p w14:paraId="16641BB2" w14:textId="77777777" w:rsidR="00434732" w:rsidRDefault="00735F25">
      <w:pPr>
        <w:spacing w:after="0" w:line="600" w:lineRule="auto"/>
        <w:ind w:firstLine="720"/>
        <w:jc w:val="both"/>
        <w:rPr>
          <w:rFonts w:eastAsia="Times New Roman"/>
          <w:szCs w:val="24"/>
        </w:rPr>
      </w:pPr>
      <w:r>
        <w:rPr>
          <w:rFonts w:eastAsia="Times New Roman"/>
          <w:szCs w:val="24"/>
        </w:rPr>
        <w:t xml:space="preserve">Το πιο σημαντικό, όμως, γνώρισμα αυτού του αγώνα είναι ότι μετά τη μάχη της Κρήτης, οι Κρήτες προχώρησαν ενωμένοι στην ενιαία και παλλαϊκή αντίσταση. Και στη συνέχεια, με εθνική ομοψυχία και </w:t>
      </w:r>
      <w:r>
        <w:rPr>
          <w:rFonts w:eastAsia="Times New Roman"/>
          <w:szCs w:val="24"/>
        </w:rPr>
        <w:lastRenderedPageBreak/>
        <w:t>συνεννόηση απέδειξαν ότι μπορούμε να προχωρήσ</w:t>
      </w:r>
      <w:r>
        <w:rPr>
          <w:rFonts w:eastAsia="Times New Roman"/>
          <w:szCs w:val="24"/>
        </w:rPr>
        <w:t>ουμε ενωμένοι και δεν ενεπλάκησαν στον ψυχοφθόρο, αλλά και επιζήμιο για την Ελλάδα, Εμφύλιο Πόλεμο.</w:t>
      </w:r>
    </w:p>
    <w:p w14:paraId="16641BB3" w14:textId="77777777" w:rsidR="00434732" w:rsidRDefault="00735F25">
      <w:pPr>
        <w:spacing w:after="0" w:line="600" w:lineRule="auto"/>
        <w:ind w:firstLine="720"/>
        <w:jc w:val="both"/>
        <w:rPr>
          <w:rFonts w:eastAsia="Times New Roman"/>
          <w:szCs w:val="24"/>
        </w:rPr>
      </w:pPr>
      <w:r>
        <w:rPr>
          <w:rFonts w:eastAsia="Times New Roman"/>
          <w:szCs w:val="24"/>
        </w:rPr>
        <w:t>Κυρίες και κύριοι συνάδελφοι, όταν δεν είχαμε διχασμούς και εμφύλιους, όποτε οι επιλογές του λαού δεν έσφαλαν, όποτε επιδιώχθηκε το ελάχιστο πνεύμα συνεννόη</w:t>
      </w:r>
      <w:r>
        <w:rPr>
          <w:rFonts w:eastAsia="Times New Roman"/>
          <w:szCs w:val="24"/>
        </w:rPr>
        <w:t xml:space="preserve">σης και ο ελάχιστος σχεδιασμός και στοχοθέτηση -μέσα βέβαια στην εκάστοτε διεθνή συγκυρία- όποτε αποφασίζαμε με πατριδογνωσία, η χώρα κατάφερνε και πήγαινε μπροστά. </w:t>
      </w:r>
    </w:p>
    <w:p w14:paraId="16641BB4" w14:textId="77777777" w:rsidR="00434732" w:rsidRDefault="00735F25">
      <w:pPr>
        <w:spacing w:after="0" w:line="600" w:lineRule="auto"/>
        <w:ind w:firstLine="720"/>
        <w:jc w:val="both"/>
        <w:rPr>
          <w:rFonts w:eastAsia="Times New Roman"/>
          <w:szCs w:val="24"/>
        </w:rPr>
      </w:pPr>
      <w:r>
        <w:rPr>
          <w:rFonts w:eastAsia="Times New Roman"/>
          <w:szCs w:val="24"/>
        </w:rPr>
        <w:t>Σε αυτή τη διαδρομή της πατρίδας μας η ιστορία έχει καταγράψει τη συμβολή προσώπων, παραγό</w:t>
      </w:r>
      <w:r>
        <w:rPr>
          <w:rFonts w:eastAsia="Times New Roman"/>
          <w:szCs w:val="24"/>
        </w:rPr>
        <w:t>ντων και παρατάξεων. Εμείς είμαστε υπερήφανοι για τη συμβολή της Δημοκρατικής Παράταξης σε ό,τι δημιουργήθηκε στη σύγχρονη Ελλάδα, στη δημιουργία της ίδιας της σύγχρονης Ελλάδας. Είμαστε, όμως, ιδιαίτερα περήφανοι για τη συμβολή μας -που τη ζήσαμε και οι π</w:t>
      </w:r>
      <w:r>
        <w:rPr>
          <w:rFonts w:eastAsia="Times New Roman"/>
          <w:szCs w:val="24"/>
        </w:rPr>
        <w:t xml:space="preserve">ερισσότεροι- στην </w:t>
      </w:r>
      <w:r>
        <w:rPr>
          <w:rFonts w:eastAsia="Times New Roman"/>
          <w:szCs w:val="24"/>
        </w:rPr>
        <w:t>Μεταπολίτευση</w:t>
      </w:r>
      <w:r>
        <w:rPr>
          <w:rFonts w:eastAsia="Times New Roman"/>
          <w:szCs w:val="24"/>
        </w:rPr>
        <w:t xml:space="preserve">, την καλύτερη περίοδο της ιστορίας για την χώρα και την κοινωνία. </w:t>
      </w:r>
    </w:p>
    <w:p w14:paraId="16641BB5" w14:textId="77777777" w:rsidR="00434732" w:rsidRDefault="00735F25">
      <w:pPr>
        <w:spacing w:after="0" w:line="600" w:lineRule="auto"/>
        <w:ind w:firstLine="720"/>
        <w:jc w:val="both"/>
        <w:rPr>
          <w:rFonts w:eastAsia="Times New Roman"/>
          <w:szCs w:val="24"/>
        </w:rPr>
      </w:pPr>
      <w:r>
        <w:rPr>
          <w:rFonts w:eastAsia="Times New Roman"/>
          <w:szCs w:val="24"/>
        </w:rPr>
        <w:lastRenderedPageBreak/>
        <w:t>Το ΠΑΣΟΚ ολοκλήρωσε, αν θέλετε, τις προσπάθειες εθνικής συμφιλίωσης και έκλεισε οριστικά τις πληγές του Εμφυλίου και της μετεμφυλιακής περιόδου. Προχώρησε σε</w:t>
      </w:r>
      <w:r>
        <w:rPr>
          <w:rFonts w:eastAsia="Times New Roman"/>
          <w:szCs w:val="24"/>
        </w:rPr>
        <w:t xml:space="preserve"> μεταρρυθμίσεις, δημιούργησε το κράτος πρόνοιας και κυρίως πέτυχε την ενεργοποίηση των παραγωγικών δυνάμεων που δημιούργησαν αγαθά για τους πολίτες και τη χώρα. Έτσι κατακτήθηκε το υψηλό βιοτικό επίπεδο.</w:t>
      </w:r>
    </w:p>
    <w:p w14:paraId="16641BB6" w14:textId="77777777" w:rsidR="00434732" w:rsidRDefault="00735F25">
      <w:pPr>
        <w:spacing w:after="0" w:line="600" w:lineRule="auto"/>
        <w:ind w:firstLine="720"/>
        <w:jc w:val="both"/>
        <w:rPr>
          <w:rFonts w:eastAsia="Times New Roman"/>
          <w:szCs w:val="24"/>
        </w:rPr>
      </w:pPr>
      <w:r>
        <w:rPr>
          <w:rFonts w:eastAsia="Times New Roman"/>
          <w:szCs w:val="24"/>
        </w:rPr>
        <w:t>Είναι γεγονός ότι τα πέντε, έξι τελευταία χρόνια της</w:t>
      </w:r>
      <w:r>
        <w:rPr>
          <w:rFonts w:eastAsia="Times New Roman"/>
          <w:szCs w:val="24"/>
        </w:rPr>
        <w:t xml:space="preserve"> κρίσης το βιοτικό επίπεδο των πολιτών, που είχε δημιουργηθεί στην μεταπολίτευση, κατέβηκε αισθητά. Κρατήθηκε, όμως, από την κατάρρευση. </w:t>
      </w:r>
    </w:p>
    <w:p w14:paraId="16641BB7" w14:textId="77777777" w:rsidR="00434732" w:rsidRDefault="00735F25">
      <w:pPr>
        <w:spacing w:after="0" w:line="600" w:lineRule="auto"/>
        <w:ind w:firstLine="720"/>
        <w:jc w:val="both"/>
        <w:rPr>
          <w:rFonts w:eastAsia="Times New Roman"/>
          <w:szCs w:val="24"/>
        </w:rPr>
      </w:pPr>
      <w:r>
        <w:rPr>
          <w:rFonts w:eastAsia="Times New Roman"/>
          <w:szCs w:val="24"/>
        </w:rPr>
        <w:t>Εσείς του ΣΥΡΙΖΑ σήμερα αναπτύσσετε μια ισοπεδωτική ρητορική</w:t>
      </w:r>
      <w:r>
        <w:rPr>
          <w:rFonts w:eastAsia="Times New Roman"/>
          <w:szCs w:val="24"/>
        </w:rPr>
        <w:t>,</w:t>
      </w:r>
      <w:r>
        <w:rPr>
          <w:rFonts w:eastAsia="Times New Roman"/>
          <w:szCs w:val="24"/>
        </w:rPr>
        <w:t xml:space="preserve"> με στόχο την διαστρέβλωση της πραγματικότητας, που, όμως</w:t>
      </w:r>
      <w:r>
        <w:rPr>
          <w:rFonts w:eastAsia="Times New Roman"/>
          <w:szCs w:val="24"/>
        </w:rPr>
        <w:t xml:space="preserve">, υπονομεύει το ίδιο το σήμερα για το οποίο έχετε την ευθύνη της διακυβέρνησης, και βέβαια ναρκοθετεί το αύριο του τόπου. </w:t>
      </w:r>
    </w:p>
    <w:p w14:paraId="16641BB8" w14:textId="77777777" w:rsidR="00434732" w:rsidRDefault="00735F25">
      <w:pPr>
        <w:spacing w:after="0" w:line="600" w:lineRule="auto"/>
        <w:ind w:firstLine="720"/>
        <w:jc w:val="both"/>
        <w:rPr>
          <w:rFonts w:eastAsia="Times New Roman"/>
          <w:szCs w:val="24"/>
        </w:rPr>
      </w:pPr>
      <w:r>
        <w:rPr>
          <w:rFonts w:eastAsia="Times New Roman"/>
          <w:szCs w:val="24"/>
        </w:rPr>
        <w:t>Αναρωτηθήκατε εάν είχατε εσείς καμ</w:t>
      </w:r>
      <w:r>
        <w:rPr>
          <w:rFonts w:eastAsia="Times New Roman"/>
          <w:szCs w:val="24"/>
        </w:rPr>
        <w:t>μ</w:t>
      </w:r>
      <w:r>
        <w:rPr>
          <w:rFonts w:eastAsia="Times New Roman"/>
          <w:szCs w:val="24"/>
        </w:rPr>
        <w:t>ία συμβολή σε όλα αυτά</w:t>
      </w:r>
      <w:r>
        <w:rPr>
          <w:rFonts w:eastAsia="Times New Roman"/>
          <w:szCs w:val="24"/>
        </w:rPr>
        <w:t>,</w:t>
      </w:r>
      <w:r>
        <w:rPr>
          <w:rFonts w:eastAsia="Times New Roman"/>
          <w:szCs w:val="24"/>
        </w:rPr>
        <w:t xml:space="preserve"> που είναι δημιούργημα κυρίως της πολιτικής που άσκησε το ΠΑΣΟΚ τα τελευταί</w:t>
      </w:r>
      <w:r>
        <w:rPr>
          <w:rFonts w:eastAsia="Times New Roman"/>
          <w:szCs w:val="24"/>
        </w:rPr>
        <w:t xml:space="preserve">α σαράντα χρόνια και τα οποία σήμερα κατακεραυνώνετε; </w:t>
      </w:r>
      <w:r>
        <w:rPr>
          <w:rFonts w:eastAsia="Times New Roman"/>
          <w:szCs w:val="24"/>
        </w:rPr>
        <w:lastRenderedPageBreak/>
        <w:t>Αναρωτηθήκατε; Αντίθετα, αποσιωπάτε, αποκρύπτετε ότι κορυφαία στελέχη σας φρόντιζαν να είναι πάντα στις παρυφές</w:t>
      </w:r>
      <w:r>
        <w:rPr>
          <w:rFonts w:eastAsia="Times New Roman"/>
          <w:szCs w:val="24"/>
        </w:rPr>
        <w:t>,</w:t>
      </w:r>
      <w:r>
        <w:rPr>
          <w:rFonts w:eastAsia="Times New Roman"/>
          <w:szCs w:val="24"/>
        </w:rPr>
        <w:t xml:space="preserve"> αλλά και στο λουφέ των συστημάτων εξουσίας. Και δεν αναφέρομαι στους αποστάτες. Αναφέρομα</w:t>
      </w:r>
      <w:r>
        <w:rPr>
          <w:rFonts w:eastAsia="Times New Roman"/>
          <w:szCs w:val="24"/>
        </w:rPr>
        <w:t>ι στους γνήσιους Αριστερούς, της Ριζοσπαστικής Αριστεράς, του ΣΥΡΙΖΑ, του Συνασπισμού ή όπως αλλιώς ονομαζόταν διαχρονικά. Κορυφαίος της Κυβέρνησης σήμερα ήταν επί σαράντα χρόνια σύμβουλος διοίκησης κρατικής τράπεζας.</w:t>
      </w:r>
    </w:p>
    <w:p w14:paraId="16641BB9" w14:textId="77777777" w:rsidR="00434732" w:rsidRDefault="00735F25">
      <w:pPr>
        <w:spacing w:after="0" w:line="600" w:lineRule="auto"/>
        <w:ind w:firstLine="720"/>
        <w:jc w:val="both"/>
        <w:rPr>
          <w:rFonts w:eastAsia="Times New Roman"/>
          <w:szCs w:val="24"/>
        </w:rPr>
      </w:pPr>
      <w:r>
        <w:rPr>
          <w:rFonts w:eastAsia="Times New Roman"/>
          <w:szCs w:val="24"/>
        </w:rPr>
        <w:t>Δεν αρκείστε στην προπαγάνδα. Βάζετε σ</w:t>
      </w:r>
      <w:r>
        <w:rPr>
          <w:rFonts w:eastAsia="Times New Roman"/>
          <w:szCs w:val="24"/>
        </w:rPr>
        <w:t xml:space="preserve">το στόχαστρο θεσμούς που συμβολίζουν τη δημιουργία του κοινωνικού κράτους από το ΠΑΣΟΚ, όπως το ΕΚΑΣ. </w:t>
      </w:r>
    </w:p>
    <w:p w14:paraId="16641BBA" w14:textId="77777777" w:rsidR="00434732" w:rsidRDefault="00735F25">
      <w:pPr>
        <w:spacing w:after="0" w:line="600" w:lineRule="auto"/>
        <w:ind w:firstLine="720"/>
        <w:jc w:val="both"/>
        <w:rPr>
          <w:rFonts w:eastAsia="Times New Roman"/>
          <w:szCs w:val="24"/>
        </w:rPr>
      </w:pPr>
      <w:r>
        <w:rPr>
          <w:rFonts w:eastAsia="Times New Roman"/>
          <w:szCs w:val="24"/>
        </w:rPr>
        <w:t xml:space="preserve">Κυρίες και κύριοι, ο θεσμός του ΕΚΑΣ ήταν μια κορυφαία επιλογή μας για τη στήριξη περίπου </w:t>
      </w:r>
      <w:r>
        <w:rPr>
          <w:rFonts w:eastAsia="Times New Roman"/>
          <w:szCs w:val="24"/>
        </w:rPr>
        <w:t>τετρακόσιες χιλιάδες</w:t>
      </w:r>
      <w:r>
        <w:rPr>
          <w:rFonts w:eastAsia="Times New Roman"/>
          <w:szCs w:val="24"/>
        </w:rPr>
        <w:t xml:space="preserve"> μικροσυνταξιούχων</w:t>
      </w:r>
      <w:r>
        <w:rPr>
          <w:rFonts w:eastAsia="Times New Roman"/>
          <w:szCs w:val="24"/>
        </w:rPr>
        <w:t>,</w:t>
      </w:r>
      <w:r>
        <w:rPr>
          <w:rFonts w:eastAsia="Times New Roman"/>
          <w:szCs w:val="24"/>
        </w:rPr>
        <w:t xml:space="preserve"> στο πλαίσιο του κοινωνι</w:t>
      </w:r>
      <w:r>
        <w:rPr>
          <w:rFonts w:eastAsia="Times New Roman"/>
          <w:szCs w:val="24"/>
        </w:rPr>
        <w:t>κού κράτους. Με τη διαπραγμάτευση του 2014 αντικρούσαμε τις απαιτήσεις των δανειστών και συμφωνήθηκε η αναγκαιότητα διατήρησής του. Με τη δική σας διαπραγμάτευση, δυστυχώς, συμφωνήσατε στην κατάργηση.</w:t>
      </w:r>
    </w:p>
    <w:p w14:paraId="16641BB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w:t>
      </w:r>
      <w:r>
        <w:rPr>
          <w:rFonts w:eastAsia="Times New Roman" w:cs="Times New Roman"/>
          <w:szCs w:val="24"/>
        </w:rPr>
        <w:t>ομιλίας του κυρίου Βουλευτή)</w:t>
      </w:r>
    </w:p>
    <w:p w14:paraId="16641BB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Τελειώνω, κύριε Πρόεδρε.</w:t>
      </w:r>
    </w:p>
    <w:p w14:paraId="16641BB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Σήμερα το καταργείτε και ζητάτε και πίσω αναδρομικά και κατηγορείτε και τους χαμηλοσυνταξιούχους για φοροφυγάδες.</w:t>
      </w:r>
    </w:p>
    <w:p w14:paraId="16641BB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Κύριε Τσίπρα, δεν θα σας αφήσουμε να πάρετε πίσω ούτε το ΕΚΑΣ ούτε τα αναδρομικά. Και αν το καταφέρετε με τις ψήφους των εκατόν πενήντα τριών και δεν το ανακαλέσετε μέχρι το απόγευμα –περιμένουμε από την ομιλία σας να το ανακαλέσετε αυτό το «αναδρομικά»- θ</w:t>
      </w:r>
      <w:r>
        <w:rPr>
          <w:rFonts w:eastAsia="Times New Roman" w:cs="Times New Roman"/>
          <w:szCs w:val="24"/>
        </w:rPr>
        <w:t xml:space="preserve">α το επαναφέρουμε όποτε έχουμε τη δυνατότητα ή θα επιμείνουμε για την επαναφορά του. </w:t>
      </w:r>
    </w:p>
    <w:p w14:paraId="16641BB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Για τις ανακοινώσεις περί του νέου πιλοτικού προγράμματος για το ελάχιστο εγγυημένο εισόδημα έχω να ρωτήσω ένα μόνο πράγμα: Άραγε χρειάστηκαν δεκαέξι μήνες για να γίνει μ</w:t>
      </w:r>
      <w:r>
        <w:rPr>
          <w:rFonts w:eastAsia="Times New Roman" w:cs="Times New Roman"/>
          <w:szCs w:val="24"/>
        </w:rPr>
        <w:t>ια μετονομασία του προγράμματος από Εγγυημένο Κοινωνικό Εισόδημα, ΕΚΕ, σε Κοινωνικό Εισόδημα Αλληλεγγύης, ΚΕΑ; Δεκαέξι μήνες χρειαστήκατε για να κάνετε μια μετονομασία; Είναι και αυτό μέσα στα πλαίσια της απαξίωσης του ό,τι είχε γίνει το προηγούμενο διάστη</w:t>
      </w:r>
      <w:r>
        <w:rPr>
          <w:rFonts w:eastAsia="Times New Roman" w:cs="Times New Roman"/>
          <w:szCs w:val="24"/>
        </w:rPr>
        <w:t xml:space="preserve">μα. </w:t>
      </w:r>
    </w:p>
    <w:p w14:paraId="16641BC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Κλείνοντας, θέλω να ας πω ένα μόνο πράγμα για την πλήρη απαξίωση της Εθνικής Αντιπροσωπείας και την παράδοση της εθνικής κυριαρχίας. Οι ίδιοι οι Βουλευτές σας αποδείξαν ότι το υπερταμείο των ενενήντα εννιά χρόνων είναι παράδοση στους δανειστές. Θριαμβ</w:t>
      </w:r>
      <w:r>
        <w:rPr>
          <w:rFonts w:eastAsia="Times New Roman" w:cs="Times New Roman"/>
          <w:szCs w:val="24"/>
        </w:rPr>
        <w:t>ολόγησε ένας Βουλευτής του ΣΥΡΙΖΑ από τα Δωδεκάνησα ότι γλίτωσαν κάποια οικόπεδα στη Ρόδο το ξεπούλημα, μέσω του υπερταμείου, επειδή η προσπάθειά του απέδωσε –και δεν την αμφισβητούμε- και δεν μπήκαν στο υπερταμείο και το επανέλαβε και ο Κοινοβουλευτικός Ε</w:t>
      </w:r>
      <w:r>
        <w:rPr>
          <w:rFonts w:eastAsia="Times New Roman" w:cs="Times New Roman"/>
          <w:szCs w:val="24"/>
        </w:rPr>
        <w:t>κπρόσωπος. Ποια άλλη απόδειξη χρειάζεται όταν οι ίδιοι οι Βουλευτές λένε «προς θεού μην μπει στο υπερταμείο γιατί πάει για ξεπούλημα ενενήντα εννέα ετών»; Θα σας ακολουθεί σε όλη σας τη ζωή αυτή η υπογραφή και αυτή η ψήφος! Ντροπή!</w:t>
      </w:r>
    </w:p>
    <w:p w14:paraId="16641BC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της Δημοκρατικής Συμπαράταξης ΠΑΣΟΚ-ΔΗΜΑΡ)</w:t>
      </w:r>
    </w:p>
    <w:p w14:paraId="16641BC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ζητώ τον λόγο, για να ρωτήσω κάτι για μια τροπολογία.</w:t>
      </w:r>
    </w:p>
    <w:p w14:paraId="16641BC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Έχετε τον λόγο για ένα λεπτό.</w:t>
      </w:r>
    </w:p>
    <w:p w14:paraId="16641BC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Πρόκειται για την υπουργική τροπολογ</w:t>
      </w:r>
      <w:r>
        <w:rPr>
          <w:rFonts w:eastAsia="Times New Roman" w:cs="Times New Roman"/>
          <w:szCs w:val="24"/>
        </w:rPr>
        <w:t>ία του κ. Σκουρλέτη με γενικό αριθμό 449 και ειδικό 93, για την κατάργηση των νέων χρήσεων γης και τους οικοδομικούς συντελεστές</w:t>
      </w:r>
      <w:r>
        <w:rPr>
          <w:rFonts w:eastAsia="Times New Roman" w:cs="Times New Roman"/>
          <w:szCs w:val="24"/>
        </w:rPr>
        <w:t>,</w:t>
      </w:r>
      <w:r>
        <w:rPr>
          <w:rFonts w:eastAsia="Times New Roman" w:cs="Times New Roman"/>
          <w:szCs w:val="24"/>
        </w:rPr>
        <w:t xml:space="preserve"> που είχαν οριστεί με τον ν.4269, τον οποίο τώρα στην ουσία καταργείτε με αυτήν την τροπολογία.</w:t>
      </w:r>
    </w:p>
    <w:p w14:paraId="16641BC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Απλώς, κύριε Υπουργέ, και στην </w:t>
      </w:r>
      <w:r>
        <w:rPr>
          <w:rFonts w:eastAsia="Times New Roman" w:cs="Times New Roman"/>
          <w:szCs w:val="24"/>
        </w:rPr>
        <w:t>αιτιολογική έκθεση της τροπολογίας, αλλά και εσείς όταν υποστηρίξατε εδώ την τροπολογία και την παρουσιάσατε μιλήσατε για εξορθολογισμό και επανασχεδιασμό. Δώστε μας περισσότερες πληροφορίες, για να καταλάβουμε για ποιο λόγο επιστρέφουμε στο καθεστώς της δ</w:t>
      </w:r>
      <w:r>
        <w:rPr>
          <w:rFonts w:eastAsia="Times New Roman" w:cs="Times New Roman"/>
          <w:szCs w:val="24"/>
        </w:rPr>
        <w:t>εκαετίας του 1980 σε σχέση με αυτό. Σας ρωτώ διευκρινιστικά.</w:t>
      </w:r>
    </w:p>
    <w:p w14:paraId="16641BC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6641BC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Κύριε Πρόεδρε, να απαντήσω;</w:t>
      </w:r>
    </w:p>
    <w:p w14:paraId="16641BC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Να σας προτείνω κάτι άλλο. Δώστε μου τον λόγο τώρα για πέντε λεπτά, για να μην τον</w:t>
      </w:r>
      <w:r>
        <w:rPr>
          <w:rFonts w:eastAsia="Times New Roman" w:cs="Times New Roman"/>
          <w:szCs w:val="24"/>
        </w:rPr>
        <w:t xml:space="preserve"> πάρω αργότερα, και απαντώ ταυτοχρόνως.</w:t>
      </w:r>
    </w:p>
    <w:p w14:paraId="16641BC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Τον λόγο έχει ο κύριος Υπουργός για πέντε λεπτά.</w:t>
      </w:r>
    </w:p>
    <w:p w14:paraId="16641BC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Ευχαριστώ, κύριε Πρόεδρε.</w:t>
      </w:r>
    </w:p>
    <w:p w14:paraId="16641BC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Να απαντήσω σε αυτό που ρώτησε ο κ.</w:t>
      </w:r>
      <w:r>
        <w:rPr>
          <w:rFonts w:eastAsia="Times New Roman" w:cs="Times New Roman"/>
          <w:szCs w:val="24"/>
        </w:rPr>
        <w:t xml:space="preserve"> Αμυράς.</w:t>
      </w:r>
    </w:p>
    <w:p w14:paraId="16641BC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πρόκειται ακριβώς για μια κατάργηση του κεφαλαίου Β΄ του συγκεκριμένου νόμου που είπατε, που αφορά τις χρήσεις γης. Τι θα ακολουθήσει μετά την κατάργηση; Σε ένα μεταβατικό διάστημα, μέχρι την έκδοση νέου προεδρικού διατάγματος, το οποί</w:t>
      </w:r>
      <w:r>
        <w:rPr>
          <w:rFonts w:eastAsia="Times New Roman" w:cs="Times New Roman"/>
          <w:szCs w:val="24"/>
        </w:rPr>
        <w:t xml:space="preserve">ο πρέπει να γίνει άμεσα, αλλά πάντοτε σε διάλογο με τους φορείς της κοινωνίας, θα ισχύσει το διάταγμα του 1987. Άρα, δεν θα υπάρξει κανένα απολύτως κενό. Κατά τη γνώμη </w:t>
      </w:r>
      <w:r>
        <w:rPr>
          <w:rFonts w:eastAsia="Times New Roman" w:cs="Times New Roman"/>
          <w:szCs w:val="24"/>
        </w:rPr>
        <w:t>μας,</w:t>
      </w:r>
      <w:r>
        <w:rPr>
          <w:rFonts w:eastAsia="Times New Roman" w:cs="Times New Roman"/>
          <w:szCs w:val="24"/>
        </w:rPr>
        <w:t xml:space="preserve"> το 1987 ήταν καλύτερο απ’ αυτό το οποίο υπήρξε στο πλαίσιο του νόμου του 2014.</w:t>
      </w:r>
    </w:p>
    <w:p w14:paraId="16641BC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w:t>
      </w:r>
      <w:r>
        <w:rPr>
          <w:rFonts w:eastAsia="Times New Roman" w:cs="Times New Roman"/>
          <w:szCs w:val="24"/>
        </w:rPr>
        <w:t>βεβαίως, φαντάζομαι να έχουμε την ευκαιρία και με τις δικές σας προτάσεις, ακριβώς να απαντήσουμε σε ένα πρόβλημα, το θέμα των χρήσεων γης, το οποίο ταλανίζει την Ελλάδα τα τελευταία χρόνια και πάνω στο έδαφος του οποίου υπάρχει και μια σκληρή σύγκρουση συ</w:t>
      </w:r>
      <w:r>
        <w:rPr>
          <w:rFonts w:eastAsia="Times New Roman" w:cs="Times New Roman"/>
          <w:szCs w:val="24"/>
        </w:rPr>
        <w:t>μφερόντων.</w:t>
      </w:r>
    </w:p>
    <w:p w14:paraId="16641BC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να περάσω στα άλλα ζητήματα. Καθώς ολοκληρώνεται η συζήτηση, νομίζω πλέον ότι μπορούμε να κάνουμε κάποιες επισημάνσεις και να βγάλουμε συμπεράσματα.</w:t>
      </w:r>
    </w:p>
    <w:p w14:paraId="16641BC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Παρά τις κραυγές που υπήρξαν εκ μέρους της Αντιπολίτευσης, κάθε κα</w:t>
      </w:r>
      <w:r>
        <w:rPr>
          <w:rFonts w:eastAsia="Times New Roman" w:cs="Times New Roman"/>
          <w:szCs w:val="24"/>
        </w:rPr>
        <w:t xml:space="preserve">λόπιστος παρατηρητής μπορεί πλέον να καταλάβει ότι το νέο </w:t>
      </w:r>
      <w:r>
        <w:rPr>
          <w:rFonts w:eastAsia="Times New Roman" w:cs="Times New Roman"/>
          <w:szCs w:val="24"/>
        </w:rPr>
        <w:t xml:space="preserve">ταμείο </w:t>
      </w:r>
      <w:r>
        <w:rPr>
          <w:rFonts w:eastAsia="Times New Roman" w:cs="Times New Roman"/>
          <w:szCs w:val="24"/>
        </w:rPr>
        <w:t xml:space="preserve">που ιδρύεται δεν είναι ΤΑΙΠΕΔ, ότι το νέο </w:t>
      </w:r>
      <w:r>
        <w:rPr>
          <w:rFonts w:eastAsia="Times New Roman" w:cs="Times New Roman"/>
          <w:szCs w:val="24"/>
        </w:rPr>
        <w:t xml:space="preserve">ταμείο </w:t>
      </w:r>
      <w:r>
        <w:rPr>
          <w:rFonts w:eastAsia="Times New Roman" w:cs="Times New Roman"/>
          <w:szCs w:val="24"/>
        </w:rPr>
        <w:t xml:space="preserve">που ιδρύεται δεν έχει σκοπό τις ιδιωτικοποιήσεις, ότι στο νέο </w:t>
      </w:r>
      <w:r>
        <w:rPr>
          <w:rFonts w:eastAsia="Times New Roman" w:cs="Times New Roman"/>
          <w:szCs w:val="24"/>
        </w:rPr>
        <w:t xml:space="preserve">ταμείο </w:t>
      </w:r>
      <w:r>
        <w:rPr>
          <w:rFonts w:eastAsia="Times New Roman" w:cs="Times New Roman"/>
          <w:szCs w:val="24"/>
        </w:rPr>
        <w:t>είναι καθοριστικός ο ρόλος του Υπουργού Οικονομικών, δηλαδή του πολιτικού</w:t>
      </w:r>
      <w:r>
        <w:rPr>
          <w:rFonts w:eastAsia="Times New Roman" w:cs="Times New Roman"/>
          <w:szCs w:val="24"/>
        </w:rPr>
        <w:t xml:space="preserve"> παράγοντα, ότι τα έσοδα του νέου </w:t>
      </w:r>
      <w:r>
        <w:rPr>
          <w:rFonts w:eastAsia="Times New Roman" w:cs="Times New Roman"/>
          <w:szCs w:val="24"/>
        </w:rPr>
        <w:t xml:space="preserve">ταμείου </w:t>
      </w:r>
      <w:r>
        <w:rPr>
          <w:rFonts w:eastAsia="Times New Roman" w:cs="Times New Roman"/>
          <w:szCs w:val="24"/>
        </w:rPr>
        <w:t>δεν πηγαίνουν μόνο, όπως προβλεπόταν στην περίπτωση του ΤΑΙΠΕΔ, για την αποπληρωμή του χρέους. Πρόκειται για μια τομή στα ελληνικά πράγματα, η οποία δανείζεται μοντέλα άλλων χωρών, όπως αυτό της Γαλλίας, για να μπο</w:t>
      </w:r>
      <w:r>
        <w:rPr>
          <w:rFonts w:eastAsia="Times New Roman" w:cs="Times New Roman"/>
          <w:szCs w:val="24"/>
        </w:rPr>
        <w:t xml:space="preserve">ρέσουμε να έχουμε μια καλύτερη και πιο παραγωγική αξιοποίηση της περιουσίας της χώρας μας. </w:t>
      </w:r>
    </w:p>
    <w:p w14:paraId="16641BD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άκουσα πριν τον κ. Κεγκέρογλου</w:t>
      </w:r>
      <w:r>
        <w:rPr>
          <w:rFonts w:eastAsia="Times New Roman" w:cs="Times New Roman"/>
          <w:szCs w:val="24"/>
        </w:rPr>
        <w:t>,</w:t>
      </w:r>
      <w:r>
        <w:rPr>
          <w:rFonts w:eastAsia="Times New Roman" w:cs="Times New Roman"/>
          <w:szCs w:val="24"/>
        </w:rPr>
        <w:t xml:space="preserve"> που αναφέρθηκε στο ΕΚΑΣ. Ειλικρινά</w:t>
      </w:r>
      <w:r>
        <w:rPr>
          <w:rFonts w:eastAsia="Times New Roman" w:cs="Times New Roman"/>
          <w:szCs w:val="24"/>
        </w:rPr>
        <w:t>,</w:t>
      </w:r>
      <w:r>
        <w:rPr>
          <w:rFonts w:eastAsia="Times New Roman" w:cs="Times New Roman"/>
          <w:szCs w:val="24"/>
        </w:rPr>
        <w:t xml:space="preserve"> θέλει θράσος –δεν ξέρω πώς αλλιώς να το πω- άνθρωποι που είχαν δεσ</w:t>
      </w:r>
      <w:r>
        <w:rPr>
          <w:rFonts w:eastAsia="Times New Roman" w:cs="Times New Roman"/>
          <w:szCs w:val="24"/>
        </w:rPr>
        <w:t xml:space="preserve">μευτεί για την κατάργηση του ΕΚΑΣ το 2015 να έρχονται και να μας εγκαλούν, διότι εμείς το υποκαθιστούμε με την εθνική σύνταξη. </w:t>
      </w:r>
    </w:p>
    <w:p w14:paraId="16641BD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Πού το γράφει αυτό; </w:t>
      </w:r>
    </w:p>
    <w:p w14:paraId="16641BD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Πού το γράφει; Δε</w:t>
      </w:r>
      <w:r>
        <w:rPr>
          <w:rFonts w:eastAsia="Times New Roman" w:cs="Times New Roman"/>
          <w:szCs w:val="24"/>
        </w:rPr>
        <w:t xml:space="preserve">ν γνωρίζετε τα πεπραγμένα σας; Τι λέτε τώρα! </w:t>
      </w:r>
    </w:p>
    <w:p w14:paraId="16641BD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Ποια πεπραγμένα; Λέτε ότι δεσμευτήκαμε. Πού το γράφει αυτό; </w:t>
      </w:r>
    </w:p>
    <w:p w14:paraId="16641BD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Από </w:t>
      </w:r>
      <w:r>
        <w:rPr>
          <w:rFonts w:eastAsia="Times New Roman" w:cs="Times New Roman"/>
          <w:szCs w:val="24"/>
        </w:rPr>
        <w:t xml:space="preserve">κει </w:t>
      </w:r>
      <w:r>
        <w:rPr>
          <w:rFonts w:eastAsia="Times New Roman" w:cs="Times New Roman"/>
          <w:szCs w:val="24"/>
        </w:rPr>
        <w:t xml:space="preserve">και έπειτα, σε όλη τη διάρκεια αυτής της συζήτησης </w:t>
      </w:r>
      <w:r>
        <w:rPr>
          <w:rFonts w:eastAsia="Times New Roman" w:cs="Times New Roman"/>
          <w:szCs w:val="24"/>
        </w:rPr>
        <w:t>δεν άκουσα κυριολεκτικά ούτε μια συγκεκριμένη πρόταση. Κοιτάξτε, τα 5,4 δισεκατομμύρια ως στόχο τον γνωρίζατε όταν ψηφίζαμε από κοινού τη συμφωνία το καλοκαίρι. Ερχόμαστε, λοιπόν, τώρα να ψηφίσουμε τους εφαρμοστικούς νόμους, για να φθάσουμε σ’ αυτόν τον κο</w:t>
      </w:r>
      <w:r>
        <w:rPr>
          <w:rFonts w:eastAsia="Times New Roman" w:cs="Times New Roman"/>
          <w:szCs w:val="24"/>
        </w:rPr>
        <w:t xml:space="preserve">ινό μας στόχο. Υπήρξε κάποια πρόταση από μεριά σας για το ασφαλιστικό; Υπήρξε κάποια </w:t>
      </w:r>
      <w:r>
        <w:rPr>
          <w:rFonts w:eastAsia="Times New Roman" w:cs="Times New Roman"/>
          <w:szCs w:val="24"/>
        </w:rPr>
        <w:lastRenderedPageBreak/>
        <w:t xml:space="preserve">πρόταση από μεριά σας για το φορολογικό; Υπήρξε κάποια άλλη κατανομή για τους έμμεσους φόρους; Τίποτα. </w:t>
      </w:r>
    </w:p>
    <w:p w14:paraId="16641BD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Κύριοι της Νέας Δημοκρατίας, ο νεοφιλελεύθερος αντικοινωνικός λαϊκι</w:t>
      </w:r>
      <w:r>
        <w:rPr>
          <w:rFonts w:eastAsia="Times New Roman" w:cs="Times New Roman"/>
          <w:szCs w:val="24"/>
        </w:rPr>
        <w:t>σμός</w:t>
      </w:r>
      <w:r>
        <w:rPr>
          <w:rFonts w:eastAsia="Times New Roman" w:cs="Times New Roman"/>
          <w:szCs w:val="24"/>
        </w:rPr>
        <w:t>,</w:t>
      </w:r>
      <w:r>
        <w:rPr>
          <w:rFonts w:eastAsia="Times New Roman" w:cs="Times New Roman"/>
          <w:szCs w:val="24"/>
        </w:rPr>
        <w:t xml:space="preserve"> που σας έχει καταλάβει πλέον σας οδηγεί σ’ ένα στρατηγικό αδιέξοδο -και επιβεβαιώθηκε αυτό σ’ αυτή τη συζήτηση- και δεν έχετε να παρουσιάσετε το οτιδήποτε συγκεκριμένο. </w:t>
      </w:r>
    </w:p>
    <w:p w14:paraId="16641BD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ιδιαίτερα στα θέματα της ενέργειας, αυτά που αφορούν τη μη ιδ</w:t>
      </w:r>
      <w:r>
        <w:rPr>
          <w:rFonts w:eastAsia="Times New Roman" w:cs="Times New Roman"/>
          <w:szCs w:val="24"/>
        </w:rPr>
        <w:t>ιωτικοποίηση -την ψηφισμένη από εσάς- κατά 66% του ΑΔΜΗΕ, μη εφαρμογή του νόμου για τη «μικρή</w:t>
      </w:r>
      <w:r>
        <w:rPr>
          <w:rFonts w:eastAsia="Times New Roman" w:cs="Times New Roman"/>
          <w:szCs w:val="24"/>
        </w:rPr>
        <w:t>»</w:t>
      </w:r>
      <w:r>
        <w:rPr>
          <w:rFonts w:eastAsia="Times New Roman" w:cs="Times New Roman"/>
          <w:szCs w:val="24"/>
        </w:rPr>
        <w:t xml:space="preserve"> ΔΕΗ και την αντικατάστασή του με το νόμιμο μηχανισμό της δημοπρασίας, δεν άκουσα να γίνεται καμ</w:t>
      </w:r>
      <w:r>
        <w:rPr>
          <w:rFonts w:eastAsia="Times New Roman" w:cs="Times New Roman"/>
          <w:szCs w:val="24"/>
        </w:rPr>
        <w:t>μ</w:t>
      </w:r>
      <w:r>
        <w:rPr>
          <w:rFonts w:eastAsia="Times New Roman" w:cs="Times New Roman"/>
          <w:szCs w:val="24"/>
        </w:rPr>
        <w:t>ία απολύτως αυτοκριτική. Το καταλαβαίνω</w:t>
      </w:r>
      <w:r>
        <w:rPr>
          <w:rFonts w:eastAsia="Times New Roman" w:cs="Times New Roman"/>
          <w:szCs w:val="24"/>
        </w:rPr>
        <w:t>. Τ</w:t>
      </w:r>
      <w:r>
        <w:rPr>
          <w:rFonts w:eastAsia="Times New Roman" w:cs="Times New Roman"/>
          <w:szCs w:val="24"/>
        </w:rPr>
        <w:t>ι να υπερασπιστείτε; Να</w:t>
      </w:r>
      <w:r>
        <w:rPr>
          <w:rFonts w:eastAsia="Times New Roman" w:cs="Times New Roman"/>
          <w:szCs w:val="24"/>
        </w:rPr>
        <w:t xml:space="preserve"> υπερασπιστείτε τη βάρβαρη επίθεση στη δημόσια περιουσία και στη ΔΕΗ; Να υπερασπιστείτε ότι θέλατε να δώσετε τα δημόσια δίκτυα σε ιδιώτες; </w:t>
      </w:r>
    </w:p>
    <w:p w14:paraId="16641BD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Παρ’ όλα αυτά, λοιπόν, επειδή καταλαβαίνω ότι βρίσκεστε σε μια δύσκολη θέση, σας καλώ να δηλώσετε αυτή τη στιγμή ότι</w:t>
      </w:r>
      <w:r>
        <w:rPr>
          <w:rFonts w:eastAsia="Times New Roman" w:cs="Times New Roman"/>
          <w:szCs w:val="24"/>
        </w:rPr>
        <w:t xml:space="preserve"> τουλάχιστον αυτά τα άρθρα, κάνοντας πραγματικά μια αυτοκριτική, βγάζοντας </w:t>
      </w:r>
      <w:r>
        <w:rPr>
          <w:rFonts w:eastAsia="Times New Roman" w:cs="Times New Roman"/>
          <w:szCs w:val="24"/>
        </w:rPr>
        <w:lastRenderedPageBreak/>
        <w:t>συμπεράσματα από τα λάθη του παρελθόντος, θα τα ψηφίσετε. Είναι μια πρώτης τάξεως ευκαιρία, για να δείξετε ότι μπορείτε να βγάζετε συμπεράσματα απ’ αυτά τα οποία κάνατε το προηγούμε</w:t>
      </w:r>
      <w:r>
        <w:rPr>
          <w:rFonts w:eastAsia="Times New Roman" w:cs="Times New Roman"/>
          <w:szCs w:val="24"/>
        </w:rPr>
        <w:t xml:space="preserve">νο διάστημα και έχετε βαρύτατες ευθύνες. </w:t>
      </w:r>
    </w:p>
    <w:p w14:paraId="16641BD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Με τις συγκεκριμένες προτάσεις που κάνουμε</w:t>
      </w:r>
      <w:r>
        <w:rPr>
          <w:rFonts w:eastAsia="Times New Roman" w:cs="Times New Roman"/>
          <w:szCs w:val="24"/>
        </w:rPr>
        <w:t>,</w:t>
      </w:r>
      <w:r>
        <w:rPr>
          <w:rFonts w:eastAsia="Times New Roman" w:cs="Times New Roman"/>
          <w:szCs w:val="24"/>
        </w:rPr>
        <w:t xml:space="preserve"> κατορθώνουμε και τη ΔΕΗ να αποζημιώνουμε, αλλά ταυτόχρονα να μπαίνουμε με τη συνολική μας ενεργειακή πολιτική, να κάνουμε ένα «μπάσιμο» κυριολεκτικά στην ευρύτερη ενεργει</w:t>
      </w:r>
      <w:r>
        <w:rPr>
          <w:rFonts w:eastAsia="Times New Roman" w:cs="Times New Roman"/>
          <w:szCs w:val="24"/>
        </w:rPr>
        <w:t>ακή αγορά. Σήμερα</w:t>
      </w:r>
      <w:r>
        <w:rPr>
          <w:rFonts w:eastAsia="Times New Roman" w:cs="Times New Roman"/>
          <w:szCs w:val="24"/>
        </w:rPr>
        <w:t>,</w:t>
      </w:r>
      <w:r>
        <w:rPr>
          <w:rFonts w:eastAsia="Times New Roman" w:cs="Times New Roman"/>
          <w:szCs w:val="24"/>
        </w:rPr>
        <w:t xml:space="preserve"> η Ελλάδα γίνεται πρωταγωνιστής στα Βαλκάνια, στη Νοτιοανατολική Ευρώπη, με τους αγωγούς που προωθεί, με τον ΤΑ</w:t>
      </w:r>
      <w:r>
        <w:rPr>
          <w:rFonts w:eastAsia="Times New Roman" w:cs="Times New Roman"/>
          <w:szCs w:val="24"/>
          <w:lang w:val="en-US"/>
        </w:rPr>
        <w:t>P</w:t>
      </w:r>
      <w:r>
        <w:rPr>
          <w:rFonts w:eastAsia="Times New Roman" w:cs="Times New Roman"/>
          <w:szCs w:val="24"/>
        </w:rPr>
        <w:t xml:space="preserve"> που εγκαινιάσαμε προχθές, με τον ελληνο-βουλγαρικό </w:t>
      </w:r>
      <w:r>
        <w:rPr>
          <w:rFonts w:eastAsia="Times New Roman" w:cs="Times New Roman"/>
          <w:szCs w:val="24"/>
          <w:lang w:val="en-US"/>
        </w:rPr>
        <w:t>IGB</w:t>
      </w:r>
      <w:r>
        <w:rPr>
          <w:rFonts w:eastAsia="Times New Roman" w:cs="Times New Roman"/>
          <w:szCs w:val="24"/>
        </w:rPr>
        <w:t xml:space="preserve">, με τον πλωτό σταθμό της Αλεξανδρούπολης, με τις συμφωνίες που κλείσαμε με το Ιράν, το Ισραήλ, την Κύπρο, με την Αίγυπτο. </w:t>
      </w:r>
    </w:p>
    <w:p w14:paraId="16641BD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Σήμερα, λοιπόν, η Ελλάδα γίνεται ένας περιφερειακός παίκτης της ενεργειακής αγοράς, γίνεται ένα ενεργειακό σταυροδρόμι, ενώ ακολουθο</w:t>
      </w:r>
      <w:r>
        <w:rPr>
          <w:rFonts w:eastAsia="Times New Roman" w:cs="Times New Roman"/>
          <w:szCs w:val="24"/>
        </w:rPr>
        <w:t xml:space="preserve">ύν το νέο πλαίσιο για τις ανανεώσιμες πηγές ενέργειας, ο νέος </w:t>
      </w:r>
      <w:r>
        <w:rPr>
          <w:rFonts w:eastAsia="Times New Roman" w:cs="Times New Roman"/>
          <w:szCs w:val="24"/>
        </w:rPr>
        <w:lastRenderedPageBreak/>
        <w:t xml:space="preserve">νόμος για την εκμετάλλευση της γεωθερμίας, μεγάλες τομές οι οποίες χρόνιζαν τα τελευταία χρόνια στη χώρα μας. </w:t>
      </w:r>
    </w:p>
    <w:p w14:paraId="16641BD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του κυρίου Υπουργού)</w:t>
      </w:r>
    </w:p>
    <w:p w14:paraId="16641BD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Θα ολοκληρώσω, λέγοντας κάποιες γενικότερες σκέψεις. Μιλήσατε, κυρίες και κύριοι, για έλλειψη αξιοπιστίας της Κυβέρνησης. Αυτή κρίνεται από τον κόσμο, αλλά υπάρχουν και ορισμένα αντικειμενικά σημάδια, ορισμένες αντικειμενικές κινήσεις, διότι όλοι πλέον ή ό</w:t>
      </w:r>
      <w:r>
        <w:rPr>
          <w:rFonts w:eastAsia="Times New Roman" w:cs="Times New Roman"/>
          <w:szCs w:val="24"/>
        </w:rPr>
        <w:t xml:space="preserve">λο και περισσότεροι συνομολογούν ότι με την ολοκλήρωση της αξιολόγησης μπαίνουμε σε μια νέα φάση. Σήμερα μεγάλες επενδυτικές τράπεζες ανοίγουν γραφεία στη χώρα μας, η </w:t>
      </w:r>
      <w:r>
        <w:rPr>
          <w:rFonts w:eastAsia="Times New Roman" w:cs="Times New Roman"/>
          <w:szCs w:val="24"/>
          <w:lang w:val="en-US"/>
        </w:rPr>
        <w:t>IBRD</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UNIT</w:t>
      </w:r>
      <w:r>
        <w:rPr>
          <w:rFonts w:eastAsia="Times New Roman" w:cs="Times New Roman"/>
          <w:szCs w:val="24"/>
        </w:rPr>
        <w:t xml:space="preserve"> </w:t>
      </w:r>
      <w:r>
        <w:rPr>
          <w:rFonts w:eastAsia="Times New Roman" w:cs="Times New Roman"/>
          <w:szCs w:val="24"/>
          <w:lang w:val="en-US"/>
        </w:rPr>
        <w:t>CREDIT</w:t>
      </w:r>
      <w:r>
        <w:rPr>
          <w:rFonts w:eastAsia="Times New Roman" w:cs="Times New Roman"/>
          <w:szCs w:val="24"/>
        </w:rPr>
        <w:t>»</w:t>
      </w:r>
      <w:r>
        <w:rPr>
          <w:rFonts w:eastAsia="Times New Roman" w:cs="Times New Roman"/>
          <w:szCs w:val="24"/>
        </w:rPr>
        <w:t xml:space="preserve">, η Ευρωπαϊκή Τράπεζα Επενδύσεων. Είναι καινούργια σημάδια αυτά. </w:t>
      </w:r>
    </w:p>
    <w:p w14:paraId="16641BD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Σή</w:t>
      </w:r>
      <w:r>
        <w:rPr>
          <w:rFonts w:eastAsia="Times New Roman" w:cs="Times New Roman"/>
          <w:szCs w:val="24"/>
        </w:rPr>
        <w:t>μερα</w:t>
      </w:r>
      <w:r>
        <w:rPr>
          <w:rFonts w:eastAsia="Times New Roman" w:cs="Times New Roman"/>
          <w:szCs w:val="24"/>
        </w:rPr>
        <w:t>,</w:t>
      </w:r>
      <w:r>
        <w:rPr>
          <w:rFonts w:eastAsia="Times New Roman" w:cs="Times New Roman"/>
          <w:szCs w:val="24"/>
        </w:rPr>
        <w:t xml:space="preserve"> η συζήτηση για το χρέος δεν είναι γενικόλογη. Γίνονται συγκεκριμένα βήματα. Αλήθεια, κύριοι της Νέας Δημοκρατίας, τι λέτε για το χρέος; Ακόμη εμμένετε σ’ αυτό που υποστήριζε ο κ. Σαμαράς, </w:t>
      </w:r>
      <w:r>
        <w:rPr>
          <w:rFonts w:eastAsia="Times New Roman" w:cs="Times New Roman"/>
          <w:szCs w:val="24"/>
        </w:rPr>
        <w:lastRenderedPageBreak/>
        <w:t>ο επανακάμψας τις τελευταίες ημέρες, περί βιωσιμότητάς του. Δε</w:t>
      </w:r>
      <w:r>
        <w:rPr>
          <w:rFonts w:eastAsia="Times New Roman" w:cs="Times New Roman"/>
          <w:szCs w:val="24"/>
        </w:rPr>
        <w:t xml:space="preserve">ν ακούσαμε να λέτε τίποτα και σ’ αυτό το θέμα. </w:t>
      </w:r>
    </w:p>
    <w:p w14:paraId="16641BD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Όλοι μας θα κριθούμε από τα απτά αποτελέσματα της πολιτικής μας. Θα κριθούμε, λοιπόν, κατά πόσο θα μπορέσουμε να μειώσουμε την ανεργία και τη φτώχεια, θα κριθούμε κατά πόσο θα μπορέσουμε να ξαναφέρουμε την οι</w:t>
      </w:r>
      <w:r>
        <w:rPr>
          <w:rFonts w:eastAsia="Times New Roman" w:cs="Times New Roman"/>
          <w:szCs w:val="24"/>
        </w:rPr>
        <w:t xml:space="preserve">κονομία σε τροχιά ανάπτυξης, πάνω σ’ αυτά δηλαδή που κριθήκατε εσείς και αποτύχατε. </w:t>
      </w:r>
    </w:p>
    <w:p w14:paraId="16641BD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6641BDF"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641BE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w:t>
      </w:r>
    </w:p>
    <w:p w14:paraId="16641BE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κ. Καραμανλή έχει το λόγο.</w:t>
      </w:r>
    </w:p>
    <w:p w14:paraId="16641BE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w:t>
      </w:r>
      <w:r>
        <w:rPr>
          <w:rFonts w:eastAsia="Times New Roman" w:cs="Times New Roman"/>
          <w:szCs w:val="24"/>
        </w:rPr>
        <w:t>εδρε, σας έχω ζητήσει το λόγο για ένα λεπτό.</w:t>
      </w:r>
      <w:r>
        <w:rPr>
          <w:rFonts w:eastAsia="Times New Roman" w:cs="Times New Roman"/>
          <w:szCs w:val="24"/>
        </w:rPr>
        <w:t>.</w:t>
      </w:r>
    </w:p>
    <w:p w14:paraId="16641BE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Για ποιο λόγο, κύριε Λοβέρδο;</w:t>
      </w:r>
    </w:p>
    <w:p w14:paraId="16641BE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…κατά τα άρθρα 64 και 66 του Κανονισμού της Βουλής. Το προανήγγειλα από εχθές, ζητώντας από τους συναδέλφους που είναι και Υπ</w:t>
      </w:r>
      <w:r>
        <w:rPr>
          <w:rFonts w:eastAsia="Times New Roman" w:cs="Times New Roman"/>
          <w:szCs w:val="24"/>
        </w:rPr>
        <w:t>ουργοί να είναι λίγο φειδωλοί</w:t>
      </w:r>
      <w:r>
        <w:rPr>
          <w:rFonts w:eastAsia="Times New Roman" w:cs="Times New Roman"/>
          <w:szCs w:val="24"/>
        </w:rPr>
        <w:t>,</w:t>
      </w:r>
      <w:r>
        <w:rPr>
          <w:rFonts w:eastAsia="Times New Roman" w:cs="Times New Roman"/>
          <w:szCs w:val="24"/>
        </w:rPr>
        <w:t xml:space="preserve"> για να μπορέσει να βγει η μέρα. </w:t>
      </w:r>
    </w:p>
    <w:p w14:paraId="16641BE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 κ. Σκουρλέτης έκανε μια παρέμβαση, εντάξει -ωστόσο η ειδική αναφορά που έκανε στην παρέμβαση του κ</w:t>
      </w:r>
      <w:r>
        <w:rPr>
          <w:rFonts w:eastAsia="Times New Roman" w:cs="Times New Roman"/>
          <w:szCs w:val="24"/>
        </w:rPr>
        <w:t>.</w:t>
      </w:r>
      <w:r>
        <w:rPr>
          <w:rFonts w:eastAsia="Times New Roman" w:cs="Times New Roman"/>
          <w:szCs w:val="24"/>
        </w:rPr>
        <w:t xml:space="preserve"> Αμυρά, μας αφορά όλους, γιατί θα ψηφίσουμε σε λίγες ώρες- που αφορά την τροπολογία </w:t>
      </w:r>
      <w:r>
        <w:rPr>
          <w:rFonts w:eastAsia="Times New Roman" w:cs="Times New Roman"/>
          <w:szCs w:val="24"/>
        </w:rPr>
        <w:t>υπ’αριθ</w:t>
      </w:r>
      <w:r>
        <w:rPr>
          <w:rFonts w:eastAsia="Times New Roman" w:cs="Times New Roman"/>
          <w:szCs w:val="24"/>
        </w:rPr>
        <w:t xml:space="preserve">μ. </w:t>
      </w:r>
      <w:r>
        <w:rPr>
          <w:rFonts w:eastAsia="Times New Roman" w:cs="Times New Roman"/>
          <w:szCs w:val="24"/>
        </w:rPr>
        <w:t>449/93. Έχει ένα πρόβλημα που του ζητούμε να κατανοήσει. Εγώ δέχομαι αυτό που είπε στο τέλος ότι όλα θα κριθούν από τη μείωση της ανεργίας, την ανάπτυξη κ.λπ. Σωστό είναι αυτό. Εδώ, όμως, κύριε Υπουργέ, είστε Υπουργός ενός πολύ νευραλγικού Υπουργείου γι</w:t>
      </w:r>
      <w:r>
        <w:rPr>
          <w:rFonts w:eastAsia="Times New Roman" w:cs="Times New Roman"/>
          <w:szCs w:val="24"/>
        </w:rPr>
        <w:t xml:space="preserve">α τα θέματα αυτά, για την ανάπτυξη και για τη μείωση της ανεργίας. Έχετε ένα πολύ-πολύ πρόσφατο ιστορικό, που πρέπει να σας δίνει ένα μήνυμα. Υπήρχε νόμος από το 1987 και </w:t>
      </w:r>
      <w:r>
        <w:rPr>
          <w:rFonts w:eastAsia="Times New Roman" w:cs="Times New Roman"/>
          <w:szCs w:val="24"/>
        </w:rPr>
        <w:t>προεδρικό διάταγμα</w:t>
      </w:r>
      <w:r>
        <w:rPr>
          <w:rFonts w:eastAsia="Times New Roman" w:cs="Times New Roman"/>
          <w:szCs w:val="24"/>
        </w:rPr>
        <w:t xml:space="preserve"> με ασάφειες, γραφειοκρατικά δεδομένα και πάρα πολλά προβλήματα. Το</w:t>
      </w:r>
      <w:r>
        <w:rPr>
          <w:rFonts w:eastAsia="Times New Roman" w:cs="Times New Roman"/>
          <w:szCs w:val="24"/>
        </w:rPr>
        <w:t xml:space="preserve"> ξεπεράσαμε. Προσπαθήσαμε με τη νομοθεσία που η Βουλή εψήφισε με </w:t>
      </w:r>
      <w:r>
        <w:rPr>
          <w:rFonts w:eastAsia="Times New Roman" w:cs="Times New Roman"/>
          <w:szCs w:val="24"/>
        </w:rPr>
        <w:lastRenderedPageBreak/>
        <w:t xml:space="preserve">πρωτοβουλία δική μας, του κ. Μανιάτη, να λύσουμε αυτό το πρόβλημα και να απαλλάξουμε τους επενδυτές από πολεοδομικές εμπλοκές. </w:t>
      </w:r>
    </w:p>
    <w:p w14:paraId="16641BE6"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6641BE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w:t>
      </w:r>
      <w:r>
        <w:rPr>
          <w:rFonts w:eastAsia="Times New Roman" w:cs="Times New Roman"/>
          <w:b/>
          <w:szCs w:val="24"/>
        </w:rPr>
        <w:t>αστινός):</w:t>
      </w:r>
      <w:r>
        <w:rPr>
          <w:rFonts w:eastAsia="Times New Roman" w:cs="Times New Roman"/>
          <w:szCs w:val="24"/>
        </w:rPr>
        <w:t xml:space="preserve">  Παρακαλώ!</w:t>
      </w:r>
    </w:p>
    <w:p w14:paraId="16641BE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με συγχωρείτε, βάσει αυτού</w:t>
      </w:r>
      <w:r>
        <w:rPr>
          <w:rFonts w:eastAsia="Times New Roman" w:cs="Times New Roman"/>
          <w:szCs w:val="24"/>
        </w:rPr>
        <w:t>,</w:t>
      </w:r>
      <w:r>
        <w:rPr>
          <w:rFonts w:eastAsia="Times New Roman" w:cs="Times New Roman"/>
          <w:szCs w:val="24"/>
        </w:rPr>
        <w:t xml:space="preserve"> που έγινε η εκκίνηση μιας σειράς επενδύσεων, έχουμε ελπίσει κάτι να γίνει και έρχεται το Υπουργείο σήμερα και αποσύρει όλη τη θετική εξέλιξη των προσφάτων ετών. Πώς θα προχωρ</w:t>
      </w:r>
      <w:r>
        <w:rPr>
          <w:rFonts w:eastAsia="Times New Roman" w:cs="Times New Roman"/>
          <w:szCs w:val="24"/>
        </w:rPr>
        <w:t>ήσουμε έτσι, κύριε Πρόεδρε; Και με τροπολογία, χωρίς συζήτηση.</w:t>
      </w:r>
    </w:p>
    <w:p w14:paraId="16641BE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Κύριε Πρόεδρε, πώς θα προχωρήσουμε έτσι; Έχουμε ένα τεράστιο σχέδιο νόμου σήμερα</w:t>
      </w:r>
      <w:r>
        <w:rPr>
          <w:rFonts w:eastAsia="Times New Roman" w:cs="Times New Roman"/>
          <w:szCs w:val="24"/>
        </w:rPr>
        <w:t xml:space="preserve">, </w:t>
      </w:r>
      <w:r>
        <w:rPr>
          <w:rFonts w:eastAsia="Times New Roman" w:cs="Times New Roman"/>
          <w:szCs w:val="24"/>
        </w:rPr>
        <w:t xml:space="preserve">έχουμε και </w:t>
      </w:r>
      <w:r>
        <w:rPr>
          <w:rFonts w:eastAsia="Times New Roman" w:cs="Times New Roman"/>
          <w:szCs w:val="24"/>
        </w:rPr>
        <w:t xml:space="preserve">απανωτές </w:t>
      </w:r>
      <w:r>
        <w:rPr>
          <w:rFonts w:eastAsia="Times New Roman" w:cs="Times New Roman"/>
          <w:szCs w:val="24"/>
        </w:rPr>
        <w:t>τροπολογίες</w:t>
      </w:r>
      <w:r>
        <w:rPr>
          <w:rFonts w:eastAsia="Times New Roman" w:cs="Times New Roman"/>
          <w:szCs w:val="24"/>
        </w:rPr>
        <w:t xml:space="preserve">, οι οποίες δημιουργούν προβλήματα, δεν λύνουν προβλήματα. Πρέπει να μας δώσετε την ευκαιρία, ακόμα και στη διάρκεια της ημέρας –τι να πω- προεκτείνοντας το χρόνο, αφού </w:t>
      </w:r>
      <w:r>
        <w:rPr>
          <w:rFonts w:eastAsia="Times New Roman" w:cs="Times New Roman"/>
          <w:szCs w:val="24"/>
        </w:rPr>
        <w:lastRenderedPageBreak/>
        <w:t>έρχονται τόσο μεγάλα θέματα με άλλη επιχειρηματολογία από την πραγματική ουσία, να κατα</w:t>
      </w:r>
      <w:r>
        <w:rPr>
          <w:rFonts w:eastAsia="Times New Roman" w:cs="Times New Roman"/>
          <w:szCs w:val="24"/>
        </w:rPr>
        <w:t>λάβει η Βουλή τι ψηφίζει.</w:t>
      </w:r>
    </w:p>
    <w:p w14:paraId="16641BE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Η κ. Καραμανλή έχει το λόγο.</w:t>
      </w:r>
    </w:p>
    <w:p w14:paraId="16641BE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Σας ευχαριστώ, κύριε Πρόεδρε.</w:t>
      </w:r>
    </w:p>
    <w:p w14:paraId="16641BE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Κύριε Σκουρλέτη, ο ΤΑΡ είναι έργο της δικής μας Κυβέρνησης. Τότε το πολεμούσατε και τώρα βλέπουμε ότι ζητωκραυγάζετε. </w:t>
      </w:r>
      <w:r>
        <w:rPr>
          <w:rFonts w:eastAsia="Times New Roman" w:cs="Times New Roman"/>
          <w:szCs w:val="24"/>
        </w:rPr>
        <w:t>Καλώς ήρθατε στην πραγματικότητα! Εμείς είμαστε υπέρ των ιδιωτικοποιήσεων, υπέρ της ελεύθερης οικονομίας, εσείς τα πολεμάτε όλα αυτά, δεν μας μιλήσατε για τον πόλεμο στις Σκουριές, γι’ αυτόν τον πόλεμο που δώσατε επί σειρά μηνών.</w:t>
      </w:r>
    </w:p>
    <w:p w14:paraId="16641BE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 Η Κυβέρνηση, κυρίες και κ</w:t>
      </w:r>
      <w:r>
        <w:rPr>
          <w:rFonts w:eastAsia="Times New Roman" w:cs="Times New Roman"/>
          <w:szCs w:val="24"/>
        </w:rPr>
        <w:t>ύριοι συνάδελφοι, μετά το ασφαλιστικό φέρνει στη Βουλή άλλο ένα νομοσχέδιο, πρωτόγνωρης σκληρότητας, για να διαπιστώσουμε ακόμη μία φορά ότι η χώρα πληρώνει τους φτηνούς λαϊκισμούς της, με την αξιολόγηση να σέρνεται από τον Οκτώβριο και τους κυβερνώντες να</w:t>
      </w:r>
      <w:r>
        <w:rPr>
          <w:rFonts w:eastAsia="Times New Roman" w:cs="Times New Roman"/>
          <w:szCs w:val="24"/>
        </w:rPr>
        <w:t xml:space="preserve"> ολιγωρούν και να παριστάνουν ότι υπερασπίζονται ανύπαρκτες κόκκινες γραμμές. Σε μια οικονομία, που </w:t>
      </w:r>
      <w:r>
        <w:rPr>
          <w:rFonts w:eastAsia="Times New Roman" w:cs="Times New Roman"/>
          <w:szCs w:val="24"/>
        </w:rPr>
        <w:lastRenderedPageBreak/>
        <w:t>τα λουκέτα των επιχειρήσεων έχουν πολλαπλασιαστεί τον τελευταίο ενάμιση χρόνο, που η μετακόμιση εταιρειών στο εξωτερικό για φορολογικούς λόγους είναι καθημε</w:t>
      </w:r>
      <w:r>
        <w:rPr>
          <w:rFonts w:eastAsia="Times New Roman" w:cs="Times New Roman"/>
          <w:szCs w:val="24"/>
        </w:rPr>
        <w:t>ρινό φαινόμενο, που οι ληξιπρόθεσμες οφειλές και τα κόκκινα δάνεια έχουν αυξηθεί, έρχεστε να επιβάλλετε μια νέα φοροεπιδρομή, όταν προηγουμένως με τους πειραματισμούς σας και το παγκόσμιο ανέκδοτο της διαπραγμάτευσης Βαρουφάκη, έχετε φορτώσει στη χώρα χρέο</w:t>
      </w:r>
      <w:r>
        <w:rPr>
          <w:rFonts w:eastAsia="Times New Roman" w:cs="Times New Roman"/>
          <w:szCs w:val="24"/>
        </w:rPr>
        <w:t>ς ύψους 86 δισεκατομμυρίων, σύμφωνα με τον Διοικητή της Τράπεζας της Ελλάδος.</w:t>
      </w:r>
    </w:p>
    <w:p w14:paraId="16641BE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Ποιοι είναι, όμως, αυτοί που πλήττονται κυρίως από τις επιλογές σας; Είναι οι οικονομικά ασθενέστεροι συμπολίτες μας. Είναι οι μη προνομιούχοι</w:t>
      </w:r>
      <w:r>
        <w:rPr>
          <w:rFonts w:eastAsia="Times New Roman" w:cs="Times New Roman"/>
          <w:szCs w:val="24"/>
        </w:rPr>
        <w:t>,</w:t>
      </w:r>
      <w:r>
        <w:rPr>
          <w:rFonts w:eastAsia="Times New Roman" w:cs="Times New Roman"/>
          <w:szCs w:val="24"/>
        </w:rPr>
        <w:t xml:space="preserve"> που τάχα εσείς θα προστατεύατε. Αυ</w:t>
      </w:r>
      <w:r>
        <w:rPr>
          <w:rFonts w:eastAsia="Times New Roman" w:cs="Times New Roman"/>
          <w:szCs w:val="24"/>
        </w:rPr>
        <w:t>τούς θίγει κυρίως η αύξηση του ΦΠΑ στο 24%, η δεύτερη αύξηση συντελεστή ΦΠΑ της θητείας σας. Αυτούς θα πονέσουν οι αυξήσεις σε τρόφιμα και μέσα μεταφοράς. Αυτούς καθιστά φτωχότερους η αύξηση του φόρου από τον καφέ και τα τσιγάρα, μέχρι τη μπ</w:t>
      </w:r>
      <w:r>
        <w:rPr>
          <w:rFonts w:eastAsia="Times New Roman" w:cs="Times New Roman"/>
          <w:szCs w:val="24"/>
        </w:rPr>
        <w:t>ί</w:t>
      </w:r>
      <w:r>
        <w:rPr>
          <w:rFonts w:eastAsia="Times New Roman" w:cs="Times New Roman"/>
          <w:szCs w:val="24"/>
        </w:rPr>
        <w:t>ρα και τη σταθ</w:t>
      </w:r>
      <w:r>
        <w:rPr>
          <w:rFonts w:eastAsia="Times New Roman" w:cs="Times New Roman"/>
          <w:szCs w:val="24"/>
        </w:rPr>
        <w:t xml:space="preserve">ερή τηλεφωνία, εκτός και αν η χρήση του τηλεφώνου εν έτει 2016 θεωρείται ταξική για την Αριστερά και πρέπει να φορολογηθεί. </w:t>
      </w:r>
    </w:p>
    <w:p w14:paraId="16641BE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Αυξάνετε επίσης, τον φόρο στη βενζίνη και το πετρέλαιο θέρμανσης, που θα πυροδοτήσει νέο κύκλο ανατιμήσεων σε μια σειρά αγαθών. Θυμ</w:t>
      </w:r>
      <w:r>
        <w:rPr>
          <w:rFonts w:eastAsia="Times New Roman" w:cs="Times New Roman"/>
          <w:szCs w:val="24"/>
        </w:rPr>
        <w:t>όμαστε όλοι τη σπέκουλα που κάνατε ως Αντιπολίτευση στο συγκεκριμένο θέμα. Θυμόμαστε να καταθέτετε τροπολογία για την κατάργηση όλων των φόρων στο πετρέλαιο, θυμόμαστε την τοποθέτησή σας σε τηλεοπτική εκπομπή. Αυταπάτες, θα μου πείτε, αλλά μας κοστίζουν πο</w:t>
      </w:r>
      <w:r>
        <w:rPr>
          <w:rFonts w:eastAsia="Times New Roman" w:cs="Times New Roman"/>
          <w:szCs w:val="24"/>
        </w:rPr>
        <w:t>λύ ακριβά, κυρίες και κύριοι συνάδελφοι.</w:t>
      </w:r>
    </w:p>
    <w:p w14:paraId="16641BF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Δεν μπορώ να μην αναφερθώ στον φόρο για τα ακίνητα, τον νέο ΕΝΦΙΑ</w:t>
      </w:r>
      <w:r>
        <w:rPr>
          <w:rFonts w:eastAsia="Times New Roman" w:cs="Times New Roman"/>
          <w:szCs w:val="24"/>
        </w:rPr>
        <w:t>,</w:t>
      </w:r>
      <w:r>
        <w:rPr>
          <w:rFonts w:eastAsia="Times New Roman" w:cs="Times New Roman"/>
          <w:szCs w:val="24"/>
        </w:rPr>
        <w:t xml:space="preserve"> τον αριστερό, ο οποίος αποτελεί μνημείο πολιτικού εμπαιγμού. Ο Πρωθυπουργός κάποτε δήλωνε με στόμφο ότι ο ΕΝΦΙΑ δεν βελτιώνεται, μόνο καταργείται. Ο</w:t>
      </w:r>
      <w:r>
        <w:rPr>
          <w:rFonts w:eastAsia="Times New Roman" w:cs="Times New Roman"/>
          <w:szCs w:val="24"/>
        </w:rPr>
        <w:t xml:space="preserve"> ΕΝΦΙΑ βεβαίως</w:t>
      </w:r>
      <w:r>
        <w:rPr>
          <w:rFonts w:eastAsia="Times New Roman" w:cs="Times New Roman"/>
          <w:szCs w:val="24"/>
        </w:rPr>
        <w:t>,</w:t>
      </w:r>
      <w:r>
        <w:rPr>
          <w:rFonts w:eastAsia="Times New Roman" w:cs="Times New Roman"/>
          <w:szCs w:val="24"/>
        </w:rPr>
        <w:t xml:space="preserve"> ζει και βασιλεύει και οι εξαγγελίες του κ. Τσίπρα αποδείχθηκαν φούμαρα. Δεν ήταν οι πρώτες</w:t>
      </w:r>
      <w:r>
        <w:rPr>
          <w:rFonts w:eastAsia="Times New Roman" w:cs="Times New Roman"/>
          <w:szCs w:val="24"/>
        </w:rPr>
        <w:t>,</w:t>
      </w:r>
      <w:r>
        <w:rPr>
          <w:rFonts w:eastAsia="Times New Roman" w:cs="Times New Roman"/>
          <w:szCs w:val="24"/>
        </w:rPr>
        <w:t xml:space="preserve"> άλλωστε. Ας όψονται οι αυταπάτες. </w:t>
      </w:r>
    </w:p>
    <w:p w14:paraId="16641BF1"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Σήμερα, λοιπόν, μετά τη μείωση των αντικειμενικών αξιών, αυξάνετε τους συντελεστές</w:t>
      </w:r>
      <w:r>
        <w:rPr>
          <w:rFonts w:eastAsia="Times New Roman" w:cs="Times New Roman"/>
          <w:szCs w:val="24"/>
        </w:rPr>
        <w:t>,</w:t>
      </w:r>
      <w:r>
        <w:rPr>
          <w:rFonts w:eastAsia="Times New Roman" w:cs="Times New Roman"/>
          <w:szCs w:val="24"/>
        </w:rPr>
        <w:t xml:space="preserve"> για να μη χάσετε τον εισπρακτ</w:t>
      </w:r>
      <w:r>
        <w:rPr>
          <w:rFonts w:eastAsia="Times New Roman" w:cs="Times New Roman"/>
          <w:szCs w:val="24"/>
        </w:rPr>
        <w:t xml:space="preserve">ικό σας στόχο. Η συντριπτική πλειοψηφία των ιδιοκτητών θα κληθεί να πληρώσει </w:t>
      </w:r>
      <w:r>
        <w:rPr>
          <w:rFonts w:eastAsia="Times New Roman" w:cs="Times New Roman"/>
          <w:szCs w:val="24"/>
        </w:rPr>
        <w:lastRenderedPageBreak/>
        <w:t>περισσότερα. Δεν υπάρχει καν η πρόβλεψη για τα κοινά ή μη ηλεκτροδοτούμενα ακίνητα, ενώ αυξάνεται η επιβάρυνση για οικόπεδα και αγροτεμάχια και πλήττονται τα ακίνητα επιχειρήσεων.</w:t>
      </w:r>
    </w:p>
    <w:p w14:paraId="16641BF2"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 xml:space="preserve">Αλήθεια, πεντακόσιες χιλιάδες οικογένειες, κατά τα λεγόμενα του κ. Χουλιαράκη, που θα πληρώσουν περισσότερα, είναι λίγες; Σε μια κοινωνία που στενάζει και που η φοροδοτική της ικανότητα έχει προ πολλού εξαντληθεί, εσείς προσδοκάτε νέα έσοδα από τη </w:t>
      </w:r>
      <w:r>
        <w:rPr>
          <w:rFonts w:eastAsia="Times New Roman" w:cs="Times New Roman"/>
          <w:szCs w:val="24"/>
        </w:rPr>
        <w:t>φορολογία. Αυτή είναι συνειδητή πολιτική σας επιλογή. Κανένας κακός δανειστής δεν σας την επέβαλε. Το μόνο που θα καταφέρετε με την εμμονή σας στην καταστροφική συνταγή είναι να αυξηθούν οι ληξιπρόθεσμες οφειλές προς το δημόσιο και να ρίξετε νερό στον μύλο</w:t>
      </w:r>
      <w:r>
        <w:rPr>
          <w:rFonts w:eastAsia="Times New Roman" w:cs="Times New Roman"/>
          <w:szCs w:val="24"/>
        </w:rPr>
        <w:t xml:space="preserve"> της ύφεσης.</w:t>
      </w:r>
    </w:p>
    <w:p w14:paraId="16641BF3"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Δεν δίνετε καμ</w:t>
      </w:r>
      <w:r>
        <w:rPr>
          <w:rFonts w:eastAsia="Times New Roman" w:cs="Times New Roman"/>
          <w:szCs w:val="24"/>
        </w:rPr>
        <w:t>μ</w:t>
      </w:r>
      <w:r>
        <w:rPr>
          <w:rFonts w:eastAsia="Times New Roman" w:cs="Times New Roman"/>
          <w:szCs w:val="24"/>
        </w:rPr>
        <w:t>ία προοπτική στη χώρα, κα</w:t>
      </w:r>
      <w:r>
        <w:rPr>
          <w:rFonts w:eastAsia="Times New Roman" w:cs="Times New Roman"/>
          <w:szCs w:val="24"/>
        </w:rPr>
        <w:t>μ</w:t>
      </w:r>
      <w:r>
        <w:rPr>
          <w:rFonts w:eastAsia="Times New Roman" w:cs="Times New Roman"/>
          <w:szCs w:val="24"/>
        </w:rPr>
        <w:t xml:space="preserve">μία ελπίδα ότι μπορεί να σταθεί στα πόδια της. Το μόνο που βλέπει ο πολίτης στον ορίζοντά του είναι ο περιβόητος δημοσιονομικός κόφτης, που είναι αποτέλεσμα της μηδενικής αξιοπιστίας της Κυβέρνησης και </w:t>
      </w:r>
      <w:r>
        <w:rPr>
          <w:rFonts w:eastAsia="Times New Roman" w:cs="Times New Roman"/>
          <w:szCs w:val="24"/>
        </w:rPr>
        <w:t>δένει τη χώρα χειροπόδαρα για τα επόμενα χρόνια.</w:t>
      </w:r>
    </w:p>
    <w:p w14:paraId="16641BF4"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ό,τι αφορά το </w:t>
      </w:r>
      <w:r>
        <w:rPr>
          <w:rFonts w:eastAsia="Times New Roman" w:cs="Times New Roman"/>
          <w:szCs w:val="24"/>
        </w:rPr>
        <w:t>υπερταμείο αποκρατικοποιήσεων</w:t>
      </w:r>
      <w:r>
        <w:rPr>
          <w:rFonts w:eastAsia="Times New Roman" w:cs="Times New Roman"/>
          <w:szCs w:val="24"/>
        </w:rPr>
        <w:t>: Πρώτα απ’ όλα, εκφράζουμε την κατανόησή μας στον κ. Σπίρτζη, ο οποίος με πόνο υπέγραψε την παραχώρηση των περιφερειακών αεροδρομίων και ευχόταν βεβαίως</w:t>
      </w:r>
      <w:r>
        <w:rPr>
          <w:rFonts w:eastAsia="Times New Roman" w:cs="Times New Roman"/>
          <w:szCs w:val="24"/>
        </w:rPr>
        <w:t>,</w:t>
      </w:r>
      <w:r>
        <w:rPr>
          <w:rFonts w:eastAsia="Times New Roman" w:cs="Times New Roman"/>
          <w:szCs w:val="24"/>
        </w:rPr>
        <w:t xml:space="preserve"> να μην</w:t>
      </w:r>
      <w:r>
        <w:rPr>
          <w:rFonts w:eastAsia="Times New Roman" w:cs="Times New Roman"/>
          <w:szCs w:val="24"/>
        </w:rPr>
        <w:t xml:space="preserve"> καρποφορήσει ο διαγωνισμός, και βεβαίως</w:t>
      </w:r>
      <w:r>
        <w:rPr>
          <w:rFonts w:eastAsia="Times New Roman" w:cs="Times New Roman"/>
          <w:szCs w:val="24"/>
        </w:rPr>
        <w:t>,</w:t>
      </w:r>
      <w:r>
        <w:rPr>
          <w:rFonts w:eastAsia="Times New Roman" w:cs="Times New Roman"/>
          <w:szCs w:val="24"/>
        </w:rPr>
        <w:t xml:space="preserve">σε αρκετούς από τους «πονεμένους» συναδέλφους της Κυβέρνησης. </w:t>
      </w:r>
    </w:p>
    <w:p w14:paraId="16641BF5"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Μέσω της νέας εταιρείας</w:t>
      </w:r>
      <w:r>
        <w:rPr>
          <w:rFonts w:eastAsia="Times New Roman" w:cs="Times New Roman"/>
          <w:szCs w:val="24"/>
        </w:rPr>
        <w:t>,</w:t>
      </w:r>
      <w:r>
        <w:rPr>
          <w:rFonts w:eastAsia="Times New Roman" w:cs="Times New Roman"/>
          <w:szCs w:val="24"/>
        </w:rPr>
        <w:t xml:space="preserve"> εκχωρείτε το σύνολο του εθνικού πλούτου και της εθνικής περιουσίας για ενενήντα εννέα ολόκληρα χρόνια. Το γνωστό τσιτάτο του κ.</w:t>
      </w:r>
      <w:r>
        <w:rPr>
          <w:rFonts w:eastAsia="Times New Roman" w:cs="Times New Roman"/>
          <w:szCs w:val="24"/>
        </w:rPr>
        <w:t xml:space="preserve"> Τσίπρα «κανένα σπίτι στα χέρια τραπεζίτη» ακούγεται ανέκδοτο μπροστά στην εκχώρηση μιας ολόκληρης χώρας και μάλιστα</w:t>
      </w:r>
      <w:r>
        <w:rPr>
          <w:rFonts w:eastAsia="Times New Roman" w:cs="Times New Roman"/>
          <w:szCs w:val="24"/>
        </w:rPr>
        <w:t>,</w:t>
      </w:r>
      <w:r>
        <w:rPr>
          <w:rFonts w:eastAsia="Times New Roman" w:cs="Times New Roman"/>
          <w:szCs w:val="24"/>
        </w:rPr>
        <w:t xml:space="preserve"> μέσω μιας εταιρείας, την οποία δεν θα ελέγχει.</w:t>
      </w:r>
    </w:p>
    <w:p w14:paraId="16641BF6"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Οι συνάδελφοι του ΣΥΡΙΖΑ, που κάποτε μιλούσαν για γερμανοτσολιάδες και δωσίλογους, είναι πε</w:t>
      </w:r>
      <w:r>
        <w:rPr>
          <w:rFonts w:eastAsia="Times New Roman" w:cs="Times New Roman"/>
          <w:szCs w:val="24"/>
        </w:rPr>
        <w:t xml:space="preserve">ρήφανοι από αυτήν την ταπεινωτική και αποικιοκρατική συμπεριφορά; Συμπεριλάβατε ακόμη και το Ολυμπιακό Στάδιο. Πάλι καλά να λέμε, που σας ξέφυγαν το Καλλιμάρμαρο και η Ολυμπιακή Φλόγα. Αλήθεια, </w:t>
      </w:r>
      <w:r>
        <w:rPr>
          <w:rFonts w:eastAsia="Times New Roman" w:cs="Times New Roman"/>
          <w:szCs w:val="24"/>
        </w:rPr>
        <w:lastRenderedPageBreak/>
        <w:t>τι έχει να πει γι’ αυτό ο κ. Κοντονής, αρμόδιος για θέματα αθλ</w:t>
      </w:r>
      <w:r>
        <w:rPr>
          <w:rFonts w:eastAsia="Times New Roman" w:cs="Times New Roman"/>
          <w:szCs w:val="24"/>
        </w:rPr>
        <w:t>ητισμού; Βεβαίως, γι’ αυτόν θα μου πείτε ότι αθλητισμός είναι μόνο το ποδόσφαιρο. Όμως, και εκεί τα έκανε θάλασσα</w:t>
      </w:r>
      <w:r>
        <w:rPr>
          <w:rFonts w:eastAsia="Times New Roman" w:cs="Times New Roman"/>
          <w:szCs w:val="24"/>
        </w:rPr>
        <w:t>,</w:t>
      </w:r>
      <w:r>
        <w:rPr>
          <w:rFonts w:eastAsia="Times New Roman" w:cs="Times New Roman"/>
          <w:szCs w:val="24"/>
        </w:rPr>
        <w:t xml:space="preserve"> με τις ευλογίες του κ. Τσίπρα.</w:t>
      </w:r>
    </w:p>
    <w:p w14:paraId="16641BF7"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της Κυβέρνησης, κάποτε είχατε ως σύνθημα το «δεν πληρώνουμε τίποτα μέχρι να καταρρεύσουμε». </w:t>
      </w:r>
      <w:r>
        <w:rPr>
          <w:rFonts w:eastAsia="Times New Roman" w:cs="Times New Roman"/>
          <w:szCs w:val="24"/>
        </w:rPr>
        <w:t>Σήμερα</w:t>
      </w:r>
      <w:r>
        <w:rPr>
          <w:rFonts w:eastAsia="Times New Roman" w:cs="Times New Roman"/>
          <w:szCs w:val="24"/>
        </w:rPr>
        <w:t>,</w:t>
      </w:r>
      <w:r>
        <w:rPr>
          <w:rFonts w:eastAsia="Times New Roman" w:cs="Times New Roman"/>
          <w:szCs w:val="24"/>
        </w:rPr>
        <w:t xml:space="preserve"> ζητάτε από τους πολίτες να ανταποκριθούν στα πρωτοφανή φορολογικά βάρη</w:t>
      </w:r>
      <w:r>
        <w:rPr>
          <w:rFonts w:eastAsia="Times New Roman" w:cs="Times New Roman"/>
          <w:szCs w:val="24"/>
        </w:rPr>
        <w:t>,</w:t>
      </w:r>
      <w:r>
        <w:rPr>
          <w:rFonts w:eastAsia="Times New Roman" w:cs="Times New Roman"/>
          <w:szCs w:val="24"/>
        </w:rPr>
        <w:t xml:space="preserve"> που τους φορτώνετε. Κάποτε μιλούσατε για ξεπούλημα δημόσιας περιουσίας και είχατε κάνει τις δημόσιες επιχειρήσεις εκλογικά σας κέντρα</w:t>
      </w:r>
      <w:r>
        <w:rPr>
          <w:rFonts w:eastAsia="Times New Roman" w:cs="Times New Roman"/>
          <w:szCs w:val="24"/>
        </w:rPr>
        <w:t>,</w:t>
      </w:r>
      <w:r>
        <w:rPr>
          <w:rFonts w:eastAsia="Times New Roman" w:cs="Times New Roman"/>
          <w:szCs w:val="24"/>
        </w:rPr>
        <w:t xml:space="preserve"> πουλώντας συμπαράσταση. Σήμερα</w:t>
      </w:r>
      <w:r>
        <w:rPr>
          <w:rFonts w:eastAsia="Times New Roman" w:cs="Times New Roman"/>
          <w:szCs w:val="24"/>
        </w:rPr>
        <w:t>,</w:t>
      </w:r>
      <w:r>
        <w:rPr>
          <w:rFonts w:eastAsia="Times New Roman" w:cs="Times New Roman"/>
          <w:szCs w:val="24"/>
        </w:rPr>
        <w:t xml:space="preserve"> τις εκχωρείτε στον νέο φορέα άνευ όρων και μαζί εκχωρείτε και την εθνική μας αξιοπρέπεια.</w:t>
      </w:r>
    </w:p>
    <w:p w14:paraId="16641BF8"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16641BF9"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w:t>
      </w:r>
    </w:p>
    <w:p w14:paraId="16641BFA"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Η αναξιοπιστία και η ασυνέπειά σας είναι καταγεγραμμέ</w:t>
      </w:r>
      <w:r>
        <w:rPr>
          <w:rFonts w:eastAsia="Times New Roman" w:cs="Times New Roman"/>
          <w:szCs w:val="24"/>
        </w:rPr>
        <w:t xml:space="preserve">νη και έχει γίνει κοινή συνείδηση. Μία και μοναδική είναι η αρχή στην οποία παραμένετε συνεπείς και αταλάντευτοι, η παραμονή στην εξουσία με </w:t>
      </w:r>
      <w:r>
        <w:rPr>
          <w:rFonts w:eastAsia="Times New Roman" w:cs="Times New Roman"/>
          <w:szCs w:val="24"/>
        </w:rPr>
        <w:lastRenderedPageBreak/>
        <w:t>κάθε θυσία. Γι’ αυτό και ψηφίζετε και θα ψηφίζετε με κλειστά μάτια νομοσχέδια που χειροτερεύουν δραματικά το βιοτικ</w:t>
      </w:r>
      <w:r>
        <w:rPr>
          <w:rFonts w:eastAsia="Times New Roman" w:cs="Times New Roman"/>
          <w:szCs w:val="24"/>
        </w:rPr>
        <w:t>ό επίπεδο των Ελλήνων και κυρίως</w:t>
      </w:r>
      <w:r>
        <w:rPr>
          <w:rFonts w:eastAsia="Times New Roman" w:cs="Times New Roman"/>
          <w:szCs w:val="24"/>
        </w:rPr>
        <w:t>,</w:t>
      </w:r>
      <w:r>
        <w:rPr>
          <w:rFonts w:eastAsia="Times New Roman" w:cs="Times New Roman"/>
          <w:szCs w:val="24"/>
        </w:rPr>
        <w:t xml:space="preserve"> δεν προσφέρουν κα</w:t>
      </w:r>
      <w:r>
        <w:rPr>
          <w:rFonts w:eastAsia="Times New Roman" w:cs="Times New Roman"/>
          <w:szCs w:val="24"/>
        </w:rPr>
        <w:t>μ</w:t>
      </w:r>
      <w:r>
        <w:rPr>
          <w:rFonts w:eastAsia="Times New Roman" w:cs="Times New Roman"/>
          <w:szCs w:val="24"/>
        </w:rPr>
        <w:t xml:space="preserve">μία προοπτική για το μέλλον. </w:t>
      </w:r>
    </w:p>
    <w:p w14:paraId="16641BFB"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μην έχετε την αυταπάτη ότι οι Έλληνες πολίτες θα καταπιούν εύκολα την εξαπάτηση που τους σερβίρετε. Η αντίστροφη μέτρηση για πολιτικούς </w:t>
      </w:r>
      <w:r>
        <w:rPr>
          <w:rFonts w:eastAsia="Times New Roman" w:cs="Times New Roman"/>
          <w:szCs w:val="24"/>
        </w:rPr>
        <w:t>«</w:t>
      </w:r>
      <w:r>
        <w:rPr>
          <w:rFonts w:eastAsia="Times New Roman" w:cs="Times New Roman"/>
          <w:szCs w:val="24"/>
        </w:rPr>
        <w:t>Μαυρογιαλούρους</w:t>
      </w:r>
      <w:r>
        <w:rPr>
          <w:rFonts w:eastAsia="Times New Roman" w:cs="Times New Roman"/>
          <w:szCs w:val="24"/>
        </w:rPr>
        <w:t>»</w:t>
      </w:r>
      <w:r>
        <w:rPr>
          <w:rFonts w:eastAsia="Times New Roman" w:cs="Times New Roman"/>
          <w:szCs w:val="24"/>
        </w:rPr>
        <w:t xml:space="preserve"> και γι’ αυτούς</w:t>
      </w:r>
      <w:r>
        <w:rPr>
          <w:rFonts w:eastAsia="Times New Roman" w:cs="Times New Roman"/>
          <w:szCs w:val="24"/>
        </w:rPr>
        <w:t xml:space="preserve"> που επένδυσαν στον λαϊκισμό έχει ήδη ξεκινήσει.</w:t>
      </w:r>
    </w:p>
    <w:p w14:paraId="16641BFC"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16641BFD" w14:textId="77777777" w:rsidR="00434732" w:rsidRDefault="00735F25">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641BFE"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Ευχαριστούμε, κυρία συνάδελφε. </w:t>
      </w:r>
    </w:p>
    <w:p w14:paraId="16641BFF"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Ο κ. Μπουκώρος, Βουλευτής της Νέας Δημοκρατίας, έχει τον λόγο.</w:t>
      </w:r>
    </w:p>
    <w:p w14:paraId="16641C00"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t>ΧΡΗΣΤΟΣ ΜΠΟ</w:t>
      </w:r>
      <w:r>
        <w:rPr>
          <w:rFonts w:eastAsia="Times New Roman" w:cs="Times New Roman"/>
          <w:b/>
          <w:szCs w:val="24"/>
        </w:rPr>
        <w:t>ΥΚΩΡΟΣ:</w:t>
      </w:r>
      <w:r>
        <w:rPr>
          <w:rFonts w:eastAsia="Times New Roman" w:cs="Times New Roman"/>
          <w:szCs w:val="24"/>
        </w:rPr>
        <w:t xml:space="preserve"> Ευχαριστώ, κύριε Πρόεδρε.</w:t>
      </w:r>
    </w:p>
    <w:p w14:paraId="16641C01"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εντυπωσιάζει βαθύτατα το γεγονός ότι ορισμένοι Υπουργοί της Κυβέρνησης έρχονται σε αυτό το Βήμα και χωρίς ίχνος πολιτικής ντροπής και σοβαρότητας ζητούν συναίνεση από τη Νέα Δημοκρατία, εκλιπαρούν σχεδόν για την ψήφιση </w:t>
      </w:r>
      <w:r>
        <w:rPr>
          <w:rFonts w:eastAsia="Times New Roman" w:cs="Times New Roman"/>
          <w:szCs w:val="24"/>
        </w:rPr>
        <w:t>κάποιων άρθρων του νομοσχεδίου.</w:t>
      </w:r>
    </w:p>
    <w:p w14:paraId="16641C02"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Για δες ποιοι ζητούν συναίνεση! Εκείνοι που με τον δαυλό στο χέρι περίμεναν από την Κυβέρνηση της Νέας Δημοκρατίας να μαζέψει τη θημωνιά</w:t>
      </w:r>
      <w:r>
        <w:rPr>
          <w:rFonts w:eastAsia="Times New Roman" w:cs="Times New Roman"/>
          <w:szCs w:val="24"/>
        </w:rPr>
        <w:t>,</w:t>
      </w:r>
      <w:r>
        <w:rPr>
          <w:rFonts w:eastAsia="Times New Roman" w:cs="Times New Roman"/>
          <w:szCs w:val="24"/>
        </w:rPr>
        <w:t xml:space="preserve"> για να την κάψουν, πράγμα και το οποίο έκαναν.</w:t>
      </w:r>
    </w:p>
    <w:p w14:paraId="16641C03"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Η Νέα Δημοκρατία, κύριοι Υπουργοί, τα ε</w:t>
      </w:r>
      <w:r>
        <w:rPr>
          <w:rFonts w:eastAsia="Times New Roman" w:cs="Times New Roman"/>
          <w:szCs w:val="24"/>
        </w:rPr>
        <w:t>λάχιστα ψήγματα θετικών προβλέψεων του νομοσχεδίου θα τα ψηφίσει, όχι λόγω των δικών σας παροτρύνσεων, αλλά γιατί έχει πάντα οδηγό την ευθύνη, τη σοβαρότητα και το καλό της χώρας.</w:t>
      </w:r>
    </w:p>
    <w:p w14:paraId="16641C04"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Από εκεί και πέρα, ας περάσουμε επί της ουσίας και επιτρέψτε μου, κυρίες και</w:t>
      </w:r>
      <w:r>
        <w:rPr>
          <w:rFonts w:eastAsia="Times New Roman" w:cs="Times New Roman"/>
          <w:szCs w:val="24"/>
        </w:rPr>
        <w:t xml:space="preserve"> κύριοι Βουλευτές, να ξεκινήσω από τα παραλειπόμενα του νομοσχεδίου. Ένα τέτοιο παραλειπόμενο είναι η τροπολογία για τα ειδικά μισθολόγια. Η τροπολογία ψηφίστηκε και στις </w:t>
      </w:r>
      <w:r>
        <w:rPr>
          <w:rFonts w:eastAsia="Times New Roman" w:cs="Times New Roman"/>
          <w:szCs w:val="24"/>
        </w:rPr>
        <w:t xml:space="preserve">επιτροπές </w:t>
      </w:r>
      <w:r>
        <w:rPr>
          <w:rFonts w:eastAsia="Times New Roman" w:cs="Times New Roman"/>
          <w:szCs w:val="24"/>
        </w:rPr>
        <w:t xml:space="preserve">από τους Βουλευτές του ΣΥΡΙΖΑ και των </w:t>
      </w:r>
      <w:r>
        <w:rPr>
          <w:rFonts w:eastAsia="Times New Roman" w:cs="Times New Roman"/>
          <w:szCs w:val="24"/>
        </w:rPr>
        <w:lastRenderedPageBreak/>
        <w:t xml:space="preserve">ΑΝΕΛ. Είτε παραμείνει είτε αποσυρθεί </w:t>
      </w:r>
      <w:r>
        <w:rPr>
          <w:rFonts w:eastAsia="Times New Roman" w:cs="Times New Roman"/>
          <w:szCs w:val="24"/>
        </w:rPr>
        <w:t>στο πλαίσιο ενός καθυστερημένου επικοινωνιακού σχεδιασμού, η ουσία παραμένει  και οι προθέσεις σας προδίδονται.</w:t>
      </w:r>
    </w:p>
    <w:p w14:paraId="16641C05" w14:textId="77777777" w:rsidR="00434732" w:rsidRDefault="00735F25">
      <w:pPr>
        <w:spacing w:after="0" w:line="600" w:lineRule="auto"/>
        <w:ind w:firstLine="720"/>
        <w:jc w:val="both"/>
        <w:rPr>
          <w:rFonts w:eastAsia="Times New Roman" w:cs="Times New Roman"/>
        </w:rPr>
      </w:pPr>
      <w:r>
        <w:rPr>
          <w:rFonts w:eastAsia="Times New Roman" w:cs="Times New Roman"/>
        </w:rPr>
        <w:t>Αν μεν παραμείνει η τροπολογία αυτή, τότε στρατιωτικοί, αστυνομικοί, πυροσβέστες, λιμενικοί, πανεπιστημιακοί και δικαστικοί θα δουν τις περικοπέ</w:t>
      </w:r>
      <w:r>
        <w:rPr>
          <w:rFonts w:eastAsia="Times New Roman" w:cs="Times New Roman"/>
        </w:rPr>
        <w:t xml:space="preserve">ς των μισθών τους άμεσα. Πρόκειται για περικοπή μισθού και μάλιστα σε ένα άσχετο νομοσχέδιο, που υποτίθεται ότι δεν θίγει κανέναν, αλλά τελικά θίγει τους πάντες, και θα εξηγήσω παρακάτω γιατί. </w:t>
      </w:r>
    </w:p>
    <w:p w14:paraId="16641C06" w14:textId="77777777" w:rsidR="00434732" w:rsidRDefault="00735F25">
      <w:pPr>
        <w:spacing w:after="0" w:line="600" w:lineRule="auto"/>
        <w:ind w:firstLine="720"/>
        <w:jc w:val="both"/>
        <w:rPr>
          <w:rFonts w:eastAsia="Times New Roman"/>
        </w:rPr>
      </w:pPr>
      <w:r>
        <w:rPr>
          <w:rFonts w:eastAsia="Times New Roman" w:cs="Times New Roman"/>
        </w:rPr>
        <w:t xml:space="preserve">Και το χειρότερο ποιο </w:t>
      </w:r>
      <w:r>
        <w:rPr>
          <w:rFonts w:eastAsia="Times New Roman"/>
          <w:bCs/>
        </w:rPr>
        <w:t>είναι</w:t>
      </w:r>
      <w:r>
        <w:rPr>
          <w:rFonts w:eastAsia="Times New Roman" w:cs="Times New Roman"/>
        </w:rPr>
        <w:t xml:space="preserve"> για εσάς, </w:t>
      </w:r>
      <w:r>
        <w:rPr>
          <w:rFonts w:eastAsia="Times New Roman"/>
        </w:rPr>
        <w:t>κυρίες και κύριοι του ΣΥ</w:t>
      </w:r>
      <w:r>
        <w:rPr>
          <w:rFonts w:eastAsia="Times New Roman"/>
        </w:rPr>
        <w:t xml:space="preserve">ΡΙΖΑ; Ότι </w:t>
      </w:r>
      <w:r>
        <w:rPr>
          <w:rFonts w:eastAsia="Times New Roman"/>
        </w:rPr>
        <w:t>«</w:t>
      </w:r>
      <w:r>
        <w:rPr>
          <w:rFonts w:eastAsia="Times New Roman"/>
        </w:rPr>
        <w:t>παγώνετε</w:t>
      </w:r>
      <w:r>
        <w:rPr>
          <w:rFonts w:eastAsia="Times New Roman"/>
        </w:rPr>
        <w:t>»</w:t>
      </w:r>
      <w:r>
        <w:rPr>
          <w:rFonts w:eastAsia="Times New Roman"/>
        </w:rPr>
        <w:t xml:space="preserve"> μια </w:t>
      </w:r>
      <w:r>
        <w:rPr>
          <w:rFonts w:eastAsia="Times New Roman"/>
          <w:bCs/>
          <w:shd w:val="clear" w:color="auto" w:fill="FFFFFF"/>
        </w:rPr>
        <w:t>διάταξη</w:t>
      </w:r>
      <w:r>
        <w:rPr>
          <w:rFonts w:eastAsia="Times New Roman"/>
        </w:rPr>
        <w:t xml:space="preserve">, </w:t>
      </w:r>
      <w:r>
        <w:rPr>
          <w:rFonts w:eastAsia="Times New Roman"/>
        </w:rPr>
        <w:t xml:space="preserve">και το «πάγωμά» της οδηγεί </w:t>
      </w:r>
      <w:r>
        <w:rPr>
          <w:rFonts w:eastAsia="Times New Roman"/>
        </w:rPr>
        <w:t>σε περικοπή μισθών</w:t>
      </w:r>
      <w:r>
        <w:rPr>
          <w:rFonts w:eastAsia="Times New Roman"/>
        </w:rPr>
        <w:t>. Τ</w:t>
      </w:r>
      <w:r>
        <w:rPr>
          <w:rFonts w:eastAsia="Times New Roman"/>
        </w:rPr>
        <w:t xml:space="preserve">ην </w:t>
      </w:r>
      <w:r>
        <w:rPr>
          <w:rFonts w:eastAsia="Times New Roman"/>
        </w:rPr>
        <w:t xml:space="preserve">διάταξη </w:t>
      </w:r>
      <w:r>
        <w:rPr>
          <w:rFonts w:eastAsia="Times New Roman"/>
        </w:rPr>
        <w:t xml:space="preserve">είχε ξεπαγώσει το 2012 η «κακή», κατά τα λεγόμενά σας, </w:t>
      </w:r>
      <w:r>
        <w:rPr>
          <w:rFonts w:eastAsia="Times New Roman"/>
          <w:bCs/>
        </w:rPr>
        <w:t>κυβέρνηση</w:t>
      </w:r>
      <w:r>
        <w:rPr>
          <w:rFonts w:eastAsia="Times New Roman"/>
        </w:rPr>
        <w:t xml:space="preserve"> </w:t>
      </w:r>
      <w:r>
        <w:rPr>
          <w:rFonts w:eastAsia="Times New Roman"/>
        </w:rPr>
        <w:t xml:space="preserve">Σαμαρά. Ποια </w:t>
      </w:r>
      <w:r>
        <w:rPr>
          <w:rFonts w:eastAsia="Times New Roman"/>
          <w:bCs/>
        </w:rPr>
        <w:t>είναι</w:t>
      </w:r>
      <w:r>
        <w:rPr>
          <w:rFonts w:eastAsia="Times New Roman"/>
        </w:rPr>
        <w:t xml:space="preserve"> λοιπόν η καλύτερη </w:t>
      </w:r>
      <w:r>
        <w:rPr>
          <w:rFonts w:eastAsia="Times New Roman"/>
          <w:bCs/>
        </w:rPr>
        <w:t>κυβέρνηση</w:t>
      </w:r>
      <w:r>
        <w:rPr>
          <w:rFonts w:eastAsia="Times New Roman"/>
          <w:bCs/>
        </w:rPr>
        <w:t>; Α</w:t>
      </w:r>
      <w:r>
        <w:rPr>
          <w:rFonts w:eastAsia="Times New Roman"/>
        </w:rPr>
        <w:t xml:space="preserve">υτή που </w:t>
      </w:r>
      <w:r>
        <w:rPr>
          <w:rFonts w:eastAsia="Times New Roman"/>
        </w:rPr>
        <w:t>«</w:t>
      </w:r>
      <w:r>
        <w:rPr>
          <w:rFonts w:eastAsia="Times New Roman"/>
        </w:rPr>
        <w:t>ξεπαγώνει</w:t>
      </w:r>
      <w:r>
        <w:rPr>
          <w:rFonts w:eastAsia="Times New Roman"/>
        </w:rPr>
        <w:t>»</w:t>
      </w:r>
      <w:r>
        <w:rPr>
          <w:rFonts w:eastAsia="Times New Roman"/>
        </w:rPr>
        <w:t xml:space="preserve"> διατάξεις και δίνει την ωρίμανση ή αυτή που την </w:t>
      </w:r>
      <w:r>
        <w:rPr>
          <w:rFonts w:eastAsia="Times New Roman"/>
        </w:rPr>
        <w:t xml:space="preserve">«παγώνει» </w:t>
      </w:r>
      <w:r>
        <w:rPr>
          <w:rFonts w:eastAsia="Times New Roman"/>
        </w:rPr>
        <w:t xml:space="preserve">και κόβει μισθούς; </w:t>
      </w:r>
    </w:p>
    <w:p w14:paraId="16641C07" w14:textId="77777777" w:rsidR="00434732" w:rsidRDefault="00735F25">
      <w:pPr>
        <w:spacing w:after="0" w:line="600" w:lineRule="auto"/>
        <w:ind w:firstLine="720"/>
        <w:jc w:val="both"/>
        <w:rPr>
          <w:rFonts w:eastAsia="Times New Roman"/>
          <w:bCs/>
        </w:rPr>
      </w:pPr>
      <w:r>
        <w:rPr>
          <w:rFonts w:eastAsia="Times New Roman"/>
        </w:rPr>
        <w:t xml:space="preserve">Για να πάμε τώρα στο νομοσχέδιο, μετά την τριήμερη συζήτηση, και ο τελευταίος πολίτης, και ο πιο φανατικός Συριζαίος οπαδός </w:t>
      </w:r>
      <w:r>
        <w:rPr>
          <w:rFonts w:eastAsia="Times New Roman"/>
          <w:bCs/>
        </w:rPr>
        <w:t>έχει αντιληφθεί ότι πρόκειται για ένα νομοσχέδιο</w:t>
      </w:r>
      <w:r>
        <w:rPr>
          <w:rFonts w:eastAsia="Times New Roman"/>
          <w:bCs/>
        </w:rPr>
        <w:t>,</w:t>
      </w:r>
      <w:r>
        <w:rPr>
          <w:rFonts w:eastAsia="Times New Roman"/>
          <w:bCs/>
        </w:rPr>
        <w:t xml:space="preserve"> που</w:t>
      </w:r>
      <w:r>
        <w:rPr>
          <w:rFonts w:eastAsia="Times New Roman"/>
          <w:bCs/>
        </w:rPr>
        <w:t xml:space="preserve"> βασικά κάνει τρία </w:t>
      </w:r>
      <w:r>
        <w:rPr>
          <w:rFonts w:eastAsia="Times New Roman"/>
          <w:bCs/>
        </w:rPr>
        <w:lastRenderedPageBreak/>
        <w:t>πράγματα. Δεσμεύει και δημεύει το σύνολο της ιδιωτικής ενυπόθηκης περιουσίας, αλλά και το σύνολο της δημόσιας περιουσίας, το οποίο ουσιαστικά εκχωρείται στους δανειστές χωρίς καμ</w:t>
      </w:r>
      <w:r>
        <w:rPr>
          <w:rFonts w:eastAsia="Times New Roman"/>
          <w:bCs/>
        </w:rPr>
        <w:t>μ</w:t>
      </w:r>
      <w:r>
        <w:rPr>
          <w:rFonts w:eastAsia="Times New Roman"/>
          <w:bCs/>
        </w:rPr>
        <w:t xml:space="preserve">ία δημοκρατική νομιμοποίηση. </w:t>
      </w:r>
    </w:p>
    <w:p w14:paraId="16641C08" w14:textId="77777777" w:rsidR="00434732" w:rsidRDefault="00735F25">
      <w:pPr>
        <w:spacing w:after="0" w:line="600" w:lineRule="auto"/>
        <w:ind w:firstLine="720"/>
        <w:jc w:val="both"/>
        <w:rPr>
          <w:rFonts w:eastAsia="Times New Roman"/>
          <w:bCs/>
        </w:rPr>
      </w:pPr>
      <w:r>
        <w:rPr>
          <w:rFonts w:eastAsia="Times New Roman"/>
          <w:bCs/>
        </w:rPr>
        <w:t>Γιατί αρνείστε πεισματικά, κ</w:t>
      </w:r>
      <w:r>
        <w:rPr>
          <w:rFonts w:eastAsia="Times New Roman"/>
          <w:bCs/>
        </w:rPr>
        <w:t xml:space="preserve">υρίες και κύριοι του ΣΥΡΙΖΑ και των ΑΝΕΛ, μια και μόνο φράση, ότι οι παραχωρήσεις, οι ιδιωτικοποιήσεις, οι αξιοποιήσεις της δημόσιας περιουσίας θα τυγχάνουν της έγκρισης της πλειοψηφίας της Βουλής; Γιατί το αρνείστε; Δεν είναι εξαιρετικά ύποπτη αυτή σας η </w:t>
      </w:r>
      <w:r>
        <w:rPr>
          <w:rFonts w:eastAsia="Times New Roman"/>
          <w:bCs/>
        </w:rPr>
        <w:t xml:space="preserve">άρνηση; Επιπλέον, η κάθε </w:t>
      </w:r>
      <w:r>
        <w:rPr>
          <w:rFonts w:eastAsia="Times New Roman"/>
          <w:bCs/>
        </w:rPr>
        <w:t xml:space="preserve">κυβέρνηση </w:t>
      </w:r>
      <w:r>
        <w:rPr>
          <w:rFonts w:eastAsia="Times New Roman"/>
          <w:bCs/>
        </w:rPr>
        <w:t xml:space="preserve">με την πλειοψηφία της θα αποφασίζει, εφόσον ο Υπουργός έχει τη δυνατότητα, όπως λέτε. </w:t>
      </w:r>
    </w:p>
    <w:p w14:paraId="16641C09" w14:textId="77777777" w:rsidR="00434732" w:rsidRDefault="00735F25">
      <w:pPr>
        <w:spacing w:after="0" w:line="600" w:lineRule="auto"/>
        <w:ind w:firstLine="720"/>
        <w:jc w:val="both"/>
        <w:rPr>
          <w:rFonts w:eastAsia="Times New Roman"/>
          <w:bCs/>
        </w:rPr>
      </w:pPr>
      <w:r>
        <w:rPr>
          <w:rFonts w:eastAsia="Times New Roman"/>
          <w:bCs/>
        </w:rPr>
        <w:t>Τι άλλο κάνει αυτό το νομοσχέδιο; Θεσμοθετεί τον διαρκή κόφτη μισθών και συντάξεων. Ο κόφτης έρχεται με φόρα από το κοντινό μέλλον, κυ</w:t>
      </w:r>
      <w:r>
        <w:rPr>
          <w:rFonts w:eastAsia="Times New Roman"/>
          <w:bCs/>
        </w:rPr>
        <w:t xml:space="preserve">ρίες και κύριοι, ως άλλο δρεπανηφόρο όχημα. Και γιατί θα </w:t>
      </w:r>
      <w:r>
        <w:rPr>
          <w:rFonts w:eastAsia="Times New Roman"/>
          <w:bCs/>
        </w:rPr>
        <w:lastRenderedPageBreak/>
        <w:t>κοπούν μισθοί και συντάξεις από την επόμενη κιόλας χρονιά; Επειδή δεν κατορθώνετε να επιτύχετε κανέναν αναπτυξιακό και δημοσιονομικό σας στόχο. Ήδη</w:t>
      </w:r>
      <w:r>
        <w:rPr>
          <w:rFonts w:eastAsia="Times New Roman"/>
          <w:bCs/>
        </w:rPr>
        <w:t>,</w:t>
      </w:r>
      <w:r>
        <w:rPr>
          <w:rFonts w:eastAsia="Times New Roman"/>
          <w:bCs/>
        </w:rPr>
        <w:t xml:space="preserve"> το πρώτο τρίμηνο του 2016</w:t>
      </w:r>
      <w:r>
        <w:rPr>
          <w:rFonts w:eastAsia="Times New Roman"/>
          <w:bCs/>
        </w:rPr>
        <w:t>,</w:t>
      </w:r>
      <w:r>
        <w:rPr>
          <w:rFonts w:eastAsia="Times New Roman"/>
          <w:bCs/>
        </w:rPr>
        <w:t xml:space="preserve"> ολόκληρη η Ευρώπη προχώ</w:t>
      </w:r>
      <w:r>
        <w:rPr>
          <w:rFonts w:eastAsia="Times New Roman"/>
          <w:bCs/>
        </w:rPr>
        <w:t xml:space="preserve">ρησε με ανάπτυξη, ενώ η Ελλάδα προχώρησε με ύφεση. Οι αποδείξεις είναι εδώ. </w:t>
      </w:r>
    </w:p>
    <w:p w14:paraId="16641C0A" w14:textId="77777777" w:rsidR="00434732" w:rsidRDefault="00735F25">
      <w:pPr>
        <w:spacing w:after="0" w:line="600" w:lineRule="auto"/>
        <w:ind w:firstLine="720"/>
        <w:jc w:val="both"/>
        <w:rPr>
          <w:rFonts w:eastAsia="Times New Roman"/>
          <w:bCs/>
        </w:rPr>
      </w:pPr>
      <w:r>
        <w:rPr>
          <w:rFonts w:eastAsia="Times New Roman"/>
          <w:bCs/>
        </w:rPr>
        <w:t>Τι άλλο κάνει αυτό το νομοσχέδιο; Φέρνει μια φοροκαταιγίδα, που δεν αφήνει κανέναν ανέπαφο. Είκοσι τέσσερις νέοι φόροι! Ούτε ένας ούτε δύο. Πέρα από αυτά τα βασικά συστατικά, τα δομικά στοιχεία του νομοσχεδίου, αυτό το νομοσχέδιο, επιτρέψτε μου να πω ότι ε</w:t>
      </w:r>
      <w:r>
        <w:rPr>
          <w:rFonts w:eastAsia="Times New Roman"/>
          <w:bCs/>
        </w:rPr>
        <w:t xml:space="preserve">ίναι ένα νομοσχέδιο τροπολογιών για τους Υπουργούς και δικαιολογιών για τους Βουλευτές του ΣΥΡΙΖΑ. </w:t>
      </w:r>
    </w:p>
    <w:p w14:paraId="16641C0B" w14:textId="77777777" w:rsidR="00434732" w:rsidRDefault="00735F25">
      <w:pPr>
        <w:spacing w:after="0" w:line="600" w:lineRule="auto"/>
        <w:ind w:firstLine="720"/>
        <w:jc w:val="both"/>
        <w:rPr>
          <w:rFonts w:eastAsia="Times New Roman"/>
          <w:bCs/>
        </w:rPr>
      </w:pPr>
      <w:r>
        <w:rPr>
          <w:rFonts w:eastAsia="Times New Roman"/>
          <w:bCs/>
        </w:rPr>
        <w:t>Τις τροπολογίες τις είδαμε, αλλά στο πλαίσιο του ψυχολογικού «μασάζ», προκειμένου να περάσουν οι Βουλευτές της πλειοψηφίας από το αντιμνημονιακό στο πιο ακρ</w:t>
      </w:r>
      <w:r>
        <w:rPr>
          <w:rFonts w:eastAsia="Times New Roman"/>
          <w:bCs/>
        </w:rPr>
        <w:t xml:space="preserve">αίο μνημονιακό νεοφιλελεύθερο στρατόπεδο, κατασκευάζονται ψέματα και βολικές δικαιολογίες. </w:t>
      </w:r>
    </w:p>
    <w:p w14:paraId="16641C0C" w14:textId="77777777" w:rsidR="00434732" w:rsidRDefault="00735F25">
      <w:pPr>
        <w:spacing w:after="0" w:line="600" w:lineRule="auto"/>
        <w:ind w:firstLine="720"/>
        <w:jc w:val="both"/>
        <w:rPr>
          <w:rFonts w:eastAsia="Times New Roman"/>
          <w:bCs/>
        </w:rPr>
      </w:pPr>
      <w:r>
        <w:rPr>
          <w:rFonts w:eastAsia="Times New Roman"/>
          <w:bCs/>
        </w:rPr>
        <w:lastRenderedPageBreak/>
        <w:t xml:space="preserve">Άκουσα πολλούς συναδέλφους από αυτό το Βήμα να λένε, ναι, το τέλος διανυκτέρευσης για τα ξενοδοχεία μετατίθεται για το 2018. Παραβλέπουν, </w:t>
      </w:r>
      <w:r>
        <w:rPr>
          <w:rFonts w:eastAsia="Times New Roman"/>
          <w:bCs/>
          <w:shd w:val="clear" w:color="auto" w:fill="FFFFFF"/>
        </w:rPr>
        <w:t>όμως,</w:t>
      </w:r>
      <w:r>
        <w:rPr>
          <w:rFonts w:eastAsia="Times New Roman"/>
          <w:bCs/>
        </w:rPr>
        <w:t xml:space="preserve"> οι συνάδελφοι ότι ο </w:t>
      </w:r>
      <w:r>
        <w:rPr>
          <w:rFonts w:eastAsia="Times New Roman"/>
          <w:bCs/>
        </w:rPr>
        <w:t xml:space="preserve">συμπληρωματικός φόρος για τα ξενοδοχεία, τις βιοτεχνίες, τους αγρότες έρχεται ήδη από τον Ιούνιο. </w:t>
      </w:r>
    </w:p>
    <w:p w14:paraId="16641C0D" w14:textId="77777777" w:rsidR="00434732" w:rsidRDefault="00735F25">
      <w:pPr>
        <w:spacing w:after="0" w:line="600" w:lineRule="auto"/>
        <w:ind w:firstLine="720"/>
        <w:jc w:val="both"/>
        <w:rPr>
          <w:rFonts w:eastAsia="Times New Roman"/>
          <w:bCs/>
        </w:rPr>
      </w:pPr>
      <w:r>
        <w:rPr>
          <w:rFonts w:eastAsia="Times New Roman"/>
          <w:bCs/>
        </w:rPr>
        <w:t xml:space="preserve">Σας άκουσα να λέτε, ναι, το υπερταμείο είναι μονομετοχικό και η ευθύνη θα είναι του Υπουργού Οικονομικών με μία μετοχή στη Γενική Συνέλευση. Παραβλέπετε, </w:t>
      </w:r>
      <w:r>
        <w:rPr>
          <w:rFonts w:eastAsia="Times New Roman"/>
          <w:bCs/>
          <w:shd w:val="clear" w:color="auto" w:fill="FFFFFF"/>
        </w:rPr>
        <w:t>όμω</w:t>
      </w:r>
      <w:r>
        <w:rPr>
          <w:rFonts w:eastAsia="Times New Roman"/>
          <w:bCs/>
          <w:shd w:val="clear" w:color="auto" w:fill="FFFFFF"/>
        </w:rPr>
        <w:t>ς,</w:t>
      </w:r>
      <w:r>
        <w:rPr>
          <w:rFonts w:eastAsia="Times New Roman"/>
          <w:bCs/>
        </w:rPr>
        <w:t xml:space="preserve"> ότι οι εκτελεστικές αρμοδιότητες</w:t>
      </w:r>
      <w:r>
        <w:rPr>
          <w:rFonts w:eastAsia="Times New Roman"/>
          <w:bCs/>
        </w:rPr>
        <w:t>,</w:t>
      </w:r>
      <w:r>
        <w:rPr>
          <w:rFonts w:eastAsia="Times New Roman"/>
          <w:bCs/>
        </w:rPr>
        <w:t xml:space="preserve"> τόσο του εποπτικού</w:t>
      </w:r>
      <w:r>
        <w:rPr>
          <w:rFonts w:eastAsia="Times New Roman"/>
          <w:bCs/>
        </w:rPr>
        <w:t>,</w:t>
      </w:r>
      <w:r>
        <w:rPr>
          <w:rFonts w:eastAsia="Times New Roman"/>
          <w:bCs/>
        </w:rPr>
        <w:t xml:space="preserve"> όσο και του διοικητικού συμβουλίου είναι του απολύτου ελέγχου των δανειστών, εφόσον έχουν </w:t>
      </w:r>
      <w:r>
        <w:rPr>
          <w:rFonts w:eastAsia="Times New Roman"/>
          <w:bCs/>
          <w:shd w:val="clear" w:color="auto" w:fill="FFFFFF"/>
        </w:rPr>
        <w:t>δικαίωμα</w:t>
      </w:r>
      <w:r>
        <w:rPr>
          <w:rFonts w:eastAsia="Times New Roman"/>
          <w:bCs/>
        </w:rPr>
        <w:t xml:space="preserve"> σχεδόν αρνησικυρίας. </w:t>
      </w:r>
    </w:p>
    <w:p w14:paraId="16641C0E" w14:textId="77777777" w:rsidR="00434732" w:rsidRDefault="00735F25">
      <w:pPr>
        <w:spacing w:after="0" w:line="600" w:lineRule="auto"/>
        <w:ind w:firstLine="720"/>
        <w:jc w:val="both"/>
        <w:rPr>
          <w:rFonts w:eastAsia="Times New Roman"/>
          <w:bCs/>
        </w:rPr>
      </w:pPr>
      <w:r>
        <w:rPr>
          <w:rFonts w:eastAsia="Times New Roman"/>
          <w:bCs/>
        </w:rPr>
        <w:t>Λέτε για τους φόρους. Τους μοιράσαμε</w:t>
      </w:r>
      <w:r>
        <w:rPr>
          <w:rFonts w:eastAsia="Times New Roman"/>
          <w:bCs/>
        </w:rPr>
        <w:t>,</w:t>
      </w:r>
      <w:r>
        <w:rPr>
          <w:rFonts w:eastAsia="Times New Roman"/>
          <w:bCs/>
        </w:rPr>
        <w:t xml:space="preserve"> για να μοιραστεί το βάρος. Από το τάδε μ</w:t>
      </w:r>
      <w:r>
        <w:rPr>
          <w:rFonts w:eastAsia="Times New Roman"/>
          <w:bCs/>
        </w:rPr>
        <w:t>έτρο δεν επηρεάζεται το 93% των αγροτών. Από τον ΕΝΦΙΑ δεν επηρεάζεται το 85% των ιδιοκτητών κ.ο.κ.</w:t>
      </w:r>
      <w:r>
        <w:rPr>
          <w:rFonts w:eastAsia="Times New Roman"/>
          <w:bCs/>
        </w:rPr>
        <w:t>.</w:t>
      </w:r>
      <w:r>
        <w:rPr>
          <w:rFonts w:eastAsia="Times New Roman"/>
          <w:bCs/>
        </w:rPr>
        <w:t xml:space="preserve"> Παραβλέπετε, </w:t>
      </w:r>
      <w:r>
        <w:rPr>
          <w:rFonts w:eastAsia="Times New Roman"/>
          <w:bCs/>
          <w:shd w:val="clear" w:color="auto" w:fill="FFFFFF"/>
        </w:rPr>
        <w:t>όμως,</w:t>
      </w:r>
      <w:r>
        <w:rPr>
          <w:rFonts w:eastAsia="Times New Roman"/>
          <w:bCs/>
        </w:rPr>
        <w:t xml:space="preserve"> ότι αυτοί που επηρεάζονται δεν είναι οι ίδιοι σε κάθε περίπτωση και αθροιστικά επηρεάζεται το σύνολο των Ελλήνων. </w:t>
      </w:r>
    </w:p>
    <w:p w14:paraId="16641C0F" w14:textId="77777777" w:rsidR="00434732" w:rsidRDefault="00735F25">
      <w:pPr>
        <w:spacing w:after="0" w:line="600" w:lineRule="auto"/>
        <w:ind w:firstLine="720"/>
        <w:jc w:val="both"/>
        <w:rPr>
          <w:rFonts w:eastAsia="Times New Roman"/>
          <w:bCs/>
        </w:rPr>
      </w:pPr>
      <w:r>
        <w:rPr>
          <w:rFonts w:eastAsia="Times New Roman"/>
          <w:bCs/>
        </w:rPr>
        <w:lastRenderedPageBreak/>
        <w:t>Και πώς θα μπορούσε ν</w:t>
      </w:r>
      <w:r>
        <w:rPr>
          <w:rFonts w:eastAsia="Times New Roman"/>
          <w:bCs/>
        </w:rPr>
        <w:t>α είναι διαφορετικά, κυρίες και κύριοι συνάδελφοι, με έναν νομοσχέδιο το οποίο θίγει το σύνολο της ενυπόθηκης ιδιωτικής περιουσίας, το σύνολο της δημόσιας περιουσίας και φέρνει αυτή τη φοροκαταιγίδα; Καταιγίδα τροπολογίας και δικαιολογίας είναι αυτό το νομ</w:t>
      </w:r>
      <w:r>
        <w:rPr>
          <w:rFonts w:eastAsia="Times New Roman"/>
          <w:bCs/>
        </w:rPr>
        <w:t xml:space="preserve">οσχέδιο. </w:t>
      </w:r>
    </w:p>
    <w:p w14:paraId="16641C1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Βεβαίως, αν δεν σας απασχολούν όλα αυτά, θέλω να σας πω ότι ο δρόμος για την κόλαση είναι στρωμένος με δικαιολογίες, κυρίες και κύριοι συνάδελφοι. Δεν σας απασχολεί ούτε ότι το ψεύδος γίνεται δομικό συστατικό της πολιτικής σας φυσιογνωμίας</w:t>
      </w:r>
      <w:r>
        <w:rPr>
          <w:rFonts w:eastAsia="Times New Roman" w:cs="Times New Roman"/>
          <w:szCs w:val="24"/>
        </w:rPr>
        <w:t>. Ψ</w:t>
      </w:r>
      <w:r>
        <w:rPr>
          <w:rFonts w:eastAsia="Times New Roman" w:cs="Times New Roman"/>
          <w:szCs w:val="24"/>
        </w:rPr>
        <w:t>έματ</w:t>
      </w:r>
      <w:r>
        <w:rPr>
          <w:rFonts w:eastAsia="Times New Roman" w:cs="Times New Roman"/>
          <w:szCs w:val="24"/>
        </w:rPr>
        <w:t>α τον Ιανουάριο του 2015, ψέματα τον Ιούλιο στο δημοψήφισμα, ψέματα για τη δεκαεπτάωρη διαπραγμάτευση -γιατί δεν διαπραγματευόταν, απ’ ό,τι φαίνεται υπέγραφε και υπέγραφε και υπέγραφε ο κύριος Πρωθυπουργός- ψέματα τον Σεπτέμβριο, ψέματα και τώρα ότι θίγοντ</w:t>
      </w:r>
      <w:r>
        <w:rPr>
          <w:rFonts w:eastAsia="Times New Roman" w:cs="Times New Roman"/>
          <w:szCs w:val="24"/>
        </w:rPr>
        <w:t xml:space="preserve">αι ελάχιστοι. Θίγονται οι πάντες. </w:t>
      </w:r>
    </w:p>
    <w:p w14:paraId="16641C1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Καμ</w:t>
      </w:r>
      <w:r>
        <w:rPr>
          <w:rFonts w:eastAsia="Times New Roman" w:cs="Times New Roman"/>
          <w:szCs w:val="24"/>
        </w:rPr>
        <w:t>μ</w:t>
      </w:r>
      <w:r>
        <w:rPr>
          <w:rFonts w:eastAsia="Times New Roman" w:cs="Times New Roman"/>
          <w:szCs w:val="24"/>
        </w:rPr>
        <w:t>ία συναίνεση, λοιπόν, σ’ εσάς, καμ</w:t>
      </w:r>
      <w:r>
        <w:rPr>
          <w:rFonts w:eastAsia="Times New Roman" w:cs="Times New Roman"/>
          <w:szCs w:val="24"/>
        </w:rPr>
        <w:t>μ</w:t>
      </w:r>
      <w:r>
        <w:rPr>
          <w:rFonts w:eastAsia="Times New Roman" w:cs="Times New Roman"/>
          <w:szCs w:val="24"/>
        </w:rPr>
        <w:t>ία συναίνεση μέχρι να φύγετε και να απαλλάξετε τον ελληνικό λαό από τη ζημιογόνο παρουσία σας.</w:t>
      </w:r>
    </w:p>
    <w:p w14:paraId="16641C1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6641C13"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ΝΔ)</w:t>
      </w:r>
    </w:p>
    <w:p w14:paraId="16641C1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r>
        <w:rPr>
          <w:rFonts w:eastAsia="Times New Roman" w:cs="Times New Roman"/>
          <w:b/>
          <w:szCs w:val="24"/>
        </w:rPr>
        <w:t>Κρεμαστινός):</w:t>
      </w:r>
      <w:r>
        <w:rPr>
          <w:rFonts w:eastAsia="Times New Roman" w:cs="Times New Roman"/>
          <w:szCs w:val="24"/>
        </w:rPr>
        <w:t xml:space="preserve"> Ο κ. Δρίτσας, Υπουργός Ναυτιλίας και Νησιωτικής Πολιτικής, έχει τον λόγο για μία νομοτεχνική βελτίωση-ρύθμιση.</w:t>
      </w:r>
    </w:p>
    <w:p w14:paraId="16641C1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 xml:space="preserve">Μία ακόμη νομοτεχνική βελτίωση, κύριε Πρόεδρε, αναγκαστικά μετά τη </w:t>
      </w:r>
      <w:r>
        <w:rPr>
          <w:rFonts w:eastAsia="Times New Roman" w:cs="Times New Roman"/>
          <w:szCs w:val="24"/>
        </w:rPr>
        <w:t>νομοτεχνική βελτίωση που ανήγγειλε πριν από λίγο ο κ. Σταθάκης, επειδή τα άρθρα 103 και 110 πρέπει να έχουν αρμονικές και συμβατές μεταξύ τους ρυθμίσεις. Μετά την αλλαγή που έκανε ο κ. Σταθάκης, αναπροσαρμόζουμε και εμείς, σε σχέση με τα ζητήματα των Αρχών</w:t>
      </w:r>
      <w:r>
        <w:rPr>
          <w:rFonts w:eastAsia="Times New Roman" w:cs="Times New Roman"/>
          <w:szCs w:val="24"/>
        </w:rPr>
        <w:t xml:space="preserve"> Ανταγωνισμού από τη μία μεριά και της Ρυθμιστικής Αρχής Λιμένων από την άλλη, ώστε οι ρυθμίσεις να είναι απολύτως συμβατές και να μην υπάρχουν αντινομίες μεταξύ τους.</w:t>
      </w:r>
    </w:p>
    <w:p w14:paraId="16641C1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Ευχαριστώ.</w:t>
      </w:r>
    </w:p>
    <w:p w14:paraId="16641C1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Ναυτιλίας και Νησιωτικής Πολιτικής, κ. Θεόδωρος Δ</w:t>
      </w:r>
      <w:r>
        <w:rPr>
          <w:rFonts w:eastAsia="Times New Roman" w:cs="Times New Roman"/>
          <w:szCs w:val="24"/>
        </w:rPr>
        <w:t>ρίτσας, καταθέτει για τα Πρακτικά την προαναφερθείσα νομοτεχνική βελτίωση, η οποία έχει ως εξής:</w:t>
      </w:r>
    </w:p>
    <w:p w14:paraId="16641C18" w14:textId="77777777" w:rsidR="00434732" w:rsidRDefault="00735F25">
      <w:pPr>
        <w:spacing w:after="0" w:line="600" w:lineRule="auto"/>
        <w:ind w:firstLine="720"/>
        <w:jc w:val="both"/>
        <w:rPr>
          <w:rFonts w:eastAsia="Times New Roman" w:cs="Times New Roman"/>
          <w:color w:val="FF0000"/>
          <w:szCs w:val="24"/>
        </w:rPr>
      </w:pPr>
      <w:r w:rsidRPr="006B2C4E">
        <w:rPr>
          <w:rFonts w:eastAsia="Times New Roman" w:cs="Times New Roman"/>
          <w:color w:val="FF0000"/>
          <w:szCs w:val="24"/>
        </w:rPr>
        <w:lastRenderedPageBreak/>
        <w:t>(ΑΛΛΑΓΗ ΣΕΛ.)</w:t>
      </w:r>
    </w:p>
    <w:p w14:paraId="16641C19" w14:textId="77777777" w:rsidR="00434732" w:rsidRDefault="00735F25">
      <w:pPr>
        <w:spacing w:after="0" w:line="600" w:lineRule="auto"/>
        <w:ind w:firstLine="720"/>
        <w:jc w:val="both"/>
        <w:rPr>
          <w:rFonts w:eastAsia="Times New Roman" w:cs="Times New Roman"/>
          <w:color w:val="FF0000"/>
          <w:szCs w:val="24"/>
        </w:rPr>
      </w:pPr>
      <w:r w:rsidRPr="006B2C4E">
        <w:rPr>
          <w:rFonts w:eastAsia="Times New Roman" w:cs="Times New Roman"/>
          <w:color w:val="FF0000"/>
          <w:szCs w:val="24"/>
        </w:rPr>
        <w:t>(ΝΑ ΜΠΕΙ Η ΣΕΛ. 135)</w:t>
      </w:r>
    </w:p>
    <w:p w14:paraId="16641C1A" w14:textId="77777777" w:rsidR="00434732" w:rsidRDefault="00735F25">
      <w:pPr>
        <w:spacing w:after="0" w:line="600" w:lineRule="auto"/>
        <w:ind w:firstLine="720"/>
        <w:jc w:val="both"/>
        <w:rPr>
          <w:rFonts w:eastAsia="Times New Roman" w:cs="Times New Roman"/>
          <w:color w:val="FF0000"/>
          <w:szCs w:val="24"/>
        </w:rPr>
      </w:pPr>
      <w:r w:rsidRPr="006B2C4E">
        <w:rPr>
          <w:rFonts w:eastAsia="Times New Roman" w:cs="Times New Roman"/>
          <w:color w:val="FF0000"/>
          <w:szCs w:val="24"/>
        </w:rPr>
        <w:t>(ΑΛΛΑΓΗ ΣΕΛ.)</w:t>
      </w:r>
    </w:p>
    <w:p w14:paraId="16641C1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τώρα ο κ. Ανδρέας Κατσανιώτης.</w:t>
      </w:r>
    </w:p>
    <w:p w14:paraId="16641C1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Ευχαριστ</w:t>
      </w:r>
      <w:r>
        <w:rPr>
          <w:rFonts w:eastAsia="Times New Roman" w:cs="Times New Roman"/>
          <w:szCs w:val="24"/>
        </w:rPr>
        <w:t>ώ, κύριε Πρόεδρε.</w:t>
      </w:r>
    </w:p>
    <w:p w14:paraId="16641C1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κύριοι συνάδελφοι, θα ήθελα στην αρχή να απευθυνθώ στους συναδέλφους του ΣΥΡΙΖΑ. </w:t>
      </w:r>
    </w:p>
    <w:p w14:paraId="16641C1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Σήμερα είναι μια ημέρα που θα περίμενα</w:t>
      </w:r>
      <w:r>
        <w:rPr>
          <w:rFonts w:eastAsia="Times New Roman" w:cs="Times New Roman"/>
          <w:szCs w:val="24"/>
        </w:rPr>
        <w:t>,</w:t>
      </w:r>
      <w:r>
        <w:rPr>
          <w:rFonts w:eastAsia="Times New Roman" w:cs="Times New Roman"/>
          <w:szCs w:val="24"/>
        </w:rPr>
        <w:t xml:space="preserve"> όσοι πρωτοστατούσαν σε διαδηλώσεις με μαύρες σημαίες εναντίον οποιασδήποτε ιδιωτικοποίησης, που ήτα</w:t>
      </w:r>
      <w:r>
        <w:rPr>
          <w:rFonts w:eastAsia="Times New Roman" w:cs="Times New Roman"/>
          <w:szCs w:val="24"/>
        </w:rPr>
        <w:t>ν στους δρόμους και διαμαρτύρονταν σε οποιαδήποτε αλλαγή προς το καλύτερο, που ήταν αυτοί που κατήγγειλαν και έλεγαν ότι πατριωτισμός είναι να παίζεις νταούλια και να χορεύουν οι αγορές, τουλάχιστον ένας από αυτούς να πει «δεν αντέχω το βάρος αυτού που κάν</w:t>
      </w:r>
      <w:r>
        <w:rPr>
          <w:rFonts w:eastAsia="Times New Roman" w:cs="Times New Roman"/>
          <w:szCs w:val="24"/>
        </w:rPr>
        <w:t>ω σήμερα». Θα ήθελα</w:t>
      </w:r>
      <w:r>
        <w:rPr>
          <w:rFonts w:eastAsia="Times New Roman" w:cs="Times New Roman"/>
          <w:szCs w:val="24"/>
        </w:rPr>
        <w:t>,</w:t>
      </w:r>
      <w:r>
        <w:rPr>
          <w:rFonts w:eastAsia="Times New Roman" w:cs="Times New Roman"/>
          <w:szCs w:val="24"/>
        </w:rPr>
        <w:t xml:space="preserve"> ένας από αυτούς να πει ότι αυτό που κάνει σήμερα είναι αυτό που έβριζε </w:t>
      </w:r>
      <w:r>
        <w:rPr>
          <w:rFonts w:eastAsia="Times New Roman" w:cs="Times New Roman"/>
          <w:szCs w:val="24"/>
        </w:rPr>
        <w:lastRenderedPageBreak/>
        <w:t xml:space="preserve">τόσα χρόνια. Ένας από αυτούς να πει ότι πλανήθηκε και ένας από αυτούς να πει ότι έλεγε ψέματα στους ψηφοφόρους του. Γιατί αυτό έκανε. </w:t>
      </w:r>
    </w:p>
    <w:p w14:paraId="16641C1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Αυτό κάνατε, κύριοι συνάδελφο</w:t>
      </w:r>
      <w:r>
        <w:rPr>
          <w:rFonts w:eastAsia="Times New Roman" w:cs="Times New Roman"/>
          <w:szCs w:val="24"/>
        </w:rPr>
        <w:t>ι. Και τώρα ήρθατε στην πραγματικότητα. Και τι χρησιμοποιείτε; Μια σοφιστεία. Είπατε στον κόσμο τον Σεπτέμβρη ότι θα εκχωρήσετε την ελληνική περιουσία για ενενήντα εννέα χρόνια; Το είπατε ποτέ; Αυτό ψήφισε ο κόσμος; Άρα, σοφιστείες για να δικαιολογήσετε αυ</w:t>
      </w:r>
      <w:r>
        <w:rPr>
          <w:rFonts w:eastAsia="Times New Roman" w:cs="Times New Roman"/>
          <w:szCs w:val="24"/>
        </w:rPr>
        <w:t>τά που κάνετε σήμερα. Σε αυτά που οι δανειστές πίεζαν να συμβούν όλα αυτά τα χρόνια</w:t>
      </w:r>
      <w:r>
        <w:rPr>
          <w:rFonts w:eastAsia="Times New Roman" w:cs="Times New Roman"/>
          <w:szCs w:val="24"/>
        </w:rPr>
        <w:t>,</w:t>
      </w:r>
      <w:r>
        <w:rPr>
          <w:rFonts w:eastAsia="Times New Roman" w:cs="Times New Roman"/>
          <w:szCs w:val="24"/>
        </w:rPr>
        <w:t xml:space="preserve"> η προηγούμενη κυβέρνηση αντιδρούσε και εσείς σήμερα τα υπογράφετε και με τα δύο χέρια. Και τα υπογράφετε</w:t>
      </w:r>
      <w:r>
        <w:rPr>
          <w:rFonts w:eastAsia="Times New Roman" w:cs="Times New Roman"/>
          <w:szCs w:val="24"/>
        </w:rPr>
        <w:t>,</w:t>
      </w:r>
      <w:r>
        <w:rPr>
          <w:rFonts w:eastAsia="Times New Roman" w:cs="Times New Roman"/>
          <w:szCs w:val="24"/>
        </w:rPr>
        <w:t xml:space="preserve"> χαμογελώντας. Δεν έχετε καταλάβει τι κάνετε σήμερα. Το κάνετε</w:t>
      </w:r>
      <w:r>
        <w:rPr>
          <w:rFonts w:eastAsia="Times New Roman" w:cs="Times New Roman"/>
          <w:szCs w:val="24"/>
        </w:rPr>
        <w:t>,</w:t>
      </w:r>
      <w:r>
        <w:rPr>
          <w:rFonts w:eastAsia="Times New Roman" w:cs="Times New Roman"/>
          <w:szCs w:val="24"/>
        </w:rPr>
        <w:t xml:space="preserve"> χα</w:t>
      </w:r>
      <w:r>
        <w:rPr>
          <w:rFonts w:eastAsia="Times New Roman" w:cs="Times New Roman"/>
          <w:szCs w:val="24"/>
        </w:rPr>
        <w:t>μογελώντας. Και μην νομίζετε ότι τελειώνει εδώ το φορτίο που παίρνετε στην πλάτη σας σήμερα. Όταν θα έρθουν και τα επόμενα -και θα είναι το φθινόπωρο- θα είστε εσείς εδώ που θα βρείτε μια άλλη σοφιστεία για να κόβετε μισθούς, για να κόβετε συντάξεις, για ν</w:t>
      </w:r>
      <w:r>
        <w:rPr>
          <w:rFonts w:eastAsia="Times New Roman" w:cs="Times New Roman"/>
          <w:szCs w:val="24"/>
        </w:rPr>
        <w:t xml:space="preserve">α αλλάξετε τις εργασιακές σχέσεις. Γιατί εσείς θα το κάνετε. Γιατί εσείς, για να κρατήσετε τη θέση σας, έχετε δώσει τα πάντα στους δανειστές. </w:t>
      </w:r>
    </w:p>
    <w:p w14:paraId="16641C2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Ν</w:t>
      </w:r>
      <w:r>
        <w:rPr>
          <w:rFonts w:eastAsia="Times New Roman" w:cs="Times New Roman"/>
          <w:szCs w:val="24"/>
        </w:rPr>
        <w:t>α σας πω και κάτι; Ανήκω σε αυτούς που πιστεύουν ότι αυτό είναι η Αριστερά: οπορτουνιστές</w:t>
      </w:r>
      <w:r>
        <w:rPr>
          <w:rFonts w:eastAsia="Times New Roman" w:cs="Times New Roman"/>
          <w:szCs w:val="24"/>
        </w:rPr>
        <w:t>,</w:t>
      </w:r>
      <w:r>
        <w:rPr>
          <w:rFonts w:eastAsia="Times New Roman" w:cs="Times New Roman"/>
          <w:szCs w:val="24"/>
        </w:rPr>
        <w:t xml:space="preserve"> για να κρατήσουν τις </w:t>
      </w:r>
      <w:r>
        <w:rPr>
          <w:rFonts w:eastAsia="Times New Roman" w:cs="Times New Roman"/>
          <w:szCs w:val="24"/>
        </w:rPr>
        <w:t xml:space="preserve">θέσεις. Έχουμε τον Λένιν και τον Βελουχιώτη στην πλάτη και κόβουμε και βάζουμε φόρους παντού. Αυτό είναι η Αριστερά.  </w:t>
      </w:r>
    </w:p>
    <w:p w14:paraId="16641C21"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Ν</w:t>
      </w:r>
      <w:r>
        <w:rPr>
          <w:rFonts w:eastAsia="Times New Roman" w:cs="Times New Roman"/>
          <w:szCs w:val="24"/>
        </w:rPr>
        <w:t>α σας πω και κάτι ακόμη; Νομίζω ότι αυτό που κάνετε σήμερα είναι καλό για τον τόπο, γιατί ο τόπος θα καταλάβει ποιοι πραγματικά είστε, γ</w:t>
      </w:r>
      <w:r>
        <w:rPr>
          <w:rFonts w:eastAsia="Times New Roman" w:cs="Times New Roman"/>
          <w:szCs w:val="24"/>
        </w:rPr>
        <w:t xml:space="preserve">ιατί θα τελειώσουμε μια για πάντα και με την Αριστερά και με τον λαϊκισμό. Αυτό είναι το βασικό, αυτό είναι το σημαντικό, οπότε αυτό που μένει να δούμε από εδώ και πέρα είναι μέχρι πού θα φτάσετε, τι άλλο θα φέρετε, τι άλλο θα κόψετε. Αυτό είναι το μεγάλο </w:t>
      </w:r>
      <w:r>
        <w:rPr>
          <w:rFonts w:eastAsia="Times New Roman" w:cs="Times New Roman"/>
          <w:szCs w:val="24"/>
        </w:rPr>
        <w:t>πρόβλημα και αυτό δεν θα αντέξει ο ελληνικός λαός.</w:t>
      </w:r>
    </w:p>
    <w:p w14:paraId="16641C22"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 xml:space="preserve">Να ξέρετε ότι μπορεί στο κομμάτι του Ιανουαρίου με τον Σεπτέμβρη να λείπει ο αυτουργός, ο κ. Βαρουφάκης. Ο ηθικός αυτουργός είναι εδώ, είναι ο κ. Τσίπρας και θα σας στοιχειώνει για πάντα. Θα λογοδοτήσετε </w:t>
      </w:r>
      <w:r>
        <w:rPr>
          <w:rFonts w:eastAsia="Times New Roman" w:cs="Times New Roman"/>
          <w:szCs w:val="24"/>
        </w:rPr>
        <w:t>γι’ αυτόν.</w:t>
      </w:r>
    </w:p>
    <w:p w14:paraId="16641C23"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Να είστε καλά!</w:t>
      </w:r>
    </w:p>
    <w:p w14:paraId="16641C24" w14:textId="77777777" w:rsidR="00434732" w:rsidRDefault="00735F25">
      <w:pPr>
        <w:spacing w:after="0" w:line="600" w:lineRule="auto"/>
        <w:ind w:firstLine="709"/>
        <w:jc w:val="center"/>
        <w:rPr>
          <w:rFonts w:eastAsia="Times New Roman"/>
          <w:bCs/>
        </w:rPr>
      </w:pPr>
      <w:r>
        <w:rPr>
          <w:rFonts w:eastAsia="Times New Roman"/>
          <w:bCs/>
        </w:rPr>
        <w:lastRenderedPageBreak/>
        <w:t>(Χειροκροτήματα από την πτέρυγα της Νέας Δημοκρατίας)</w:t>
      </w:r>
    </w:p>
    <w:p w14:paraId="16641C25"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16641C26"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Ο Αναπληρωτής Υπουργός Εσωτερικών και Διοικητικής Ανασυγκρότησης κ. Βερναρδάκης έχει τον λόγο.</w:t>
      </w:r>
    </w:p>
    <w:p w14:paraId="16641C27"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t>ΧΡΙΣΤΟΦΟΡΟΣ ΒΕΡΝΑΡΔΑΚΗΣ (Αναπληρωτ</w:t>
      </w:r>
      <w:r>
        <w:rPr>
          <w:rFonts w:eastAsia="Times New Roman" w:cs="Times New Roman"/>
          <w:b/>
          <w:szCs w:val="24"/>
        </w:rPr>
        <w:t>ής Υπουργός Εσωτερικών και Διοικητικής Ανασυγκρότησης):</w:t>
      </w:r>
      <w:r>
        <w:rPr>
          <w:rFonts w:eastAsia="Times New Roman" w:cs="Times New Roman"/>
          <w:szCs w:val="24"/>
        </w:rPr>
        <w:t xml:space="preserve"> Πριν ξεκινήσω, θα ήθελα να καταθέσω στο Προεδρείο μια νομοτεχνική βελτίωση στον νόμο για τη Γραμματεία Ψηφιακής Πολιτικής, με την οποία από το πεδίο εφαρμογής των αρμοδιοτήτων της εξαιρούνται τα διαβα</w:t>
      </w:r>
      <w:r>
        <w:rPr>
          <w:rFonts w:eastAsia="Times New Roman" w:cs="Times New Roman"/>
          <w:szCs w:val="24"/>
        </w:rPr>
        <w:t>θμισμένα συστήματα επικοινωνιών και πληροφορικής και τα συστήματα επικοινωνιών και πληροφορικής της Εθνικής Υπηρεσίας Πληροφοριών. Το καταθέτω</w:t>
      </w:r>
      <w:r>
        <w:rPr>
          <w:rFonts w:eastAsia="Times New Roman" w:cs="Times New Roman"/>
          <w:szCs w:val="24"/>
        </w:rPr>
        <w:t>,</w:t>
      </w:r>
      <w:r>
        <w:rPr>
          <w:rFonts w:eastAsia="Times New Roman" w:cs="Times New Roman"/>
          <w:szCs w:val="24"/>
        </w:rPr>
        <w:t xml:space="preserve"> για να μοιραστεί στους κυρίους συναδέλφους.</w:t>
      </w:r>
    </w:p>
    <w:p w14:paraId="16641C28" w14:textId="77777777" w:rsidR="00434732" w:rsidRDefault="00735F25">
      <w:pPr>
        <w:spacing w:after="0" w:line="600" w:lineRule="auto"/>
        <w:ind w:firstLine="720"/>
        <w:jc w:val="both"/>
        <w:rPr>
          <w:rFonts w:eastAsia="Times New Roman" w:cs="Times New Roman"/>
        </w:rPr>
      </w:pPr>
      <w:r>
        <w:rPr>
          <w:rFonts w:eastAsia="Times New Roman" w:cs="Times New Roman"/>
        </w:rPr>
        <w:lastRenderedPageBreak/>
        <w:t xml:space="preserve">(Στο σημείο αυτό ο </w:t>
      </w:r>
      <w:r>
        <w:rPr>
          <w:rFonts w:eastAsia="Times New Roman" w:cs="Times New Roman"/>
          <w:szCs w:val="24"/>
        </w:rPr>
        <w:t xml:space="preserve">Αναπληρωτής Υπουργός Εσωτερικών και Διοικητικής Ανασυγκρότησης κ. Χριστόφορος Βερναρδάκης </w:t>
      </w:r>
      <w:r>
        <w:rPr>
          <w:rFonts w:eastAsia="Times New Roman" w:cs="Times New Roman"/>
        </w:rPr>
        <w:t>καταθέτει για τα Πρακτικά την προαναφερθείσα νομοτεχνική βελτίωση, η οποία έχει ως εξής:</w:t>
      </w:r>
    </w:p>
    <w:p w14:paraId="16641C29" w14:textId="77777777" w:rsidR="00434732" w:rsidRDefault="00735F25">
      <w:pPr>
        <w:spacing w:after="0" w:line="600" w:lineRule="auto"/>
        <w:ind w:firstLine="720"/>
        <w:jc w:val="both"/>
        <w:rPr>
          <w:rFonts w:eastAsia="Times New Roman" w:cs="Times New Roman"/>
          <w:color w:val="FF0000"/>
          <w:szCs w:val="24"/>
        </w:rPr>
      </w:pPr>
      <w:r w:rsidRPr="00D50EE6">
        <w:rPr>
          <w:rFonts w:eastAsia="Times New Roman" w:cs="Times New Roman"/>
          <w:color w:val="FF0000"/>
          <w:szCs w:val="24"/>
        </w:rPr>
        <w:t>(ΑΛΛΑΓΗ ΣΕΛ.)</w:t>
      </w:r>
    </w:p>
    <w:p w14:paraId="16641C2A" w14:textId="77777777" w:rsidR="00434732" w:rsidRDefault="00735F25">
      <w:pPr>
        <w:spacing w:after="0" w:line="600" w:lineRule="auto"/>
        <w:ind w:firstLine="720"/>
        <w:jc w:val="both"/>
        <w:rPr>
          <w:rFonts w:eastAsia="Times New Roman" w:cs="Times New Roman"/>
          <w:color w:val="FF0000"/>
          <w:szCs w:val="24"/>
        </w:rPr>
      </w:pPr>
      <w:r>
        <w:rPr>
          <w:rFonts w:eastAsia="Times New Roman" w:cs="Times New Roman"/>
          <w:color w:val="FF0000"/>
          <w:szCs w:val="24"/>
        </w:rPr>
        <w:t>(ΝΑ ΜΠΕΙ Η ΣΕΛ. 140</w:t>
      </w:r>
      <w:r w:rsidRPr="00D50EE6">
        <w:rPr>
          <w:rFonts w:eastAsia="Times New Roman" w:cs="Times New Roman"/>
          <w:color w:val="FF0000"/>
          <w:szCs w:val="24"/>
        </w:rPr>
        <w:t>)</w:t>
      </w:r>
    </w:p>
    <w:p w14:paraId="16641C2B" w14:textId="77777777" w:rsidR="00434732" w:rsidRDefault="00735F25">
      <w:pPr>
        <w:spacing w:after="0" w:line="600" w:lineRule="auto"/>
        <w:ind w:firstLine="720"/>
        <w:jc w:val="both"/>
        <w:rPr>
          <w:rFonts w:eastAsia="Times New Roman" w:cs="Times New Roman"/>
          <w:color w:val="FF0000"/>
          <w:szCs w:val="24"/>
        </w:rPr>
      </w:pPr>
      <w:r w:rsidRPr="00D50EE6">
        <w:rPr>
          <w:rFonts w:eastAsia="Times New Roman" w:cs="Times New Roman"/>
          <w:color w:val="FF0000"/>
          <w:szCs w:val="24"/>
        </w:rPr>
        <w:t>(ΑΛΛΑΓΗ ΣΕΛ.)</w:t>
      </w:r>
    </w:p>
    <w:p w14:paraId="16641C2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ΧΡΙΣΤΟΦΟΡΟΣ ΒΕΡΝΑΡΔΑΚΗΣ (Ανα</w:t>
      </w:r>
      <w:r>
        <w:rPr>
          <w:rFonts w:eastAsia="Times New Roman" w:cs="Times New Roman"/>
          <w:b/>
          <w:szCs w:val="24"/>
        </w:rPr>
        <w:t xml:space="preserve">πληρωτής Υπουργός Εσωτερικών και Διοικητικής Ανασυγκρότησης): </w:t>
      </w:r>
      <w:r>
        <w:rPr>
          <w:rFonts w:eastAsia="Times New Roman" w:cs="Times New Roman"/>
          <w:szCs w:val="24"/>
        </w:rPr>
        <w:t>Ξεκινώ με το πρώτο θέμα, τη σύσταση της Γενικής Γραμματείας Ψηφιακής Πολιτικής, άρθρο 159 του παρόντος πολυνομοσχεδίου.</w:t>
      </w:r>
    </w:p>
    <w:p w14:paraId="16641C2D"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Αγαπητές συναδέλφισσες και συνάδελφοι, είμαστε σήμερα έτοιμοι για μια σημα</w:t>
      </w:r>
      <w:r>
        <w:rPr>
          <w:rFonts w:eastAsia="Times New Roman" w:cs="Times New Roman"/>
          <w:szCs w:val="24"/>
        </w:rPr>
        <w:t xml:space="preserve">ντική, αλλά και κρίσιμη δομική μεταρρύθμιση στον χώρο του κράτους με τη σύσταση της Γενικής Γραμματείας Ψηφιακής Πολιτικής, μέσα από μεγάλη δημόσια διαβούλευση που προηγήθηκε το τελευταίο διάστημα. Ο νόμος για </w:t>
      </w:r>
      <w:r>
        <w:rPr>
          <w:rFonts w:eastAsia="Times New Roman" w:cs="Times New Roman"/>
          <w:szCs w:val="24"/>
        </w:rPr>
        <w:lastRenderedPageBreak/>
        <w:t xml:space="preserve">τη σύσταση της Γενικής Γραμματείας έρχεται να </w:t>
      </w:r>
      <w:r>
        <w:rPr>
          <w:rFonts w:eastAsia="Times New Roman" w:cs="Times New Roman"/>
          <w:szCs w:val="24"/>
        </w:rPr>
        <w:t>επιλύσει ένα πρόβλημα</w:t>
      </w:r>
      <w:r>
        <w:rPr>
          <w:rFonts w:eastAsia="Times New Roman" w:cs="Times New Roman"/>
          <w:szCs w:val="24"/>
        </w:rPr>
        <w:t>,</w:t>
      </w:r>
      <w:r>
        <w:rPr>
          <w:rFonts w:eastAsia="Times New Roman" w:cs="Times New Roman"/>
          <w:szCs w:val="24"/>
        </w:rPr>
        <w:t xml:space="preserve"> που αντιμετωπίζει εδώ και πολλά χρόνια η ελληνική δημόσια διοίκηση και αφορά σε ένα ενιαίο πλαίσιο κατάρτισης, εφαρμογής, συντονισμού της Εθνικής Ψηφιακής Στρατηγικής και Πολιτικής.</w:t>
      </w:r>
    </w:p>
    <w:p w14:paraId="16641C2E"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πρόβλημα στη χώρα συνίσταται, αφ’ ενός μεν στην </w:t>
      </w:r>
      <w:r>
        <w:rPr>
          <w:rFonts w:eastAsia="Times New Roman" w:cs="Times New Roman"/>
          <w:szCs w:val="24"/>
        </w:rPr>
        <w:t>έλλειψη μιας ενιαίας στρατηγικής για την ψηφιακή πολιτική και την ηλεκτρονική διακυβέρνηση, αλλά ακόμα περισσότερο στη μεγάλη σύγχυση αρμοδιοτήτων μεταξύ Υπουργείων ή επιμέρους δομών Υπουργείων. Ακόμα μεγαλύτερο αποτυπώνεται το πρόβλημα στην επικαλυπτόμενη</w:t>
      </w:r>
      <w:r>
        <w:rPr>
          <w:rFonts w:eastAsia="Times New Roman" w:cs="Times New Roman"/>
          <w:szCs w:val="24"/>
        </w:rPr>
        <w:t xml:space="preserve"> και αντιφατική νομοθεσία, η οποία, ακόμα και όταν είναι χρήσιμη και καλή, μένει ανενεργή λόγω των πολυαρμοδιοτήτων, αλλά και από τον τρόπο με τον οποίο πραγματοποιείται ο σχεδιασμός και η υλοποίηση των συγχρηματοδοτούμενων και άλλων αναπτυξιακών έργων του</w:t>
      </w:r>
      <w:r>
        <w:rPr>
          <w:rFonts w:eastAsia="Times New Roman" w:cs="Times New Roman"/>
          <w:szCs w:val="24"/>
        </w:rPr>
        <w:t xml:space="preserve"> δημόσιου τομέα</w:t>
      </w:r>
      <w:r>
        <w:rPr>
          <w:rFonts w:eastAsia="Times New Roman" w:cs="Times New Roman"/>
          <w:szCs w:val="24"/>
        </w:rPr>
        <w:t>,</w:t>
      </w:r>
      <w:r>
        <w:rPr>
          <w:rFonts w:eastAsia="Times New Roman" w:cs="Times New Roman"/>
          <w:szCs w:val="24"/>
        </w:rPr>
        <w:t xml:space="preserve"> σε σχέση με τις ψηφιακές τεχνολογίες.</w:t>
      </w:r>
    </w:p>
    <w:p w14:paraId="16641C2F"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Τέλος, υπάρχει μεγάλη σύγχυση αρμοδιοτήτων σε σχέση με την εκπροσώπηση της χώρας σε διεθνή και ευρωπαϊκά φόρα</w:t>
      </w:r>
      <w:r>
        <w:rPr>
          <w:rFonts w:eastAsia="Times New Roman" w:cs="Times New Roman"/>
          <w:szCs w:val="24"/>
        </w:rPr>
        <w:t>,</w:t>
      </w:r>
      <w:r>
        <w:rPr>
          <w:rFonts w:eastAsia="Times New Roman" w:cs="Times New Roman"/>
          <w:szCs w:val="24"/>
        </w:rPr>
        <w:t xml:space="preserve"> που αφορούν μεγάλες πρωτοβουλίες, όπως είναι ο Εθνικός Ψηφιακός Πρωταθλητής, το Ευρωπαϊκό </w:t>
      </w:r>
      <w:r>
        <w:rPr>
          <w:rFonts w:eastAsia="Times New Roman" w:cs="Times New Roman"/>
          <w:szCs w:val="24"/>
        </w:rPr>
        <w:t>Ψηφιακό Θεματολόγιο και η Ενιαία Ευρωπαϊκή Ψηφιακή Στρατηγική.</w:t>
      </w:r>
    </w:p>
    <w:p w14:paraId="16641C30"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Το αποτέλεσμα αυτής της κατάστασης είναι</w:t>
      </w:r>
      <w:r>
        <w:rPr>
          <w:rFonts w:eastAsia="Times New Roman" w:cs="Times New Roman"/>
          <w:szCs w:val="24"/>
        </w:rPr>
        <w:t>,</w:t>
      </w:r>
      <w:r>
        <w:rPr>
          <w:rFonts w:eastAsia="Times New Roman" w:cs="Times New Roman"/>
          <w:szCs w:val="24"/>
        </w:rPr>
        <w:t xml:space="preserve"> η Ελλάδα να έχει τη χαμηλότερη χρήση ηλεκτρονικής διακυβέρνησης στην Ευρώπη, παρά το γεγονός ότι το ανθρώπινο δυναμικό της θεωρείται στον τομέα αυτό απ</w:t>
      </w:r>
      <w:r>
        <w:rPr>
          <w:rFonts w:eastAsia="Times New Roman" w:cs="Times New Roman"/>
          <w:szCs w:val="24"/>
        </w:rPr>
        <w:t>ό τα σπουδαιότερα παγκοσμίως.</w:t>
      </w:r>
    </w:p>
    <w:p w14:paraId="16641C31"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 xml:space="preserve">Είχα την ευκαιρία να αναφέρω κατά τη συζήτηση προχθές στην αρμόδια </w:t>
      </w:r>
      <w:r>
        <w:rPr>
          <w:rFonts w:eastAsia="Times New Roman" w:cs="Times New Roman"/>
          <w:szCs w:val="24"/>
        </w:rPr>
        <w:t xml:space="preserve">επιτροπή </w:t>
      </w:r>
      <w:r>
        <w:rPr>
          <w:rFonts w:eastAsia="Times New Roman" w:cs="Times New Roman"/>
          <w:szCs w:val="24"/>
        </w:rPr>
        <w:t>ότι η κατάσταση αυτή οδήγησε στην κατασπατάληση ενός ποσού πάνω από 7 δισεκατομμύρια ευρώ μόνο από τα προγράμματα ΠΚΣ και ΕΣΠΑ τα τελευταία χρόνια. Κα</w:t>
      </w:r>
      <w:r>
        <w:rPr>
          <w:rFonts w:eastAsia="Times New Roman" w:cs="Times New Roman"/>
          <w:szCs w:val="24"/>
        </w:rPr>
        <w:t>ι λέω μόνο, γιατί άλλα τόσα περίπου και λίγο περισσότερα έχουν δαπανηθεί από το ελληνικό δημόσιο από άλλους πόρους και πηγές με μηδενικό αποτέλεσμα για την ψηφιακή ανάπτυξη, τη διαλειτουργικότητα του δημόσιου τομέα, τις ηλεκτρονικές εφαρμογές στην εξυπηρέτ</w:t>
      </w:r>
      <w:r>
        <w:rPr>
          <w:rFonts w:eastAsia="Times New Roman" w:cs="Times New Roman"/>
          <w:szCs w:val="24"/>
        </w:rPr>
        <w:t>ηση των πολιτών.</w:t>
      </w:r>
    </w:p>
    <w:p w14:paraId="16641C32"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Δυστυχώς, η χώρα που παρέδωσε το προηγούμενο πολιτικό σύστημα είναι μια χώρα ψηφιακά καθυστερημένη, χωρίς ενιαίο σχέδιο και κυρίως</w:t>
      </w:r>
      <w:r>
        <w:rPr>
          <w:rFonts w:eastAsia="Times New Roman" w:cs="Times New Roman"/>
          <w:szCs w:val="24"/>
        </w:rPr>
        <w:t>,</w:t>
      </w:r>
      <w:r>
        <w:rPr>
          <w:rFonts w:eastAsia="Times New Roman" w:cs="Times New Roman"/>
          <w:szCs w:val="24"/>
        </w:rPr>
        <w:t xml:space="preserve"> χωρίς διοικητικά εργαλεία. Για τον λόγο αυτόν, μια από τις κρισιμότερες αιρεσιμότητες του ΕΣΠΑ 2014-2020 ήτ</w:t>
      </w:r>
      <w:r>
        <w:rPr>
          <w:rFonts w:eastAsia="Times New Roman" w:cs="Times New Roman"/>
          <w:szCs w:val="24"/>
        </w:rPr>
        <w:t>αν η διαμόρφωση μιας κεντρικής διοικητικής δομής στο ανώτατο επίπεδο για τον σχεδιασμό και τον συντονισμό των έργων ψηφιακής πολιτικής.</w:t>
      </w:r>
    </w:p>
    <w:p w14:paraId="16641C33"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Προκαλεί</w:t>
      </w:r>
      <w:r>
        <w:rPr>
          <w:rFonts w:eastAsia="Times New Roman" w:cs="Times New Roman"/>
          <w:szCs w:val="24"/>
        </w:rPr>
        <w:t>,</w:t>
      </w:r>
      <w:r>
        <w:rPr>
          <w:rFonts w:eastAsia="Times New Roman" w:cs="Times New Roman"/>
          <w:szCs w:val="24"/>
        </w:rPr>
        <w:t xml:space="preserve"> στο σημείο αυτό</w:t>
      </w:r>
      <w:r>
        <w:rPr>
          <w:rFonts w:eastAsia="Times New Roman" w:cs="Times New Roman"/>
          <w:szCs w:val="24"/>
        </w:rPr>
        <w:t>,</w:t>
      </w:r>
      <w:r>
        <w:rPr>
          <w:rFonts w:eastAsia="Times New Roman" w:cs="Times New Roman"/>
          <w:szCs w:val="24"/>
        </w:rPr>
        <w:t xml:space="preserve"> ιδιαίτερη εντύπωση η στάση των δύο κομμάτων της παλιάς </w:t>
      </w:r>
      <w:r>
        <w:rPr>
          <w:rFonts w:eastAsia="Times New Roman" w:cs="Times New Roman"/>
          <w:szCs w:val="24"/>
        </w:rPr>
        <w:t xml:space="preserve">συγκυβέρνησης </w:t>
      </w:r>
      <w:r>
        <w:rPr>
          <w:rFonts w:eastAsia="Times New Roman" w:cs="Times New Roman"/>
          <w:szCs w:val="24"/>
        </w:rPr>
        <w:t>της Νέας Δημοκρατίας και</w:t>
      </w:r>
      <w:r>
        <w:rPr>
          <w:rFonts w:eastAsia="Times New Roman" w:cs="Times New Roman"/>
          <w:szCs w:val="24"/>
        </w:rPr>
        <w:t xml:space="preserve"> του ΠΑΣΟΚ. Αλήθεια, πώς σκόπευαν να λύσουν αυτή την κρίσιμη αιρεσιμότητα σε σχέση με το ΕΣΠΑ; Γιατί δεν φρόντισαν να εξοπλίσουν τη χώρα με το βασικό εργαλείο προτεραιοποίησης των έργων ψηφιακής πολιτικής και ηλεκτρονικής διακυβέρνησης, ώστε να καταστεί εφ</w:t>
      </w:r>
      <w:r>
        <w:rPr>
          <w:rFonts w:eastAsia="Times New Roman" w:cs="Times New Roman"/>
          <w:szCs w:val="24"/>
        </w:rPr>
        <w:t xml:space="preserve">ικτή η απορρόφηση των χρημάτων; </w:t>
      </w:r>
      <w:r>
        <w:rPr>
          <w:rFonts w:eastAsia="Times New Roman" w:cs="Times New Roman"/>
          <w:szCs w:val="24"/>
        </w:rPr>
        <w:t>Γιατί άφησαν ορφανή τη χώρα από τη ρύθμιση αυτή, τη στιγμή που επιχείρησαν να φτιάξουν θεσμικό πλαίσιο για το νέο ΕΣΠΑ; Μήπως από άγνοια; Μήπως για να δυσκολέψουν ενδεχομένως μια επόμενη κ</w:t>
      </w:r>
      <w:r>
        <w:rPr>
          <w:rFonts w:eastAsia="Times New Roman"/>
          <w:szCs w:val="24"/>
        </w:rPr>
        <w:t>υβέρνηση</w:t>
      </w:r>
      <w:r>
        <w:rPr>
          <w:rFonts w:eastAsia="Times New Roman" w:cs="Times New Roman"/>
          <w:szCs w:val="24"/>
        </w:rPr>
        <w:t xml:space="preserve">; </w:t>
      </w:r>
    </w:p>
    <w:p w14:paraId="16641C3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Και το κυριότερο, δηλώνου</w:t>
      </w:r>
      <w:r>
        <w:rPr>
          <w:rFonts w:eastAsia="Times New Roman" w:cs="Times New Roman"/>
          <w:szCs w:val="24"/>
        </w:rPr>
        <w:t>ν σήμερα</w:t>
      </w:r>
      <w:r>
        <w:rPr>
          <w:rFonts w:eastAsia="Times New Roman" w:cs="Times New Roman"/>
          <w:szCs w:val="24"/>
        </w:rPr>
        <w:t>,</w:t>
      </w:r>
      <w:r>
        <w:rPr>
          <w:rFonts w:eastAsia="Times New Roman" w:cs="Times New Roman"/>
          <w:szCs w:val="24"/>
        </w:rPr>
        <w:t xml:space="preserve"> δια στόματος του αγαπητού κ. Σταϊκούρα ότι δεν θα ψηφίσουν τις διατάξεις για τη σύσταση της </w:t>
      </w:r>
      <w:r>
        <w:rPr>
          <w:rFonts w:eastAsia="Times New Roman" w:cs="Times New Roman"/>
          <w:szCs w:val="24"/>
        </w:rPr>
        <w:t>γραμματείας</w:t>
      </w:r>
      <w:r>
        <w:rPr>
          <w:rFonts w:eastAsia="Times New Roman" w:cs="Times New Roman"/>
          <w:szCs w:val="24"/>
        </w:rPr>
        <w:t xml:space="preserve">. Το αιτιολογικό είναι άγνωστο. Και εδώ θα πρέπει να τοποθετηθεί το κόμμα της Αξιωματικής Αντιπολίτευσης, διότι πρέπει να απαντήσει τι ακριβώς </w:t>
      </w:r>
      <w:r>
        <w:rPr>
          <w:rFonts w:eastAsia="Times New Roman" w:cs="Times New Roman"/>
          <w:szCs w:val="24"/>
        </w:rPr>
        <w:t>αντιλέγει στους δικούς τους συνομιλητές στην Ευρωπαϊκή Ένωση</w:t>
      </w:r>
      <w:r>
        <w:rPr>
          <w:rFonts w:eastAsia="Times New Roman" w:cs="Times New Roman"/>
          <w:szCs w:val="24"/>
        </w:rPr>
        <w:t>,</w:t>
      </w:r>
      <w:r>
        <w:rPr>
          <w:rFonts w:eastAsia="Times New Roman" w:cs="Times New Roman"/>
          <w:szCs w:val="24"/>
        </w:rPr>
        <w:t xml:space="preserve"> που θεωρούν απαραίτητη αυτή τη νέα δομή, ώστε να εγκριθούν σχέδια του νέου ΕΣΠΑ. Τι θα απαντήσουν στο σύνολο σχεδόν των επιχειρήσεων του κλάδου της πληροφορικής και κυρίως των νεότερων, των πιο </w:t>
      </w:r>
      <w:r>
        <w:rPr>
          <w:rFonts w:eastAsia="Times New Roman" w:cs="Times New Roman"/>
          <w:szCs w:val="24"/>
        </w:rPr>
        <w:t xml:space="preserve">εξωστρεφών και των πιο καινοτόμων που χαιρετίζουν την ίδρυση της </w:t>
      </w:r>
      <w:r>
        <w:rPr>
          <w:rFonts w:eastAsia="Times New Roman" w:cs="Times New Roman"/>
          <w:szCs w:val="24"/>
        </w:rPr>
        <w:t>γραμματείας</w:t>
      </w:r>
      <w:r>
        <w:rPr>
          <w:rFonts w:eastAsia="Times New Roman" w:cs="Times New Roman"/>
          <w:szCs w:val="24"/>
        </w:rPr>
        <w:t>, ακριβώς γιατί προσβλέπουν σε μια δομή που θα αναδιατάξει τις υποδομές και τις πολιτικές του ελληνικού κράτους σε μια παραγωγική κατεύθυνση και όχι σε μια λογική κατασπατάλησης τω</w:t>
      </w:r>
      <w:r>
        <w:rPr>
          <w:rFonts w:eastAsia="Times New Roman" w:cs="Times New Roman"/>
          <w:szCs w:val="24"/>
        </w:rPr>
        <w:t xml:space="preserve">ν πόρων σε συνθήκες και καταστάσεις διαπλοκής. </w:t>
      </w:r>
    </w:p>
    <w:p w14:paraId="16641C3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Δεύτερο θέμα. Έρχομαι στο άρθρο 170</w:t>
      </w:r>
      <w:r>
        <w:rPr>
          <w:rFonts w:eastAsia="Times New Roman" w:cs="Times New Roman"/>
          <w:szCs w:val="24"/>
        </w:rPr>
        <w:t>,</w:t>
      </w:r>
      <w:r>
        <w:rPr>
          <w:rFonts w:eastAsia="Times New Roman" w:cs="Times New Roman"/>
          <w:szCs w:val="24"/>
        </w:rPr>
        <w:t xml:space="preserve"> που αφορά την επέκταση της σύστασης των διοικητικών γραμματέων. Ο ν. 4369/2016 καθιέρωσε μια μείζονα μεταρρύθμιση στο ελληνικό διοικητικό σύστημα, τη </w:t>
      </w:r>
      <w:r>
        <w:rPr>
          <w:rFonts w:eastAsia="Times New Roman" w:cs="Times New Roman"/>
          <w:szCs w:val="24"/>
        </w:rPr>
        <w:lastRenderedPageBreak/>
        <w:t>σύσταση των διοικητικ</w:t>
      </w:r>
      <w:r>
        <w:rPr>
          <w:rFonts w:eastAsia="Times New Roman" w:cs="Times New Roman"/>
          <w:szCs w:val="24"/>
        </w:rPr>
        <w:t>ών γραμματέων στη θέση των παλιών γενικών γραμματέων</w:t>
      </w:r>
      <w:r>
        <w:rPr>
          <w:rFonts w:eastAsia="Times New Roman" w:cs="Times New Roman"/>
          <w:szCs w:val="24"/>
        </w:rPr>
        <w:t>,</w:t>
      </w:r>
      <w:r>
        <w:rPr>
          <w:rFonts w:eastAsia="Times New Roman" w:cs="Times New Roman"/>
          <w:szCs w:val="24"/>
        </w:rPr>
        <w:t xml:space="preserve"> μέσα από </w:t>
      </w:r>
      <w:r>
        <w:rPr>
          <w:rFonts w:eastAsia="Times New Roman"/>
          <w:szCs w:val="24"/>
        </w:rPr>
        <w:t>διαδικασίες</w:t>
      </w:r>
      <w:r>
        <w:rPr>
          <w:rFonts w:eastAsia="Times New Roman" w:cs="Times New Roman"/>
          <w:szCs w:val="24"/>
        </w:rPr>
        <w:t xml:space="preserve"> αξιοκρατικής και διαφανούς επιλογής δια μέσου του μητρώου επιτελικών στελεχών δημόσιας διοίκησης. </w:t>
      </w:r>
    </w:p>
    <w:p w14:paraId="16641C3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διοικητική δομή με τις αρμοδιότητες που είχε, θα έχει πλέον, όπως είναι απολύτως</w:t>
      </w:r>
      <w:r>
        <w:rPr>
          <w:rFonts w:eastAsia="Times New Roman" w:cs="Times New Roman"/>
          <w:szCs w:val="24"/>
        </w:rPr>
        <w:t xml:space="preserve"> λογικό, ως επικεφαλής κάποιον που θα προέρχεται από τις τάξεις των δημοσίων λειτουργών και των ανθρώπων υψηλών προσόντων του δημόσιου τομέα. </w:t>
      </w:r>
    </w:p>
    <w:p w14:paraId="16641C3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επιλογή αυτή συνιστά μια μείζονα μεταρρύθμιση, αφού προχωρά σε ριζική τομή στη κομματοκρατούμενη παράδοση της ε</w:t>
      </w:r>
      <w:r>
        <w:rPr>
          <w:rFonts w:eastAsia="Times New Roman" w:cs="Times New Roman"/>
          <w:szCs w:val="24"/>
        </w:rPr>
        <w:t xml:space="preserve">λληνικής δημόσιας διοίκησης, το να προΐσταται δηλαδή τυπικών διοικητικών λειτουργιών μετακλητός υπάλληλος ή πολιτικό πρόσωπο. Ο λόγος αυτής της πρακτικής των τελευταίων τριάντα, τριάντα πέντε χρόνων διοικητικής ιστορίας ήταν προφανής. </w:t>
      </w:r>
    </w:p>
    <w:p w14:paraId="16641C3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κτυ</w:t>
      </w:r>
      <w:r>
        <w:rPr>
          <w:rFonts w:eastAsia="Times New Roman" w:cs="Times New Roman"/>
          <w:szCs w:val="24"/>
        </w:rPr>
        <w:t xml:space="preserve">πάει </w:t>
      </w:r>
      <w:r>
        <w:rPr>
          <w:rFonts w:eastAsia="Times New Roman" w:cs="Times New Roman"/>
          <w:szCs w:val="24"/>
        </w:rPr>
        <w:t>προειδοποιητικά το κουδούνι λήξεως του χρόνου ομιλίας του κυρίου Αναπληρωτή Υπουργού)</w:t>
      </w:r>
    </w:p>
    <w:p w14:paraId="16641C3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Κύριε Πρόεδρε, θα χρειαστώ δύο, τρία λεπτά ακόμα.</w:t>
      </w:r>
    </w:p>
    <w:p w14:paraId="16641C3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κόμματα εξουσίας χρησιμοποίησαν τη διοικητική δομή ως μηχανισμό αναδιανομής πολιτικών πόρων και πελατειακών σχέσεων. Η δική μας πολιτική ήταν και είναι στον αντίποδα αυτής της κατάστασης και πρακτικής. Η </w:t>
      </w:r>
      <w:r>
        <w:rPr>
          <w:rFonts w:eastAsia="Times New Roman" w:cs="Times New Roman"/>
          <w:szCs w:val="24"/>
        </w:rPr>
        <w:t>διοίκηση,</w:t>
      </w:r>
      <w:r>
        <w:rPr>
          <w:rFonts w:eastAsia="Times New Roman" w:cs="Times New Roman"/>
          <w:szCs w:val="24"/>
        </w:rPr>
        <w:t xml:space="preserve"> για να είναι παραγωγική προς όφελος των</w:t>
      </w:r>
      <w:r>
        <w:rPr>
          <w:rFonts w:eastAsia="Times New Roman" w:cs="Times New Roman"/>
          <w:szCs w:val="24"/>
        </w:rPr>
        <w:t xml:space="preserve"> πολιτών και του δημοσίου συμφέροντος, για να είναι λειτουργική, διαφανής και κοινωνικά υπεύθυνη, πρέπει να γυρίσει στο χώρο και τη βάση της. </w:t>
      </w:r>
    </w:p>
    <w:p w14:paraId="16641C3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Την πολιτική αυτή εμείς την ονομάζουμε πολιτική της αποκομματικοποίησης. Και πράγματι</w:t>
      </w:r>
      <w:r>
        <w:rPr>
          <w:rFonts w:eastAsia="Times New Roman" w:cs="Times New Roman"/>
          <w:szCs w:val="24"/>
        </w:rPr>
        <w:t>,</w:t>
      </w:r>
      <w:r>
        <w:rPr>
          <w:rFonts w:eastAsia="Times New Roman" w:cs="Times New Roman"/>
          <w:szCs w:val="24"/>
        </w:rPr>
        <w:t xml:space="preserve"> σε ορισμένα σημεία</w:t>
      </w:r>
      <w:r>
        <w:rPr>
          <w:rFonts w:eastAsia="Times New Roman" w:cs="Times New Roman"/>
          <w:szCs w:val="24"/>
        </w:rPr>
        <w:t>,</w:t>
      </w:r>
      <w:r>
        <w:rPr>
          <w:rFonts w:eastAsia="Times New Roman" w:cs="Times New Roman"/>
          <w:szCs w:val="24"/>
        </w:rPr>
        <w:t xml:space="preserve"> συναντ</w:t>
      </w:r>
      <w:r>
        <w:rPr>
          <w:rFonts w:eastAsia="Times New Roman" w:cs="Times New Roman"/>
          <w:szCs w:val="24"/>
        </w:rPr>
        <w:t>ά την πολιτική της λεγόμενης αποπολιτικοποίησης</w:t>
      </w:r>
      <w:r>
        <w:rPr>
          <w:rFonts w:eastAsia="Times New Roman" w:cs="Times New Roman"/>
          <w:szCs w:val="24"/>
        </w:rPr>
        <w:t>,</w:t>
      </w:r>
      <w:r>
        <w:rPr>
          <w:rFonts w:eastAsia="Times New Roman" w:cs="Times New Roman"/>
          <w:szCs w:val="24"/>
        </w:rPr>
        <w:t xml:space="preserve"> που χρησιμοποιούσαν οι λεγόμενες τεχνοκρατικές ή και εκσυγχρονιστικές δυνάμεις. </w:t>
      </w:r>
    </w:p>
    <w:p w14:paraId="16641C3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αντινομία αυτή θεραπεύθηκε με το ν. 4369/2016. Και ενώ θα περίμενε κανείς από την πλευρά της Νέας Δημοκρατίας τουλάχιστον σ’</w:t>
      </w:r>
      <w:r>
        <w:rPr>
          <w:rFonts w:eastAsia="Times New Roman" w:cs="Times New Roman"/>
          <w:szCs w:val="24"/>
        </w:rPr>
        <w:t xml:space="preserve"> αυτό το θέμα –και λέω της Νέας Δημοκρατίας, γιατί αποτελούσε μια από τις βασικές προτάσεις και θέσεις του κόμματος για τη συνταγματική αναθεώρηση- να τοποθετηθεί </w:t>
      </w:r>
      <w:r>
        <w:rPr>
          <w:rFonts w:eastAsia="Times New Roman" w:cs="Times New Roman"/>
          <w:szCs w:val="24"/>
        </w:rPr>
        <w:lastRenderedPageBreak/>
        <w:t>θετικά, είδαμε να τοποθετείται αρνητικά και να δηλώνει μάλιστα ότι, κατά την άποψή της, η τοπ</w:t>
      </w:r>
      <w:r>
        <w:rPr>
          <w:rFonts w:eastAsia="Times New Roman" w:cs="Times New Roman"/>
          <w:szCs w:val="24"/>
        </w:rPr>
        <w:t xml:space="preserve">οθέτηση των γραμματέων είναι πολιτική επιλογή και έτσι θα πρέπει να συνεχίσει. </w:t>
      </w:r>
    </w:p>
    <w:p w14:paraId="16641C3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Αναπληρωτή Υπουργού)</w:t>
      </w:r>
    </w:p>
    <w:p w14:paraId="16641C3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Και αυτό</w:t>
      </w:r>
      <w:r>
        <w:rPr>
          <w:rFonts w:eastAsia="Times New Roman" w:cs="Times New Roman"/>
          <w:szCs w:val="24"/>
        </w:rPr>
        <w:t>,</w:t>
      </w:r>
      <w:r>
        <w:rPr>
          <w:rFonts w:eastAsia="Times New Roman" w:cs="Times New Roman"/>
          <w:szCs w:val="24"/>
        </w:rPr>
        <w:t xml:space="preserve"> παρά το γεγονός ότι στη συμφωνία του Αυγούστου είχε ψηφίσει το σχετικό </w:t>
      </w:r>
      <w:r>
        <w:rPr>
          <w:rFonts w:eastAsia="Times New Roman" w:cs="Times New Roman"/>
          <w:szCs w:val="24"/>
        </w:rPr>
        <w:t xml:space="preserve">πλαίσιο που προέβλεπε αλλαγή του καθεστώτος των γενικών γραμματειών και των γενικών γραμματέων στη λεγόμενη αποπολιτικοποίηση της διοίκησης. </w:t>
      </w:r>
    </w:p>
    <w:p w14:paraId="16641C3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Από μια άποψη</w:t>
      </w:r>
      <w:r>
        <w:rPr>
          <w:rFonts w:eastAsia="Times New Roman" w:cs="Times New Roman"/>
          <w:szCs w:val="24"/>
        </w:rPr>
        <w:t>,</w:t>
      </w:r>
      <w:r>
        <w:rPr>
          <w:rFonts w:eastAsia="Times New Roman" w:cs="Times New Roman"/>
          <w:szCs w:val="24"/>
        </w:rPr>
        <w:t xml:space="preserve"> είναι λογικό, γιατί είναι άλλο να ευαγγελίζεσαι μεταρρυθμίσεις και άλλο να έρθει η ώρα να τις πραγμ</w:t>
      </w:r>
      <w:r>
        <w:rPr>
          <w:rFonts w:eastAsia="Times New Roman" w:cs="Times New Roman"/>
          <w:szCs w:val="24"/>
        </w:rPr>
        <w:t xml:space="preserve">ατοποιήσεις. Όταν θα έρθει η ώρα να αμφισβητήσεις τον μηχανισμό που έφτιαξες και συντήρησες πολλά χρόνια, οι πιέσεις και οι ενστάσεις είναι τεράστιες. Και το κόστος για την αναπαραγωγή του μηχανισμού εξουσίας γίνεται απαγορευτικό. </w:t>
      </w:r>
    </w:p>
    <w:p w14:paraId="16641C4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Επομένως, είναι ευκολότε</w:t>
      </w:r>
      <w:r>
        <w:rPr>
          <w:rFonts w:eastAsia="Times New Roman" w:cs="Times New Roman"/>
          <w:szCs w:val="24"/>
        </w:rPr>
        <w:t xml:space="preserve">ρο να βαφτίζεις </w:t>
      </w:r>
      <w:r>
        <w:rPr>
          <w:rFonts w:eastAsia="Times New Roman" w:cs="Times New Roman"/>
          <w:szCs w:val="24"/>
        </w:rPr>
        <w:t xml:space="preserve">ως </w:t>
      </w:r>
      <w:r>
        <w:rPr>
          <w:rFonts w:eastAsia="Times New Roman" w:cs="Times New Roman"/>
          <w:szCs w:val="24"/>
        </w:rPr>
        <w:t xml:space="preserve">«μεταρρυθμίσεις» τις απορρυθμίσεις του εργασιακού και μισθολογικού καθεστώτος του δημόσιου τομέα, παρά να παρεμβαίνεις στη ρίζα που γεννάει ανορθολογισμούς, αδικίες, μεγάλη διαπλοκή και μικρή διαφθορά. </w:t>
      </w:r>
    </w:p>
    <w:p w14:paraId="16641C4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Σήμερα</w:t>
      </w:r>
      <w:r>
        <w:rPr>
          <w:rFonts w:eastAsia="Times New Roman" w:cs="Times New Roman"/>
          <w:szCs w:val="24"/>
        </w:rPr>
        <w:t>,</w:t>
      </w:r>
      <w:r>
        <w:rPr>
          <w:rFonts w:eastAsia="Times New Roman" w:cs="Times New Roman"/>
          <w:szCs w:val="24"/>
        </w:rPr>
        <w:t xml:space="preserve"> με την τροπολογία που παρο</w:t>
      </w:r>
      <w:r>
        <w:rPr>
          <w:rFonts w:eastAsia="Times New Roman" w:cs="Times New Roman"/>
          <w:szCs w:val="24"/>
        </w:rPr>
        <w:t>υσιάζουμε στον νόμο, διευρύνουμε τη σύσταση των διοικητικών γραμματέων σε όλο το πλήθος των γενικών και ειδικών γραμματειών που υπάρχουν στη διοίκηση. Δεν φτιάχνουμε καινούργιες θέσεις, γιατί κάποιοι επιμένουν να μην διαβάζουν και να μην καταλαβαίνουν, θέλ</w:t>
      </w:r>
      <w:r>
        <w:rPr>
          <w:rFonts w:eastAsia="Times New Roman" w:cs="Times New Roman"/>
          <w:szCs w:val="24"/>
        </w:rPr>
        <w:t xml:space="preserve">ω να πιστεύω καλόπιστα. </w:t>
      </w:r>
    </w:p>
    <w:p w14:paraId="16641C4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Και δράττομαι της ευκαιρίας να υπογραμμίσω ότι πολλές από αυτές τις δομές θα πρέπει να αξιολογηθούν και σε ορισμένες περιπτώσεις να δούμε ξανά την αναγκαιότητα της αυτοτελούς τους ύπαρξης και λειτουργίας </w:t>
      </w:r>
      <w:r>
        <w:rPr>
          <w:rFonts w:eastAsia="Times New Roman" w:cs="Times New Roman"/>
          <w:szCs w:val="24"/>
        </w:rPr>
        <w:t>το πλαίσιο</w:t>
      </w:r>
      <w:r>
        <w:rPr>
          <w:rFonts w:eastAsia="Times New Roman" w:cs="Times New Roman"/>
          <w:szCs w:val="24"/>
        </w:rPr>
        <w:t xml:space="preserve"> των νέων οργανογ</w:t>
      </w:r>
      <w:r>
        <w:rPr>
          <w:rFonts w:eastAsia="Times New Roman" w:cs="Times New Roman"/>
          <w:szCs w:val="24"/>
        </w:rPr>
        <w:t xml:space="preserve">ραμμάτων που φτιάχνονται σε όλη τη </w:t>
      </w:r>
      <w:r>
        <w:rPr>
          <w:rFonts w:eastAsia="Times New Roman" w:cs="Times New Roman"/>
          <w:szCs w:val="24"/>
        </w:rPr>
        <w:t xml:space="preserve">διοίκηση </w:t>
      </w:r>
      <w:r>
        <w:rPr>
          <w:rFonts w:eastAsia="Times New Roman" w:cs="Times New Roman"/>
          <w:szCs w:val="24"/>
        </w:rPr>
        <w:t xml:space="preserve">αυτή τη στιγμή. </w:t>
      </w:r>
    </w:p>
    <w:p w14:paraId="16641C4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Και κάτι τελευταίο</w:t>
      </w:r>
      <w:r>
        <w:rPr>
          <w:rFonts w:eastAsia="Times New Roman" w:cs="Times New Roman"/>
          <w:szCs w:val="24"/>
        </w:rPr>
        <w:t>,</w:t>
      </w:r>
      <w:r>
        <w:rPr>
          <w:rFonts w:eastAsia="Times New Roman" w:cs="Times New Roman"/>
          <w:szCs w:val="24"/>
        </w:rPr>
        <w:t xml:space="preserve"> σε σχέση με αυτό το θέμα. Είχα τονίσει και στο κλείσιμο της ομιλίας κατά την ψήφιση του ν. 4369/2016 ότι πρέπει να πάμε σε μια αλλαγή του νομοθετικού πλαισίου για τα κυβερνητικά </w:t>
      </w:r>
      <w:r>
        <w:rPr>
          <w:rFonts w:eastAsia="Times New Roman" w:cs="Times New Roman"/>
          <w:szCs w:val="24"/>
        </w:rPr>
        <w:lastRenderedPageBreak/>
        <w:t>όργανα. Εκεί πρέπει να δούμε ξανά τον τρόπο με τον οποίο η αποκομματικοποιημέ</w:t>
      </w:r>
      <w:r>
        <w:rPr>
          <w:rFonts w:eastAsia="Times New Roman" w:cs="Times New Roman"/>
          <w:szCs w:val="24"/>
        </w:rPr>
        <w:t xml:space="preserve">νη δημόσια διοίκηση θα συνδέεται με τις πολιτικές προτεραιότητες της </w:t>
      </w:r>
      <w:r>
        <w:rPr>
          <w:rFonts w:eastAsia="Times New Roman"/>
          <w:szCs w:val="24"/>
        </w:rPr>
        <w:t>Κυβέρνησης</w:t>
      </w:r>
      <w:r>
        <w:rPr>
          <w:rFonts w:eastAsia="Times New Roman"/>
          <w:szCs w:val="24"/>
        </w:rPr>
        <w:t>,</w:t>
      </w:r>
      <w:r>
        <w:rPr>
          <w:rFonts w:eastAsia="Times New Roman" w:cs="Times New Roman"/>
          <w:szCs w:val="24"/>
        </w:rPr>
        <w:t xml:space="preserve"> ως οργανισμού και της πολιτικής ηγεσίας σε κάθε Υπουργείο. </w:t>
      </w:r>
    </w:p>
    <w:p w14:paraId="16641C44" w14:textId="77777777" w:rsidR="00434732" w:rsidRDefault="00735F25">
      <w:pPr>
        <w:spacing w:after="0" w:line="600" w:lineRule="auto"/>
        <w:ind w:firstLine="720"/>
        <w:jc w:val="both"/>
        <w:rPr>
          <w:rFonts w:eastAsia="Times New Roman"/>
          <w:szCs w:val="24"/>
        </w:rPr>
      </w:pPr>
      <w:r>
        <w:rPr>
          <w:rFonts w:eastAsia="Times New Roman"/>
          <w:szCs w:val="24"/>
        </w:rPr>
        <w:t>Αυτή η σύνδεση είναι απαραίτητη, γιατί η διοίκηση δεν μπορεί και δεν πρέπει να είναι αποπολιτικοποιημένη. Οι πολιτι</w:t>
      </w:r>
      <w:r>
        <w:rPr>
          <w:rFonts w:eastAsia="Times New Roman"/>
          <w:szCs w:val="24"/>
        </w:rPr>
        <w:t>κές επιλογές διαμορφώνονται μέσα από το δημοκρατικό σύστημα νομιμοποίησης και έγκρισης και η διοίκηση οφείλει να ακολουθεί και να συμμορφώνεται. Επομένως, χρειάζεται στη νομοθεσία για τα κυβερνητικά όργανα να ξαναδούμε εκείνο το μέρος των αυστηρώς πολιτικώ</w:t>
      </w:r>
      <w:r>
        <w:rPr>
          <w:rFonts w:eastAsia="Times New Roman"/>
          <w:szCs w:val="24"/>
        </w:rPr>
        <w:t xml:space="preserve">ν αρμοδιοτήτων του σημερινού </w:t>
      </w:r>
      <w:r>
        <w:rPr>
          <w:rFonts w:eastAsia="Times New Roman"/>
          <w:szCs w:val="24"/>
        </w:rPr>
        <w:t>γενικού γραμματέα</w:t>
      </w:r>
      <w:r>
        <w:rPr>
          <w:rFonts w:eastAsia="Times New Roman"/>
          <w:szCs w:val="24"/>
        </w:rPr>
        <w:t>, δηλαδή από ποιον και πώς πρέπει και μπορούν να ασκηθούν και αυτή η σύνδεση να περιγραφεί σ’ ένα νέο και σύγχρονο οργανόγραμμα λειτουργίας των κυβερνητικών οργάνων και αυτό να το κάνουμε με νόμο και όχι με προ</w:t>
      </w:r>
      <w:r>
        <w:rPr>
          <w:rFonts w:eastAsia="Times New Roman"/>
          <w:szCs w:val="24"/>
        </w:rPr>
        <w:t xml:space="preserve">εδρικό διάταγμα, γιατί πρέπει να αποτελέσει και ένα ζήτημα πρωτογενούς έκφρασης του κοινοβουλευτισμού, ακριβώς γιατί είναι σοβαρό ζήτημα λειτουργίας της δημοκρατίας και του κράτους. </w:t>
      </w:r>
    </w:p>
    <w:p w14:paraId="16641C45" w14:textId="77777777" w:rsidR="00434732" w:rsidRDefault="00735F25">
      <w:pPr>
        <w:spacing w:after="0" w:line="600" w:lineRule="auto"/>
        <w:ind w:firstLine="720"/>
        <w:jc w:val="both"/>
        <w:rPr>
          <w:rFonts w:eastAsia="Times New Roman"/>
          <w:szCs w:val="24"/>
        </w:rPr>
      </w:pPr>
      <w:r>
        <w:rPr>
          <w:rFonts w:eastAsia="Times New Roman"/>
          <w:szCs w:val="24"/>
        </w:rPr>
        <w:lastRenderedPageBreak/>
        <w:t>Θα τελειώσω σε μισό λεπτό. Το τρίτο θέμα που θέλω να αναφέρω επί τροχάδην</w:t>
      </w:r>
      <w:r>
        <w:rPr>
          <w:rFonts w:eastAsia="Times New Roman"/>
          <w:szCs w:val="24"/>
        </w:rPr>
        <w:t xml:space="preserve"> είναι ότι το σημερινό πολυνομοσχέδιο, πρώτον, αλλάζει τον περιορισμό των προσλήψεων που ίσχυαν το 2010, το περίφημο ένα προς πέντε, και αυτό έγινε πράγματι με σκληρή διαπραγμάτευση</w:t>
      </w:r>
      <w:r>
        <w:rPr>
          <w:rFonts w:eastAsia="Times New Roman"/>
          <w:szCs w:val="24"/>
        </w:rPr>
        <w:t>,</w:t>
      </w:r>
      <w:r>
        <w:rPr>
          <w:rFonts w:eastAsia="Times New Roman"/>
          <w:szCs w:val="24"/>
        </w:rPr>
        <w:t xml:space="preserve"> η οποία κατάφερε να μειώνει από δω και πέρα σταδιακά το ένα προς πέντε σε</w:t>
      </w:r>
      <w:r>
        <w:rPr>
          <w:rFonts w:eastAsia="Times New Roman"/>
          <w:szCs w:val="24"/>
        </w:rPr>
        <w:t xml:space="preserve"> ένα προς τέσσερα, ένα προς τρία και </w:t>
      </w:r>
      <w:r>
        <w:rPr>
          <w:rFonts w:eastAsia="Times New Roman"/>
          <w:szCs w:val="24"/>
        </w:rPr>
        <w:t xml:space="preserve">ούτω </w:t>
      </w:r>
      <w:r>
        <w:rPr>
          <w:rFonts w:eastAsia="Times New Roman"/>
          <w:szCs w:val="24"/>
        </w:rPr>
        <w:t xml:space="preserve">καθεξής για τα επόμενα χρόνια. </w:t>
      </w:r>
    </w:p>
    <w:p w14:paraId="16641C46" w14:textId="77777777" w:rsidR="00434732" w:rsidRDefault="00735F25">
      <w:pPr>
        <w:spacing w:after="0" w:line="600" w:lineRule="auto"/>
        <w:ind w:firstLine="720"/>
        <w:jc w:val="both"/>
        <w:rPr>
          <w:rFonts w:eastAsia="Times New Roman"/>
          <w:szCs w:val="24"/>
        </w:rPr>
      </w:pPr>
      <w:r>
        <w:rPr>
          <w:rFonts w:eastAsia="Times New Roman"/>
          <w:szCs w:val="24"/>
        </w:rPr>
        <w:t>Δεύτερον, κατάφερε να απαλλάξει από τον περιορισμό του αριθμού των προσλήψεων τις δικαστικές αποφάσεις, ελληνικές και ευρωπαϊκές, και τρίτον, να διαμορφώσει ένα δημοσιονομικό «μαξιλά</w:t>
      </w:r>
      <w:r>
        <w:rPr>
          <w:rFonts w:eastAsia="Times New Roman"/>
          <w:szCs w:val="24"/>
        </w:rPr>
        <w:t>ρι», έτσι ώστε να υπάρχει ευελιξία σε προσλήψεις στους τομείς της παιδείας και της υγείας.</w:t>
      </w:r>
    </w:p>
    <w:p w14:paraId="16641C47" w14:textId="77777777" w:rsidR="00434732" w:rsidRDefault="00735F25">
      <w:pPr>
        <w:spacing w:after="0"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Αναπληρωτή Υπουργού)</w:t>
      </w:r>
    </w:p>
    <w:p w14:paraId="16641C48" w14:textId="77777777" w:rsidR="00434732" w:rsidRDefault="00735F25">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τελειώνετε</w:t>
      </w:r>
      <w:r>
        <w:rPr>
          <w:rFonts w:eastAsia="Times New Roman"/>
          <w:szCs w:val="24"/>
        </w:rPr>
        <w:t>, κύριε Υπουργέ.</w:t>
      </w:r>
    </w:p>
    <w:p w14:paraId="16641C49"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ΧΡΙΣΤΟΦΟΡΟΣ ΒΕΡΝΑΡΔΑΚΗΣ (Αναπληρωτής Υπουργός Εσωτερικών</w:t>
      </w:r>
      <w:r>
        <w:rPr>
          <w:rFonts w:eastAsia="Times New Roman"/>
          <w:szCs w:val="24"/>
        </w:rPr>
        <w:t xml:space="preserve"> </w:t>
      </w:r>
      <w:r>
        <w:rPr>
          <w:rFonts w:eastAsia="Times New Roman"/>
          <w:b/>
          <w:szCs w:val="24"/>
        </w:rPr>
        <w:t>και Διοικητικής Ανασυγκρότησης):</w:t>
      </w:r>
      <w:r>
        <w:rPr>
          <w:rFonts w:eastAsia="Times New Roman"/>
          <w:szCs w:val="24"/>
        </w:rPr>
        <w:t xml:space="preserve"> Συνάδελφοι και συναδέλφισσες, τελειώνω με μια φράση. Δεν είναι μόνο το πρόγραμμα και οι συμφωνίες που έχουν σημασία. Το λέω αυτό</w:t>
      </w:r>
      <w:r>
        <w:rPr>
          <w:rFonts w:eastAsia="Times New Roman"/>
          <w:szCs w:val="24"/>
        </w:rPr>
        <w:t>,</w:t>
      </w:r>
      <w:r>
        <w:rPr>
          <w:rFonts w:eastAsia="Times New Roman"/>
          <w:szCs w:val="24"/>
        </w:rPr>
        <w:t xml:space="preserve"> γιατί πράγματι υπάρ</w:t>
      </w:r>
      <w:r>
        <w:rPr>
          <w:rFonts w:eastAsia="Times New Roman"/>
          <w:szCs w:val="24"/>
        </w:rPr>
        <w:t>χουν πολλά πράγματα που μια Κυβέρνηση της Αριστεράς πρέπει να διορθώσει και να αλλάξει μέσα και απ’ αυτό το πολυνομοσχέδιο, όμως ιστορικά έχει αποδειχθεί ότι δεν έχει σημασία μόνο η συμφωνία, αλλά και ο εφαρμοστής της συμφωνίας. Αυτό έχει πολύ μεγάλη σημασ</w:t>
      </w:r>
      <w:r>
        <w:rPr>
          <w:rFonts w:eastAsia="Times New Roman"/>
          <w:szCs w:val="24"/>
        </w:rPr>
        <w:t>ία γιατί ο εφαρμοστής του προγράμματος θα διορθώσει, θα λειάνει, θα αναπτύξει πλευρές του προγράμματος, θα διασφαλίσει τα συμφέροντα της εργασίας και αυτό το γνωρίζει πολύ καλύτερα από μας το παλιό πολιτικό σύστημα του παλιού νεοφιλελεύθερου δικομματισμού.</w:t>
      </w:r>
      <w:r>
        <w:rPr>
          <w:rFonts w:eastAsia="Times New Roman"/>
          <w:szCs w:val="24"/>
        </w:rPr>
        <w:t xml:space="preserve"> Γι’ αυτό και η λυσσαλέα αντίδρασή του και η έκπληξή του γιατί κλείνει τελικά η συμφωνία και μαζί της κλείνει –και αυτός είναι ο πραγματικός φόβος- και ο ιστορικός κύκλος της ύστερης πολιτικοοικονομικής διαπλοκής στη χώρα μας.</w:t>
      </w:r>
    </w:p>
    <w:p w14:paraId="16641C4A" w14:textId="77777777" w:rsidR="00434732" w:rsidRDefault="00735F25">
      <w:pPr>
        <w:spacing w:after="0" w:line="600" w:lineRule="auto"/>
        <w:ind w:firstLine="720"/>
        <w:jc w:val="center"/>
        <w:rPr>
          <w:rFonts w:eastAsia="Times New Roman"/>
          <w:szCs w:val="24"/>
        </w:rPr>
      </w:pPr>
      <w:r>
        <w:rPr>
          <w:rFonts w:eastAsia="Times New Roman"/>
          <w:szCs w:val="24"/>
        </w:rPr>
        <w:t>(Χειροκροτήματα από την πτέρυ</w:t>
      </w:r>
      <w:r>
        <w:rPr>
          <w:rFonts w:eastAsia="Times New Roman"/>
          <w:szCs w:val="24"/>
        </w:rPr>
        <w:t>γα του ΣΥΡΙΖΑ)</w:t>
      </w:r>
    </w:p>
    <w:p w14:paraId="16641C4B"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Ευχαριστούμε.</w:t>
      </w:r>
    </w:p>
    <w:p w14:paraId="16641C4C" w14:textId="77777777" w:rsidR="00434732" w:rsidRDefault="00735F25">
      <w:pPr>
        <w:spacing w:after="0" w:line="600" w:lineRule="auto"/>
        <w:ind w:firstLine="720"/>
        <w:jc w:val="both"/>
        <w:rPr>
          <w:rFonts w:eastAsia="Times New Roman"/>
          <w:szCs w:val="24"/>
        </w:rPr>
      </w:pPr>
      <w:r>
        <w:rPr>
          <w:rFonts w:eastAsia="Times New Roman"/>
          <w:szCs w:val="24"/>
        </w:rPr>
        <w:t>Ο Βουλευτής του ΣΥΡΙΖΑ κ. Καραγιαννίδης έχει τον λόγο.</w:t>
      </w:r>
    </w:p>
    <w:p w14:paraId="16641C4D" w14:textId="77777777" w:rsidR="00434732" w:rsidRDefault="00735F25">
      <w:pPr>
        <w:spacing w:after="0" w:line="600" w:lineRule="auto"/>
        <w:ind w:firstLine="720"/>
        <w:jc w:val="both"/>
        <w:rPr>
          <w:rFonts w:eastAsia="Times New Roman"/>
          <w:szCs w:val="24"/>
        </w:rPr>
      </w:pPr>
      <w:r>
        <w:rPr>
          <w:rFonts w:eastAsia="Times New Roman"/>
          <w:b/>
          <w:szCs w:val="24"/>
        </w:rPr>
        <w:t>ΧΡΗΣΤΟΣ ΚΑΡΑΓΙΑΝΝΙΔΗΣ:</w:t>
      </w:r>
      <w:r>
        <w:rPr>
          <w:rFonts w:eastAsia="Times New Roman"/>
          <w:szCs w:val="24"/>
        </w:rPr>
        <w:t xml:space="preserve"> Ευχαριστώ, κύριε Πρόεδρε.</w:t>
      </w:r>
    </w:p>
    <w:p w14:paraId="16641C4E" w14:textId="77777777" w:rsidR="00434732" w:rsidRDefault="00735F25">
      <w:pPr>
        <w:spacing w:after="0" w:line="600" w:lineRule="auto"/>
        <w:ind w:firstLine="720"/>
        <w:jc w:val="both"/>
        <w:rPr>
          <w:rFonts w:eastAsia="Times New Roman"/>
          <w:szCs w:val="24"/>
        </w:rPr>
      </w:pPr>
      <w:r>
        <w:rPr>
          <w:rFonts w:eastAsia="Times New Roman"/>
          <w:szCs w:val="24"/>
        </w:rPr>
        <w:t>Θα ξεκινήσω με μια αναφορά που είναι ελαφρώς άσχετη με το νομοσχέδιο, αλλά για μένα –κα</w:t>
      </w:r>
      <w:r>
        <w:rPr>
          <w:rFonts w:eastAsia="Times New Roman"/>
          <w:szCs w:val="24"/>
        </w:rPr>
        <w:t xml:space="preserve">ι νομίζω για όλη την Αριστερά συνολικά- είναι σημαντική. </w:t>
      </w:r>
    </w:p>
    <w:p w14:paraId="16641C4F" w14:textId="77777777" w:rsidR="00434732" w:rsidRDefault="00735F25">
      <w:pPr>
        <w:spacing w:after="0" w:line="600" w:lineRule="auto"/>
        <w:ind w:firstLine="720"/>
        <w:jc w:val="both"/>
        <w:rPr>
          <w:rFonts w:eastAsia="Times New Roman"/>
          <w:szCs w:val="24"/>
        </w:rPr>
      </w:pPr>
      <w:r>
        <w:rPr>
          <w:rFonts w:eastAsia="Times New Roman"/>
          <w:szCs w:val="24"/>
        </w:rPr>
        <w:t>Πριν από δυο μέρες στην Πολωνία πέρασε ένας νόμος που απαγορεύει κάθε αναφορά σε οτιδήποτε διαδίδει τον κομμουνισμό. Δεν μπορούμε να μείνουμε σιωπηλοί στον εκφασισμό χωρών της ανατολικής Ευρώπης και</w:t>
      </w:r>
      <w:r>
        <w:rPr>
          <w:rFonts w:eastAsia="Times New Roman"/>
          <w:szCs w:val="24"/>
        </w:rPr>
        <w:t xml:space="preserve"> πρέπει να απαντήσουν και η Κυβέρνηση, αλλά και τα κόμματα του δημοκρατικού τόξου εάν αποδέχονται αυτόν τον εκφασισμό.</w:t>
      </w:r>
    </w:p>
    <w:p w14:paraId="16641C50" w14:textId="77777777" w:rsidR="00434732" w:rsidRDefault="00735F25">
      <w:pPr>
        <w:spacing w:after="0" w:line="600" w:lineRule="auto"/>
        <w:ind w:firstLine="720"/>
        <w:jc w:val="both"/>
        <w:rPr>
          <w:rFonts w:eastAsia="Times New Roman"/>
          <w:szCs w:val="24"/>
        </w:rPr>
      </w:pPr>
      <w:r>
        <w:rPr>
          <w:rFonts w:eastAsia="Times New Roman"/>
          <w:szCs w:val="24"/>
        </w:rPr>
        <w:t xml:space="preserve">Εγώ, λοιπόν, σήμερα προτείνω στη Βουλή να γίνει μνεία </w:t>
      </w:r>
      <w:r>
        <w:rPr>
          <w:rFonts w:eastAsia="Times New Roman"/>
          <w:szCs w:val="24"/>
        </w:rPr>
        <w:t>στη μνήμη του Χαρίλαου Φλωράκ</w:t>
      </w:r>
      <w:r>
        <w:rPr>
          <w:rFonts w:eastAsia="Times New Roman"/>
          <w:szCs w:val="24"/>
        </w:rPr>
        <w:t>η</w:t>
      </w:r>
      <w:r>
        <w:rPr>
          <w:rFonts w:eastAsia="Times New Roman"/>
          <w:szCs w:val="24"/>
        </w:rPr>
        <w:t xml:space="preserve"> για τα έντεκα χρόνια </w:t>
      </w:r>
      <w:r>
        <w:rPr>
          <w:rFonts w:eastAsia="Times New Roman"/>
          <w:szCs w:val="24"/>
        </w:rPr>
        <w:t>από το θάνατό του,</w:t>
      </w:r>
      <w:r>
        <w:rPr>
          <w:rFonts w:eastAsia="Times New Roman"/>
          <w:szCs w:val="24"/>
        </w:rPr>
        <w:t xml:space="preserve"> ως απάντηση </w:t>
      </w:r>
      <w:r>
        <w:rPr>
          <w:rFonts w:eastAsia="Times New Roman"/>
          <w:szCs w:val="24"/>
        </w:rPr>
        <w:t>σ’ αυτόν τον εκφασισμό.</w:t>
      </w:r>
    </w:p>
    <w:p w14:paraId="16641C51" w14:textId="77777777" w:rsidR="00434732" w:rsidRDefault="00735F25">
      <w:pPr>
        <w:spacing w:after="0" w:line="600" w:lineRule="auto"/>
        <w:ind w:firstLine="720"/>
        <w:jc w:val="both"/>
        <w:rPr>
          <w:rFonts w:eastAsia="Times New Roman"/>
          <w:szCs w:val="24"/>
        </w:rPr>
      </w:pPr>
      <w:r>
        <w:rPr>
          <w:rFonts w:eastAsia="Times New Roman"/>
          <w:szCs w:val="24"/>
        </w:rPr>
        <w:lastRenderedPageBreak/>
        <w:t xml:space="preserve">Πάμε τώρα στο νομοσχέδιο. Επειδή δεν συζητάμε σε κενό χρόνο και επειδή το ελληνικό κράτος δεν δημιουργήθηκε το 2015 με την έναρξη της Κυβέρνησης του ΣΥΡΙΖΑ, πρέπει να δούμε συγκεκριμένα δεδομένα. </w:t>
      </w:r>
    </w:p>
    <w:p w14:paraId="16641C52" w14:textId="77777777" w:rsidR="00434732" w:rsidRDefault="00735F25">
      <w:pPr>
        <w:spacing w:after="0" w:line="600" w:lineRule="auto"/>
        <w:ind w:firstLine="720"/>
        <w:jc w:val="both"/>
        <w:rPr>
          <w:rFonts w:eastAsia="Times New Roman"/>
          <w:szCs w:val="24"/>
        </w:rPr>
      </w:pPr>
      <w:r>
        <w:rPr>
          <w:rFonts w:eastAsia="Times New Roman"/>
          <w:szCs w:val="24"/>
        </w:rPr>
        <w:t>Δεδομένο πρώτο: Υπάρχει ένα πάρτι ε</w:t>
      </w:r>
      <w:r>
        <w:rPr>
          <w:rFonts w:eastAsia="Times New Roman"/>
          <w:szCs w:val="24"/>
        </w:rPr>
        <w:t>ικοσαετίας που το 2009 ολοκληρώνεται με την οικονομική καταστροφή, δηλαδή βουλιάξατε, τερματίσατε το κοντέρ στην οικονομία. Το 2010 η κυβέρνηση του ΠΑΣΟΚ φέρνει το μνημόνιο και το ΔΝΤ και για πέντε χρόνια βουλιάζετε την κοινωνία και τη βιομηχανία με ρυθμού</w:t>
      </w:r>
      <w:r>
        <w:rPr>
          <w:rFonts w:eastAsia="Times New Roman"/>
          <w:szCs w:val="24"/>
        </w:rPr>
        <w:t xml:space="preserve">ς που δεν είχαμε ούτε όταν βγήκαμε από την </w:t>
      </w:r>
      <w:r>
        <w:rPr>
          <w:rFonts w:eastAsia="Times New Roman"/>
          <w:szCs w:val="24"/>
        </w:rPr>
        <w:t xml:space="preserve">Κατοχή </w:t>
      </w:r>
      <w:r>
        <w:rPr>
          <w:rFonts w:eastAsia="Times New Roman"/>
          <w:szCs w:val="24"/>
        </w:rPr>
        <w:t>το 1944. Αυτό το δεδομένο δεν μπορείτε να το αμφισβητήσετε και αν το αμφισβητείτε, το κάνετε μόνο για μικροπολιτικούς λόγους και δεν στέκει στη λογική. Θα συζητήσουμε, λοιπόν, μ’ αυτό το δεδομένο, γιατί οπο</w:t>
      </w:r>
      <w:r>
        <w:rPr>
          <w:rFonts w:eastAsia="Times New Roman"/>
          <w:szCs w:val="24"/>
        </w:rPr>
        <w:t>ιαδήποτε συμφωνία προκύπτει, έχει να κάνει με την οικονομική κατάσταση</w:t>
      </w:r>
      <w:r>
        <w:rPr>
          <w:rFonts w:eastAsia="Times New Roman"/>
          <w:szCs w:val="24"/>
        </w:rPr>
        <w:t>,</w:t>
      </w:r>
      <w:r>
        <w:rPr>
          <w:rFonts w:eastAsia="Times New Roman"/>
          <w:szCs w:val="24"/>
        </w:rPr>
        <w:t xml:space="preserve"> για την οποία είστε οι απόλυτοι υπεύθυνοι. </w:t>
      </w:r>
    </w:p>
    <w:p w14:paraId="16641C53" w14:textId="77777777" w:rsidR="00434732" w:rsidRDefault="00735F25">
      <w:pPr>
        <w:spacing w:after="0" w:line="600" w:lineRule="auto"/>
        <w:ind w:firstLine="720"/>
        <w:jc w:val="both"/>
        <w:rPr>
          <w:rFonts w:eastAsia="Times New Roman"/>
          <w:szCs w:val="24"/>
        </w:rPr>
      </w:pPr>
      <w:r>
        <w:rPr>
          <w:rFonts w:eastAsia="Times New Roman"/>
          <w:szCs w:val="24"/>
        </w:rPr>
        <w:t>Βρεθήκαμε μ’ αυτό το χρέος και μ’ αυτό το χάσιμο του ΑΕΠ της τάξης του 25%, αλλά δεν ήταν η Κυβέρνηση του ΣΥΡΙΖΑ η οποία μας οδήγησε σ’ αυτή</w:t>
      </w:r>
      <w:r>
        <w:rPr>
          <w:rFonts w:eastAsia="Times New Roman"/>
          <w:szCs w:val="24"/>
        </w:rPr>
        <w:t xml:space="preserve">ν την κατάσταση. Αυτό, λοιπόν, το δεδομένο μάς </w:t>
      </w:r>
      <w:r>
        <w:rPr>
          <w:rFonts w:eastAsia="Times New Roman"/>
          <w:szCs w:val="24"/>
        </w:rPr>
        <w:lastRenderedPageBreak/>
        <w:t xml:space="preserve">οδηγεί σε συμβιβασμούς και αυτοί οι συμβιβασμοί είναι αυτοί που κι εσείς το περσινό καλοκαίρι αποδεχθήκατε. </w:t>
      </w:r>
    </w:p>
    <w:p w14:paraId="16641C54" w14:textId="77777777" w:rsidR="00434732" w:rsidRDefault="00735F25">
      <w:pPr>
        <w:spacing w:after="0" w:line="600" w:lineRule="auto"/>
        <w:ind w:firstLine="720"/>
        <w:jc w:val="both"/>
        <w:rPr>
          <w:rFonts w:eastAsia="Times New Roman" w:cs="Times New Roman"/>
          <w:szCs w:val="24"/>
        </w:rPr>
      </w:pPr>
      <w:r>
        <w:rPr>
          <w:rFonts w:eastAsia="Times New Roman"/>
          <w:szCs w:val="24"/>
        </w:rPr>
        <w:t xml:space="preserve">Μη μένετε, λοιπόν, έμπλεοι απογοήτευσης γιατί έχουμε αυτή τη συμφωνία σήμερα, γιατί σ’ αυτήν τη συμφωνία οδηγηθήκαμε επειδή στη διαπραγμάτευση δεν έχουμε εμείς το πάνω χέρι, αλλά οι πιστωτές. </w:t>
      </w:r>
      <w:r>
        <w:rPr>
          <w:rFonts w:eastAsia="Times New Roman" w:cs="Times New Roman"/>
          <w:szCs w:val="24"/>
        </w:rPr>
        <w:t>Σε αυτήν τη συμφωνία οδηγούμαστε, γιατί εμείς πιστεύουμε -και μέ</w:t>
      </w:r>
      <w:r>
        <w:rPr>
          <w:rFonts w:eastAsia="Times New Roman" w:cs="Times New Roman"/>
          <w:szCs w:val="24"/>
        </w:rPr>
        <w:t xml:space="preserve">νει να αποδειχτεί- ότι υπάρχει αύριο, ότι υπάρχει διέξοδος από την κρίση. Ούτε τυμπανοκρουσίες ούτε γέλια ούτε μεγάλοι πανηγυρισμοί. Αλλά σε αυτήν τη συμφωνία εμείς πιστεύουμε ότι βαδίζουμε στον σωστό δρόμο. Μένει να αποδειχθεί. </w:t>
      </w:r>
    </w:p>
    <w:p w14:paraId="16641C5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Δεύτερον, σε αυτό το νομοσ</w:t>
      </w:r>
      <w:r>
        <w:rPr>
          <w:rFonts w:eastAsia="Times New Roman" w:cs="Times New Roman"/>
          <w:szCs w:val="24"/>
        </w:rPr>
        <w:t xml:space="preserve">χέδιο παίρνουμε πίσω τον ΑΔΜΗΕ και τη </w:t>
      </w:r>
      <w:r>
        <w:rPr>
          <w:rFonts w:eastAsia="Times New Roman" w:cs="Times New Roman"/>
          <w:szCs w:val="24"/>
        </w:rPr>
        <w:t>«</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ΔΕΗ που εσείς, με νομοσχέδιο δικό σας θέλατε να εκποιήσετε. Ας αφήσουμε, λοιπόν, το παραμύθι ποιος εκποιεί τον δημόσιο πλούτο. Για να μην πάω πολύ πίσω στη χαρά του εκσυγχρονισμού όπου εκποίησε τον ΟΤΕ και ξεκίνησε μετά από εκεί το ξήλωμα της κάλτσας του </w:t>
      </w:r>
      <w:r>
        <w:rPr>
          <w:rFonts w:eastAsia="Times New Roman" w:cs="Times New Roman"/>
          <w:szCs w:val="24"/>
        </w:rPr>
        <w:t xml:space="preserve">τραπεζικού συστήματος και όλων των υπολοίπων. Μη σκίζετε, λοιπόν, τα ρούχα σας για το </w:t>
      </w:r>
      <w:r>
        <w:rPr>
          <w:rFonts w:eastAsia="Times New Roman" w:cs="Times New Roman"/>
          <w:szCs w:val="24"/>
        </w:rPr>
        <w:t>ταμείο</w:t>
      </w:r>
      <w:r>
        <w:rPr>
          <w:rFonts w:eastAsia="Times New Roman" w:cs="Times New Roman"/>
          <w:szCs w:val="24"/>
        </w:rPr>
        <w:t xml:space="preserve">. </w:t>
      </w:r>
    </w:p>
    <w:p w14:paraId="16641C5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όσον αφορά τις υποστηρίξεις που ξαφνικά ανακαλύψατε, την Παρασκευή στην </w:t>
      </w:r>
      <w:r>
        <w:rPr>
          <w:rFonts w:eastAsia="Times New Roman" w:cs="Times New Roman"/>
          <w:szCs w:val="24"/>
        </w:rPr>
        <w:t xml:space="preserve">επιτροπή </w:t>
      </w:r>
      <w:r>
        <w:rPr>
          <w:rFonts w:eastAsia="Times New Roman" w:cs="Times New Roman"/>
          <w:szCs w:val="24"/>
        </w:rPr>
        <w:t>όπου ήρθαν κάποιοι θεσμικοί φορείς, σας είπαν τα εξής και θα φέρω δύο πα</w:t>
      </w:r>
      <w:r>
        <w:rPr>
          <w:rFonts w:eastAsia="Times New Roman" w:cs="Times New Roman"/>
          <w:szCs w:val="24"/>
        </w:rPr>
        <w:t xml:space="preserve">ραδείγματα: Ένα είναι το παράδειγμα από τους εκπροσώπους του φορέα της </w:t>
      </w:r>
      <w:r>
        <w:rPr>
          <w:rFonts w:eastAsia="Times New Roman" w:cs="Times New Roman"/>
          <w:szCs w:val="24"/>
        </w:rPr>
        <w:t>μπίρας</w:t>
      </w:r>
      <w:r>
        <w:rPr>
          <w:rFonts w:eastAsia="Times New Roman" w:cs="Times New Roman"/>
          <w:szCs w:val="24"/>
        </w:rPr>
        <w:t xml:space="preserve">. Τι σας είπε ο </w:t>
      </w:r>
      <w:r>
        <w:rPr>
          <w:rFonts w:eastAsia="Times New Roman" w:cs="Times New Roman"/>
          <w:szCs w:val="24"/>
        </w:rPr>
        <w:t>πρόεδρός</w:t>
      </w:r>
      <w:r>
        <w:rPr>
          <w:rFonts w:eastAsia="Times New Roman" w:cs="Times New Roman"/>
          <w:szCs w:val="24"/>
        </w:rPr>
        <w:t xml:space="preserve"> τους; Ότι στην εξαετία 2009-2015 από τα 130 εκατομμύρια ευρώ χάθηκαν τα 100 εκατομμύρια ευρώ. Ε, μην εμφανίζεστε τώρα υποστηρικτές σε κάτι που εσείς το κα</w:t>
      </w:r>
      <w:r>
        <w:rPr>
          <w:rFonts w:eastAsia="Times New Roman" w:cs="Times New Roman"/>
          <w:szCs w:val="24"/>
        </w:rPr>
        <w:t>ταστρέψατε. Τι σας είπαν οι εκπρόσωποι των καπνικών προϊόντων; Ότι μέσα σε μια εξαετία βάλατε τόσους ειδικούς φόρους</w:t>
      </w:r>
      <w:r>
        <w:rPr>
          <w:rFonts w:eastAsia="Times New Roman" w:cs="Times New Roman"/>
          <w:szCs w:val="24"/>
        </w:rPr>
        <w:t>,</w:t>
      </w:r>
      <w:r>
        <w:rPr>
          <w:rFonts w:eastAsia="Times New Roman" w:cs="Times New Roman"/>
          <w:szCs w:val="24"/>
        </w:rPr>
        <w:t xml:space="preserve"> που το συγκεκριμένο προϊόν εμπορικά έχει καταστραφεί. Μην εμφανίζεστε, λοιπόν, υποστηρικτές των πραγμάτων που εσείς καταστρέψατε. Δεν έχου</w:t>
      </w:r>
      <w:r>
        <w:rPr>
          <w:rFonts w:eastAsia="Times New Roman" w:cs="Times New Roman"/>
          <w:szCs w:val="24"/>
        </w:rPr>
        <w:t xml:space="preserve">με μνήμη χρυσόψαρου ούτε και οι άνθρωποι τους οποίους καταστρέψατε έχουν μνήμη χρυσόψαρου. </w:t>
      </w:r>
    </w:p>
    <w:p w14:paraId="16641C5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Θέλω να κλείσω με ένα προβληματικό άρθρο κατά την άποψή μου. Το άρθρο 56, που αφορά τον ηλεκτρονικό τζόγο, έχει πολλά προβλήματα, ένα εκ των οποίων –το σημαντικότερ</w:t>
      </w:r>
      <w:r>
        <w:rPr>
          <w:rFonts w:eastAsia="Times New Roman" w:cs="Times New Roman"/>
          <w:szCs w:val="24"/>
        </w:rPr>
        <w:t>ο- είναι ότι φορολογεί κλιμακωτά τον ΟΠΑΠ και τις είκοσι τέσσερις εταιρείες ηλεκτρονικού τζόγου</w:t>
      </w:r>
      <w:r>
        <w:rPr>
          <w:rFonts w:eastAsia="Times New Roman" w:cs="Times New Roman"/>
          <w:szCs w:val="24"/>
        </w:rPr>
        <w:t>,</w:t>
      </w:r>
      <w:r>
        <w:rPr>
          <w:rFonts w:eastAsia="Times New Roman" w:cs="Times New Roman"/>
          <w:szCs w:val="24"/>
        </w:rPr>
        <w:t xml:space="preserve"> με αποτέλεσμα κατ</w:t>
      </w:r>
      <w:r>
        <w:rPr>
          <w:rFonts w:eastAsia="Times New Roman" w:cs="Times New Roman"/>
          <w:szCs w:val="24"/>
        </w:rPr>
        <w:t>’</w:t>
      </w:r>
      <w:r>
        <w:rPr>
          <w:rFonts w:eastAsia="Times New Roman" w:cs="Times New Roman"/>
          <w:szCs w:val="24"/>
        </w:rPr>
        <w:t xml:space="preserve">αρχήν να θεωρείται αθέμητος ανταγωνισμός. </w:t>
      </w:r>
    </w:p>
    <w:p w14:paraId="16641C5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Κατά δεύτερον, επειδή ο ΟΠΑΠ δεν είναι χριστιανική εκκλησία, θα μετακυλήσει αυτό το κόστος στους π</w:t>
      </w:r>
      <w:r>
        <w:rPr>
          <w:rFonts w:eastAsia="Times New Roman" w:cs="Times New Roman"/>
          <w:szCs w:val="24"/>
        </w:rPr>
        <w:t>ράκτορες. Αυτό σημαίνει ότι θα τους κόψει προμήθειες και θα πρέπει αυτοί οι άνθρωποι να ανταπεξέλθουν σε μια διαδικασία που ήδη είναι δύσκολη για αυτούς. Μάλιστα, όταν οι είκοσι τέσσερις εταιρείες του ηλεκτρονικού τζόγου το 2015 έχουν δηλώσει όλα και όλα 1</w:t>
      </w:r>
      <w:r>
        <w:rPr>
          <w:rFonts w:eastAsia="Times New Roman" w:cs="Times New Roman"/>
          <w:szCs w:val="24"/>
        </w:rPr>
        <w:t xml:space="preserve">16 εκατομμύρια ευρώ, κάτι πρέπει να κάνουμε, γιατί και οι είκοσι τέσσερις έχουν έδρα στο εξωτερικό. Να ελεγχθούν, λοιπόν, αυτές οι εταιρείες, να κλείσουν όσες παρανομούν και να φορολογηθούν και αυτές στο 35%, για να έχουμε και μια άποψη δικαιοσύνης για το </w:t>
      </w:r>
      <w:r>
        <w:rPr>
          <w:rFonts w:eastAsia="Times New Roman" w:cs="Times New Roman"/>
          <w:szCs w:val="24"/>
        </w:rPr>
        <w:t>τι ακριβώς είναι η φορολόγηση των κερδών σε μεγάλες εταιρείες. Γιατί δεν μπορεί μια εταιρεία που είναι στα νησιά Κ</w:t>
      </w:r>
      <w:r>
        <w:rPr>
          <w:rFonts w:eastAsia="Times New Roman" w:cs="Times New Roman"/>
          <w:szCs w:val="24"/>
        </w:rPr>
        <w:t>έυ</w:t>
      </w:r>
      <w:r>
        <w:rPr>
          <w:rFonts w:eastAsia="Times New Roman" w:cs="Times New Roman"/>
          <w:szCs w:val="24"/>
        </w:rPr>
        <w:t>μάν, με έναν σέρβερ να βγάζει κέρδη, να μη φορολογείται καθόλου και την ίδια στιγμή οι πράκτορες οι οποίοι έχουν λειτουργικά κόστη, πληρώνου</w:t>
      </w:r>
      <w:r>
        <w:rPr>
          <w:rFonts w:eastAsia="Times New Roman" w:cs="Times New Roman"/>
          <w:szCs w:val="24"/>
        </w:rPr>
        <w:t xml:space="preserve">ν την εφορία τους, δεν καταφεύγουν σε φοροδιαφυγή γιατί δεν μπορούν, να πληρώνουν διαφορετικά. </w:t>
      </w:r>
    </w:p>
    <w:p w14:paraId="16641C5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w:t>
      </w:r>
      <w:r>
        <w:rPr>
          <w:rFonts w:eastAsia="Times New Roman" w:cs="Times New Roman"/>
          <w:szCs w:val="24"/>
        </w:rPr>
        <w:t>,</w:t>
      </w:r>
      <w:r>
        <w:rPr>
          <w:rFonts w:eastAsia="Times New Roman" w:cs="Times New Roman"/>
          <w:szCs w:val="24"/>
        </w:rPr>
        <w:t xml:space="preserve"> ολοκληρώστε. </w:t>
      </w:r>
    </w:p>
    <w:p w14:paraId="16641C5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 xml:space="preserve">Κλείνω, κύριε Πρόεδρε. </w:t>
      </w:r>
    </w:p>
    <w:p w14:paraId="16641C5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Με αυτήν την έννοια</w:t>
      </w:r>
      <w:r>
        <w:rPr>
          <w:rFonts w:eastAsia="Times New Roman" w:cs="Times New Roman"/>
          <w:szCs w:val="24"/>
        </w:rPr>
        <w:t>,</w:t>
      </w:r>
      <w:r>
        <w:rPr>
          <w:rFonts w:eastAsia="Times New Roman" w:cs="Times New Roman"/>
          <w:szCs w:val="24"/>
        </w:rPr>
        <w:t xml:space="preserve"> το συγκεκριμένο άρθρο έχει πρόβλ</w:t>
      </w:r>
      <w:r>
        <w:rPr>
          <w:rFonts w:eastAsia="Times New Roman" w:cs="Times New Roman"/>
          <w:szCs w:val="24"/>
        </w:rPr>
        <w:t xml:space="preserve">ημα και πρέπει να λυθεί άμεσα. </w:t>
      </w:r>
    </w:p>
    <w:p w14:paraId="16641C5C"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641C5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w:t>
      </w:r>
    </w:p>
    <w:p w14:paraId="16641C5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Σταμάτης, Βουλευτής της Νέας Δημοκρατίας. </w:t>
      </w:r>
    </w:p>
    <w:p w14:paraId="16641C5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Κύριε Πρόεδρε, θα προσπαθήσω να είμαι όσο το δυνατ</w:t>
      </w:r>
      <w:r>
        <w:rPr>
          <w:rFonts w:eastAsia="Times New Roman" w:cs="Times New Roman"/>
          <w:szCs w:val="24"/>
        </w:rPr>
        <w:t xml:space="preserve">όν πιο σύντομος και περιεκτικός μέσα στον </w:t>
      </w:r>
      <w:r>
        <w:rPr>
          <w:rFonts w:eastAsia="Times New Roman" w:cs="Times New Roman"/>
          <w:szCs w:val="24"/>
        </w:rPr>
        <w:t>«</w:t>
      </w:r>
      <w:r>
        <w:rPr>
          <w:rFonts w:eastAsia="Times New Roman" w:cs="Times New Roman"/>
          <w:szCs w:val="24"/>
        </w:rPr>
        <w:t>αρκετό</w:t>
      </w:r>
      <w:r>
        <w:rPr>
          <w:rFonts w:eastAsia="Times New Roman" w:cs="Times New Roman"/>
          <w:szCs w:val="24"/>
        </w:rPr>
        <w:t>»</w:t>
      </w:r>
      <w:r>
        <w:rPr>
          <w:rFonts w:eastAsia="Times New Roman" w:cs="Times New Roman"/>
          <w:szCs w:val="24"/>
        </w:rPr>
        <w:t xml:space="preserve"> χρόνο που έθεσε η ευαισθησία της Κυβέρνησης στους Βουλευτές </w:t>
      </w:r>
      <w:r>
        <w:rPr>
          <w:rFonts w:eastAsia="Times New Roman" w:cs="Times New Roman"/>
          <w:szCs w:val="24"/>
        </w:rPr>
        <w:t xml:space="preserve">για </w:t>
      </w:r>
      <w:r>
        <w:rPr>
          <w:rFonts w:eastAsia="Times New Roman" w:cs="Times New Roman"/>
          <w:szCs w:val="24"/>
        </w:rPr>
        <w:t xml:space="preserve">να συζητήσουν για το παρόν νομοσχέδιο. Είναι τόσο άνετος χρόνος όσο εμείς να μην προλάβουμε να πούμε τις απόψεις μας, τόσο άνετος χρόνος όσο </w:t>
      </w:r>
      <w:r>
        <w:rPr>
          <w:rFonts w:eastAsia="Times New Roman" w:cs="Times New Roman"/>
          <w:szCs w:val="24"/>
        </w:rPr>
        <w:t xml:space="preserve">εσείς –οι Βουλευτές του ΣΥΡΙΖΑ- </w:t>
      </w:r>
      <w:r>
        <w:rPr>
          <w:rFonts w:eastAsia="Times New Roman" w:cs="Times New Roman"/>
          <w:szCs w:val="24"/>
        </w:rPr>
        <w:t xml:space="preserve">να μην καταλάβετε </w:t>
      </w:r>
      <w:r>
        <w:rPr>
          <w:rFonts w:eastAsia="Times New Roman" w:cs="Times New Roman"/>
          <w:szCs w:val="24"/>
        </w:rPr>
        <w:t>τι ψηφίζετε και τόσο άνετος χρόνος μέσα στο Σαββατοκύριακο, ώστε να μην ασχοληθεί πολλές μέρες ο ελληνικός λαός με το υπό συζήτηση νομοσχέδιο.</w:t>
      </w:r>
    </w:p>
    <w:p w14:paraId="16641C6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Ξεκινώ από ένα ψέμα και θα συνεχίσω με δύο αλήθειες. Ψέμα πρώτο</w:t>
      </w:r>
      <w:r>
        <w:rPr>
          <w:rFonts w:eastAsia="Times New Roman" w:cs="Times New Roman"/>
          <w:szCs w:val="24"/>
        </w:rPr>
        <w:t>ν: Ο κ. Τσίπρας</w:t>
      </w:r>
      <w:r>
        <w:rPr>
          <w:rFonts w:eastAsia="Times New Roman" w:cs="Times New Roman"/>
          <w:szCs w:val="24"/>
        </w:rPr>
        <w:t>,</w:t>
      </w:r>
      <w:r>
        <w:rPr>
          <w:rFonts w:eastAsia="Times New Roman" w:cs="Times New Roman"/>
          <w:szCs w:val="24"/>
        </w:rPr>
        <w:t xml:space="preserve"> λίγες μέρες μετά τη Σύνοδο Κορυφής στις Βρυξέλλες στις 15-7-2015 στη συνέντευξη που έδωσε στην ΕΡΤ είπε επί </w:t>
      </w:r>
      <w:r>
        <w:rPr>
          <w:rFonts w:eastAsia="Times New Roman" w:cs="Times New Roman"/>
          <w:szCs w:val="24"/>
        </w:rPr>
        <w:lastRenderedPageBreak/>
        <w:t xml:space="preserve">λέξει, όσον αφορά </w:t>
      </w:r>
      <w:r>
        <w:rPr>
          <w:rFonts w:eastAsia="Times New Roman" w:cs="Times New Roman"/>
          <w:szCs w:val="24"/>
        </w:rPr>
        <w:t>σ</w:t>
      </w:r>
      <w:r>
        <w:rPr>
          <w:rFonts w:eastAsia="Times New Roman" w:cs="Times New Roman"/>
          <w:szCs w:val="24"/>
        </w:rPr>
        <w:t>το Ταμείο: «Αυτό στο οποίο καταλήξαμε με σκληρή κόντρα, ως τις 9 το πρωί, ήταν τελικά να φτιαχτεί ένα ταμείο στη</w:t>
      </w:r>
      <w:r>
        <w:rPr>
          <w:rFonts w:eastAsia="Times New Roman" w:cs="Times New Roman"/>
          <w:szCs w:val="24"/>
        </w:rPr>
        <w:t>ν Ελλάδα, όπως το ΤΑΙΠΕΔ, με διοίκηση ελληνική».</w:t>
      </w:r>
    </w:p>
    <w:p w14:paraId="16641C6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Αυτό ψηφί</w:t>
      </w:r>
      <w:r>
        <w:rPr>
          <w:rFonts w:eastAsia="Times New Roman" w:cs="Times New Roman"/>
          <w:szCs w:val="24"/>
        </w:rPr>
        <w:t>ζ</w:t>
      </w:r>
      <w:r>
        <w:rPr>
          <w:rFonts w:eastAsia="Times New Roman" w:cs="Times New Roman"/>
          <w:szCs w:val="24"/>
        </w:rPr>
        <w:t>ατε, κύριοι συνάδελφοι; Είναι ελληνική η διοίκηση; Είναι το εποπτικό συμβούλιο ελληνικό;</w:t>
      </w:r>
    </w:p>
    <w:p w14:paraId="16641C6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Ασφαλώς.</w:t>
      </w:r>
    </w:p>
    <w:p w14:paraId="16641C6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Ασφαλώς λέτε, έτσι; Προφανώς στο μυαλό σας θα έχετε Έλληνες τύπου Πίου-Πίου για να το λέτε αυτό. Θα το καταθέσω στα Πρακτικά.</w:t>
      </w:r>
    </w:p>
    <w:p w14:paraId="16641C6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Ποια είναι η διαφορά ανάμεσα στο ΤΑΙΠΕΔ και το </w:t>
      </w:r>
      <w:r>
        <w:rPr>
          <w:rFonts w:eastAsia="Times New Roman" w:cs="Times New Roman"/>
          <w:szCs w:val="24"/>
        </w:rPr>
        <w:t>υπερταμείο</w:t>
      </w:r>
      <w:r>
        <w:rPr>
          <w:rFonts w:eastAsia="Times New Roman" w:cs="Times New Roman"/>
          <w:szCs w:val="24"/>
        </w:rPr>
        <w:t>; Ότι τη διοίκηση του ΤΑΙΠΕΔ την ορίζαμε εμείς, η ελληνική πολιτική εξου</w:t>
      </w:r>
      <w:r>
        <w:rPr>
          <w:rFonts w:eastAsia="Times New Roman" w:cs="Times New Roman"/>
          <w:szCs w:val="24"/>
        </w:rPr>
        <w:t>σία και η Βουλή. Τους αλλάζαμε όποτε θέλαμε. Απολογούνταν σε εμάς. Υπήρχαν δύο παρατηρητές ξένοι μόνο. Τώρα έχουμε τρεις δικούς μας στο εποπτικό συμβούλιο, υποτίθεται, και  θα συμφωνεί η τρόικα ποιοι θα είναι. Αυτό ψηφίζετε σήμερα. Επίσης, αυτοί θα αποφασί</w:t>
      </w:r>
      <w:r>
        <w:rPr>
          <w:rFonts w:eastAsia="Times New Roman" w:cs="Times New Roman"/>
          <w:szCs w:val="24"/>
        </w:rPr>
        <w:t xml:space="preserve">ζουν με την γνωστή πλειοψηφία τέσσερις στους πέντε ποιος θα είναι ο </w:t>
      </w:r>
      <w:r>
        <w:rPr>
          <w:rFonts w:eastAsia="Times New Roman" w:cs="Times New Roman"/>
          <w:szCs w:val="24"/>
        </w:rPr>
        <w:t xml:space="preserve">πρόεδρος </w:t>
      </w:r>
      <w:r>
        <w:rPr>
          <w:rFonts w:eastAsia="Times New Roman" w:cs="Times New Roman"/>
          <w:szCs w:val="24"/>
        </w:rPr>
        <w:t xml:space="preserve">και ο </w:t>
      </w:r>
      <w:r>
        <w:rPr>
          <w:rFonts w:eastAsia="Times New Roman" w:cs="Times New Roman"/>
          <w:szCs w:val="24"/>
        </w:rPr>
        <w:t xml:space="preserve">διευθύνων σύμβουλος </w:t>
      </w:r>
      <w:r>
        <w:rPr>
          <w:rFonts w:eastAsia="Times New Roman" w:cs="Times New Roman"/>
          <w:szCs w:val="24"/>
        </w:rPr>
        <w:t xml:space="preserve">αυτού του </w:t>
      </w:r>
      <w:r>
        <w:rPr>
          <w:rFonts w:eastAsia="Times New Roman" w:cs="Times New Roman"/>
          <w:szCs w:val="24"/>
        </w:rPr>
        <w:t>ταμείου</w:t>
      </w:r>
      <w:r>
        <w:rPr>
          <w:rFonts w:eastAsia="Times New Roman" w:cs="Times New Roman"/>
          <w:szCs w:val="24"/>
        </w:rPr>
        <w:t>.</w:t>
      </w:r>
    </w:p>
    <w:p w14:paraId="16641C6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Τσακαλώτε, επειδή θα αναφερθώ σε εσάς, σας λέω προκαταβολικά αν θέλετε, να μείνετε. </w:t>
      </w:r>
    </w:p>
    <w:p w14:paraId="16641C6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Αλήθεια πρώτη. Ο κ. Μοσκοβισί πριν από δεκα</w:t>
      </w:r>
      <w:r>
        <w:rPr>
          <w:rFonts w:eastAsia="Times New Roman" w:cs="Times New Roman"/>
          <w:szCs w:val="24"/>
        </w:rPr>
        <w:t>πέντε μέρες ανήρτησε στην προσωπική του ιστοσελίδα το εξής: «Μόνο με αυτή την Κυβέρνηση του κ. Τσίπρα θα περνούσαν αυτά τα μέτρα». Είναι αλήθεια, γιατί υπογράφετε ό,τι αρνηθήκαμε εμείς, όπως παραδείγματος χάριν, τη μείωση του ΦΠΑ στην εστίαση, την άρνησή μ</w:t>
      </w:r>
      <w:r>
        <w:rPr>
          <w:rFonts w:eastAsia="Times New Roman" w:cs="Times New Roman"/>
          <w:szCs w:val="24"/>
        </w:rPr>
        <w:t xml:space="preserve">ας να αποδεχθούμε την άρση του ειδικού καθεστώτος για τα νησιά, όπως τώρα και για το νέο ΤΑΙΠΕΔ, για το νέο </w:t>
      </w:r>
      <w:r>
        <w:rPr>
          <w:rFonts w:eastAsia="Times New Roman" w:cs="Times New Roman"/>
          <w:szCs w:val="24"/>
        </w:rPr>
        <w:t>υπερταμείο</w:t>
      </w:r>
      <w:r>
        <w:rPr>
          <w:rFonts w:eastAsia="Times New Roman" w:cs="Times New Roman"/>
          <w:szCs w:val="24"/>
        </w:rPr>
        <w:t>. Αυτή, λοιπόν, η φράση του κ. Μοσκοβισί, κύριοι συνάδελφοι του ΣΥΡΙΖΑ, ότι μόνο με τον κ. Τσίπρα μπορούσαν να περάσουν τα μέτρα, είναι έπ</w:t>
      </w:r>
      <w:r>
        <w:rPr>
          <w:rFonts w:eastAsia="Times New Roman" w:cs="Times New Roman"/>
          <w:szCs w:val="24"/>
        </w:rPr>
        <w:t xml:space="preserve">αινος ή ψόγος; Εσείς θα το κρίνετε. </w:t>
      </w:r>
    </w:p>
    <w:p w14:paraId="16641C6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Όμως, εμφανίζε</w:t>
      </w:r>
      <w:r>
        <w:rPr>
          <w:rFonts w:eastAsia="Times New Roman" w:cs="Times New Roman"/>
          <w:szCs w:val="24"/>
        </w:rPr>
        <w:t>σθε</w:t>
      </w:r>
      <w:r>
        <w:rPr>
          <w:rFonts w:eastAsia="Times New Roman" w:cs="Times New Roman"/>
          <w:szCs w:val="24"/>
        </w:rPr>
        <w:t xml:space="preserve"> εδώ να </w:t>
      </w:r>
      <w:r>
        <w:rPr>
          <w:rFonts w:eastAsia="Times New Roman" w:cs="Times New Roman"/>
          <w:szCs w:val="24"/>
        </w:rPr>
        <w:t>ισχυρίζεσθ</w:t>
      </w:r>
      <w:r>
        <w:rPr>
          <w:rFonts w:eastAsia="Times New Roman" w:cs="Times New Roman"/>
          <w:szCs w:val="24"/>
        </w:rPr>
        <w:t>ε ότι τάχα αυτή η ρύθμιση είναι καινούρια, που προέκυψε κατά τη διάρκεια των διαπραγματεύσεων. Δεν είναι αλήθεια. Ο κ. Σκουρλέτης που είναι εδώ, σε μια συνέντευξη που έδωσε στις 30</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2</w:t>
      </w:r>
      <w:r>
        <w:rPr>
          <w:rFonts w:eastAsia="Times New Roman" w:cs="Times New Roman"/>
          <w:szCs w:val="24"/>
        </w:rPr>
        <w:t xml:space="preserve">013 λέει: «Είναι δυνατόν να κάνει τέτοιο έγκλημα η Κυβέρνηση;». Το λέω </w:t>
      </w:r>
      <w:r>
        <w:rPr>
          <w:rFonts w:eastAsia="Times New Roman" w:cs="Times New Roman"/>
          <w:szCs w:val="24"/>
        </w:rPr>
        <w:lastRenderedPageBreak/>
        <w:t xml:space="preserve">επιγραμματικά. Θεωρούσε έγκλημα τη δημιουργία αυτού του </w:t>
      </w:r>
      <w:r>
        <w:rPr>
          <w:rFonts w:eastAsia="Times New Roman" w:cs="Times New Roman"/>
          <w:szCs w:val="24"/>
        </w:rPr>
        <w:t>υπερταμείου</w:t>
      </w:r>
      <w:r>
        <w:rPr>
          <w:rFonts w:eastAsia="Times New Roman" w:cs="Times New Roman"/>
          <w:szCs w:val="24"/>
        </w:rPr>
        <w:t>. Θα το καταθέσω και αυτό στα Πρακτικά</w:t>
      </w:r>
      <w:r>
        <w:rPr>
          <w:rFonts w:eastAsia="Times New Roman" w:cs="Times New Roman"/>
          <w:szCs w:val="24"/>
        </w:rPr>
        <w:t>.</w:t>
      </w:r>
    </w:p>
    <w:p w14:paraId="16641C6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 δε κ. Τσακαλώτος το 2013 μαζί με την κ. Δούρου καταθέτουν μια ερώτηση στον Υ</w:t>
      </w:r>
      <w:r>
        <w:rPr>
          <w:rFonts w:eastAsia="Times New Roman" w:cs="Times New Roman"/>
          <w:szCs w:val="24"/>
        </w:rPr>
        <w:t>πουργό Οικονομικών κ. Στουρνάρα</w:t>
      </w:r>
      <w:r>
        <w:rPr>
          <w:rFonts w:eastAsia="Times New Roman" w:cs="Times New Roman"/>
          <w:szCs w:val="24"/>
        </w:rPr>
        <w:t>,</w:t>
      </w:r>
      <w:r>
        <w:rPr>
          <w:rFonts w:eastAsia="Times New Roman" w:cs="Times New Roman"/>
          <w:szCs w:val="24"/>
        </w:rPr>
        <w:t xml:space="preserve"> με τσαχπίνικο τρόπο. Κύριε Υπουργέ, συνηθίζετε να κάνετε κουτοπόνηρες ερωτήσεις</w:t>
      </w:r>
      <w:r>
        <w:rPr>
          <w:rFonts w:eastAsia="Times New Roman" w:cs="Times New Roman"/>
          <w:szCs w:val="24"/>
        </w:rPr>
        <w:t>,</w:t>
      </w:r>
      <w:r>
        <w:rPr>
          <w:rFonts w:eastAsia="Times New Roman" w:cs="Times New Roman"/>
          <w:szCs w:val="24"/>
        </w:rPr>
        <w:t xml:space="preserve"> με τσαχπίνικο τρόπο. </w:t>
      </w:r>
    </w:p>
    <w:p w14:paraId="16641C6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Άλλο κουτοπόνηρες, άλλο τσαχπίνικες. </w:t>
      </w:r>
    </w:p>
    <w:p w14:paraId="16641C6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Και τα δύο τα έχε</w:t>
      </w:r>
      <w:r>
        <w:rPr>
          <w:rFonts w:eastAsia="Times New Roman" w:cs="Times New Roman"/>
          <w:szCs w:val="24"/>
        </w:rPr>
        <w:t xml:space="preserve">ι. </w:t>
      </w:r>
    </w:p>
    <w:p w14:paraId="16641C6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Προσπαθεί να εκμαιεύσει από τον κ. Στουρνάρα αν θα προχωρήσουμε σ’ αυτό το έγκλημα. Θα το καταθέσω στα Πρακτικά. </w:t>
      </w:r>
    </w:p>
    <w:p w14:paraId="16641C6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απάντηση έρχεται από τον κ. Στουρνάρα δύο φορές. Μια με την απάντηση που δίνει στην ερώτησή σας και μια με απάντηση που δίνει στο «</w:t>
      </w:r>
      <w:r>
        <w:rPr>
          <w:rFonts w:eastAsia="Times New Roman" w:cs="Times New Roman"/>
          <w:szCs w:val="24"/>
        </w:rPr>
        <w:t>ΈΘΝΟΣ</w:t>
      </w:r>
      <w:r>
        <w:rPr>
          <w:rFonts w:eastAsia="Times New Roman" w:cs="Times New Roman"/>
          <w:szCs w:val="24"/>
        </w:rPr>
        <w:t xml:space="preserve"> ΤΗΣ ΚΥΡΙΑΚΗΣ</w:t>
      </w:r>
      <w:r>
        <w:rPr>
          <w:rFonts w:eastAsia="Times New Roman" w:cs="Times New Roman"/>
          <w:szCs w:val="24"/>
        </w:rPr>
        <w:t>». Διαβάζω από την εφημερίδα «</w:t>
      </w:r>
      <w:r>
        <w:rPr>
          <w:rFonts w:eastAsia="Times New Roman" w:cs="Times New Roman"/>
          <w:szCs w:val="24"/>
        </w:rPr>
        <w:t>ΠΟ</w:t>
      </w:r>
      <w:r>
        <w:rPr>
          <w:rFonts w:eastAsia="Times New Roman" w:cs="Times New Roman"/>
          <w:szCs w:val="24"/>
        </w:rPr>
        <w:lastRenderedPageBreak/>
        <w:t>ΝΤΙΚΙ</w:t>
      </w:r>
      <w:r>
        <w:rPr>
          <w:rFonts w:eastAsia="Times New Roman" w:cs="Times New Roman"/>
          <w:szCs w:val="24"/>
        </w:rPr>
        <w:t xml:space="preserve">»: </w:t>
      </w:r>
      <w:r>
        <w:rPr>
          <w:rFonts w:eastAsia="Times New Roman" w:cs="Times New Roman"/>
          <w:szCs w:val="24"/>
        </w:rPr>
        <w:t>ΈΘΝΟΣ ΤΗΣ ΚΥΡΙΑΚΗΣ</w:t>
      </w:r>
      <w:r>
        <w:rPr>
          <w:rFonts w:eastAsia="Times New Roman" w:cs="Times New Roman"/>
          <w:szCs w:val="24"/>
        </w:rPr>
        <w:t xml:space="preserve"> 1</w:t>
      </w:r>
      <w:r>
        <w:rPr>
          <w:rFonts w:eastAsia="Times New Roman" w:cs="Times New Roman"/>
          <w:szCs w:val="24"/>
          <w:vertAlign w:val="superscript"/>
        </w:rPr>
        <w:t>ης</w:t>
      </w:r>
      <w:r>
        <w:rPr>
          <w:rFonts w:eastAsia="Times New Roman" w:cs="Times New Roman"/>
          <w:szCs w:val="24"/>
        </w:rPr>
        <w:t xml:space="preserve"> Σεπτεμβρίου 2013 με τη δήλωση «η αξιοποίηση της ακίνητης περιουσίας του δημοσίου γίνεται από το ΤΑΙΠΕΔ και την ελληνική </w:t>
      </w:r>
      <w:r>
        <w:rPr>
          <w:rFonts w:eastAsia="Times New Roman" w:cs="Times New Roman"/>
          <w:szCs w:val="24"/>
        </w:rPr>
        <w:t>Κυβέρνηση</w:t>
      </w:r>
      <w:r>
        <w:rPr>
          <w:rFonts w:eastAsia="Times New Roman" w:cs="Times New Roman"/>
          <w:szCs w:val="24"/>
        </w:rPr>
        <w:t>. Κι αυτό δεν πρόκειται να αλλάξει»</w:t>
      </w:r>
    </w:p>
    <w:p w14:paraId="16641C6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Βγάζετε, κυρίες</w:t>
      </w:r>
      <w:r>
        <w:rPr>
          <w:rFonts w:eastAsia="Times New Roman" w:cs="Times New Roman"/>
          <w:szCs w:val="24"/>
        </w:rPr>
        <w:t xml:space="preserve"> και κύριοι συνάδελφοι, κανένα συμπέρασμα, γιατί τραβήχτηκε το χαλί από τον Σαμαρά, γιατί στρώθηκε το χαλί στον κ. Τσίπρα και γιατί έπρεπε το ελληνικό δημόσιο, η Ελλάδα, να χρεωθεί επιπλέον 86 δισεκατομμύρια αχρείαστα; Για να βγάλετε συμπεράσματα. </w:t>
      </w:r>
    </w:p>
    <w:p w14:paraId="16641C6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θέλω να προβώ σήμερα σε μια αποκάλυψη. Υποτίθεται ότι συζητάμε για πράγματα που δεν τα γνωρίζουμε. Ναι, κύριοι. Αυτό ήταν το αρχικό σχέδιο Σόιμπλε</w:t>
      </w:r>
      <w:r>
        <w:rPr>
          <w:rFonts w:eastAsia="Times New Roman" w:cs="Times New Roman"/>
          <w:szCs w:val="24"/>
        </w:rPr>
        <w:t>,</w:t>
      </w:r>
      <w:r>
        <w:rPr>
          <w:rFonts w:eastAsia="Times New Roman" w:cs="Times New Roman"/>
          <w:szCs w:val="24"/>
        </w:rPr>
        <w:t xml:space="preserve"> που αρνηθήκαμε εμείς. </w:t>
      </w:r>
    </w:p>
    <w:p w14:paraId="16641C6F" w14:textId="77777777" w:rsidR="00434732" w:rsidRDefault="00735F25">
      <w:pPr>
        <w:spacing w:after="0" w:line="600" w:lineRule="auto"/>
        <w:ind w:firstLine="720"/>
        <w:jc w:val="both"/>
        <w:rPr>
          <w:rFonts w:eastAsia="Times New Roman"/>
          <w:szCs w:val="24"/>
        </w:rPr>
      </w:pPr>
      <w:r>
        <w:rPr>
          <w:rFonts w:eastAsia="Times New Roman"/>
          <w:szCs w:val="24"/>
        </w:rPr>
        <w:t xml:space="preserve">Σήμερα έρχεται με μία τροποποίηση. Είναι σχέδιο Σόιμπλε-Μοσκοβισί, γιατί σ’ αυτό το </w:t>
      </w:r>
      <w:r>
        <w:rPr>
          <w:rFonts w:eastAsia="Times New Roman"/>
          <w:szCs w:val="24"/>
        </w:rPr>
        <w:t>διάστημα...</w:t>
      </w:r>
    </w:p>
    <w:p w14:paraId="16641C70" w14:textId="77777777" w:rsidR="00434732" w:rsidRDefault="00735F25">
      <w:pPr>
        <w:spacing w:after="0" w:line="600" w:lineRule="auto"/>
        <w:ind w:firstLine="720"/>
        <w:jc w:val="both"/>
        <w:rPr>
          <w:rFonts w:eastAsia="Times New Roman"/>
          <w:szCs w:val="24"/>
        </w:rPr>
      </w:pPr>
      <w:r>
        <w:rPr>
          <w:rFonts w:eastAsia="Times New Roman"/>
          <w:b/>
          <w:szCs w:val="24"/>
        </w:rPr>
        <w:t xml:space="preserve">ΚΩΝΣΤΑΝΤΙΝΟΣ ΣΠΑΡΤΙΝΟΣ: </w:t>
      </w:r>
      <w:r>
        <w:rPr>
          <w:rFonts w:eastAsia="Times New Roman"/>
          <w:szCs w:val="24"/>
        </w:rPr>
        <w:t>Γιατί δεν το λέγατε τότε…</w:t>
      </w:r>
    </w:p>
    <w:p w14:paraId="16641C71" w14:textId="77777777" w:rsidR="00434732" w:rsidRDefault="00735F25">
      <w:pPr>
        <w:spacing w:after="0" w:line="600" w:lineRule="auto"/>
        <w:ind w:firstLine="720"/>
        <w:jc w:val="both"/>
        <w:rPr>
          <w:rFonts w:eastAsia="Times New Roman"/>
          <w:szCs w:val="24"/>
        </w:rPr>
      </w:pPr>
      <w:r>
        <w:rPr>
          <w:rFonts w:eastAsia="Times New Roman"/>
          <w:b/>
          <w:szCs w:val="24"/>
        </w:rPr>
        <w:t xml:space="preserve">ΔΗΜΗΤΡΙΟΣ ΣΤΑΜΑΤΗΣ: </w:t>
      </w:r>
      <w:r>
        <w:rPr>
          <w:rFonts w:eastAsia="Times New Roman"/>
          <w:szCs w:val="24"/>
        </w:rPr>
        <w:t>Διότι εμείς αρνιόμασταν. Δεν κάναμε αυτήν την υποτιθέμενη γενναία δική σας διαπραγμάτευση, για να υποχωρήσουμε την άλλη μέρα.</w:t>
      </w:r>
    </w:p>
    <w:p w14:paraId="16641C72" w14:textId="77777777" w:rsidR="00434732" w:rsidRDefault="00735F25">
      <w:pPr>
        <w:spacing w:after="0" w:line="600" w:lineRule="auto"/>
        <w:ind w:firstLine="720"/>
        <w:jc w:val="both"/>
        <w:rPr>
          <w:rFonts w:eastAsia="Times New Roman"/>
          <w:szCs w:val="24"/>
        </w:rPr>
      </w:pPr>
      <w:r>
        <w:rPr>
          <w:rFonts w:eastAsia="Times New Roman"/>
          <w:szCs w:val="24"/>
        </w:rPr>
        <w:lastRenderedPageBreak/>
        <w:t xml:space="preserve">Έχει μπει δάκτυλος, λοιπόν και του γαλλικού </w:t>
      </w:r>
      <w:r>
        <w:rPr>
          <w:rFonts w:eastAsia="Times New Roman"/>
          <w:szCs w:val="24"/>
        </w:rPr>
        <w:t>κράτους. Εγώ δεν χρειάζομαι κάποια άλλη μαρτυρία.</w:t>
      </w:r>
    </w:p>
    <w:p w14:paraId="16641C73" w14:textId="77777777" w:rsidR="00434732" w:rsidRDefault="00735F25">
      <w:pPr>
        <w:spacing w:after="0" w:line="600" w:lineRule="auto"/>
        <w:ind w:firstLine="720"/>
        <w:jc w:val="both"/>
        <w:rPr>
          <w:rFonts w:eastAsia="Times New Roman"/>
          <w:szCs w:val="24"/>
        </w:rPr>
      </w:pPr>
      <w:r>
        <w:rPr>
          <w:rFonts w:eastAsia="Times New Roman"/>
          <w:szCs w:val="24"/>
        </w:rPr>
        <w:t xml:space="preserve"> Ο εισηγητής σας, εσείς, κύριε, που μιλάτε και διαμαρτύρεστε, ξέρετε τι είπατε στ</w:t>
      </w:r>
      <w:r>
        <w:rPr>
          <w:rFonts w:eastAsia="Times New Roman"/>
          <w:szCs w:val="24"/>
        </w:rPr>
        <w:t>ην επιτροπή</w:t>
      </w:r>
      <w:r>
        <w:rPr>
          <w:rFonts w:eastAsia="Times New Roman"/>
          <w:szCs w:val="24"/>
        </w:rPr>
        <w:t xml:space="preserve"> της Βουλής; Είναι καταγεγραμμένο και θα το καταθέσω. Είπατε ότι κάνουμε τέτοιου είδους οργανισμούς, όπως, για παρ</w:t>
      </w:r>
      <w:r>
        <w:rPr>
          <w:rFonts w:eastAsia="Times New Roman"/>
          <w:szCs w:val="24"/>
        </w:rPr>
        <w:t xml:space="preserve">άδειγμα, η Γαλλία, με την οποία η ελληνική Κυβέρνηση συνεργάστηκε συστηματικά και στενά για το σχεδιασμό και τη δημιουργία του νέου </w:t>
      </w:r>
      <w:r>
        <w:rPr>
          <w:rFonts w:eastAsia="Times New Roman"/>
          <w:szCs w:val="24"/>
        </w:rPr>
        <w:t>ταμείου</w:t>
      </w:r>
      <w:r>
        <w:rPr>
          <w:rFonts w:eastAsia="Times New Roman"/>
          <w:szCs w:val="24"/>
        </w:rPr>
        <w:t>.</w:t>
      </w:r>
    </w:p>
    <w:p w14:paraId="16641C74" w14:textId="77777777" w:rsidR="00434732" w:rsidRDefault="00735F25">
      <w:pPr>
        <w:spacing w:after="0" w:line="600" w:lineRule="auto"/>
        <w:ind w:firstLine="720"/>
        <w:jc w:val="both"/>
        <w:rPr>
          <w:rFonts w:eastAsia="Times New Roman"/>
          <w:szCs w:val="24"/>
        </w:rPr>
      </w:pPr>
      <w:r>
        <w:rPr>
          <w:rFonts w:eastAsia="Times New Roman"/>
          <w:b/>
          <w:szCs w:val="24"/>
        </w:rPr>
        <w:t xml:space="preserve">ΚΩΝΣΤΑΝΤΙΝΟΣ ΣΠΑΡΤΙΝΟΣ: </w:t>
      </w:r>
      <w:r>
        <w:rPr>
          <w:rFonts w:eastAsia="Times New Roman"/>
          <w:szCs w:val="24"/>
        </w:rPr>
        <w:t>Βεβαίως.</w:t>
      </w:r>
    </w:p>
    <w:p w14:paraId="16641C75" w14:textId="77777777" w:rsidR="00434732" w:rsidRDefault="00735F25">
      <w:pPr>
        <w:spacing w:after="0" w:line="600" w:lineRule="auto"/>
        <w:ind w:firstLine="720"/>
        <w:jc w:val="both"/>
        <w:rPr>
          <w:rFonts w:eastAsia="Times New Roman"/>
          <w:szCs w:val="24"/>
        </w:rPr>
      </w:pPr>
      <w:r>
        <w:rPr>
          <w:rFonts w:eastAsia="Times New Roman"/>
          <w:b/>
          <w:szCs w:val="24"/>
        </w:rPr>
        <w:t xml:space="preserve">ΔΗΜΗΤΡΙΟΣ ΣΤΑΜΑΤΗΣ: </w:t>
      </w:r>
      <w:r>
        <w:rPr>
          <w:rFonts w:eastAsia="Times New Roman"/>
          <w:szCs w:val="24"/>
        </w:rPr>
        <w:t>Υπάρχει καμ</w:t>
      </w:r>
      <w:r>
        <w:rPr>
          <w:rFonts w:eastAsia="Times New Roman"/>
          <w:szCs w:val="24"/>
        </w:rPr>
        <w:t>μ</w:t>
      </w:r>
      <w:r>
        <w:rPr>
          <w:rFonts w:eastAsia="Times New Roman"/>
          <w:szCs w:val="24"/>
        </w:rPr>
        <w:t>ία αμφιβολία για την ελληνικότητα αυτού του σχεδίο</w:t>
      </w:r>
      <w:r>
        <w:rPr>
          <w:rFonts w:eastAsia="Times New Roman"/>
          <w:szCs w:val="24"/>
        </w:rPr>
        <w:t xml:space="preserve">υ; </w:t>
      </w:r>
    </w:p>
    <w:p w14:paraId="16641C76" w14:textId="77777777" w:rsidR="00434732" w:rsidRDefault="00735F25">
      <w:pPr>
        <w:spacing w:after="0" w:line="600" w:lineRule="auto"/>
        <w:ind w:firstLine="720"/>
        <w:jc w:val="center"/>
        <w:rPr>
          <w:rFonts w:eastAsia="Times New Roman"/>
          <w:szCs w:val="24"/>
        </w:rPr>
      </w:pPr>
      <w:r>
        <w:rPr>
          <w:rFonts w:eastAsia="Times New Roman"/>
          <w:szCs w:val="24"/>
        </w:rPr>
        <w:t>(Θόρυβος-Διαμαρτυρίες από την πτέρυγα του ΣΥΡΙΖΑ)</w:t>
      </w:r>
    </w:p>
    <w:p w14:paraId="16641C77" w14:textId="77777777" w:rsidR="00434732" w:rsidRDefault="00735F25">
      <w:pPr>
        <w:spacing w:after="0" w:line="600" w:lineRule="auto"/>
        <w:ind w:firstLine="720"/>
        <w:jc w:val="both"/>
        <w:rPr>
          <w:rFonts w:eastAsia="Times New Roman"/>
          <w:szCs w:val="24"/>
        </w:rPr>
      </w:pPr>
      <w:r>
        <w:rPr>
          <w:rFonts w:eastAsia="Times New Roman"/>
          <w:szCs w:val="24"/>
        </w:rPr>
        <w:t>Σας ενοχλούμε, έτσι δεν είναι;</w:t>
      </w:r>
    </w:p>
    <w:p w14:paraId="16641C78" w14:textId="77777777" w:rsidR="00434732" w:rsidRDefault="00735F25">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κύριε Σταμάτη, ολοκληρώστε.</w:t>
      </w:r>
    </w:p>
    <w:p w14:paraId="16641C79" w14:textId="77777777" w:rsidR="00434732" w:rsidRDefault="00735F25">
      <w:pPr>
        <w:spacing w:after="0" w:line="600" w:lineRule="auto"/>
        <w:ind w:firstLine="720"/>
        <w:jc w:val="both"/>
        <w:rPr>
          <w:rFonts w:eastAsia="Times New Roman"/>
          <w:szCs w:val="24"/>
        </w:rPr>
      </w:pPr>
      <w:r>
        <w:rPr>
          <w:rFonts w:eastAsia="Times New Roman"/>
          <w:b/>
          <w:szCs w:val="24"/>
        </w:rPr>
        <w:t xml:space="preserve">ΔΗΜΗΤΡΙΟΣ ΣΤΑΜΑΤΗΣ: </w:t>
      </w:r>
      <w:r>
        <w:rPr>
          <w:rFonts w:eastAsia="Times New Roman"/>
          <w:szCs w:val="24"/>
        </w:rPr>
        <w:t>Ολοκληρώνω, κύριε Πρόεδρε.</w:t>
      </w:r>
    </w:p>
    <w:p w14:paraId="16641C7A" w14:textId="77777777" w:rsidR="00434732" w:rsidRDefault="00735F25">
      <w:pPr>
        <w:spacing w:after="0" w:line="600" w:lineRule="auto"/>
        <w:ind w:firstLine="720"/>
        <w:jc w:val="both"/>
        <w:rPr>
          <w:rFonts w:eastAsia="Times New Roman"/>
          <w:szCs w:val="24"/>
        </w:rPr>
      </w:pPr>
      <w:r>
        <w:rPr>
          <w:rFonts w:eastAsia="Times New Roman"/>
          <w:szCs w:val="24"/>
        </w:rPr>
        <w:lastRenderedPageBreak/>
        <w:t>Εξάλλου</w:t>
      </w:r>
      <w:r>
        <w:rPr>
          <w:rFonts w:eastAsia="Times New Roman"/>
          <w:szCs w:val="24"/>
        </w:rPr>
        <w:t>,</w:t>
      </w:r>
      <w:r>
        <w:rPr>
          <w:rFonts w:eastAsia="Times New Roman"/>
          <w:szCs w:val="24"/>
        </w:rPr>
        <w:t xml:space="preserve"> και ο κ. Βερναρδάκης που μίλησε πριν από </w:t>
      </w:r>
      <w:r>
        <w:rPr>
          <w:rFonts w:eastAsia="Times New Roman"/>
          <w:szCs w:val="24"/>
        </w:rPr>
        <w:t xml:space="preserve">λίγο, μίλησε για μία καινούργια </w:t>
      </w:r>
      <w:r>
        <w:rPr>
          <w:rFonts w:eastAsia="Times New Roman"/>
          <w:szCs w:val="24"/>
        </w:rPr>
        <w:t>γενική γραμματεία</w:t>
      </w:r>
      <w:r>
        <w:rPr>
          <w:rFonts w:eastAsia="Times New Roman"/>
          <w:szCs w:val="24"/>
        </w:rPr>
        <w:t>. Είναι σωστή, αλλά μπορώ να καταλάβω από το ύφος, από την όψη που λέμε –γιατί τα πέρασα στις διαπραγματεύσεις- τη συμβολή των Γάλλων συμβούλων στην τελική διατύπωση αυτού του νομοθετήματος.</w:t>
      </w:r>
    </w:p>
    <w:p w14:paraId="16641C7B" w14:textId="77777777" w:rsidR="00434732" w:rsidRDefault="00735F25">
      <w:pPr>
        <w:spacing w:after="0" w:line="600" w:lineRule="auto"/>
        <w:ind w:firstLine="720"/>
        <w:jc w:val="both"/>
        <w:rPr>
          <w:rFonts w:eastAsia="Times New Roman"/>
          <w:szCs w:val="24"/>
        </w:rPr>
      </w:pPr>
      <w:r>
        <w:rPr>
          <w:rFonts w:eastAsia="Times New Roman"/>
          <w:szCs w:val="24"/>
        </w:rPr>
        <w:t>Κλείνω με την αν</w:t>
      </w:r>
      <w:r>
        <w:rPr>
          <w:rFonts w:eastAsia="Times New Roman"/>
          <w:szCs w:val="24"/>
        </w:rPr>
        <w:t>αφορά στον κ. Τσακαλώτο.</w:t>
      </w:r>
    </w:p>
    <w:p w14:paraId="16641C7C" w14:textId="77777777" w:rsidR="00434732" w:rsidRDefault="00735F25">
      <w:pPr>
        <w:spacing w:after="0" w:line="600" w:lineRule="auto"/>
        <w:ind w:firstLine="720"/>
        <w:jc w:val="both"/>
        <w:rPr>
          <w:rFonts w:eastAsia="Times New Roman"/>
          <w:szCs w:val="24"/>
        </w:rPr>
      </w:pPr>
      <w:r>
        <w:rPr>
          <w:rFonts w:eastAsia="Times New Roman"/>
          <w:szCs w:val="24"/>
        </w:rPr>
        <w:t>Κύριε Τσακαλώτο, κάνατε εχθές μία ακόμα αναφορά στον κ. Σαμαρά. Βέβαια, αυτό δεν είναι πρωτοτυπία. Κάθε μέρα ξυπνάτε και κοιμάστε με τον Σαμαρά, γιατί έχει βάλει πολύ ψηλά τον πήχη και δεν μπορείτε να τον φθάσετε.</w:t>
      </w:r>
    </w:p>
    <w:p w14:paraId="16641C7D" w14:textId="77777777" w:rsidR="00434732" w:rsidRDefault="00735F25">
      <w:pPr>
        <w:spacing w:after="0" w:line="600" w:lineRule="auto"/>
        <w:ind w:firstLine="720"/>
        <w:jc w:val="center"/>
        <w:rPr>
          <w:rFonts w:eastAsia="Times New Roman"/>
          <w:szCs w:val="24"/>
        </w:rPr>
      </w:pPr>
      <w:r>
        <w:rPr>
          <w:rFonts w:eastAsia="Times New Roman"/>
          <w:szCs w:val="24"/>
        </w:rPr>
        <w:t>(Θόρυβος-Διαμαρτυ</w:t>
      </w:r>
      <w:r>
        <w:rPr>
          <w:rFonts w:eastAsia="Times New Roman"/>
          <w:szCs w:val="24"/>
        </w:rPr>
        <w:t>ρίες από την πτέρυγα του ΣΥΡΙΖΑ)</w:t>
      </w:r>
    </w:p>
    <w:p w14:paraId="16641C7E" w14:textId="77777777" w:rsidR="00434732" w:rsidRDefault="00735F25">
      <w:pPr>
        <w:spacing w:after="0" w:line="600" w:lineRule="auto"/>
        <w:ind w:firstLine="720"/>
        <w:jc w:val="both"/>
        <w:rPr>
          <w:rFonts w:eastAsia="Times New Roman"/>
          <w:szCs w:val="24"/>
        </w:rPr>
      </w:pPr>
      <w:r>
        <w:rPr>
          <w:rFonts w:eastAsia="Times New Roman"/>
          <w:szCs w:val="24"/>
        </w:rPr>
        <w:t>Χοροπηδάτε και το θέαμα να χοροπηδάτε για να φθάσετε τον πήχη Σαμαρά είναι κωμικό και σας ενοχλεί.</w:t>
      </w:r>
    </w:p>
    <w:p w14:paraId="16641C7F" w14:textId="77777777" w:rsidR="00434732" w:rsidRDefault="00735F25">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Σας παρακαλώ, ολοκληρώστε.</w:t>
      </w:r>
    </w:p>
    <w:p w14:paraId="16641C80"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ΔΗΜΗΤΡΙΟΣ ΣΤΑΜΑΤΗΣ: </w:t>
      </w:r>
      <w:r>
        <w:rPr>
          <w:rFonts w:eastAsia="Times New Roman"/>
          <w:szCs w:val="24"/>
        </w:rPr>
        <w:t>Όμως, πέρα απ’ αυτά, κάνατε μία αναφορά σ</w:t>
      </w:r>
      <w:r>
        <w:rPr>
          <w:rFonts w:eastAsia="Times New Roman"/>
          <w:szCs w:val="24"/>
        </w:rPr>
        <w:t>τον κ. Μητσοτάκη και του είπατε</w:t>
      </w:r>
      <w:r>
        <w:rPr>
          <w:rFonts w:eastAsia="Times New Roman"/>
          <w:szCs w:val="24"/>
        </w:rPr>
        <w:t>:</w:t>
      </w:r>
      <w:r>
        <w:rPr>
          <w:rFonts w:eastAsia="Times New Roman"/>
          <w:szCs w:val="24"/>
        </w:rPr>
        <w:t xml:space="preserve"> «Μην ακούς αυτά που λέει ο κ. Σαμαράς, διότι δεν θα γίνεις Πρωθυπουργός». </w:t>
      </w:r>
    </w:p>
    <w:p w14:paraId="16641C81" w14:textId="77777777" w:rsidR="00434732" w:rsidRDefault="00735F25">
      <w:pPr>
        <w:spacing w:after="0" w:line="600" w:lineRule="auto"/>
        <w:ind w:firstLine="720"/>
        <w:jc w:val="both"/>
        <w:rPr>
          <w:rFonts w:eastAsia="Times New Roman"/>
          <w:szCs w:val="24"/>
        </w:rPr>
      </w:pPr>
      <w:r>
        <w:rPr>
          <w:rFonts w:eastAsia="Times New Roman"/>
          <w:szCs w:val="24"/>
        </w:rPr>
        <w:t>Τι είναι αυτό, κύριε Τσακαλώτο; Είναι συμβουλή ή απειλή;</w:t>
      </w:r>
    </w:p>
    <w:p w14:paraId="16641C82" w14:textId="77777777" w:rsidR="00434732" w:rsidRDefault="00735F25">
      <w:pPr>
        <w:spacing w:after="0"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 </w:t>
      </w:r>
      <w:r>
        <w:rPr>
          <w:rFonts w:eastAsia="Times New Roman" w:cs="Times New Roman"/>
          <w:szCs w:val="28"/>
        </w:rPr>
        <w:t>επανειλημμένα το κουδούνι λήξεως του χρόνου ομιλίας του κυρίου Βουλε</w:t>
      </w:r>
      <w:r>
        <w:rPr>
          <w:rFonts w:eastAsia="Times New Roman" w:cs="Times New Roman"/>
          <w:szCs w:val="28"/>
        </w:rPr>
        <w:t>υτή)</w:t>
      </w:r>
    </w:p>
    <w:p w14:paraId="16641C83" w14:textId="77777777" w:rsidR="00434732" w:rsidRDefault="00735F25">
      <w:pPr>
        <w:spacing w:after="0" w:line="600" w:lineRule="auto"/>
        <w:ind w:firstLine="720"/>
        <w:jc w:val="both"/>
        <w:rPr>
          <w:rFonts w:eastAsia="Times New Roman" w:cs="Times New Roman"/>
          <w:szCs w:val="28"/>
        </w:rPr>
      </w:pPr>
      <w:r>
        <w:rPr>
          <w:rFonts w:eastAsia="Times New Roman" w:cs="Times New Roman"/>
          <w:szCs w:val="28"/>
        </w:rPr>
        <w:t>Τις ελληνικές κυβερνήσεις, λοιπόν, σ’ αυτόν τον τόπο ακόμα τις εκλέγει ο ελληνικός λαός, ακόμα και όταν κάνει λάθη, όπως με εσάς. Και ξέρετε πότε θα το ανατρέψει αυτό το λάθος;</w:t>
      </w:r>
    </w:p>
    <w:p w14:paraId="16641C84" w14:textId="77777777" w:rsidR="00434732" w:rsidRDefault="00735F25">
      <w:pPr>
        <w:spacing w:after="0" w:line="600" w:lineRule="auto"/>
        <w:ind w:firstLine="720"/>
        <w:jc w:val="both"/>
        <w:rPr>
          <w:rFonts w:eastAsia="Times New Roman" w:cs="Times New Roman"/>
          <w:szCs w:val="28"/>
        </w:rPr>
      </w:pPr>
      <w:r>
        <w:rPr>
          <w:rFonts w:eastAsia="Times New Roman" w:cs="Times New Roman"/>
          <w:b/>
          <w:szCs w:val="28"/>
        </w:rPr>
        <w:t xml:space="preserve">ΑΝΤΩΝΙΟΣ ΓΡΕΓΟΣ: </w:t>
      </w:r>
      <w:r>
        <w:rPr>
          <w:rFonts w:eastAsia="Times New Roman" w:cs="Times New Roman"/>
          <w:szCs w:val="28"/>
        </w:rPr>
        <w:t>Με τον Σαμαρά.</w:t>
      </w:r>
    </w:p>
    <w:p w14:paraId="16641C85" w14:textId="77777777" w:rsidR="00434732" w:rsidRDefault="00735F25">
      <w:pPr>
        <w:spacing w:after="0" w:line="600" w:lineRule="auto"/>
        <w:ind w:firstLine="720"/>
        <w:jc w:val="both"/>
        <w:rPr>
          <w:rFonts w:eastAsia="Times New Roman"/>
          <w:szCs w:val="24"/>
        </w:rPr>
      </w:pPr>
      <w:r>
        <w:rPr>
          <w:rFonts w:eastAsia="Times New Roman"/>
          <w:b/>
          <w:szCs w:val="24"/>
        </w:rPr>
        <w:t xml:space="preserve">ΔΗΜΗΤΡΙΟΣ ΣΤΑΜΑΤΗΣ: </w:t>
      </w:r>
      <w:r>
        <w:rPr>
          <w:rFonts w:eastAsia="Times New Roman"/>
          <w:szCs w:val="24"/>
        </w:rPr>
        <w:t>Την άνοιξη του 2017. Ο</w:t>
      </w:r>
      <w:r>
        <w:rPr>
          <w:rFonts w:eastAsia="Times New Roman"/>
          <w:szCs w:val="24"/>
        </w:rPr>
        <w:t xml:space="preserve"> Μητσοτάκης θα γίνει Πρωθυπουργός</w:t>
      </w:r>
      <w:r>
        <w:rPr>
          <w:rFonts w:eastAsia="Times New Roman"/>
          <w:szCs w:val="24"/>
        </w:rPr>
        <w:t>,</w:t>
      </w:r>
      <w:r>
        <w:rPr>
          <w:rFonts w:eastAsia="Times New Roman"/>
          <w:szCs w:val="24"/>
        </w:rPr>
        <w:t xml:space="preserve"> έξω και πέρα από τις απειλές</w:t>
      </w:r>
      <w:r>
        <w:rPr>
          <w:rFonts w:eastAsia="Times New Roman"/>
          <w:szCs w:val="24"/>
        </w:rPr>
        <w:t>,</w:t>
      </w:r>
      <w:r>
        <w:rPr>
          <w:rFonts w:eastAsia="Times New Roman"/>
          <w:szCs w:val="24"/>
        </w:rPr>
        <w:t xml:space="preserve"> που πριν από λίγο αναφέρατε.</w:t>
      </w:r>
    </w:p>
    <w:p w14:paraId="16641C86" w14:textId="77777777" w:rsidR="00434732" w:rsidRDefault="00735F25">
      <w:pPr>
        <w:spacing w:after="0" w:line="600" w:lineRule="auto"/>
        <w:ind w:firstLine="720"/>
        <w:jc w:val="center"/>
        <w:rPr>
          <w:rFonts w:eastAsia="Times New Roman"/>
          <w:szCs w:val="24"/>
        </w:rPr>
      </w:pPr>
      <w:r>
        <w:rPr>
          <w:rFonts w:eastAsia="Times New Roman"/>
          <w:szCs w:val="24"/>
        </w:rPr>
        <w:t>(Θόρυβος-Διαμαρτυρίες από την πτέρυγα του ΣΥΡΙΖΑ)</w:t>
      </w:r>
    </w:p>
    <w:p w14:paraId="16641C87" w14:textId="77777777" w:rsidR="00434732" w:rsidRDefault="00735F25">
      <w:pPr>
        <w:spacing w:after="0" w:line="600" w:lineRule="auto"/>
        <w:ind w:firstLine="720"/>
        <w:jc w:val="both"/>
        <w:rPr>
          <w:rFonts w:eastAsia="Times New Roman" w:cs="Times New Roman"/>
          <w:szCs w:val="28"/>
        </w:rPr>
      </w:pPr>
      <w:r>
        <w:rPr>
          <w:rFonts w:eastAsia="Times New Roman" w:cs="Times New Roman"/>
          <w:szCs w:val="28"/>
        </w:rPr>
        <w:t>Έγινε αντιληπτό αυτό; Αυτήν την απειλή, λοιπόν, δεν την ακούμε.</w:t>
      </w:r>
    </w:p>
    <w:p w14:paraId="16641C88" w14:textId="77777777" w:rsidR="00434732" w:rsidRDefault="00735F25">
      <w:pPr>
        <w:spacing w:after="0" w:line="600" w:lineRule="auto"/>
        <w:ind w:firstLine="720"/>
        <w:jc w:val="both"/>
        <w:rPr>
          <w:rFonts w:eastAsia="Times New Roman" w:cs="Times New Roman"/>
          <w:szCs w:val="28"/>
        </w:rPr>
      </w:pPr>
      <w:r>
        <w:rPr>
          <w:rFonts w:eastAsia="Times New Roman" w:cs="Times New Roman"/>
          <w:szCs w:val="28"/>
        </w:rPr>
        <w:t xml:space="preserve">Καταθέτω για τα Πρακτικά τα προαναφερθέντα </w:t>
      </w:r>
      <w:r>
        <w:rPr>
          <w:rFonts w:eastAsia="Times New Roman" w:cs="Times New Roman"/>
          <w:szCs w:val="28"/>
        </w:rPr>
        <w:t>έγγραφα.</w:t>
      </w:r>
    </w:p>
    <w:p w14:paraId="16641C8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Δημήτριος Σταμάτης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6641C8A" w14:textId="77777777" w:rsidR="00434732" w:rsidRDefault="00735F25">
      <w:pPr>
        <w:spacing w:after="0" w:line="600" w:lineRule="auto"/>
        <w:ind w:firstLine="720"/>
        <w:jc w:val="both"/>
        <w:rPr>
          <w:rFonts w:eastAsia="Times New Roman" w:cs="Times New Roman"/>
          <w:szCs w:val="28"/>
        </w:rPr>
      </w:pPr>
      <w:r>
        <w:rPr>
          <w:rFonts w:eastAsia="Times New Roman" w:cs="Times New Roman"/>
          <w:szCs w:val="28"/>
        </w:rPr>
        <w:t>Ευχαριστώ, κύριε Πρόεδρε.</w:t>
      </w:r>
    </w:p>
    <w:p w14:paraId="16641C8B" w14:textId="77777777" w:rsidR="00434732" w:rsidRDefault="00735F25">
      <w:pPr>
        <w:spacing w:after="0" w:line="600" w:lineRule="auto"/>
        <w:ind w:firstLine="720"/>
        <w:jc w:val="center"/>
        <w:rPr>
          <w:rFonts w:eastAsia="Times New Roman" w:cs="Times New Roman"/>
          <w:szCs w:val="28"/>
        </w:rPr>
      </w:pPr>
      <w:r>
        <w:rPr>
          <w:rFonts w:eastAsia="Times New Roman" w:cs="Times New Roman"/>
          <w:szCs w:val="28"/>
        </w:rPr>
        <w:t>(Χειροκ</w:t>
      </w:r>
      <w:r>
        <w:rPr>
          <w:rFonts w:eastAsia="Times New Roman" w:cs="Times New Roman"/>
          <w:szCs w:val="28"/>
        </w:rPr>
        <w:t>ροτήματα από την πτέρυγα της Νέας Δημοκρατίας)</w:t>
      </w:r>
    </w:p>
    <w:p w14:paraId="16641C8C" w14:textId="77777777" w:rsidR="00434732" w:rsidRDefault="00735F25">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Τον λόγο έχει ο κ. Μηταράκης, Βουλευτής της Νέας Δημοκρατίας. </w:t>
      </w:r>
    </w:p>
    <w:p w14:paraId="16641C8D" w14:textId="77777777" w:rsidR="00434732" w:rsidRDefault="00735F25">
      <w:pPr>
        <w:spacing w:after="0" w:line="600" w:lineRule="auto"/>
        <w:ind w:firstLine="720"/>
        <w:jc w:val="both"/>
        <w:rPr>
          <w:rFonts w:eastAsia="Times New Roman"/>
          <w:szCs w:val="24"/>
        </w:rPr>
      </w:pPr>
      <w:r>
        <w:rPr>
          <w:rFonts w:eastAsia="Times New Roman"/>
          <w:szCs w:val="24"/>
        </w:rPr>
        <w:t>Παρακαλώ, κύριε Μηταράκη, να τηρούμε τον χρόνο, διότι δεν θα μιλήσουν πολλοί Βουλευτές. Δεν φταίτε εσείς. Απευ</w:t>
      </w:r>
      <w:r>
        <w:rPr>
          <w:rFonts w:eastAsia="Times New Roman"/>
          <w:szCs w:val="24"/>
        </w:rPr>
        <w:t>θύνομαι σε όλους.</w:t>
      </w:r>
    </w:p>
    <w:p w14:paraId="16641C8E" w14:textId="77777777" w:rsidR="00434732" w:rsidRDefault="00735F25">
      <w:pPr>
        <w:spacing w:after="0" w:line="600" w:lineRule="auto"/>
        <w:ind w:firstLine="720"/>
        <w:jc w:val="both"/>
        <w:rPr>
          <w:rFonts w:eastAsia="Times New Roman"/>
          <w:szCs w:val="24"/>
        </w:rPr>
      </w:pPr>
      <w:r>
        <w:rPr>
          <w:rFonts w:eastAsia="Times New Roman"/>
          <w:szCs w:val="24"/>
        </w:rPr>
        <w:t>Ορίστε, έχετε τον λόγο.</w:t>
      </w:r>
    </w:p>
    <w:p w14:paraId="16641C8F" w14:textId="77777777" w:rsidR="00434732" w:rsidRDefault="00735F25">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Κύριε Πρόεδρε, </w:t>
      </w:r>
      <w:r>
        <w:rPr>
          <w:rFonts w:eastAsia="Times New Roman"/>
          <w:szCs w:val="28"/>
        </w:rPr>
        <w:t xml:space="preserve">κυρίες και κύριοι συνάδελφοι, </w:t>
      </w:r>
      <w:r>
        <w:rPr>
          <w:rFonts w:eastAsia="Times New Roman"/>
          <w:szCs w:val="24"/>
        </w:rPr>
        <w:t>σήμερα πολλοί Βουλευτές του ΣΥΡΙΖΑ</w:t>
      </w:r>
      <w:r>
        <w:rPr>
          <w:rFonts w:eastAsia="Times New Roman"/>
          <w:szCs w:val="24"/>
        </w:rPr>
        <w:t>,</w:t>
      </w:r>
      <w:r>
        <w:rPr>
          <w:rFonts w:eastAsia="Times New Roman"/>
          <w:szCs w:val="24"/>
        </w:rPr>
        <w:t xml:space="preserve"> στην προσπάθειά τους να δικαιολογήσουν αυτήν την τεράστια μεταστροφή απ’ αυτά </w:t>
      </w:r>
      <w:r>
        <w:rPr>
          <w:rFonts w:eastAsia="Times New Roman"/>
          <w:szCs w:val="24"/>
        </w:rPr>
        <w:lastRenderedPageBreak/>
        <w:t>που έλεγαν προεκλογικά σ’ αυτά πο</w:t>
      </w:r>
      <w:r>
        <w:rPr>
          <w:rFonts w:eastAsia="Times New Roman"/>
          <w:szCs w:val="24"/>
        </w:rPr>
        <w:t>υ πράττουν μετεκλογικά, ακολουθούν το αφήγημα, τη ρητορική ότι είναι τα τελευταία μέτρα, ότι φθάσαμε στο τέλος και ότι η Ελλάδα από εδώ και πέρα θα πάει καλά.</w:t>
      </w:r>
    </w:p>
    <w:p w14:paraId="16641C90" w14:textId="77777777" w:rsidR="00434732" w:rsidRDefault="00735F25">
      <w:pPr>
        <w:spacing w:after="0" w:line="600" w:lineRule="auto"/>
        <w:ind w:firstLine="720"/>
        <w:jc w:val="both"/>
        <w:rPr>
          <w:rFonts w:eastAsia="Times New Roman"/>
          <w:szCs w:val="28"/>
        </w:rPr>
      </w:pPr>
      <w:r>
        <w:rPr>
          <w:rFonts w:eastAsia="Times New Roman"/>
          <w:szCs w:val="24"/>
        </w:rPr>
        <w:t xml:space="preserve">Ίσως έχουν δίκιο σε ένα πράγμα. Ίσως, </w:t>
      </w:r>
      <w:r>
        <w:rPr>
          <w:rFonts w:eastAsia="Times New Roman"/>
          <w:szCs w:val="28"/>
        </w:rPr>
        <w:t>κυρίες και κύριοι συνάδελφοι του ΣΥΡΙΖΑ, να έχετε δίκιο ότι</w:t>
      </w:r>
      <w:r>
        <w:rPr>
          <w:rFonts w:eastAsia="Times New Roman"/>
          <w:szCs w:val="28"/>
        </w:rPr>
        <w:t xml:space="preserve"> αυτό είναι το τελευταίο μνημόνιο που καλείται να ψηφίσει η ελληνική Βουλή, διότι σήμερα παραδίδουμε σε διεθνή έλεγχο όλη τη δημόσια περιουσία. Κρατάμε το ΤΑΙΠΕΔ, κρατάμε αυτό για το οποίο εσείς αντιδράσατε στο παρελθόν, του οποίου το 100% των εσόδων θα συ</w:t>
      </w:r>
      <w:r>
        <w:rPr>
          <w:rFonts w:eastAsia="Times New Roman"/>
          <w:szCs w:val="28"/>
        </w:rPr>
        <w:t xml:space="preserve">νεχίσουν να πηγαίνουν στο χρέος, φέρνετε στο </w:t>
      </w:r>
      <w:r>
        <w:rPr>
          <w:rFonts w:eastAsia="Times New Roman"/>
          <w:szCs w:val="28"/>
        </w:rPr>
        <w:t xml:space="preserve">ταμείο </w:t>
      </w:r>
      <w:r>
        <w:rPr>
          <w:rFonts w:eastAsia="Times New Roman"/>
          <w:szCs w:val="28"/>
        </w:rPr>
        <w:t>και ό,τι είχε μείνει απ’ έξω και αυτό που ήταν όλο δικό μας, τώρα είναι 50% δικό μας, διότι το 50% θα πάει και αυτό στο χρέος.</w:t>
      </w:r>
    </w:p>
    <w:p w14:paraId="16641C91" w14:textId="77777777" w:rsidR="00434732" w:rsidRDefault="00735F25">
      <w:pPr>
        <w:spacing w:after="0" w:line="600" w:lineRule="auto"/>
        <w:ind w:firstLine="720"/>
        <w:jc w:val="both"/>
        <w:rPr>
          <w:rFonts w:eastAsia="Times New Roman"/>
          <w:szCs w:val="28"/>
        </w:rPr>
      </w:pPr>
      <w:r>
        <w:rPr>
          <w:rFonts w:eastAsia="Times New Roman"/>
          <w:szCs w:val="28"/>
        </w:rPr>
        <w:t>Άρα, στη Βουλή δεν θα συζητήσουμε ξανά για ιδιωτικοποιήσεις, όπως και για την</w:t>
      </w:r>
      <w:r>
        <w:rPr>
          <w:rFonts w:eastAsia="Times New Roman"/>
          <w:szCs w:val="28"/>
        </w:rPr>
        <w:t xml:space="preserve"> ιδιωτική περιουσία των Ελλήνων, διότι όλα τα δάνεια, κόκκινα και πράσινα, πηγαίνουν σε ξένα «</w:t>
      </w:r>
      <w:r>
        <w:rPr>
          <w:rFonts w:eastAsia="Times New Roman"/>
          <w:szCs w:val="28"/>
          <w:lang w:val="en-US"/>
        </w:rPr>
        <w:t>funds</w:t>
      </w:r>
      <w:r>
        <w:rPr>
          <w:rFonts w:eastAsia="Times New Roman"/>
          <w:szCs w:val="28"/>
        </w:rPr>
        <w:t>» με έδρα όχι στην Ελλάδα, όπως λέγατε αρχικά, αλλά ούτε και στην Ευρωπαϊκή Ένωση.</w:t>
      </w:r>
    </w:p>
    <w:p w14:paraId="16641C92" w14:textId="77777777" w:rsidR="00434732" w:rsidRDefault="00735F25">
      <w:pPr>
        <w:spacing w:after="0" w:line="600" w:lineRule="auto"/>
        <w:ind w:firstLine="720"/>
        <w:jc w:val="both"/>
        <w:rPr>
          <w:rFonts w:eastAsia="Times New Roman"/>
          <w:szCs w:val="28"/>
        </w:rPr>
      </w:pPr>
      <w:r>
        <w:rPr>
          <w:rFonts w:eastAsia="Times New Roman"/>
          <w:szCs w:val="28"/>
        </w:rPr>
        <w:lastRenderedPageBreak/>
        <w:t xml:space="preserve">Ναι, ξέρω ότι ο κ. Σταθάκης θα πει ότι για τα στεγαστικά πρώτης κατοικίας </w:t>
      </w:r>
      <w:r>
        <w:rPr>
          <w:rFonts w:eastAsia="Times New Roman"/>
          <w:szCs w:val="28"/>
        </w:rPr>
        <w:t xml:space="preserve">θα καθυστερήσουμε δεκαοκτώ μήνες. Πράγματι, τα </w:t>
      </w:r>
      <w:r>
        <w:rPr>
          <w:rFonts w:eastAsia="Times New Roman"/>
          <w:szCs w:val="28"/>
          <w:lang w:val="en-US"/>
        </w:rPr>
        <w:t>fund</w:t>
      </w:r>
      <w:r>
        <w:rPr>
          <w:rFonts w:eastAsia="Times New Roman"/>
          <w:szCs w:val="28"/>
          <w:lang w:val="en-US"/>
        </w:rPr>
        <w:t>s</w:t>
      </w:r>
      <w:r>
        <w:rPr>
          <w:rFonts w:eastAsia="Times New Roman"/>
          <w:szCs w:val="28"/>
        </w:rPr>
        <w:t xml:space="preserve"> χρειάζονται δεκαοκτώ μήνες μέχρι να οργανώσουν το γραφείο τους και να είναι έτοιμοι να πάρουν και αυτά τα δάνεια.</w:t>
      </w:r>
    </w:p>
    <w:p w14:paraId="16641C93" w14:textId="77777777" w:rsidR="00434732" w:rsidRDefault="00735F25">
      <w:pPr>
        <w:spacing w:after="0" w:line="600" w:lineRule="auto"/>
        <w:ind w:firstLine="720"/>
        <w:jc w:val="both"/>
        <w:rPr>
          <w:rFonts w:eastAsia="Times New Roman"/>
          <w:szCs w:val="28"/>
        </w:rPr>
      </w:pPr>
      <w:r>
        <w:rPr>
          <w:rFonts w:eastAsia="Times New Roman"/>
          <w:szCs w:val="28"/>
        </w:rPr>
        <w:t xml:space="preserve">Επίσης, αυτή </w:t>
      </w:r>
      <w:r>
        <w:rPr>
          <w:rFonts w:eastAsia="Times New Roman"/>
          <w:szCs w:val="28"/>
        </w:rPr>
        <w:t>η</w:t>
      </w:r>
      <w:r>
        <w:rPr>
          <w:rFonts w:eastAsia="Times New Roman"/>
          <w:szCs w:val="28"/>
        </w:rPr>
        <w:t xml:space="preserve"> Βουλή δεν θα χρειαστεί να συζητήσει ξανά νέα δημοσιονομικά μέτρα, γιατί σή</w:t>
      </w:r>
      <w:r>
        <w:rPr>
          <w:rFonts w:eastAsia="Times New Roman"/>
          <w:szCs w:val="28"/>
        </w:rPr>
        <w:t>μερα δίνουμε στον Υπουργό Οικονομικών τη δυνατότητα να αποφασίζει μόνος του να κόβει μισθούς και συντάξεις</w:t>
      </w:r>
      <w:r>
        <w:rPr>
          <w:rFonts w:eastAsia="Times New Roman"/>
          <w:szCs w:val="28"/>
        </w:rPr>
        <w:t>,</w:t>
      </w:r>
      <w:r>
        <w:rPr>
          <w:rFonts w:eastAsia="Times New Roman"/>
          <w:szCs w:val="28"/>
        </w:rPr>
        <w:t xml:space="preserve"> όπου κρίνει και να βάζει φόρους</w:t>
      </w:r>
      <w:r>
        <w:rPr>
          <w:rFonts w:eastAsia="Times New Roman"/>
          <w:szCs w:val="28"/>
        </w:rPr>
        <w:t>,</w:t>
      </w:r>
      <w:r>
        <w:rPr>
          <w:rFonts w:eastAsia="Times New Roman"/>
          <w:szCs w:val="28"/>
        </w:rPr>
        <w:t xml:space="preserve"> όπου κρίνει αυτός.</w:t>
      </w:r>
    </w:p>
    <w:p w14:paraId="16641C94" w14:textId="77777777" w:rsidR="00434732" w:rsidRDefault="00735F25">
      <w:pPr>
        <w:spacing w:after="0" w:line="600" w:lineRule="auto"/>
        <w:ind w:firstLine="720"/>
        <w:jc w:val="both"/>
        <w:rPr>
          <w:rFonts w:eastAsia="Times New Roman"/>
          <w:szCs w:val="24"/>
        </w:rPr>
      </w:pPr>
      <w:r>
        <w:rPr>
          <w:rFonts w:eastAsia="Times New Roman"/>
          <w:szCs w:val="24"/>
        </w:rPr>
        <w:t>Με αυτήν την έννοια, ναι, ίσως είναι το τελευταίο μνημόνιο που ψηφίζει η Βουλή, αλλά είναι και έ</w:t>
      </w:r>
      <w:r>
        <w:rPr>
          <w:rFonts w:eastAsia="Times New Roman"/>
          <w:szCs w:val="24"/>
        </w:rPr>
        <w:t>να τεράστιο πλήγμα στο κοινοβουλευτικό μας πολίτευμα. Παραδίδουμε το δικαίωμα της χώρας να διαχειριστεί την περιουσία της, παραδίδουμε το δικαίωμα της Βουλής να νομοθετεί. Συζητάμε ένα νομοσχέδιο, το οποίο στηρίζεται στη βασική φιλοσοφία της Αριστεράς: Φόρ</w:t>
      </w:r>
      <w:r>
        <w:rPr>
          <w:rFonts w:eastAsia="Times New Roman"/>
          <w:szCs w:val="24"/>
        </w:rPr>
        <w:t xml:space="preserve">οι, φόροι, φόροι παντού για να συντηρούμε και να μεγαλώνουμε το κράτος. </w:t>
      </w:r>
    </w:p>
    <w:p w14:paraId="16641C95" w14:textId="77777777" w:rsidR="00434732" w:rsidRDefault="00735F25">
      <w:pPr>
        <w:spacing w:after="0" w:line="600" w:lineRule="auto"/>
        <w:ind w:firstLine="720"/>
        <w:jc w:val="both"/>
        <w:rPr>
          <w:rFonts w:eastAsia="Times New Roman"/>
          <w:szCs w:val="24"/>
        </w:rPr>
      </w:pPr>
      <w:r>
        <w:rPr>
          <w:rFonts w:eastAsia="Times New Roman"/>
          <w:szCs w:val="24"/>
        </w:rPr>
        <w:lastRenderedPageBreak/>
        <w:t>Θα κάνω μια ειδική αναφορά σε ένα θέμα που αφορά τα νησιά μας, τον μειωμένο συντελεστή ΦΠΑ, το οποίο είναι κατάκτηση ελληνική, είναι μέρος του κοινοτικού κεκτημένου για την Ελλάδα, απ</w:t>
      </w:r>
      <w:r>
        <w:rPr>
          <w:rFonts w:eastAsia="Times New Roman"/>
          <w:szCs w:val="24"/>
        </w:rPr>
        <w:t xml:space="preserve">ορρέει από το Σύνταγμα, από τη ρήτρα νησιωτικότητας. Και ο ίδιος ο Πρωθυπουργός, ο κ. Τσίπρας, στην πρότασή του προς τους θεσμούς τον Ιούνιο του 2015 έδωσε αυτό που οι προηγούμενες κυβερνήσεις αρνήθηκαν. Και έρχεστε σήμερα με το άρθρο 52 να εφαρμόσετε την </w:t>
      </w:r>
      <w:r>
        <w:rPr>
          <w:rFonts w:eastAsia="Times New Roman"/>
          <w:szCs w:val="24"/>
        </w:rPr>
        <w:t>κατάργηση του μειωμένου συντελεστή ΦΠΑ σε όλα τα νησιά, στα περισσότερα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Αυτή τη διάταξη, όπως είχαμε πει και το καλοκαίρι, η Νέα Δημοκρατία την καταψηφίζει.</w:t>
      </w:r>
    </w:p>
    <w:p w14:paraId="16641C96" w14:textId="77777777" w:rsidR="00434732" w:rsidRDefault="00735F25">
      <w:pPr>
        <w:spacing w:after="0" w:line="600" w:lineRule="auto"/>
        <w:ind w:firstLine="720"/>
        <w:jc w:val="both"/>
        <w:rPr>
          <w:rFonts w:eastAsia="Times New Roman"/>
          <w:szCs w:val="24"/>
        </w:rPr>
      </w:pPr>
      <w:r>
        <w:rPr>
          <w:rFonts w:eastAsia="Times New Roman"/>
          <w:szCs w:val="24"/>
        </w:rPr>
        <w:t xml:space="preserve">Μια, όμως, που μιλάμε για φόρους να πω κάτι; Δημιουργείτε και έναν νέο συντελεστή </w:t>
      </w:r>
      <w:r>
        <w:rPr>
          <w:rFonts w:eastAsia="Times New Roman"/>
          <w:szCs w:val="24"/>
        </w:rPr>
        <w:t>ΦΠΑ, στο 30% για το τηλέφωνο και στο 35%, ουσιαστικά, για τη συνδρομητική τηλεόραση. Αγνοείτε, όμως, τι γίνεται στην πραγματικότητα. Αγνοείτε πλέον ότι πολλά νοικοκυριά δεν έχουν πλέον σταθερό τηλέφωνο, γιατί στηρίζονται στην κινητή τηλεφωνία. Αγνοείτε ότι</w:t>
      </w:r>
      <w:r>
        <w:rPr>
          <w:rFonts w:eastAsia="Times New Roman"/>
          <w:szCs w:val="24"/>
        </w:rPr>
        <w:t xml:space="preserve"> η αγορά αλλάζει και μέσω </w:t>
      </w:r>
      <w:r>
        <w:rPr>
          <w:rFonts w:eastAsia="Times New Roman"/>
          <w:szCs w:val="24"/>
          <w:lang w:val="en-US"/>
        </w:rPr>
        <w:t>video</w:t>
      </w:r>
      <w:r>
        <w:rPr>
          <w:rFonts w:eastAsia="Times New Roman"/>
          <w:szCs w:val="24"/>
        </w:rPr>
        <w:t xml:space="preserve"> </w:t>
      </w:r>
      <w:r>
        <w:rPr>
          <w:rFonts w:eastAsia="Times New Roman"/>
          <w:szCs w:val="24"/>
          <w:lang w:val="en-US"/>
        </w:rPr>
        <w:t>streaming</w:t>
      </w:r>
      <w:r>
        <w:rPr>
          <w:rFonts w:eastAsia="Times New Roman"/>
          <w:szCs w:val="24"/>
        </w:rPr>
        <w:t xml:space="preserve"> πολύς κόσμος πλέον δεν θέλει, δεν χρησιμοποιεί συνδρομητική τηλεόραση. Φορολογείτε, λοιπόν, αυτές τις αγορές που </w:t>
      </w:r>
      <w:r>
        <w:rPr>
          <w:rFonts w:eastAsia="Times New Roman"/>
          <w:szCs w:val="24"/>
        </w:rPr>
        <w:lastRenderedPageBreak/>
        <w:t>από μόνες τους αντιμετωπίζουν μεγάλα θέματα. Εν πάση περιπτώσει, όμως, θα μου πείτε πως αυτό είναι το</w:t>
      </w:r>
      <w:r>
        <w:rPr>
          <w:rFonts w:eastAsia="Times New Roman"/>
          <w:szCs w:val="24"/>
        </w:rPr>
        <w:t xml:space="preserve"> λιγότερο. </w:t>
      </w:r>
    </w:p>
    <w:p w14:paraId="16641C97" w14:textId="77777777" w:rsidR="00434732" w:rsidRDefault="00735F25">
      <w:pPr>
        <w:spacing w:after="0" w:line="600" w:lineRule="auto"/>
        <w:ind w:firstLine="720"/>
        <w:jc w:val="both"/>
        <w:rPr>
          <w:rFonts w:eastAsia="Times New Roman"/>
          <w:szCs w:val="24"/>
        </w:rPr>
      </w:pPr>
      <w:r>
        <w:rPr>
          <w:rFonts w:eastAsia="Times New Roman"/>
          <w:szCs w:val="24"/>
        </w:rPr>
        <w:t xml:space="preserve">Αυτό, όμως, που βλέπουμε τελικά είναι πως η φοροκαταιγίδα είναι δικιά σας επιλογή, όπως είπε και ο Αντιπρόεδρος της Ευρωπαϊκής Επιτροπής σε μια ασυνήθιστη δήλωση, ότι, δηλαδή, είναι επιλογή της Κυβέρνησης να βάλει φόρους αντί να κόψει δαπάνες. </w:t>
      </w:r>
    </w:p>
    <w:p w14:paraId="16641C98" w14:textId="77777777" w:rsidR="00434732" w:rsidRDefault="00735F25">
      <w:pPr>
        <w:spacing w:after="0" w:line="600" w:lineRule="auto"/>
        <w:ind w:firstLine="720"/>
        <w:jc w:val="both"/>
        <w:rPr>
          <w:rFonts w:eastAsia="Times New Roman"/>
          <w:szCs w:val="24"/>
        </w:rPr>
      </w:pPr>
      <w:r>
        <w:rPr>
          <w:rFonts w:eastAsia="Times New Roman"/>
          <w:szCs w:val="24"/>
        </w:rPr>
        <w:t xml:space="preserve">Τον Αύγουστο λέγατε σε αυτήν την Αίθουσα ότι ψηφίζετε, γιατί αμέσως θα πάρετε κούρεμα του χρέους. Δυστυχώς, δεν υπάρχει πλέον κούρεμα του χρέους στη δικιά σας ρητορική. Τελικά, θα αποδειχθεί ότι το </w:t>
      </w:r>
      <w:r>
        <w:rPr>
          <w:rFonts w:eastAsia="Times New Roman"/>
          <w:szCs w:val="24"/>
          <w:lang w:val="en-US"/>
        </w:rPr>
        <w:t>PSI</w:t>
      </w:r>
      <w:r>
        <w:rPr>
          <w:rFonts w:eastAsia="Times New Roman"/>
          <w:szCs w:val="24"/>
        </w:rPr>
        <w:t xml:space="preserve"> και η εθελοντική επαναγορά του 2012 ήταν οι μόνες δύο</w:t>
      </w:r>
      <w:r>
        <w:rPr>
          <w:rFonts w:eastAsia="Times New Roman"/>
          <w:szCs w:val="24"/>
        </w:rPr>
        <w:t xml:space="preserve"> ουσιαστικές μειώσεις στην ονομαστική αξία του χρέους. Πήγαμε τελικά από τα «</w:t>
      </w:r>
      <w:r>
        <w:rPr>
          <w:rFonts w:eastAsia="Times New Roman"/>
          <w:szCs w:val="24"/>
          <w:lang w:val="en-US"/>
        </w:rPr>
        <w:t>perpetual</w:t>
      </w:r>
      <w:r>
        <w:rPr>
          <w:rFonts w:eastAsia="Times New Roman"/>
          <w:szCs w:val="24"/>
        </w:rPr>
        <w:t xml:space="preserve"> </w:t>
      </w:r>
      <w:r>
        <w:rPr>
          <w:rFonts w:eastAsia="Times New Roman"/>
          <w:szCs w:val="24"/>
          <w:lang w:val="en-US"/>
        </w:rPr>
        <w:t>bonds</w:t>
      </w:r>
      <w:r>
        <w:rPr>
          <w:rFonts w:eastAsia="Times New Roman"/>
          <w:szCs w:val="24"/>
        </w:rPr>
        <w:t>» του κ. Βαρουφάκη, στο «</w:t>
      </w:r>
      <w:r>
        <w:rPr>
          <w:rFonts w:eastAsia="Times New Roman"/>
          <w:szCs w:val="24"/>
          <w:lang w:val="en-US"/>
        </w:rPr>
        <w:t>perpetual</w:t>
      </w:r>
      <w:r>
        <w:rPr>
          <w:rFonts w:eastAsia="Times New Roman"/>
          <w:szCs w:val="24"/>
        </w:rPr>
        <w:t xml:space="preserve"> μνημόνιο» του κ. Τσακαλώτου, από τα ομόλογα στο διηνεκές στο μνημόνιο στο διηνεκές.</w:t>
      </w:r>
    </w:p>
    <w:p w14:paraId="16641C99" w14:textId="77777777" w:rsidR="00434732" w:rsidRDefault="00735F25">
      <w:pPr>
        <w:spacing w:after="0" w:line="600" w:lineRule="auto"/>
        <w:ind w:firstLine="720"/>
        <w:jc w:val="both"/>
        <w:rPr>
          <w:rFonts w:eastAsia="Times New Roman"/>
          <w:szCs w:val="24"/>
        </w:rPr>
      </w:pPr>
      <w:r>
        <w:rPr>
          <w:rFonts w:eastAsia="Times New Roman"/>
          <w:szCs w:val="24"/>
        </w:rPr>
        <w:lastRenderedPageBreak/>
        <w:t>Αλλά, κυρίες και κύριοι συνάδελφοι, για να μη</w:t>
      </w:r>
      <w:r>
        <w:rPr>
          <w:rFonts w:eastAsia="Times New Roman"/>
          <w:szCs w:val="24"/>
        </w:rPr>
        <w:t>ν έχουμε νέα μέτρα πρέπει κάτι θετικό να συμβεί στην ελληνική οικονομία, πρέπει να επιστρέψουμε σε θετικούς ρυθμούς ανάπτυξης σαν και αυτούς που κληρονομήσατε το 2014 και τους χάσατε.</w:t>
      </w:r>
    </w:p>
    <w:p w14:paraId="16641C9A" w14:textId="77777777" w:rsidR="00434732" w:rsidRDefault="00735F25">
      <w:pPr>
        <w:spacing w:after="0" w:line="600" w:lineRule="auto"/>
        <w:ind w:firstLine="720"/>
        <w:jc w:val="both"/>
        <w:rPr>
          <w:rFonts w:eastAsia="Times New Roman"/>
          <w:szCs w:val="24"/>
        </w:rPr>
      </w:pPr>
      <w:r>
        <w:rPr>
          <w:rFonts w:eastAsia="Times New Roman"/>
          <w:szCs w:val="24"/>
        </w:rPr>
        <w:t>Και ερωτώ: Ποιο είναι το σχέδιο αυτής της Κυβέρνησης -έχουν περάσει δεκα</w:t>
      </w:r>
      <w:r>
        <w:rPr>
          <w:rFonts w:eastAsia="Times New Roman"/>
          <w:szCs w:val="24"/>
        </w:rPr>
        <w:t xml:space="preserve">οκτώ μήνες- για την ανάπτυξη της ελληνικής οικονομίας; Νέες επενδύσεις δεν φέρνετε. Σύμφωνα με το ΚΕΠΕ, την μελέτη του Μαΐου του 2014, η προηγούμενη διακυβέρνηση έφερε 37,6 δισεκατομμύρια νέες επενδύσεις στον τόπο, αυτές που σήμερα υλοποιείτε, όπως τον </w:t>
      </w:r>
      <w:r>
        <w:rPr>
          <w:rFonts w:eastAsia="Times New Roman"/>
          <w:szCs w:val="24"/>
          <w:lang w:val="en-US"/>
        </w:rPr>
        <w:t>TAP</w:t>
      </w:r>
      <w:r>
        <w:rPr>
          <w:rFonts w:eastAsia="Times New Roman"/>
          <w:szCs w:val="24"/>
        </w:rPr>
        <w:t xml:space="preserve"> που φέρει την υπογραφή του Αντώνη Σαμαρά, όπως τις επενδύσεις στα περιφερειακά αεροδρόμια. Όμως, νέες επενδύσεις δεν έχετε φέρει, μια καινούργια δεν έχετε φέρει.</w:t>
      </w:r>
    </w:p>
    <w:p w14:paraId="16641C9B" w14:textId="77777777" w:rsidR="00434732" w:rsidRDefault="00735F25">
      <w:pPr>
        <w:spacing w:after="0" w:line="600" w:lineRule="auto"/>
        <w:ind w:firstLine="720"/>
        <w:jc w:val="both"/>
        <w:rPr>
          <w:rFonts w:eastAsia="Times New Roman" w:cs="Times New Roman"/>
          <w:b/>
          <w:bCs/>
          <w:szCs w:val="24"/>
        </w:rPr>
      </w:pPr>
      <w:r>
        <w:rPr>
          <w:rFonts w:eastAsia="Times New Roman" w:cs="Times New Roman"/>
          <w:b/>
          <w:bCs/>
          <w:szCs w:val="24"/>
        </w:rPr>
        <w:t xml:space="preserve">ΠΡΟΕΔΡΕΥΩΝ (Δημήτριος Κρεμαστινός): </w:t>
      </w:r>
      <w:r>
        <w:rPr>
          <w:rFonts w:eastAsia="Times New Roman" w:cs="Times New Roman"/>
          <w:bCs/>
          <w:szCs w:val="24"/>
        </w:rPr>
        <w:t>Παρακαλώ ολοκληρώστε, κύριε συνάδελφε.</w:t>
      </w:r>
    </w:p>
    <w:p w14:paraId="16641C9C" w14:textId="77777777" w:rsidR="00434732" w:rsidRDefault="00735F25">
      <w:pPr>
        <w:spacing w:after="0" w:line="600" w:lineRule="auto"/>
        <w:ind w:firstLine="720"/>
        <w:jc w:val="both"/>
        <w:rPr>
          <w:rFonts w:eastAsia="Times New Roman" w:cs="Times New Roman"/>
          <w:b/>
          <w:bCs/>
          <w:szCs w:val="24"/>
        </w:rPr>
      </w:pPr>
      <w:r>
        <w:rPr>
          <w:rFonts w:eastAsia="Times New Roman" w:cs="Times New Roman"/>
          <w:b/>
          <w:bCs/>
          <w:szCs w:val="24"/>
        </w:rPr>
        <w:t>ΠΑΝΑΓΙΩΤΗΣ ΜΗΤΑΡΑΚ</w:t>
      </w:r>
      <w:r>
        <w:rPr>
          <w:rFonts w:eastAsia="Times New Roman" w:cs="Times New Roman"/>
          <w:b/>
          <w:bCs/>
          <w:szCs w:val="24"/>
        </w:rPr>
        <w:t xml:space="preserve">ΗΣ: </w:t>
      </w:r>
      <w:r>
        <w:rPr>
          <w:rFonts w:eastAsia="Times New Roman" w:cs="Times New Roman"/>
          <w:bCs/>
          <w:szCs w:val="24"/>
        </w:rPr>
        <w:t>Τελειώνω σε λίγα δευτερόλεπτα, κύριε Πρόεδρε.</w:t>
      </w:r>
    </w:p>
    <w:p w14:paraId="16641C9D" w14:textId="77777777" w:rsidR="00434732" w:rsidRDefault="00735F25">
      <w:pPr>
        <w:spacing w:after="0" w:line="600" w:lineRule="auto"/>
        <w:ind w:firstLine="720"/>
        <w:jc w:val="both"/>
        <w:rPr>
          <w:rFonts w:eastAsia="Times New Roman" w:cs="Times New Roman"/>
          <w:bCs/>
          <w:szCs w:val="24"/>
        </w:rPr>
      </w:pPr>
      <w:r>
        <w:rPr>
          <w:rFonts w:eastAsia="Times New Roman" w:cs="Times New Roman"/>
          <w:bCs/>
          <w:szCs w:val="24"/>
        </w:rPr>
        <w:lastRenderedPageBreak/>
        <w:t>Άρα το 2017, το 2018, το 2019 από πού θα έρθει η ανάπτυξη, κυρίες και κύριοι συνάδελφοι, σε μια χώρα που ακόμα δεν έχει αναπτυξιακό νόμο, σε μια χώρα που είναι φορολογικά μη ανταγωνιστική και σε μια χώρα πο</w:t>
      </w:r>
      <w:r>
        <w:rPr>
          <w:rFonts w:eastAsia="Times New Roman" w:cs="Times New Roman"/>
          <w:bCs/>
          <w:szCs w:val="24"/>
        </w:rPr>
        <w:t>υ παραμένει φορολογικά ασταθής;</w:t>
      </w:r>
    </w:p>
    <w:p w14:paraId="16641C9E" w14:textId="77777777" w:rsidR="00434732" w:rsidRDefault="00735F25">
      <w:pPr>
        <w:spacing w:after="0" w:line="600" w:lineRule="auto"/>
        <w:ind w:firstLine="720"/>
        <w:jc w:val="both"/>
        <w:rPr>
          <w:rFonts w:eastAsia="Times New Roman" w:cs="Times New Roman"/>
          <w:bCs/>
          <w:szCs w:val="24"/>
        </w:rPr>
      </w:pPr>
      <w:r>
        <w:rPr>
          <w:rFonts w:eastAsia="Times New Roman" w:cs="Times New Roman"/>
          <w:bCs/>
          <w:szCs w:val="24"/>
        </w:rPr>
        <w:t xml:space="preserve">Αυτό το νομοσχέδιο είναι ένα ακόμα βήμα στη λάθος κατεύθυνση και θα οδηγήσει αναγκαστικά, δυστυχώς, σε νέα μέτρα. Γι’ αυτό το καταψηφίζουμε. </w:t>
      </w:r>
    </w:p>
    <w:p w14:paraId="16641C9F" w14:textId="77777777" w:rsidR="00434732" w:rsidRDefault="00735F25">
      <w:pPr>
        <w:spacing w:after="0" w:line="600" w:lineRule="auto"/>
        <w:ind w:firstLine="720"/>
        <w:jc w:val="both"/>
        <w:rPr>
          <w:rFonts w:eastAsia="Times New Roman" w:cs="Times New Roman"/>
          <w:bCs/>
          <w:szCs w:val="24"/>
        </w:rPr>
      </w:pPr>
      <w:r>
        <w:rPr>
          <w:rFonts w:eastAsia="Times New Roman" w:cs="Times New Roman"/>
          <w:bCs/>
          <w:szCs w:val="24"/>
        </w:rPr>
        <w:t>Σας ευχαριστώ.</w:t>
      </w:r>
    </w:p>
    <w:p w14:paraId="16641CA0"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641CA1" w14:textId="77777777" w:rsidR="00434732" w:rsidRDefault="00735F25">
      <w:pPr>
        <w:spacing w:after="0" w:line="600" w:lineRule="auto"/>
        <w:ind w:firstLine="720"/>
        <w:jc w:val="both"/>
        <w:rPr>
          <w:rFonts w:eastAsia="Times New Roman"/>
          <w:szCs w:val="24"/>
        </w:rPr>
      </w:pPr>
      <w:r>
        <w:rPr>
          <w:rFonts w:eastAsia="Times New Roman" w:cs="Times New Roman"/>
          <w:b/>
          <w:bCs/>
          <w:szCs w:val="24"/>
        </w:rPr>
        <w:t>ΠΡΟΕΔΡΕΥΩΝ (Δ</w:t>
      </w:r>
      <w:r>
        <w:rPr>
          <w:rFonts w:eastAsia="Times New Roman" w:cs="Times New Roman"/>
          <w:b/>
          <w:bCs/>
          <w:szCs w:val="24"/>
        </w:rPr>
        <w:t xml:space="preserve">ημήτριος Κρεμαστινός): </w:t>
      </w:r>
      <w:r>
        <w:rPr>
          <w:rFonts w:eastAsia="Times New Roman" w:cs="Times New Roman"/>
          <w:bCs/>
          <w:szCs w:val="24"/>
        </w:rPr>
        <w:t>Σας ευχαριστώ και εγώ.</w:t>
      </w:r>
    </w:p>
    <w:p w14:paraId="16641CA2"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Κύριε Πρόεδρε, με συγχωρείτε, αλλά πρέπει να ρωτήσω κάτι τον Υπουργό Δικαιοσύνης, ο οποίος θα φύγει. Μπορώ να έχω τον λόγο για ένα λεπτό;</w:t>
      </w:r>
    </w:p>
    <w:p w14:paraId="16641CA3" w14:textId="77777777" w:rsidR="00434732" w:rsidRDefault="00735F25">
      <w:pPr>
        <w:spacing w:after="0" w:line="600" w:lineRule="auto"/>
        <w:ind w:firstLine="720"/>
        <w:jc w:val="both"/>
        <w:rPr>
          <w:rFonts w:eastAsia="Times New Roman"/>
          <w:szCs w:val="24"/>
        </w:rPr>
      </w:pPr>
      <w:r>
        <w:rPr>
          <w:rFonts w:eastAsia="Times New Roman" w:cs="Times New Roman"/>
          <w:b/>
          <w:bCs/>
          <w:szCs w:val="24"/>
        </w:rPr>
        <w:t xml:space="preserve">ΠΡΟΕΔΡΕΥΩΝ (Δημήτριος Κρεμαστινός): </w:t>
      </w:r>
      <w:r>
        <w:rPr>
          <w:rFonts w:eastAsia="Times New Roman" w:cs="Times New Roman"/>
          <w:bCs/>
          <w:szCs w:val="24"/>
        </w:rPr>
        <w:t xml:space="preserve">Ορίστε, έχετε τον </w:t>
      </w:r>
      <w:r>
        <w:rPr>
          <w:rFonts w:eastAsia="Times New Roman" w:cs="Times New Roman"/>
          <w:bCs/>
          <w:szCs w:val="24"/>
        </w:rPr>
        <w:t>λόγο.</w:t>
      </w:r>
    </w:p>
    <w:p w14:paraId="16641CA4"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ΝΙΚΟΛΑΟΣ ΔΕΝΔΙΑΣ: </w:t>
      </w:r>
      <w:r>
        <w:rPr>
          <w:rFonts w:eastAsia="Times New Roman"/>
          <w:szCs w:val="24"/>
        </w:rPr>
        <w:t xml:space="preserve">Κύριε Πρόεδρε, κύριοι Υπουργοί, κατατέθηκε νομοτεχνική μεταβολή για το άρθρο 106 του νόμου -κατατέθηκε υπογεγραμμένη από τον κ. Σταθάκη και μας μοιράστηκε εδώ και λίγη ώρα- η οποία αφορά πλήρη επαναδιατύπωση στην πραγματικότητα της </w:t>
      </w:r>
      <w:r>
        <w:rPr>
          <w:rFonts w:eastAsia="Times New Roman"/>
          <w:szCs w:val="24"/>
        </w:rPr>
        <w:t xml:space="preserve">ποινικής διάταξης, η οποία είναι η διάταξη η οποία εξαλείφει το αξιόποινο του συνόλου του κλάδου που εμείς ή εν πάση περιπτώσει η ελληνική κοινωνία οριοθετεί ως διαπλοκή. </w:t>
      </w:r>
    </w:p>
    <w:p w14:paraId="16641CA5" w14:textId="77777777" w:rsidR="00434732" w:rsidRDefault="00735F25">
      <w:pPr>
        <w:spacing w:after="0" w:line="600" w:lineRule="auto"/>
        <w:ind w:firstLine="720"/>
        <w:jc w:val="both"/>
        <w:rPr>
          <w:rFonts w:eastAsia="Times New Roman"/>
          <w:szCs w:val="24"/>
        </w:rPr>
      </w:pPr>
      <w:r>
        <w:rPr>
          <w:rFonts w:eastAsia="Times New Roman"/>
          <w:szCs w:val="24"/>
        </w:rPr>
        <w:t>Κατά τούτο, η διατύπωση της διάταξης, κύριε Υπουργέ της Δικαιοσύνης, έχει τεράστια σ</w:t>
      </w:r>
      <w:r>
        <w:rPr>
          <w:rFonts w:eastAsia="Times New Roman"/>
          <w:szCs w:val="24"/>
        </w:rPr>
        <w:t>ημασία. Αυτό που θα ήθελα να σας ρωτήσω -και γι</w:t>
      </w:r>
      <w:r>
        <w:rPr>
          <w:rFonts w:eastAsia="Times New Roman"/>
          <w:szCs w:val="24"/>
        </w:rPr>
        <w:t>’</w:t>
      </w:r>
      <w:r>
        <w:rPr>
          <w:rFonts w:eastAsia="Times New Roman"/>
          <w:szCs w:val="24"/>
        </w:rPr>
        <w:t xml:space="preserve"> αυτό σας καθυστέρησα και ευχαριστώ πολύ- είναι ότι η νομοτεχνική μεταβολή, ενώ αφορά διάταξη ποινικού νόμου, δεν φέρει την υπογραφή σας. Άρα το πρώτο μου ερώτημα είναι αν την υπογράφετε.</w:t>
      </w:r>
    </w:p>
    <w:p w14:paraId="16641CA6" w14:textId="77777777" w:rsidR="00434732" w:rsidRDefault="00735F25">
      <w:pPr>
        <w:spacing w:after="0" w:line="600" w:lineRule="auto"/>
        <w:ind w:firstLine="720"/>
        <w:jc w:val="both"/>
        <w:rPr>
          <w:rFonts w:eastAsia="Times New Roman" w:cs="Times New Roman"/>
          <w:szCs w:val="24"/>
        </w:rPr>
      </w:pPr>
      <w:r>
        <w:rPr>
          <w:rFonts w:eastAsia="Times New Roman"/>
          <w:szCs w:val="24"/>
        </w:rPr>
        <w:t>Το δεύτερό μου ερώτη</w:t>
      </w:r>
      <w:r>
        <w:rPr>
          <w:rFonts w:eastAsia="Times New Roman"/>
          <w:szCs w:val="24"/>
        </w:rPr>
        <w:t xml:space="preserve">μα είναι εάν υπάρχει άποψη της Επιτροπής Ανταγωνισμού. </w:t>
      </w:r>
      <w:r>
        <w:rPr>
          <w:rFonts w:eastAsia="Times New Roman" w:cs="Times New Roman"/>
          <w:szCs w:val="24"/>
        </w:rPr>
        <w:t xml:space="preserve">Διότι αυτή η διάταξη εδώ, που είναι διάταξη ποινικού νόμου, αφορά αλλαγή του ν.3959/2011 για την οποία, κατά το κείμενο </w:t>
      </w:r>
      <w:r>
        <w:rPr>
          <w:rFonts w:eastAsia="Times New Roman" w:cs="Times New Roman"/>
          <w:szCs w:val="24"/>
        </w:rPr>
        <w:lastRenderedPageBreak/>
        <w:t>του νόμου, το οποίο δεν τροποποιήσατε, απαιτεί εισήγηση της ιδίας Επιτροπής Ανταγ</w:t>
      </w:r>
      <w:r>
        <w:rPr>
          <w:rFonts w:eastAsia="Times New Roman" w:cs="Times New Roman"/>
          <w:szCs w:val="24"/>
        </w:rPr>
        <w:t>ωνισμού, την οποία ούτως ή άλλως εσείς προ ολίγ</w:t>
      </w:r>
      <w:r>
        <w:rPr>
          <w:rFonts w:eastAsia="Times New Roman" w:cs="Times New Roman"/>
          <w:szCs w:val="24"/>
        </w:rPr>
        <w:t>ω</w:t>
      </w:r>
      <w:r>
        <w:rPr>
          <w:rFonts w:eastAsia="Times New Roman" w:cs="Times New Roman"/>
          <w:szCs w:val="24"/>
        </w:rPr>
        <w:t xml:space="preserve">ν ημερών έχετε ορίσει. </w:t>
      </w:r>
    </w:p>
    <w:p w14:paraId="16641CA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τη ευκαιρία, επειδή μιλάμε για τον ευρύτερο κύκλο που εσείς ονομάζετε διαπλοκή, ηθικό πλεονέκτημα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και το οποίο αξιόποινο εδώ φαίνεστε να εξαλείφετε, ο κ. Σταϊκούρας στην </w:t>
      </w:r>
      <w:r>
        <w:rPr>
          <w:rFonts w:eastAsia="Times New Roman" w:cs="Times New Roman"/>
          <w:szCs w:val="24"/>
        </w:rPr>
        <w:t>ε</w:t>
      </w:r>
      <w:r>
        <w:rPr>
          <w:rFonts w:eastAsia="Times New Roman" w:cs="Times New Roman"/>
          <w:szCs w:val="24"/>
        </w:rPr>
        <w:t xml:space="preserve">πιτροπή -και το παρατήρησε και συνάδελφος της Πλειοψηφίας προηγουμένως με κομψότερη διατύπωση, κύριοι Υπουργοί- στο άρθρο 56 ζήτησε τον κατάλογο των εταιρειών τυχερών παιγνίων που ευνοούνται με αυτήν την διάταξη της κλιμακωτής φορολόγησης. </w:t>
      </w:r>
    </w:p>
    <w:p w14:paraId="16641CA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(Στο σημείο αυ</w:t>
      </w:r>
      <w:r>
        <w:rPr>
          <w:rFonts w:eastAsia="Times New Roman" w:cs="Times New Roman"/>
          <w:szCs w:val="24"/>
        </w:rPr>
        <w:t>τό κτυπάει το κουδούνι λήξεως του χρόνου ομιλίας του κυρίου Βουλευτή)</w:t>
      </w:r>
    </w:p>
    <w:p w14:paraId="16641CA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Αν έχετε την καλοσύνη, κύριε Υπουργέ, πριν από την ψήφιση, μήπως μπορούμε να έχουμε κι αυτόν τον κατάλογο; </w:t>
      </w:r>
    </w:p>
    <w:p w14:paraId="16641CA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w:t>
      </w:r>
      <w:r>
        <w:rPr>
          <w:rFonts w:eastAsia="Times New Roman" w:cs="Times New Roman"/>
          <w:b/>
          <w:szCs w:val="24"/>
        </w:rPr>
        <w:t>ιωμάτων):</w:t>
      </w:r>
      <w:r>
        <w:rPr>
          <w:rFonts w:eastAsia="Times New Roman" w:cs="Times New Roman"/>
          <w:szCs w:val="24"/>
        </w:rPr>
        <w:t xml:space="preserve"> Κύριε Πρόεδρε, παρακαλώ τον λόγο. </w:t>
      </w:r>
    </w:p>
    <w:p w14:paraId="16641CA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Κύριε Παρασκευόπουλε, θέλετε να απαντήσετε; </w:t>
      </w:r>
    </w:p>
    <w:p w14:paraId="16641CA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Μάλιστα, κύριε Πρόεδρε. </w:t>
      </w:r>
    </w:p>
    <w:p w14:paraId="16641CA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διάταξη του άρθ</w:t>
      </w:r>
      <w:r>
        <w:rPr>
          <w:rFonts w:eastAsia="Times New Roman" w:cs="Times New Roman"/>
          <w:szCs w:val="24"/>
        </w:rPr>
        <w:t>ρου 106 βρίσκεται στο κύριο σώμα του νόμου. Ο επισπεύδων Υπουργός είναι ο κ. Σταθάκης και γι’ αυτό υπογράφει. Προσωπικά δεν έχω καμμία αντίρρηση, κύριε Δένδια -όντως έχει ένα ποινικό περιεχόμενο- να προσθέσω τη δική μου υπογραφή αυτή</w:t>
      </w:r>
      <w:r>
        <w:rPr>
          <w:rFonts w:eastAsia="Times New Roman" w:cs="Times New Roman"/>
          <w:szCs w:val="24"/>
        </w:rPr>
        <w:t>ν</w:t>
      </w:r>
      <w:r>
        <w:rPr>
          <w:rFonts w:eastAsia="Times New Roman" w:cs="Times New Roman"/>
          <w:szCs w:val="24"/>
        </w:rPr>
        <w:t xml:space="preserve"> τη στιγμή στη σχετική</w:t>
      </w:r>
      <w:r>
        <w:rPr>
          <w:rFonts w:eastAsia="Times New Roman" w:cs="Times New Roman"/>
          <w:szCs w:val="24"/>
        </w:rPr>
        <w:t xml:space="preserve"> νομοτεχνική βελτίωση. Η άποψη ήταν ότι όποιος συντάσσει τη διάταξη, το κύριο άρθρο, συντάσσει και τη νομοτεχνική βελτίωση. </w:t>
      </w:r>
    </w:p>
    <w:p w14:paraId="16641CA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Άρα θα την υπογράψετε κι εσείς; </w:t>
      </w:r>
    </w:p>
    <w:p w14:paraId="16641CA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w:t>
      </w:r>
      <w:r>
        <w:rPr>
          <w:rFonts w:eastAsia="Times New Roman" w:cs="Times New Roman"/>
          <w:b/>
          <w:szCs w:val="24"/>
        </w:rPr>
        <w:t>μάτων):</w:t>
      </w:r>
      <w:r>
        <w:rPr>
          <w:rFonts w:eastAsia="Times New Roman" w:cs="Times New Roman"/>
          <w:szCs w:val="24"/>
        </w:rPr>
        <w:t xml:space="preserve"> Βεβαίως. </w:t>
      </w:r>
    </w:p>
    <w:p w14:paraId="16641CB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ΔΕΝΔΙΑΣ:</w:t>
      </w:r>
      <w:r>
        <w:rPr>
          <w:rFonts w:eastAsia="Times New Roman" w:cs="Times New Roman"/>
          <w:szCs w:val="24"/>
        </w:rPr>
        <w:t xml:space="preserve"> Ωραία.</w:t>
      </w:r>
    </w:p>
    <w:p w14:paraId="16641CB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Αν μου επιτρέπετε, κύριε Υπουργέ...  </w:t>
      </w:r>
    </w:p>
    <w:p w14:paraId="16641CB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Παρακαλώ. </w:t>
      </w:r>
    </w:p>
    <w:p w14:paraId="16641CB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Αν έχετε την καλοσύνη τότε, κύριε Υπουργέ, επειδή δεν έχει</w:t>
      </w:r>
      <w:r>
        <w:rPr>
          <w:rFonts w:eastAsia="Times New Roman" w:cs="Times New Roman"/>
          <w:szCs w:val="24"/>
        </w:rPr>
        <w:t xml:space="preserve"> νόημα να ρωτήσω επ’ αυτού τον κ. Σταθάκη, θα πρέπει να μας εξηγήσετε, αφού τη συνομολογείτε, το νόημά της σε σχέση με το νόημα της προηγούμενης. Διότι ενώ η προηγούμενη αφορά συρρέοντα…</w:t>
      </w:r>
    </w:p>
    <w:p w14:paraId="16641CB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w:t>
      </w:r>
      <w:r>
        <w:rPr>
          <w:rFonts w:eastAsia="Times New Roman" w:cs="Times New Roman"/>
          <w:b/>
          <w:szCs w:val="24"/>
        </w:rPr>
        <w:t>ίνων Δικαιωμάτων):</w:t>
      </w:r>
      <w:r>
        <w:rPr>
          <w:rFonts w:eastAsia="Times New Roman" w:cs="Times New Roman"/>
          <w:szCs w:val="24"/>
        </w:rPr>
        <w:t xml:space="preserve"> Βεβαίως. </w:t>
      </w:r>
    </w:p>
    <w:p w14:paraId="16641CB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Κοιτάξτε, εδώ είναι -για να μιλήσουμε τη λαϊκή γλώσσα- οιονεί αμνηστία, εξάλειψη αξιοποίνου βαρυτάτων πράξεων πιθανόν και σε βαθμό κακουργήματος. Στην αρχική διάταξη </w:t>
      </w:r>
      <w:r>
        <w:rPr>
          <w:rFonts w:eastAsia="Times New Roman" w:cs="Times New Roman"/>
          <w:szCs w:val="24"/>
        </w:rPr>
        <w:lastRenderedPageBreak/>
        <w:t>υπάρχει η λέξη «συρροή». Εδώ πονηρά -θα μου</w:t>
      </w:r>
      <w:r>
        <w:rPr>
          <w:rFonts w:eastAsia="Times New Roman" w:cs="Times New Roman"/>
          <w:szCs w:val="24"/>
        </w:rPr>
        <w:t xml:space="preserve"> επιτρέψετε να πω ότι αυτή η αλλαγή, κύριε Υπουργέ της Ανάπτυξης, εκ του πονηρού πιθανότατα σας έχει υποβληθεί, επειδή εσείς δεν είστε νομικός- αναφέρεται σε συναφή. Θεωρώ ότι αυτή είναι αδόκιμη προσπάθεια να διευρυνθεί ακόμα περισσότερο ο κύκλος εξάλειψης</w:t>
      </w:r>
      <w:r>
        <w:rPr>
          <w:rFonts w:eastAsia="Times New Roman" w:cs="Times New Roman"/>
          <w:szCs w:val="24"/>
        </w:rPr>
        <w:t xml:space="preserve"> των αδικημάτων. Και γι’ αυτό θα ήθελα να έχω την ερμηνευτική δήλωση του Υπουργού Δικαιοσύνης ως προς το ποι</w:t>
      </w:r>
      <w:r>
        <w:rPr>
          <w:rFonts w:eastAsia="Times New Roman" w:cs="Times New Roman"/>
          <w:szCs w:val="24"/>
        </w:rPr>
        <w:t>α</w:t>
      </w:r>
      <w:r>
        <w:rPr>
          <w:rFonts w:eastAsia="Times New Roman" w:cs="Times New Roman"/>
          <w:szCs w:val="24"/>
        </w:rPr>
        <w:t xml:space="preserve"> συγκεκριμένα αδικήματα αφορά η συγκεκριμένη εξάλειψη του αξιοποίνου ως εδώ διατυπώνεται. </w:t>
      </w:r>
    </w:p>
    <w:p w14:paraId="16641CB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Κι επίσης, κύριε Υπουργέ της Δικαιοσύνης -αυτό, όμως, θα</w:t>
      </w:r>
      <w:r>
        <w:rPr>
          <w:rFonts w:eastAsia="Times New Roman" w:cs="Times New Roman"/>
          <w:szCs w:val="24"/>
        </w:rPr>
        <w:t xml:space="preserve"> σας το ρωτήσουμε και με κοινοβουλευτικό έλεγχο- να μας πείτε ποιους αφορά αυτή η διάταξη. </w:t>
      </w:r>
    </w:p>
    <w:p w14:paraId="16641CB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Και σας παρακαλώ θερμά, επίσης, κυρίες και κύριοι συνάδελφοι της Πλειοψηφίας, μαζί μας αναζητήστε και αυτό που ο κ. Σταϊκούρας ζήτησε στη διάταξη του άρθρου 56, δηλ</w:t>
      </w:r>
      <w:r>
        <w:rPr>
          <w:rFonts w:eastAsia="Times New Roman" w:cs="Times New Roman"/>
          <w:szCs w:val="24"/>
        </w:rPr>
        <w:t>αδή το ποιες εταιρείες τυχερών παιγνίων ευνοούνται. Διότι μιλάτε επί δεκαο</w:t>
      </w:r>
      <w:r>
        <w:rPr>
          <w:rFonts w:eastAsia="Times New Roman" w:cs="Times New Roman"/>
          <w:szCs w:val="24"/>
        </w:rPr>
        <w:t>κ</w:t>
      </w:r>
      <w:r>
        <w:rPr>
          <w:rFonts w:eastAsia="Times New Roman" w:cs="Times New Roman"/>
          <w:szCs w:val="24"/>
        </w:rPr>
        <w:t xml:space="preserve">τώ μήνες κατά της διαπλοκής. Αυτές τις διατάξεις κοιτάξτε τις. Θα σας συνοδεύουν πολλά χρόνια. </w:t>
      </w:r>
    </w:p>
    <w:p w14:paraId="16641CB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Ευχαριστώ. </w:t>
      </w:r>
    </w:p>
    <w:p w14:paraId="16641CB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w:t>
      </w:r>
      <w:r>
        <w:rPr>
          <w:rFonts w:eastAsia="Times New Roman" w:cs="Times New Roman"/>
          <w:b/>
          <w:szCs w:val="24"/>
        </w:rPr>
        <w:t>καιοσύνης, Διαφάνειας και Ανθρωπίνων Δικαιωμάτων):</w:t>
      </w:r>
      <w:r>
        <w:rPr>
          <w:rFonts w:eastAsia="Times New Roman" w:cs="Times New Roman"/>
          <w:szCs w:val="24"/>
        </w:rPr>
        <w:t xml:space="preserve"> Κύριε Πρόεδρε, θα ήθελα τον λόγο για να απαντήσω.</w:t>
      </w:r>
    </w:p>
    <w:p w14:paraId="16641CB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Υπουργός Οικονομίας, Ανάπτυξης και Τουρισμού, κ. Γεώργιος Σταθάκης</w:t>
      </w:r>
      <w:r>
        <w:rPr>
          <w:rFonts w:eastAsia="Times New Roman" w:cs="Times New Roman"/>
          <w:szCs w:val="24"/>
        </w:rPr>
        <w:t>,</w:t>
      </w:r>
      <w:r>
        <w:rPr>
          <w:rFonts w:eastAsia="Times New Roman" w:cs="Times New Roman"/>
          <w:szCs w:val="24"/>
        </w:rPr>
        <w:t xml:space="preserve"> ζήτησε να τοποθετηθεί επί των κόκκινων δανείων κι</w:t>
      </w:r>
      <w:r>
        <w:rPr>
          <w:rFonts w:eastAsia="Times New Roman" w:cs="Times New Roman"/>
          <w:szCs w:val="24"/>
        </w:rPr>
        <w:t xml:space="preserve"> έχει τον λόγο.</w:t>
      </w:r>
    </w:p>
    <w:p w14:paraId="16641CB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Κύριε Πρόεδρε, θέλω να απαντήσω. </w:t>
      </w:r>
    </w:p>
    <w:p w14:paraId="16641CB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Θέλετε να απαντήσετε τώρα;</w:t>
      </w:r>
    </w:p>
    <w:p w14:paraId="16641CB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w:t>
      </w:r>
      <w:r>
        <w:rPr>
          <w:rFonts w:eastAsia="Times New Roman" w:cs="Times New Roman"/>
          <w:b/>
          <w:szCs w:val="24"/>
        </w:rPr>
        <w:t>ιας και Ανθρωπίνων Δικαιωμάτων):</w:t>
      </w:r>
      <w:r>
        <w:rPr>
          <w:rFonts w:eastAsia="Times New Roman" w:cs="Times New Roman"/>
          <w:szCs w:val="24"/>
        </w:rPr>
        <w:t xml:space="preserve"> Μάλιστα, κύριε Πρόεδρε. </w:t>
      </w:r>
    </w:p>
    <w:p w14:paraId="16641CB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Συγγνώμη. Νόμιζα ότι δεν θέλατε να απαντήσετε τώρα. </w:t>
      </w:r>
    </w:p>
    <w:p w14:paraId="16641CB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Παρασκευόπουλε, έχετε τον λόγο. </w:t>
      </w:r>
    </w:p>
    <w:p w14:paraId="16641CC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w:t>
      </w:r>
      <w:r>
        <w:rPr>
          <w:rFonts w:eastAsia="Times New Roman" w:cs="Times New Roman"/>
          <w:b/>
          <w:szCs w:val="24"/>
        </w:rPr>
        <w:t xml:space="preserve"> Ανθρωπίνων Δικαιωμάτων):</w:t>
      </w:r>
      <w:r>
        <w:rPr>
          <w:rFonts w:eastAsia="Times New Roman" w:cs="Times New Roman"/>
          <w:szCs w:val="24"/>
        </w:rPr>
        <w:t xml:space="preserve"> Κύριε Δένδια, οι συλλογισμοί σας ξεκινούν με μια λανθασμένη βάση. Δεν πρόκειται για κρυπτοαμνηστία, δεν πρόκειται για παραγραφή υπό όρους. Εδώ η ρύθμιση αυτή δεν αφορά κάποιες πράξεις, οι οποίες έγιναν και πιθανώς φωτογραφικώς να </w:t>
      </w:r>
      <w:r>
        <w:rPr>
          <w:rFonts w:eastAsia="Times New Roman" w:cs="Times New Roman"/>
          <w:szCs w:val="24"/>
        </w:rPr>
        <w:t xml:space="preserve">αμνηστεύονται ή να χαρίζονται ή οτιδήποτε άλλο. Είναι μια ρύθμιση πάγια, η οποία ορίζει περί του μέλλοντος. Και ορίζει ότι οποιοσδήποτε πληρώσει τα πρόστιμα και εξοφλήσει αυτά τα οποία των βαραίνουν, θα μπορεί να ωφελείται με την εξάλειψη του αξιοποίνου. </w:t>
      </w:r>
    </w:p>
    <w:p w14:paraId="16641CC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Εννοείτε ότι δεν καλύπτει πράξεις που έχουν ήδη τελεστεί στο παρελθόν;</w:t>
      </w:r>
    </w:p>
    <w:p w14:paraId="16641CC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Θα καλύψει αορίστως και πάλι…</w:t>
      </w:r>
    </w:p>
    <w:p w14:paraId="16641CC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A! Εδώ είμαστε τώρα, λοιπόν.</w:t>
      </w:r>
    </w:p>
    <w:p w14:paraId="16641CC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ΝΙ</w:t>
      </w:r>
      <w:r>
        <w:rPr>
          <w:rFonts w:eastAsia="Times New Roman" w:cs="Times New Roman"/>
          <w:b/>
          <w:szCs w:val="24"/>
        </w:rPr>
        <w:t>ΚΟΛΑΟΣ ΠΑΡΑΣΚΕΥΟΠΟΥΛΟΣ (Υπουργός Δικαιοσύνης, Διαφάνειας και Ανθρωπίνων Δικαιωμάτων):</w:t>
      </w:r>
      <w:r>
        <w:rPr>
          <w:rFonts w:eastAsia="Times New Roman" w:cs="Times New Roman"/>
          <w:szCs w:val="24"/>
        </w:rPr>
        <w:t xml:space="preserve"> Όχι «Α!». Παρακαλώ, πριν κάνετε το «Α!», ακούστε με. </w:t>
      </w:r>
    </w:p>
    <w:p w14:paraId="16641CC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Κάθε διάταξη ποινική ασφαλώς όταν είναι επιεικέστερη καλύπτει και προηγούμενες πράξεις. Καμμία όμως συγκεκριμένη. Εί</w:t>
      </w:r>
      <w:r>
        <w:rPr>
          <w:rFonts w:eastAsia="Times New Roman" w:cs="Times New Roman"/>
          <w:szCs w:val="24"/>
        </w:rPr>
        <w:t>ναι ένας νόμος, ο οποίος ισχύει για το μέλλον και καλύπτει και προηγούμενες πράξεις, όπως καλύπτουν όλοι οι επιεικείς ποινικοί νόμοι, σύμφωνα με τις πάγιες ρυθμίσεις του Ποινικού Κώδικα, αν θυμάμαι καλά, το άρθρο 2. Τίποτα καινούργιο, λοιπόν.</w:t>
      </w:r>
    </w:p>
    <w:p w14:paraId="16641CC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Ως προς το ερ</w:t>
      </w:r>
      <w:r>
        <w:rPr>
          <w:rFonts w:eastAsia="Times New Roman" w:cs="Times New Roman"/>
          <w:szCs w:val="24"/>
        </w:rPr>
        <w:t>ώτημά σας, δε, για το ποιους αφορά, η απάντησή μου σαφώς και καθαρά είναι…</w:t>
      </w:r>
    </w:p>
    <w:p w14:paraId="16641CC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Ποιες πράξεις κατ’ αρχάς; </w:t>
      </w:r>
    </w:p>
    <w:p w14:paraId="16641CC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Τις πράξεις, τις οποίες περιγράφει η διάταξη. </w:t>
      </w:r>
    </w:p>
    <w:p w14:paraId="16641CC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w:t>
      </w:r>
      <w:r>
        <w:rPr>
          <w:rFonts w:eastAsia="Times New Roman" w:cs="Times New Roman"/>
          <w:b/>
          <w:szCs w:val="24"/>
        </w:rPr>
        <w:t>ΙΚΟΛΑΟΣ ΔΕΝΔΙΑΣ:</w:t>
      </w:r>
      <w:r>
        <w:rPr>
          <w:rFonts w:eastAsia="Times New Roman" w:cs="Times New Roman"/>
          <w:szCs w:val="24"/>
        </w:rPr>
        <w:t xml:space="preserve"> Με τη λέξη «συναφείς»;</w:t>
      </w:r>
    </w:p>
    <w:p w14:paraId="16641CC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ΠΑΡΑΣΚΕΥΟΠΟΥΛΟΣ (Υπουργός Δικαιοσύνης, Διαφάνειας και Ανθρωπίνων Δικαιωμάτων):</w:t>
      </w:r>
      <w:r>
        <w:rPr>
          <w:rFonts w:eastAsia="Times New Roman" w:cs="Times New Roman"/>
          <w:szCs w:val="24"/>
        </w:rPr>
        <w:t xml:space="preserve"> Κοιτάξτε, τις πράξεις τις περιγράφει η διάταξη. Η διάταξη, όμως, δεν περιγράφει πρόσωπα και δεν περιγράφει δράσεις με κανέναν απ</w:t>
      </w:r>
      <w:r>
        <w:rPr>
          <w:rFonts w:eastAsia="Times New Roman" w:cs="Times New Roman"/>
          <w:szCs w:val="24"/>
        </w:rPr>
        <w:t xml:space="preserve">ολύτως τρόπο. Διότι ο νόμος είναι απρόσωπος και ορίζει, βεβαίως, περί του μέλλοντος. </w:t>
      </w:r>
    </w:p>
    <w:p w14:paraId="16641CCB"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Επαναλαμβάνω ότι η έννοια της διατάξεως εξ αρχής ήταν να εξαλείφει το αξιόποινο των παραβάσεων του ελεύθερου ανταγωνισμού. Στην περίπτωση που υπάρχει πραγματική συρροή κα</w:t>
      </w:r>
      <w:r>
        <w:rPr>
          <w:rFonts w:eastAsia="UB-Helvetica" w:cs="Times New Roman"/>
          <w:szCs w:val="24"/>
        </w:rPr>
        <w:t xml:space="preserve">ι άλλων πράξεων με αυτή, δεν καλύπτεται. Και προκειμένου να γίνει πιο σαφές αυτό, έγινε η αναδιατύπωση, η οποία αναφέρεται ρητά πλέον στο αξιόποινο των σχετικών εγκλημάτων που στοιχειοθετούνται με την ίδια παράβαση. </w:t>
      </w:r>
    </w:p>
    <w:p w14:paraId="16641CCC"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Εάν αυτό δεν σας φαίνεται σαφές, μπορεί</w:t>
      </w:r>
      <w:r>
        <w:rPr>
          <w:rFonts w:eastAsia="UB-Helvetica" w:cs="Times New Roman"/>
          <w:szCs w:val="24"/>
        </w:rPr>
        <w:t xml:space="preserve"> ακόμα και αυτό να βελτιωθεί. Πάντως, είναι σαφές ότι η διάταξη αυτή αναφέρεται μόνο στις πράξεις παραβίασης του ελεύθερου ανταγωνισμού και όχι σε άλλες, </w:t>
      </w:r>
      <w:r>
        <w:rPr>
          <w:rFonts w:eastAsia="UB-Helvetica" w:cs="Times New Roman"/>
          <w:szCs w:val="24"/>
        </w:rPr>
        <w:lastRenderedPageBreak/>
        <w:t xml:space="preserve">οι οποίες κατά πραγματική συρροή, κατά σύμπτωση ή κατά ταυτόχρονη τέλεση μπορούν να συνυπάρχουν, όπως </w:t>
      </w:r>
      <w:r>
        <w:rPr>
          <w:rFonts w:eastAsia="UB-Helvetica" w:cs="Times New Roman"/>
          <w:szCs w:val="24"/>
        </w:rPr>
        <w:t xml:space="preserve">είναι πράξεις άσκησης βίας, εκβίασης ή οτιδήποτε άλλο. </w:t>
      </w:r>
    </w:p>
    <w:p w14:paraId="16641CCD"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Καταθέτω τη σχετική τροπολογία.</w:t>
      </w:r>
    </w:p>
    <w:p w14:paraId="16641CCE"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(Στο σημείο αυτό ο Υπουργός Δικαιοσύνης, Διαφάνειας και Ανθρωπίνων Δικαιωμάτων κ. Νικόλαος Παρασκευόπουλος καταθέτει για τα Πρακτικά την προαναφερθείσα νομοτεχνική βελτ</w:t>
      </w:r>
      <w:r>
        <w:rPr>
          <w:rFonts w:eastAsia="UB-Helvetica" w:cs="Times New Roman"/>
          <w:szCs w:val="24"/>
        </w:rPr>
        <w:t>ίωση, η οποία έχει ως εξής:</w:t>
      </w:r>
    </w:p>
    <w:p w14:paraId="16641CCF" w14:textId="77777777" w:rsidR="00434732" w:rsidRDefault="00735F25">
      <w:pPr>
        <w:tabs>
          <w:tab w:val="left" w:pos="2096"/>
        </w:tabs>
        <w:spacing w:after="0" w:line="600" w:lineRule="auto"/>
        <w:ind w:firstLine="720"/>
        <w:jc w:val="center"/>
        <w:rPr>
          <w:rFonts w:eastAsia="UB-Helvetica" w:cs="Times New Roman"/>
          <w:szCs w:val="24"/>
        </w:rPr>
      </w:pPr>
      <w:r>
        <w:rPr>
          <w:rFonts w:eastAsia="UB-Helvetica" w:cs="Times New Roman"/>
          <w:szCs w:val="24"/>
        </w:rPr>
        <w:t>(ΑΛΛΑΓΗ ΣΕΛΙΔΑΣ)</w:t>
      </w:r>
    </w:p>
    <w:p w14:paraId="16641CD0" w14:textId="77777777" w:rsidR="00434732" w:rsidRDefault="00735F25">
      <w:pPr>
        <w:tabs>
          <w:tab w:val="left" w:pos="2096"/>
        </w:tabs>
        <w:spacing w:after="0" w:line="600" w:lineRule="auto"/>
        <w:ind w:firstLine="720"/>
        <w:jc w:val="center"/>
        <w:rPr>
          <w:rFonts w:eastAsia="UB-Helvetica" w:cs="Times New Roman"/>
          <w:szCs w:val="24"/>
        </w:rPr>
      </w:pPr>
      <w:r>
        <w:rPr>
          <w:rFonts w:eastAsia="UB-Helvetica" w:cs="Times New Roman"/>
          <w:szCs w:val="24"/>
        </w:rPr>
        <w:t>(Να φωτογραφηθεί η σελ. 176)</w:t>
      </w:r>
    </w:p>
    <w:p w14:paraId="16641CD1" w14:textId="77777777" w:rsidR="00434732" w:rsidRDefault="00735F25">
      <w:pPr>
        <w:tabs>
          <w:tab w:val="left" w:pos="2096"/>
        </w:tabs>
        <w:spacing w:after="0" w:line="600" w:lineRule="auto"/>
        <w:ind w:firstLine="720"/>
        <w:jc w:val="center"/>
        <w:rPr>
          <w:rFonts w:eastAsia="UB-Helvetica" w:cs="Times New Roman"/>
          <w:b/>
          <w:szCs w:val="24"/>
        </w:rPr>
      </w:pPr>
      <w:r>
        <w:rPr>
          <w:rFonts w:eastAsia="UB-Helvetica" w:cs="Times New Roman"/>
          <w:szCs w:val="24"/>
        </w:rPr>
        <w:t>(ΑΛΛΑΓΗ ΣΕΛΙΔΑΣ)</w:t>
      </w:r>
    </w:p>
    <w:p w14:paraId="16641CD2"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 xml:space="preserve">ΝΙΚΟΛΑΟΣ ΔΕΝΔΙΑΣ: </w:t>
      </w:r>
      <w:r>
        <w:rPr>
          <w:rFonts w:eastAsia="UB-Helvetica" w:cs="Times New Roman"/>
          <w:szCs w:val="24"/>
        </w:rPr>
        <w:t xml:space="preserve">Κύριε Υπουργέ, για την εισήγηση της Επιτροπής Ανταγωνισμού δεν μου απαντήσατε! </w:t>
      </w:r>
    </w:p>
    <w:p w14:paraId="16641CD3" w14:textId="77777777" w:rsidR="00434732" w:rsidRDefault="00735F25">
      <w:pPr>
        <w:spacing w:after="0" w:line="600" w:lineRule="auto"/>
        <w:ind w:firstLine="720"/>
        <w:jc w:val="both"/>
        <w:rPr>
          <w:rFonts w:eastAsia="Times New Roman" w:cs="Times New Roman"/>
        </w:rPr>
      </w:pPr>
      <w:r>
        <w:rPr>
          <w:rFonts w:eastAsia="UB-Helvetica" w:cs="Times New Roman"/>
          <w:b/>
          <w:szCs w:val="24"/>
        </w:rPr>
        <w:lastRenderedPageBreak/>
        <w:t>ΠΡΟΕΔΡΕΥΩΝ (Δημήτριος Κρεμαστινός):</w:t>
      </w:r>
      <w:r>
        <w:rPr>
          <w:rFonts w:eastAsia="UB-Helvetica" w:cs="Times New Roman"/>
          <w:szCs w:val="24"/>
        </w:rPr>
        <w:t xml:space="preserve"> Πριν δώσω τον λόγο στον Υπουργό</w:t>
      </w:r>
      <w:r>
        <w:rPr>
          <w:rFonts w:eastAsia="UB-Helvetica" w:cs="Times New Roman"/>
          <w:szCs w:val="24"/>
        </w:rPr>
        <w:t>, κ</w:t>
      </w:r>
      <w:r>
        <w:rPr>
          <w:rFonts w:eastAsia="Times New Roman" w:cs="Times New Roman"/>
        </w:rPr>
        <w:t>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w:t>
      </w:r>
      <w:r>
        <w:rPr>
          <w:rFonts w:eastAsia="Times New Roman" w:cs="Times New Roman"/>
        </w:rPr>
        <w:t>ΕΛΕΥΘΕΡΙΟΣ ΒΕΝΙΖΕΛΟΣ</w:t>
      </w:r>
      <w:r>
        <w:rPr>
          <w:rFonts w:eastAsia="Times New Roman" w:cs="Times New Roman"/>
        </w:rPr>
        <w:t>» και ενημερώθηκαν για την ιστορία του</w:t>
      </w:r>
      <w:r>
        <w:rPr>
          <w:rFonts w:eastAsia="Times New Roman" w:cs="Times New Roman"/>
        </w:rPr>
        <w:t xml:space="preserve"> κτηρίου και τον τρόπο οργάνωσης και λειτουργίας της Βουλής, τριάντα ένας μαθητές και μαθήτριες και τέσσερις εκπαιδευτικοί συνοδοί τους από το 9</w:t>
      </w:r>
      <w:r>
        <w:rPr>
          <w:rFonts w:eastAsia="Times New Roman" w:cs="Times New Roman"/>
          <w:vertAlign w:val="superscript"/>
        </w:rPr>
        <w:t>ο</w:t>
      </w:r>
      <w:r>
        <w:rPr>
          <w:rFonts w:eastAsia="Times New Roman" w:cs="Times New Roman"/>
        </w:rPr>
        <w:t xml:space="preserve"> Δημοτικό Σχολείο Ευόσμου Θεσσαλονίκης. </w:t>
      </w:r>
    </w:p>
    <w:p w14:paraId="16641CD4" w14:textId="77777777" w:rsidR="00434732" w:rsidRDefault="00735F25">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16641CD5" w14:textId="77777777" w:rsidR="00434732" w:rsidRDefault="00735F25">
      <w:pPr>
        <w:spacing w:after="0"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16641CD6"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ΗΛΙΑΣ ΚΑΣΙΔΙΑΡΗΣ:</w:t>
      </w:r>
      <w:r>
        <w:rPr>
          <w:rFonts w:eastAsia="UB-Helvetica" w:cs="Times New Roman"/>
          <w:szCs w:val="24"/>
        </w:rPr>
        <w:t xml:space="preserve"> Κύριε Πρόεδρε, θα ήθελα τον λόγο για ένα λεπτό. </w:t>
      </w:r>
    </w:p>
    <w:p w14:paraId="16641CD7"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 xml:space="preserve">ΠΡΟΕΔΡΕΥΩΝ (Δημήτριος Κρεμαστινός): </w:t>
      </w:r>
      <w:r>
        <w:rPr>
          <w:rFonts w:eastAsia="UB-Helvetica" w:cs="Times New Roman"/>
          <w:szCs w:val="24"/>
        </w:rPr>
        <w:t xml:space="preserve">Είχα δώσει προηγουμένως τον λόγο στον κ. Σταθάκη. </w:t>
      </w:r>
    </w:p>
    <w:p w14:paraId="16641CD8"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ΗΛΙΑΣ ΚΑΣΙΔΙΑΡΗΣ:</w:t>
      </w:r>
      <w:r>
        <w:rPr>
          <w:rFonts w:eastAsia="UB-Helvetica" w:cs="Times New Roman"/>
          <w:szCs w:val="24"/>
        </w:rPr>
        <w:t xml:space="preserve"> Η τοποθέτησή μου αφορά τη διάταξη στην οποία αναφέρθηκε ο εκπρόσωπος της Νέας Δημοκρατίας και απάντησε ο κύριος Υπουργός. </w:t>
      </w:r>
    </w:p>
    <w:p w14:paraId="16641CD9"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lastRenderedPageBreak/>
        <w:t xml:space="preserve">ΠΡΟΕΔΡΕΥΩΝ (Δημήτριος Κρεμαστινός): </w:t>
      </w:r>
      <w:r>
        <w:rPr>
          <w:rFonts w:eastAsia="UB-Helvetica" w:cs="Times New Roman"/>
          <w:szCs w:val="24"/>
        </w:rPr>
        <w:t xml:space="preserve">Θα σας δώσω τον λόγο αμέσως μετά τον κ. Σταθάκη. </w:t>
      </w:r>
    </w:p>
    <w:p w14:paraId="16641CDA"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Κύριε Σταθάκη, έχετε τον λόγο. </w:t>
      </w:r>
    </w:p>
    <w:p w14:paraId="16641CDB"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ΓΕΩΡΓΙΟΣ ΣΤΑΘΑ</w:t>
      </w:r>
      <w:r>
        <w:rPr>
          <w:rFonts w:eastAsia="UB-Helvetica" w:cs="Times New Roman"/>
          <w:b/>
          <w:szCs w:val="24"/>
        </w:rPr>
        <w:t>ΚΗΣ (Υπουργός Οικονομίας, Ανάπτυξης και Τουρισμού):</w:t>
      </w:r>
      <w:r>
        <w:rPr>
          <w:rFonts w:eastAsia="UB-Helvetica" w:cs="Times New Roman"/>
          <w:szCs w:val="24"/>
        </w:rPr>
        <w:t xml:space="preserve"> Σχετικά με την γνωμοδότηση της Επιτροπής Ανταγωνισμού, ήθελα να σας πω ότι η γνωμοδότηση υπάρχει και είναι συμβατή για το προηγούμενο άρθρο, για το 105.</w:t>
      </w:r>
    </w:p>
    <w:p w14:paraId="16641CDC"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Για το ποινικό σκέλος, όπως ξέρετε, δεν γνωμοδοτεί </w:t>
      </w:r>
      <w:r>
        <w:rPr>
          <w:rFonts w:eastAsia="UB-Helvetica" w:cs="Times New Roman"/>
          <w:szCs w:val="24"/>
        </w:rPr>
        <w:t xml:space="preserve">η Επιτροπή Ανταγωνισμού. Αφορά άλλη </w:t>
      </w:r>
      <w:r>
        <w:rPr>
          <w:rFonts w:eastAsia="UB-Helvetica" w:cs="Times New Roman"/>
          <w:szCs w:val="24"/>
        </w:rPr>
        <w:t>α</w:t>
      </w:r>
      <w:r>
        <w:rPr>
          <w:rFonts w:eastAsia="UB-Helvetica" w:cs="Times New Roman"/>
          <w:szCs w:val="24"/>
        </w:rPr>
        <w:t xml:space="preserve">ρχή. </w:t>
      </w:r>
    </w:p>
    <w:p w14:paraId="16641CDD"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 xml:space="preserve">ΝΙΚΟΛΑΟΣ ΔΕΝΔΙΑΣ: </w:t>
      </w:r>
      <w:r>
        <w:rPr>
          <w:rFonts w:eastAsia="UB-Helvetica" w:cs="Times New Roman"/>
          <w:szCs w:val="24"/>
        </w:rPr>
        <w:t xml:space="preserve">Δεν είναι έτσι. </w:t>
      </w:r>
    </w:p>
    <w:p w14:paraId="16641CDE"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ΓΕΩΡΓΙΟΣ ΣΤΑΘΑΚΗΣ (Υπουργός Οικονομίας, Ανάπτυξης και Τουρισμού):</w:t>
      </w:r>
      <w:r>
        <w:rPr>
          <w:rFonts w:eastAsia="UB-Helvetica" w:cs="Times New Roman"/>
          <w:szCs w:val="24"/>
        </w:rPr>
        <w:t xml:space="preserve"> Έτσι είναι! </w:t>
      </w:r>
    </w:p>
    <w:p w14:paraId="16641CDF"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Κύριε Κασιδιάρη, έχετε τον λόγο για ένα λεπτό.</w:t>
      </w:r>
    </w:p>
    <w:p w14:paraId="16641CE0"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ΗΛΙΑΣ ΚΑΣΙΔΙΑΡΗΣ</w:t>
      </w:r>
      <w:r>
        <w:rPr>
          <w:rFonts w:eastAsia="UB-Helvetica" w:cs="Times New Roman"/>
          <w:b/>
          <w:szCs w:val="24"/>
        </w:rPr>
        <w:t xml:space="preserve">: </w:t>
      </w:r>
      <w:r>
        <w:rPr>
          <w:rFonts w:eastAsia="UB-Helvetica" w:cs="Times New Roman"/>
          <w:szCs w:val="24"/>
        </w:rPr>
        <w:t xml:space="preserve">Ευχαριστώ, κύριε Πρόεδρε. </w:t>
      </w:r>
    </w:p>
    <w:p w14:paraId="16641CE1"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Η παρούσα διάταξη ασφαλώς και έχει προστεθεί στο παρόν νομοσχέδιο για να συγκαλύψει εγκλήματα. Αλλά δεν είναι η μόνη. Και στο άρθρο 193, παράγραφος 7</w:t>
      </w:r>
      <w:r>
        <w:rPr>
          <w:rFonts w:eastAsia="UB-Helvetica" w:cs="Times New Roman"/>
          <w:szCs w:val="24"/>
        </w:rPr>
        <w:t>,</w:t>
      </w:r>
      <w:r>
        <w:rPr>
          <w:rFonts w:eastAsia="UB-Helvetica" w:cs="Times New Roman"/>
          <w:szCs w:val="24"/>
        </w:rPr>
        <w:t xml:space="preserve"> αναφέρεται επί λέξει: «Εις ό,τι αφορά στο Διοικητικό Συμβούλιο του Υπερταμεί</w:t>
      </w:r>
      <w:r>
        <w:rPr>
          <w:rFonts w:eastAsia="UB-Helvetica" w:cs="Times New Roman"/>
          <w:szCs w:val="24"/>
        </w:rPr>
        <w:t xml:space="preserve">ου Αποκρατικοποιήσεων…» -που θα διοικούν ασφαλώς ξένοι- «…τα μέλη του…» -δηλαδή οι ξένοι επικυρίαρχοι της χώρας- «…δεν έχουν αστική ευθύνη έναντι τρίτων για πράξεις ή παραλείψεις κατά την άσκηση των καθηκόντων τους, παρά μόνο για δόλο ή βαριά αμέλεια». </w:t>
      </w:r>
    </w:p>
    <w:p w14:paraId="16641CE2"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Δη</w:t>
      </w:r>
      <w:r>
        <w:rPr>
          <w:rFonts w:eastAsia="UB-Helvetica" w:cs="Times New Roman"/>
          <w:szCs w:val="24"/>
        </w:rPr>
        <w:t>λαδή, έχουμε προκαταβολικά απόλυτη συγκάλυψη όποιου εγκλήματος θα κάνουν αυτοί οι άνθρωποι, οι οποίοι θα είναι ξένοι επικυρίαρχοι στην Ελλάδα, από την παρούσα Συγκυβέρνηση ΣΥΡΙΖΑ-ΑΝΕΛ.</w:t>
      </w:r>
    </w:p>
    <w:p w14:paraId="16641CE3"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Όλο αυτό το νομοσχέδιο βρίθει αναλόγων διατάξεων, οι οποίες έχουν έναν </w:t>
      </w:r>
      <w:r>
        <w:rPr>
          <w:rFonts w:eastAsia="UB-Helvetica" w:cs="Times New Roman"/>
          <w:szCs w:val="24"/>
        </w:rPr>
        <w:t xml:space="preserve">και μόνο στόχο: Να συγκαλύψουν αυτούς, οι οποίοι έχουν μετατρέψει τη χώρα σε ένα άθλιο προτεκτοράτο ξένων δυνάμεων. </w:t>
      </w:r>
    </w:p>
    <w:p w14:paraId="16641CE4"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Όμως να μην μιλάει για συγκάλυψη εγκληματιών η Νέα Δημοκρατία. Είναι γνωστά τα έργα και οι ημέρες του συγκεκριμένου κόμματος και γνωστή η τ</w:t>
      </w:r>
      <w:r>
        <w:rPr>
          <w:rFonts w:eastAsia="UB-Helvetica" w:cs="Times New Roman"/>
          <w:szCs w:val="24"/>
        </w:rPr>
        <w:t xml:space="preserve">ροπολογία που έφερε νύχτα για τη συγκάλυψη αναλόγων εγκλημάτων τραπεζιτών που έδωσαν θαλασσοδάνεια σε κόμματα. </w:t>
      </w:r>
    </w:p>
    <w:p w14:paraId="16641CE5"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Επομένως, η Χρυσή Αυγή καταγγέλλει και τη Συγκυβέρνηση και τη δήθεν Αντιπολίτευση, διότι με τέτοιου είδους αισχρά νομοθετήματα έχουν στόχο να κα</w:t>
      </w:r>
      <w:r>
        <w:rPr>
          <w:rFonts w:eastAsia="UB-Helvetica" w:cs="Times New Roman"/>
          <w:szCs w:val="24"/>
        </w:rPr>
        <w:t xml:space="preserve">λύψουν εγκληματικές πράξεις, βαρύτατα κακουργήματα σε βάρος Ελλήνων πολιτών. </w:t>
      </w:r>
    </w:p>
    <w:p w14:paraId="16641CE6"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Στο ζήτημα αυτό θα επανέλθω και στη δευτερολογία μου αργότερα. </w:t>
      </w:r>
    </w:p>
    <w:p w14:paraId="16641CE7"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 xml:space="preserve">ΠΡΟΕΔΡΕΥΩΝ (Δημήτριος Κρεμαστινός): </w:t>
      </w:r>
      <w:r>
        <w:rPr>
          <w:rFonts w:eastAsia="UB-Helvetica" w:cs="Times New Roman"/>
          <w:szCs w:val="24"/>
        </w:rPr>
        <w:t xml:space="preserve">Ο κ. Συρμαλένιος, Βουλευτής του ΣΥΡΙΖΑ, έχει τον λόγο για πέντε λεπτά.  </w:t>
      </w:r>
    </w:p>
    <w:p w14:paraId="16641CE8"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Παρακ</w:t>
      </w:r>
      <w:r>
        <w:rPr>
          <w:rFonts w:eastAsia="UB-Helvetica" w:cs="Times New Roman"/>
          <w:szCs w:val="24"/>
        </w:rPr>
        <w:t xml:space="preserve">αλώ, κύριε Συρμαλένιε, να τηρήσετε τον χρόνο για να μιλήσουν περισσότεροι Βουλευτές. </w:t>
      </w:r>
    </w:p>
    <w:p w14:paraId="16641CE9"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ΝΙΚΟΛΑΟΣ ΣΥΡΜΑΛΕΝΙΟΣ:</w:t>
      </w:r>
      <w:r>
        <w:rPr>
          <w:rFonts w:eastAsia="UB-Helvetica" w:cs="Times New Roman"/>
          <w:szCs w:val="24"/>
        </w:rPr>
        <w:t xml:space="preserve"> Ευχαριστώ, κύριε Πρόεδρε. </w:t>
      </w:r>
    </w:p>
    <w:p w14:paraId="16641CEA"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Αγαπητοί συνάδελφοι, παρακολουθούμε σήμερα, που ουσιαστικά είναι η τρίτη ημέρα συζήτησης του πολυνομοσχεδίου μετά τις δύο</w:t>
      </w:r>
      <w:r>
        <w:rPr>
          <w:rFonts w:eastAsia="UB-Helvetica" w:cs="Times New Roman"/>
          <w:szCs w:val="24"/>
        </w:rPr>
        <w:t xml:space="preserve"> συνεδριάσεις στις </w:t>
      </w:r>
      <w:r>
        <w:rPr>
          <w:rFonts w:eastAsia="UB-Helvetica" w:cs="Times New Roman"/>
          <w:szCs w:val="24"/>
        </w:rPr>
        <w:t>ε</w:t>
      </w:r>
      <w:r>
        <w:rPr>
          <w:rFonts w:eastAsia="UB-Helvetica" w:cs="Times New Roman"/>
          <w:szCs w:val="24"/>
        </w:rPr>
        <w:t>πιτροπές, μ</w:t>
      </w:r>
      <w:r>
        <w:rPr>
          <w:rFonts w:eastAsia="UB-Helvetica" w:cs="Times New Roman"/>
          <w:szCs w:val="24"/>
        </w:rPr>
        <w:t>ί</w:t>
      </w:r>
      <w:r>
        <w:rPr>
          <w:rFonts w:eastAsia="UB-Helvetica" w:cs="Times New Roman"/>
          <w:szCs w:val="24"/>
        </w:rPr>
        <w:t xml:space="preserve">α συζήτηση που εγώ θα τη χαρακτηρίσω ως συνέχεια των συζητήσεων παλαιάς κοπής που γίνονταν σε αυτό το Κοινοβούλιο, καθώς επίσης και σε πολύ μεγάλο βαθμό συζήτηση εξακολούθησης του παραλόγου. </w:t>
      </w:r>
    </w:p>
    <w:p w14:paraId="16641CEB" w14:textId="77777777" w:rsidR="00434732" w:rsidRDefault="00735F25">
      <w:pPr>
        <w:tabs>
          <w:tab w:val="left" w:pos="3695"/>
        </w:tabs>
        <w:spacing w:after="0" w:line="600" w:lineRule="auto"/>
        <w:ind w:firstLine="720"/>
        <w:jc w:val="both"/>
        <w:rPr>
          <w:rFonts w:eastAsia="Times New Roman"/>
          <w:szCs w:val="24"/>
        </w:rPr>
      </w:pPr>
      <w:r>
        <w:rPr>
          <w:rFonts w:eastAsia="Times New Roman"/>
          <w:szCs w:val="24"/>
        </w:rPr>
        <w:lastRenderedPageBreak/>
        <w:t>Και το λέω αυτό, διότι πολλοί συ</w:t>
      </w:r>
      <w:r>
        <w:rPr>
          <w:rFonts w:eastAsia="Times New Roman"/>
          <w:szCs w:val="24"/>
        </w:rPr>
        <w:t xml:space="preserve">νάδελφοι κυρίως από την Αξιωματική αλλά και τη λοιπή </w:t>
      </w:r>
      <w:r>
        <w:rPr>
          <w:rFonts w:eastAsia="Times New Roman"/>
          <w:szCs w:val="24"/>
        </w:rPr>
        <w:t>Α</w:t>
      </w:r>
      <w:r>
        <w:rPr>
          <w:rFonts w:eastAsia="Times New Roman"/>
          <w:szCs w:val="24"/>
        </w:rPr>
        <w:t>ντιπολίτευση, μιλάνε σήμερα εδώ και καταλογίζουν ευθύνες στη δική μας Κυβέρνηση σαν να μην έχουν περάσει έξι, εφτά χρόνια επιτροπείας, σαν να μην έχουμε φτάσει σε κατάσταση χρεοκοπίας τη χώρα που την πα</w:t>
      </w:r>
      <w:r>
        <w:rPr>
          <w:rFonts w:eastAsia="Times New Roman"/>
          <w:szCs w:val="24"/>
        </w:rPr>
        <w:t xml:space="preserve">ραλάβαμε στον πάτο του βαρελιού και διαχειριζόμαστε κυριολεκτικά τη λάσπη αυτού του πάτου και σαν να μην έχουν ψηφίσει πέρυσι, εκείνη τη νύχτα στις 14 Αυγούστου, αυτά τα μέτρα τα οποία ολοκληρώνονται σήμερα. </w:t>
      </w:r>
    </w:p>
    <w:p w14:paraId="16641CEC" w14:textId="77777777" w:rsidR="00434732" w:rsidRDefault="00735F25">
      <w:pPr>
        <w:tabs>
          <w:tab w:val="left" w:pos="3695"/>
        </w:tabs>
        <w:spacing w:after="0" w:line="600" w:lineRule="auto"/>
        <w:ind w:firstLine="720"/>
        <w:jc w:val="both"/>
        <w:rPr>
          <w:rFonts w:eastAsia="Times New Roman"/>
          <w:szCs w:val="24"/>
        </w:rPr>
      </w:pPr>
      <w:r>
        <w:rPr>
          <w:rFonts w:eastAsia="Times New Roman"/>
          <w:szCs w:val="24"/>
        </w:rPr>
        <w:t>Προσπαθούν, δηλαδή, να αποσείσουν τις ευθύνες τους και να εμφανιστούν σήμερα από ευνοϊκή θέση, βεβαίως, ότι καταψηφίζουν τα δημοσιονομικά μέτρα. Και ποια είναι αυτά; Είναι το 1% του Ακαθάριστου Εθνικού Προϊόντος, δηλαδή το 1,8 δισεκατομμύριο, τα οποία συμπ</w:t>
      </w:r>
      <w:r>
        <w:rPr>
          <w:rFonts w:eastAsia="Times New Roman"/>
          <w:szCs w:val="24"/>
        </w:rPr>
        <w:t xml:space="preserve">ληρώνουν τα μέτρα των 5,4 δισεκατομμυρίων και στα οποία έχουμε συμφωνήσει και συνομολογήσει. </w:t>
      </w:r>
    </w:p>
    <w:p w14:paraId="16641CED" w14:textId="77777777" w:rsidR="00434732" w:rsidRDefault="00735F25">
      <w:pPr>
        <w:tabs>
          <w:tab w:val="left" w:pos="3695"/>
        </w:tabs>
        <w:spacing w:after="0" w:line="600" w:lineRule="auto"/>
        <w:ind w:firstLine="720"/>
        <w:jc w:val="both"/>
        <w:rPr>
          <w:rFonts w:eastAsia="Times New Roman"/>
          <w:szCs w:val="24"/>
        </w:rPr>
      </w:pPr>
      <w:r>
        <w:rPr>
          <w:rFonts w:eastAsia="Times New Roman"/>
          <w:szCs w:val="24"/>
        </w:rPr>
        <w:t xml:space="preserve">Επομένως, γιατί όλη αυτή η ιστορία; Για να φανούμε αρεστοί στους ψηφοφόρους μας και να καταλογίσουμε ευθύνες προς τους άλλους; </w:t>
      </w:r>
    </w:p>
    <w:p w14:paraId="16641CEE" w14:textId="77777777" w:rsidR="00434732" w:rsidRDefault="00735F25">
      <w:pPr>
        <w:tabs>
          <w:tab w:val="left" w:pos="3695"/>
        </w:tabs>
        <w:spacing w:after="0" w:line="600" w:lineRule="auto"/>
        <w:ind w:firstLine="720"/>
        <w:jc w:val="both"/>
        <w:rPr>
          <w:rFonts w:eastAsia="Times New Roman"/>
          <w:szCs w:val="24"/>
        </w:rPr>
      </w:pPr>
      <w:r>
        <w:rPr>
          <w:rFonts w:eastAsia="Times New Roman"/>
          <w:szCs w:val="24"/>
        </w:rPr>
        <w:lastRenderedPageBreak/>
        <w:t>Αυτό ισχύει για όλες τις διατάξεις</w:t>
      </w:r>
      <w:r>
        <w:rPr>
          <w:rFonts w:eastAsia="Times New Roman"/>
          <w:szCs w:val="24"/>
        </w:rPr>
        <w:t>. Και για τη διάταξη για τα νησιά που εμένα με καίει, προφανώς ισχύει. Πέρυσι όλοι οι συνάδελφοι από ΣΥΡΙΖΑ, ΑΝΕΛ, Νέα Δημοκρατία ΠΑΣΟΚ, Ποτάμι, ψηφίσαμε την κατάργηση του μειωμένου συντελεστή ΦΠΑ στο Αιγαίο. Και αυτή με τρεις κατηγορίες νησιών, όπως ανέφε</w:t>
      </w:r>
      <w:r>
        <w:rPr>
          <w:rFonts w:eastAsia="Times New Roman"/>
          <w:szCs w:val="24"/>
        </w:rPr>
        <w:t>ρε προηγουμένως και ο συνάδελφος κ. Γάκης. Σήμερα έρχονται και μας κατακεραυνώνουν ότι δήθεν εμείς ξεπουλάμε τα νησιά, ενώ αυτοί τα υπερασπίζονται.</w:t>
      </w:r>
    </w:p>
    <w:p w14:paraId="16641CEF" w14:textId="77777777" w:rsidR="00434732" w:rsidRDefault="00735F25">
      <w:pPr>
        <w:tabs>
          <w:tab w:val="left" w:pos="3695"/>
        </w:tabs>
        <w:spacing w:after="0" w:line="600" w:lineRule="auto"/>
        <w:ind w:firstLine="720"/>
        <w:jc w:val="both"/>
        <w:rPr>
          <w:rFonts w:eastAsia="Times New Roman"/>
          <w:szCs w:val="24"/>
        </w:rPr>
      </w:pPr>
      <w:r>
        <w:rPr>
          <w:rFonts w:eastAsia="Times New Roman"/>
          <w:szCs w:val="24"/>
        </w:rPr>
        <w:t>Εγώ, λοιπόν, θεωρώ ότι πράγματι είναι λάθος αυτό το άρθρο. Καλώ την Κυβέρνηση και τους Υπουργούς μέχρι το τέ</w:t>
      </w:r>
      <w:r>
        <w:rPr>
          <w:rFonts w:eastAsia="Times New Roman"/>
          <w:szCs w:val="24"/>
        </w:rPr>
        <w:t>λος του χρόνου να έχουμε ψηφίσει αντισταθμιστικά μέτρα, τα οποία ξέρω ότι είναι υπό επεξεργασία. Έχουμε συμβάλλει και εμείς σε αυτήν την επεξεργασία. Και θα συμβάλλουμε ακόμη περισσότερο, έτσι ώστε μέχρι τέλος του χρόνου πραγματικά να υπάρχουν αντισταθμιστ</w:t>
      </w:r>
      <w:r>
        <w:rPr>
          <w:rFonts w:eastAsia="Times New Roman"/>
          <w:szCs w:val="24"/>
        </w:rPr>
        <w:t>ικά μέτρα σε όφελος των μόνιμων κατοίκων.</w:t>
      </w:r>
    </w:p>
    <w:p w14:paraId="16641CF0" w14:textId="77777777" w:rsidR="00434732" w:rsidRDefault="00735F25">
      <w:pPr>
        <w:tabs>
          <w:tab w:val="left" w:pos="3695"/>
        </w:tabs>
        <w:spacing w:after="0" w:line="600" w:lineRule="auto"/>
        <w:ind w:firstLine="720"/>
        <w:jc w:val="both"/>
        <w:rPr>
          <w:rFonts w:eastAsia="Times New Roman"/>
          <w:szCs w:val="24"/>
        </w:rPr>
      </w:pPr>
      <w:r>
        <w:rPr>
          <w:rFonts w:eastAsia="Times New Roman"/>
          <w:szCs w:val="24"/>
        </w:rPr>
        <w:t xml:space="preserve">Θέλω να αναφέρω δύο μικρά ζητήματα για τη νησιωτικότητα. </w:t>
      </w:r>
    </w:p>
    <w:p w14:paraId="16641CF1" w14:textId="77777777" w:rsidR="00434732" w:rsidRDefault="00735F25">
      <w:pPr>
        <w:tabs>
          <w:tab w:val="left" w:pos="3695"/>
        </w:tabs>
        <w:spacing w:after="0" w:line="600" w:lineRule="auto"/>
        <w:ind w:firstLine="720"/>
        <w:jc w:val="both"/>
        <w:rPr>
          <w:rFonts w:eastAsia="Times New Roman"/>
          <w:szCs w:val="24"/>
        </w:rPr>
      </w:pPr>
      <w:r>
        <w:rPr>
          <w:rFonts w:eastAsia="Times New Roman"/>
          <w:szCs w:val="24"/>
        </w:rPr>
        <w:lastRenderedPageBreak/>
        <w:t>Πρώτον, υπάρχει στις διατάξεις του Υπουργείου Ναυτιλίας -και είναι θετικό αυτό- ότι ενώ μέχρι τώρα το 0,2% των εσόδων των Δημοτικών Λιμενικών Νησιωτικών Ταμ</w:t>
      </w:r>
      <w:r>
        <w:rPr>
          <w:rFonts w:eastAsia="Times New Roman"/>
          <w:szCs w:val="24"/>
        </w:rPr>
        <w:t>είων πήγαιναν απευθείας στη ΡΑΛ, τώρα με κοινή υπουργική απόφαση θα καθοριστεί ποια δημοτικά λιμενικά νησιωτικά ταμεία θα συμμετέχουν σε αυτούς τους πόρους που θα πηγαίνουν στην Ρυθμιστική Αρχή Λιμένων. Δηλαδή, θα εξαιρεθούν πολλά νησιά, έτσι ώστε να μην ε</w:t>
      </w:r>
      <w:r>
        <w:rPr>
          <w:rFonts w:eastAsia="Times New Roman"/>
          <w:szCs w:val="24"/>
        </w:rPr>
        <w:t xml:space="preserve">πιβαρυνθούν ακόμα περισσότερο με αυτούς τους πόρους. </w:t>
      </w:r>
    </w:p>
    <w:p w14:paraId="16641CF2" w14:textId="77777777" w:rsidR="00434732" w:rsidRDefault="00735F25">
      <w:pPr>
        <w:tabs>
          <w:tab w:val="left" w:pos="3695"/>
        </w:tabs>
        <w:spacing w:after="0" w:line="600" w:lineRule="auto"/>
        <w:ind w:firstLine="720"/>
        <w:jc w:val="both"/>
        <w:rPr>
          <w:rFonts w:eastAsia="Times New Roman"/>
          <w:szCs w:val="24"/>
        </w:rPr>
      </w:pPr>
      <w:r>
        <w:rPr>
          <w:rFonts w:eastAsia="Times New Roman"/>
          <w:szCs w:val="24"/>
        </w:rPr>
        <w:t>Και δεύτερον, έντεκα Βουλευτές έχουμε καταθέσει μία τροπολογία για να καταργηθεί ο ΕΝΦΙΑ για τους κατοίκους των μικρών νησιών με πληθυσμό λιγότερο των τριακοσίων ατόμων. Θα παρακαλέσω την πολιτική ηγεσί</w:t>
      </w:r>
      <w:r>
        <w:rPr>
          <w:rFonts w:eastAsia="Times New Roman"/>
          <w:szCs w:val="24"/>
        </w:rPr>
        <w:t>α να την κάνει αποδεκτή και από εκεί και πέρα να προχωρήσουμε.</w:t>
      </w:r>
    </w:p>
    <w:p w14:paraId="16641CF3" w14:textId="77777777" w:rsidR="00434732" w:rsidRDefault="00735F25">
      <w:pPr>
        <w:tabs>
          <w:tab w:val="left" w:pos="3695"/>
        </w:tabs>
        <w:spacing w:after="0" w:line="600" w:lineRule="auto"/>
        <w:ind w:firstLine="720"/>
        <w:jc w:val="both"/>
        <w:rPr>
          <w:rFonts w:eastAsia="Times New Roman"/>
          <w:szCs w:val="24"/>
        </w:rPr>
      </w:pPr>
      <w:r>
        <w:rPr>
          <w:rFonts w:eastAsia="Times New Roman"/>
          <w:szCs w:val="24"/>
        </w:rPr>
        <w:t>Έρχομαι τώρα να πω δύο πραγματάκια για τις διατάξεις του Υπουργείου Ναυτιλίας. Κατ’ αρχ</w:t>
      </w:r>
      <w:r>
        <w:rPr>
          <w:rFonts w:eastAsia="Times New Roman"/>
          <w:szCs w:val="24"/>
        </w:rPr>
        <w:t>άς</w:t>
      </w:r>
      <w:r>
        <w:rPr>
          <w:rFonts w:eastAsia="Times New Roman"/>
          <w:szCs w:val="24"/>
        </w:rPr>
        <w:t xml:space="preserve">, θεωρώ ότι και η Ρυθμιστική Αρχή Λιμένων -με τη νέα της μορφή που θεσμοθετείται- αλλά και η Δημόσια Αρχή Λιμένων, μαζί με τη Γενική Γραμματεία του Υπουργείου, ρυθμίζουν και εποπτεύουν τη συνολική </w:t>
      </w:r>
      <w:r>
        <w:rPr>
          <w:rFonts w:eastAsia="Times New Roman"/>
          <w:szCs w:val="24"/>
        </w:rPr>
        <w:lastRenderedPageBreak/>
        <w:t>λιμενική πολιτική της χώρας. Θεωρώ ότι η Ρυθμιστική Αρχή Λι</w:t>
      </w:r>
      <w:r>
        <w:rPr>
          <w:rFonts w:eastAsia="Times New Roman"/>
          <w:szCs w:val="24"/>
        </w:rPr>
        <w:t xml:space="preserve">μένων επανατοποθετείται σε σωστές βάσεις. Είχε θεσμοθετηθεί το 2013. Παρέμεινε υποστελεχωμένη και αδύναμη. Ουσιαστικά δεν άσκησε τον ρόλο της. Σήμερα, όμως, μπορεί να τον ασκήσει στα πλαίσια της ρύθμισης του ανταγωνισμού. </w:t>
      </w:r>
    </w:p>
    <w:p w14:paraId="16641CF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(Στο σημείο αυτό χτυπάει το κουδο</w:t>
      </w:r>
      <w:r>
        <w:rPr>
          <w:rFonts w:eastAsia="Times New Roman" w:cs="Times New Roman"/>
          <w:szCs w:val="24"/>
        </w:rPr>
        <w:t>ύνι λήξεως του χρόνου ομιλίας του κυρίου Βουλευτή)</w:t>
      </w:r>
    </w:p>
    <w:p w14:paraId="16641CF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Κύριε Πρόεδρε, μισό λεπτό.</w:t>
      </w:r>
    </w:p>
    <w:p w14:paraId="16641CF6" w14:textId="77777777" w:rsidR="00434732" w:rsidRDefault="00735F25">
      <w:pPr>
        <w:tabs>
          <w:tab w:val="left" w:pos="3695"/>
        </w:tabs>
        <w:spacing w:after="0" w:line="600" w:lineRule="auto"/>
        <w:ind w:firstLine="720"/>
        <w:jc w:val="both"/>
        <w:rPr>
          <w:rFonts w:eastAsia="Times New Roman"/>
          <w:szCs w:val="24"/>
        </w:rPr>
      </w:pPr>
      <w:r>
        <w:rPr>
          <w:rFonts w:eastAsia="Times New Roman"/>
          <w:szCs w:val="24"/>
        </w:rPr>
        <w:t xml:space="preserve">Τρίτον, θεωρώ κατάκτηση τη Δημόσια Αρχή Λιμένων, η οποία αντανακλά την ευρωπαϊκή λιμενική πολιτική. Είναι ένα ευρωπαϊκό κεκτημένο που θέλει να υπάρχουν σε όλα τα λιμάνια τα </w:t>
      </w:r>
      <w:r>
        <w:rPr>
          <w:rFonts w:eastAsia="Times New Roman"/>
          <w:szCs w:val="24"/>
          <w:lang w:val="en-US"/>
        </w:rPr>
        <w:t>port</w:t>
      </w:r>
      <w:r>
        <w:rPr>
          <w:rFonts w:eastAsia="Times New Roman"/>
          <w:szCs w:val="24"/>
        </w:rPr>
        <w:t xml:space="preserve"> </w:t>
      </w:r>
      <w:r>
        <w:rPr>
          <w:rFonts w:eastAsia="Times New Roman"/>
          <w:szCs w:val="24"/>
          <w:lang w:val="en-US"/>
        </w:rPr>
        <w:t>authorities</w:t>
      </w:r>
      <w:r>
        <w:rPr>
          <w:rFonts w:eastAsia="Times New Roman"/>
          <w:szCs w:val="24"/>
        </w:rPr>
        <w:t xml:space="preserve">. Και αυτή η Δημόσια Αρχή Λιμένων εναρμονίζει την λιμενική πολιτική με το ευρωπαϊκό λιμενικό σύστημα. Η Δημόσια Αρχή Λιμένων, ως ανεξάρτητη υπηρεσία στα πλαίσια του Υπουργείου, ενσαρκώνει αυτό που γίνεται σε όλα τα ευρωπαϊκά λιμάνια. Εποπτεύει, </w:t>
      </w:r>
      <w:r>
        <w:rPr>
          <w:rFonts w:eastAsia="Times New Roman"/>
          <w:szCs w:val="24"/>
        </w:rPr>
        <w:t>ελέγχει και εφαρμόζει τις συμβάσεις παραχώρησης των ιδιωτικοποιημένων λιμένων, υπερασπίζοντας ουσιαστικά τα συμφέροντα του δημοσίου.</w:t>
      </w:r>
    </w:p>
    <w:p w14:paraId="16641CF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Αγαπητοί συνάδελφοι, τελειώνω. Δεν έχω χρόνο. Εκείνο που θέλω να πω είναι ότι αυτά τα μέτρα που ψηφίζουμε σήμερα, γνωρίζετε</w:t>
      </w:r>
      <w:r>
        <w:rPr>
          <w:rFonts w:eastAsia="Times New Roman" w:cs="Times New Roman"/>
          <w:szCs w:val="24"/>
        </w:rPr>
        <w:t xml:space="preserve"> πολύ καλά ότι είναι τα τελευταία σκληρά δημοσιονομικά μέτρα. Ελπίζω ότι από την Τρίτη το βράδυ θα ξεκινήσει μια νέα εποχή για τη χώρα μας, για τον ελληνικό λαό. Και σε αυτήν τη νέα εποχή η Αριστερά θα είναι πρωταγωνιστής, όπως γίνεται πρωταγωνιστής και σε</w:t>
      </w:r>
      <w:r>
        <w:rPr>
          <w:rFonts w:eastAsia="Times New Roman" w:cs="Times New Roman"/>
          <w:szCs w:val="24"/>
        </w:rPr>
        <w:t xml:space="preserve"> πολλές άλλες χώρες, τουλάχιστον του ευρωπαϊκού Νότου.</w:t>
      </w:r>
    </w:p>
    <w:p w14:paraId="16641CF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Σας καλούμε, λοιπόν, να μην μείνετε ουραγοί. Σας καλούμε, λοιπόν, όλοι μαζί, για το καλό της χώρας, για το καλό του ελληνικού λαού από την Τετάρτη το πρωί να είμαστε πρωταγωνιστές </w:t>
      </w:r>
      <w:r>
        <w:rPr>
          <w:rFonts w:eastAsia="Times New Roman" w:cs="Times New Roman"/>
          <w:szCs w:val="24"/>
        </w:rPr>
        <w:t xml:space="preserve">σε </w:t>
      </w:r>
      <w:r>
        <w:rPr>
          <w:rFonts w:eastAsia="Times New Roman" w:cs="Times New Roman"/>
          <w:szCs w:val="24"/>
        </w:rPr>
        <w:t>μια νέα πορεία της</w:t>
      </w:r>
      <w:r>
        <w:rPr>
          <w:rFonts w:eastAsia="Times New Roman" w:cs="Times New Roman"/>
          <w:szCs w:val="24"/>
        </w:rPr>
        <w:t xml:space="preserve"> χώρας</w:t>
      </w:r>
      <w:r>
        <w:rPr>
          <w:rFonts w:eastAsia="Times New Roman" w:cs="Times New Roman"/>
          <w:szCs w:val="24"/>
        </w:rPr>
        <w:t>,</w:t>
      </w:r>
      <w:r>
        <w:rPr>
          <w:rFonts w:eastAsia="Times New Roman" w:cs="Times New Roman"/>
          <w:szCs w:val="24"/>
        </w:rPr>
        <w:t xml:space="preserve"> που θα φέρει ανακούφιση και σε αυτά τα βαριά μέτρα που μέχρι σήμερα, επί επτά, οκτώ χρόνια κυρίως, έχουν ψηφιστεί σε βάρος του ελληνικού λαού.</w:t>
      </w:r>
    </w:p>
    <w:p w14:paraId="16641CF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Ευχαριστώ.</w:t>
      </w:r>
    </w:p>
    <w:p w14:paraId="16641CFA"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641CF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Τον λόγο έχει </w:t>
      </w:r>
      <w:r>
        <w:rPr>
          <w:rFonts w:eastAsia="Times New Roman" w:cs="Times New Roman"/>
          <w:szCs w:val="24"/>
        </w:rPr>
        <w:t>ο κ. Χατζησάββας, Βουλευτής της Χρυσής Αυγής.</w:t>
      </w:r>
    </w:p>
    <w:p w14:paraId="16641CF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Ευχαριστώ, κύριε Πρόεδρε.</w:t>
      </w:r>
    </w:p>
    <w:p w14:paraId="16641CF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Κόψαμε τρεις φορές τις ομιλίες μας, κάναμε μειώσεις στην ομιλία στα πέντε λεπτά, για να προλάβουμε, είμαστε σε κάποιες επιτροπές, υπάρχουν θέματα που θέλαμε να ανα</w:t>
      </w:r>
      <w:r>
        <w:rPr>
          <w:rFonts w:eastAsia="Times New Roman" w:cs="Times New Roman"/>
          <w:szCs w:val="24"/>
        </w:rPr>
        <w:t xml:space="preserve">φέρουμε, όπως για τους δασικούς χάρτες και τις νομιμοποιήσεις. Θα το καταψηφίσουμε, εννοείται, και αυτό, αλλά δεν προλαβαίνουμε να εξηγήσουμε τους λόγους, το γιατί. </w:t>
      </w:r>
    </w:p>
    <w:p w14:paraId="16641CF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w:t>
      </w:r>
      <w:r>
        <w:rPr>
          <w:rFonts w:eastAsia="Times New Roman" w:cs="Times New Roman"/>
          <w:szCs w:val="24"/>
        </w:rPr>
        <w:t>ισηγητής του ΣΥΡΙΖΑ βγήκε και είπε ότι θα περίμενε ιδεολογική διαπάλη σε αυτό εδώ το νο</w:t>
      </w:r>
      <w:r>
        <w:rPr>
          <w:rFonts w:eastAsia="Times New Roman" w:cs="Times New Roman"/>
          <w:szCs w:val="24"/>
        </w:rPr>
        <w:t>μοσχέδιο. Πώς να παλέψεις ιδεολογικά έναν φορέα που η ιδεολογία κάνει στροφή εκατόν ογδόντα μοιρών, κάνει κυβιστήσεις ολυμπιακών διαστάσεων, από αντιμνημόνιο πάει σε μνημόνιο μέσα σε μία νύκτα. Κάντε πρώτα ιδεολογική διαπάλη αναμεταξύ σας, για να αποφασίσε</w:t>
      </w:r>
      <w:r>
        <w:rPr>
          <w:rFonts w:eastAsia="Times New Roman" w:cs="Times New Roman"/>
          <w:szCs w:val="24"/>
        </w:rPr>
        <w:t xml:space="preserve">τε τι ιδεολογία έχετε, και μετά ελάτε να κάνετε και με εμάς. Βέβαια, σοσιαλδημοκράτες είσαστε και μετριοπαθείς κιόλας. </w:t>
      </w:r>
    </w:p>
    <w:p w14:paraId="16641CF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Τεχνάσματα παλιά, φοροδοτικά που μπερδεύουν κόσμο. Δίνετε ΕΚΑΣ με πανηγύρια και τα παίρνετε πίσω μετά με δόσεις. Αυτό το ενενήντα εννιά </w:t>
      </w:r>
      <w:r>
        <w:rPr>
          <w:rFonts w:eastAsia="Times New Roman" w:cs="Times New Roman"/>
          <w:szCs w:val="24"/>
        </w:rPr>
        <w:t xml:space="preserve">χρόνια και τριακόσιες εξήντα τέσσερις ημέρες τι είναι; Για να μην γράψει εκατό; Σαν ταμπελάκι προσφορών στο σούπερ μάρκετ. Γενικότερα η διακυβέρνηση του ΣΥΡΙΖΑ θυμίζει </w:t>
      </w:r>
      <w:r>
        <w:rPr>
          <w:rFonts w:eastAsia="Times New Roman" w:cs="Times New Roman"/>
          <w:szCs w:val="24"/>
          <w:lang w:val="en-US"/>
        </w:rPr>
        <w:t>marketing</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LIDL</w:t>
      </w:r>
      <w:r>
        <w:rPr>
          <w:rFonts w:eastAsia="Times New Roman" w:cs="Times New Roman"/>
          <w:szCs w:val="24"/>
        </w:rPr>
        <w:t>»</w:t>
      </w:r>
      <w:r>
        <w:rPr>
          <w:rFonts w:eastAsia="Times New Roman" w:cs="Times New Roman"/>
          <w:szCs w:val="24"/>
        </w:rPr>
        <w:t xml:space="preserve">. </w:t>
      </w:r>
    </w:p>
    <w:p w14:paraId="16641D0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υποκρισία των τεσσεράμισι χιλιάδων σελίδων που διαβάστηκαν από κάπο</w:t>
      </w:r>
      <w:r>
        <w:rPr>
          <w:rFonts w:eastAsia="Times New Roman" w:cs="Times New Roman"/>
          <w:szCs w:val="24"/>
        </w:rPr>
        <w:t>ιους από εσάς -ή επτάμισι, που λένε κάποιοι άλλοι- τι είναι; Το ακούν</w:t>
      </w:r>
      <w:r>
        <w:rPr>
          <w:rFonts w:eastAsia="Times New Roman" w:cs="Times New Roman"/>
          <w:szCs w:val="24"/>
        </w:rPr>
        <w:t>ε</w:t>
      </w:r>
      <w:r>
        <w:rPr>
          <w:rFonts w:eastAsia="Times New Roman" w:cs="Times New Roman"/>
          <w:szCs w:val="24"/>
        </w:rPr>
        <w:t xml:space="preserve"> μαθητές που δίνουν πανελλαδικές εξετάσεις και τους δημιουργούμε κόμπλεξ. Θα λένε: «Καλά τι φοβεροί είναι αυτοί οι άνθρωποι εκεί πέρα; Σε σαράντα οκτώ ώρες τα μάθανε απ’ έξω αυτά, τα διά</w:t>
      </w:r>
      <w:r>
        <w:rPr>
          <w:rFonts w:eastAsia="Times New Roman" w:cs="Times New Roman"/>
          <w:szCs w:val="24"/>
        </w:rPr>
        <w:t>βασαν, τα κατανόησαν, θα τα ψηφίσουν και θα μας τα χρεώσουν για έναν αιώνα». Άντε να μην το διαβάσω όλο εγώ ή οι συνάδελφοι μου της Χρυσής Αυγής, που στο κάτω-κάτω δεν θα το ψηφίσουμε, δεν χρεώνουμε τίποτα και σε κανέναν. Εσείς που θα ψηφίσετε «</w:t>
      </w:r>
      <w:r>
        <w:rPr>
          <w:rFonts w:eastAsia="Times New Roman" w:cs="Times New Roman"/>
          <w:szCs w:val="24"/>
        </w:rPr>
        <w:t>ν</w:t>
      </w:r>
      <w:r>
        <w:rPr>
          <w:rFonts w:eastAsia="Times New Roman" w:cs="Times New Roman"/>
          <w:szCs w:val="24"/>
        </w:rPr>
        <w:t>αι», όμως,</w:t>
      </w:r>
      <w:r>
        <w:rPr>
          <w:rFonts w:eastAsia="Times New Roman" w:cs="Times New Roman"/>
          <w:szCs w:val="24"/>
        </w:rPr>
        <w:t xml:space="preserve"> και θα χρεώσετε και αυτήν τη γενιά και τις επόμενες, θέλετε να μας πείτε ότι το διαβάσατε; Κανένας δεν το διάβασε.</w:t>
      </w:r>
    </w:p>
    <w:p w14:paraId="16641D0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Μεγάλη κατάντια, λοιπόν, ιδεολογική. Ακούω εδώ πέρα μέσα τα επιχειρήματά σας. Τα ακούω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φορά και στον κόσμο έξω π</w:t>
      </w:r>
      <w:r>
        <w:rPr>
          <w:rFonts w:eastAsia="Times New Roman" w:cs="Times New Roman"/>
          <w:szCs w:val="24"/>
        </w:rPr>
        <w:t>ω</w:t>
      </w:r>
      <w:r>
        <w:rPr>
          <w:rFonts w:eastAsia="Times New Roman" w:cs="Times New Roman"/>
          <w:szCs w:val="24"/>
        </w:rPr>
        <w:t>ς προσπαθούν οι σοσι</w:t>
      </w:r>
      <w:r>
        <w:rPr>
          <w:rFonts w:eastAsia="Times New Roman" w:cs="Times New Roman"/>
          <w:szCs w:val="24"/>
        </w:rPr>
        <w:t>αλδημοκράτες -ούτε καν κομμουνιστές δεν είναι- του ΣΥΡΙΖΑ να υπερασπιστούν τα μνημόνια. Θα ήθελα να ξέρω, όμως, ακαδημαϊκά -καρφί δεν μου καίγεται- τι δικαιολογία λέτε στον εαυτό σας το βράδυ πριν κοιμηθείτε για την υπεράσπιση των μνημονίων. Ή που θα γράφε</w:t>
      </w:r>
      <w:r>
        <w:rPr>
          <w:rFonts w:eastAsia="Times New Roman" w:cs="Times New Roman"/>
          <w:szCs w:val="24"/>
        </w:rPr>
        <w:t xml:space="preserve">τε χιλιάδες σελίδες στα ημερολόγιά σας ή που θα σταμάτησε η τελευταία σας εγγραφή τη νύχτα του δημοψηφίσματος. </w:t>
      </w:r>
    </w:p>
    <w:p w14:paraId="16641D0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Ακόμα μεγαλύτερο δράμα περνάνε, όμως, οι Βουλευτές της Νέας δημοκρατίας και ειδικότερα αυτοί της επαρχίας οι οποίοι ζούν</w:t>
      </w:r>
      <w:r>
        <w:rPr>
          <w:rFonts w:eastAsia="Times New Roman" w:cs="Times New Roman"/>
          <w:szCs w:val="24"/>
        </w:rPr>
        <w:t>ε</w:t>
      </w:r>
      <w:r>
        <w:rPr>
          <w:rFonts w:eastAsia="Times New Roman" w:cs="Times New Roman"/>
          <w:szCs w:val="24"/>
        </w:rPr>
        <w:t xml:space="preserve"> τα προβλήματα του κόσμου εκεί. Έχετε τελειώσει τους αγρότες, τους ελεύθερους επαγγελματίες, θα κλείσουν τώρα και τα καφενεία και δεν θα υπάρχει τίποτα στα χωριά. Έχουμε και τους λαθρομετανάστες εκεί. Και αναγκάζεται τώρα ο επαρχιακός Βουλευτής της Νέας Δη</w:t>
      </w:r>
      <w:r>
        <w:rPr>
          <w:rFonts w:eastAsia="Times New Roman" w:cs="Times New Roman"/>
          <w:szCs w:val="24"/>
        </w:rPr>
        <w:t xml:space="preserve">μοκρατίας να πάρει την ατζέντα της Χρυσής Αυγής, να την αντιγράψει και να βγαίνει έξω στα χωριά και να λέει τα ίδια με εμάς. </w:t>
      </w:r>
    </w:p>
    <w:p w14:paraId="16641D0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Το δράμα είναι, όμως, ότι η ηγεσία του δεν συμφωνεί, δεν βρίσκει ανταπόκριση στα λεγόμενα του κ. Μητσοτάκη όταν ανεβαίνει πάνω στο</w:t>
      </w:r>
      <w:r>
        <w:rPr>
          <w:rFonts w:eastAsia="Times New Roman" w:cs="Times New Roman"/>
          <w:szCs w:val="24"/>
        </w:rPr>
        <w:t xml:space="preserve"> Βήμα. </w:t>
      </w:r>
    </w:p>
    <w:p w14:paraId="16641D0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Διατυμπανίζει παντού η ηγεσία της Νέας Δημοκρατίας, λοιπόν, μία στροφή στο κέντρο. Δεν χρειάζεται να κάνετε καμ</w:t>
      </w:r>
      <w:r>
        <w:rPr>
          <w:rFonts w:eastAsia="Times New Roman" w:cs="Times New Roman"/>
          <w:szCs w:val="24"/>
        </w:rPr>
        <w:t>μ</w:t>
      </w:r>
      <w:r>
        <w:rPr>
          <w:rFonts w:eastAsia="Times New Roman" w:cs="Times New Roman"/>
          <w:szCs w:val="24"/>
        </w:rPr>
        <w:t>ία στροφή, κύριοι της Νέας Δημοκρατίας. Στο κέντρο ήσασταν μια ζωή. Ένα κέντρο στην Ελλάδα που δεν έχει χώρο όχι για Δεξιούς και πατριώτες, αλλά ούτε καν για κεντροδεξιούς, μόνο για Αριστερούς και ακροαριστερούς. Πάντα εκεί ήσασταν, πάντα πουλούσατε τη λαϊ</w:t>
      </w:r>
      <w:r>
        <w:rPr>
          <w:rFonts w:eastAsia="Times New Roman" w:cs="Times New Roman"/>
          <w:szCs w:val="24"/>
        </w:rPr>
        <w:t xml:space="preserve">κή, πατριωτική δεξιά βάση για να χαϊδεύετε τους Αριστερούς. </w:t>
      </w:r>
    </w:p>
    <w:p w14:paraId="16641D0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Όταν μιλούσε, βέβαια, ο </w:t>
      </w:r>
      <w:r>
        <w:rPr>
          <w:rFonts w:eastAsia="Times New Roman" w:cs="Times New Roman"/>
          <w:szCs w:val="24"/>
        </w:rPr>
        <w:t>ε</w:t>
      </w:r>
      <w:r>
        <w:rPr>
          <w:rFonts w:eastAsia="Times New Roman" w:cs="Times New Roman"/>
          <w:szCs w:val="24"/>
        </w:rPr>
        <w:t>ισηγητής της Νέας Δημοκρατίας και κατήγγειλε, υποτίθεται, ότι ενενήντα εννιά χρόνια θα κάνει ό,τι θέλει ο Υπουργός Οικονομικών, πετάχτηκε ένας Βουλευτής από κάτω και είπε</w:t>
      </w:r>
      <w:r>
        <w:rPr>
          <w:rFonts w:eastAsia="Times New Roman" w:cs="Times New Roman"/>
          <w:szCs w:val="24"/>
        </w:rPr>
        <w:t xml:space="preserve">, συμπληρώνοντας ειρωνικά, «Δηλαδή, εσύ», δείχνοντας τον δικό του. Αυτό είναι μία άμεση παραδοχή της συνέχειας των μνημονιακών κυβερνήσεων. Όπως ήταν η Νέα Δημοκρατία και το ΠΑΣΟΚ, τώρα είναι ΣΥΡΙΖΑ και ΑΝΕΛ και η επόμενη που θα έρθει μετά, πάλι η ίδια θα </w:t>
      </w:r>
      <w:r>
        <w:rPr>
          <w:rFonts w:eastAsia="Times New Roman" w:cs="Times New Roman"/>
          <w:szCs w:val="24"/>
        </w:rPr>
        <w:t>είναι γιατί τις ίδιες εντολές θα εκτελεί.</w:t>
      </w:r>
    </w:p>
    <w:p w14:paraId="16641D0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Βέβαια, η συνεργασία υπήρχε από το καλοκαίρι, όταν ήρθαν τα προαπαιτούμενα και λέγατε «φέρτε ό,τι να ’ναι». Τα ψήφισε τότε η Νέα Δημοκρατία. Ψηφίζατε νόμους τότε, στα προαπαιτούμενα, που έλεγαν ότι οι στόχοι είναι </w:t>
      </w:r>
      <w:r>
        <w:rPr>
          <w:rFonts w:eastAsia="Times New Roman" w:cs="Times New Roman"/>
          <w:szCs w:val="24"/>
        </w:rPr>
        <w:t>αυτοί, θα τους πετύχουμε και έγραφε ο νόμος «και ό,τι άλλο χρειαστεί». Ε, λοιπόν, κύριοι της Νέας Δημοκρατίας, αυτά που έρχονται τώρα είναι το «ό,τι άλλο χρειαστεί» και λέτε ότι δεν τα ψηφίζετε; Βέβαια, κάποια τα ψηφίζετε ακόμη και τώρα, δεν μπορείτε να πε</w:t>
      </w:r>
      <w:r>
        <w:rPr>
          <w:rFonts w:eastAsia="Times New Roman" w:cs="Times New Roman"/>
          <w:szCs w:val="24"/>
        </w:rPr>
        <w:t>ίτε όχι.</w:t>
      </w:r>
    </w:p>
    <w:p w14:paraId="16641D0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Φωνάζουν όλοι για τη γραμμή του ΟΣΕ στην Ειδομένη, γιατί χάνονται λεφτά από κάποιες εταιρείες. Για τους κατοίκους που ζουν εκεί και δεν μπορούν να πάνε στα σχολεία τα παιδιά τους δεν λέει κανείς τίποτα. Γιατί; Γιατί παίχθηκε ένα πολύ ωραίο παιχνίδ</w:t>
      </w:r>
      <w:r>
        <w:rPr>
          <w:rFonts w:eastAsia="Times New Roman" w:cs="Times New Roman"/>
          <w:szCs w:val="24"/>
        </w:rPr>
        <w:t>ι πριν από το Πάσχα. Βγήκαν οι της Νέας Δημοκρατίας, έκαναν ερώτηση, τους είπε ο Μουζάλας ότι το Πάσχα αδειάζει η Ειδομένη, βγήκαν μετά οι Νεοδημοκράτες και πανηγύριζαν, «μπράβο, τα καταφέραμε, πετύχαμε». Δεν έγινε τίποτα και δεν μιλάει κανείς για το γεγον</w:t>
      </w:r>
      <w:r>
        <w:rPr>
          <w:rFonts w:eastAsia="Times New Roman" w:cs="Times New Roman"/>
          <w:szCs w:val="24"/>
        </w:rPr>
        <w:t>ός ότι αυξήθηκε ο αριθμός των λαθρομεταναστών στην Ειδομένη και ο κόσμος πιστεύει ότι λύθηκε και αυτό εδώ το θέμα.</w:t>
      </w:r>
    </w:p>
    <w:p w14:paraId="16641D0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Επιχειρείται «κινεζοποίηση» της Βορείου Ελλάδος. Δεν είναι τυχαίο το Κιλκίς, που δεν έγινε Σέρρες παραδείγματος χάρη. Από το λιμάνι θα παίρνο</w:t>
      </w:r>
      <w:r>
        <w:rPr>
          <w:rFonts w:eastAsia="Times New Roman" w:cs="Times New Roman"/>
          <w:szCs w:val="24"/>
        </w:rPr>
        <w:t>υν τις πρώτες ύλες, στο Σταυροχώρι και στο Χέρσο, στην Ελεύθερη Οικονομική Ζώνη, με μισθούς Κίνας θα παρασκευάζονται φθηνά προϊόντα και μέσω της βαλκανικής οδού θα πηγαίνουν στην Κεντρική και στη Βόρεια Ευρώπη.</w:t>
      </w:r>
    </w:p>
    <w:p w14:paraId="16641D0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έχετε πέσει και εσείς, οι νέοι </w:t>
      </w:r>
      <w:r>
        <w:rPr>
          <w:rFonts w:eastAsia="Times New Roman" w:cs="Times New Roman"/>
          <w:szCs w:val="24"/>
        </w:rPr>
        <w:t>κυβερνώντες, σ’ έναν ατέρμονο βρόγχο, ένας βρόγχος που συνεχώς κάνει τα ίδια λάθη ξανά και ξανά, στην ίδια συνέχεια, ένας βρόγχος που πνίγει τον ελληνικό λαό και το έθνος. Δεν μπορεί να διορθωθεί αυτή η παθογένεια, παρά μόνον να συνθλιβεί. Μια εθνική κυβέρ</w:t>
      </w:r>
      <w:r>
        <w:rPr>
          <w:rFonts w:eastAsia="Times New Roman" w:cs="Times New Roman"/>
          <w:szCs w:val="24"/>
        </w:rPr>
        <w:t xml:space="preserve">νηση της Χρυσής Αυγής που θα έρθει θα τα αλλάξει ριζικά όλα, για να σωθούν και ο λαός και το έθνος. </w:t>
      </w:r>
    </w:p>
    <w:p w14:paraId="16641D0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Τώρα, που ανεβαίνει κάθε ομιλητής πάνω και κολλά αντιχρυσαυγίτικα ένσημα, λέγοντας ότι δεν φοβόταν τα τανκς, ότι έκανε αντίσταση, σας λέω ότι εάν η αντίστα</w:t>
      </w:r>
      <w:r>
        <w:rPr>
          <w:rFonts w:eastAsia="Times New Roman" w:cs="Times New Roman"/>
          <w:szCs w:val="24"/>
        </w:rPr>
        <w:t xml:space="preserve">ση στα τανκς, που δεν φοβόσασταν, </w:t>
      </w:r>
      <w:r>
        <w:rPr>
          <w:rFonts w:eastAsia="Times New Roman" w:cs="Times New Roman"/>
          <w:szCs w:val="24"/>
        </w:rPr>
        <w:lastRenderedPageBreak/>
        <w:t>ήταν ίδια με την αντίσταση στα μνημόνια εξηγείται πάρα πολύ εύκολα το γιατί επτά χρόνια έκαναν βόλτες τα τανκς εδώ έξω ανενόχλητα.</w:t>
      </w:r>
    </w:p>
    <w:p w14:paraId="16641D0B"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6641D0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w:t>
      </w:r>
      <w:r>
        <w:rPr>
          <w:rFonts w:eastAsia="Times New Roman" w:cs="Times New Roman"/>
          <w:szCs w:val="24"/>
        </w:rPr>
        <w:t>όγο έχει ο κ. Κεφαλογιάννης, Βουλευτής της Νέας Δημοκρατίας, για πέντε λεπτά.</w:t>
      </w:r>
    </w:p>
    <w:p w14:paraId="16641D0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Ευχαριστώ, κύριε Πρόεδρε.</w:t>
      </w:r>
    </w:p>
    <w:p w14:paraId="16641D0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της Συμπολίτευσης, δεν θα αναφερθώ σε όσα δεν κάνατε, ενώ είχατε υποσχεθεί στον ελληνικό λαό τόσο τον Ιανουάριο</w:t>
      </w:r>
      <w:r>
        <w:rPr>
          <w:rFonts w:eastAsia="Times New Roman" w:cs="Times New Roman"/>
          <w:szCs w:val="24"/>
        </w:rPr>
        <w:t xml:space="preserve"> όσο και τον Σεπτέμβριο, γιατί νομίζω ότι θα κάνω διάρρηξη με ανοιχτές θύρες. Αρχικά, όμως, μπήκα στον πειρασμό να αναφερθώ σε όσα κάνατε αυτούς τους δεκαπέντε μήνες, δηλαδή σε όλους τους νέους φόρους που επιβάλλατε, αλλά και πάλι εάν ανέφερα έναν προς ένα</w:t>
      </w:r>
      <w:r>
        <w:rPr>
          <w:rFonts w:eastAsia="Times New Roman" w:cs="Times New Roman"/>
          <w:szCs w:val="24"/>
        </w:rPr>
        <w:t xml:space="preserve">ν συγκεκριμένα τους φόρους τους οποίους επιβάλλατε, ίσως δεν θα μου έφθαναν τα πέντε λεπτά. </w:t>
      </w:r>
    </w:p>
    <w:p w14:paraId="16641D0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Γι’ αυτό μπαίνω κατευθείαν στο νομοσχέδιο, το οποίο πιστεύω ότι στην ουσία είναι η απόδειξη ότι το εσωτερικό δράμα του ΣΥΡΙΖΑ σχετικά με το ευρώ, την Ευρώπη και το</w:t>
      </w:r>
      <w:r>
        <w:rPr>
          <w:rFonts w:eastAsia="Times New Roman" w:cs="Times New Roman"/>
          <w:szCs w:val="24"/>
        </w:rPr>
        <w:t>ν καπιταλισμό</w:t>
      </w:r>
      <w:r>
        <w:rPr>
          <w:rFonts w:eastAsia="Times New Roman" w:cs="Times New Roman"/>
          <w:szCs w:val="24"/>
        </w:rPr>
        <w:t>,</w:t>
      </w:r>
      <w:r>
        <w:rPr>
          <w:rFonts w:eastAsia="Times New Roman" w:cs="Times New Roman"/>
          <w:szCs w:val="24"/>
        </w:rPr>
        <w:t xml:space="preserve"> οδηγείται σε ένα τέλος. Είναι προφανές -και αυτό σας το αναγνωρίζουμε, κυρίες και κύριοι της Κυβέρνησης- ότι αποφασίσατε να μείνετε και στα τρία. Είναι σαφές, επίσης, ότι δεν υπάρχει κάποιο εναλλακτικό σχέδιο και επειδή ο φόβος του καινού φυ</w:t>
      </w:r>
      <w:r>
        <w:rPr>
          <w:rFonts w:eastAsia="Times New Roman" w:cs="Times New Roman"/>
          <w:szCs w:val="24"/>
        </w:rPr>
        <w:t xml:space="preserve">λάει τα έρημα αποφασίσατε αυτό το οποίο κάνετε με το συγκεκριμένο νομοσχέδιο. </w:t>
      </w:r>
    </w:p>
    <w:p w14:paraId="16641D1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Βέβαια, ο καλύτερος χαρακτηρισμός ο οποίος μπορώ να βρω για να περιγράψω, είναι ο εξής. Είναι μία αναγκαστική συμβίωση σχετικά με την οικονομία της ελεύθερης αγοράς. Μία φτωχή κ</w:t>
      </w:r>
      <w:r>
        <w:rPr>
          <w:rFonts w:eastAsia="Times New Roman" w:cs="Times New Roman"/>
          <w:szCs w:val="24"/>
        </w:rPr>
        <w:t>αι μίζερη οικονομία της ελεύθερης αγοράς, χωρίς τη δημιουργική δυναμική της, με πολλούς φόρους, τιμωρία στο ανθρώπινο κεφάλαιο, ποινές στους επενδυτές και αβεβαιότητα στους κανόνες. Μία οικονομία της ελεύθερης αγοράς με μπόλικη αριστεροφροσύνη, αντιελιτισμ</w:t>
      </w:r>
      <w:r>
        <w:rPr>
          <w:rFonts w:eastAsia="Times New Roman" w:cs="Times New Roman"/>
          <w:szCs w:val="24"/>
        </w:rPr>
        <w:t xml:space="preserve">ό και ταξική αντιπαράθεση και που, πριν καν ψηφιστεί αυτό το νομοσχέδιο, περισσεύει όχι μόνο από νέες αυταπάτες, από νέα ψέματα, από απάτες, αλλά κυρίως από υποκρισία. </w:t>
      </w:r>
    </w:p>
    <w:p w14:paraId="16641D1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Όπως είπε και ο κ. Σκουρλέτης, είναι αποτέλεσμα άγριου εκβιασμού, φέρνοντας ξανά στις μ</w:t>
      </w:r>
      <w:r>
        <w:rPr>
          <w:rFonts w:eastAsia="Times New Roman" w:cs="Times New Roman"/>
          <w:szCs w:val="24"/>
        </w:rPr>
        <w:t>νήμες μας εκείνες τις ηρωικές ημέρες του περασμένου καλοκαιριού ή όπως είπε ο κ. Τσακαλώτος, είναι το τίμημα μ</w:t>
      </w:r>
      <w:r>
        <w:rPr>
          <w:rFonts w:eastAsia="Times New Roman" w:cs="Times New Roman"/>
          <w:szCs w:val="24"/>
        </w:rPr>
        <w:t>ι</w:t>
      </w:r>
      <w:r>
        <w:rPr>
          <w:rFonts w:eastAsia="Times New Roman" w:cs="Times New Roman"/>
          <w:szCs w:val="24"/>
        </w:rPr>
        <w:t>ας καλής συμφωνίας για το χρέος.</w:t>
      </w:r>
    </w:p>
    <w:p w14:paraId="16641D1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Βέβαια, υπάρχει και μία πιο θρασεία εκδοχή του συγκεκριμένου. Είναι από αυτούς που λένε ότι τον Δεκέμβριο του 20</w:t>
      </w:r>
      <w:r>
        <w:rPr>
          <w:rFonts w:eastAsia="Times New Roman" w:cs="Times New Roman"/>
          <w:szCs w:val="24"/>
        </w:rPr>
        <w:t xml:space="preserve">14 η προηγούμενη </w:t>
      </w:r>
      <w:r>
        <w:rPr>
          <w:rFonts w:eastAsia="Times New Roman" w:cs="Times New Roman"/>
          <w:szCs w:val="24"/>
        </w:rPr>
        <w:t>κ</w:t>
      </w:r>
      <w:r>
        <w:rPr>
          <w:rFonts w:eastAsia="Times New Roman" w:cs="Times New Roman"/>
          <w:szCs w:val="24"/>
        </w:rPr>
        <w:t xml:space="preserve">υβέρνηση σας κληρονόμησε όλα αυτά τα μέτρα, τα οποία περνάτε εσείς σήμερα. Να θυμίσω ότι τότε ο Υπουργός Οικονομικών, ο κ. Βαρουφάκης, έλεγε ότι αυτά τα 86 δισεκατομμύρια μέτρα στην ουσία είναι αποτέλεσμα της προηγούμενης </w:t>
      </w:r>
      <w:r>
        <w:rPr>
          <w:rFonts w:eastAsia="Times New Roman" w:cs="Times New Roman"/>
          <w:szCs w:val="24"/>
        </w:rPr>
        <w:t>κ</w:t>
      </w:r>
      <w:r>
        <w:rPr>
          <w:rFonts w:eastAsia="Times New Roman" w:cs="Times New Roman"/>
          <w:szCs w:val="24"/>
        </w:rPr>
        <w:t>υβέρνησης.</w:t>
      </w:r>
    </w:p>
    <w:p w14:paraId="16641D1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επειδή οι παλιές αγάπες, κυρίες και κύριοι συνάδελφοι, δεν ξεχνιούνται, το επιχείρημα τόσο του κ. Βαρουφάκη όσο και του κ. Θεοχαράκη ακούστηκε αρκετές φορές αυτές τις ημέρες. Διαβάζοντας βέβαια κανείς το δελτίο του Υπουργείου Οικονομικών, το οποίο εκδόθηκε</w:t>
      </w:r>
      <w:r>
        <w:rPr>
          <w:rFonts w:eastAsia="Times New Roman" w:cs="Times New Roman"/>
          <w:szCs w:val="24"/>
        </w:rPr>
        <w:t xml:space="preserve"> –προσέξτε!- από την Κυβέρνηση ΣΥΡΙΖΑ τον Φεβρουάριο του 2015, θα δει κανείς ότι το σύνολο των αναγκών αναχρηματοδότησης του χρέους τότε, δηλαδή για την περίοδο 2015-2018, ήταν 41 δισεκατομμύρια.  </w:t>
      </w:r>
    </w:p>
    <w:p w14:paraId="16641D14"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πραγματικά σε ποιον ήρωα αυτής της διαπραγμάτευσης θα </w:t>
      </w:r>
      <w:r>
        <w:rPr>
          <w:rFonts w:eastAsia="Times New Roman" w:cs="Times New Roman"/>
          <w:szCs w:val="24"/>
        </w:rPr>
        <w:t>πρέπει ο ελληνικός λαός να χρεώσει τα επιπλέον 45 δισεκατομμύρια που υπολείπονται για να φτάσουμε τα 86 δισεκατομμύρια αυτού του τρίτου μνημονίου;</w:t>
      </w:r>
    </w:p>
    <w:p w14:paraId="16641D15"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Και να ήταν μόνο αυτό! Για να γίνει αυτή η αγωνιστική και ηρωική διαπραγμάτευση αυξήθηκε ο βραχυπρόθεσμος δαν</w:t>
      </w:r>
      <w:r>
        <w:rPr>
          <w:rFonts w:eastAsia="Times New Roman" w:cs="Times New Roman"/>
          <w:szCs w:val="24"/>
        </w:rPr>
        <w:t>εισμός, τα έντοκα γραμμάτια, τα ρέπος κατά 3 δισεκατομμύρια.</w:t>
      </w:r>
    </w:p>
    <w:p w14:paraId="16641D16"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Επίσης, οι ληξιπρόθεσμες οφειλές του δημοσίου αυξήθηκαν επιπλέον 3 δισεκατομμύρια. Κάπου λοιπόν 6 δισεκατομμύρια είναι ο λογαριασμός, τα οποία δεν μπορείτε να επιστρέψετε χωρίς τη χρηματοδότηση τ</w:t>
      </w:r>
      <w:r>
        <w:rPr>
          <w:rFonts w:eastAsia="Times New Roman" w:cs="Times New Roman"/>
          <w:szCs w:val="24"/>
        </w:rPr>
        <w:t>ων θεσμών.</w:t>
      </w:r>
    </w:p>
    <w:p w14:paraId="16641D17"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 xml:space="preserve">Να αναφερθώ επίσης στα 12,7 δισεκατομμύρια ευρώ της συμμετοχής του δημοσίου στις τράπεζες, η οποία εκμηδενίστηκε με την τελευταία ανακεφαλαιοποίηση του Νοεμβρίου μετατρέποντας ένα προσωρινό χρέος σε μόνιμο; Να αναφερθώ στα 600 εκατομμύρια ευρώ, </w:t>
      </w:r>
      <w:r>
        <w:rPr>
          <w:rFonts w:eastAsia="Times New Roman" w:cs="Times New Roman"/>
          <w:szCs w:val="24"/>
        </w:rPr>
        <w:t xml:space="preserve">τα οποία τραβήξατε από τους λογαριασμούς της συμμετοχής μας στο Διεθνές Νομισματικό Ταμείο –το οποίο σας το υπέδειξε ο κ. Στουρνάρας, </w:t>
      </w:r>
      <w:r>
        <w:rPr>
          <w:rFonts w:eastAsia="Times New Roman" w:cs="Times New Roman"/>
          <w:szCs w:val="24"/>
        </w:rPr>
        <w:lastRenderedPageBreak/>
        <w:t>παρεμπιπτόντως- για να συνεχίσετε να κάνετε αυτήν την ηρωική και περήφανη διαπραγμάτευση και τα οποία επίσης δεν έχετε επι</w:t>
      </w:r>
      <w:r>
        <w:rPr>
          <w:rFonts w:eastAsia="Times New Roman" w:cs="Times New Roman"/>
          <w:szCs w:val="24"/>
        </w:rPr>
        <w:t>στρέψει; Ή μήπως στα 10,5 δισεκατομμύρια ευρώ από την επιστροφή κερδών από την Ευρωπαϊκή Κεντρική Τράπεζα μέχρι το 2018, που ηρωικά η Κυβέρνηση και ο κ. Βαρουφάκης απεμπόλησαν τον περασμένο Μάρτιο;</w:t>
      </w:r>
    </w:p>
    <w:p w14:paraId="16641D18"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 xml:space="preserve">Δυστυχώς, κυρίες και κύριοι συνάδελφοι της Συμπολίτευσης, </w:t>
      </w:r>
      <w:r>
        <w:rPr>
          <w:rFonts w:eastAsia="Times New Roman" w:cs="Times New Roman"/>
          <w:szCs w:val="24"/>
        </w:rPr>
        <w:t>αυτόν το λογαριασμό κληροδοτείτε στην Κυβέρνηση και στην ελληνική κοινωνία από πέρσι και αυτόν ακριβώς το λογαριασμό αποτυπώνει το παρόν σχέδιο νόμου. Αλλά δυστυχώς δεν είναι μόνο αυτός. Η δημιουργία του περίφημου υπερταμείου είναι αυτός ο οποίος πραγματικ</w:t>
      </w:r>
      <w:r>
        <w:rPr>
          <w:rFonts w:eastAsia="Times New Roman" w:cs="Times New Roman"/>
          <w:szCs w:val="24"/>
        </w:rPr>
        <w:t>ά μας βγάζει έξω από τα ρούχα μας.</w:t>
      </w:r>
    </w:p>
    <w:p w14:paraId="16641D19"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Ισχυρίστηκε ο Υπουργός Οικονομικών</w:t>
      </w:r>
      <w:r>
        <w:rPr>
          <w:rFonts w:eastAsia="Times New Roman" w:cs="Times New Roman"/>
          <w:szCs w:val="24"/>
        </w:rPr>
        <w:t>,</w:t>
      </w:r>
      <w:r>
        <w:rPr>
          <w:rFonts w:eastAsia="Times New Roman" w:cs="Times New Roman"/>
          <w:szCs w:val="24"/>
        </w:rPr>
        <w:t xml:space="preserve"> ο κ. Τσακαλώτος</w:t>
      </w:r>
      <w:r>
        <w:rPr>
          <w:rFonts w:eastAsia="Times New Roman" w:cs="Times New Roman"/>
          <w:szCs w:val="24"/>
        </w:rPr>
        <w:t>,</w:t>
      </w:r>
      <w:r>
        <w:rPr>
          <w:rFonts w:eastAsia="Times New Roman" w:cs="Times New Roman"/>
          <w:szCs w:val="24"/>
        </w:rPr>
        <w:t xml:space="preserve"> την Παρασκευή κάτι πολύ απλό, για να υπερασπιστεί την πολιτική του αυτή. Δηλαδή ότι οποιαδήποτε ιδιωτικοποίηση θέσει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του ταμείου πρέπει να εγκρι</w:t>
      </w:r>
      <w:r>
        <w:rPr>
          <w:rFonts w:eastAsia="Times New Roman" w:cs="Times New Roman"/>
          <w:szCs w:val="24"/>
        </w:rPr>
        <w:t xml:space="preserve">θεί από τη γενική συνέλευση, κοινώς από το Υπουργείο Οικονομικών. Και </w:t>
      </w:r>
      <w:r>
        <w:rPr>
          <w:rFonts w:eastAsia="Times New Roman" w:cs="Times New Roman"/>
          <w:szCs w:val="24"/>
        </w:rPr>
        <w:lastRenderedPageBreak/>
        <w:t xml:space="preserve">πράγματι, στις κανονικές ανώνυμες εταιρείες αυτό ισχύει. Η γενική συνέλευση επιλέγει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το οποίο στην ουσία αποτυπώνει και τη βούληση της γενικής συνέλευσης. Αυτό ό</w:t>
      </w:r>
      <w:r>
        <w:rPr>
          <w:rFonts w:eastAsia="Times New Roman" w:cs="Times New Roman"/>
          <w:szCs w:val="24"/>
        </w:rPr>
        <w:t>μως το οποίο δεν είπε ο κ. Τσακαλώτος</w:t>
      </w:r>
      <w:r>
        <w:rPr>
          <w:rFonts w:eastAsia="Times New Roman" w:cs="Times New Roman"/>
          <w:szCs w:val="24"/>
        </w:rPr>
        <w:t>,</w:t>
      </w:r>
      <w:r>
        <w:rPr>
          <w:rFonts w:eastAsia="Times New Roman" w:cs="Times New Roman"/>
          <w:szCs w:val="24"/>
        </w:rPr>
        <w:t xml:space="preserve"> είναι ότι στην περίπτωση του υπερταμείου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επιλέγεται από το </w:t>
      </w:r>
      <w:r>
        <w:rPr>
          <w:rFonts w:eastAsia="Times New Roman" w:cs="Times New Roman"/>
          <w:szCs w:val="24"/>
        </w:rPr>
        <w:t>ε</w:t>
      </w:r>
      <w:r>
        <w:rPr>
          <w:rFonts w:eastAsia="Times New Roman" w:cs="Times New Roman"/>
          <w:szCs w:val="24"/>
        </w:rPr>
        <w:t xml:space="preserve">ποπτικό </w:t>
      </w:r>
      <w:r>
        <w:rPr>
          <w:rFonts w:eastAsia="Times New Roman" w:cs="Times New Roman"/>
          <w:szCs w:val="24"/>
        </w:rPr>
        <w:t>σ</w:t>
      </w:r>
      <w:r>
        <w:rPr>
          <w:rFonts w:eastAsia="Times New Roman" w:cs="Times New Roman"/>
          <w:szCs w:val="24"/>
        </w:rPr>
        <w:t xml:space="preserve">υμβούλιο. Και σας ρωτώ: Είναι ή δεν είναι αλήθεια ότι το </w:t>
      </w:r>
      <w:r>
        <w:rPr>
          <w:rFonts w:eastAsia="Times New Roman" w:cs="Times New Roman"/>
          <w:szCs w:val="24"/>
        </w:rPr>
        <w:t>ε</w:t>
      </w:r>
      <w:r>
        <w:rPr>
          <w:rFonts w:eastAsia="Times New Roman" w:cs="Times New Roman"/>
          <w:szCs w:val="24"/>
        </w:rPr>
        <w:t xml:space="preserve">ποπτικό </w:t>
      </w:r>
      <w:r>
        <w:rPr>
          <w:rFonts w:eastAsia="Times New Roman" w:cs="Times New Roman"/>
          <w:szCs w:val="24"/>
        </w:rPr>
        <w:t>σ</w:t>
      </w:r>
      <w:r>
        <w:rPr>
          <w:rFonts w:eastAsia="Times New Roman" w:cs="Times New Roman"/>
          <w:szCs w:val="24"/>
        </w:rPr>
        <w:t xml:space="preserve">υμβούλιο δεν δεσμεύεται για την επιλογή του σχετικά με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Είναι αλήθεια ότι το </w:t>
      </w:r>
      <w:r>
        <w:rPr>
          <w:rFonts w:eastAsia="Times New Roman" w:cs="Times New Roman"/>
          <w:szCs w:val="24"/>
        </w:rPr>
        <w:t>ε</w:t>
      </w:r>
      <w:r>
        <w:rPr>
          <w:rFonts w:eastAsia="Times New Roman" w:cs="Times New Roman"/>
          <w:szCs w:val="24"/>
        </w:rPr>
        <w:t xml:space="preserve">ποπτικό </w:t>
      </w:r>
      <w:r>
        <w:rPr>
          <w:rFonts w:eastAsia="Times New Roman" w:cs="Times New Roman"/>
          <w:szCs w:val="24"/>
        </w:rPr>
        <w:t>σ</w:t>
      </w:r>
      <w:r>
        <w:rPr>
          <w:rFonts w:eastAsia="Times New Roman" w:cs="Times New Roman"/>
          <w:szCs w:val="24"/>
        </w:rPr>
        <w:t xml:space="preserve">υμβούλιο έχει την αρμοδιότητα να ανακαλέσει τους διορισμούς των μελών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Είναι αλήθεια ή όχι, κυρίες και κύριοι συνάδελφ</w:t>
      </w:r>
      <w:r>
        <w:rPr>
          <w:rFonts w:eastAsia="Times New Roman" w:cs="Times New Roman"/>
          <w:szCs w:val="24"/>
        </w:rPr>
        <w:t xml:space="preserve">οι του ΣΥΡΙΖΑ, ότι το </w:t>
      </w:r>
      <w:r>
        <w:rPr>
          <w:rFonts w:eastAsia="Times New Roman" w:cs="Times New Roman"/>
          <w:szCs w:val="24"/>
        </w:rPr>
        <w:t>ε</w:t>
      </w:r>
      <w:r>
        <w:rPr>
          <w:rFonts w:eastAsia="Times New Roman" w:cs="Times New Roman"/>
          <w:szCs w:val="24"/>
        </w:rPr>
        <w:t xml:space="preserve">ποπτικό </w:t>
      </w:r>
      <w:r>
        <w:rPr>
          <w:rFonts w:eastAsia="Times New Roman" w:cs="Times New Roman"/>
          <w:szCs w:val="24"/>
        </w:rPr>
        <w:t>σ</w:t>
      </w:r>
      <w:r>
        <w:rPr>
          <w:rFonts w:eastAsia="Times New Roman" w:cs="Times New Roman"/>
          <w:szCs w:val="24"/>
        </w:rPr>
        <w:t>υμβούλιο και όχι η γενική συνέλευση έχει τις πιο σημαντικές και βασικές αρμοδιότητες που θα είχαν οι μέτοχοι σε μια συνηθισμένη ανώνυμη εταιρεία;</w:t>
      </w:r>
    </w:p>
    <w:p w14:paraId="16641D1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w:t>
      </w:r>
      <w:r>
        <w:rPr>
          <w:rFonts w:eastAsia="Times New Roman" w:cs="Times New Roman"/>
          <w:szCs w:val="24"/>
        </w:rPr>
        <w:t xml:space="preserve">ευτή) </w:t>
      </w:r>
    </w:p>
    <w:p w14:paraId="16641D1B"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Μισό λεπτό, κύριε Πρόεδρε.</w:t>
      </w:r>
    </w:p>
    <w:p w14:paraId="16641D1C"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βεβαίως, το πώς συγκροτείται το </w:t>
      </w:r>
      <w:r>
        <w:rPr>
          <w:rFonts w:eastAsia="Times New Roman" w:cs="Times New Roman"/>
          <w:szCs w:val="24"/>
        </w:rPr>
        <w:t>ε</w:t>
      </w:r>
      <w:r>
        <w:rPr>
          <w:rFonts w:eastAsia="Times New Roman" w:cs="Times New Roman"/>
          <w:szCs w:val="24"/>
        </w:rPr>
        <w:t xml:space="preserve">ποπτικό </w:t>
      </w:r>
      <w:r>
        <w:rPr>
          <w:rFonts w:eastAsia="Times New Roman" w:cs="Times New Roman"/>
          <w:szCs w:val="24"/>
        </w:rPr>
        <w:t>σ</w:t>
      </w:r>
      <w:r>
        <w:rPr>
          <w:rFonts w:eastAsia="Times New Roman" w:cs="Times New Roman"/>
          <w:szCs w:val="24"/>
        </w:rPr>
        <w:t>υμβούλιο νομίζω το γνωρίζετε όλοι ότι τον πρώτο λόγο τον έχουν οι δανειστές και νομίζω ότι δεν μπορείτε να το αμφισβητήσετε.</w:t>
      </w:r>
    </w:p>
    <w:p w14:paraId="16641D1D"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Θα προσπαθήσω να είμαι ακριβής και δίκαιος απέναντί</w:t>
      </w:r>
      <w:r>
        <w:rPr>
          <w:rFonts w:eastAsia="Times New Roman" w:cs="Times New Roman"/>
          <w:szCs w:val="24"/>
        </w:rPr>
        <w:t xml:space="preserve"> σας. Σήμερα δεν προχωράτε σε ξεπούλημα με την έννοια της πώλησης ενός περιουσιακού στοιχείου σε μια χαμηλή τιμή και δεν πωλείται η δημόσια περιουσία με αυτό το πολυνομοσχέδιο. Κάνετε κάτι πολύ χειρότερο. Η περιουσία αυτή παύει πλέον να ανήκει στο ελληνικό</w:t>
      </w:r>
      <w:r>
        <w:rPr>
          <w:rFonts w:eastAsia="Times New Roman" w:cs="Times New Roman"/>
          <w:szCs w:val="24"/>
        </w:rPr>
        <w:t xml:space="preserve"> κράτος, στο βαθμό που τις αποφάσεις για τη διαχείριση και τη διάθεσή της δεν τις παίρνει πλέον ως θεσμός της Ελληνικής Δημοκρατίας. Ανήκει σε έναν φορέα που ελέγχεται ευθέως από τρίτους, από τους πιστωτές της χώρας μας. Κι αυτό, κυρίες και κύριοι της Κυβέ</w:t>
      </w:r>
      <w:r>
        <w:rPr>
          <w:rFonts w:eastAsia="Times New Roman" w:cs="Times New Roman"/>
          <w:szCs w:val="24"/>
        </w:rPr>
        <w:t>ρνησης και αγαπητοί συνάδελφοι της Συμπολίτευσης, είτε σας αρέσει είτε όχι, λέγεται παραχώρηση της εθνικής μας κυριαρχίας.</w:t>
      </w:r>
    </w:p>
    <w:p w14:paraId="16641D1E"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Κλείνοντας, θα ήθελα να αναφερθώ λίγο στο κωμικοτραγικό θέατρο που παίζεται στο Κοινοβούλιο τις τελευταίες ημέρες.</w:t>
      </w:r>
    </w:p>
    <w:p w14:paraId="16641D1F"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ΝΙΚΟΛΑΟΣ ΠΑΠΑΔΟΠΟΥ</w:t>
      </w:r>
      <w:r>
        <w:rPr>
          <w:rFonts w:eastAsia="Times New Roman" w:cs="Times New Roman"/>
          <w:b/>
          <w:szCs w:val="24"/>
        </w:rPr>
        <w:t>ΛΟΣ: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16641D20"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Δεν σας αρέσουν αυτά που λέω, αλλά μη με διακόπτετε, θέλω ακόμη δέκα δευτερόλεπτα.</w:t>
      </w:r>
    </w:p>
    <w:p w14:paraId="16641D21"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Ολοκληρώστε, κύριε συνάδελφε.</w:t>
      </w:r>
    </w:p>
    <w:p w14:paraId="16641D22"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Από τον ΣΥΡΙΖΑ και τους Ανεξάρτητους Έλ</w:t>
      </w:r>
      <w:r>
        <w:rPr>
          <w:rFonts w:eastAsia="Times New Roman" w:cs="Times New Roman"/>
          <w:szCs w:val="24"/>
        </w:rPr>
        <w:t>ληνες –αν και από τους Ανεξάρτητους δεν βλέπω κανένα Βουλευτή, λείπουν, φαίνεται ότι δεν μπορούν να υπερασπιστούν το νομοσχέδιο- κάποιοι λέτε ότι θρηνείτε, άλλοι ότι κλαίτε, άλλοι ότι σπαράζετε, αλλά στο τέλος θα ψηφίσετε. Πραγματικά, ρωτώ: Προς τι αυτός ο</w:t>
      </w:r>
      <w:r>
        <w:rPr>
          <w:rFonts w:eastAsia="Times New Roman" w:cs="Times New Roman"/>
          <w:szCs w:val="24"/>
        </w:rPr>
        <w:t xml:space="preserve"> θεατρινισμός; Διότι νομίζω ότι υπάρχει και ένας άλλος δρόμος, ο οποίος είναι και έτοιμος και είναι η παραίτηση. Έτσι, δεν θα φέρνατε σε διακινδύνευση την Κυβέρνηση, αλλά θα στηρίζατε και τη δήθεν αριστερή σας συνείδηση.</w:t>
      </w:r>
    </w:p>
    <w:p w14:paraId="16641D23"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6641D24"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w:t>
      </w:r>
      <w:r>
        <w:rPr>
          <w:rFonts w:eastAsia="Times New Roman" w:cs="Times New Roman"/>
          <w:szCs w:val="24"/>
        </w:rPr>
        <w:t xml:space="preserve"> την πτέρυγα της Νέας Δημοκρατίας)</w:t>
      </w:r>
    </w:p>
    <w:p w14:paraId="16641D25"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Και εγώ ευχαριστώ.</w:t>
      </w:r>
    </w:p>
    <w:p w14:paraId="16641D26"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Η κ. Κεφαλίδου, Βουλευτής της Δημοκρατικής Συμπαράταξης ΠΑΣΟΚ-ΔΗΜΑΡ έχει τον λόγο.</w:t>
      </w:r>
    </w:p>
    <w:p w14:paraId="16641D27"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Κύριοι Υπουργοί, κυρίες και κύριοι συνάδελφοι</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όμο επτάμ</w:t>
      </w:r>
      <w:r>
        <w:rPr>
          <w:rFonts w:eastAsia="Times New Roman" w:cs="Times New Roman"/>
          <w:szCs w:val="24"/>
        </w:rPr>
        <w:t xml:space="preserve">ισι χιλιάδων σελίδων καλούμαστε να ψηφίσουμε μετά από </w:t>
      </w:r>
      <w:r>
        <w:rPr>
          <w:rFonts w:eastAsia="Times New Roman" w:cs="Times New Roman"/>
          <w:szCs w:val="24"/>
        </w:rPr>
        <w:t>«</w:t>
      </w:r>
      <w:r>
        <w:rPr>
          <w:rFonts w:eastAsia="Times New Roman" w:cs="Times New Roman"/>
          <w:szCs w:val="24"/>
        </w:rPr>
        <w:t>ενδελεχή μελέτη</w:t>
      </w:r>
      <w:r>
        <w:rPr>
          <w:rFonts w:eastAsia="Times New Roman" w:cs="Times New Roman"/>
          <w:szCs w:val="24"/>
        </w:rPr>
        <w:t>»</w:t>
      </w:r>
      <w:r>
        <w:rPr>
          <w:rFonts w:eastAsia="Times New Roman" w:cs="Times New Roman"/>
          <w:szCs w:val="24"/>
        </w:rPr>
        <w:t xml:space="preserve"> δύο ημερών</w:t>
      </w:r>
      <w:r>
        <w:rPr>
          <w:rFonts w:eastAsia="Times New Roman" w:cs="Times New Roman"/>
          <w:szCs w:val="24"/>
        </w:rPr>
        <w:t>!</w:t>
      </w:r>
      <w:r>
        <w:rPr>
          <w:rFonts w:eastAsia="Times New Roman" w:cs="Times New Roman"/>
          <w:szCs w:val="24"/>
        </w:rPr>
        <w:t xml:space="preserve"> Υπάρχει Βουλευτής με ελάχιστη σοβαρότητα που να θεωρεί ότι επιτελεί στοιχειωδώς το καθήκον του ή που μπορεί να ισχυριστεί ότι αυτό που κάνουμε σήμερα εδώ δεν είναι θέατρο π</w:t>
      </w:r>
      <w:r>
        <w:rPr>
          <w:rFonts w:eastAsia="Times New Roman" w:cs="Times New Roman"/>
          <w:szCs w:val="24"/>
        </w:rPr>
        <w:t>αραλόγου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ραγική φάρσα του κοινοβουλευτισμού; Η συντριπτική πλειοψηφία των μελών του Κοινοβουλίου δεν γνωρίζει τι ακριβώς ψηφίζει. Και το κυριότερο, είναι αδύνατον να καταλάβει τι κρύβεται πίσω από ιδιαίτερες διατάξεις.</w:t>
      </w:r>
    </w:p>
    <w:p w14:paraId="16641D2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σήμερα για μια ακόμη φορά</w:t>
      </w:r>
      <w:r>
        <w:rPr>
          <w:rFonts w:eastAsia="Times New Roman" w:cs="Times New Roman"/>
          <w:szCs w:val="24"/>
        </w:rPr>
        <w:t>,</w:t>
      </w:r>
      <w:r>
        <w:rPr>
          <w:rFonts w:eastAsia="Times New Roman" w:cs="Times New Roman"/>
          <w:szCs w:val="24"/>
        </w:rPr>
        <w:t xml:space="preserve"> δεν ξέρουμε τι ακριβώς καλούμαστε να ψηφίσουμε. </w:t>
      </w:r>
      <w:r>
        <w:rPr>
          <w:rFonts w:eastAsia="Times New Roman" w:cs="Times New Roman"/>
          <w:szCs w:val="24"/>
        </w:rPr>
        <w:t xml:space="preserve">Ήρθαμε στις </w:t>
      </w:r>
      <w:r>
        <w:rPr>
          <w:rFonts w:eastAsia="Times New Roman" w:cs="Times New Roman"/>
          <w:szCs w:val="24"/>
        </w:rPr>
        <w:t xml:space="preserve">πανελλαδικές εξετάσεις για την αυριανή ύπαρξη της χώρας με μερικά από τα </w:t>
      </w:r>
      <w:r>
        <w:rPr>
          <w:rFonts w:eastAsia="Times New Roman" w:cs="Times New Roman"/>
          <w:szCs w:val="24"/>
          <w:lang w:val="en-US"/>
        </w:rPr>
        <w:t>sos</w:t>
      </w:r>
      <w:r>
        <w:rPr>
          <w:rFonts w:eastAsia="Times New Roman" w:cs="Times New Roman"/>
          <w:szCs w:val="24"/>
        </w:rPr>
        <w:t xml:space="preserve"> και κάποια σκονάκια και </w:t>
      </w:r>
      <w:r>
        <w:rPr>
          <w:rFonts w:eastAsia="Times New Roman" w:cs="Times New Roman"/>
          <w:szCs w:val="24"/>
        </w:rPr>
        <w:t>οι της</w:t>
      </w:r>
      <w:r>
        <w:rPr>
          <w:rFonts w:eastAsia="Times New Roman" w:cs="Times New Roman"/>
          <w:szCs w:val="24"/>
        </w:rPr>
        <w:t xml:space="preserve"> Κυβέρνηση</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ήρθαν </w:t>
      </w:r>
      <w:r>
        <w:rPr>
          <w:rFonts w:eastAsia="Times New Roman" w:cs="Times New Roman"/>
          <w:szCs w:val="24"/>
        </w:rPr>
        <w:t>με τον αέρα και τη σιγουριά της επιτυχίας</w:t>
      </w:r>
      <w:r>
        <w:rPr>
          <w:rFonts w:eastAsia="Times New Roman" w:cs="Times New Roman"/>
          <w:szCs w:val="24"/>
        </w:rPr>
        <w:t>!</w:t>
      </w:r>
    </w:p>
    <w:p w14:paraId="16641D2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Στην πραγματικότητα δεν είμ</w:t>
      </w:r>
      <w:r>
        <w:rPr>
          <w:rFonts w:eastAsia="Times New Roman" w:cs="Times New Roman"/>
          <w:szCs w:val="24"/>
        </w:rPr>
        <w:t xml:space="preserve">αι βέβαιη αν υπάρχει γνώση και συνείδηση των επιπτώσεων και των κοινωνικών συνεπειών αυτού του τερατουργήματος που έρχεται </w:t>
      </w:r>
      <w:r>
        <w:rPr>
          <w:rFonts w:eastAsia="Times New Roman" w:cs="Times New Roman"/>
          <w:szCs w:val="24"/>
        </w:rPr>
        <w:t xml:space="preserve">προς </w:t>
      </w:r>
      <w:r>
        <w:rPr>
          <w:rFonts w:eastAsia="Times New Roman" w:cs="Times New Roman"/>
          <w:szCs w:val="24"/>
        </w:rPr>
        <w:t xml:space="preserve">ψήφιση. Αναφέρομαι στους Έλληνες πολιτικούς. Για την ποιότητα των πολιτικών της Ευρωπαϊκής Ένωσης, που η ενότητά της έχει γίνει </w:t>
      </w:r>
      <w:r>
        <w:rPr>
          <w:rFonts w:eastAsia="Times New Roman" w:cs="Times New Roman"/>
          <w:szCs w:val="24"/>
        </w:rPr>
        <w:t xml:space="preserve">το πιο σύντομο ανέκδοτο και παρακολουθεί και εγκρίνει αυτές τις πρακτικές, δεν είναι η ώρα να μιλήσουμε. Όμως από Δευτέρα αυτός </w:t>
      </w:r>
      <w:r>
        <w:rPr>
          <w:rFonts w:eastAsia="Times New Roman" w:cs="Times New Roman"/>
          <w:szCs w:val="24"/>
        </w:rPr>
        <w:t xml:space="preserve">ο </w:t>
      </w:r>
      <w:r>
        <w:rPr>
          <w:rFonts w:eastAsia="Times New Roman" w:cs="Times New Roman"/>
          <w:szCs w:val="24"/>
        </w:rPr>
        <w:t>νόμος θα αλλάξει δραματικά τις ζωές εκατομμυρίων ανθρώπων.</w:t>
      </w:r>
    </w:p>
    <w:p w14:paraId="16641D2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 Πρωθυπουργός που έσκιζε τα μνημόνια αγέρωχος υπερηφανε</w:t>
      </w:r>
      <w:r>
        <w:rPr>
          <w:rFonts w:eastAsia="Times New Roman" w:cs="Times New Roman"/>
          <w:szCs w:val="24"/>
        </w:rPr>
        <w:t>ύτηκε</w:t>
      </w:r>
      <w:r>
        <w:rPr>
          <w:rFonts w:eastAsia="Times New Roman" w:cs="Times New Roman"/>
          <w:szCs w:val="24"/>
        </w:rPr>
        <w:t xml:space="preserve"> ότι έ</w:t>
      </w:r>
      <w:r>
        <w:rPr>
          <w:rFonts w:eastAsia="Times New Roman" w:cs="Times New Roman"/>
          <w:szCs w:val="24"/>
        </w:rPr>
        <w:t>κανε πράξεις τις υποσχέσεις του και ότι προστατεύει τον μόχθο και τον ιδρώτα του κάθε Έλληνα πολίτη</w:t>
      </w:r>
      <w:r>
        <w:rPr>
          <w:rFonts w:eastAsia="Times New Roman" w:cs="Times New Roman"/>
          <w:szCs w:val="24"/>
        </w:rPr>
        <w:t>. Η</w:t>
      </w:r>
      <w:r>
        <w:rPr>
          <w:rFonts w:eastAsia="Times New Roman" w:cs="Times New Roman"/>
          <w:szCs w:val="24"/>
        </w:rPr>
        <w:t xml:space="preserve"> Κυβέρνησή του </w:t>
      </w:r>
      <w:r>
        <w:rPr>
          <w:rFonts w:eastAsia="Times New Roman" w:cs="Times New Roman"/>
          <w:szCs w:val="24"/>
        </w:rPr>
        <w:t xml:space="preserve">κάνι λέει </w:t>
      </w:r>
      <w:r>
        <w:rPr>
          <w:rFonts w:eastAsia="Times New Roman" w:cs="Times New Roman"/>
          <w:szCs w:val="24"/>
        </w:rPr>
        <w:t>τομές και ριζοσπαστικές μεταρρυθμίσεις και όλα αυτά επειδή μόνοι τους πάλεψαν σκληρά, αγνόησαν τις σειρήνες και την υποταγή στα ξ</w:t>
      </w:r>
      <w:r>
        <w:rPr>
          <w:rFonts w:eastAsia="Times New Roman" w:cs="Times New Roman"/>
          <w:szCs w:val="24"/>
        </w:rPr>
        <w:t>ένα συμφέροντα.</w:t>
      </w:r>
    </w:p>
    <w:p w14:paraId="16641D2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Και επειδή από το πρωί ακούω πάρα πολλούς Υπουργούς να προσπαθούν να δημιουργήσουν κλίμα αισιοδοξίας, ότι θα υπάρ</w:t>
      </w:r>
      <w:r>
        <w:rPr>
          <w:rFonts w:eastAsia="Times New Roman" w:cs="Times New Roman"/>
          <w:szCs w:val="24"/>
        </w:rPr>
        <w:t>ξ</w:t>
      </w:r>
      <w:r>
        <w:rPr>
          <w:rFonts w:eastAsia="Times New Roman" w:cs="Times New Roman"/>
          <w:szCs w:val="24"/>
        </w:rPr>
        <w:t>ουν βαρυσήμαντες δηλώσεις στην ομιλία του Πρωθυπουργού το απόγευμα, θέλω να σας θυμίσω ότι αυτό το κόλπο πάλιωσε πια, συνάδελφ</w:t>
      </w:r>
      <w:r>
        <w:rPr>
          <w:rFonts w:eastAsia="Times New Roman" w:cs="Times New Roman"/>
          <w:szCs w:val="24"/>
        </w:rPr>
        <w:t xml:space="preserve">οι. Το έργο το έχουμε ξαναδεί. Το γεγονός </w:t>
      </w:r>
      <w:r>
        <w:rPr>
          <w:rFonts w:eastAsia="Times New Roman" w:cs="Times New Roman"/>
          <w:szCs w:val="24"/>
        </w:rPr>
        <w:lastRenderedPageBreak/>
        <w:t>ότι εδώ και μήνες όλες οι παραγωγικές τάξεις είναι στα κάγκελα, ότι έχει νεκρώσει όλη η Ελλάδα και για τον Πρωθυπουργό και την Κυβέρνησή του δεν λέει τίποτα, αυτό πρέπει να σας προβληματίσει. Το αυτί τους δεν ιδρών</w:t>
      </w:r>
      <w:r>
        <w:rPr>
          <w:rFonts w:eastAsia="Times New Roman" w:cs="Times New Roman"/>
          <w:szCs w:val="24"/>
        </w:rPr>
        <w:t>ει πια, μόλις κάθισαν στην θαλπωρή της κυβερνητικής καρέκλας και επειδή είναι διψασμένοι για εξουσία παραβλέπουν ότι ενίοτε αυτές οι καρέκλες είναι και ηλεκτρικές.</w:t>
      </w:r>
    </w:p>
    <w:p w14:paraId="16641D2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Μετά τις θεατρικές παραστάσεις της περήφανης διαπραγμάτευσης, που έκανε τον γύρο του κόσμου </w:t>
      </w:r>
      <w:r>
        <w:rPr>
          <w:rFonts w:eastAsia="Times New Roman" w:cs="Times New Roman"/>
          <w:szCs w:val="24"/>
        </w:rPr>
        <w:t>και που έσπασε ταμεία, έρχεται η ώρα του λογαριασμού. Τώρα τι θα κάνετε; Προφανώς θα κάνετε τα πάντα για να μείνετε στην εξουσία.</w:t>
      </w:r>
    </w:p>
    <w:p w14:paraId="16641D2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ευθύνη του ΣΥΡΙΖΑ για την διαλυτική ακινησία και την παραλυτική στασιμότητα της χώρας τον τελε</w:t>
      </w:r>
      <w:r>
        <w:rPr>
          <w:rFonts w:eastAsia="Times New Roman" w:cs="Times New Roman"/>
          <w:szCs w:val="24"/>
        </w:rPr>
        <w:t>υταίο ενάμιση χρόνο, μόνο για να κάνει το καπρίτσιο της αριστερής ιδεοληψίας του, στοιχίζει στη χώρα. Η πραγματική οικονομία επέστρεψε στην ύφεση. Οι επιχειρηματικές προσδοκίες εξανεμίζονται. Η καταναλωτική εμπιστοσύνη υποχώρησε στο χαμηλότερο σημείο από τ</w:t>
      </w:r>
      <w:r>
        <w:rPr>
          <w:rFonts w:eastAsia="Times New Roman" w:cs="Times New Roman"/>
          <w:szCs w:val="24"/>
        </w:rPr>
        <w:t xml:space="preserve">ον Νοέμβριο του 2012. Οι ληξιπρόθεσμες οφειλές ιδιωτών και κράτους διογκώθηκαν. Οι εξαγωγές αγαθών </w:t>
      </w:r>
      <w:r>
        <w:rPr>
          <w:rFonts w:eastAsia="Times New Roman" w:cs="Times New Roman"/>
          <w:szCs w:val="24"/>
        </w:rPr>
        <w:lastRenderedPageBreak/>
        <w:t>και υπηρεσιών συρρικνώνονται, όπως και ο κύκλος εργασιών. Τα λουκέτα στην αγορά πολλαπλασιάζονται. Οι τραπεζικές καταθέσεις το 2015 παρουσιάζουν τη μεγαλύτερ</w:t>
      </w:r>
      <w:r>
        <w:rPr>
          <w:rFonts w:eastAsia="Times New Roman" w:cs="Times New Roman"/>
          <w:szCs w:val="24"/>
        </w:rPr>
        <w:t>η εκροή από την αρχή της κρίσης. Τα μη εξυπηρετούμενα δάνεια διογκώθηκαν. Η πιστωτική συρρίκνωση συνεχί</w:t>
      </w:r>
      <w:r>
        <w:rPr>
          <w:rFonts w:eastAsia="Times New Roman" w:cs="Times New Roman"/>
          <w:szCs w:val="24"/>
        </w:rPr>
        <w:t>στηκε</w:t>
      </w:r>
      <w:r>
        <w:rPr>
          <w:rFonts w:eastAsia="Times New Roman" w:cs="Times New Roman"/>
          <w:szCs w:val="24"/>
        </w:rPr>
        <w:t xml:space="preserve">. Ζαλίζει ο κατάλογος με τα χειροπιαστά επιτεύγματά σας. </w:t>
      </w:r>
    </w:p>
    <w:p w14:paraId="16641D2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προηγούμενο Σαββατοκύριακο ξεκάνατε επιτυχώς και με συνοπ</w:t>
      </w:r>
      <w:r>
        <w:rPr>
          <w:rFonts w:eastAsia="Times New Roman" w:cs="Times New Roman"/>
          <w:szCs w:val="24"/>
        </w:rPr>
        <w:t xml:space="preserve">τικές διαδικασίες μισθωτούς, συνταξιούχους, επαγγελματίες, επιστήμονες, αγρότες, επιχειρήσεις με την ψήφιση του ασφαλιστικού. Αυτό το Σαββατοκύριακο έρχεστε να </w:t>
      </w:r>
      <w:r>
        <w:rPr>
          <w:rFonts w:eastAsia="Times New Roman" w:cs="Times New Roman"/>
          <w:szCs w:val="24"/>
        </w:rPr>
        <w:t xml:space="preserve">αποτελειώσετε </w:t>
      </w:r>
      <w:r>
        <w:rPr>
          <w:rFonts w:eastAsia="Times New Roman" w:cs="Times New Roman"/>
          <w:szCs w:val="24"/>
        </w:rPr>
        <w:t xml:space="preserve">ό,τι </w:t>
      </w:r>
      <w:r>
        <w:rPr>
          <w:rFonts w:eastAsia="Times New Roman" w:cs="Times New Roman"/>
          <w:szCs w:val="24"/>
        </w:rPr>
        <w:t xml:space="preserve">τυχόν έμεινε </w:t>
      </w:r>
      <w:r>
        <w:rPr>
          <w:rFonts w:eastAsia="Times New Roman" w:cs="Times New Roman"/>
          <w:szCs w:val="24"/>
        </w:rPr>
        <w:t>όρθιο. Γιατί πρέπει να σας πω ότι έχουμε νέα ήθη πια σε αυτή</w:t>
      </w:r>
      <w:r>
        <w:rPr>
          <w:rFonts w:eastAsia="Times New Roman" w:cs="Times New Roman"/>
          <w:szCs w:val="24"/>
        </w:rPr>
        <w:t>ν</w:t>
      </w:r>
      <w:r>
        <w:rPr>
          <w:rFonts w:eastAsia="Times New Roman" w:cs="Times New Roman"/>
          <w:szCs w:val="24"/>
        </w:rPr>
        <w:t xml:space="preserve"> τη</w:t>
      </w:r>
      <w:r>
        <w:rPr>
          <w:rFonts w:eastAsia="Times New Roman" w:cs="Times New Roman"/>
          <w:szCs w:val="24"/>
        </w:rPr>
        <w:t xml:space="preserve"> Βουλή. Τις καθημερινές υπολειτουργούμε και τα Σαββατοκύριακα φέρνουμε τα σοβαρά νομοσχέδια με διαδικασίες κατεπείγοντος. Αν έχετε την εντύπωση ότι ο κόσμος δεν μας παρακολουθεί, κάνετε λάθος.</w:t>
      </w:r>
    </w:p>
    <w:p w14:paraId="16641D2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Με το παρόν νομοσχέδιο, δημόσιες υπηρεσίες και σχεδόν όλες οι Δ</w:t>
      </w:r>
      <w:r>
        <w:rPr>
          <w:rFonts w:eastAsia="Times New Roman" w:cs="Times New Roman"/>
          <w:szCs w:val="24"/>
        </w:rPr>
        <w:t xml:space="preserve">ΕΚΟ μεταφέρονται στο νέο </w:t>
      </w:r>
      <w:r>
        <w:rPr>
          <w:rFonts w:eastAsia="Times New Roman" w:cs="Times New Roman"/>
          <w:szCs w:val="24"/>
        </w:rPr>
        <w:t>υ</w:t>
      </w:r>
      <w:r>
        <w:rPr>
          <w:rFonts w:eastAsia="Times New Roman" w:cs="Times New Roman"/>
          <w:szCs w:val="24"/>
        </w:rPr>
        <w:t>περ</w:t>
      </w:r>
      <w:r>
        <w:rPr>
          <w:rFonts w:eastAsia="Times New Roman" w:cs="Times New Roman"/>
          <w:szCs w:val="24"/>
        </w:rPr>
        <w:t>-</w:t>
      </w:r>
      <w:r>
        <w:rPr>
          <w:rFonts w:eastAsia="Times New Roman" w:cs="Times New Roman"/>
          <w:szCs w:val="24"/>
        </w:rPr>
        <w:t xml:space="preserve">ταμείο </w:t>
      </w:r>
      <w:r>
        <w:rPr>
          <w:rFonts w:eastAsia="Times New Roman" w:cs="Times New Roman"/>
          <w:szCs w:val="24"/>
        </w:rPr>
        <w:t>α</w:t>
      </w:r>
      <w:r>
        <w:rPr>
          <w:rFonts w:eastAsia="Times New Roman" w:cs="Times New Roman"/>
          <w:szCs w:val="24"/>
        </w:rPr>
        <w:t>ποκρατικοποιήσεων και οδεύουν προς πώληση. ΟΑΣΑ, ΟΣΥ, ΣΤΑΣΥ, ΟΑΚΑ, ΕΛΤΑ, ΟΣΕ, ΜΕΤΡΟ, ΕΥΔΑΠ, ΕΥΑΘ, ΕΒΟ, ΔΕΗ, εταιρικές υποδομές, δεκαεννέα ακίνητα-φιλέτα, που εντάσσονται στο ΤΑΙΠΕΔ, ακόμη και η ανταλλάξιμη περιουσία πο</w:t>
      </w:r>
      <w:r>
        <w:rPr>
          <w:rFonts w:eastAsia="Times New Roman" w:cs="Times New Roman"/>
          <w:szCs w:val="24"/>
        </w:rPr>
        <w:t xml:space="preserve">υ ουσιαστικά ανήκει σε Μικρασιάτες και Ποντίους είναι μερικά μόνο από τα περιουσιακά στοιχεία που θα προσφερθούν για μερική ή ολική εκποίηση. Όμως αξιοποίηση δεν είναι η δημιουργία μιας εταιρείας με ζωή ενενήντα εννέα ετών, που δεν θα λογοδοτεί στο Εθνικό </w:t>
      </w:r>
      <w:r>
        <w:rPr>
          <w:rFonts w:eastAsia="Times New Roman" w:cs="Times New Roman"/>
          <w:szCs w:val="24"/>
        </w:rPr>
        <w:t>Κοινοβούλιο και που θα ελέγχεται ουσιαστικά από ξένους.</w:t>
      </w:r>
    </w:p>
    <w:p w14:paraId="16641D3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ψηφίζουμε αυτό το εξάμβλωμα. Γιατί; Γιατί δεν ξέρουμε και κανείς δεν ξέρει με ασφάλεια τι προβλέπει. Γιατί οι διατάξεις που φέρνετε, ουσιαστικά τα νέα μέτρα μαζί με τ</w:t>
      </w:r>
      <w:r>
        <w:rPr>
          <w:rFonts w:eastAsia="Times New Roman" w:cs="Times New Roman"/>
          <w:szCs w:val="24"/>
        </w:rPr>
        <w:t xml:space="preserve">ον κόφτη, είναι γύρω στα 9 δισεκατομμύρια, δηλαδή είναι όσο το δεύτερο μνημόνιο. Και </w:t>
      </w:r>
      <w:r>
        <w:rPr>
          <w:rFonts w:eastAsia="Times New Roman" w:cs="Times New Roman"/>
          <w:szCs w:val="24"/>
        </w:rPr>
        <w:t>τέλος γιατί</w:t>
      </w:r>
      <w:r>
        <w:rPr>
          <w:rFonts w:eastAsia="Times New Roman" w:cs="Times New Roman"/>
          <w:szCs w:val="24"/>
        </w:rPr>
        <w:t xml:space="preserve"> οι διατάξεις αυτού του νομοσχεδίου περιέχουν λάθος μέτρα.</w:t>
      </w:r>
    </w:p>
    <w:p w14:paraId="16641D31" w14:textId="77777777" w:rsidR="00434732" w:rsidRDefault="00735F25">
      <w:pPr>
        <w:spacing w:after="0" w:line="600" w:lineRule="auto"/>
        <w:ind w:firstLine="720"/>
        <w:jc w:val="both"/>
        <w:rPr>
          <w:rFonts w:eastAsia="Times New Roman" w:cs="Times New Roman"/>
        </w:rPr>
      </w:pPr>
      <w:r>
        <w:rPr>
          <w:rFonts w:eastAsia="Times New Roman" w:cs="Times New Roman"/>
        </w:rPr>
        <w:lastRenderedPageBreak/>
        <w:t>Κόφτης και νέοι φόροι, αποδεδειγμένα αναποτελεσματικοί, κοινωνικά άδικοι, στραγγίζουν τον πολίτη, βάζ</w:t>
      </w:r>
      <w:r>
        <w:rPr>
          <w:rFonts w:eastAsia="Times New Roman" w:cs="Times New Roman"/>
        </w:rPr>
        <w:t xml:space="preserve">ουν ταφόπλακα στην ανάπτυξη και </w:t>
      </w:r>
      <w:r>
        <w:rPr>
          <w:rFonts w:eastAsia="Times New Roman" w:cs="Times New Roman"/>
        </w:rPr>
        <w:t xml:space="preserve">αποτελειώνουν </w:t>
      </w:r>
      <w:r>
        <w:rPr>
          <w:rFonts w:eastAsia="Times New Roman" w:cs="Times New Roman"/>
        </w:rPr>
        <w:t xml:space="preserve">τη μεσαία τάξη. </w:t>
      </w:r>
    </w:p>
    <w:p w14:paraId="16641D32" w14:textId="77777777" w:rsidR="00434732" w:rsidRDefault="00735F25">
      <w:pPr>
        <w:spacing w:after="0" w:line="600" w:lineRule="auto"/>
        <w:ind w:firstLine="720"/>
        <w:jc w:val="both"/>
        <w:rPr>
          <w:rFonts w:eastAsia="Times New Roman" w:cs="Times New Roman"/>
        </w:rPr>
      </w:pPr>
      <w:r>
        <w:rPr>
          <w:rFonts w:eastAsia="Times New Roman"/>
        </w:rPr>
        <w:t>Κυρίες και κύριοι συνάδελφοι</w:t>
      </w:r>
      <w:r>
        <w:rPr>
          <w:rFonts w:eastAsia="Times New Roman" w:cs="Times New Roman"/>
        </w:rPr>
        <w:t xml:space="preserve">, οι χειρισμοί της </w:t>
      </w:r>
      <w:r>
        <w:rPr>
          <w:rFonts w:eastAsia="Times New Roman"/>
          <w:bCs/>
        </w:rPr>
        <w:t>Κυβέρνησης</w:t>
      </w:r>
      <w:r>
        <w:rPr>
          <w:rFonts w:eastAsia="Times New Roman" w:cs="Times New Roman"/>
        </w:rPr>
        <w:t xml:space="preserve"> δεν </w:t>
      </w:r>
      <w:r>
        <w:rPr>
          <w:rFonts w:eastAsia="Times New Roman"/>
          <w:bCs/>
        </w:rPr>
        <w:t>είναι</w:t>
      </w:r>
      <w:r>
        <w:rPr>
          <w:rFonts w:eastAsia="Times New Roman" w:cs="Times New Roman"/>
        </w:rPr>
        <w:t xml:space="preserve"> πια ούτε άτσαλοι ούτε ιδεοληπτικοί. </w:t>
      </w:r>
      <w:r>
        <w:rPr>
          <w:rFonts w:eastAsia="Times New Roman"/>
          <w:bCs/>
        </w:rPr>
        <w:t>Είναι</w:t>
      </w:r>
      <w:r>
        <w:rPr>
          <w:rFonts w:eastAsia="Times New Roman" w:cs="Times New Roman"/>
        </w:rPr>
        <w:t xml:space="preserve"> εγκληματικοί για τη χώρα, για τα μέλλον της, για τα παιδιά μας, για τα δισέγγονά μα</w:t>
      </w:r>
      <w:r>
        <w:rPr>
          <w:rFonts w:eastAsia="Times New Roman" w:cs="Times New Roman"/>
        </w:rPr>
        <w:t xml:space="preserve">ς. Τους ίδιους, προφανώς, δεν τους ενδιαφέρει. Σκοπός τους δεν </w:t>
      </w:r>
      <w:r>
        <w:rPr>
          <w:rFonts w:eastAsia="Times New Roman"/>
          <w:bCs/>
        </w:rPr>
        <w:t>είναι</w:t>
      </w:r>
      <w:r>
        <w:rPr>
          <w:rFonts w:eastAsia="Times New Roman" w:cs="Times New Roman"/>
        </w:rPr>
        <w:t xml:space="preserve"> να δώσουν λύση, ούτε προοπτική ανάσας στη χώρα. </w:t>
      </w:r>
    </w:p>
    <w:p w14:paraId="16641D33" w14:textId="77777777" w:rsidR="00434732" w:rsidRDefault="00735F25">
      <w:pPr>
        <w:spacing w:after="0"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Παρακαλώ, ολοκληρώνετε. </w:t>
      </w:r>
    </w:p>
    <w:p w14:paraId="16641D34" w14:textId="77777777" w:rsidR="00434732" w:rsidRDefault="00735F25">
      <w:pPr>
        <w:spacing w:after="0" w:line="600" w:lineRule="auto"/>
        <w:ind w:firstLine="720"/>
        <w:jc w:val="both"/>
        <w:rPr>
          <w:rFonts w:eastAsia="Times New Roman" w:cs="Times New Roman"/>
        </w:rPr>
      </w:pPr>
      <w:r>
        <w:rPr>
          <w:rFonts w:eastAsia="Times New Roman" w:cs="Times New Roman"/>
          <w:b/>
        </w:rPr>
        <w:t>ΧΑΡΟΥΛΑ (ΧΑΡΑ) ΚΕΦΑΛΙΔΟΥ:</w:t>
      </w:r>
      <w:r>
        <w:rPr>
          <w:rFonts w:eastAsia="Times New Roman" w:cs="Times New Roman"/>
        </w:rPr>
        <w:t xml:space="preserve"> Ένα δευτερόλεπτο, κύριε Πρόεδρε.</w:t>
      </w:r>
    </w:p>
    <w:p w14:paraId="16641D35" w14:textId="77777777" w:rsidR="00434732" w:rsidRDefault="00735F25">
      <w:pPr>
        <w:spacing w:after="0" w:line="600" w:lineRule="auto"/>
        <w:ind w:firstLine="720"/>
        <w:jc w:val="both"/>
        <w:rPr>
          <w:rFonts w:eastAsia="Times New Roman" w:cs="Times New Roman"/>
        </w:rPr>
      </w:pPr>
      <w:r>
        <w:rPr>
          <w:rFonts w:eastAsia="Times New Roman"/>
          <w:b/>
          <w:bCs/>
        </w:rPr>
        <w:t xml:space="preserve">ΠΡΟΕΔΡΕΥΩΝ </w:t>
      </w:r>
      <w:r>
        <w:rPr>
          <w:rFonts w:eastAsia="Times New Roman"/>
          <w:b/>
          <w:bCs/>
        </w:rPr>
        <w:t>(Δημήτριος Κρεμαστινός):</w:t>
      </w:r>
      <w:r>
        <w:rPr>
          <w:rFonts w:eastAsia="Times New Roman" w:cs="Times New Roman"/>
        </w:rPr>
        <w:t xml:space="preserve"> Το έχετε. </w:t>
      </w:r>
    </w:p>
    <w:p w14:paraId="16641D36" w14:textId="77777777" w:rsidR="00434732" w:rsidRDefault="00735F25">
      <w:pPr>
        <w:spacing w:after="0" w:line="600" w:lineRule="auto"/>
        <w:ind w:firstLine="720"/>
        <w:jc w:val="both"/>
        <w:rPr>
          <w:rFonts w:eastAsia="Times New Roman" w:cs="Times New Roman"/>
        </w:rPr>
      </w:pPr>
      <w:r>
        <w:rPr>
          <w:rFonts w:eastAsia="Times New Roman" w:cs="Times New Roman"/>
          <w:b/>
        </w:rPr>
        <w:t xml:space="preserve">ΧΑΡΟΥΛΑ (ΧΑΡΑ) ΚΕΦΑΛΙΔΟΥ: </w:t>
      </w:r>
      <w:r>
        <w:rPr>
          <w:rFonts w:eastAsia="Times New Roman" w:cs="Times New Roman"/>
        </w:rPr>
        <w:t xml:space="preserve">Σκοπός τους </w:t>
      </w:r>
      <w:r>
        <w:rPr>
          <w:rFonts w:eastAsia="Times New Roman"/>
          <w:bCs/>
        </w:rPr>
        <w:t>είναι</w:t>
      </w:r>
      <w:r>
        <w:rPr>
          <w:rFonts w:eastAsia="Times New Roman" w:cs="Times New Roman"/>
        </w:rPr>
        <w:t xml:space="preserve"> να κλείσει η αξιολόγηση, να πάρουμε κανένα φράγκο και έχει ο Θεός. </w:t>
      </w:r>
    </w:p>
    <w:p w14:paraId="16641D37" w14:textId="77777777" w:rsidR="00434732" w:rsidRDefault="00735F25">
      <w:pPr>
        <w:spacing w:after="0" w:line="600" w:lineRule="auto"/>
        <w:ind w:firstLine="720"/>
        <w:jc w:val="both"/>
        <w:rPr>
          <w:rFonts w:eastAsia="Times New Roman" w:cs="Times New Roman"/>
        </w:rPr>
      </w:pPr>
      <w:r>
        <w:rPr>
          <w:rFonts w:eastAsia="Times New Roman" w:cs="Times New Roman"/>
        </w:rPr>
        <w:lastRenderedPageBreak/>
        <w:t>Στο πίσω μέρος του μυαλού τους κυριαρχεί η ενδόμυχη σκέψη ότι έτσι κι αλλιώς δεν πρόκειται να εφαρμ</w:t>
      </w:r>
      <w:r>
        <w:rPr>
          <w:rFonts w:eastAsia="Times New Roman" w:cs="Times New Roman"/>
        </w:rPr>
        <w:t xml:space="preserve">οστούν </w:t>
      </w:r>
      <w:r>
        <w:rPr>
          <w:rFonts w:eastAsia="Times New Roman" w:cs="Times New Roman"/>
        </w:rPr>
        <w:t>όλ</w:t>
      </w:r>
      <w:r>
        <w:rPr>
          <w:rFonts w:eastAsia="Times New Roman" w:cs="Times New Roman"/>
        </w:rPr>
        <w:t>α</w:t>
      </w:r>
      <w:r>
        <w:rPr>
          <w:rFonts w:eastAsia="Times New Roman" w:cs="Times New Roman"/>
        </w:rPr>
        <w:t>. Αλ</w:t>
      </w:r>
      <w:r>
        <w:rPr>
          <w:rFonts w:eastAsia="Times New Roman" w:cs="Times New Roman"/>
        </w:rPr>
        <w:t xml:space="preserve">λά και να </w:t>
      </w:r>
      <w:r>
        <w:rPr>
          <w:rFonts w:eastAsia="Times New Roman" w:cs="Times New Roman"/>
        </w:rPr>
        <w:t>εφαρμοστούν</w:t>
      </w:r>
      <w:r>
        <w:rPr>
          <w:rFonts w:eastAsia="Times New Roman" w:cs="Times New Roman"/>
        </w:rPr>
        <w:t xml:space="preserve"> ξέρουν τι θα κάνουν. Θα βγάλουν από το σακούλι των σκανδάλων κανένα που </w:t>
      </w:r>
      <w:r>
        <w:rPr>
          <w:rFonts w:eastAsia="Times New Roman" w:cs="Times New Roman"/>
        </w:rPr>
        <w:t>«</w:t>
      </w:r>
      <w:r>
        <w:rPr>
          <w:rFonts w:eastAsia="Times New Roman" w:cs="Times New Roman"/>
        </w:rPr>
        <w:t>θα πουλάει</w:t>
      </w:r>
      <w:r>
        <w:rPr>
          <w:rFonts w:eastAsia="Times New Roman" w:cs="Times New Roman"/>
        </w:rPr>
        <w:t>»</w:t>
      </w:r>
      <w:r>
        <w:rPr>
          <w:rFonts w:eastAsia="Times New Roman" w:cs="Times New Roman"/>
        </w:rPr>
        <w:t xml:space="preserve"> ή θα εξαγγείλουν κανέναν μέτρο ανακούφισης των ευαίσθητων κοινωνικά ομάδων και βλέπουμε. </w:t>
      </w:r>
    </w:p>
    <w:p w14:paraId="16641D38" w14:textId="77777777" w:rsidR="00434732" w:rsidRDefault="00735F25">
      <w:pPr>
        <w:spacing w:after="0" w:line="600" w:lineRule="auto"/>
        <w:ind w:firstLine="720"/>
        <w:jc w:val="both"/>
        <w:rPr>
          <w:rFonts w:eastAsia="Times New Roman" w:cs="Times New Roman"/>
        </w:rPr>
      </w:pPr>
      <w:r>
        <w:rPr>
          <w:rFonts w:eastAsia="Times New Roman" w:cs="Times New Roman"/>
        </w:rPr>
        <w:t>Στο κάτω-κάτω ό</w:t>
      </w:r>
      <w:r>
        <w:rPr>
          <w:rFonts w:eastAsia="Times New Roman" w:cs="Times New Roman"/>
        </w:rPr>
        <w:t>ταν θα κληθεί ο κόσμος να πληρώσει το μ</w:t>
      </w:r>
      <w:r>
        <w:rPr>
          <w:rFonts w:eastAsia="Times New Roman" w:cs="Times New Roman"/>
        </w:rPr>
        <w:t xml:space="preserve">άρμαρο όσων εξωφρενικών θα ψηφίσουν σήμερα </w:t>
      </w:r>
      <w:r>
        <w:rPr>
          <w:rFonts w:eastAsia="Times New Roman" w:cs="Times New Roman"/>
        </w:rPr>
        <w:t>–που δεν τα ξέρουν κιόλας</w:t>
      </w:r>
      <w:r>
        <w:rPr>
          <w:rFonts w:eastAsia="Times New Roman" w:cs="Times New Roman"/>
        </w:rPr>
        <w:t xml:space="preserve">- δεν θα </w:t>
      </w:r>
      <w:r>
        <w:rPr>
          <w:rFonts w:eastAsia="Times New Roman"/>
          <w:bCs/>
        </w:rPr>
        <w:t>είναι</w:t>
      </w:r>
      <w:r>
        <w:rPr>
          <w:rFonts w:eastAsia="Times New Roman" w:cs="Times New Roman"/>
        </w:rPr>
        <w:t xml:space="preserve"> πια </w:t>
      </w:r>
      <w:r>
        <w:rPr>
          <w:rFonts w:eastAsia="Times New Roman"/>
          <w:bCs/>
        </w:rPr>
        <w:t>Κυβέρνηση</w:t>
      </w:r>
      <w:r>
        <w:rPr>
          <w:rFonts w:eastAsia="Times New Roman" w:cs="Times New Roman"/>
        </w:rPr>
        <w:t>. Θα έχουν περάσει στην περήφανη Αντιπολίτευσή τους και από την πλατεία Συντάγματος θα φωνάζουν αγανακτισμένοι για τα ανάλγητα μέτρα, που οι ίδιοι θα έχουν επιβ</w:t>
      </w:r>
      <w:r>
        <w:rPr>
          <w:rFonts w:eastAsia="Times New Roman" w:cs="Times New Roman"/>
        </w:rPr>
        <w:t xml:space="preserve">άλει. </w:t>
      </w:r>
    </w:p>
    <w:p w14:paraId="16641D39" w14:textId="77777777" w:rsidR="00434732" w:rsidRDefault="00735F25">
      <w:pPr>
        <w:spacing w:after="0"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Παρακαλώ, κλείστε.</w:t>
      </w:r>
    </w:p>
    <w:p w14:paraId="16641D3A" w14:textId="77777777" w:rsidR="00434732" w:rsidRDefault="00735F25">
      <w:pPr>
        <w:spacing w:after="0" w:line="600" w:lineRule="auto"/>
        <w:ind w:firstLine="720"/>
        <w:jc w:val="both"/>
        <w:rPr>
          <w:rFonts w:eastAsia="Times New Roman" w:cs="Times New Roman"/>
        </w:rPr>
      </w:pPr>
      <w:r>
        <w:rPr>
          <w:rFonts w:eastAsia="Times New Roman" w:cs="Times New Roman"/>
          <w:b/>
        </w:rPr>
        <w:t>ΧΑΡΟΥΛΑ (ΧΑΡΑ) ΚΕΦΑΛΙΔΟΥ:</w:t>
      </w:r>
      <w:r>
        <w:rPr>
          <w:rFonts w:eastAsia="Times New Roman" w:cs="Times New Roman"/>
        </w:rPr>
        <w:t xml:space="preserve"> </w:t>
      </w:r>
      <w:r>
        <w:rPr>
          <w:rFonts w:eastAsia="Times New Roman" w:cs="Times New Roman"/>
        </w:rPr>
        <w:t>Και τότε κανείς δεν θα μπορεί να μιλά</w:t>
      </w:r>
      <w:r>
        <w:rPr>
          <w:rFonts w:eastAsia="Times New Roman" w:cs="Times New Roman"/>
        </w:rPr>
        <w:t xml:space="preserve"> για αυταπάτες. Θα </w:t>
      </w:r>
      <w:r>
        <w:rPr>
          <w:rFonts w:eastAsia="Times New Roman"/>
          <w:bCs/>
        </w:rPr>
        <w:t>είναι</w:t>
      </w:r>
      <w:r>
        <w:rPr>
          <w:rFonts w:eastAsia="Times New Roman" w:cs="Times New Roman"/>
        </w:rPr>
        <w:t xml:space="preserve"> ο λογαριασμός της μεγαλύτερης πολιτικής απάτης της σύγχρονης ιστορίας της Ευρώπης. </w:t>
      </w:r>
    </w:p>
    <w:p w14:paraId="16641D3B" w14:textId="77777777" w:rsidR="00434732" w:rsidRDefault="00735F25">
      <w:pPr>
        <w:spacing w:after="0" w:line="600" w:lineRule="auto"/>
        <w:ind w:firstLine="720"/>
        <w:jc w:val="both"/>
        <w:rPr>
          <w:rFonts w:eastAsia="Times New Roman" w:cs="Times New Roman"/>
        </w:rPr>
      </w:pPr>
      <w:r>
        <w:rPr>
          <w:rFonts w:eastAsia="Times New Roman" w:cs="Times New Roman"/>
        </w:rPr>
        <w:t>Ευχαριστώ πολύ.</w:t>
      </w:r>
    </w:p>
    <w:p w14:paraId="16641D3C" w14:textId="77777777" w:rsidR="00434732" w:rsidRDefault="00735F25">
      <w:pPr>
        <w:spacing w:after="0" w:line="600" w:lineRule="auto"/>
        <w:ind w:firstLine="720"/>
        <w:jc w:val="both"/>
        <w:rPr>
          <w:rFonts w:eastAsia="Times New Roman" w:cs="Times New Roman"/>
        </w:rPr>
      </w:pPr>
      <w:r>
        <w:rPr>
          <w:rFonts w:eastAsia="Times New Roman" w:cs="Times New Roman"/>
        </w:rPr>
        <w:lastRenderedPageBreak/>
        <w:t>(Χειρο</w:t>
      </w:r>
      <w:r>
        <w:rPr>
          <w:rFonts w:eastAsia="Times New Roman" w:cs="Times New Roman"/>
        </w:rPr>
        <w:t>κροτήματα από την πτέρυγα της Δημοκρατικής Συμπαράταξης ΠΑΣΟΚ-ΔΗΜΑΡ)</w:t>
      </w:r>
    </w:p>
    <w:p w14:paraId="16641D3D" w14:textId="77777777" w:rsidR="00434732" w:rsidRDefault="00735F25">
      <w:pPr>
        <w:spacing w:after="0" w:line="600" w:lineRule="auto"/>
        <w:ind w:firstLine="720"/>
        <w:jc w:val="both"/>
        <w:rPr>
          <w:rFonts w:eastAsia="Times New Roman"/>
          <w:b/>
          <w:bCs/>
        </w:rPr>
      </w:pPr>
      <w:r>
        <w:rPr>
          <w:rFonts w:eastAsia="Times New Roman"/>
          <w:b/>
          <w:bCs/>
        </w:rPr>
        <w:t xml:space="preserve">ΠΡΟΕΔΡΕΥΩΝ (Δημήτριος Κρεμαστινός): </w:t>
      </w:r>
      <w:r>
        <w:rPr>
          <w:rFonts w:eastAsia="Times New Roman"/>
          <w:bCs/>
        </w:rPr>
        <w:t>Ευχαριστώ.</w:t>
      </w:r>
      <w:r>
        <w:rPr>
          <w:rFonts w:eastAsia="Times New Roman"/>
          <w:b/>
          <w:bCs/>
        </w:rPr>
        <w:t xml:space="preserve"> </w:t>
      </w:r>
    </w:p>
    <w:p w14:paraId="16641D3E" w14:textId="77777777" w:rsidR="00434732" w:rsidRDefault="00735F25">
      <w:pPr>
        <w:spacing w:after="0" w:line="600" w:lineRule="auto"/>
        <w:ind w:firstLine="720"/>
        <w:jc w:val="both"/>
        <w:rPr>
          <w:rFonts w:eastAsia="Times New Roman"/>
          <w:bCs/>
        </w:rPr>
      </w:pPr>
      <w:r>
        <w:rPr>
          <w:rFonts w:eastAsia="Times New Roman"/>
          <w:bCs/>
        </w:rPr>
        <w:t xml:space="preserve">Ο κ. Παππάς, Υπουργός Επικρατείας, έχει τον λόγο. Πόσα λεπτά θέλετε κύριε Παππά; Επτά είναι κανονικά. </w:t>
      </w:r>
    </w:p>
    <w:p w14:paraId="16641D3F" w14:textId="77777777" w:rsidR="00434732" w:rsidRDefault="00735F25">
      <w:pPr>
        <w:spacing w:after="0" w:line="600" w:lineRule="auto"/>
        <w:ind w:firstLine="720"/>
        <w:jc w:val="both"/>
        <w:rPr>
          <w:rFonts w:eastAsia="Times New Roman"/>
          <w:bCs/>
        </w:rPr>
      </w:pPr>
      <w:r>
        <w:rPr>
          <w:rFonts w:eastAsia="Times New Roman"/>
          <w:b/>
          <w:bCs/>
        </w:rPr>
        <w:t>ΝΙΚΟΛΑΟΣ ΠΑΠΠΑΣ (Υπουργός Επικρατεία</w:t>
      </w:r>
      <w:r>
        <w:rPr>
          <w:rFonts w:eastAsia="Times New Roman"/>
          <w:b/>
          <w:bCs/>
        </w:rPr>
        <w:t xml:space="preserve">ς): </w:t>
      </w:r>
      <w:r>
        <w:rPr>
          <w:rFonts w:eastAsia="Times New Roman"/>
          <w:bCs/>
        </w:rPr>
        <w:t xml:space="preserve">Πέντε με επτά λεπτά. Θα είμαι πολύ σύντομος. </w:t>
      </w:r>
    </w:p>
    <w:p w14:paraId="16641D40" w14:textId="77777777" w:rsidR="00434732" w:rsidRDefault="00735F25">
      <w:pPr>
        <w:spacing w:after="0"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Παρακαλώ, έχετε τον λόγο.</w:t>
      </w:r>
      <w:r>
        <w:rPr>
          <w:rFonts w:eastAsia="Times New Roman"/>
          <w:b/>
          <w:bCs/>
        </w:rPr>
        <w:t xml:space="preserve"> </w:t>
      </w:r>
    </w:p>
    <w:p w14:paraId="16641D41" w14:textId="77777777" w:rsidR="00434732" w:rsidRDefault="00735F25">
      <w:pPr>
        <w:spacing w:after="0" w:line="600" w:lineRule="auto"/>
        <w:ind w:firstLine="720"/>
        <w:jc w:val="both"/>
        <w:rPr>
          <w:rFonts w:eastAsia="Times New Roman"/>
          <w:bCs/>
        </w:rPr>
      </w:pPr>
      <w:r>
        <w:rPr>
          <w:rFonts w:eastAsia="Times New Roman"/>
          <w:b/>
          <w:bCs/>
        </w:rPr>
        <w:t xml:space="preserve">ΝΙΚΟΛΑΟΣ ΠΑΠΠΑΣ (Υπουργός Επικρατείας): </w:t>
      </w:r>
      <w:r>
        <w:rPr>
          <w:rFonts w:eastAsia="Times New Roman"/>
          <w:bCs/>
        </w:rPr>
        <w:t>Κυρίες και κύριοι Βουλευτές, η προκήρυξη του διαγωνισμού για τις τηλεοπτικές άδειες δημοσιεύθηκε και μέσ</w:t>
      </w:r>
      <w:r>
        <w:rPr>
          <w:rFonts w:eastAsia="Times New Roman"/>
          <w:bCs/>
        </w:rPr>
        <w:t xml:space="preserve">α στο καλοκαίρι θα διεξαχθεί η δημοπρασία. Η Ελλάδα έπαψε να κατέχει την ντροπιαστική αποκλειστικότητα της μοναδικής ευρωπαϊκής χώρας που ποτέ δεν έκανε διαγωνισμό για τους ιδιωτικούς τηλεοπτικούς σταθμούς. </w:t>
      </w:r>
    </w:p>
    <w:p w14:paraId="16641D42" w14:textId="77777777" w:rsidR="00434732" w:rsidRDefault="00735F25">
      <w:pPr>
        <w:spacing w:after="0" w:line="600" w:lineRule="auto"/>
        <w:ind w:firstLine="720"/>
        <w:jc w:val="both"/>
        <w:rPr>
          <w:rFonts w:eastAsia="Times New Roman"/>
          <w:bCs/>
        </w:rPr>
      </w:pPr>
      <w:r>
        <w:rPr>
          <w:rFonts w:eastAsia="Times New Roman"/>
          <w:bCs/>
        </w:rPr>
        <w:lastRenderedPageBreak/>
        <w:t>Με διεξοδική διαβούλευση και στο στάδιο κατάρτισ</w:t>
      </w:r>
      <w:r>
        <w:rPr>
          <w:rFonts w:eastAsia="Times New Roman"/>
          <w:bCs/>
        </w:rPr>
        <w:t xml:space="preserve">ης του νόμου, αλλά και στο στάδιο δημοσίευσης της προκήρυξης, παρά τις προβλέψεις και την επιθυμία, δυστυχώς, ορισμένων εδώ μέσα, είμαστε στο τελευταίο στάδιο. </w:t>
      </w:r>
    </w:p>
    <w:p w14:paraId="16641D43" w14:textId="77777777" w:rsidR="00434732" w:rsidRDefault="00735F25">
      <w:pPr>
        <w:spacing w:after="0" w:line="600" w:lineRule="auto"/>
        <w:ind w:firstLine="720"/>
        <w:jc w:val="both"/>
        <w:rPr>
          <w:rFonts w:eastAsia="Times New Roman"/>
          <w:bCs/>
        </w:rPr>
      </w:pPr>
      <w:r>
        <w:rPr>
          <w:rFonts w:eastAsia="Times New Roman"/>
          <w:bCs/>
        </w:rPr>
        <w:t>Ο διαγωνισμός διασφαλίζει τη διαφάνεια, τους ίσους όρους για τους συμμετέχοντες, την οικονομική</w:t>
      </w:r>
      <w:r>
        <w:rPr>
          <w:rFonts w:eastAsia="Times New Roman"/>
          <w:bCs/>
        </w:rPr>
        <w:t xml:space="preserve"> βιωσιμότητα των σχημάτων, τις θέσεις εργασίας, την ποιότητα, τη μεγιστοποίηση του τιμήματος για το ελληνικό δημόσιο, ενώ λαμβάνει </w:t>
      </w:r>
      <w:r>
        <w:rPr>
          <w:rFonts w:eastAsia="Times New Roman"/>
          <w:bCs/>
          <w:shd w:val="clear" w:color="auto" w:fill="FFFFFF"/>
        </w:rPr>
        <w:t>ιδιαίτερη</w:t>
      </w:r>
      <w:r>
        <w:rPr>
          <w:rFonts w:eastAsia="Times New Roman"/>
          <w:bCs/>
        </w:rPr>
        <w:t xml:space="preserve"> μέριμνα, ώστε να είναι ξεκάθαρο το ιδιοκτησιακό καθεστώς. </w:t>
      </w:r>
    </w:p>
    <w:p w14:paraId="16641D44" w14:textId="77777777" w:rsidR="00434732" w:rsidRDefault="00735F25">
      <w:pPr>
        <w:spacing w:after="0" w:line="600" w:lineRule="auto"/>
        <w:ind w:firstLine="720"/>
        <w:jc w:val="both"/>
        <w:rPr>
          <w:rFonts w:eastAsia="Times New Roman"/>
          <w:bCs/>
        </w:rPr>
      </w:pPr>
      <w:r>
        <w:rPr>
          <w:rFonts w:eastAsia="Times New Roman"/>
          <w:bCs/>
        </w:rPr>
        <w:t xml:space="preserve">Τις επόμενες μέρες επικαιροποιείται και ο χάρτης συχνοτήτων. Οπότε, με τρόπο θωρακισμένο νομικά και συνταγματικά προχωρούμε στην ολοκλήρωση του διαγωνισμού με διαδικασίες που έχουν απολύτως αντικειμενικοποιηθεί. </w:t>
      </w:r>
    </w:p>
    <w:p w14:paraId="16641D45" w14:textId="77777777" w:rsidR="00434732" w:rsidRDefault="00735F25">
      <w:pPr>
        <w:spacing w:after="0" w:line="600" w:lineRule="auto"/>
        <w:ind w:firstLine="720"/>
        <w:jc w:val="both"/>
        <w:rPr>
          <w:rFonts w:eastAsia="Times New Roman"/>
          <w:bCs/>
        </w:rPr>
      </w:pPr>
      <w:r>
        <w:rPr>
          <w:rFonts w:eastAsia="Times New Roman"/>
          <w:bCs/>
        </w:rPr>
        <w:t>Υπάρχει ήδη έντονο ενδιαφέρον για τη συμμετ</w:t>
      </w:r>
      <w:r>
        <w:rPr>
          <w:rFonts w:eastAsia="Times New Roman"/>
          <w:bCs/>
        </w:rPr>
        <w:t xml:space="preserve">οχή και θα ήθελα για άλλη μια φορά να καλέσω την Αξιωματική Αντιπολίτευση να συμβάλει έστω και τώρα, κατόπιν εορτής κατά το ήμισυ, ώστε η χώρα να αποκτήσει Εθνικό Συμβούλιο Ραδιοτηλεόρασης με νόμιμη σύνθεση. </w:t>
      </w:r>
    </w:p>
    <w:p w14:paraId="16641D46" w14:textId="77777777" w:rsidR="00434732" w:rsidRDefault="00735F25">
      <w:pPr>
        <w:spacing w:after="0" w:line="600" w:lineRule="auto"/>
        <w:ind w:firstLine="720"/>
        <w:jc w:val="both"/>
        <w:rPr>
          <w:rFonts w:eastAsia="Times New Roman"/>
          <w:bCs/>
        </w:rPr>
      </w:pPr>
      <w:r>
        <w:rPr>
          <w:rFonts w:eastAsia="Times New Roman"/>
          <w:bCs/>
        </w:rPr>
        <w:lastRenderedPageBreak/>
        <w:t>Κυρίες και κύριοι Βουλευτές, εάν κάτι μένει από</w:t>
      </w:r>
      <w:r>
        <w:rPr>
          <w:rFonts w:eastAsia="Times New Roman"/>
          <w:bCs/>
        </w:rPr>
        <w:t xml:space="preserve"> τη συζήτηση επί του νόμου τον οποίο συζητάμε, είναι το απύθμενο θράσος της Αξιωματικής Αντιπολίτευσης. Αυτό νομίζω θα είναι το πολιτικό γεγονός που θα την χαρακτηρίζει. Διότι ορισμένοι νομίζουν ότι εμείς θα αφήσουμε να ξεχάσει ο ελληνικός λαός, όχι τις πρ</w:t>
      </w:r>
      <w:r>
        <w:rPr>
          <w:rFonts w:eastAsia="Times New Roman"/>
          <w:bCs/>
        </w:rPr>
        <w:t xml:space="preserve">οθέσεις, τις δεσμεύσεις τους, τις υπογραφές τους, το τι είχαν δεσμευτεί στην πέμπτη αξιολόγηση, τα 20 </w:t>
      </w:r>
      <w:r>
        <w:rPr>
          <w:rFonts w:eastAsia="Times New Roman"/>
          <w:bCs/>
          <w:shd w:val="clear" w:color="auto" w:fill="FFFFFF"/>
        </w:rPr>
        <w:t>δισεκατομμύρια ευρώ</w:t>
      </w:r>
      <w:r>
        <w:rPr>
          <w:rFonts w:eastAsia="Times New Roman"/>
          <w:bCs/>
        </w:rPr>
        <w:t xml:space="preserve"> παραπάνω μέτρα. </w:t>
      </w:r>
    </w:p>
    <w:p w14:paraId="16641D47" w14:textId="77777777" w:rsidR="00434732" w:rsidRDefault="00735F25">
      <w:pPr>
        <w:spacing w:after="0" w:line="600" w:lineRule="auto"/>
        <w:ind w:firstLine="720"/>
        <w:jc w:val="both"/>
        <w:rPr>
          <w:rFonts w:eastAsia="Times New Roman"/>
          <w:bCs/>
        </w:rPr>
      </w:pPr>
      <w:r>
        <w:rPr>
          <w:rFonts w:eastAsia="Times New Roman"/>
          <w:bCs/>
        </w:rPr>
        <w:t>Έχουμε, λοιπόν, εδώ μια Αξιωματική Αντιπολίτευση, η οποία κινείται με την κληρονομιά του κ. Σαμαρά. Και δεν εννοώ την</w:t>
      </w:r>
      <w:r>
        <w:rPr>
          <w:rFonts w:eastAsia="Times New Roman"/>
          <w:bCs/>
        </w:rPr>
        <w:t xml:space="preserve"> κληρονομιά της ακροδεξιάς, που ο ένας ανταλλάσσει ραβασάκια με τον κ. Πατακό και ο έτερος μας καλεί να μην χαρίσουμε τη μνήμη του δικτάτορα Μεταξά. Δεν εννοώ αυτά. Αυτά θα έχουμε την ευκαιρία να τα συζητάμε σε κάθε συζήτηση στη Βουλή και δεν θα τα χαρίσου</w:t>
      </w:r>
      <w:r>
        <w:rPr>
          <w:rFonts w:eastAsia="Times New Roman"/>
          <w:bCs/>
        </w:rPr>
        <w:t xml:space="preserve">με. Εννοώ τη γραμμή του </w:t>
      </w:r>
      <w:r>
        <w:rPr>
          <w:rFonts w:eastAsia="Times New Roman"/>
          <w:bCs/>
          <w:lang w:val="en-US"/>
        </w:rPr>
        <w:t>success</w:t>
      </w:r>
      <w:r>
        <w:rPr>
          <w:rFonts w:eastAsia="Times New Roman"/>
          <w:bCs/>
        </w:rPr>
        <w:t xml:space="preserve"> </w:t>
      </w:r>
      <w:r>
        <w:rPr>
          <w:rFonts w:eastAsia="Times New Roman"/>
          <w:bCs/>
          <w:lang w:val="en-US"/>
        </w:rPr>
        <w:t>story</w:t>
      </w:r>
      <w:r>
        <w:rPr>
          <w:rFonts w:eastAsia="Times New Roman"/>
          <w:bCs/>
        </w:rPr>
        <w:t xml:space="preserve"> και της αριστερής παρένθεσης, η οποία αριστερή παρένθεση μάθαμε μόλις πριν από λίγο ότι ξεχείλωσε ακόμα περισσότερο και πάει λέει για τον Απρίλη του 2017. Κάθε βδομάδα θα τη μεταθέτουν. </w:t>
      </w:r>
    </w:p>
    <w:p w14:paraId="16641D48" w14:textId="77777777" w:rsidR="00434732" w:rsidRDefault="00735F25">
      <w:pPr>
        <w:spacing w:after="0" w:line="600" w:lineRule="auto"/>
        <w:ind w:firstLine="720"/>
        <w:jc w:val="both"/>
        <w:rPr>
          <w:rFonts w:eastAsia="Times New Roman"/>
          <w:bCs/>
        </w:rPr>
      </w:pPr>
      <w:r>
        <w:rPr>
          <w:rFonts w:eastAsia="Times New Roman"/>
          <w:bCs/>
        </w:rPr>
        <w:lastRenderedPageBreak/>
        <w:t>Και βγήκε ο κ. Σαμαράς να πει τ</w:t>
      </w:r>
      <w:r>
        <w:rPr>
          <w:rFonts w:eastAsia="Times New Roman"/>
          <w:bCs/>
        </w:rPr>
        <w:t xml:space="preserve">ι; Να πει -λέει- ότι οι Έλληνες πρέπει να θυμηθούν πώς ήταν τον Δεκέμβρη του 2014 και πώς είναι τώρα. Ο κ. Σαμαράς, ο οποίος το 2014 πήρε 10 </w:t>
      </w:r>
      <w:r>
        <w:rPr>
          <w:rFonts w:eastAsia="Times New Roman"/>
          <w:bCs/>
          <w:shd w:val="clear" w:color="auto" w:fill="FFFFFF"/>
        </w:rPr>
        <w:t>δισεκατομμύρια ευρώ</w:t>
      </w:r>
      <w:r>
        <w:rPr>
          <w:rFonts w:eastAsia="Times New Roman"/>
          <w:bCs/>
        </w:rPr>
        <w:t xml:space="preserve"> μέτρα και πάλι δεν έπιασε τον στόχο του πλεονάσματος, ζήτησε από ποιους να θυμηθούν; </w:t>
      </w:r>
    </w:p>
    <w:p w14:paraId="16641D49" w14:textId="77777777" w:rsidR="00434732" w:rsidRDefault="00735F25">
      <w:pPr>
        <w:spacing w:after="0" w:line="600" w:lineRule="auto"/>
        <w:ind w:firstLine="720"/>
        <w:jc w:val="both"/>
        <w:rPr>
          <w:rFonts w:eastAsia="Times New Roman" w:cs="Times New Roman"/>
          <w:szCs w:val="24"/>
        </w:rPr>
      </w:pPr>
      <w:r>
        <w:rPr>
          <w:rFonts w:eastAsia="Times New Roman"/>
          <w:bCs/>
        </w:rPr>
        <w:t xml:space="preserve">Από τους </w:t>
      </w:r>
      <w:r>
        <w:rPr>
          <w:rFonts w:eastAsia="Times New Roman"/>
          <w:bCs/>
        </w:rPr>
        <w:t xml:space="preserve">αγρότες, που πήραν τις ενισχύσεις και τις αποζημιώσεις πάνω από 2 </w:t>
      </w:r>
      <w:r>
        <w:rPr>
          <w:rFonts w:eastAsia="Times New Roman"/>
          <w:bCs/>
          <w:shd w:val="clear" w:color="auto" w:fill="FFFFFF"/>
        </w:rPr>
        <w:t xml:space="preserve">δισεκατομμύρια ευρώ </w:t>
      </w:r>
      <w:r>
        <w:rPr>
          <w:rFonts w:eastAsia="Times New Roman"/>
          <w:bCs/>
        </w:rPr>
        <w:t xml:space="preserve">και με τον συνδυασμό φορολογικού και ασφαλιστικού η μέγιστη πλειοψηφία τους ευνοείται; </w:t>
      </w:r>
      <w:r>
        <w:rPr>
          <w:rFonts w:eastAsia="Times New Roman" w:cs="Times New Roman"/>
          <w:szCs w:val="24"/>
        </w:rPr>
        <w:t xml:space="preserve">Από τους μαγαζάτορες, που έζησαν το ρεκόρ λουκέτων το 2013; Από τους συνταξιούχους </w:t>
      </w:r>
      <w:r>
        <w:rPr>
          <w:rFonts w:eastAsia="Times New Roman" w:cs="Times New Roman"/>
          <w:szCs w:val="24"/>
        </w:rPr>
        <w:t>μήπως, των οποίων τις επικουρικές τις πήγαινε για σφαγιασμό με τη ρήτρα μηδενικού ελλείμματος, την οποία εμείς αποτρέψαμε;</w:t>
      </w:r>
    </w:p>
    <w:p w14:paraId="16641D4A"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Να θυμηθούν οι Έλληνες που έχουν την πρώτη τους κατοικία προστατευμένη, ενώ εμείς κληρονομήσαμε ένα καθεστώς πλήρους απελευθέρωσης κα</w:t>
      </w:r>
      <w:r>
        <w:rPr>
          <w:rFonts w:eastAsia="Times New Roman" w:cs="Times New Roman"/>
          <w:szCs w:val="24"/>
        </w:rPr>
        <w:t xml:space="preserve">ι μηδενικής προστασίας; Να το θυμηθούν μήπως οι δύο εκατομμύρια ανασφάλιστοι, που έχουν τώρα πρόσβαση στην υγειονομική περίθαλψη, οι δημόσιοι υπάλληλοι; Οι δεκαπέντε χιλιάδες δημόσιοι υπάλληλοι που δεν απολύθηκαν, όπως προέβλεπε η πέμπτη </w:t>
      </w:r>
      <w:r>
        <w:rPr>
          <w:rFonts w:eastAsia="Times New Roman" w:cs="Times New Roman"/>
          <w:szCs w:val="24"/>
        </w:rPr>
        <w:lastRenderedPageBreak/>
        <w:t xml:space="preserve">αξιολόγηση με τις </w:t>
      </w:r>
      <w:r>
        <w:rPr>
          <w:rFonts w:eastAsia="Times New Roman" w:cs="Times New Roman"/>
          <w:szCs w:val="24"/>
        </w:rPr>
        <w:t>υπογραφές Σαμαρά και Στουρνάρα; Να το θυμηθούν και αυτοί; Να το θυμηθούν και όλοι οι ιδιωτικοί υπάλληλοι για τις αρνητικές προβλέψεις της ίδιας πέμπτης αξιολόγησης για την αγορά εργασίας;</w:t>
      </w:r>
    </w:p>
    <w:p w14:paraId="16641D4B"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 xml:space="preserve">Να το θυμηθούν όλοι οι Έλληνες και οι Ελληνίδες, κυρίες και κύριοι, </w:t>
      </w:r>
      <w:r>
        <w:rPr>
          <w:rFonts w:eastAsia="Times New Roman" w:cs="Times New Roman"/>
          <w:szCs w:val="24"/>
        </w:rPr>
        <w:t xml:space="preserve">καθώς παρακολουθούν τις οβιδιακές μεταμορφώσεις και το </w:t>
      </w:r>
      <w:r>
        <w:rPr>
          <w:rFonts w:eastAsia="Times New Roman" w:cs="Times New Roman"/>
          <w:szCs w:val="24"/>
          <w:lang w:val="en-US"/>
        </w:rPr>
        <w:t>vertigo</w:t>
      </w:r>
      <w:r>
        <w:rPr>
          <w:rFonts w:eastAsia="Times New Roman" w:cs="Times New Roman"/>
          <w:szCs w:val="24"/>
        </w:rPr>
        <w:t xml:space="preserve"> αντιπολιτευτικής τακτικής στο οποίο έχει πέσει η Νέα Δημοκρατία. Μία μας κατηγορείτε για τυφλή σύγκρουση και μία μας κατηγορείτε για άνευ όρων παράδοση. Μετά, βγαίνουν και τα στελέχη σας και ισ</w:t>
      </w:r>
      <w:r>
        <w:rPr>
          <w:rFonts w:eastAsia="Times New Roman" w:cs="Times New Roman"/>
          <w:szCs w:val="24"/>
        </w:rPr>
        <w:t>χυρίζονται ότι οι Ευρωπαίοι παραδόθηκαν στις παράλογες απαιτήσεις του Τσίπρα.</w:t>
      </w:r>
    </w:p>
    <w:p w14:paraId="16641D4C"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Θα περιμένουμε τον Αρχηγό της Αξιωματικής Αντιπολίτευσης να μεθερμηνεύσει αυτές τις δηλώσεις και να δούμε όλοι μαζί κατά πόσο είναι συμβατές με την ακραία ρητορική περί παράδοσης</w:t>
      </w:r>
      <w:r>
        <w:rPr>
          <w:rFonts w:eastAsia="Times New Roman" w:cs="Times New Roman"/>
          <w:szCs w:val="24"/>
        </w:rPr>
        <w:t>, η οποία ακούγεται και αστεία, όταν εκστομίζεται από χείλη ορισμένων οι οποίοι έχουν πάρα πολύ συγκεκριμένη θητεία, πρακτική και πεπραγμένα στις κυβερνητικές θέσεις.</w:t>
      </w:r>
    </w:p>
    <w:p w14:paraId="16641D4D"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Συνοψίζοντας, η Αξιωματική Αντιπολίτευση νομίζω ότι από την προηγούμενη διακυβέρνηση κληρ</w:t>
      </w:r>
      <w:r>
        <w:rPr>
          <w:rFonts w:eastAsia="Times New Roman" w:cs="Times New Roman"/>
          <w:szCs w:val="24"/>
        </w:rPr>
        <w:t>ονόμησε τις εκλογικές ήττες, την ακροδεξιά, η οποία μετακόμισε από την προθήκη στη διοίκηση του κόμματός τους και τη λογική της αριστερής παρένθεσης, που κινδυνεύει να την κάψει στο ζέσταμα.</w:t>
      </w:r>
    </w:p>
    <w:p w14:paraId="16641D4E"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κληρονομήσαμε από τον κ. Σαμαρά τις δεσμεύσεις της πέμπτης </w:t>
      </w:r>
      <w:r>
        <w:rPr>
          <w:rFonts w:eastAsia="Times New Roman" w:cs="Times New Roman"/>
          <w:szCs w:val="24"/>
        </w:rPr>
        <w:t>αξιολόγησης και τις ξηλώνουμε, τις ανατρέπουμε. Κληρονομήσαμε τη λογική ότι το χρέος είναι βιώσιμο. Κληρονομήσαμε μια διαλυμένη κοινωνία και τη στηρίζουμε. Κληρονομήσαμε μια οικονομία σε περιδίνηση και τη σταθεροποιούμε.</w:t>
      </w:r>
    </w:p>
    <w:p w14:paraId="16641D4F"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Ανοίγει, λοιπόν, μια καινούργια σελ</w:t>
      </w:r>
      <w:r>
        <w:rPr>
          <w:rFonts w:eastAsia="Times New Roman" w:cs="Times New Roman"/>
          <w:szCs w:val="24"/>
        </w:rPr>
        <w:t>ίδα για τη χώρα με το κλείσιμο της αξιολόγησης και τα μέτρα, όπως συμφωνήθηκαν και ψηφίστηκαν τον Ιούλιο, ανοίγει η ρύθμιση του χρέους, αποκαθιστούμε τη ρευστότητα στην οικονομία, ξεκλειδώνει το αναπτυξιακό πακέτο Γιούνγκερ και διαμορφώνεται μια καινούργια</w:t>
      </w:r>
      <w:r>
        <w:rPr>
          <w:rFonts w:eastAsia="Times New Roman" w:cs="Times New Roman"/>
          <w:szCs w:val="24"/>
        </w:rPr>
        <w:t xml:space="preserve"> πραγματικότητα, στην οποία πραγματικά η Νέα Δημοκρατία θα κληθεί να βασανιστεί λίγο περισσότερο για να τοποθετηθεί ιστορικά.</w:t>
      </w:r>
    </w:p>
    <w:p w14:paraId="16641D50"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Αναρωτιέμαι: Όλα αυτά που κάναμε εμείς ζημίωσαν τη χώρα; Η διαπραγμάτευση που έκανε η Κυβέρνησή μας ζημίωσε τη χώρα; Συστήνουμε όχ</w:t>
      </w:r>
      <w:r>
        <w:rPr>
          <w:rFonts w:eastAsia="Times New Roman" w:cs="Times New Roman"/>
          <w:szCs w:val="24"/>
        </w:rPr>
        <w:t>ι για τελευταία φορά -είμαι βέβαιος ότι θα χρειαστεί να το κάνουμε ξανά- στην Αξιωματική Αντιπολίτευση να ξυπνήσει, να σοβαρευτεί και να συντονιστεί με την πραγματικότητα, διότι η παρένθεση την οποία ονειρεύεται, πάει για παρένθεση οκταετίας.</w:t>
      </w:r>
    </w:p>
    <w:p w14:paraId="16641D51"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Ευχαριστώ πάρ</w:t>
      </w:r>
      <w:r>
        <w:rPr>
          <w:rFonts w:eastAsia="Times New Roman" w:cs="Times New Roman"/>
          <w:szCs w:val="24"/>
        </w:rPr>
        <w:t>α πολύ.</w:t>
      </w:r>
    </w:p>
    <w:p w14:paraId="16641D52" w14:textId="77777777" w:rsidR="00434732" w:rsidRDefault="00735F25">
      <w:pPr>
        <w:spacing w:after="0" w:line="600" w:lineRule="auto"/>
        <w:jc w:val="center"/>
        <w:rPr>
          <w:rFonts w:eastAsia="Times New Roman"/>
          <w:bCs/>
        </w:rPr>
      </w:pPr>
      <w:r>
        <w:rPr>
          <w:rFonts w:eastAsia="Times New Roman"/>
          <w:bCs/>
        </w:rPr>
        <w:t>(Χειροκροτήματα από την πτέρυγα του ΣΥΡΙΖΑ)</w:t>
      </w:r>
    </w:p>
    <w:p w14:paraId="16641D53"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Εγώ ευχαριστώ.</w:t>
      </w:r>
    </w:p>
    <w:p w14:paraId="16641D54"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Κύριε Πρόεδρε, θα ήθελα τον λόγο.</w:t>
      </w:r>
    </w:p>
    <w:p w14:paraId="16641D55"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Σταϊκούρα, μισό λεπτό.</w:t>
      </w:r>
    </w:p>
    <w:p w14:paraId="16641D56"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ζ</w:t>
      </w:r>
      <w:r>
        <w:rPr>
          <w:rFonts w:eastAsia="Times New Roman" w:cs="Times New Roman"/>
          <w:szCs w:val="24"/>
        </w:rPr>
        <w:t>ητώ τον λόγο.</w:t>
      </w:r>
    </w:p>
    <w:p w14:paraId="16641D57"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Λοβέρδο, τον λόγο τον ζητάτε για ποιο λόγο;</w:t>
      </w:r>
    </w:p>
    <w:p w14:paraId="16641D58"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Υπάρχει θέμα διαδικασίας που συμφωνήθηκε χθες το πρωί με τον κ. Κακλαμάνη.</w:t>
      </w:r>
    </w:p>
    <w:p w14:paraId="16641D59"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για ένα λεπτό έχε</w:t>
      </w:r>
      <w:r>
        <w:rPr>
          <w:rFonts w:eastAsia="Times New Roman" w:cs="Times New Roman"/>
          <w:szCs w:val="24"/>
        </w:rPr>
        <w:t>τε τον λόγο.</w:t>
      </w:r>
    </w:p>
    <w:p w14:paraId="16641D5A"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το τηρήσαμε μέχρι αργά χθες το βράδυ, μέχρι μετά τις δωδεκάμισι περίπου ή λίγο πριν τη μία. Σήμερα πάει να αλλάξει, ενώ έχουμε και χρονικό περιορισμό. Είχαμε πει ότι όποιος Υπουργός δεν έχει σχέση με το σχέδιο </w:t>
      </w:r>
      <w:r>
        <w:rPr>
          <w:rFonts w:eastAsia="Times New Roman" w:cs="Times New Roman"/>
          <w:szCs w:val="24"/>
        </w:rPr>
        <w:t>νόμου και παίρνει τον λόγο για γενική πολιτική τοποθέτηση, αυτό θα συνεπάγεται άσκηση του δικαιώματος των Κοινοβουλευτικών Εκπροσώπων να παίρνουν τον λόγο βάσει του άρθρου 64 του Κανονισμού, απαντώντας επί δύο λεπτά στην παρέμβαση του Υπουργού.</w:t>
      </w:r>
    </w:p>
    <w:p w14:paraId="16641D5B"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Σας ζητώ το</w:t>
      </w:r>
      <w:r>
        <w:rPr>
          <w:rFonts w:eastAsia="Times New Roman" w:cs="Times New Roman"/>
          <w:szCs w:val="24"/>
        </w:rPr>
        <w:t xml:space="preserve">ν λόγο για το θέμα αυτό. Είναι απαράδεκτο να θέλετε να τελειώσετε τη διαδικασία στους χρόνους που έχουμε ορίσει και να δημιουργείτε ανισομέρεια ανάμεσα στο Σώμα και την Κυβέρνηση. Ο </w:t>
      </w:r>
      <w:r>
        <w:rPr>
          <w:rFonts w:eastAsia="Times New Roman" w:cs="Times New Roman"/>
          <w:szCs w:val="24"/>
        </w:rPr>
        <w:lastRenderedPageBreak/>
        <w:t>Υπουργός που έχει σχέση με το σχέδιο νόμου παίρνει τον λόγο. Ο άλλος παρεμ</w:t>
      </w:r>
      <w:r>
        <w:rPr>
          <w:rFonts w:eastAsia="Times New Roman" w:cs="Times New Roman"/>
          <w:szCs w:val="24"/>
        </w:rPr>
        <w:t>βαίνει. Του δίνετε τον χρόνο κανονικής ομιλίας Υπουργού.</w:t>
      </w:r>
    </w:p>
    <w:p w14:paraId="16641D5C"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Σας ζητώ τον λόγο, λοιπόν, για δυο λεπτά επ’ αυτών που είπε.</w:t>
      </w:r>
    </w:p>
    <w:p w14:paraId="16641D5D"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Δεν πρέπει να συνεχιστεί αυτό, κύριε Πρόεδρε. Να μη διαμαρτύρονται οι συνάδελφοι. Δεν είστε εκεί για να λέτε μόνο στους Βουλευτές και τους</w:t>
      </w:r>
      <w:r>
        <w:rPr>
          <w:rFonts w:eastAsia="Times New Roman" w:cs="Times New Roman"/>
          <w:szCs w:val="24"/>
        </w:rPr>
        <w:t xml:space="preserve"> Κοινοβουλευτικούς Εκπροσώπους αν έχουν παραβιάσει το χρόνο τους. Είστε εκεί για να τηρήσετε και τη συνολική διαδικασία. Είναι λάθος αυτό που γίνεται και ας πάρει την ευθύνη πρώτη η Κυβέρνηση. Το κάνει ο κ. Παππάς, είναι ο πρώτος Υπουργός. Σας ζητώ τον λόγ</w:t>
      </w:r>
      <w:r>
        <w:rPr>
          <w:rFonts w:eastAsia="Times New Roman" w:cs="Times New Roman"/>
          <w:szCs w:val="24"/>
        </w:rPr>
        <w:t>ο, λοιπόν.</w:t>
      </w:r>
    </w:p>
    <w:p w14:paraId="16641D5E" w14:textId="77777777" w:rsidR="00434732" w:rsidRDefault="00735F25">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 xml:space="preserve">Κατ’ αρχάς, κύριε Λοβέρδο, ο κ. Παππάς παρενέβη, όπως παρεμβαίνουν και οι άλλοι Υπουργοί που θα παρέμβουν, για πέντε λεπτά κατόπιν κοινής συμφωνίας. </w:t>
      </w:r>
    </w:p>
    <w:p w14:paraId="16641D5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Όχι, κύριε Πρόεδρε! Ο Υπουργός έκανε κανονική ομιλία. Ζητώ τον λόγο, κύριε Πρόεδρε! </w:t>
      </w:r>
    </w:p>
    <w:p w14:paraId="16641D60" w14:textId="77777777" w:rsidR="00434732" w:rsidRDefault="00735F25">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Ακούστε με, όμως!</w:t>
      </w:r>
    </w:p>
    <w:p w14:paraId="16641D6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Με το ίδιο σκεπτικό παρενέβη ο κ. Βερναρδάκης, ο κ. Ξανθός με συμφωνία με τον κ. Παππά…  </w:t>
      </w:r>
    </w:p>
    <w:p w14:paraId="16641D6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Έχε</w:t>
      </w:r>
      <w:r>
        <w:rPr>
          <w:rFonts w:eastAsia="Times New Roman" w:cs="Times New Roman"/>
          <w:szCs w:val="24"/>
        </w:rPr>
        <w:t xml:space="preserve">ι διατάξεις μέσα, κύριε Πρόεδρε! </w:t>
      </w:r>
    </w:p>
    <w:p w14:paraId="16641D63" w14:textId="77777777" w:rsidR="00434732" w:rsidRDefault="00735F25">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 xml:space="preserve">Μισό λεπτό, κύριε Λοβέρδο! </w:t>
      </w:r>
    </w:p>
    <w:p w14:paraId="16641D6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Ο κ. Χουλιαράκης και ο κ. Δρίτσας. Μίλησε και ο κ. Σκουρλέτης. Αυτό ήταν συμφωνία. Και η συμφωνία δεν έγινε με εμένα ως Προεδρεύοντα. </w:t>
      </w:r>
    </w:p>
    <w:p w14:paraId="16641D6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Με το Π</w:t>
      </w:r>
      <w:r>
        <w:rPr>
          <w:rFonts w:eastAsia="Times New Roman" w:cs="Times New Roman"/>
          <w:szCs w:val="24"/>
        </w:rPr>
        <w:t xml:space="preserve">ροεδρείο έγινε, κύριε Πρόεδρε! </w:t>
      </w:r>
    </w:p>
    <w:p w14:paraId="16641D6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Τι επιχείρημα είναι αυτό, κύριε Πρόεδρε; </w:t>
      </w:r>
    </w:p>
    <w:p w14:paraId="16641D67" w14:textId="77777777" w:rsidR="00434732" w:rsidRDefault="00735F25">
      <w:pPr>
        <w:spacing w:after="0" w:line="600" w:lineRule="auto"/>
        <w:ind w:firstLine="720"/>
        <w:jc w:val="both"/>
        <w:rPr>
          <w:rFonts w:eastAsia="Times New Roman" w:cs="Times New Roman"/>
          <w:szCs w:val="24"/>
        </w:rPr>
      </w:pPr>
      <w:r>
        <w:rPr>
          <w:rFonts w:eastAsia="Times New Roman"/>
          <w:b/>
          <w:szCs w:val="24"/>
        </w:rPr>
        <w:lastRenderedPageBreak/>
        <w:t>ΠΡΟΕΔΡΕΥΩΝ (Δημήτριος Κρεμαστινός):</w:t>
      </w:r>
      <w:r>
        <w:rPr>
          <w:rFonts w:eastAsia="Times New Roman"/>
          <w:szCs w:val="24"/>
        </w:rPr>
        <w:t xml:space="preserve"> </w:t>
      </w:r>
      <w:r>
        <w:rPr>
          <w:rFonts w:eastAsia="Times New Roman" w:cs="Times New Roman"/>
          <w:szCs w:val="24"/>
        </w:rPr>
        <w:t xml:space="preserve">Δεν έγινε με εμένα. Εγώ το βρήκα εδώ. Ήταν συμφωνία. </w:t>
      </w:r>
    </w:p>
    <w:p w14:paraId="16641D6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Ο κ. Παππάς μιλούσε πέντε λεπτά και, όπως όλοι -και οι Βουλευτές- έκανε μια επέκταση του χρόνου του και μίλησε εξίμισι λεπτά. Ε, δεν είναι τραγικό αυτό. </w:t>
      </w:r>
    </w:p>
    <w:p w14:paraId="16641D6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Όχι, δεν ήταν στον κατάλογο, κύριε Πρόεδρε. </w:t>
      </w:r>
    </w:p>
    <w:p w14:paraId="16641D6A" w14:textId="77777777" w:rsidR="00434732" w:rsidRDefault="00735F25">
      <w:pPr>
        <w:spacing w:after="0"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Δεν έ</w:t>
      </w:r>
      <w:r>
        <w:rPr>
          <w:rFonts w:eastAsia="Times New Roman" w:cs="Times New Roman"/>
          <w:szCs w:val="24"/>
        </w:rPr>
        <w:t>γινε καμ</w:t>
      </w:r>
      <w:r>
        <w:rPr>
          <w:rFonts w:eastAsia="Times New Roman" w:cs="Times New Roman"/>
          <w:szCs w:val="24"/>
        </w:rPr>
        <w:t>μ</w:t>
      </w:r>
      <w:r>
        <w:rPr>
          <w:rFonts w:eastAsia="Times New Roman" w:cs="Times New Roman"/>
          <w:szCs w:val="24"/>
        </w:rPr>
        <w:t xml:space="preserve">ία εξαίρεση, δηλαδή, για τον κ. Παππά. Δεν έγινε καμία εξαίρεση! </w:t>
      </w:r>
    </w:p>
    <w:p w14:paraId="16641D6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δικαιούμαι τον λόγο και δεν υπάρχει περίπτωση να μου τον αφαιρέσετε.</w:t>
      </w:r>
    </w:p>
    <w:p w14:paraId="16641D6C" w14:textId="77777777" w:rsidR="00434732" w:rsidRDefault="00735F25">
      <w:pPr>
        <w:spacing w:after="0"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Ορίστε, κύριε Λοβέρδο. </w:t>
      </w:r>
    </w:p>
    <w:p w14:paraId="16641D6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w:t>
      </w:r>
      <w:r>
        <w:rPr>
          <w:rFonts w:eastAsia="Times New Roman" w:cs="Times New Roman"/>
          <w:szCs w:val="24"/>
        </w:rPr>
        <w:t xml:space="preserve">ύριε Πρόεδρε, όλοι οι Υπουργοί που αναφέρατε έχουν διατάξεις. Ειδικά ο κ. Σκουρλέτης έχει και τροπολογία. Είναι άλλο πράγμα αυτό και άλλο πράγμα αυτό που έκανε τώρα ο Υπουργός Επικρατείας. </w:t>
      </w:r>
    </w:p>
    <w:p w14:paraId="16641D6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Και έρχομαι επί της ουσίας, κύριε Πρόεδρε. Πρώτον, είναι ζήτημα σο</w:t>
      </w:r>
      <w:r>
        <w:rPr>
          <w:rFonts w:eastAsia="Times New Roman" w:cs="Times New Roman"/>
          <w:szCs w:val="24"/>
        </w:rPr>
        <w:t>βαρότητας να μιλάει κανείς σε σχέση με τα μη εξυπηρετούμενα και τα εξυπηρετούμενα δάνεια σε σχέση μ’ αυτό που ίσχυε και με αυτά τα οποία έχει σήμερα το σχέδιο νόμου εδώ. Είναι απαράδεκτο να είσαι τόσο ανακριβής. Το μεγαλύτερο ψέμα είναι η ανακρίβεια. Το να</w:t>
      </w:r>
      <w:r>
        <w:rPr>
          <w:rFonts w:eastAsia="Times New Roman" w:cs="Times New Roman"/>
          <w:szCs w:val="24"/>
        </w:rPr>
        <w:t xml:space="preserve"> λες ότι παρέλαβες απροστάτευτη την πρώτη κατοικία είναι ψέμα και μάλιστα από τα μεγαλύτερα. </w:t>
      </w:r>
    </w:p>
    <w:p w14:paraId="16641D6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Και δεύτερον, αντί να μιλάει για διαπλοκή σε σχέση με τα ΜΜΕ, να μας πει τι λέει το άρθρο 106 και ποιους θέλει να προστατεύσει. Και να μας πει απαντώντας σε Βουλε</w:t>
      </w:r>
      <w:r>
        <w:rPr>
          <w:rFonts w:eastAsia="Times New Roman" w:cs="Times New Roman"/>
          <w:szCs w:val="24"/>
        </w:rPr>
        <w:t xml:space="preserve">υτή του, σε Βουλευτή της Πλειοψηφίας, ποιες εταιρείες στοιχημάτων καλύπτει ο κ. Παππάς σήμερα εδώ. </w:t>
      </w:r>
    </w:p>
    <w:p w14:paraId="16641D7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Κύριε Πρόεδρε, μπορώ να έχω τον λόγο; </w:t>
      </w:r>
    </w:p>
    <w:p w14:paraId="16641D71" w14:textId="77777777" w:rsidR="00434732" w:rsidRDefault="00735F25">
      <w:pPr>
        <w:spacing w:after="0" w:line="600" w:lineRule="auto"/>
        <w:ind w:firstLine="720"/>
        <w:jc w:val="both"/>
        <w:rPr>
          <w:rFonts w:eastAsia="Times New Roman" w:cs="Times New Roman"/>
          <w:szCs w:val="24"/>
        </w:rPr>
      </w:pPr>
      <w:r>
        <w:rPr>
          <w:rFonts w:eastAsia="Times New Roman"/>
          <w:b/>
          <w:szCs w:val="24"/>
        </w:rPr>
        <w:lastRenderedPageBreak/>
        <w:t>ΠΡΟΕΔΡΕΥΩΝ (Δημήτριος Κρεμαστινός):</w:t>
      </w:r>
      <w:r>
        <w:rPr>
          <w:rFonts w:eastAsia="Times New Roman"/>
          <w:szCs w:val="24"/>
        </w:rPr>
        <w:t xml:space="preserve"> </w:t>
      </w:r>
      <w:r>
        <w:rPr>
          <w:rFonts w:eastAsia="Times New Roman" w:cs="Times New Roman"/>
          <w:szCs w:val="24"/>
        </w:rPr>
        <w:t>Οι εισηγητές έχουν τον λόγο. Ο κ. Σταϊκούρας…</w:t>
      </w:r>
    </w:p>
    <w:p w14:paraId="16641D7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Με συγχωρείτε, </w:t>
      </w:r>
      <w:r>
        <w:rPr>
          <w:rFonts w:eastAsia="Times New Roman" w:cs="Times New Roman"/>
          <w:szCs w:val="24"/>
        </w:rPr>
        <w:t xml:space="preserve">κύριε Σταϊκούρα, έχει έρθει ο κ. Κουτσούμπας και κατά τον Κανονισμό δικαιούται να μιλήσει. </w:t>
      </w:r>
    </w:p>
    <w:p w14:paraId="16641D7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Τον λόγο, λοιπόν, έχει για δεκαπέντε λεπτά ο Γραμματέας του Κομμουνιστικού Κόμματος Ελλάδας και Πρόεδρος της Κοινοβουλευτικής Ομάδας του Κομμουνιστικού Κόμματος Ελλ</w:t>
      </w:r>
      <w:r>
        <w:rPr>
          <w:rFonts w:eastAsia="Times New Roman" w:cs="Times New Roman"/>
          <w:szCs w:val="24"/>
        </w:rPr>
        <w:t>άδας κ. Κουτσούμπας.</w:t>
      </w:r>
    </w:p>
    <w:p w14:paraId="16641D7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Κουτσούμπα, έχετε τον λόγο. </w:t>
      </w:r>
    </w:p>
    <w:p w14:paraId="16641D7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ΔΗΜΗΤΡIOΣ ΚΟΥΤΣΟΥΜΠΑΣ (Γενικός Γραμματέας της Κεντρικής Επιτροπής του Κομμουνιστικού Κόμματος Ελλάδας):</w:t>
      </w:r>
      <w:r>
        <w:rPr>
          <w:rFonts w:eastAsia="Times New Roman" w:cs="Times New Roman"/>
          <w:szCs w:val="24"/>
        </w:rPr>
        <w:t xml:space="preserve"> Κυρίες και κύριοι της Κυβέρνησης, είστε άπαικτοι, υποκριτές, ψεύτες και θεομπαίχτες. Προ</w:t>
      </w:r>
      <w:r>
        <w:rPr>
          <w:rFonts w:eastAsia="Times New Roman" w:cs="Times New Roman"/>
          <w:szCs w:val="24"/>
        </w:rPr>
        <w:t>βάλλετε στον λαό δεκαέξι ολόκληρους μήνες συνεχώς τα ίδια κινδυνολογικά, εκβιαστικά, κάλπικα διλήμματα -αρκετά από τα οποία είναι αντιγραφή καρμπόν από τις προηγούμενες κυβερνήσεις- για να τον πείσετε να αποδεχτεί, να σκύψει κι άλλο το κεφάλι και να συναιν</w:t>
      </w:r>
      <w:r>
        <w:rPr>
          <w:rFonts w:eastAsia="Times New Roman" w:cs="Times New Roman"/>
          <w:szCs w:val="24"/>
        </w:rPr>
        <w:t xml:space="preserve">έσει, ώστε να συνεχιστούν τα </w:t>
      </w:r>
      <w:r>
        <w:rPr>
          <w:rFonts w:eastAsia="Times New Roman" w:cs="Times New Roman"/>
          <w:szCs w:val="24"/>
        </w:rPr>
        <w:lastRenderedPageBreak/>
        <w:t xml:space="preserve">επόμενα χρόνια όλα τα προγράμματα των αντιλαϊκών μέτρων, να παραμείνουν σε ισχύ οι εκατοντάδες μαύροι νόμοι της δυστυχίας και να προστεθούν και άλλοι. </w:t>
      </w:r>
    </w:p>
    <w:p w14:paraId="16641D7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E318AF">
        <w:rPr>
          <w:rFonts w:eastAsia="Times New Roman" w:cs="Times New Roman"/>
          <w:b/>
          <w:szCs w:val="24"/>
        </w:rPr>
        <w:t>Ν</w:t>
      </w:r>
      <w:r w:rsidRPr="00E318AF">
        <w:rPr>
          <w:rFonts w:eastAsia="Times New Roman" w:cs="Times New Roman"/>
          <w:b/>
          <w:szCs w:val="24"/>
        </w:rPr>
        <w:t>ΙΚΟΛΑΟΣ ΒΟΥΤΣΗΣ</w:t>
      </w:r>
      <w:r>
        <w:rPr>
          <w:rFonts w:eastAsia="Times New Roman" w:cs="Times New Roman"/>
          <w:szCs w:val="24"/>
        </w:rPr>
        <w:t>)</w:t>
      </w:r>
    </w:p>
    <w:p w14:paraId="16641D7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Αυτά που σας λέγαμε σταδιακά και κλιμακωτά κάθε μήνα, κάθε εβδομάδα από αυτές που περνούσαν –ιδιαίτερα μετά τον Σεπτέμβρη, οπότε όλα έγιναν πιο ξεκάθαρα στον λαό για το ποια θα είναι η πορεία σας-, έρχονται και επιβεβαιώνονται, δυστυχώς, μ</w:t>
      </w:r>
      <w:r>
        <w:rPr>
          <w:rFonts w:eastAsia="Times New Roman" w:cs="Times New Roman"/>
          <w:szCs w:val="24"/>
        </w:rPr>
        <w:t>ε τραγικό τρόπο.</w:t>
      </w:r>
    </w:p>
    <w:p w14:paraId="16641D7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Προβάλλετε την αποδοχή των αντιλαϊκών κατευθύνσεων που εφαρμόζονται σε όλα τα κράτη-μέλη της Ευρωπαϊκής Ένωσης ως σκληρή διαπραγμάτευση για να αποφευχθεί η κρατική χρεωκοπία, η πιστωτική ασφυξία ή ακόμα και η έξοδος από την ευρωζώνη, όσο κ</w:t>
      </w:r>
      <w:r>
        <w:rPr>
          <w:rFonts w:eastAsia="Times New Roman" w:cs="Times New Roman"/>
          <w:szCs w:val="24"/>
        </w:rPr>
        <w:t xml:space="preserve">ι αν αυτό το επιχείρημά σας έχει χλομιάσει τελευταία. </w:t>
      </w:r>
    </w:p>
    <w:p w14:paraId="16641D7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Η δήθεν σκληρή διαπραγμάτευση αφορά τους όρους σφαγής του λαού για να διασφαλιστεί μεγαλύτερη χρηματοδότηση των μονοπωλιακών ομίλων. Οι εποικοδομητικές συγκλίσεις σας με την Ευρωπαϊκή Ένωση, το Διεθνές</w:t>
      </w:r>
      <w:r>
        <w:rPr>
          <w:rFonts w:eastAsia="Times New Roman" w:cs="Times New Roman"/>
          <w:szCs w:val="24"/>
        </w:rPr>
        <w:t xml:space="preserve"> Νομισματικό Ταμείο στην αξιολόγηση και τις διαπραγματεύσεις καταλήγουν στο γνωστό και μη εξαιρετέο δρόμο των αναδιαρθρώσεων που κατεδαφίζουν εισόδημα και δικαιώματα του λαού μας για να δοθεί κάποια ή οποιαδήποτε ώθηση στην καπιταλιστική κερδοφορία και ανά</w:t>
      </w:r>
      <w:r>
        <w:rPr>
          <w:rFonts w:eastAsia="Times New Roman" w:cs="Times New Roman"/>
          <w:szCs w:val="24"/>
        </w:rPr>
        <w:t xml:space="preserve">πτυξη. </w:t>
      </w:r>
    </w:p>
    <w:p w14:paraId="16641D7A" w14:textId="77777777" w:rsidR="00434732" w:rsidRDefault="00735F25">
      <w:pPr>
        <w:spacing w:after="0" w:line="600" w:lineRule="auto"/>
        <w:ind w:firstLine="720"/>
        <w:jc w:val="both"/>
        <w:rPr>
          <w:rFonts w:eastAsia="Times New Roman"/>
          <w:szCs w:val="24"/>
        </w:rPr>
      </w:pPr>
      <w:r>
        <w:rPr>
          <w:rFonts w:eastAsia="Times New Roman" w:cs="Times New Roman"/>
          <w:szCs w:val="24"/>
        </w:rPr>
        <w:t>Αποδέχεστε τις αποκρατικοποιήσεις και τις βαφτίζετε αξιοποίηση</w:t>
      </w:r>
      <w:r>
        <w:rPr>
          <w:rFonts w:eastAsia="Times New Roman" w:cs="Times New Roman"/>
          <w:szCs w:val="24"/>
        </w:rPr>
        <w:t xml:space="preserve"> της δημόσιας περιουσίας, όπως και τα πρωτογενή πλεονάσματα που θα πληρώνει πολύμορφα ο λαός με τους όρους και τους περιορισμούς των δαπανών κοινωνικής πολιτικής, αλλά ακόμα και εισοδήματος και συντάξεων -ανάλογα τους κωδικούς- με βάση και το νέο συμπληρωμ</w:t>
      </w:r>
      <w:r>
        <w:rPr>
          <w:rFonts w:eastAsia="Times New Roman" w:cs="Times New Roman"/>
          <w:szCs w:val="24"/>
        </w:rPr>
        <w:t xml:space="preserve">ατικό μνημόνιο μέσω του περίφημου αυτόματου κόφτη. </w:t>
      </w:r>
      <w:r>
        <w:rPr>
          <w:rFonts w:eastAsia="Times New Roman"/>
          <w:szCs w:val="24"/>
        </w:rPr>
        <w:t xml:space="preserve">Δεσμεύεστε ουσιαστικά, ακόμα και σε περίπτωση που προκύψει κάποια μικρή ανάκαμψη, ότι δεν πρόκειται οι εργαζόμενοι να ανακτήσουν τις μεγάλες απώλειες που είχαν κατά την περίοδο της κρίσης. </w:t>
      </w:r>
    </w:p>
    <w:p w14:paraId="16641D7B" w14:textId="77777777" w:rsidR="00434732" w:rsidRDefault="00735F25">
      <w:pPr>
        <w:spacing w:after="0" w:line="600" w:lineRule="auto"/>
        <w:ind w:firstLine="720"/>
        <w:jc w:val="both"/>
        <w:rPr>
          <w:rFonts w:eastAsia="Times New Roman"/>
          <w:szCs w:val="24"/>
        </w:rPr>
      </w:pPr>
      <w:r>
        <w:rPr>
          <w:rFonts w:eastAsia="Times New Roman"/>
          <w:szCs w:val="24"/>
        </w:rPr>
        <w:lastRenderedPageBreak/>
        <w:t>Έχετε μπόλικο θ</w:t>
      </w:r>
      <w:r>
        <w:rPr>
          <w:rFonts w:eastAsia="Times New Roman"/>
          <w:szCs w:val="24"/>
        </w:rPr>
        <w:t xml:space="preserve">ράσος να προβάλλετε ως ριζική διαφορά με τις προηγούμενες κυβερνήσεις της Νέας Δημοκρατίας και του ΠΑΣΟΚ την αντιυφεσιακή κατεύθυνση των μέτρων που εφαρμόζετε και αποδέχεστε. Η αλήθεια, όμως, είναι ότι όλοι σας υπηρετείτε τον ίδιο στόχο της καπιταλιστικής </w:t>
      </w:r>
      <w:r>
        <w:rPr>
          <w:rFonts w:eastAsia="Times New Roman"/>
          <w:szCs w:val="24"/>
        </w:rPr>
        <w:t xml:space="preserve">ανάκαμψης των κερδών των λίγων. Οι όποιες διαφορές </w:t>
      </w:r>
      <w:r>
        <w:rPr>
          <w:rFonts w:eastAsia="Times New Roman"/>
          <w:szCs w:val="24"/>
        </w:rPr>
        <w:t xml:space="preserve">σας, </w:t>
      </w:r>
      <w:r>
        <w:rPr>
          <w:rFonts w:eastAsia="Times New Roman"/>
          <w:szCs w:val="24"/>
        </w:rPr>
        <w:t xml:space="preserve">αφορούν τους τρόπους, τις μορφές, τα μείγματα, που όλα όμως καταλήγουν στο ίδιο τραγικό αποτέλεσμα: Σφαγή δικαιωμάτων, συνεχείς θυσίες μόνο από τους εργαζόμενους, από τα φτωχά λαϊκά στρώματα, ακριβώς </w:t>
      </w:r>
      <w:r>
        <w:rPr>
          <w:rFonts w:eastAsia="Times New Roman"/>
          <w:szCs w:val="24"/>
        </w:rPr>
        <w:t>γιατί όλα τα αφεντικά σας εντός και εκτός Ελλάδας απαιτούν φθηνή εργατική δύναμη, αύξηση του βαθμού εκμετάλλευσης, νέα πεδία κερδοφορίας του κεφαλαίου σε βάρος των λαών.</w:t>
      </w:r>
    </w:p>
    <w:p w14:paraId="16641D7C" w14:textId="77777777" w:rsidR="00434732" w:rsidRDefault="00735F25">
      <w:pPr>
        <w:spacing w:after="0" w:line="600" w:lineRule="auto"/>
        <w:ind w:firstLine="720"/>
        <w:jc w:val="both"/>
        <w:rPr>
          <w:rFonts w:eastAsia="Times New Roman"/>
          <w:szCs w:val="24"/>
        </w:rPr>
      </w:pPr>
      <w:r>
        <w:rPr>
          <w:rFonts w:eastAsia="Times New Roman"/>
          <w:szCs w:val="24"/>
        </w:rPr>
        <w:t>Ειδικότερα, αυτές τις μέρες περίσσεψαν οι πανηγυρισμοί της Συγκυβέρνησης ΣΥΡΙΖΑ-ΑΝΕΛ γ</w:t>
      </w:r>
      <w:r>
        <w:rPr>
          <w:rFonts w:eastAsia="Times New Roman"/>
          <w:szCs w:val="24"/>
        </w:rPr>
        <w:t xml:space="preserve">ια το κλείσιμο της αξιολόγησης και την αναδιάρθρωση του χρέους που συμφωνήσατε –υποτίθεται- στο </w:t>
      </w:r>
      <w:r>
        <w:rPr>
          <w:rFonts w:eastAsia="Times New Roman"/>
          <w:szCs w:val="24"/>
          <w:lang w:val="en-US"/>
        </w:rPr>
        <w:t>Eurogroup</w:t>
      </w:r>
      <w:r>
        <w:rPr>
          <w:rFonts w:eastAsia="Times New Roman"/>
          <w:szCs w:val="24"/>
        </w:rPr>
        <w:t xml:space="preserve"> της Δευτέρας, αλλά μαζί με τους πανηγυρισμούς περίσσεψαν και τα ψέματα και η υποκρισία, </w:t>
      </w:r>
      <w:r>
        <w:rPr>
          <w:rFonts w:eastAsia="Times New Roman"/>
          <w:szCs w:val="24"/>
        </w:rPr>
        <w:lastRenderedPageBreak/>
        <w:t>αφού μιλάτε για καλές ειδήσεις. Ως καλή είδηση θεωρείτε, για π</w:t>
      </w:r>
      <w:r>
        <w:rPr>
          <w:rFonts w:eastAsia="Times New Roman"/>
          <w:szCs w:val="24"/>
        </w:rPr>
        <w:t xml:space="preserve">αράδειγμα, ότι κλείνει η αξιολόγηση μ’ ένα ακόμα πολυνομοσχέδιο-«σκούπα». </w:t>
      </w:r>
    </w:p>
    <w:p w14:paraId="16641D7D" w14:textId="77777777" w:rsidR="00434732" w:rsidRDefault="00735F25">
      <w:pPr>
        <w:spacing w:after="0" w:line="600" w:lineRule="auto"/>
        <w:ind w:firstLine="720"/>
        <w:jc w:val="both"/>
        <w:rPr>
          <w:rFonts w:eastAsia="Times New Roman"/>
          <w:szCs w:val="24"/>
        </w:rPr>
      </w:pPr>
      <w:r>
        <w:rPr>
          <w:rFonts w:eastAsia="Times New Roman"/>
          <w:szCs w:val="24"/>
        </w:rPr>
        <w:t>Πρέπει να σας το αναγνωρίσουμε. Τα μέτρα που φέρνετε και εσείς και οι προηγούμενοί σας δεν έχουν πάτο για τα εργατικά λαϊκά στρώματα. Εσείς, όμως, έχετε και ένα ιδιαίτερο χαρακτηρισ</w:t>
      </w:r>
      <w:r>
        <w:rPr>
          <w:rFonts w:eastAsia="Times New Roman"/>
          <w:szCs w:val="24"/>
        </w:rPr>
        <w:t xml:space="preserve">τικό. Είναι και το θράσος σας απύθμενο. Πώς αλλιώς μπορεί να σας χαρακτηρίσει κανείς όταν πανηγυρίζετε πως καταφέρατε και κλείσατε την διαπραγμάτευση χωρίς να ψηφίσετε –λέει- επιπλέον μέτρα και την ίδια στιγμή φέρνετε τον περιβόητο δημοσιονομικό κόφτη που </w:t>
      </w:r>
      <w:r>
        <w:rPr>
          <w:rFonts w:eastAsia="Times New Roman"/>
          <w:szCs w:val="24"/>
        </w:rPr>
        <w:t>στην ουσία προβλέπει αυτόματες αντιλαϊκές περικοπές στο σύνολο των δαπανών του προϋπολογισμού;</w:t>
      </w:r>
    </w:p>
    <w:p w14:paraId="16641D7E" w14:textId="77777777" w:rsidR="00434732" w:rsidRDefault="00735F25">
      <w:pPr>
        <w:spacing w:after="0" w:line="600" w:lineRule="auto"/>
        <w:ind w:firstLine="720"/>
        <w:jc w:val="both"/>
        <w:rPr>
          <w:rFonts w:eastAsia="Times New Roman"/>
          <w:szCs w:val="24"/>
        </w:rPr>
      </w:pPr>
      <w:r>
        <w:rPr>
          <w:rFonts w:eastAsia="Times New Roman"/>
          <w:szCs w:val="24"/>
        </w:rPr>
        <w:t>Έχετε το θράσος να υποστηρίζετε ότι αποφεύγετε τα οριζόντια μέτρα, όταν εισάγετε ένα εργαλείο με το οποίο μπορεί να περικόπτονται όλες οι δαπάνες του προϋπολογισ</w:t>
      </w:r>
      <w:r>
        <w:rPr>
          <w:rFonts w:eastAsia="Times New Roman"/>
          <w:szCs w:val="24"/>
        </w:rPr>
        <w:t xml:space="preserve">μού, μισθών, συντάξεων, επιδομάτων, δαπανών κοινωνικής προστασίας. Αναρωτιόμαστε ποιον νομίζετε πως κοροϊδεύετε όταν υποστηρίζετε ότι δεν πρόκειται για επιπλέον μέτρα. </w:t>
      </w:r>
    </w:p>
    <w:p w14:paraId="16641D7F" w14:textId="77777777" w:rsidR="00434732" w:rsidRDefault="00735F25">
      <w:pPr>
        <w:spacing w:after="0" w:line="600" w:lineRule="auto"/>
        <w:ind w:firstLine="720"/>
        <w:jc w:val="both"/>
        <w:rPr>
          <w:rFonts w:eastAsia="Times New Roman"/>
          <w:szCs w:val="24"/>
        </w:rPr>
      </w:pPr>
      <w:r>
        <w:rPr>
          <w:rFonts w:eastAsia="Times New Roman"/>
          <w:szCs w:val="24"/>
        </w:rPr>
        <w:lastRenderedPageBreak/>
        <w:t xml:space="preserve">Βέβαια, δεν θα κόψετε όλες τις δαπάνες. Εδώ αποκαλύπτεται περίτρανα για μια ακόμα φορά </w:t>
      </w:r>
      <w:r>
        <w:rPr>
          <w:rFonts w:eastAsia="Times New Roman"/>
          <w:szCs w:val="24"/>
        </w:rPr>
        <w:t>ο χαρακτήρας σας. Είστε ο πιο επικίνδυνος υπηρέτης των ομίλων του κεφαλαίου, γιατί από τις περικοπές αυτές αποκλείετε το Πρόγραμμα Δημοσίων Επενδύσεων και γενικότερα τις δαπάνες από την εκτέλεση δημόσιων συμβάσεων, δηλαδή εξαιρείτε από τις περικοπές δαπανώ</w:t>
      </w:r>
      <w:r>
        <w:rPr>
          <w:rFonts w:eastAsia="Times New Roman"/>
          <w:szCs w:val="24"/>
        </w:rPr>
        <w:t>ν τα πακέτα στήριξης για τα πολιτικά αφεντικά σας, τους ομίλους, τις κατασκευές, την ενέργεια, τις τηλεπικοινωνίες, τις δημόσιες συμβάσεις. Πώς απ’ αυτό άραγε προκύπτει κοινωνική ευαισθησία και δικαιοσύνη;</w:t>
      </w:r>
    </w:p>
    <w:p w14:paraId="16641D80" w14:textId="77777777" w:rsidR="00434732" w:rsidRDefault="00735F25">
      <w:pPr>
        <w:spacing w:after="0" w:line="600" w:lineRule="auto"/>
        <w:ind w:firstLine="720"/>
        <w:jc w:val="both"/>
        <w:rPr>
          <w:rFonts w:eastAsia="Times New Roman"/>
          <w:szCs w:val="24"/>
        </w:rPr>
      </w:pPr>
      <w:r>
        <w:rPr>
          <w:rFonts w:eastAsia="Times New Roman"/>
          <w:szCs w:val="24"/>
        </w:rPr>
        <w:t xml:space="preserve">Είναι τουλάχιστον αστείο να εμφανίζετε ως νίκη το </w:t>
      </w:r>
      <w:r>
        <w:rPr>
          <w:rFonts w:eastAsia="Times New Roman"/>
          <w:szCs w:val="24"/>
        </w:rPr>
        <w:t>ότι δεν θα περικόψετε τα επιδόματα φτωχοκομείου</w:t>
      </w:r>
      <w:r>
        <w:rPr>
          <w:rFonts w:eastAsia="Times New Roman"/>
          <w:szCs w:val="24"/>
        </w:rPr>
        <w:t>,</w:t>
      </w:r>
      <w:r>
        <w:rPr>
          <w:rFonts w:eastAsia="Times New Roman"/>
          <w:szCs w:val="24"/>
        </w:rPr>
        <w:t xml:space="preserve"> που δεν καλύπτουν στο ελάχιστο ούτε ένα μικρό τμήμα από τις ανάγκες επιβίωσης των φτωχών λαϊκών στρωμάτων. Από τις δαπάνες υγείας βέβαια τι άλλο να περικόψετε; Δεν έχετε αφήσει και κάτι. </w:t>
      </w:r>
    </w:p>
    <w:p w14:paraId="16641D81" w14:textId="77777777" w:rsidR="00434732" w:rsidRDefault="00735F25">
      <w:pPr>
        <w:spacing w:after="0" w:line="600" w:lineRule="auto"/>
        <w:ind w:firstLine="720"/>
        <w:jc w:val="both"/>
        <w:rPr>
          <w:rFonts w:eastAsia="Times New Roman"/>
          <w:szCs w:val="24"/>
        </w:rPr>
      </w:pPr>
      <w:r>
        <w:rPr>
          <w:rFonts w:eastAsia="Times New Roman"/>
          <w:szCs w:val="24"/>
        </w:rPr>
        <w:t>Οι κρατικές πληρωμέ</w:t>
      </w:r>
      <w:r>
        <w:rPr>
          <w:rFonts w:eastAsia="Times New Roman"/>
          <w:szCs w:val="24"/>
        </w:rPr>
        <w:t xml:space="preserve">ς για τα αφεντικά σας, που αφήνετε εκτός του κόφτη, είναι σχεδόν δέκα δισεκατομμύρια ευρώ το χρόνο και αυτά είναι τα έξοδα του κράτους που θεωρείτε ιερά και που δεν μπορείτε να τα ακουμπήσετε. </w:t>
      </w:r>
    </w:p>
    <w:p w14:paraId="16641D82" w14:textId="77777777" w:rsidR="00434732" w:rsidRDefault="00735F25">
      <w:pPr>
        <w:spacing w:after="0" w:line="600" w:lineRule="auto"/>
        <w:ind w:firstLine="720"/>
        <w:jc w:val="both"/>
        <w:rPr>
          <w:rFonts w:eastAsia="Times New Roman"/>
          <w:szCs w:val="24"/>
        </w:rPr>
      </w:pPr>
      <w:r>
        <w:rPr>
          <w:rFonts w:eastAsia="Times New Roman"/>
          <w:szCs w:val="24"/>
        </w:rPr>
        <w:lastRenderedPageBreak/>
        <w:t>Ακόμα πιο θρασύ είναι το άλλο επιχείρημά σας πως μπορούμε να π</w:t>
      </w:r>
      <w:r>
        <w:rPr>
          <w:rFonts w:eastAsia="Times New Roman"/>
          <w:szCs w:val="24"/>
        </w:rPr>
        <w:t>ανηγυρίσουμε προκαταβολικά, αφού ο κόφτης μπορεί να μην χρειαστεί, ότι θα πιάσουμε τους δημοσιονομικούς στόχους χωρίς την εφαρμογή του με τα μέτρα που έχουμε ήδη λάβει. Προσπαθείτε να ρίξετε στάχτη στα μάτια των εργαζομένων, να συγκαλύψετε πως αυτή η επιτυ</w:t>
      </w:r>
      <w:r>
        <w:rPr>
          <w:rFonts w:eastAsia="Times New Roman"/>
          <w:szCs w:val="24"/>
        </w:rPr>
        <w:t xml:space="preserve">χία σας σημαίνει πέντε έως έξι δισεκατομμύρια ευρώ επιπλέον φορολογικά έσοδα από τα λαϊκά στρώματα. </w:t>
      </w:r>
    </w:p>
    <w:p w14:paraId="16641D83" w14:textId="77777777" w:rsidR="00434732" w:rsidRDefault="00735F25">
      <w:pPr>
        <w:spacing w:after="0" w:line="600" w:lineRule="auto"/>
        <w:ind w:firstLine="720"/>
        <w:jc w:val="both"/>
        <w:rPr>
          <w:rFonts w:eastAsia="Times New Roman"/>
          <w:szCs w:val="24"/>
        </w:rPr>
      </w:pPr>
      <w:r>
        <w:rPr>
          <w:rFonts w:eastAsia="Times New Roman"/>
          <w:szCs w:val="24"/>
        </w:rPr>
        <w:t xml:space="preserve">Αυτή είναι η επιτυχία σας, η συνέχιση, η κλιμάκωση της αφαίμαξης των εργατικών λαϊκών στρωμάτων για να τροφοδοτείτε τους ομίλους με φρέσκο χρήμα. Γι’ αυτό </w:t>
      </w:r>
      <w:r>
        <w:rPr>
          <w:rFonts w:eastAsia="Times New Roman"/>
          <w:szCs w:val="24"/>
        </w:rPr>
        <w:t>άλλωστε τα πολιτικά αφεντικά και οι κονδυλοφόροι τους ζητωκραυγάζουν μαζί σας γι’ αυτό. Φέρνετε επιπλέον τεράστιες αυξήσεις στους έμμεσους φόρους. Φορολογείτε χωρίς κανένα δισταγμό την εργατική λαϊκή οικογένεια.</w:t>
      </w:r>
    </w:p>
    <w:p w14:paraId="16641D8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Σας ενδιαφέρει άραγε, κύριε Τσίπρα, κύριοι τ</w:t>
      </w:r>
      <w:r>
        <w:rPr>
          <w:rFonts w:eastAsia="Times New Roman" w:cs="Times New Roman"/>
          <w:szCs w:val="24"/>
        </w:rPr>
        <w:t>ης Κυβέρνησης, από πού θα βρεθούν αυτοί οι νέοι φόροι; Η πολιτική σας σπρώχνει ακόμα πιο βαθιά στην ανέχεια εκατοντάδες χιλιάδες οικογένειες</w:t>
      </w:r>
      <w:r>
        <w:rPr>
          <w:rFonts w:eastAsia="Times New Roman" w:cs="Times New Roman"/>
          <w:szCs w:val="24"/>
        </w:rPr>
        <w:t>,</w:t>
      </w:r>
      <w:r>
        <w:rPr>
          <w:rFonts w:eastAsia="Times New Roman" w:cs="Times New Roman"/>
          <w:szCs w:val="24"/>
        </w:rPr>
        <w:t xml:space="preserve"> που θα αναγκαστούν να σφίξουν και άλλο το ζωνάρι για να πληρώσουν τους κοινωνικά δίκαιους φόρους σας. </w:t>
      </w:r>
    </w:p>
    <w:p w14:paraId="16641D8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Το θράσος σ</w:t>
      </w:r>
      <w:r>
        <w:rPr>
          <w:rFonts w:eastAsia="Times New Roman" w:cs="Times New Roman"/>
          <w:szCs w:val="24"/>
        </w:rPr>
        <w:t xml:space="preserve">ας δεν έχει όρια. Πρώτα μειώνετε τάχα τις αντικειμενικές αξίες των ακινήτων, ισχυριζόμενοι πως αποκαθιστάτε αδικίες. Τώρα έρχεστε και μειώνετε το αφορολόγητο όριο και αυξάνετε δραστικά τις κλίμακες του ΕΝΦΙΑ. Φορολογείτε με εξαντλητικούς συντελεστές ακόμα </w:t>
      </w:r>
      <w:r>
        <w:rPr>
          <w:rFonts w:eastAsia="Times New Roman" w:cs="Times New Roman"/>
          <w:szCs w:val="24"/>
        </w:rPr>
        <w:t xml:space="preserve">και τα αγροτεμάχια. Στοχεύετε να χαρατσώσετε ακόμα περισσότερα λαϊκά νοικοκυριά με ΕΝΦΙΑ. </w:t>
      </w:r>
    </w:p>
    <w:p w14:paraId="16641D8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Δεν είστε αφελείς ούτε άσχετοι</w:t>
      </w:r>
      <w:r>
        <w:rPr>
          <w:rFonts w:eastAsia="Times New Roman" w:cs="Times New Roman"/>
          <w:szCs w:val="24"/>
        </w:rPr>
        <w:t>,</w:t>
      </w:r>
      <w:r>
        <w:rPr>
          <w:rFonts w:eastAsia="Times New Roman" w:cs="Times New Roman"/>
          <w:szCs w:val="24"/>
        </w:rPr>
        <w:t xml:space="preserve"> όπως ορισμένοι εδώ μέσα υποστηρίζουν. Η πολιτική σας δεν είναι απλά πολιτική φοροαφαίμαξης. Στοχεύει στο να επιταχυνθεί η συγκέντρωση</w:t>
      </w:r>
      <w:r>
        <w:rPr>
          <w:rFonts w:eastAsia="Times New Roman" w:cs="Times New Roman"/>
          <w:szCs w:val="24"/>
        </w:rPr>
        <w:t xml:space="preserve"> της γης και της ακίνητης ιδιοκτησίας λαϊκών οικογενειών στα χέρια μονοπωλιακών ομίλων που πληρώνουν ελάχιστο έως καθόλου φόρο κατοχής των ακινήτων. </w:t>
      </w:r>
    </w:p>
    <w:p w14:paraId="16641D8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Για να ρίξετε στάχτη στα μάτια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καθιερώνετε και φορολόγηση των ξενοδοχειακών μονάδων. Στοχεύετε να</w:t>
      </w:r>
      <w:r>
        <w:rPr>
          <w:rFonts w:eastAsia="Times New Roman" w:cs="Times New Roman"/>
          <w:szCs w:val="24"/>
        </w:rPr>
        <w:t xml:space="preserve"> υποχρεώσετε φορολογικά λαϊκές οικογένειες να πουλήσουν τα σπίτια τους και τα αγροτεμάχια που έχουν στα χωριά τους σε επενδυτικούς ομίλους. Οι δικοί σας φίλοι στην Ευρωπαϊκή Ένωση συνεχώς αναφέρουν τα υψηλά ποσοστά ιδιοκατοίκησης στην Ελλάδα ως πρόβλημα. Μ</w:t>
      </w:r>
      <w:r>
        <w:rPr>
          <w:rFonts w:eastAsia="Times New Roman" w:cs="Times New Roman"/>
          <w:szCs w:val="24"/>
        </w:rPr>
        <w:t xml:space="preserve">ε το σύστημά σας, </w:t>
      </w:r>
      <w:r>
        <w:rPr>
          <w:rFonts w:eastAsia="Times New Roman" w:cs="Times New Roman"/>
          <w:szCs w:val="24"/>
        </w:rPr>
        <w:lastRenderedPageBreak/>
        <w:t>αυτό που υπηρετείτε, θέλετε ο εργάτης να μην έχει δεσμούς με τη γη, να μπορεί να μετακινείται όπου τον έχει ανάγκη το κεφάλαιο, για να είναι ευκολότερος στις διαπραγματεύσεις, αφού εάν στερηθεί τον μισθό του δεν θα έχει και πού να μείνει,</w:t>
      </w:r>
      <w:r>
        <w:rPr>
          <w:rFonts w:eastAsia="Times New Roman" w:cs="Times New Roman"/>
          <w:szCs w:val="24"/>
        </w:rPr>
        <w:t xml:space="preserve"> για να αποδέχεται ευκολότερα τη νέα επιδείνωση που του ετοιμάζετε, μαζί με τους φίλους σας από το ΣΕΒ, οι οποίοι ξεκίνησαν την κουβέντα για νέες μειώσεις στους κλαδικούς μισθούς μέσα από την κατάργηση δώρων, επιδομάτων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r>
        <w:rPr>
          <w:rFonts w:eastAsia="Times New Roman" w:cs="Times New Roman"/>
          <w:szCs w:val="24"/>
        </w:rPr>
        <w:t xml:space="preserve"> </w:t>
      </w:r>
    </w:p>
    <w:p w14:paraId="16641D8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Τον ίδιο στόχο εξυπηρετε</w:t>
      </w:r>
      <w:r>
        <w:rPr>
          <w:rFonts w:eastAsia="Times New Roman" w:cs="Times New Roman"/>
          <w:szCs w:val="24"/>
        </w:rPr>
        <w:t xml:space="preserve">ί και η απελευθέρωση των κόκκινων δανείων στην οποία προχωράτε. Δίνετε βορά στα διάφορα επενδυτικά </w:t>
      </w:r>
      <w:r>
        <w:rPr>
          <w:rFonts w:eastAsia="Times New Roman" w:cs="Times New Roman"/>
          <w:szCs w:val="24"/>
          <w:lang w:val="en-US"/>
        </w:rPr>
        <w:t>funds</w:t>
      </w:r>
      <w:r>
        <w:rPr>
          <w:rFonts w:eastAsia="Times New Roman" w:cs="Times New Roman"/>
          <w:szCs w:val="24"/>
        </w:rPr>
        <w:t>, σε αυτούς που όταν φοράγατε την κόκκινη προβιά σας για να εξαπατήσετε το λαό, το</w:t>
      </w:r>
      <w:r>
        <w:rPr>
          <w:rFonts w:eastAsia="Times New Roman" w:cs="Times New Roman"/>
          <w:szCs w:val="24"/>
        </w:rPr>
        <w:t>υ</w:t>
      </w:r>
      <w:r>
        <w:rPr>
          <w:rFonts w:eastAsia="Times New Roman" w:cs="Times New Roman"/>
          <w:szCs w:val="24"/>
        </w:rPr>
        <w:t>ς αποκαλούσατε κοράκια των αγορών και σήμερα αποδεικνύονται βέβαια οι</w:t>
      </w:r>
      <w:r>
        <w:rPr>
          <w:rFonts w:eastAsia="Times New Roman" w:cs="Times New Roman"/>
          <w:szCs w:val="24"/>
        </w:rPr>
        <w:t xml:space="preserve"> καλύτεροι φίλοι σας. Τους δίνετε βορά τα υποθηκευμένα σπίτια εκατοντάδων χιλιάδων ανθρώπων, που αδυνατούν να αποπληρώσουν τα υπέρογκα χρέη τους, χρέη που δεν έγιναν καθόλου τυχαία. Έγιναν καθ’ υπόδειξη και κατ’ επιλογή του ίδιου σάπιου συστήματος, το οποί</w:t>
      </w:r>
      <w:r>
        <w:rPr>
          <w:rFonts w:eastAsia="Times New Roman" w:cs="Times New Roman"/>
          <w:szCs w:val="24"/>
        </w:rPr>
        <w:t xml:space="preserve">ο σήμερα υπηρετείτε με θρησκευτική ευλάβεια, για να μπορέσουν να βάλουν οι λαϊκές οικογένειες ένα κεραμίδι πάνω από το κεφάλι τους. </w:t>
      </w:r>
    </w:p>
    <w:p w14:paraId="16641D8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Και τώρα οι φίλοι σας, οι τραπεζίτες και τα κοράκια των αγορών, θα επιλέξουν όσα υποθηκευμένα ακίνητα είναι εκμεταλλεύσιμα,</w:t>
      </w:r>
      <w:r>
        <w:rPr>
          <w:rFonts w:eastAsia="Times New Roman" w:cs="Times New Roman"/>
          <w:szCs w:val="24"/>
        </w:rPr>
        <w:t xml:space="preserve"> τα ακίνητα φιλέτα θα τα πάρουν στην κατοχή τους με συνοπτικές διαδικασίες για να τα αξιοποιήσουν οι κατασκευαστικοί και οι τουριστικοί όμιλοι στην ανάπτυξη που σχεδιάζετε να φέρετε για αυτούς. </w:t>
      </w:r>
    </w:p>
    <w:p w14:paraId="16641D8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Για τα υπόλοιπα, τα </w:t>
      </w:r>
      <w:r>
        <w:rPr>
          <w:rFonts w:eastAsia="Times New Roman" w:cs="Times New Roman"/>
          <w:szCs w:val="24"/>
          <w:lang w:val="en-US"/>
        </w:rPr>
        <w:t>funds</w:t>
      </w:r>
      <w:r>
        <w:rPr>
          <w:rFonts w:eastAsia="Times New Roman" w:cs="Times New Roman"/>
          <w:szCs w:val="24"/>
        </w:rPr>
        <w:t xml:space="preserve"> θα εκβιάζουν τα υπερχρεωμένα –βέβαι</w:t>
      </w:r>
      <w:r>
        <w:rPr>
          <w:rFonts w:eastAsia="Times New Roman" w:cs="Times New Roman"/>
          <w:szCs w:val="24"/>
        </w:rPr>
        <w:t xml:space="preserve">α- λαϊκά στρώματα να καταβάλουν ό,τι έχουν και δεν έχουν, ώστε να μην χάσουν τα σπίτια τους. </w:t>
      </w:r>
    </w:p>
    <w:p w14:paraId="16641D8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Στα χαρτιά θα ήταν εύκολο να φορολογήσετε τον πραγματικό πλούτο. Να ρίξετε τα βάρη της κρίσης στο μεγάλο κεφάλαιο με μια φορολόγηση του συνόλου των κερδών του κεφ</w:t>
      </w:r>
      <w:r>
        <w:rPr>
          <w:rFonts w:eastAsia="Times New Roman" w:cs="Times New Roman"/>
          <w:szCs w:val="24"/>
        </w:rPr>
        <w:t>αλαίου, διανεμόμενων και μη διανεμόμενων, με την ονομαστικοποίηση του συνόλου των μετοχών όλων των επιχειρήσεων και τη φορολόγηση της αξίας κατοχής τους, με τη φορολόγηση εργοστασίων, πλοίων, με τη φορολόγηση του κεφαλαίου των μεγαλοκαταθετών. Αλλά αντί γι</w:t>
      </w:r>
      <w:r>
        <w:rPr>
          <w:rFonts w:eastAsia="Times New Roman" w:cs="Times New Roman"/>
          <w:szCs w:val="24"/>
        </w:rPr>
        <w:t xml:space="preserve">α φόρους για τους φίλους σας, τους μονοπωλιακούς ομίλους, </w:t>
      </w:r>
      <w:r>
        <w:rPr>
          <w:rFonts w:eastAsia="Times New Roman" w:cs="Times New Roman"/>
          <w:szCs w:val="24"/>
        </w:rPr>
        <w:lastRenderedPageBreak/>
        <w:t xml:space="preserve">τους μεγαλομετόχους τους, ετοιμάζετε νέες φοροαπαλλαγές, νέες παροχές, ακόμα περισσότερο ζεστό χρήμα. </w:t>
      </w:r>
    </w:p>
    <w:p w14:paraId="16641D8C" w14:textId="77777777" w:rsidR="00434732" w:rsidRDefault="00735F25">
      <w:pPr>
        <w:tabs>
          <w:tab w:val="left" w:pos="3189"/>
          <w:tab w:val="left" w:pos="3545"/>
          <w:tab w:val="center" w:pos="4513"/>
        </w:tabs>
        <w:spacing w:after="0" w:line="600" w:lineRule="auto"/>
        <w:ind w:firstLine="720"/>
        <w:jc w:val="both"/>
        <w:rPr>
          <w:rFonts w:eastAsia="Times New Roman" w:cs="Times New Roman"/>
          <w:szCs w:val="24"/>
        </w:rPr>
      </w:pPr>
      <w:r>
        <w:rPr>
          <w:rFonts w:eastAsia="Times New Roman" w:cs="Times New Roman"/>
          <w:szCs w:val="24"/>
        </w:rPr>
        <w:t>Κυρίες και κύριοι, τα δικά σας επιτελεία λένε πως το 2015 η παγκόσμια καπιταλιστική ανάπτυξη επ</w:t>
      </w:r>
      <w:r>
        <w:rPr>
          <w:rFonts w:eastAsia="Times New Roman" w:cs="Times New Roman"/>
          <w:szCs w:val="24"/>
        </w:rPr>
        <w:t>ιβραδύνθηκε, ενώ το 2016 ξεκίνησε με επικίνδυνα βήματα. Η ίδια η Ευρωπαϊκή Ένωση έχει προβλέψει τη θέσπιση των δημοσιονομικών συμβουλίων στην Ευρωπαϊκή Ένωση, την ευρωζώνη, τα οποία αποτελούν μέρος του σχεδίου για την παραπέρα εμβάθυνση της ΟΝΕ και της ενι</w:t>
      </w:r>
      <w:r>
        <w:rPr>
          <w:rFonts w:eastAsia="Times New Roman" w:cs="Times New Roman"/>
          <w:szCs w:val="24"/>
        </w:rPr>
        <w:t xml:space="preserve">σχυμένης δημοσιονομικής εποπτείας για όλα τα κράτη-μέλη και μάλιστα με ειδικές ρήτρες για τις χώρες που βρίσκονται σε προγράμματα διάσωσης όπως η Ελλάδα. </w:t>
      </w:r>
    </w:p>
    <w:p w14:paraId="16641D8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ίδια η Ευρωπαϊκή Ένωση έχει προβλέψει μνημόνια διαρκείας για όλα τα κράτη-μέλη της. Αυτά που θεσμοθ</w:t>
      </w:r>
      <w:r>
        <w:rPr>
          <w:rFonts w:eastAsia="Times New Roman" w:cs="Times New Roman"/>
          <w:szCs w:val="24"/>
        </w:rPr>
        <w:t xml:space="preserve">ετεί τώρα ο ΣΥΡΙΖΑ, τα έχουν αποφασίσει στην Ευρωπαϊκή Ένωση. Το δημοσιονομικό συμβούλιο και τον μηχανισμό αυτόματης περικοπής τον είχε νομοθετήσει από τον </w:t>
      </w:r>
      <w:r>
        <w:rPr>
          <w:rFonts w:eastAsia="Times New Roman" w:cs="Times New Roman"/>
          <w:szCs w:val="24"/>
        </w:rPr>
        <w:t xml:space="preserve">Ιούνιο </w:t>
      </w:r>
      <w:r>
        <w:rPr>
          <w:rFonts w:eastAsia="Times New Roman" w:cs="Times New Roman"/>
          <w:szCs w:val="24"/>
        </w:rPr>
        <w:t xml:space="preserve">του 2014 η Νέα </w:t>
      </w:r>
      <w:r>
        <w:rPr>
          <w:rFonts w:eastAsia="Times New Roman" w:cs="Times New Roman"/>
          <w:szCs w:val="24"/>
        </w:rPr>
        <w:lastRenderedPageBreak/>
        <w:t xml:space="preserve">Δημοκρατία και το ΠΑΣΟΚ και εσείς τότε τους καταγγέλλατε σε όλους τους τόνους. Είναι γραμμένα στα Πρακτικά τι λέγανε οι σημερινοί Υπουργοί σας που λένε άλλα και κάνουν τις κωλοτούμπες τώρα. </w:t>
      </w:r>
    </w:p>
    <w:p w14:paraId="16641D8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Οι εργαζόμενοι λέμε εμείς πρέπει να έχουν τα μάτια τους δεκατέσσε</w:t>
      </w:r>
      <w:r>
        <w:rPr>
          <w:rFonts w:eastAsia="Times New Roman" w:cs="Times New Roman"/>
          <w:szCs w:val="24"/>
        </w:rPr>
        <w:t>ρα. Έχουν δικαίωμα και υποχρέωση να φιλτράρουν κάθε πληροφορία, κάθε δήλωση, κάθε ομιλία που ακούνε εδώ μέσα, να μην παραμυθιάζονται, να μην υποτάσσουν τη δράση τους ανάλογα με την πολιτική του ενός ή του άλλου, να μην βρίσκονται συνέχεια σε κατάσταση πότε</w:t>
      </w:r>
      <w:r>
        <w:rPr>
          <w:rFonts w:eastAsia="Times New Roman" w:cs="Times New Roman"/>
          <w:szCs w:val="24"/>
        </w:rPr>
        <w:t xml:space="preserve"> κρύο, πότε ζέστη. </w:t>
      </w:r>
    </w:p>
    <w:p w14:paraId="16641D8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θέση και η άποψη ότι δήθεν η ακραία λιτότητα δεν είναι ιδρυτικός κανόνας της Ευρωπαϊκής Ένωσης πρέπει να καταδικαστεί σαν στάχτη στα μάτια, σαν ένα πελώριο ψέμα συγκάλυψης του ίδιου του χαρακτήρα της Ευρωπαϊκής Ένωσης. Η στάση της Ευρ</w:t>
      </w:r>
      <w:r>
        <w:rPr>
          <w:rFonts w:eastAsia="Times New Roman" w:cs="Times New Roman"/>
          <w:szCs w:val="24"/>
        </w:rPr>
        <w:t>ωπαϊκής Ένωσης δεν μεταλλάχθηκε τα χρόνια αυτά της κρίσης. Ανέκαθεν ήταν μονόδρομος μόνο για τα συμφέροντα της πλουτοκρατίας. Τόσο σε συνθήκες ανάπτυξης όσο και συνθήκες κρίσης, η Ευρωπαϊκή Ένωση αποτελεί οργανισμό στον οποίο</w:t>
      </w:r>
      <w:r>
        <w:rPr>
          <w:rFonts w:eastAsia="Times New Roman" w:cs="Times New Roman"/>
          <w:szCs w:val="24"/>
        </w:rPr>
        <w:t>ν</w:t>
      </w:r>
      <w:r>
        <w:rPr>
          <w:rFonts w:eastAsia="Times New Roman" w:cs="Times New Roman"/>
          <w:szCs w:val="24"/>
        </w:rPr>
        <w:t xml:space="preserve"> την </w:t>
      </w:r>
      <w:r>
        <w:rPr>
          <w:rFonts w:eastAsia="Times New Roman" w:cs="Times New Roman"/>
          <w:szCs w:val="24"/>
        </w:rPr>
        <w:lastRenderedPageBreak/>
        <w:t>εξουσία έχουν τα μονοπώλι</w:t>
      </w:r>
      <w:r>
        <w:rPr>
          <w:rFonts w:eastAsia="Times New Roman" w:cs="Times New Roman"/>
          <w:szCs w:val="24"/>
        </w:rPr>
        <w:t xml:space="preserve">α. Είναι ο ευρωπαϊκός χωροφύλακας –για να το πούμε αλλιώς- των κερδών των μεγάλων επιχειρηματικών ομίλων. </w:t>
      </w:r>
    </w:p>
    <w:p w14:paraId="16641D9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Ευρωπαϊκή Ένωση δεν άλλαξε στάση απέναντι και στον ελληνικό λαό, όπως κοροϊδεύει ο Πρωθυπουργός μ’ αυτά που έλεγε στην προηγούμενη συνεδρίαση. Οι Ε</w:t>
      </w:r>
      <w:r>
        <w:rPr>
          <w:rFonts w:eastAsia="Times New Roman" w:cs="Times New Roman"/>
          <w:szCs w:val="24"/>
        </w:rPr>
        <w:t>υρωπαίοι σύμμαχοι της ελληνικής Κυβέρνησης υλοποιούν στη χώρα τους τα ίδια αντιλαϊκά μέτρα. Πρώτος και καλύτερος ο Γάλλος φίλος της Κυβέρνησης σήμερα, ο Ολάντ, που έχει απέναντί του το σύνολο του γαλλικού λαού, που κινητοποιείται ενάντια στα νέα αντεργατικ</w:t>
      </w:r>
      <w:r>
        <w:rPr>
          <w:rFonts w:eastAsia="Times New Roman" w:cs="Times New Roman"/>
          <w:szCs w:val="24"/>
        </w:rPr>
        <w:t xml:space="preserve">ά μέτρα, που αφορούν βέβαια επόμενες γενιές, γιατί στόχο έχουν να εξασφαλίσουν ακόμα πιο ευέλικτο, φτηνό εργατικό δυναμικό για το μεγάλο κεφάλαιο. </w:t>
      </w:r>
    </w:p>
    <w:p w14:paraId="16641D9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Οι εργαζόμενοι στη Γαλλία στρέφονται ενάντια στον νόμο της γαλλικής </w:t>
      </w:r>
      <w:r>
        <w:rPr>
          <w:rFonts w:eastAsia="Times New Roman" w:cs="Times New Roman"/>
          <w:szCs w:val="24"/>
        </w:rPr>
        <w:t xml:space="preserve">κυβέρνησης </w:t>
      </w:r>
      <w:r>
        <w:rPr>
          <w:rFonts w:eastAsia="Times New Roman" w:cs="Times New Roman"/>
          <w:szCs w:val="24"/>
        </w:rPr>
        <w:t xml:space="preserve">που διευκολύνει δραστικά τις </w:t>
      </w:r>
      <w:r>
        <w:rPr>
          <w:rFonts w:eastAsia="Times New Roman" w:cs="Times New Roman"/>
          <w:szCs w:val="24"/>
        </w:rPr>
        <w:t>απολύσεις, διευρύνει τα περιθώρια της μεγάλης εργοδοσίας να προσαρμόσει τα ωράρια εργασίας της στις εκάστοτε ανάγκες της,</w:t>
      </w:r>
      <w:r>
        <w:rPr>
          <w:rFonts w:eastAsia="Times New Roman" w:cs="Times New Roman"/>
          <w:szCs w:val="24"/>
        </w:rPr>
        <w:t xml:space="preserve"> </w:t>
      </w:r>
      <w:r>
        <w:rPr>
          <w:rFonts w:eastAsia="Times New Roman" w:cs="Times New Roman"/>
          <w:szCs w:val="24"/>
        </w:rPr>
        <w:t>στη λογική της διευθέτησης ωρών εργασίας, όπως έχει γίνει και σε άλλες χώρες και στην Ελλάδα. Αναβαθμίζει τις επιχειρησιακές συμβάσεις</w:t>
      </w:r>
      <w:r>
        <w:rPr>
          <w:rFonts w:eastAsia="Times New Roman" w:cs="Times New Roman"/>
          <w:szCs w:val="24"/>
        </w:rPr>
        <w:t xml:space="preserve"> εργασίας αχρηστεύοντας </w:t>
      </w:r>
      <w:r>
        <w:rPr>
          <w:rFonts w:eastAsia="Times New Roman" w:cs="Times New Roman"/>
          <w:szCs w:val="24"/>
        </w:rPr>
        <w:lastRenderedPageBreak/>
        <w:t xml:space="preserve">ουσιαστικά τις κλαδικές συλλογικές συμβάσεις εργασίας. Και αυτό το αντεργατικό έκτρωμα η Κυβέρνηση Ολάντ δεν θα το περάσει από τη Βουλή, αφού θα το νομοθετήσει με προεδρικά διατάγματα. </w:t>
      </w:r>
    </w:p>
    <w:p w14:paraId="16641D9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«Μ’ όποιον δάσκαλο καθίσεις, τέτοια γράμματα θ</w:t>
      </w:r>
      <w:r>
        <w:rPr>
          <w:rFonts w:eastAsia="Times New Roman" w:cs="Times New Roman"/>
          <w:szCs w:val="24"/>
        </w:rPr>
        <w:t xml:space="preserve">α μάθεις», κύριε Τσίπρα. Γι’ αυτό ο Ολάντ αλλά και οι υπόλοιποι στην Ευρωπαϊκή Ένωση, ο Σόιμπλε, το μεγάλο κεφάλαιο, δίνουν τα εύσημά τους τώρα στην Κυβέρνηση. Γι’ αυτό σας στηρίζουν, αφού υλοποιείτε και ψηφίζετε όλα τα μέτρα που εισηγούνται αυτοί και από </w:t>
      </w:r>
      <w:r>
        <w:rPr>
          <w:rFonts w:eastAsia="Times New Roman" w:cs="Times New Roman"/>
          <w:szCs w:val="24"/>
        </w:rPr>
        <w:t xml:space="preserve">κοινού βέβαια στο </w:t>
      </w:r>
      <w:r>
        <w:rPr>
          <w:rFonts w:eastAsia="Times New Roman" w:cs="Times New Roman"/>
          <w:szCs w:val="24"/>
          <w:lang w:val="en-US"/>
        </w:rPr>
        <w:t>Eurogroup</w:t>
      </w:r>
      <w:r>
        <w:rPr>
          <w:rFonts w:eastAsia="Times New Roman" w:cs="Times New Roman"/>
          <w:szCs w:val="24"/>
        </w:rPr>
        <w:t xml:space="preserve"> μετά τα αποφασίζετε και εσείς. </w:t>
      </w:r>
    </w:p>
    <w:p w14:paraId="16641D9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προωθείτε το νέο ΤΑΙΠΕΔ, με το οποίο παραδίδετε στα ντόπια και ξένα μονοπώλια ακίνητα φιλέτα και κρατικές επιχειρήσεις. Στόχος σας είναι να δημιουργήσετε νέα πεδία κερδοφορίας γ</w:t>
      </w:r>
      <w:r>
        <w:rPr>
          <w:rFonts w:eastAsia="Times New Roman" w:cs="Times New Roman"/>
          <w:szCs w:val="24"/>
        </w:rPr>
        <w:t xml:space="preserve">ια τα υπερσυσσωρευμένα κεφάλαιά τους. Νέες απώλειες θα έχουν μόνο τα φτωχά λαϊκά στρώματα, που θα πληρώνουν ακόμα πιο αυξημένο το νερό, τις μεταφορές, τις συγκοινωνίες. </w:t>
      </w:r>
    </w:p>
    <w:p w14:paraId="16641D9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Αλήθεια, κύριοι της Κυβέρνησης, θα μειωθεί ή θα αυξηθεί το αεροπορικό εισιτήριο, για π</w:t>
      </w:r>
      <w:r>
        <w:rPr>
          <w:rFonts w:eastAsia="Times New Roman" w:cs="Times New Roman"/>
          <w:szCs w:val="24"/>
        </w:rPr>
        <w:t>αράδειγμα, με την ιδιωτικοποίηση των αεροδρομίων στην οποία προχωρήσατε; Σε όλα αυτά μας απαντάτε πως έρχεται το νέο ΕΣΠΑ, πως θα πέσουν στην αγορά 2 δισεκατομμύρια ευρώ μέσα στο 2016 και πως εξασφαλίζετε 5 δισεκατομμύρια πρόσθετους πόρους από τους δανειστ</w:t>
      </w:r>
      <w:r>
        <w:rPr>
          <w:rFonts w:eastAsia="Times New Roman" w:cs="Times New Roman"/>
          <w:szCs w:val="24"/>
        </w:rPr>
        <w:t xml:space="preserve">ές για την αποπληρωμή των ληξιπρόθεσμων οφειλών. </w:t>
      </w:r>
    </w:p>
    <w:p w14:paraId="16641D9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Ποιον κοροϊδεύετε άραγε; Η μερίδα του λέοντος του νέου ΕΣΠΑ αφορά τους φίλους σας, τους ομίλους, τους μεγαλομετόχους τους. Οι πόροι του ΕΣΠΑ πηγαίνουν σε μεγάλα έργα που τη μια τα βαφτίζετε υποδομές, την άλ</w:t>
      </w:r>
      <w:r>
        <w:rPr>
          <w:rFonts w:eastAsia="Times New Roman" w:cs="Times New Roman"/>
          <w:szCs w:val="24"/>
        </w:rPr>
        <w:t xml:space="preserve">λη προστασία του περιβάλλοντος, την τρίτη επιχειρηματικότητα. </w:t>
      </w:r>
    </w:p>
    <w:p w14:paraId="16641D96" w14:textId="77777777" w:rsidR="00434732" w:rsidRDefault="00735F25">
      <w:pPr>
        <w:spacing w:after="0" w:line="600" w:lineRule="auto"/>
        <w:ind w:firstLine="720"/>
        <w:jc w:val="both"/>
        <w:rPr>
          <w:rFonts w:eastAsia="Times New Roman"/>
          <w:szCs w:val="24"/>
        </w:rPr>
      </w:pPr>
      <w:r>
        <w:rPr>
          <w:rFonts w:eastAsia="Times New Roman"/>
          <w:szCs w:val="24"/>
        </w:rPr>
        <w:t>Ισχυρίζεστε πως τα προβλήματα των εργαζομένων θα λυθούν από την καπιταλιστική ανάπτυξη. Κοροϊδεύετε διπλά. Από πουθενά δεν προκύπτει πως η οικονομία της Ελλάδας θα απογειωθεί γρήγορα την επόμεν</w:t>
      </w:r>
      <w:r>
        <w:rPr>
          <w:rFonts w:eastAsia="Times New Roman"/>
          <w:szCs w:val="24"/>
        </w:rPr>
        <w:t>η περίοδο, ακόμα περισσότερο αν σκεφτεί κανείς τα αρνητικά σημάδια που φαίνονται στη διεθνή οικονομία και το πόσο ανοιχτή είναι η ελληνική καπιταλιστική οικονομία σε τέτοιες διεθνείς εξελίξεις.</w:t>
      </w:r>
    </w:p>
    <w:p w14:paraId="16641D97" w14:textId="77777777" w:rsidR="00434732" w:rsidRDefault="00735F25">
      <w:pPr>
        <w:spacing w:after="0" w:line="600" w:lineRule="auto"/>
        <w:ind w:firstLine="720"/>
        <w:jc w:val="both"/>
        <w:rPr>
          <w:rFonts w:eastAsia="Times New Roman"/>
          <w:szCs w:val="24"/>
        </w:rPr>
      </w:pPr>
      <w:r>
        <w:rPr>
          <w:rFonts w:eastAsia="Times New Roman"/>
          <w:szCs w:val="24"/>
        </w:rPr>
        <w:lastRenderedPageBreak/>
        <w:t xml:space="preserve">Όμως, ας κάνουμε τον δικηγόρο του διαβόλου. Ας υποθέσουμε ότι </w:t>
      </w:r>
      <w:r>
        <w:rPr>
          <w:rFonts w:eastAsia="Times New Roman"/>
          <w:szCs w:val="24"/>
        </w:rPr>
        <w:t>η περιβόητη ανάπτυξή σας έρχεται και, μάλιστα, ταχύτατα, όπως λέτε. Τι θα κερδίσουν οι εργαζόμενοι; Αυτό πρέπει να αφορά όλους. Θα πάρουν πίσω τις εργασιακές σχέσεις, τους μισθούς που έχασαν, την εξαντλητική φορολογία στην οποία τους υποβάλλετε;</w:t>
      </w:r>
    </w:p>
    <w:p w14:paraId="16641D98" w14:textId="77777777" w:rsidR="00434732" w:rsidRDefault="00735F25">
      <w:pPr>
        <w:spacing w:after="0" w:line="600" w:lineRule="auto"/>
        <w:ind w:firstLine="720"/>
        <w:jc w:val="both"/>
        <w:rPr>
          <w:rFonts w:eastAsia="Times New Roman"/>
          <w:szCs w:val="24"/>
        </w:rPr>
      </w:pPr>
      <w:r>
        <w:rPr>
          <w:rFonts w:eastAsia="Times New Roman"/>
          <w:szCs w:val="24"/>
        </w:rPr>
        <w:t>Οι φίλοι σ</w:t>
      </w:r>
      <w:r>
        <w:rPr>
          <w:rFonts w:eastAsia="Times New Roman"/>
          <w:szCs w:val="24"/>
        </w:rPr>
        <w:t>ας στον ΣΕΒ ζητούν διάλυση συλλογικών συμβάσεων εργασίας, μειώσεις μισθών, κατάργηση επιδομάτων. Η ανάπτυξή σας περνά μέσα από την αύξηση του βαθμού εκμετάλλευσης των εργαζομένων. Η υπόσχεση για προσέλκυση επενδύσεων που θα φέρουν δουλειές, είναι υποσχέσει</w:t>
      </w:r>
      <w:r>
        <w:rPr>
          <w:rFonts w:eastAsia="Times New Roman"/>
          <w:szCs w:val="24"/>
        </w:rPr>
        <w:t>ς πως κανένας αντιλαϊκός νόμος απ’ αυτούς που έχουν ψηφιστεί εδώ μέσα δεν θα καταργηθεί. Κυρίως είναι υποσχέσεις στο κεφάλαιο για την ολόπλευρη στήριξή του.</w:t>
      </w:r>
    </w:p>
    <w:p w14:paraId="16641D99" w14:textId="77777777" w:rsidR="00434732" w:rsidRDefault="00735F25">
      <w:pPr>
        <w:spacing w:after="0" w:line="600" w:lineRule="auto"/>
        <w:ind w:firstLine="720"/>
        <w:jc w:val="both"/>
        <w:rPr>
          <w:rFonts w:eastAsia="Times New Roman"/>
          <w:szCs w:val="24"/>
        </w:rPr>
      </w:pPr>
      <w:r>
        <w:rPr>
          <w:rFonts w:eastAsia="Times New Roman"/>
          <w:szCs w:val="28"/>
        </w:rPr>
        <w:t>Κυρίες και κύριοι, όσον αφορά τις περίφημες ιδιωτικοποιήσεις</w:t>
      </w:r>
      <w:r>
        <w:rPr>
          <w:rFonts w:eastAsia="Times New Roman"/>
          <w:szCs w:val="24"/>
        </w:rPr>
        <w:t>, σήμερα σε όλον τον καπιταλιστικό κόσμ</w:t>
      </w:r>
      <w:r>
        <w:rPr>
          <w:rFonts w:eastAsia="Times New Roman"/>
          <w:szCs w:val="24"/>
        </w:rPr>
        <w:t xml:space="preserve">ο, ανεξάρτητα από τη μορφή, είναι γενικό το χαρακτηριστικό της μείωσης της κρατικής συμμετοχής. </w:t>
      </w:r>
      <w:r>
        <w:rPr>
          <w:rFonts w:eastAsia="Times New Roman"/>
          <w:szCs w:val="24"/>
        </w:rPr>
        <w:lastRenderedPageBreak/>
        <w:t>Οι αποκρατικοποιήσεις έχουν έδαφός τους την απελευθέρωση στις αγορές, υπηρετούν τη συγκέντρωση και συγκεντροποίηση του κεφαλαίου, σε συνθήκες βέβαια εδώ της ευρ</w:t>
      </w:r>
      <w:r>
        <w:rPr>
          <w:rFonts w:eastAsia="Times New Roman"/>
          <w:szCs w:val="24"/>
        </w:rPr>
        <w:t>ωενωσιακής αγοράς.</w:t>
      </w:r>
    </w:p>
    <w:p w14:paraId="16641D9A" w14:textId="77777777" w:rsidR="00434732" w:rsidRDefault="00735F25">
      <w:pPr>
        <w:spacing w:after="0" w:line="600" w:lineRule="auto"/>
        <w:ind w:firstLine="720"/>
        <w:jc w:val="both"/>
        <w:rPr>
          <w:rFonts w:eastAsia="Times New Roman"/>
          <w:szCs w:val="24"/>
        </w:rPr>
      </w:pPr>
      <w:r>
        <w:rPr>
          <w:rFonts w:eastAsia="Times New Roman"/>
          <w:szCs w:val="24"/>
        </w:rPr>
        <w:t>Ο κρατικός επιχειρηματικός τομέας δεν αποτελεί μόνιμη κατάσταση, αλλιώς θα αντιστρατευόταν και την καπιταλιστική παραγωγή. Προετοιμάζει το έδαφος της καπιταλιστικής συσσώρευσης εκεί όπου απαιτούνται μεγάλα κεφάλαια με πολύ μεγάλο κίνδυνο</w:t>
      </w:r>
      <w:r>
        <w:rPr>
          <w:rFonts w:eastAsia="Times New Roman"/>
          <w:szCs w:val="24"/>
        </w:rPr>
        <w:t xml:space="preserve"> στο κέρδος, όπως στις υποδομές, στην ενέργεια και σε άλλους τομείς.</w:t>
      </w:r>
    </w:p>
    <w:p w14:paraId="16641D9B" w14:textId="77777777" w:rsidR="00434732" w:rsidRDefault="00735F25">
      <w:pPr>
        <w:spacing w:after="0" w:line="600" w:lineRule="auto"/>
        <w:ind w:firstLine="720"/>
        <w:jc w:val="both"/>
        <w:rPr>
          <w:rFonts w:eastAsia="Times New Roman"/>
          <w:szCs w:val="24"/>
        </w:rPr>
      </w:pPr>
      <w:r>
        <w:rPr>
          <w:rFonts w:eastAsia="Times New Roman"/>
          <w:szCs w:val="24"/>
        </w:rPr>
        <w:t>Οι αποκρατικοποιήσεις δίνουν την ευκαιρία στους εργαζόμενους να κατανοήσουν καλύτερα πώς πρέπει να βλέπουν από τη δική τους σκοπιά των δικών τους συμφερόντων το ζήτημα της ανάγκης κοινωνι</w:t>
      </w:r>
      <w:r>
        <w:rPr>
          <w:rFonts w:eastAsia="Times New Roman"/>
          <w:szCs w:val="24"/>
        </w:rPr>
        <w:t>κοποίησης σήμερα της παραγωγής, τον χαρακτήρα και τον ρόλο του σημερινού δημόσιου τομέα. Ακόμα και αν μία επιχείρηση μείνει στο κράτος ή επανέλθει στο κράτος για διάφορους λόγους, δεν πρόκειται για κα</w:t>
      </w:r>
      <w:r>
        <w:rPr>
          <w:rFonts w:eastAsia="Times New Roman"/>
          <w:szCs w:val="24"/>
        </w:rPr>
        <w:t>μ</w:t>
      </w:r>
      <w:r>
        <w:rPr>
          <w:rFonts w:eastAsia="Times New Roman"/>
          <w:szCs w:val="24"/>
        </w:rPr>
        <w:t>μία πραγματική λύση του προβλήματος και για δικαίωση τω</w:t>
      </w:r>
      <w:r>
        <w:rPr>
          <w:rFonts w:eastAsia="Times New Roman"/>
          <w:szCs w:val="24"/>
        </w:rPr>
        <w:t xml:space="preserve">ν αγώνων τους, γιατί οι συνέπειες </w:t>
      </w:r>
      <w:r>
        <w:rPr>
          <w:rFonts w:eastAsia="Times New Roman"/>
          <w:szCs w:val="24"/>
        </w:rPr>
        <w:lastRenderedPageBreak/>
        <w:t>γι’ αυτούς στο βαθμό εκμετάλλευσης και στην ανατροπή εργασιακών σχέσεων ή στην κοινωνική τους ασφάλιση,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θα εξακολουθούν να υπάρχουν και θα έρχονται, βέβαια και καινούργια μέτρα. </w:t>
      </w:r>
    </w:p>
    <w:p w14:paraId="16641D9C" w14:textId="77777777" w:rsidR="00434732" w:rsidRDefault="00735F25">
      <w:pPr>
        <w:spacing w:after="0" w:line="600" w:lineRule="auto"/>
        <w:ind w:firstLine="720"/>
        <w:jc w:val="both"/>
        <w:rPr>
          <w:rFonts w:eastAsia="Times New Roman"/>
          <w:szCs w:val="24"/>
        </w:rPr>
      </w:pPr>
      <w:r>
        <w:rPr>
          <w:rFonts w:eastAsia="Times New Roman"/>
          <w:szCs w:val="24"/>
        </w:rPr>
        <w:t xml:space="preserve">Ακόμα, δηλαδή και αν κάποιες </w:t>
      </w:r>
      <w:r>
        <w:rPr>
          <w:rFonts w:eastAsia="Times New Roman"/>
          <w:szCs w:val="24"/>
        </w:rPr>
        <w:t>επιχειρήσεις μείνουν κρατικές, δεν είναι δυνατόν να ανατραπεί η γενική τάση, αφού αυτή αφορά όχι επιμέρους επιλογές της σημερινής Κυβέρνησης ή των προηγούμενων κυβερνήσεων, αλλά το ίδιο το καπιταλιστικό σύστημα. Η διαπλοκή με το ιδιωτικό κεφάλαιο, είτε ελλ</w:t>
      </w:r>
      <w:r>
        <w:rPr>
          <w:rFonts w:eastAsia="Times New Roman"/>
          <w:szCs w:val="24"/>
        </w:rPr>
        <w:t>ηνικό, είτε ξένο, είναι δεδομένη, όπως δεδομένη είναι και η απελευθέρωση της αγοράς και άλλα.</w:t>
      </w:r>
    </w:p>
    <w:p w14:paraId="16641D9D" w14:textId="77777777" w:rsidR="00434732" w:rsidRDefault="00735F25">
      <w:pPr>
        <w:spacing w:after="0" w:line="600" w:lineRule="auto"/>
        <w:ind w:firstLine="720"/>
        <w:jc w:val="both"/>
        <w:rPr>
          <w:rFonts w:eastAsia="Times New Roman"/>
          <w:szCs w:val="24"/>
        </w:rPr>
      </w:pPr>
      <w:r>
        <w:rPr>
          <w:rFonts w:eastAsia="Times New Roman"/>
          <w:szCs w:val="24"/>
        </w:rPr>
        <w:t xml:space="preserve">Όμως και η Νέα Δημοκρατία και τα άλλα κόμματα κινούνται ακριβώς στην ίδια κατεύθυνση. Αυτό το σύστημα και τις επιλογές της </w:t>
      </w:r>
      <w:r>
        <w:rPr>
          <w:rFonts w:eastAsia="Times New Roman"/>
          <w:szCs w:val="28"/>
        </w:rPr>
        <w:t>Ευρωπαϊκής Ένωσης</w:t>
      </w:r>
      <w:r>
        <w:rPr>
          <w:rFonts w:eastAsia="Times New Roman"/>
          <w:szCs w:val="24"/>
        </w:rPr>
        <w:t xml:space="preserve"> υπηρετούν. Η κριτική </w:t>
      </w:r>
      <w:r>
        <w:rPr>
          <w:rFonts w:eastAsia="Times New Roman"/>
          <w:szCs w:val="24"/>
        </w:rPr>
        <w:t>είναι σε επιμέρους πλευρές. Γι’ αυτό, πότε εστιάζουν στο τίμημα μόνο αυτών των αποκρατικοποιήσεων, πότε βρίσκουν ένα-δυο διεφθαρμένους, λαμόγια, για να συζητάμε εδώ μέσα ό,τι άλλο εκτός απ’ αυτά τα ουσιαστικά, για τα οποία σηκώνουν το χέρι τους όλοι εδώ μέ</w:t>
      </w:r>
      <w:r>
        <w:rPr>
          <w:rFonts w:eastAsia="Times New Roman"/>
          <w:szCs w:val="24"/>
        </w:rPr>
        <w:t>σα –οι Βουλευτές σας κυρίως σήμερα- και υπερψηφίζουν μέσα σ’ αυτή τη Βουλή, για να ματώνει πάλι ο ελληνικός λαός, να υποφέρουν οι εργαζόμενοι, η φτωχολογιά.</w:t>
      </w:r>
    </w:p>
    <w:p w14:paraId="16641D9E" w14:textId="77777777" w:rsidR="00434732" w:rsidRDefault="00735F25">
      <w:pPr>
        <w:spacing w:after="0" w:line="600" w:lineRule="auto"/>
        <w:ind w:firstLine="720"/>
        <w:jc w:val="both"/>
        <w:rPr>
          <w:rFonts w:eastAsia="Times New Roman"/>
          <w:szCs w:val="24"/>
        </w:rPr>
      </w:pPr>
      <w:r>
        <w:rPr>
          <w:rFonts w:eastAsia="Times New Roman"/>
          <w:szCs w:val="24"/>
        </w:rPr>
        <w:lastRenderedPageBreak/>
        <w:t>Κυρίες και κύριοι, στη Θεσσαλονίκη πριν από λίγες ημέρες έγιναν τα εγκαίνια της κατασκευής του Διαδ</w:t>
      </w:r>
      <w:r>
        <w:rPr>
          <w:rFonts w:eastAsia="Times New Roman"/>
          <w:szCs w:val="24"/>
        </w:rPr>
        <w:t xml:space="preserve">ριατικού Αγωγού φυσικού αερίου, του ΤΑΡ, παρουσία των </w:t>
      </w:r>
      <w:r>
        <w:rPr>
          <w:rFonts w:eastAsia="Times New Roman"/>
          <w:szCs w:val="24"/>
        </w:rPr>
        <w:t xml:space="preserve">αρχηγών </w:t>
      </w:r>
      <w:r>
        <w:rPr>
          <w:rFonts w:eastAsia="Times New Roman"/>
          <w:szCs w:val="24"/>
        </w:rPr>
        <w:t>των κρατών διέλευσης. Η παρουσία στα εγκαίνια των εκπροσώπων της Κομισιόν και των Ηνωμένων Πολιτειών της Αμερικής δείχνει πως η κατασκευή ενεργειακών υποδομών, εκείνων δηλαδή των αρτηριών της εν</w:t>
      </w:r>
      <w:r>
        <w:rPr>
          <w:rFonts w:eastAsia="Times New Roman"/>
          <w:szCs w:val="24"/>
        </w:rPr>
        <w:t xml:space="preserve">έργειας –όπως τις αποκαλούν- που είναι αναγκαίες για να κινηθούν και τα γρανάζια της καπιταλιστικής οικονομίας, συνδέεται με τη συνεχιζόμενη διαπάλη για το ποιος θα ελέγξει τα ενεργειακά αποθέματα, τους δρόμους μεταφοράς τους, τα μερίδια των αγορών. </w:t>
      </w:r>
    </w:p>
    <w:p w14:paraId="16641D9F" w14:textId="77777777" w:rsidR="00434732" w:rsidRDefault="00735F25">
      <w:pPr>
        <w:spacing w:after="0" w:line="600" w:lineRule="auto"/>
        <w:ind w:firstLine="720"/>
        <w:jc w:val="both"/>
        <w:rPr>
          <w:rFonts w:eastAsia="Times New Roman"/>
          <w:szCs w:val="24"/>
        </w:rPr>
      </w:pPr>
      <w:r>
        <w:rPr>
          <w:rFonts w:eastAsia="Times New Roman"/>
          <w:szCs w:val="24"/>
        </w:rPr>
        <w:t xml:space="preserve">Αυτό </w:t>
      </w:r>
      <w:r>
        <w:rPr>
          <w:rFonts w:eastAsia="Times New Roman"/>
          <w:szCs w:val="24"/>
        </w:rPr>
        <w:t>δείχνει η παρουσία των εκπροσώπων αυτών των ιμπεριαλιστικών δυνάμεων στα εγκαίνια, όταν είναι γνωστό ότι οι ίδιες αυτές οι δυνάμεις έκαναν τα πάντα για να μπλοκάρουν τα ανάλογα ρωσικά ενεργειακά σχέδια στα Βαλκάνια για την απεξάρτηση, όπως ισχυρίζονται, τη</w:t>
      </w:r>
      <w:r>
        <w:rPr>
          <w:rFonts w:eastAsia="Times New Roman"/>
          <w:szCs w:val="24"/>
        </w:rPr>
        <w:t>ς Ευρωπαϊκής Ένωσης από τη Ρωσία.</w:t>
      </w:r>
    </w:p>
    <w:p w14:paraId="16641DA0" w14:textId="77777777" w:rsidR="00434732" w:rsidRDefault="00735F25">
      <w:pPr>
        <w:spacing w:after="0" w:line="600" w:lineRule="auto"/>
        <w:ind w:firstLine="720"/>
        <w:jc w:val="both"/>
        <w:rPr>
          <w:rFonts w:eastAsia="Times New Roman"/>
          <w:szCs w:val="24"/>
        </w:rPr>
      </w:pPr>
      <w:r>
        <w:rPr>
          <w:rFonts w:eastAsia="Times New Roman"/>
          <w:szCs w:val="24"/>
        </w:rPr>
        <w:lastRenderedPageBreak/>
        <w:t>Είναι γνωστό άλλωστε ότι οι Ηνωμένες Πολιτείες έχουν στόχο την μείωση της ενεργειακής εξάρτησης της Ευρώπης από τη Ρωσία, καθώς και την αποδυνάμωση της σχέσης Γερμανίας - Ρωσίας και μέσα από την κλιμάκωση της αντιπαράθεσης</w:t>
      </w:r>
      <w:r>
        <w:rPr>
          <w:rFonts w:eastAsia="Times New Roman"/>
          <w:szCs w:val="24"/>
        </w:rPr>
        <w:t xml:space="preserve"> στην Ουκρανία. Μέρος, βέβαια, αυτού του ιμπεριαλιστικού σκυλοκαβγά εδώ που τα λέμε, είδαμε για μια ακόμα χρονιά και στην πρόσφατη φετινή ξεφτίλα της </w:t>
      </w:r>
      <w:r>
        <w:rPr>
          <w:rFonts w:eastAsia="Times New Roman"/>
          <w:szCs w:val="24"/>
          <w:lang w:val="en-US"/>
        </w:rPr>
        <w:t>EUROVISION</w:t>
      </w:r>
      <w:r>
        <w:rPr>
          <w:rFonts w:eastAsia="Times New Roman"/>
          <w:szCs w:val="24"/>
        </w:rPr>
        <w:t>.</w:t>
      </w:r>
    </w:p>
    <w:p w14:paraId="16641DA1" w14:textId="77777777" w:rsidR="00434732" w:rsidRDefault="00735F25">
      <w:pPr>
        <w:spacing w:after="0" w:line="600" w:lineRule="auto"/>
        <w:ind w:firstLine="720"/>
        <w:jc w:val="both"/>
        <w:rPr>
          <w:rFonts w:eastAsia="Times New Roman"/>
          <w:szCs w:val="24"/>
        </w:rPr>
      </w:pPr>
      <w:r>
        <w:rPr>
          <w:rFonts w:eastAsia="Times New Roman"/>
          <w:szCs w:val="24"/>
        </w:rPr>
        <w:t xml:space="preserve">Βέβαια, από την κατασκευή του </w:t>
      </w:r>
      <w:r>
        <w:rPr>
          <w:rFonts w:eastAsia="Times New Roman"/>
          <w:szCs w:val="24"/>
          <w:lang w:val="en-US"/>
        </w:rPr>
        <w:t>TAP</w:t>
      </w:r>
      <w:r>
        <w:rPr>
          <w:rFonts w:eastAsia="Times New Roman"/>
          <w:szCs w:val="24"/>
        </w:rPr>
        <w:t xml:space="preserve"> ωφελημένοι θα βγουν οι επιχειρηματικοί όμιλοι και όχι οι εργαζόμενοι. Έτσι συμβαίνει σε αυτό εδώ το σύστημα. Αυτό το αναγνωρίζουν όλοι, εκτός βέβαια από διάφορους καιροσκόπους οπορτουνιστές δεξιούς και αριστερούς, κατ’ όνομα κομμουνιστές άλλους και αριστε</w:t>
      </w:r>
      <w:r>
        <w:rPr>
          <w:rFonts w:eastAsia="Times New Roman"/>
          <w:szCs w:val="24"/>
        </w:rPr>
        <w:t>ρούς, που βγάζουν φλύκταινες όταν ακούνε το ΚΚΕ να λέει καθαρά, ξάστερα ότι μόνον όταν ο λαός κατακτήσει πραγματικά την δική του εξουσία μπορεί να διασφαλίσει πλέρια και σε σωστή βάση την αμοιβαία επωφελή διακρατική συνεργασία στον ενεργειακό τομέα για την</w:t>
      </w:r>
      <w:r>
        <w:rPr>
          <w:rFonts w:eastAsia="Times New Roman"/>
          <w:szCs w:val="24"/>
        </w:rPr>
        <w:t xml:space="preserve"> ικανοποίηση των λαϊκών αναγκών.</w:t>
      </w:r>
    </w:p>
    <w:p w14:paraId="16641DA2" w14:textId="77777777" w:rsidR="00434732" w:rsidRDefault="00735F25">
      <w:pPr>
        <w:spacing w:after="0" w:line="600" w:lineRule="auto"/>
        <w:ind w:firstLine="720"/>
        <w:jc w:val="both"/>
        <w:rPr>
          <w:rFonts w:eastAsia="Times New Roman"/>
          <w:szCs w:val="24"/>
        </w:rPr>
      </w:pPr>
      <w:r>
        <w:rPr>
          <w:rFonts w:eastAsia="Times New Roman"/>
          <w:szCs w:val="24"/>
        </w:rPr>
        <w:t xml:space="preserve">Στην πραγματικότητα μόνο όταν έχεις χαράξει ένα ριζικά διαφορετικό δρόμο ανάπτυξης με κοινωνικοποίηση των εγχώριων πηγών ενέργειας και υποδομών, με την αποδέσμευση από Ευρωπαϊκή Ένωση </w:t>
      </w:r>
      <w:r>
        <w:rPr>
          <w:rFonts w:eastAsia="Times New Roman"/>
          <w:szCs w:val="24"/>
        </w:rPr>
        <w:lastRenderedPageBreak/>
        <w:t>και ΝΑΤΟ τέτοια έργα μπορούν να αξιοποι</w:t>
      </w:r>
      <w:r>
        <w:rPr>
          <w:rFonts w:eastAsia="Times New Roman"/>
          <w:szCs w:val="24"/>
        </w:rPr>
        <w:t>ούνται με γνώμονα την λαϊκή ευημερία και όχι την κερδοφορία του κεφαλαίου και εκτός των άλλων να μην είναι και εστία ενδοϊμπεριαλιστικών αντιθέσεων και ανταγωνισμών.</w:t>
      </w:r>
    </w:p>
    <w:p w14:paraId="16641DA3" w14:textId="77777777" w:rsidR="00434732" w:rsidRDefault="00735F25">
      <w:pPr>
        <w:spacing w:after="0" w:line="600" w:lineRule="auto"/>
        <w:ind w:firstLine="720"/>
        <w:jc w:val="both"/>
        <w:rPr>
          <w:rFonts w:eastAsia="Times New Roman"/>
          <w:szCs w:val="24"/>
        </w:rPr>
      </w:pPr>
      <w:r>
        <w:rPr>
          <w:rFonts w:eastAsia="Times New Roman"/>
          <w:szCs w:val="24"/>
        </w:rPr>
        <w:t xml:space="preserve">Τα εγκαίνια του </w:t>
      </w:r>
      <w:r>
        <w:rPr>
          <w:rFonts w:eastAsia="Times New Roman"/>
          <w:szCs w:val="24"/>
          <w:lang w:val="en-US"/>
        </w:rPr>
        <w:t>TAP</w:t>
      </w:r>
      <w:r>
        <w:rPr>
          <w:rFonts w:eastAsia="Times New Roman"/>
          <w:szCs w:val="24"/>
        </w:rPr>
        <w:t xml:space="preserve"> δείχνουν ακόμα το πόσο έωλες ήταν οι εκτιμήσεις εκείνων που υπόσχονταν</w:t>
      </w:r>
      <w:r>
        <w:rPr>
          <w:rFonts w:eastAsia="Times New Roman"/>
          <w:szCs w:val="24"/>
        </w:rPr>
        <w:t xml:space="preserve"> πως τέτοια έργα θα γίνουν αντικειμενικά παράγοντες για τη σταθερότητα, την ασφάλεια, την ειρήνη των χωρών που εμπλέκονται σε αυτούς. Στο έργο εμπλέκονται Ελλάδα, Αλβανία, όμως αυτό δεν στάθηκε αιτία για να λυθούν τα προβλήματα στις ελληνοαλβανικές σχέσεις</w:t>
      </w:r>
      <w:r>
        <w:rPr>
          <w:rFonts w:eastAsia="Times New Roman"/>
          <w:szCs w:val="24"/>
        </w:rPr>
        <w:t xml:space="preserve">. Αναφέρομαι εδώ στα ζητήματα της ΑΟΖ. </w:t>
      </w:r>
    </w:p>
    <w:p w14:paraId="16641DA4" w14:textId="77777777" w:rsidR="00434732" w:rsidRDefault="00735F25">
      <w:pPr>
        <w:spacing w:after="0" w:line="600" w:lineRule="auto"/>
        <w:ind w:firstLine="720"/>
        <w:jc w:val="both"/>
        <w:rPr>
          <w:rFonts w:eastAsia="Times New Roman"/>
          <w:szCs w:val="24"/>
        </w:rPr>
      </w:pPr>
      <w:r>
        <w:rPr>
          <w:rFonts w:eastAsia="Times New Roman"/>
          <w:szCs w:val="24"/>
        </w:rPr>
        <w:t xml:space="preserve">Αντίθετα, όλες οι ενδείξεις δείχνουν πως κινούμαστε το τελευταίο διάστημα στην αύξηση αμφισβητήσεων τέτοιου είδους. Στο έργο εμπλέκονται Ελλάδα και Τουρκία βέβαια. Όμως, αυτό δεν στάθηκε ικανό </w:t>
      </w:r>
      <w:r>
        <w:rPr>
          <w:rFonts w:eastAsia="Times New Roman"/>
          <w:szCs w:val="24"/>
        </w:rPr>
        <w:lastRenderedPageBreak/>
        <w:t xml:space="preserve">να επιλύσει προβλήματα </w:t>
      </w:r>
      <w:r>
        <w:rPr>
          <w:rFonts w:eastAsia="Times New Roman"/>
          <w:szCs w:val="24"/>
        </w:rPr>
        <w:t>στις ελληνοτουρκικές σχέσεις. Δεν στάθηκε ικανό να ανατρέψει την προκλητικότητα με την οποία η αστική τάξη της Τουρκίας υπό την ηγεσία του Ερντογάν εντείνει τις παραβιάσεις του ελληνικού εναέριου χώρου, τις αμφισβητήσεις κυριαρχικών δικαιωμάτων στο Αιγαίο.</w:t>
      </w:r>
    </w:p>
    <w:p w14:paraId="16641DA5" w14:textId="77777777" w:rsidR="00434732" w:rsidRDefault="00735F25">
      <w:pPr>
        <w:spacing w:after="0" w:line="600" w:lineRule="auto"/>
        <w:ind w:firstLine="720"/>
        <w:jc w:val="both"/>
        <w:rPr>
          <w:rFonts w:eastAsia="Times New Roman"/>
          <w:szCs w:val="24"/>
        </w:rPr>
      </w:pPr>
      <w:r>
        <w:rPr>
          <w:rFonts w:eastAsia="Times New Roman"/>
          <w:szCs w:val="24"/>
        </w:rPr>
        <w:t>Κυρίες και κύριοι, τελευταία ο ΣΥΡΙΖΑ παραδίδει και μαθήματα αριστεροσύνης και ριζοσπαστισμού. Λέει πως στις σημερινές δύσκολες συνθήκες αριστερό και ριζοσπαστικό δεν είναι να φαντασιώνεσαι μια ιδεατή κοινωνία και άλλα τέτοια σχετικά που τα έχουμε ακούσει</w:t>
      </w:r>
      <w:r>
        <w:rPr>
          <w:rFonts w:eastAsia="Times New Roman"/>
          <w:szCs w:val="24"/>
        </w:rPr>
        <w:t xml:space="preserve"> και εδώ μέσα και από τον κύριο Πρωθυπουργό. </w:t>
      </w:r>
    </w:p>
    <w:p w14:paraId="16641DA6" w14:textId="77777777" w:rsidR="00434732" w:rsidRDefault="00735F25">
      <w:pPr>
        <w:spacing w:after="0" w:line="600" w:lineRule="auto"/>
        <w:ind w:firstLine="720"/>
        <w:jc w:val="both"/>
        <w:rPr>
          <w:rFonts w:eastAsia="Times New Roman"/>
          <w:szCs w:val="24"/>
        </w:rPr>
      </w:pPr>
      <w:r>
        <w:rPr>
          <w:rFonts w:eastAsia="Times New Roman"/>
          <w:szCs w:val="24"/>
        </w:rPr>
        <w:t>Φυσικά όλοι ξέρουν -και ο ελληνικός λαός που μας ακούει- ότι η διαφορά μας με τον ΣΥΡΙΖΑ δεν είναι ότι παλεύουμε για μια άλλη ιδεατή κοινωνία, έτσι όπως λέει ο ΣΥΡΙΖΑ, με διαφορετικό τρόπο το κάθε κόμμα. Η διαφ</w:t>
      </w:r>
      <w:r>
        <w:rPr>
          <w:rFonts w:eastAsia="Times New Roman"/>
          <w:szCs w:val="24"/>
        </w:rPr>
        <w:t xml:space="preserve">ορά μας είναι ότι το κόμμα του ΣΥΡΙΖΑ παλεύει, μπορεί και να ματώνει δεν αντιλέγουμε, για την καπιταλιστική κοινωνία, για αυτό εδώ το σύστημα που είναι σάπιο, που είναι εκμεταλλευτικό, που το μόνο που έχει να δώσει είναι φτώχια, ανεργία, πολέμους. Παλεύει </w:t>
      </w:r>
      <w:r>
        <w:rPr>
          <w:rFonts w:eastAsia="Times New Roman"/>
          <w:szCs w:val="24"/>
        </w:rPr>
        <w:t xml:space="preserve">για τα ίδια που παλεύουν και η Νέα </w:t>
      </w:r>
      <w:r>
        <w:rPr>
          <w:rFonts w:eastAsia="Times New Roman"/>
          <w:szCs w:val="24"/>
        </w:rPr>
        <w:lastRenderedPageBreak/>
        <w:t xml:space="preserve">Δημοκρατία και το ΠΑΣΟΚ και άλλα αστικά κόμματα. Ο κ. Τσίπρας παλεύει για να ξεπεράσει τις δυσκολίες του ο καπιταλισμός. Για αυτό διαχειρίζεται την κρίση του, για αυτό και λέει ότι η κοινωνία που παλεύει το ΚΚΕ δεν είναι </w:t>
      </w:r>
      <w:r>
        <w:rPr>
          <w:rFonts w:eastAsia="Times New Roman"/>
          <w:szCs w:val="24"/>
        </w:rPr>
        <w:t>εύκολο να έρθει, είναι ιδεατή,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16641DA7" w14:textId="77777777" w:rsidR="00434732" w:rsidRDefault="00735F25">
      <w:pPr>
        <w:spacing w:after="0" w:line="600" w:lineRule="auto"/>
        <w:ind w:firstLine="720"/>
        <w:jc w:val="both"/>
        <w:rPr>
          <w:rFonts w:eastAsia="Times New Roman"/>
          <w:szCs w:val="24"/>
        </w:rPr>
      </w:pPr>
      <w:r>
        <w:rPr>
          <w:rFonts w:eastAsia="Times New Roman"/>
          <w:szCs w:val="24"/>
        </w:rPr>
        <w:t xml:space="preserve">Και αφού δεν είναι εύκολο να έρθει, λέει στον εργάτη, στον άνεργο, στον αγρότη, στον αυτοαπασχολούμενο «μείνε εδώ στον καπιταλισμό, μάθε να ζεις, άλλος με λίγα, άλλος με το τίποτα, μην διαμαρτύρεσαι, μην παλεύεις έξω </w:t>
      </w:r>
      <w:r>
        <w:rPr>
          <w:rFonts w:eastAsia="Times New Roman"/>
          <w:szCs w:val="24"/>
        </w:rPr>
        <w:t>στους δρόμους», όπως σε λίγες ώρες κινητοποιούνται έξω εδώ από την Βουλή συνδικάτα, εργαζόμενοι της Αθήνας και σε άλλες πόλεις της χώρας για κάτι που δεν είναι τελοσπάντων και εύκολο να έρθει.</w:t>
      </w:r>
    </w:p>
    <w:p w14:paraId="16641DA8" w14:textId="77777777" w:rsidR="00434732" w:rsidRDefault="00735F25">
      <w:pPr>
        <w:spacing w:after="0" w:line="600" w:lineRule="auto"/>
        <w:ind w:firstLine="720"/>
        <w:jc w:val="both"/>
        <w:rPr>
          <w:rFonts w:eastAsia="Times New Roman" w:cs="Times New Roman"/>
          <w:szCs w:val="24"/>
        </w:rPr>
      </w:pPr>
      <w:r>
        <w:rPr>
          <w:rFonts w:eastAsia="Times New Roman"/>
          <w:szCs w:val="24"/>
        </w:rPr>
        <w:t>Ο ΣΥΡΙΖΑ, όπως και τα άλλα κόμματα της αντιλαϊκής διαχείρισης σ</w:t>
      </w:r>
      <w:r>
        <w:rPr>
          <w:rFonts w:eastAsia="Times New Roman"/>
          <w:szCs w:val="24"/>
        </w:rPr>
        <w:t>ε τελευταία ανάλυση, παλεύει και μπορεί να ματώσει το ομολογούμε για να μην έρθει ποτέ η κοινωνία για την οποία παλεύει το ΚΚΕ. Όμως, το κοινωνικό σύστημα για το οποίο παλεύει το ΚΚΕ δεν είναι φαντασίωση, δεν είναι μια απλή ιδέα, ένα όραμα, είναι στόχος, λ</w:t>
      </w:r>
      <w:r>
        <w:rPr>
          <w:rFonts w:eastAsia="Times New Roman"/>
          <w:szCs w:val="24"/>
        </w:rPr>
        <w:t>έμε εμείς, προς κατάκτηση. Από το 1917 άνοιξε αυτός ο δρόμος.</w:t>
      </w:r>
    </w:p>
    <w:p w14:paraId="16641DA9" w14:textId="77777777" w:rsidR="00434732" w:rsidRDefault="00735F25">
      <w:pPr>
        <w:spacing w:after="0" w:line="600" w:lineRule="auto"/>
        <w:ind w:firstLine="720"/>
        <w:jc w:val="both"/>
        <w:rPr>
          <w:rFonts w:eastAsia="Times New Roman" w:cs="Times New Roman"/>
          <w:b/>
          <w:szCs w:val="24"/>
        </w:rPr>
      </w:pPr>
      <w:r>
        <w:rPr>
          <w:rFonts w:eastAsia="Times New Roman" w:cs="Times New Roman"/>
          <w:szCs w:val="24"/>
        </w:rPr>
        <w:lastRenderedPageBreak/>
        <w:t>Παρά τα ιστορικά προσωρινά πισωγυρίσματα, σήμερα, πλέον, μπορούμε, αξιοποιώντας όλη αυτήν την τεράστια πείρα, θετική και αρνητική, από την οικοδόμηση του σοσιαλισμού που γνωρίσαμε τον 20</w:t>
      </w:r>
      <w:r>
        <w:rPr>
          <w:rFonts w:eastAsia="Times New Roman" w:cs="Times New Roman"/>
          <w:szCs w:val="24"/>
          <w:vertAlign w:val="superscript"/>
        </w:rPr>
        <w:t>ο</w:t>
      </w:r>
      <w:r>
        <w:rPr>
          <w:rFonts w:eastAsia="Times New Roman" w:cs="Times New Roman"/>
          <w:szCs w:val="24"/>
        </w:rPr>
        <w:t xml:space="preserve"> αιώνα,</w:t>
      </w:r>
      <w:r>
        <w:rPr>
          <w:rFonts w:eastAsia="Times New Roman" w:cs="Times New Roman"/>
          <w:szCs w:val="24"/>
        </w:rPr>
        <w:t xml:space="preserve"> να πούμε καθαρά ότι η πρόταση του ΚΚΕ μπορεί να υλοποιηθεί, να πάρει σάρκα και οστά και στην Ελλάδα του σήμερα και σε άλλες χώρες. Και αυτή μπορεί να είναι η πραγματική νέα Ελλάδα, να είναι η νέα κοινωνία και στην Ελλάδα και στην Ευρώπη και σε ολάκερο τον</w:t>
      </w:r>
      <w:r>
        <w:rPr>
          <w:rFonts w:eastAsia="Times New Roman" w:cs="Times New Roman"/>
          <w:szCs w:val="24"/>
        </w:rPr>
        <w:t xml:space="preserve"> κόσμο. </w:t>
      </w:r>
    </w:p>
    <w:p w14:paraId="16641DA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Ευχαριστούμε, κύριε Πρόεδρε. </w:t>
      </w:r>
    </w:p>
    <w:p w14:paraId="16641DA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από πενήντα τρία χρόνια δολοφονήθηκε ο Γρηγόρης Λαμπράκης. Η δολοφονία του από ακροδεξιά στοιχεία και από το παρακράτος εκείνης της εποχής επανέρχεται στ</w:t>
      </w:r>
      <w:r>
        <w:rPr>
          <w:rFonts w:eastAsia="Times New Roman" w:cs="Times New Roman"/>
          <w:szCs w:val="24"/>
        </w:rPr>
        <w:t xml:space="preserve">η μνήμη μας πιο επίκαιρη από ποτέ, καθιστώντας μας υπεύθυνους για την προάσπιση της δημοκρατίας και της ειρήνης απέναντι σε φωνές μίσους που έρχονται και πάλι από το σκοτάδι. </w:t>
      </w:r>
    </w:p>
    <w:p w14:paraId="16641DA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 Γρηγόρης Λαμπράκης δικαίως έχει τη θέση που του ανήκει στις σελίδες της ιστορί</w:t>
      </w:r>
      <w:r>
        <w:rPr>
          <w:rFonts w:eastAsia="Times New Roman" w:cs="Times New Roman"/>
          <w:szCs w:val="24"/>
        </w:rPr>
        <w:t xml:space="preserve">ας αυτού του τόπου. Θα παρακαλούσα πολύ να κρατήσουμε ενός λεπτού σιγή. </w:t>
      </w:r>
    </w:p>
    <w:p w14:paraId="16641DAD"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lastRenderedPageBreak/>
        <w:t>(Στο σημείο αυτό τηρείται στην Αίθουσα ενός λεπτού σιγή)</w:t>
      </w:r>
    </w:p>
    <w:p w14:paraId="16641DA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Αιωνία η μνήμη του. </w:t>
      </w:r>
    </w:p>
    <w:p w14:paraId="16641DAF"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16641DB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έχουμε πει ότι στις 18.00΄ θα προχωρήσουμε στην ονομαστική</w:t>
      </w:r>
      <w:r>
        <w:rPr>
          <w:rFonts w:eastAsia="Times New Roman" w:cs="Times New Roman"/>
          <w:szCs w:val="24"/>
        </w:rPr>
        <w:t xml:space="preserve"> ψηφοφορία, που θα αφορά σε εκατόν εβδομήντα άρθρα περίπου, αν έχω πληροφορηθεί σωστά, από το σύνολο των άρθρων, από διαφορετικές Κοινοβουλευτικές Ομάδες που έχουν κάνει τις σχετικές αιτήσεις. Για την οικονομία της συνεδρίασης θα ακολουθήσουμε την εξής δια</w:t>
      </w:r>
      <w:r>
        <w:rPr>
          <w:rFonts w:eastAsia="Times New Roman" w:cs="Times New Roman"/>
          <w:szCs w:val="24"/>
        </w:rPr>
        <w:t xml:space="preserve">δικασία, η οποία είχε κατατεθεί και το πρωί από τον Προεδρεύοντα κ. Κακλαμάνη, με συμφωνία του Προεδρείου: Τώρα μεν και για πέντε λεπτά έκαστος θα μιλήσουν οι </w:t>
      </w:r>
      <w:r>
        <w:rPr>
          <w:rFonts w:eastAsia="Times New Roman" w:cs="Times New Roman"/>
          <w:szCs w:val="24"/>
        </w:rPr>
        <w:t xml:space="preserve">εισηγητές </w:t>
      </w:r>
      <w:r>
        <w:rPr>
          <w:rFonts w:eastAsia="Times New Roman" w:cs="Times New Roman"/>
          <w:szCs w:val="24"/>
        </w:rPr>
        <w:t xml:space="preserve">και οι </w:t>
      </w:r>
      <w:r>
        <w:rPr>
          <w:rFonts w:eastAsia="Times New Roman" w:cs="Times New Roman"/>
          <w:szCs w:val="24"/>
        </w:rPr>
        <w:t>ειδικοί αγορητές</w:t>
      </w:r>
      <w:r>
        <w:rPr>
          <w:rFonts w:eastAsia="Times New Roman" w:cs="Times New Roman"/>
          <w:szCs w:val="24"/>
        </w:rPr>
        <w:t>, -παρ</w:t>
      </w:r>
      <w:r>
        <w:rPr>
          <w:rFonts w:eastAsia="Times New Roman" w:cs="Times New Roman"/>
          <w:szCs w:val="24"/>
        </w:rPr>
        <w:t xml:space="preserve">’ </w:t>
      </w:r>
      <w:r>
        <w:rPr>
          <w:rFonts w:eastAsia="Times New Roman" w:cs="Times New Roman"/>
          <w:szCs w:val="24"/>
        </w:rPr>
        <w:t>ότι η διαδικασία ήταν ενιαία και επί της αρχής και επί τ</w:t>
      </w:r>
      <w:r>
        <w:rPr>
          <w:rFonts w:eastAsia="Times New Roman" w:cs="Times New Roman"/>
          <w:szCs w:val="24"/>
        </w:rPr>
        <w:t xml:space="preserve">ων άρθρων, όπως είναι σήμερα- για να σχολιάσουν και να πουν απόψεις. Αυτό είναι από πέντε λεπτά. </w:t>
      </w:r>
    </w:p>
    <w:p w14:paraId="16641DB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Αμέσως μετά, θα μιλήσουν οι πολιτικοί Αρχηγοί, εκτός αν θέλει κάποιος πολιτικός Αρχηγός να μιλήσει πριν, δεν υπάρχει αντίρρηση, αλλά να ακολουθήσουμε αυτήν τη</w:t>
      </w:r>
      <w:r>
        <w:rPr>
          <w:rFonts w:eastAsia="Times New Roman" w:cs="Times New Roman"/>
          <w:szCs w:val="24"/>
        </w:rPr>
        <w:t xml:space="preserve"> διαδικασία. Είναι περίπου σαράντα λεπτά για τους γενικούς </w:t>
      </w:r>
      <w:r>
        <w:rPr>
          <w:rFonts w:eastAsia="Times New Roman" w:cs="Times New Roman"/>
          <w:szCs w:val="24"/>
        </w:rPr>
        <w:t xml:space="preserve">εισηγητές </w:t>
      </w:r>
      <w:r>
        <w:rPr>
          <w:rFonts w:eastAsia="Times New Roman" w:cs="Times New Roman"/>
          <w:szCs w:val="24"/>
        </w:rPr>
        <w:t>των κομμάτων. Να κλείσει αυτός ο κύκλος και ύστερα θα έχουμε πέντε από τους Κοινοβουλευτικούς Εκπροσώπους, οι οποίοι δεν είχαν πάρει τον χρόνο της δευτερολογίας χθες και οι οποίοι θα έχου</w:t>
      </w:r>
      <w:r>
        <w:rPr>
          <w:rFonts w:eastAsia="Times New Roman" w:cs="Times New Roman"/>
          <w:szCs w:val="24"/>
        </w:rPr>
        <w:t xml:space="preserve">ν δικαίωμα επίσης, τοποθέτησης μέχρι οχτώ λεπτά, αν είναι δυνατόν και βεβαίως, οι πολιτικοί Αρχηγοί. </w:t>
      </w:r>
    </w:p>
    <w:p w14:paraId="16641DB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Ενδιάμεσα, τουλάχιστον στον δεύτερο κύκλο, στους Κοινοβουλευτικούς Εκπροσώπους, θα μπουν τουλάχιστον άλλοι πέντε, έξι, επτά, όσοι Βουλευτές μπορέσουμε για</w:t>
      </w:r>
      <w:r>
        <w:rPr>
          <w:rFonts w:eastAsia="Times New Roman" w:cs="Times New Roman"/>
          <w:szCs w:val="24"/>
        </w:rPr>
        <w:t xml:space="preserve"> να γίνει μεγαλύτερος αριθμός των Βουλευτών που θα μιλήσουν. </w:t>
      </w:r>
    </w:p>
    <w:p w14:paraId="16641DB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Παρακαλώ πολύ να τηρηθεί αυτή η διαδικασία. </w:t>
      </w:r>
    </w:p>
    <w:p w14:paraId="16641DB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Χρήστος Σταϊκούρας εκ μέρους της Νέας Δημοκρατίας. </w:t>
      </w:r>
    </w:p>
    <w:p w14:paraId="16641DB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ΧΡΗΣΤΟΣ ΣΤΑΪΚΟΥΡΑΣ:</w:t>
      </w:r>
      <w:r>
        <w:rPr>
          <w:rFonts w:eastAsia="Times New Roman" w:cs="Times New Roman"/>
          <w:szCs w:val="24"/>
        </w:rPr>
        <w:t xml:space="preserve"> Κυρίες και κύριοι συνάδελφοι, ο Υπουργός Επικρατείας πριν </w:t>
      </w:r>
      <w:r>
        <w:rPr>
          <w:rFonts w:eastAsia="Times New Roman" w:cs="Times New Roman"/>
          <w:szCs w:val="24"/>
        </w:rPr>
        <w:t xml:space="preserve">από λίγο μίλησε για οβιδιακές μεταμορφώσεις της Αξιωματικής Αντιπολίτευσης. Αλήθεια γνωρίζει τι σημαίνει οβιδιακή μεταμόρφωση; Σημαίνει να υπόσχεσαι ότι θα σκίσεις τα μνημόνια και να φέρνεις με το σχέδιο νόμου μόνιμα μνημόνια. </w:t>
      </w:r>
    </w:p>
    <w:p w14:paraId="16641DB6"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Σημαίνει να υπόσχεσαι ότι θα καταργήσεις τον ΕΝΦΙΑ και με το σχέδιο νόμου να διατηρείς και να αυξάνεις τον ΕΝΦΙΑ. Σημαίνει να υπόσχεσαι ότι δεν θα κόψεις συντάξεις και με το σχέδιο νόμου να καταργείς το ΕΚΑΣ. Σημαίνει να υπόσχεσαι ότι δεν θα κόψεις μισθούς</w:t>
      </w:r>
      <w:r>
        <w:rPr>
          <w:rFonts w:eastAsia="UB-Helvetica" w:cs="Times New Roman"/>
          <w:szCs w:val="24"/>
        </w:rPr>
        <w:t xml:space="preserve"> και με το σχέδιο νόμου να κόβεις τα ειδικά μισθολόγια. Σημαίνει να υπόσχεσαι «κανένα σπίτι στα χέρια τραπεζίτη» και εσείς να μεταβιβάζετε τα πάντα στα </w:t>
      </w:r>
      <w:r>
        <w:rPr>
          <w:rFonts w:eastAsia="UB-Helvetica" w:cs="Times New Roman"/>
          <w:szCs w:val="24"/>
          <w:lang w:val="en-US"/>
        </w:rPr>
        <w:t>funds</w:t>
      </w:r>
      <w:r>
        <w:rPr>
          <w:rFonts w:eastAsia="UB-Helvetica" w:cs="Times New Roman"/>
          <w:szCs w:val="24"/>
        </w:rPr>
        <w:t xml:space="preserve">. Σημαίνει να υπόσχεσαι ότι δεν θα γίνουν αποκρατικοποιήσεις, γιατί είναι ξεπούλημα περιουσίας και να ιδρύεις Ταμείο Αποκρατικοποιήσεων για έναν αιώνα. Αυτό δεν λέγεται καν αυταπάτη. Λέγεται πολιτικό θράσος! </w:t>
      </w:r>
    </w:p>
    <w:p w14:paraId="16641DB7"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Στρεψοδικείτε, κύριοι, για να θριαμβολογήσετε. </w:t>
      </w:r>
      <w:r>
        <w:rPr>
          <w:rFonts w:eastAsia="UB-Helvetica" w:cs="Times New Roman"/>
          <w:szCs w:val="24"/>
        </w:rPr>
        <w:t>Ακούσαμε αυτές τις μέρες τέσσερα πράγματα από όλους τους συναδέλφους της Συμπολίτευσης. Ακούσαμε ότι τα μέτρα είναι 5,4 δισεκατομμύρια και ούτε ένα ευρώ παραπάνω. Πού τα βρήκατε και πού τα είδατε αυτά;</w:t>
      </w:r>
    </w:p>
    <w:p w14:paraId="16641DB8"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Κυρίες κύριοι, 5,4 δισεκατομμύρια είναι αυτά που ψηφίσ</w:t>
      </w:r>
      <w:r>
        <w:rPr>
          <w:rFonts w:eastAsia="UB-Helvetica" w:cs="Times New Roman"/>
          <w:szCs w:val="24"/>
        </w:rPr>
        <w:t xml:space="preserve">ατε τον τελευταίο μήνα! Είναι οι άμεσοι φόροι, οι έμμεσοι φόροι και το καινούριο συνταξιοδοτικό νομοσχέδιο. Δεν είναι αυτά που ψηφίσατε πέρυσι. Τα ξεχάσατε αυτά; </w:t>
      </w:r>
    </w:p>
    <w:p w14:paraId="16641DB9"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Δεν περιλαμβάνεται η αύξηση του ΦΠΑ από το 13% στο 23%. Αυτό δεν είναι στα 5,4 δισεκατομμύρια</w:t>
      </w:r>
      <w:r>
        <w:rPr>
          <w:rFonts w:eastAsia="UB-Helvetica" w:cs="Times New Roman"/>
          <w:szCs w:val="24"/>
        </w:rPr>
        <w:t>. Η αύξηση της προκαταβολής φόρου σε όλους τους πολίτες δεν είναι στα 5,4 δισεκατομμύρια. Η αύξηση και η επιβολή εισφορών υγείας για τις κύριες και επικουρικές συντάξεις δεν είναι στα 5,4 δισεκατομμύρια.</w:t>
      </w:r>
    </w:p>
    <w:p w14:paraId="16641DBA"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Τα ψέματα έχουν κοντά ποδάρια και δυστυχώς την αλήθε</w:t>
      </w:r>
      <w:r>
        <w:rPr>
          <w:rFonts w:eastAsia="UB-Helvetica" w:cs="Times New Roman"/>
          <w:szCs w:val="24"/>
        </w:rPr>
        <w:t xml:space="preserve">ια τη βιώνουν οι πολίτες. Ακούσαμε από όλους τους συναδέλφους της Συμπολίτευσης και από τον Υπουργό Επικρατείας να λένε: «Μειώσαμε τους </w:t>
      </w:r>
      <w:r>
        <w:rPr>
          <w:rFonts w:eastAsia="UB-Helvetica" w:cs="Times New Roman"/>
          <w:szCs w:val="24"/>
        </w:rPr>
        <w:lastRenderedPageBreak/>
        <w:t xml:space="preserve">δημοσιονομικούς στόχους και γλιτώσαμε 20 δισεκατομμύρια ευρώ». Από ό,τι βλέπω έχετε όλοι τον ίδιο αριθμό. </w:t>
      </w:r>
    </w:p>
    <w:p w14:paraId="16641DBB"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Εδώ πραγματικ</w:t>
      </w:r>
      <w:r>
        <w:rPr>
          <w:rFonts w:eastAsia="UB-Helvetica" w:cs="Times New Roman"/>
          <w:szCs w:val="24"/>
        </w:rPr>
        <w:t xml:space="preserve">ά η οικονομική επιστήμη σηκώνει τα χέρια ψηλά. Αλήθεια, από πότε η επίτευξη δημοσιονομικών στόχων εξαρτάται μόνο από τους στόχους και όχι και από την πορεία και τη δυναμική της οικονομίας; Εάν ήταν έτσι θα έπρεπε σήμερα, από τη στιγμή που το 2015 και 2016 </w:t>
      </w:r>
      <w:r>
        <w:rPr>
          <w:rFonts w:eastAsia="UB-Helvetica" w:cs="Times New Roman"/>
          <w:szCs w:val="24"/>
        </w:rPr>
        <w:t>έχουμε χαμηλότερους δημοσιονομικούς στόχους, να αναφερόμαστε σε μειώσεις φόρων και σε αυξήσεις μισθών και συντάξεων. Αφού είναι χαμηλότεροι οι στόχοι, γιατί δεν φέρνετε νομοσχέδιο με μειώσεις φόρων και με αυξήσεις μισθών και συντάξεων; Για τον πολύ απλό λό</w:t>
      </w:r>
      <w:r>
        <w:rPr>
          <w:rFonts w:eastAsia="UB-Helvetica" w:cs="Times New Roman"/>
          <w:szCs w:val="24"/>
        </w:rPr>
        <w:t xml:space="preserve">γο ότι έχει γυρίσει η οικονομία και διατηρείται σε ύφεση. </w:t>
      </w:r>
    </w:p>
    <w:p w14:paraId="16641DBC"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Έτσι σήμερα, αντίθετα μιλάμε για ένα τσουνάμι φόρων, μιλάμε για μειώσεις μισθών στα ειδικά μισθολόγια, μιλάμε για κατάργηση του ΕΚΑΣ. Με ευθύνη αυτής της ανερμάτιστης διακυβέρνησης, η χώρα επέστρεψ</w:t>
      </w:r>
      <w:r>
        <w:rPr>
          <w:rFonts w:eastAsia="UB-Helvetica" w:cs="Times New Roman"/>
          <w:szCs w:val="24"/>
        </w:rPr>
        <w:t>ε και παραμένει στην ύφεση.</w:t>
      </w:r>
    </w:p>
    <w:p w14:paraId="16641DBD" w14:textId="77777777" w:rsidR="00434732" w:rsidRDefault="00735F25">
      <w:pPr>
        <w:tabs>
          <w:tab w:val="left" w:pos="2096"/>
        </w:tabs>
        <w:spacing w:after="0" w:line="600" w:lineRule="auto"/>
        <w:ind w:firstLine="720"/>
        <w:jc w:val="center"/>
        <w:rPr>
          <w:rFonts w:eastAsia="UB-Helvetica" w:cs="Times New Roman"/>
          <w:szCs w:val="24"/>
        </w:rPr>
      </w:pPr>
      <w:r>
        <w:rPr>
          <w:rFonts w:eastAsia="UB-Helvetica" w:cs="Times New Roman"/>
          <w:szCs w:val="24"/>
        </w:rPr>
        <w:t>(Θόρυβος στην Αίθουσα)</w:t>
      </w:r>
    </w:p>
    <w:p w14:paraId="16641DBE"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lastRenderedPageBreak/>
        <w:t>ΠΡΟΕΔΡΟΣ (Νικόλαος Βούτσης):</w:t>
      </w:r>
      <w:r>
        <w:rPr>
          <w:rFonts w:eastAsia="UB-Helvetica" w:cs="Times New Roman"/>
          <w:szCs w:val="24"/>
        </w:rPr>
        <w:t xml:space="preserve"> Παρακαλώ πολύ, κάνετε ησυχία. </w:t>
      </w:r>
    </w:p>
    <w:p w14:paraId="16641DBF"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ΧΡΗΣΤΟΣ ΣΤΑΪΚΟΥΡΑΣ:</w:t>
      </w:r>
      <w:r>
        <w:rPr>
          <w:rFonts w:eastAsia="UB-Helvetica" w:cs="Times New Roman"/>
          <w:szCs w:val="24"/>
        </w:rPr>
        <w:t xml:space="preserve"> Και έχει χάσει, όπως είπε και ο Πρόεδρος της Νέας Δημοκρατίας, ο κ. Μητσοτάκης, 21 δισεκατομμύρια ευρώ τα χρόνια 2015 και 201</w:t>
      </w:r>
      <w:r>
        <w:rPr>
          <w:rFonts w:eastAsia="UB-Helvetica" w:cs="Times New Roman"/>
          <w:szCs w:val="24"/>
        </w:rPr>
        <w:t>6. Οι συγκρίσιμες μελέτες της Ευρωπαϊκής Επιτροπής, που τις καταθέτω στα Πρακτικά, το επιβεβαιώνουν.</w:t>
      </w:r>
    </w:p>
    <w:p w14:paraId="16641DC0"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(Στο σημείο αυτό ο Βουλευτής κ. Χρήστος Σταϊκούρας καταθέτει για τα Πρακτικά τις προαναφερθείσες μελέτες, οι οποίες βρίσκονται στο </w:t>
      </w:r>
      <w:r>
        <w:rPr>
          <w:rFonts w:eastAsia="UB-Helvetica" w:cs="Times New Roman"/>
          <w:szCs w:val="24"/>
        </w:rPr>
        <w:t xml:space="preserve">αρχείο </w:t>
      </w:r>
      <w:r>
        <w:rPr>
          <w:rFonts w:eastAsia="UB-Helvetica" w:cs="Times New Roman"/>
          <w:szCs w:val="24"/>
        </w:rPr>
        <w:t>του Τμήματος Γραμ</w:t>
      </w:r>
      <w:r>
        <w:rPr>
          <w:rFonts w:eastAsia="UB-Helvetica" w:cs="Times New Roman"/>
          <w:szCs w:val="24"/>
        </w:rPr>
        <w:t>ματείας της Διεύθυνσης Στενογραφίας και Πρακτικών της Βουλής)</w:t>
      </w:r>
    </w:p>
    <w:p w14:paraId="16641DC1"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Τρίτο στοιχείο είναι ότι ακούσαμε από τους συναδέλφους της </w:t>
      </w:r>
      <w:r>
        <w:rPr>
          <w:rFonts w:eastAsia="UB-Helvetica" w:cs="Times New Roman"/>
          <w:szCs w:val="24"/>
        </w:rPr>
        <w:t>Π</w:t>
      </w:r>
      <w:r>
        <w:rPr>
          <w:rFonts w:eastAsia="UB-Helvetica" w:cs="Times New Roman"/>
          <w:szCs w:val="24"/>
        </w:rPr>
        <w:t xml:space="preserve">λειοψηφίας </w:t>
      </w:r>
      <w:r>
        <w:rPr>
          <w:rFonts w:eastAsia="UB-Helvetica" w:cs="Times New Roman"/>
          <w:szCs w:val="24"/>
        </w:rPr>
        <w:t>ότι η Κυβέρνηση επέτυχε τους στόχους το 2015. Κατ’ αρχάς, εσείς οι ίδιοι δεν λοιδορούσατε τα πρωτογενή πλεονάσματα του παρε</w:t>
      </w:r>
      <w:r>
        <w:rPr>
          <w:rFonts w:eastAsia="UB-Helvetica" w:cs="Times New Roman"/>
          <w:szCs w:val="24"/>
        </w:rPr>
        <w:t>λθόντος;</w:t>
      </w:r>
    </w:p>
    <w:p w14:paraId="16641DC2"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Η αλήθεια είναι ότι το αποτέλεσμα του 2015 οφείλεται στην εσωτερική στάση πληρωμών. Οι ληξιπρόθεσμες οφειλές του δημοσίου αυξήθηκαν κατά 2,5 δισεκατομμύρια ευρώ το 2015. Επίσης, οφείλεται </w:t>
      </w:r>
      <w:r>
        <w:rPr>
          <w:rFonts w:eastAsia="UB-Helvetica" w:cs="Times New Roman"/>
          <w:szCs w:val="24"/>
        </w:rPr>
        <w:lastRenderedPageBreak/>
        <w:t xml:space="preserve">στη λήψη πρόσθετων μέτρων, όπως είναι η αύξηση του ΦΠΑ και </w:t>
      </w:r>
      <w:r>
        <w:rPr>
          <w:rFonts w:eastAsia="UB-Helvetica" w:cs="Times New Roman"/>
          <w:szCs w:val="24"/>
        </w:rPr>
        <w:t>η μείωση κύριων και επικουρικών συντάξεων ήδη από το 2015. Αντίθετα, τα δύο προηγούμενα χρόνια επιτυγχάνονταν πρωτογενή πλεονάσματα μειώνοντας φόρους, πληρώνοντας ληξιπρόθεσμες οφειλές και καταβάλλοντας τετραπλάσιο έναντι του 2015 κοινωνικό μέρισμα. Μόνο τ</w:t>
      </w:r>
      <w:r>
        <w:rPr>
          <w:rFonts w:eastAsia="UB-Helvetica" w:cs="Times New Roman"/>
          <w:szCs w:val="24"/>
        </w:rPr>
        <w:t xml:space="preserve">ο πολιτικό θράσος του ΣΥΡΙΖΑ θα επέτρεπε να χαρακτηριστεί η σημερινή εξέλιξη ως επιτυχής. </w:t>
      </w:r>
    </w:p>
    <w:p w14:paraId="16641DC3"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Τέλος, ακούσαμε από τους συναδέλφους της Πλειοψηφίας ότι η Κυβέρνηση για πρώτη φορά ανοίγει το θέμα της ρύθμισης του χρέους. Η Κυβέρνηση η οποία ευθύνεται για την επ</w:t>
      </w:r>
      <w:r>
        <w:rPr>
          <w:rFonts w:eastAsia="UB-Helvetica" w:cs="Times New Roman"/>
          <w:szCs w:val="24"/>
        </w:rPr>
        <w:t xml:space="preserve">ιβάρυνση της βιωσιμότητάς του, η Κυβέρνηση η οποία καλλιεργούσε ψευδαισθήσεις με τζάμπα παληκαριές για κούρεμα του χρέους, σήμερα θεωρεί ως επιτυχία την εφαρμογή ρυθμίσεων που συζητούνταν από το 2012. </w:t>
      </w:r>
    </w:p>
    <w:p w14:paraId="16641DC4" w14:textId="77777777" w:rsidR="00434732" w:rsidRDefault="00735F25">
      <w:pPr>
        <w:spacing w:after="0" w:line="600" w:lineRule="auto"/>
        <w:ind w:firstLine="720"/>
        <w:jc w:val="both"/>
        <w:rPr>
          <w:rFonts w:eastAsia="Times New Roman" w:cs="Times New Roman"/>
          <w:szCs w:val="24"/>
        </w:rPr>
      </w:pPr>
      <w:r>
        <w:rPr>
          <w:rFonts w:eastAsia="Times New Roman"/>
          <w:szCs w:val="24"/>
        </w:rPr>
        <w:t>Και, φυσικά, αποσιωπά τη διπλή αναδιάρθρωση με κούρεμα</w:t>
      </w:r>
      <w:r>
        <w:rPr>
          <w:rFonts w:eastAsia="Times New Roman"/>
          <w:szCs w:val="24"/>
        </w:rPr>
        <w:t>, μάλιστα, του χρέους, την επιμήκυνση της λήξης των ομολόγων, τη μείωση των επιτοκίων, τη μείωση των τόκων που έγιναν τα προηγούμενα χρόνια.</w:t>
      </w:r>
      <w:r>
        <w:rPr>
          <w:rFonts w:eastAsia="Times New Roman" w:cs="Times New Roman"/>
          <w:szCs w:val="24"/>
        </w:rPr>
        <w:t xml:space="preserve"> </w:t>
      </w:r>
    </w:p>
    <w:p w14:paraId="16641DC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16641DC6" w14:textId="77777777" w:rsidR="00434732" w:rsidRDefault="00735F25">
      <w:pPr>
        <w:spacing w:after="0"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w:t>
      </w:r>
      <w:r>
        <w:rPr>
          <w:rFonts w:eastAsia="Times New Roman"/>
          <w:szCs w:val="24"/>
        </w:rPr>
        <w:t>ύριε Σταϊκούρα, παρακαλώ, θα σας δώσω ένα λεπτό.</w:t>
      </w:r>
    </w:p>
    <w:p w14:paraId="16641DC7" w14:textId="77777777" w:rsidR="00434732" w:rsidRDefault="00735F25">
      <w:pPr>
        <w:spacing w:after="0"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Ευχαριστώ πολύ.</w:t>
      </w:r>
    </w:p>
    <w:p w14:paraId="16641DC8" w14:textId="77777777" w:rsidR="00434732" w:rsidRDefault="00735F25">
      <w:pPr>
        <w:spacing w:after="0" w:line="600" w:lineRule="auto"/>
        <w:ind w:firstLine="720"/>
        <w:jc w:val="both"/>
        <w:rPr>
          <w:rFonts w:eastAsia="Times New Roman" w:cs="Times New Roman"/>
          <w:szCs w:val="24"/>
        </w:rPr>
      </w:pPr>
      <w:r>
        <w:rPr>
          <w:rFonts w:eastAsia="Times New Roman"/>
          <w:szCs w:val="24"/>
        </w:rPr>
        <w:t>Και εάν την αμφισβητείτε, ο Πρωθυπουργός δεν την αμφισβητεί. Την υπέγραψε τον Ιούλιο και θα την καταθέσω για τα Πρακτικά.</w:t>
      </w:r>
      <w:r>
        <w:rPr>
          <w:rFonts w:eastAsia="Times New Roman" w:cs="Times New Roman"/>
          <w:szCs w:val="24"/>
        </w:rPr>
        <w:t xml:space="preserve"> </w:t>
      </w:r>
    </w:p>
    <w:p w14:paraId="16641DC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Υπέγραψε ότι οι ενέργειες που έγιναν τα προηγούμ</w:t>
      </w:r>
      <w:r>
        <w:rPr>
          <w:rFonts w:eastAsia="Times New Roman" w:cs="Times New Roman"/>
          <w:szCs w:val="24"/>
        </w:rPr>
        <w:t>ενα χρόνια βοήθησαν τη βιωσιμότητα του χρέους της χώρας και την πορεία εξυπηρέτησης αυτού. Το καταθέτω για τα Πρακτικά.</w:t>
      </w:r>
    </w:p>
    <w:p w14:paraId="16641DC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Σταϊκούρας καταθέτει για τα Πρακτικά τα προαναφερθέντα έγγραφα, τα οποία βρίσκονται στο αρχείο τ</w:t>
      </w:r>
      <w:r>
        <w:rPr>
          <w:rFonts w:eastAsia="Times New Roman" w:cs="Times New Roman"/>
          <w:szCs w:val="24"/>
        </w:rPr>
        <w:t>ου Τμήματος Γραμματείας της Διεύθυνσης Στενογραφίας και Πρακτικών της Βουλής)</w:t>
      </w:r>
    </w:p>
    <w:p w14:paraId="16641DC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Οι ανακρίβειες και τα ψεύδη αποτελούν δομικό στοιχείο της Αριστερής Κυβέρνησης.</w:t>
      </w:r>
    </w:p>
    <w:p w14:paraId="16641DC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Κλείνοντας, η Νέα Δημοκρατία καταψηφίζει τις αυξήσεις φόρων, τον μόνιμο και αυτόματο μηχανισμό δημ</w:t>
      </w:r>
      <w:r>
        <w:rPr>
          <w:rFonts w:eastAsia="Times New Roman" w:cs="Times New Roman"/>
          <w:szCs w:val="24"/>
        </w:rPr>
        <w:t>οσιονομικής διόρθωσης , τη σύσταση του νέου Ταμείου Αποκρατικοποιήσεων, την ίδρυση ασυνάρτητων διοικητικών δομών, τη μείωση μισθών με το πάγωμα των μισθολογικών προαγωγών στα ειδικά μισθολόγια.</w:t>
      </w:r>
    </w:p>
    <w:p w14:paraId="16641DC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Έχουμε θέσει με τον Κοινοβουλευτικό μας Εκπρόσωπο, τον κ. </w:t>
      </w:r>
      <w:r>
        <w:rPr>
          <w:rFonts w:eastAsia="Times New Roman" w:cs="Times New Roman"/>
          <w:szCs w:val="24"/>
        </w:rPr>
        <w:t>Δένδια, συγκεκριμένες ερωτήσεις και θέλουμε συγκεκριμένες απαντήσεις για τα άρθρα 56 και 106. Και ζητάμε να κάνετε δεκτή την τροπολογία-προσθήκη που καταθέσαμε για την κατάργηση πρόσφατης διάταξης περί παραχώρησης χρήσης ακινήτων του Ολυμπιακού Πόλου Φαλήρ</w:t>
      </w:r>
      <w:r>
        <w:rPr>
          <w:rFonts w:eastAsia="Times New Roman" w:cs="Times New Roman"/>
          <w:szCs w:val="24"/>
        </w:rPr>
        <w:t>ου.</w:t>
      </w:r>
    </w:p>
    <w:p w14:paraId="16641DCE" w14:textId="77777777" w:rsidR="00434732" w:rsidRDefault="00735F25">
      <w:pPr>
        <w:spacing w:after="0"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Ευχαριστούμε, κύριε Σταϊκούρα.</w:t>
      </w:r>
    </w:p>
    <w:p w14:paraId="16641DCF" w14:textId="77777777" w:rsidR="00434732" w:rsidRDefault="00735F25">
      <w:pPr>
        <w:spacing w:after="0" w:line="600" w:lineRule="auto"/>
        <w:ind w:firstLine="720"/>
        <w:jc w:val="both"/>
        <w:rPr>
          <w:rFonts w:eastAsia="Times New Roman" w:cs="Times New Roman"/>
          <w:szCs w:val="24"/>
        </w:rPr>
      </w:pPr>
      <w:r>
        <w:rPr>
          <w:rFonts w:eastAsia="Times New Roman"/>
          <w:b/>
          <w:szCs w:val="24"/>
        </w:rPr>
        <w:lastRenderedPageBreak/>
        <w:t>ΧΡΗΣΤΟΣ ΣΤΑΪΚΟΥΡΑΣ:</w:t>
      </w:r>
      <w:r>
        <w:rPr>
          <w:rFonts w:eastAsia="Times New Roman"/>
          <w:szCs w:val="24"/>
        </w:rPr>
        <w:t xml:space="preserve"> </w:t>
      </w:r>
      <w:r>
        <w:rPr>
          <w:rFonts w:eastAsia="Times New Roman" w:cs="Times New Roman"/>
          <w:szCs w:val="24"/>
        </w:rPr>
        <w:t xml:space="preserve">Κυρίες και κύριοι, το σχέδιο νόμου επιβεβαιώνει ότι ο ΣΥΡΙΖΑ από δήθεν σκληρός διαπραγματευτής κατάντησε πλήρως υποτακτικός. Ο ΣΥΡΙΖΑ από δήθεν πολέμιος των μνημονίων, </w:t>
      </w:r>
      <w:r>
        <w:rPr>
          <w:rFonts w:eastAsia="Times New Roman" w:cs="Times New Roman"/>
          <w:szCs w:val="24"/>
        </w:rPr>
        <w:t>χωρίς ηθικές αναστολές, χωρίς ιδεολογικές συντεταγμένες, ψηφίζει τα πάντα, ακόμα και μόνιμα μνημόνια, ακόμα και Ταμείο Αποκρατικοποιήσεων ενός αιώνα.</w:t>
      </w:r>
    </w:p>
    <w:p w14:paraId="16641DD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6641DD1"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641DD2" w14:textId="77777777" w:rsidR="00434732" w:rsidRDefault="00735F25">
      <w:pPr>
        <w:spacing w:after="0"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Ευχ</w:t>
      </w:r>
      <w:r>
        <w:rPr>
          <w:rFonts w:eastAsia="Times New Roman"/>
          <w:szCs w:val="24"/>
        </w:rPr>
        <w:t>αριστούμε, κύριε συνάδελφε.</w:t>
      </w:r>
    </w:p>
    <w:p w14:paraId="16641DD3" w14:textId="77777777" w:rsidR="00434732" w:rsidRDefault="00735F25">
      <w:pPr>
        <w:spacing w:after="0" w:line="600" w:lineRule="auto"/>
        <w:ind w:firstLine="720"/>
        <w:jc w:val="both"/>
        <w:rPr>
          <w:rFonts w:eastAsia="Times New Roman"/>
          <w:szCs w:val="24"/>
        </w:rPr>
      </w:pPr>
      <w:r>
        <w:rPr>
          <w:rFonts w:eastAsia="Times New Roman"/>
          <w:szCs w:val="24"/>
        </w:rPr>
        <w:t>Πριν δώσω τον λόγο στον κ. Σπαρτινό, τον λόγο έχει ζητήσει ο Υπουργός κ. Σταθάκης για να κάνει κάποιες νομοτεχνικές βελτιώσεις.</w:t>
      </w:r>
    </w:p>
    <w:p w14:paraId="16641DD4" w14:textId="77777777" w:rsidR="00434732" w:rsidRDefault="00735F25">
      <w:pPr>
        <w:spacing w:after="0" w:line="600" w:lineRule="auto"/>
        <w:ind w:firstLine="720"/>
        <w:jc w:val="both"/>
        <w:rPr>
          <w:rFonts w:eastAsia="Times New Roman"/>
          <w:szCs w:val="24"/>
        </w:rPr>
      </w:pPr>
      <w:r>
        <w:rPr>
          <w:rFonts w:eastAsia="Times New Roman"/>
          <w:szCs w:val="24"/>
        </w:rPr>
        <w:t>Ορίστε, κύριε Υπουργέ, έχετε τον λόγο.</w:t>
      </w:r>
    </w:p>
    <w:p w14:paraId="16641DD5" w14:textId="77777777" w:rsidR="00434732" w:rsidRDefault="00735F25">
      <w:pPr>
        <w:spacing w:after="0"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w:t>
      </w:r>
      <w:r>
        <w:rPr>
          <w:rFonts w:eastAsia="Times New Roman"/>
          <w:b/>
          <w:szCs w:val="24"/>
        </w:rPr>
        <w:t>ού):</w:t>
      </w:r>
      <w:r>
        <w:rPr>
          <w:rFonts w:eastAsia="Times New Roman"/>
          <w:szCs w:val="24"/>
        </w:rPr>
        <w:t xml:space="preserve"> Πρόκειται για τρεις νομοτεχνικές βελτιώσεις στον νόμο για τα κόκκινα δάνεια. </w:t>
      </w:r>
    </w:p>
    <w:p w14:paraId="16641DD6" w14:textId="77777777" w:rsidR="00434732" w:rsidRDefault="00735F25">
      <w:pPr>
        <w:spacing w:after="0" w:line="600" w:lineRule="auto"/>
        <w:ind w:firstLine="720"/>
        <w:jc w:val="both"/>
        <w:rPr>
          <w:rFonts w:eastAsia="Times New Roman"/>
          <w:szCs w:val="24"/>
        </w:rPr>
      </w:pPr>
      <w:r>
        <w:rPr>
          <w:rFonts w:eastAsia="Times New Roman"/>
          <w:szCs w:val="24"/>
        </w:rPr>
        <w:lastRenderedPageBreak/>
        <w:t xml:space="preserve">Η πρώτη αφορά εταιρείες οι οποίες θα αποκτούν τέτοιου τύπου δάνεια από χώρες όπως προβλέπεται στη διάταξη. Προστίθεται η φράση, «…που σύμφωνα με το καταστατικό τους μπορούν </w:t>
      </w:r>
      <w:r>
        <w:rPr>
          <w:rFonts w:eastAsia="Times New Roman"/>
          <w:szCs w:val="24"/>
        </w:rPr>
        <w:t>να προβαίνουν σε απόκτηση απαιτήσεων από δάνεια και πιστώσεις υπό την επιφύλαξη διατάξεων της νομοθεσίας της Ευρωπαϊκής Ένωσης». Προστίθεται το τελευταίο, προκειμένου να είναι πιο σαφές και πιο αυστηρό το πλαίσιο.</w:t>
      </w:r>
    </w:p>
    <w:p w14:paraId="16641DD7" w14:textId="77777777" w:rsidR="00434732" w:rsidRDefault="00735F25">
      <w:pPr>
        <w:spacing w:after="0" w:line="600" w:lineRule="auto"/>
        <w:ind w:firstLine="720"/>
        <w:jc w:val="both"/>
        <w:rPr>
          <w:rFonts w:eastAsia="Times New Roman"/>
          <w:szCs w:val="24"/>
        </w:rPr>
      </w:pPr>
      <w:r>
        <w:rPr>
          <w:rFonts w:eastAsia="Times New Roman"/>
          <w:szCs w:val="24"/>
        </w:rPr>
        <w:t>Η δεύτερη διάταξη, που βελτιώνεται, διευκρ</w:t>
      </w:r>
      <w:r>
        <w:rPr>
          <w:rFonts w:eastAsia="Times New Roman"/>
          <w:szCs w:val="24"/>
        </w:rPr>
        <w:t xml:space="preserve">ινίζει ότι οι εταιρείες οι οποίες δραστηριοποιούνται και αδειοδοτούνται -εννοείται- από την Τράπεζα της </w:t>
      </w:r>
      <w:r>
        <w:rPr>
          <w:rFonts w:eastAsia="Times New Roman"/>
          <w:szCs w:val="24"/>
        </w:rPr>
        <w:t>Ελλάδος</w:t>
      </w:r>
      <w:r>
        <w:rPr>
          <w:rFonts w:eastAsia="Times New Roman"/>
          <w:szCs w:val="24"/>
        </w:rPr>
        <w:t xml:space="preserve">, η έκθεσή τους πρέπει να παρουσιάζει μεθόδους αναδιάρθρωσης οφειλών εναλλακτικές της αναγκαστικής εκτέλεσης στο πλαίσιο του κώδικα δεοντολογίας </w:t>
      </w:r>
      <w:r>
        <w:rPr>
          <w:rFonts w:eastAsia="Times New Roman"/>
          <w:szCs w:val="24"/>
        </w:rPr>
        <w:t xml:space="preserve">του νόμου του 2014 και της </w:t>
      </w:r>
      <w:r>
        <w:rPr>
          <w:rFonts w:eastAsia="Times New Roman"/>
          <w:szCs w:val="24"/>
        </w:rPr>
        <w:t>πράξης εκτελεστικής επιτροπής</w:t>
      </w:r>
      <w:r>
        <w:rPr>
          <w:rFonts w:eastAsia="Times New Roman"/>
          <w:szCs w:val="24"/>
        </w:rPr>
        <w:t xml:space="preserve">. Άρα, ουσιαστικά εισάγει την έννοια ότι δεν μπορεί να προβαίνουν σε αναγκαστικές εκτελέσεις πριν να έχουν εξαντλήσει όλα τα περιθώρια που προβλέπονται από τη νομοθεσία. </w:t>
      </w:r>
    </w:p>
    <w:p w14:paraId="16641DD8" w14:textId="77777777" w:rsidR="00434732" w:rsidRDefault="00735F25">
      <w:pPr>
        <w:spacing w:after="0" w:line="600" w:lineRule="auto"/>
        <w:ind w:firstLine="720"/>
        <w:jc w:val="both"/>
        <w:rPr>
          <w:rFonts w:eastAsia="Times New Roman"/>
          <w:b/>
          <w:szCs w:val="24"/>
        </w:rPr>
      </w:pPr>
      <w:r>
        <w:rPr>
          <w:rFonts w:eastAsia="Times New Roman"/>
          <w:szCs w:val="24"/>
        </w:rPr>
        <w:lastRenderedPageBreak/>
        <w:t>Και η τρίτη βελτίωση αφορά στ</w:t>
      </w:r>
      <w:r>
        <w:rPr>
          <w:rFonts w:eastAsia="Times New Roman"/>
          <w:szCs w:val="24"/>
        </w:rPr>
        <w:t>ην τροποποίηση του νόμου του 2006 περί τιτλοποίησης, που προέβλεπε τα 100 ευρώ στα υποθηκοφυλακεία. Μετά από υπόδειξη και του Υπουργείου Δικαιοσύνης προτίθεται το ποσό αυτό που είναι για όλες τις μεταβιβάσεις, να αυξηθεί στα 2.500 ευρώ.</w:t>
      </w:r>
      <w:r>
        <w:rPr>
          <w:rFonts w:eastAsia="Times New Roman"/>
          <w:b/>
          <w:szCs w:val="24"/>
        </w:rPr>
        <w:t xml:space="preserve"> </w:t>
      </w:r>
    </w:p>
    <w:p w14:paraId="16641DD9" w14:textId="77777777" w:rsidR="00434732" w:rsidRDefault="00735F25">
      <w:pPr>
        <w:spacing w:after="0" w:line="600" w:lineRule="auto"/>
        <w:ind w:firstLine="720"/>
        <w:jc w:val="both"/>
        <w:rPr>
          <w:rFonts w:eastAsia="Times New Roman"/>
          <w:szCs w:val="24"/>
        </w:rPr>
      </w:pPr>
      <w:r>
        <w:rPr>
          <w:rFonts w:eastAsia="Times New Roman"/>
          <w:b/>
          <w:szCs w:val="24"/>
        </w:rPr>
        <w:t>ΠΡΟΕΔΡΟΣ (Νικόλαος</w:t>
      </w:r>
      <w:r>
        <w:rPr>
          <w:rFonts w:eastAsia="Times New Roman"/>
          <w:b/>
          <w:szCs w:val="24"/>
        </w:rPr>
        <w:t xml:space="preserve"> Βούτσης):</w:t>
      </w:r>
      <w:r>
        <w:rPr>
          <w:rFonts w:eastAsia="Times New Roman"/>
          <w:szCs w:val="24"/>
        </w:rPr>
        <w:t xml:space="preserve"> Ευχαριστώ, κύριε Υπουργέ. </w:t>
      </w:r>
    </w:p>
    <w:p w14:paraId="16641DDA" w14:textId="77777777" w:rsidR="00434732" w:rsidRDefault="00735F25">
      <w:pPr>
        <w:spacing w:after="0" w:line="600" w:lineRule="auto"/>
        <w:ind w:firstLine="720"/>
        <w:jc w:val="both"/>
        <w:rPr>
          <w:rFonts w:eastAsia="Times New Roman"/>
          <w:szCs w:val="24"/>
        </w:rPr>
      </w:pPr>
      <w:r>
        <w:rPr>
          <w:rFonts w:eastAsia="Times New Roman"/>
          <w:szCs w:val="24"/>
        </w:rPr>
        <w:t>Παρακαλώ να κατατεθούν και να διανεμηθούν.</w:t>
      </w:r>
    </w:p>
    <w:p w14:paraId="16641DDB" w14:textId="77777777" w:rsidR="00434732" w:rsidRDefault="00735F25">
      <w:pPr>
        <w:spacing w:after="0"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Μάλιστα, κύριε Πρόεδρε.</w:t>
      </w:r>
    </w:p>
    <w:p w14:paraId="16641DDC" w14:textId="77777777" w:rsidR="00434732" w:rsidRDefault="00735F25">
      <w:pPr>
        <w:spacing w:after="0" w:line="600" w:lineRule="auto"/>
        <w:ind w:firstLine="720"/>
        <w:jc w:val="both"/>
        <w:rPr>
          <w:rFonts w:eastAsia="Times New Roman"/>
          <w:b/>
          <w:szCs w:val="24"/>
        </w:rPr>
      </w:pPr>
      <w:r>
        <w:rPr>
          <w:rFonts w:eastAsia="Times New Roman"/>
          <w:szCs w:val="24"/>
        </w:rPr>
        <w:t xml:space="preserve">(Στο σημείο αυτό ο Υπουργός Οικονομίας, Ανάπτυξης και Τουρισμού κ. Γεώργιος Σταθάκης </w:t>
      </w:r>
      <w:r>
        <w:rPr>
          <w:rFonts w:eastAsia="Times New Roman"/>
          <w:szCs w:val="24"/>
        </w:rPr>
        <w:t>καταθέτει για τα Πρακτικά τις προαναφερθείσες νομοτεχνικές βελτιώσεις, οι οποίες έχουν ως εξής:</w:t>
      </w:r>
    </w:p>
    <w:p w14:paraId="16641DDD" w14:textId="77777777" w:rsidR="00434732" w:rsidRDefault="00735F25">
      <w:pPr>
        <w:spacing w:after="0" w:line="600" w:lineRule="auto"/>
        <w:ind w:firstLine="720"/>
        <w:jc w:val="center"/>
        <w:rPr>
          <w:rFonts w:eastAsia="Times New Roman"/>
          <w:szCs w:val="24"/>
        </w:rPr>
      </w:pPr>
      <w:r w:rsidRPr="007671AF">
        <w:rPr>
          <w:rFonts w:eastAsia="Times New Roman"/>
          <w:color w:val="FF0000"/>
          <w:szCs w:val="24"/>
        </w:rPr>
        <w:t>(Αλλαγή σελίδας)</w:t>
      </w:r>
    </w:p>
    <w:p w14:paraId="16641DDE" w14:textId="77777777" w:rsidR="00434732" w:rsidRDefault="00735F25">
      <w:pPr>
        <w:spacing w:after="0" w:line="600" w:lineRule="auto"/>
        <w:ind w:firstLine="720"/>
        <w:jc w:val="center"/>
        <w:rPr>
          <w:rFonts w:eastAsia="Times New Roman"/>
          <w:szCs w:val="24"/>
        </w:rPr>
      </w:pPr>
      <w:r w:rsidRPr="007671AF">
        <w:rPr>
          <w:rFonts w:eastAsia="Times New Roman"/>
          <w:szCs w:val="24"/>
        </w:rPr>
        <w:t>( Να κατα</w:t>
      </w:r>
      <w:r>
        <w:rPr>
          <w:rFonts w:eastAsia="Times New Roman"/>
          <w:szCs w:val="24"/>
        </w:rPr>
        <w:t>χωριστούν οι σελ. 242-244)</w:t>
      </w:r>
    </w:p>
    <w:p w14:paraId="16641DDF" w14:textId="77777777" w:rsidR="00434732" w:rsidRDefault="00735F25">
      <w:pPr>
        <w:spacing w:after="0" w:line="600" w:lineRule="auto"/>
        <w:ind w:firstLine="720"/>
        <w:jc w:val="center"/>
        <w:rPr>
          <w:rFonts w:eastAsia="Times New Roman"/>
          <w:szCs w:val="24"/>
        </w:rPr>
      </w:pPr>
      <w:r w:rsidRPr="00102D70">
        <w:rPr>
          <w:rFonts w:eastAsia="Times New Roman"/>
          <w:color w:val="FF0000"/>
          <w:szCs w:val="24"/>
        </w:rPr>
        <w:t>(Αλλαγή σελίδας)</w:t>
      </w:r>
    </w:p>
    <w:p w14:paraId="16641DE0"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ΠΡΟΕΔΡΟΣ (Νικόλαος Βούτσης):</w:t>
      </w:r>
      <w:r>
        <w:rPr>
          <w:rFonts w:eastAsia="Times New Roman"/>
          <w:szCs w:val="24"/>
        </w:rPr>
        <w:t xml:space="preserve"> Τον λόγο έχει ο </w:t>
      </w:r>
      <w:r>
        <w:rPr>
          <w:rFonts w:eastAsia="Times New Roman"/>
          <w:szCs w:val="24"/>
        </w:rPr>
        <w:t xml:space="preserve">εισηγητής </w:t>
      </w:r>
      <w:r>
        <w:rPr>
          <w:rFonts w:eastAsia="Times New Roman"/>
          <w:szCs w:val="24"/>
        </w:rPr>
        <w:t xml:space="preserve">του ΣΥΡΙΖΑ κ. Σπαρτινός και ύστερα </w:t>
      </w:r>
      <w:r>
        <w:rPr>
          <w:rFonts w:eastAsia="Times New Roman"/>
          <w:szCs w:val="24"/>
        </w:rPr>
        <w:t xml:space="preserve">ο κ. Παναγιώταρος. </w:t>
      </w:r>
    </w:p>
    <w:p w14:paraId="16641DE1" w14:textId="77777777" w:rsidR="00434732" w:rsidRDefault="00735F25">
      <w:pPr>
        <w:spacing w:after="0" w:line="600" w:lineRule="auto"/>
        <w:ind w:firstLine="720"/>
        <w:jc w:val="both"/>
        <w:rPr>
          <w:rFonts w:eastAsia="Times New Roman"/>
          <w:szCs w:val="24"/>
        </w:rPr>
      </w:pPr>
      <w:r>
        <w:rPr>
          <w:rFonts w:eastAsia="Times New Roman"/>
          <w:szCs w:val="24"/>
        </w:rPr>
        <w:t>Παρακαλώ να κρατηθούν οι χρόνοι, όπως συμφωνήσαμε προηγούμενα.</w:t>
      </w:r>
    </w:p>
    <w:p w14:paraId="16641DE2" w14:textId="77777777" w:rsidR="00434732" w:rsidRDefault="00735F25">
      <w:pPr>
        <w:spacing w:after="0" w:line="600" w:lineRule="auto"/>
        <w:ind w:firstLine="720"/>
        <w:jc w:val="both"/>
        <w:rPr>
          <w:rFonts w:eastAsia="Times New Roman"/>
          <w:szCs w:val="24"/>
        </w:rPr>
      </w:pPr>
      <w:r>
        <w:rPr>
          <w:rFonts w:eastAsia="Times New Roman"/>
          <w:szCs w:val="24"/>
        </w:rPr>
        <w:t>Ορίστε, κύριε συνάδελφε, έχετε τον λόγο.</w:t>
      </w:r>
    </w:p>
    <w:p w14:paraId="16641DE3" w14:textId="77777777" w:rsidR="00434732" w:rsidRDefault="00735F25">
      <w:pPr>
        <w:spacing w:after="0" w:line="600" w:lineRule="auto"/>
        <w:ind w:firstLine="720"/>
        <w:jc w:val="both"/>
        <w:rPr>
          <w:rFonts w:eastAsia="Times New Roman"/>
          <w:szCs w:val="24"/>
        </w:rPr>
      </w:pPr>
      <w:r>
        <w:rPr>
          <w:rFonts w:eastAsia="Times New Roman"/>
          <w:b/>
          <w:szCs w:val="24"/>
        </w:rPr>
        <w:t>ΚΩΝΣΤΑΝΤΙΝΟΣ ΣΠΑΡΤΙΝΟΣ:</w:t>
      </w:r>
      <w:r>
        <w:rPr>
          <w:rFonts w:eastAsia="Times New Roman"/>
          <w:szCs w:val="24"/>
        </w:rPr>
        <w:t xml:space="preserve"> Κύριε Πρόεδρε, κυρίες και κύριοι συνάδελφοι, καθώς προχωράμε προς την ολοκλήρωση αυτής της τετραήμερης διαδι</w:t>
      </w:r>
      <w:r>
        <w:rPr>
          <w:rFonts w:eastAsia="Times New Roman"/>
          <w:szCs w:val="24"/>
        </w:rPr>
        <w:t xml:space="preserve">κασίας, μαζί με τις επιτροπές, και πλησιάζει και η κορύφωση της διαδικασίας με </w:t>
      </w:r>
      <w:r>
        <w:rPr>
          <w:rFonts w:eastAsia="Times New Roman"/>
          <w:szCs w:val="24"/>
        </w:rPr>
        <w:t>τις τοποθετήσεις</w:t>
      </w:r>
      <w:r>
        <w:rPr>
          <w:rFonts w:eastAsia="Times New Roman"/>
          <w:szCs w:val="24"/>
        </w:rPr>
        <w:t xml:space="preserve"> των πολιτικών Αρχηγών -που άρχισαν ήδη- θα ήθελα να κάνω δύο, τρία σχόλια.</w:t>
      </w:r>
    </w:p>
    <w:p w14:paraId="16641DE4" w14:textId="77777777" w:rsidR="00434732" w:rsidRDefault="00735F25">
      <w:pPr>
        <w:tabs>
          <w:tab w:val="left" w:pos="2119"/>
        </w:tabs>
        <w:spacing w:after="0" w:line="600" w:lineRule="auto"/>
        <w:jc w:val="both"/>
        <w:rPr>
          <w:rFonts w:eastAsia="Times New Roman"/>
          <w:sz w:val="28"/>
          <w:szCs w:val="24"/>
        </w:rPr>
      </w:pPr>
      <w:r>
        <w:rPr>
          <w:rFonts w:eastAsia="Times New Roman"/>
          <w:szCs w:val="24"/>
        </w:rPr>
        <w:t>Ξεκίνησε η διαδικασία αυτή μέσα στις επιτροπές με έναν, θα έλεγα, ιδιότυπο διαγ</w:t>
      </w:r>
      <w:r>
        <w:rPr>
          <w:rFonts w:eastAsia="Times New Roman"/>
          <w:szCs w:val="24"/>
        </w:rPr>
        <w:t>κ</w:t>
      </w:r>
      <w:r>
        <w:rPr>
          <w:rFonts w:eastAsia="Times New Roman"/>
          <w:szCs w:val="24"/>
        </w:rPr>
        <w:t xml:space="preserve">ωνισμό ανάμεσα σε δύο κόμματα, τα οποία ούτε το ένα ούτε το άλλο θέλει να ταυτίζονται μεταξύ τους, ανάμεσα στη Νέα Δημοκρατία και τη Χρυσή Αυγή για το ποιος θα πάρει τα σκήπτρα στο να υπερφαλαγγίσει και να ξεπεράσει </w:t>
      </w:r>
      <w:r>
        <w:rPr>
          <w:rFonts w:eastAsia="Times New Roman"/>
          <w:szCs w:val="24"/>
        </w:rPr>
        <w:lastRenderedPageBreak/>
        <w:t>τις αποδεκτές κοινοβουλευτικές πρακτικές</w:t>
      </w:r>
      <w:r>
        <w:rPr>
          <w:rFonts w:eastAsia="Times New Roman"/>
          <w:szCs w:val="24"/>
        </w:rPr>
        <w:t xml:space="preserve"> για να μην ξεκινήσει, για να καθυστερήσει -δεν ξέρω ακριβώς για ποιο λόγο, αυτοί τον ξέρουν- αυτή η διαδικασία.</w:t>
      </w:r>
    </w:p>
    <w:p w14:paraId="16641DE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Πρέπει να ομολογήσω ότι από χθες σταμάτησαν αυτά τα φαινόμενα ίσως, ελπίζω, γιατί η Νέα Δημοκρατία άρχισε να διαπιστώνει ότι ένας τέτοιος ανταγωνισμός δεν την ωφελούσε. </w:t>
      </w:r>
    </w:p>
    <w:p w14:paraId="16641DE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Πιθανώς, όμως, αυτό το μπρα ντε φερ να οφείλεται και σε ένα άλλο μπρα ντε φερ που διαβ</w:t>
      </w:r>
      <w:r>
        <w:rPr>
          <w:rFonts w:eastAsia="Times New Roman" w:cs="Times New Roman"/>
          <w:szCs w:val="24"/>
        </w:rPr>
        <w:t>άζαμε σε όλες τις εφημερίδες ότι παιζόταν αυτές τις ημέρες -και το είδαμε, κατά τη γνώμη μου, πριν από λίγο στο Βήμα με την τοποθέτηση του κ. Σταμάτη- ένα μπρα ντε φερ ανάμεσα στον κ. Μητσοτάκη και στον κ. Σαμαρά, το οποίο μπορεί να πυροδότησε και τον πρώτ</w:t>
      </w:r>
      <w:r>
        <w:rPr>
          <w:rFonts w:eastAsia="Times New Roman" w:cs="Times New Roman"/>
          <w:szCs w:val="24"/>
        </w:rPr>
        <w:t>ο διαγ</w:t>
      </w:r>
      <w:r>
        <w:rPr>
          <w:rFonts w:eastAsia="Times New Roman" w:cs="Times New Roman"/>
          <w:szCs w:val="24"/>
        </w:rPr>
        <w:t>κ</w:t>
      </w:r>
      <w:r>
        <w:rPr>
          <w:rFonts w:eastAsia="Times New Roman" w:cs="Times New Roman"/>
          <w:szCs w:val="24"/>
        </w:rPr>
        <w:t>ωνισμό στον οποίο αναφέρθηκα. Και έτσι χάθηκε η ευκαιρία να ακούσουμε τοποθετήσεις και από την Αξιωματική Αντιπολίτευση και από άλλα κόμματα, τα οποία έχουν τελείως αντίθετη γνώμη από την Κυβέρνηση, να ακούσουμε προτάσεις συγκροτημένες, διαφορετικές</w:t>
      </w:r>
      <w:r>
        <w:rPr>
          <w:rFonts w:eastAsia="Times New Roman" w:cs="Times New Roman"/>
          <w:szCs w:val="24"/>
        </w:rPr>
        <w:t>, πολύ διαφορετικές, αντίθετες, οι οποίες θα βοηθούσαν αυτήν τη διαδικασία.</w:t>
      </w:r>
    </w:p>
    <w:p w14:paraId="16641DE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έχω να πω τίποτα για τον </w:t>
      </w:r>
      <w:r>
        <w:rPr>
          <w:rFonts w:eastAsia="Times New Roman" w:cs="Times New Roman"/>
          <w:szCs w:val="24"/>
        </w:rPr>
        <w:t xml:space="preserve">εισηγητή </w:t>
      </w:r>
      <w:r>
        <w:rPr>
          <w:rFonts w:eastAsia="Times New Roman" w:cs="Times New Roman"/>
          <w:szCs w:val="24"/>
        </w:rPr>
        <w:t>της Νέας Δημοκρατίας, ο οποίος και χθες και σήμερα είχε ένα πραγματικά κοινοβουλευτικό ήθος στην εισήγησή του. Όμως, και αυτός, παρ’ όλο που π</w:t>
      </w:r>
      <w:r>
        <w:rPr>
          <w:rFonts w:eastAsia="Times New Roman" w:cs="Times New Roman"/>
          <w:szCs w:val="24"/>
        </w:rPr>
        <w:t>ροκλήθηκε όχι μόνο από εμένα, αλλά απ’ όλους τους ομιλητές και τους Υπουργούς του ΣΥΡΙΖΑ, δεν κατέληξε σε κα</w:t>
      </w:r>
      <w:r>
        <w:rPr>
          <w:rFonts w:eastAsia="Times New Roman" w:cs="Times New Roman"/>
          <w:szCs w:val="24"/>
        </w:rPr>
        <w:t>μ</w:t>
      </w:r>
      <w:r>
        <w:rPr>
          <w:rFonts w:eastAsia="Times New Roman" w:cs="Times New Roman"/>
          <w:szCs w:val="24"/>
        </w:rPr>
        <w:t>μία συγκεκριμένη και συνολική αντιπρόταση ως προς αυτό το 1% του ΑΕΠ, που πρέπει να καλύψουμε με βάση τη συμφωνία που υπογράψαμε και εμείς και αυτο</w:t>
      </w:r>
      <w:r>
        <w:rPr>
          <w:rFonts w:eastAsia="Times New Roman" w:cs="Times New Roman"/>
          <w:szCs w:val="24"/>
        </w:rPr>
        <w:t>ί και άλλοι τον Αύγουστο του 2015.</w:t>
      </w:r>
    </w:p>
    <w:p w14:paraId="16641DE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Η κοινωνία, αγαπητοί συνάδελφοι, ξέρει που ήταν η χώρα το καλοκαίρι του 2015 και ξέρει και ποιοι έχουν την κύρια ευθύνη για αυτήν την κατάσταση. Ξέρει, επίσης -το διαπιστώνει κανείς συζητώντας με οποιονδήποτε πολίτη- ότι </w:t>
      </w:r>
      <w:r>
        <w:rPr>
          <w:rFonts w:eastAsia="Times New Roman" w:cs="Times New Roman"/>
          <w:szCs w:val="24"/>
        </w:rPr>
        <w:t>σήμερα η κοινωνία βρίσκεται σε μια κρίσιμη καμπή. Είμαστε σε μια στιγμή κομβική όπου θα κριθεί πρώτα απ’ όλα, βεβαιότατα, η Κυβέρνηση, αλλά θα κριθεί και η συμφωνία, αν θέλετε, που υπογράφηκε το καλοκαίρι του 2015 και θα κριθούν και εκείνοι που την υπέγραψ</w:t>
      </w:r>
      <w:r>
        <w:rPr>
          <w:rFonts w:eastAsia="Times New Roman" w:cs="Times New Roman"/>
          <w:szCs w:val="24"/>
        </w:rPr>
        <w:t xml:space="preserve">αν μετά την </w:t>
      </w:r>
      <w:r>
        <w:rPr>
          <w:rFonts w:eastAsia="Times New Roman" w:cs="Times New Roman"/>
          <w:szCs w:val="24"/>
        </w:rPr>
        <w:lastRenderedPageBreak/>
        <w:t>Κυβέρνηση, μαζί με την Κυβέρνηση. Αλλά, όπως είπα και πριν, εναλλακτική πρόταση από τους συμψηφίσαντες δεν ακούσαμε και δεν ξέρω αν θα ακούσουμε στη συνέχεια από τον Αρχηγό της Νέας Δημοκρατίας.</w:t>
      </w:r>
    </w:p>
    <w:p w14:paraId="16641DE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Κάνουν λάθος αν νομίζουν ότι μόνο και μόνο επειδή</w:t>
      </w:r>
      <w:r>
        <w:rPr>
          <w:rFonts w:eastAsia="Times New Roman" w:cs="Times New Roman"/>
          <w:szCs w:val="24"/>
        </w:rPr>
        <w:t xml:space="preserve"> δεν είναι στην Κυβέρνηση, απαλλάσσονται από οποιαδήποτε ευθύνη. Έχουν βάλει και αυτοί τις υπογραφές τους. Και θα έλεγα ότι και εκείνοι που έδωσαν αρνητική ψήφο το καλοκαίρι σε αυτήν τη συμφωνία, κρίνονται και αυτοί για το εάν και κατά πόσο έχουν διατυπώσε</w:t>
      </w:r>
      <w:r>
        <w:rPr>
          <w:rFonts w:eastAsia="Times New Roman" w:cs="Times New Roman"/>
          <w:szCs w:val="24"/>
        </w:rPr>
        <w:t>ι μία πειστική εναλλακτική πρόταση, η οποία, κατά τη δική μας άποψη, πρέπει να ξεκινάει από το σήμερα, να πηγαίνει στο αύριο, και στο κοντινό και στο μακρινό, αλλά όχι ανάποδα.</w:t>
      </w:r>
    </w:p>
    <w:p w14:paraId="16641DE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Πιστεύω, λοιπόν, ότι στο δύσκολο οικονομικό και δημοσιονομικό περιβάλλον που εί</w:t>
      </w:r>
      <w:r>
        <w:rPr>
          <w:rFonts w:eastAsia="Times New Roman" w:cs="Times New Roman"/>
          <w:szCs w:val="24"/>
        </w:rPr>
        <w:t>μαστε σήμερα, στο δύσκολο περιβάλλον πολιτικών συσχετισμών δύναμης μέσα στην Ευρώπη, δεν υπάρχουν άριστες λύσεις. Υπάρχουν, όμως, βέλτιστες λύσεις, να μειώνεις, δηλαδή, να ελαχιστοποιείς, να αντιρροπείς τις αρνητικές επιπτώσεις και να μεγιστοποιείς, όσο μπ</w:t>
      </w:r>
      <w:r>
        <w:rPr>
          <w:rFonts w:eastAsia="Times New Roman" w:cs="Times New Roman"/>
          <w:szCs w:val="24"/>
        </w:rPr>
        <w:t xml:space="preserve">ορείς, τις θετικές. </w:t>
      </w:r>
    </w:p>
    <w:p w14:paraId="16641DE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Πάνω σε αυτήν τη ρεαλιστική, αλλά και ελπιδοφόρα βάση μας εμπιστεύτηκε ο ελληνικός λαός και περιμένει τα αποτελέσματα για να κρίνει και εμάς και όλους τους άλλους. Ας μην το ξεχνάνε όλοι οι άλλοι αυτό.</w:t>
      </w:r>
    </w:p>
    <w:p w14:paraId="16641DE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Και θέλω να τελειώσω, κύριε Πρόεδ</w:t>
      </w:r>
      <w:r>
        <w:rPr>
          <w:rFonts w:eastAsia="Times New Roman" w:cs="Times New Roman"/>
          <w:szCs w:val="24"/>
        </w:rPr>
        <w:t xml:space="preserve">ρε, με ένα σχόλιο. Άκουσα πάρα πολλούς συναδέλφους από την μεριά της αντιπολίτευσης, και κυρίως από τη μεριά των κομμάτων που κυβέρνησαν μέχρι τώρα, να ενδιαφέρονται πάρα πολύ αυτό </w:t>
      </w:r>
      <w:r>
        <w:rPr>
          <w:rFonts w:eastAsia="Times New Roman" w:cs="Times New Roman"/>
          <w:szCs w:val="24"/>
        </w:rPr>
        <w:t xml:space="preserve">το </w:t>
      </w:r>
      <w:r>
        <w:rPr>
          <w:rFonts w:eastAsia="Times New Roman" w:cs="Times New Roman"/>
          <w:szCs w:val="24"/>
        </w:rPr>
        <w:t xml:space="preserve">τετραήμερο για την ψυχή μας, τη συνείδησή μας και τη φήμη μας. </w:t>
      </w:r>
    </w:p>
    <w:p w14:paraId="16641DE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Θα ήθελα</w:t>
      </w:r>
      <w:r>
        <w:rPr>
          <w:rFonts w:eastAsia="Times New Roman" w:cs="Times New Roman"/>
          <w:szCs w:val="24"/>
        </w:rPr>
        <w:t xml:space="preserve"> να τους συμβουλέψω, επειδή η σωτηρία της ψυχής, όπως ξέρουμε όλοι, είναι πολύ μεγάλο πράγμα, να ασχοληθούν με τη σωτηρία της δικής τους ψυχής και να μην πάρουν </w:t>
      </w:r>
      <w:r>
        <w:rPr>
          <w:rFonts w:eastAsia="Times New Roman" w:cs="Times New Roman"/>
          <w:szCs w:val="24"/>
        </w:rPr>
        <w:t xml:space="preserve">και </w:t>
      </w:r>
      <w:r>
        <w:rPr>
          <w:rFonts w:eastAsia="Times New Roman" w:cs="Times New Roman"/>
          <w:szCs w:val="24"/>
        </w:rPr>
        <w:t>το βάρος της σωτηρίας των δικών μας ψυχών και των δικών μας συνειδήσεων. Για τη φήμη τους ε</w:t>
      </w:r>
      <w:r>
        <w:rPr>
          <w:rFonts w:eastAsia="Times New Roman" w:cs="Times New Roman"/>
          <w:szCs w:val="24"/>
        </w:rPr>
        <w:t>ίναι γνωστό ότι ασχολούνται πάρα πολύ και θα συνεχίσουν ανελλιπώς να ασχολούνται. Γι’ αυτό δεν υπάρχει κα</w:t>
      </w:r>
      <w:r>
        <w:rPr>
          <w:rFonts w:eastAsia="Times New Roman" w:cs="Times New Roman"/>
          <w:szCs w:val="24"/>
        </w:rPr>
        <w:t>μ</w:t>
      </w:r>
      <w:r>
        <w:rPr>
          <w:rFonts w:eastAsia="Times New Roman" w:cs="Times New Roman"/>
          <w:szCs w:val="24"/>
        </w:rPr>
        <w:t xml:space="preserve">μία αμφιβολία. </w:t>
      </w:r>
    </w:p>
    <w:p w14:paraId="16641DE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Μας είπαν, όμως, κιόλας ότι ψηφίζουμε αυτά που ψηφίζουμε γιατί ενδιαφερόμαστε για τις καρέκλες μας. </w:t>
      </w:r>
    </w:p>
    <w:p w14:paraId="16641DE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Ενδιαφερόμαστε για τις καρέκλες μ</w:t>
      </w:r>
      <w:r>
        <w:rPr>
          <w:rFonts w:eastAsia="Times New Roman" w:cs="Times New Roman"/>
          <w:szCs w:val="24"/>
        </w:rPr>
        <w:t xml:space="preserve">ας, μας είπαν πάρα πολλοί συνάδελφοι, από τους οποίους κάποιοι είναι είκοσι ή τριάντα χρόνια Βουλευτές και έχουν μακρές υπουργικές θητείες. </w:t>
      </w:r>
    </w:p>
    <w:p w14:paraId="16641DF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Και οι γονείς και οι παππούδες τους!</w:t>
      </w:r>
    </w:p>
    <w:p w14:paraId="16641DF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ΣΠΑΡΤΙΝΟΣ: </w:t>
      </w:r>
      <w:r>
        <w:rPr>
          <w:rFonts w:eastAsia="Times New Roman" w:cs="Times New Roman"/>
          <w:szCs w:val="24"/>
        </w:rPr>
        <w:t>Θα έλεγα, λοιπόν, ότι όταν θα έρθει</w:t>
      </w:r>
      <w:r>
        <w:rPr>
          <w:rFonts w:eastAsia="Times New Roman" w:cs="Times New Roman"/>
          <w:szCs w:val="24"/>
        </w:rPr>
        <w:t xml:space="preserve"> η επίσημη θεσμική συζήτηση για πιθανούς περιορισμούς θητειών Βουλευτών, Υπουργών, να συνηγορήσουν και να ψηφίσουν.</w:t>
      </w:r>
    </w:p>
    <w:p w14:paraId="16641DF2"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641DF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Μπράβο! </w:t>
      </w:r>
    </w:p>
    <w:p w14:paraId="16641DF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ΣΠΑΡΤΙΝΟΣ: </w:t>
      </w:r>
      <w:r>
        <w:rPr>
          <w:rFonts w:eastAsia="Times New Roman" w:cs="Times New Roman"/>
          <w:szCs w:val="24"/>
        </w:rPr>
        <w:t>Και μάλιστα όσοι έχουν και μακρά διαδρομή σ’</w:t>
      </w:r>
      <w:r>
        <w:rPr>
          <w:rFonts w:eastAsia="Times New Roman" w:cs="Times New Roman"/>
          <w:szCs w:val="24"/>
        </w:rPr>
        <w:t xml:space="preserve"> αυτά τα έδρανα να ψηφίσουν και για την αναδρομική εφαρμογή αυτών των κανόνων και να μη μας πουν ότι δεν επιτρέπεται συνταγματικά. Δεν ξέρω αν επιτρέπεται συνταγματικά ή όχι, δεν είμαι δικηγόρος…</w:t>
      </w:r>
    </w:p>
    <w:p w14:paraId="16641DF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του κ</w:t>
      </w:r>
      <w:r>
        <w:rPr>
          <w:rFonts w:eastAsia="Times New Roman" w:cs="Times New Roman"/>
          <w:szCs w:val="24"/>
        </w:rPr>
        <w:t>υρίου Βουλευτή)</w:t>
      </w:r>
    </w:p>
    <w:p w14:paraId="16641DF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συνάδελφε, ολοκληρώστε.</w:t>
      </w:r>
    </w:p>
    <w:p w14:paraId="16641DF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ΣΠΑΡΤΙΝΟΣ: </w:t>
      </w:r>
      <w:r>
        <w:rPr>
          <w:rFonts w:eastAsia="Times New Roman" w:cs="Times New Roman"/>
          <w:szCs w:val="24"/>
        </w:rPr>
        <w:t>Τελειώνω.</w:t>
      </w:r>
    </w:p>
    <w:p w14:paraId="16641DF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Τελειώσατε με αυτό το «περί ψυχής». Ήταν συνολικό.</w:t>
      </w:r>
    </w:p>
    <w:p w14:paraId="16641DF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ΣΠΑΡΤΙΝΟΣ: </w:t>
      </w:r>
      <w:r>
        <w:rPr>
          <w:rFonts w:eastAsia="Times New Roman" w:cs="Times New Roman"/>
          <w:szCs w:val="24"/>
        </w:rPr>
        <w:t>Ας κοιτάξουν λίγο στον καθρέφτη της κοινωνί</w:t>
      </w:r>
      <w:r>
        <w:rPr>
          <w:rFonts w:eastAsia="Times New Roman" w:cs="Times New Roman"/>
          <w:szCs w:val="24"/>
        </w:rPr>
        <w:t xml:space="preserve">ας τον εαυτό τους, για να δουν τι γνώμη έχει η κοινωνία και τι φήμη έχουν δημιουργήσει μέσα στην κοινωνία. </w:t>
      </w:r>
    </w:p>
    <w:p w14:paraId="16641DF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Ευχαριστούμε πολύ, κύριε συνάδελφε.</w:t>
      </w:r>
    </w:p>
    <w:p w14:paraId="16641DF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ΣΠΑΡΤΙΝΟΣ: </w:t>
      </w:r>
      <w:r>
        <w:rPr>
          <w:rFonts w:eastAsia="Times New Roman" w:cs="Times New Roman"/>
          <w:szCs w:val="24"/>
        </w:rPr>
        <w:t xml:space="preserve">Γιατί κάποιοι απ’ αυτούς, όταν μιλούσαν και τα έλεγαν αυτά </w:t>
      </w:r>
      <w:r>
        <w:rPr>
          <w:rFonts w:eastAsia="Times New Roman" w:cs="Times New Roman"/>
          <w:szCs w:val="24"/>
        </w:rPr>
        <w:t>και έκαναν αυτές τις επιθέσεις μου έφεραν στο νου…</w:t>
      </w:r>
    </w:p>
    <w:p w14:paraId="16641DF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Σπαρτινέ, φίλε και συνάδελφε, ολοκληρώστε.</w:t>
      </w:r>
    </w:p>
    <w:p w14:paraId="16641DF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ΣΠΑΡΤΙΝΟΣ: </w:t>
      </w:r>
      <w:r>
        <w:rPr>
          <w:rFonts w:eastAsia="Times New Roman" w:cs="Times New Roman"/>
          <w:szCs w:val="24"/>
        </w:rPr>
        <w:t>Ολοκληρώνω, κύριε Πρόεδρε.</w:t>
      </w:r>
    </w:p>
    <w:p w14:paraId="16641DF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Μου έφεραν, λοιπόν, στο νου έναν στίχο από τον «Τελευταίο Σταθμό» του Γιώργου Σεφέρη που λέει: «Ψυχές μαραγκιασμένες από τις δημόσιες αμαρτίες». Όσο περισσότερο αυτός ο χαρακτηρισμός ταιριάζει </w:t>
      </w:r>
      <w:r>
        <w:rPr>
          <w:rFonts w:eastAsia="Times New Roman" w:cs="Times New Roman"/>
          <w:szCs w:val="24"/>
        </w:rPr>
        <w:lastRenderedPageBreak/>
        <w:t>σε κάποιους τόσο πιο επιθετική, τραγελαφική και εκτός πραγματικ</w:t>
      </w:r>
      <w:r>
        <w:rPr>
          <w:rFonts w:eastAsia="Times New Roman" w:cs="Times New Roman"/>
          <w:szCs w:val="24"/>
        </w:rPr>
        <w:t>ότητας ήταν και η επίθεση που έκαναν στην Κυβέρνηση.</w:t>
      </w:r>
    </w:p>
    <w:p w14:paraId="16641DFF"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641E0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Σας ευχαριστούμε. </w:t>
      </w:r>
    </w:p>
    <w:p w14:paraId="16641E0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Σας άφησα περισσότερο χρόνο για τον Σεφέρη, επειδή ήρθαν και τα παιδιά που θα ανακοινώσουμε τώρα, για να </w:t>
      </w:r>
      <w:r>
        <w:rPr>
          <w:rFonts w:eastAsia="Times New Roman" w:cs="Times New Roman"/>
          <w:szCs w:val="24"/>
        </w:rPr>
        <w:t>θεωρούν ότι στη Βουλή συζητάμε με στίχους του Σεφέρη.</w:t>
      </w:r>
    </w:p>
    <w:p w14:paraId="16641E02" w14:textId="77777777" w:rsidR="00434732" w:rsidRDefault="00735F25">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w:t>
      </w:r>
      <w:r>
        <w:rPr>
          <w:rFonts w:eastAsia="Times New Roman" w:cs="Times New Roman"/>
        </w:rPr>
        <w:t>ΕΛΕΥΘΕ</w:t>
      </w:r>
      <w:r>
        <w:rPr>
          <w:rFonts w:eastAsia="Times New Roman" w:cs="Times New Roman"/>
        </w:rPr>
        <w:t>ΡΙΟΣ ΒΕΝΙΖΕΛΟΣ</w:t>
      </w:r>
      <w:r>
        <w:rPr>
          <w:rFonts w:eastAsia="Times New Roman" w:cs="Times New Roman"/>
        </w:rPr>
        <w:t>» και ενημερώθηκαν για την ιστορία του κτηρίου και τον τρόπο οργάνωσης και λειτουργίας της Βουλής, σαράντα επτά μαθητές και μαθήτριες και δέκα εκπαιδευτικοί συνοδοί από το 7ο Δημοτικό Σχολείο Ελευθερίου Κορδελιού Θεσσαλονίκης και από το 3ο Δη</w:t>
      </w:r>
      <w:r>
        <w:rPr>
          <w:rFonts w:eastAsia="Times New Roman" w:cs="Times New Roman"/>
        </w:rPr>
        <w:t xml:space="preserve">μοτικό Σχολείο Κιλκίς. </w:t>
      </w:r>
    </w:p>
    <w:p w14:paraId="16641E03" w14:textId="77777777" w:rsidR="00434732" w:rsidRDefault="00735F25">
      <w:pPr>
        <w:spacing w:after="0" w:line="600" w:lineRule="auto"/>
        <w:ind w:firstLine="720"/>
        <w:jc w:val="both"/>
        <w:rPr>
          <w:rFonts w:eastAsia="Times New Roman" w:cs="Times New Roman"/>
        </w:rPr>
      </w:pPr>
      <w:r>
        <w:rPr>
          <w:rFonts w:eastAsia="Times New Roman" w:cs="Times New Roman"/>
        </w:rPr>
        <w:lastRenderedPageBreak/>
        <w:t xml:space="preserve">Η Βουλή τούς καλωσορίζει. </w:t>
      </w:r>
    </w:p>
    <w:p w14:paraId="16641E04" w14:textId="77777777" w:rsidR="00434732" w:rsidRDefault="00735F25">
      <w:pPr>
        <w:spacing w:after="0" w:line="600" w:lineRule="auto"/>
        <w:ind w:firstLine="720"/>
        <w:jc w:val="center"/>
        <w:rPr>
          <w:rFonts w:eastAsia="Times New Roman" w:cs="Times New Roman"/>
          <w:szCs w:val="24"/>
        </w:rPr>
      </w:pPr>
      <w:r>
        <w:rPr>
          <w:rFonts w:eastAsia="Times New Roman" w:cs="Times New Roman"/>
        </w:rPr>
        <w:t>(Χειροκροτήματα απ’ όλες τις πτέρυγες της Βουλής)</w:t>
      </w:r>
    </w:p>
    <w:p w14:paraId="16641E0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Τον λόγο έχει ο κ. Παναγιώταρος εκ μέρους της Χρυσής Αυγής.</w:t>
      </w:r>
    </w:p>
    <w:p w14:paraId="16641E0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Ευχαριστώ, κύριε Πρόεδρε.</w:t>
      </w:r>
    </w:p>
    <w:p w14:paraId="16641E0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εισηγητής</w:t>
      </w:r>
      <w:r>
        <w:rPr>
          <w:rFonts w:eastAsia="Times New Roman" w:cs="Times New Roman"/>
          <w:szCs w:val="24"/>
        </w:rPr>
        <w:t xml:space="preserve"> του ΣΥΡΙΖΑ τελείωσε με Σεφέρη και εμε</w:t>
      </w:r>
      <w:r>
        <w:rPr>
          <w:rFonts w:eastAsia="Times New Roman" w:cs="Times New Roman"/>
          <w:szCs w:val="24"/>
        </w:rPr>
        <w:t xml:space="preserve">ίς θα απαγγείλουμε λίγο Σουρή, ο οποίος στα τέλη του 19ου αιώνα έγραφε πολύ ωραία ποιήματα. Πρέπει να ήταν και προφήτης, γιατί μάλλον θα είχε κατά νου την Κυβέρνηση, εσάς και τους προηγούμενους από εσάς. </w:t>
      </w:r>
    </w:p>
    <w:p w14:paraId="16641E0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Διαβάζω από το «Ανθολόγιο της Οικονομίας»: «Ποιος ε</w:t>
      </w:r>
      <w:r>
        <w:rPr>
          <w:rFonts w:eastAsia="Times New Roman" w:cs="Times New Roman"/>
          <w:szCs w:val="24"/>
        </w:rPr>
        <w:t>ίδε ένα κράτος λιγοστό, σ’ όλη τη γη μοναδικό, εκατό να εξοδεύει και πενήντα να μαζεύει; Να ’χει κλητήρες για φρουρά και να σε κλέβουνε φανερά; Και ενώ αυτοί σε κλέβουνε, τον κλέφτη να γυρεύουνε; Κλέφτες, φτωχοί και άρχοντες, με άμαξες και άτια, κλέφτες χω</w:t>
      </w:r>
      <w:r>
        <w:rPr>
          <w:rFonts w:eastAsia="Times New Roman" w:cs="Times New Roman"/>
          <w:szCs w:val="24"/>
        </w:rPr>
        <w:t xml:space="preserve">ρίς μια πήχη γη και κλέφτες με παλάτια. Ο ένας κλέβει όρνιθες και σκάφες για ψωμί, ο άλλος </w:t>
      </w:r>
      <w:r>
        <w:rPr>
          <w:rFonts w:eastAsia="Times New Roman" w:cs="Times New Roman"/>
          <w:szCs w:val="24"/>
        </w:rPr>
        <w:lastRenderedPageBreak/>
        <w:t xml:space="preserve">το έθνος σύσσωμο για πλούτη και τιμή. Δυστυχία σου, Ελλάς, με τα τέκνα που γεννάς! Ω, Ελλάς, ηρώων χώρα, τι γαϊδάρους βγάζεις τώρα!». </w:t>
      </w:r>
    </w:p>
    <w:p w14:paraId="16641E0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Έχει γράψει και άλλα πολύ ενδι</w:t>
      </w:r>
      <w:r>
        <w:rPr>
          <w:rFonts w:eastAsia="Times New Roman" w:cs="Times New Roman"/>
          <w:szCs w:val="24"/>
        </w:rPr>
        <w:t>αφέροντα ποιήματα και ένα το οποίο το καταθέτω στα Πρακτικά, που μάλλον θα εξέφραζε τη γνώμη όλων των Ελλήνων γι’ αυτό το σάπιο μεταπολιτευτικό σύστημα. Έχει τίτλο «Ένα μυρωδάτο ποίημα», το οποίο καταθέτω στα Πρακτικά.</w:t>
      </w:r>
    </w:p>
    <w:p w14:paraId="16641E0A" w14:textId="77777777" w:rsidR="00434732" w:rsidRDefault="00735F25">
      <w:pPr>
        <w:spacing w:after="0" w:line="600" w:lineRule="auto"/>
        <w:ind w:firstLine="720"/>
        <w:jc w:val="both"/>
        <w:rPr>
          <w:rFonts w:eastAsia="Times New Roman" w:cs="Times New Roman"/>
          <w:szCs w:val="24"/>
        </w:rPr>
      </w:pPr>
      <w:r>
        <w:rPr>
          <w:rFonts w:eastAsia="Times New Roman" w:cs="Times New Roman"/>
        </w:rPr>
        <w:t>(Στο σημείο αυτό ο Βουλευτής κ. Ηλίας</w:t>
      </w:r>
      <w:r>
        <w:rPr>
          <w:rFonts w:eastAsia="Times New Roman" w:cs="Times New Roman"/>
        </w:rPr>
        <w:t xml:space="preserve"> Παναγιώταρος καταθέτει για τα Πρακτικά το προαναφερθέν ποίημα, το οποίο βρίσκεται στο αρχείο του Τμήματος Γραμματείας της Διεύθυνσης Στενογραφίας και Πρακτικών της Βουλής)</w:t>
      </w:r>
    </w:p>
    <w:p w14:paraId="16641E0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Είσαστε όλοι συνυπεύθυνοι γι’ αυτό το δράμα το οποίο συμβαίνει σ’ αυτή τη χώρα, αυτ</w:t>
      </w:r>
      <w:r>
        <w:rPr>
          <w:rFonts w:eastAsia="Times New Roman" w:cs="Times New Roman"/>
          <w:szCs w:val="24"/>
        </w:rPr>
        <w:t>ό το δράμα εναντίον ενός ολόκληρου έθνους, για τη γενοκτονία που διαπράττετε εις βάρος του με την αλληλουχία των τεσσάρων μνημονίων. Διότι και αυτό που θα ψηφίσετε σήμερα είναι ένα ακόμη μνημόνιο, το τελευταίο, η ταφόπλακα που τα περιλαμβάνει όλα και δεν ε</w:t>
      </w:r>
      <w:r>
        <w:rPr>
          <w:rFonts w:eastAsia="Times New Roman" w:cs="Times New Roman"/>
          <w:szCs w:val="24"/>
        </w:rPr>
        <w:t xml:space="preserve">ξαιρεί τίποτα απολύτως. </w:t>
      </w:r>
    </w:p>
    <w:p w14:paraId="16641E0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Και μια που μιλάμε για γενοκτονία, ας διαβάσουμε δυο αράδες από το τι είναι γενοκτονία. Είναι οποιαδήποτε από τις παρακάτω πράξεις με στόχο το μερικό ή ολικό αφανισμό μιας φυλετικής, εθνικής ή θρησκευτικής ομάδας, όπως: Πρώτον, θαν</w:t>
      </w:r>
      <w:r>
        <w:rPr>
          <w:rFonts w:eastAsia="Times New Roman" w:cs="Times New Roman"/>
          <w:szCs w:val="24"/>
        </w:rPr>
        <w:t xml:space="preserve">άτωση των μελών της ομάδας. Αν σας θυμίζει τίποτα με όλα όσα συμβαίνουν στην πατρίδα μας, όπου οι συμπολίτες μας δολοφονούνται, ληστεύονται, σκοτώνονται, αυτοκτονούν. </w:t>
      </w:r>
    </w:p>
    <w:p w14:paraId="16641E0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Δεύτερον, πρόκληση σοβαρής σωματικής ή ψυχικής βλάβης σε μέλη της ομάδας. Για πηγαίντε σ</w:t>
      </w:r>
      <w:r>
        <w:rPr>
          <w:rFonts w:eastAsia="Times New Roman" w:cs="Times New Roman"/>
          <w:szCs w:val="24"/>
        </w:rPr>
        <w:t>ε όλα τα τρελάδικα να δείτε που έχουν γεμίσει και είναι τα μόνα τα οποία αναπτύσσονται!</w:t>
      </w:r>
    </w:p>
    <w:p w14:paraId="16641E0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Τρίτον, σκόπιμη επιβολή συνθηκών ζωής με στόχο το φυσικό αφανισμό, ολικό ή μερικό, μελών της ομάδας. </w:t>
      </w:r>
    </w:p>
    <w:p w14:paraId="16641E0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Τέταρτον, επιβολή μέτρων που αποσκοπούν στην παρεμπόδιση γεννήσεων</w:t>
      </w:r>
      <w:r>
        <w:rPr>
          <w:rFonts w:eastAsia="Times New Roman" w:cs="Times New Roman"/>
          <w:szCs w:val="24"/>
        </w:rPr>
        <w:t xml:space="preserve"> εντός της ομάδας. Έχουμε αρχίσει και έχουμε φθίνουσα πορεία στις γεννήσεις, με αποτέλεσμα το 2060 να είμαστε πιθανόν μειονότητα σ’ αυτή τη χώρα. </w:t>
      </w:r>
    </w:p>
    <w:p w14:paraId="16641E1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Πέμπτον, είναι η </w:t>
      </w:r>
      <w:r>
        <w:rPr>
          <w:rFonts w:eastAsia="Times New Roman" w:cs="Times New Roman"/>
          <w:szCs w:val="24"/>
        </w:rPr>
        <w:t xml:space="preserve">δια </w:t>
      </w:r>
      <w:r>
        <w:rPr>
          <w:rFonts w:eastAsia="Times New Roman" w:cs="Times New Roman"/>
          <w:szCs w:val="24"/>
        </w:rPr>
        <w:t>της βίας μεταφορά ανηλίκων μελών της ομάδας σε κάποια άλλη. Εάν αυτό σας λέει τίποτα, αν</w:t>
      </w:r>
      <w:r>
        <w:rPr>
          <w:rFonts w:eastAsia="Times New Roman" w:cs="Times New Roman"/>
          <w:szCs w:val="24"/>
        </w:rPr>
        <w:t xml:space="preserve"> και μάλλον σε πολλούς δεν λέει τίποτα απολύτως.</w:t>
      </w:r>
    </w:p>
    <w:p w14:paraId="16641E1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Απ’ όπου περνούσε η </w:t>
      </w:r>
      <w:r>
        <w:rPr>
          <w:rFonts w:eastAsia="Times New Roman" w:cs="Times New Roman"/>
          <w:szCs w:val="24"/>
        </w:rPr>
        <w:t>Αριστερά</w:t>
      </w:r>
      <w:r>
        <w:rPr>
          <w:rFonts w:eastAsia="Times New Roman" w:cs="Times New Roman"/>
          <w:szCs w:val="24"/>
        </w:rPr>
        <w:t xml:space="preserve">, συνήθως άφηνε συντρίμμια. Εσείς βέβαια πρωτοτυπείτε, διότι για πρώτη φορά δεν θα αφήσετε τίποτα. Θα είσαστε μια καινοτομία σε ολόκληρη την υφήλιο. </w:t>
      </w:r>
    </w:p>
    <w:p w14:paraId="16641E1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Όσο και αν προσπαθείτε να κορ</w:t>
      </w:r>
      <w:r>
        <w:rPr>
          <w:rFonts w:eastAsia="Times New Roman" w:cs="Times New Roman"/>
          <w:szCs w:val="24"/>
        </w:rPr>
        <w:t>οϊδέψετε και τους εαυτούς σας –βέβαια κάποιοι από εσάς το παραδεχθήκατε ότι με πόνο ψυχής, είπατε «δυστυχώς, θα το ψηφίσουμε, δεν μπορούμε να κάνουμε αλλιώς»- μόνοι σας αποδεικνύετε ότι τα μέτρα τα οποία έχετε φέρει είναι μέτρα με τα οποία βγάζετε από τη δ</w:t>
      </w:r>
      <w:r>
        <w:rPr>
          <w:rFonts w:eastAsia="Times New Roman" w:cs="Times New Roman"/>
          <w:szCs w:val="24"/>
        </w:rPr>
        <w:t>ύσκολη θέση τους κυρίους και τις κυρίες της Νέας Δημοκρατίας, οι οποίοι με πολλή χαρά θα τα ψήφιζαν και όχι με πόνο ψυχής, αν ήταν κυβέρνηση. Και αυτό ίσως να ήταν το μεγάλο τρικ, έτσι ώστε όταν θα φύγετε από την εξουσία, αφού θα έχουν ψηφιστεί όλα αυτά κα</w:t>
      </w:r>
      <w:r>
        <w:rPr>
          <w:rFonts w:eastAsia="Times New Roman" w:cs="Times New Roman"/>
          <w:szCs w:val="24"/>
        </w:rPr>
        <w:t xml:space="preserve">ι αυτοί επανέλθουν, όπως γίνεται συνήθως, εκτός και αν αλλάξει κάτι άλλο, οι κύριοι της λεγόμενης κεντροαριστεροδεξιάς –δεν ξέρουμε τι ακριβώς είναι- να έχουν τη δικαιολογία ότι «αφού τα ψήφισαν οι προηγούμενοι, εμείς δεν μπορούμε να τα πάρουμε πίσω». </w:t>
      </w:r>
    </w:p>
    <w:p w14:paraId="16641E1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Όπω</w:t>
      </w:r>
      <w:r>
        <w:rPr>
          <w:rFonts w:eastAsia="Times New Roman" w:cs="Times New Roman"/>
          <w:szCs w:val="24"/>
        </w:rPr>
        <w:t>ς και εσείς, που ενώ λέγατε άλλα, ξεκινήσατε από τα όσα είχατε πει στη Θεσσαλονίκη, μετά πήγατε στο παράλληλο πρόγραμμα, τώρα έχετε μπει –κανείς δεν ξέρει- σε κάποιο άλλο πρόγραμμα αποκατάστασης -δεν ξέρουμε τι ακριβώς- και για όλα αυτά για τα οποία σας ψή</w:t>
      </w:r>
      <w:r>
        <w:rPr>
          <w:rFonts w:eastAsia="Times New Roman" w:cs="Times New Roman"/>
          <w:szCs w:val="24"/>
        </w:rPr>
        <w:t xml:space="preserve">φισε ο ελληνικός λαός, σας έβαλε στη Βουλή, σας έδωσε συγχωροχάρτι δεύτερη φορά και με το δημοψήφισμα ήθελε και έβαλε πλάτη για να γίνουν μέρος κάποιων εξ αυτών που είπατε, εσείς δεν πράξατε τίποτα απολύτως. </w:t>
      </w:r>
    </w:p>
    <w:p w14:paraId="16641E1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Θα πρέπει να ξέρουν οι Έλληνες πολίτες ότι από </w:t>
      </w:r>
      <w:r>
        <w:rPr>
          <w:rFonts w:eastAsia="Times New Roman" w:cs="Times New Roman"/>
          <w:szCs w:val="24"/>
        </w:rPr>
        <w:t>σήμερα το βράδυ, αφού θα ψηφιστούν αυτά τα μέτρα, η ζωή τους θα είναι εντελώς διαφορετική. Θα το καταλαβαίνουν μέρα με την ημέρα, γιατί όλα αυτά τα μέτρα που θα ψηφιστούν, δεν θα εφαρμοστούν σε μία ημέρα και σε μία εβδομάδα, αλλά θα είναι μέτρα που θα ολοκ</w:t>
      </w:r>
      <w:r>
        <w:rPr>
          <w:rFonts w:eastAsia="Times New Roman" w:cs="Times New Roman"/>
          <w:szCs w:val="24"/>
        </w:rPr>
        <w:t>ληρωθούν μέσα στον επόμενο ένα με ενάμιση χρόνο. Να θυμούνται, λοιπόν, κάποιους οι οποίοι τους τα έλεγαν και όταν ήταν στο 0,27% και όταν ήταν στο 7% και όταν θα είναι στο 14% που, όπως έδειξε μία τελευταία δημοσκόπηση, βρίσκεται η Χρυσή Αυγή και θα τα λέν</w:t>
      </w:r>
      <w:r>
        <w:rPr>
          <w:rFonts w:eastAsia="Times New Roman" w:cs="Times New Roman"/>
          <w:szCs w:val="24"/>
        </w:rPr>
        <w:t xml:space="preserve">ε πάντα και δεν θα πάρουν πίσω απολύτως τίποτα. </w:t>
      </w:r>
    </w:p>
    <w:p w14:paraId="16641E1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Η Χρυσή Αυγή θα είναι πάντοτε μπροστάρης στους αγώνες για την Ελλάδα, τον ελληνισμό, απέναντι σε όλους όσους απεργάζονται τη διάλυση αυτού του περήφανου ελληνικού έθνους, απέναντι στους τοκογλύφους εγχώριους</w:t>
      </w:r>
      <w:r>
        <w:rPr>
          <w:rFonts w:eastAsia="Times New Roman" w:cs="Times New Roman"/>
          <w:szCs w:val="24"/>
        </w:rPr>
        <w:t>, εισαγόμενους και στους παλιούς.</w:t>
      </w:r>
    </w:p>
    <w:p w14:paraId="16641E1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6641E17"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6641E1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που τηρήσατε τον χρόνο σας.</w:t>
      </w:r>
    </w:p>
    <w:p w14:paraId="16641E1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 κ. Κουτσούκος, εκπρόσωπος της Δημοκρατικής Συμπαράταξης ΠΑΣΟΚ-ΔΗΜΑΡ, έχει τον λόγο.</w:t>
      </w:r>
    </w:p>
    <w:p w14:paraId="16641E1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Ευχαριστώ, κύριε Πρόεδρε.</w:t>
      </w:r>
    </w:p>
    <w:p w14:paraId="16641E1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προσπαθήσω στη σύντομη δευτερολογία μου να συμπυκνώσω τα πολιτικά συμπεράσματα και να σταθώ σε τρία-τέσσερα συμπεράσματα, που προέκυψαν κατά τη διάρκεια της συζήτησης, καθώς, όπ</w:t>
      </w:r>
      <w:r>
        <w:rPr>
          <w:rFonts w:eastAsia="Times New Roman" w:cs="Times New Roman"/>
          <w:szCs w:val="24"/>
        </w:rPr>
        <w:t xml:space="preserve">ως έχετε αντιληφθεί, είμαστε σε μία δυναμική νομοθετική διαδικασία, που κατατίθενται συνεχώς καινούργιες και με ιδιαίτερη σημασία ρυθμίσεις. </w:t>
      </w:r>
    </w:p>
    <w:p w14:paraId="16641E1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ό,τι αφορά, λοιπόν, τα κεντρικά ζητήματα, εμείς, η Δημοκρατική Συμπαράταξη, πιστεύουμε ότι οι καταστατικού και </w:t>
      </w:r>
      <w:r>
        <w:rPr>
          <w:rFonts w:eastAsia="Times New Roman" w:cs="Times New Roman"/>
          <w:szCs w:val="24"/>
        </w:rPr>
        <w:t xml:space="preserve">δεσμευτικού χαρακτήρα ρυθμίσεις αυτού του νομοσχεδίου θίγουν τον πυρήνα των δημοκρατικών θεσμών, δηλαδή το Κοινοβούλιο και θίγουν και ζητήματα λαϊκής κυριαρχίας. Αυτά είναι εκείνα που αφορούν κυρίως το υπερταμείο, αλλά και το λεγόμενο κόφτη και τον </w:t>
      </w:r>
      <w:r>
        <w:rPr>
          <w:rFonts w:eastAsia="Times New Roman" w:cs="Times New Roman"/>
          <w:szCs w:val="24"/>
        </w:rPr>
        <w:t>«</w:t>
      </w:r>
      <w:r>
        <w:rPr>
          <w:rFonts w:eastAsia="Times New Roman" w:cs="Times New Roman"/>
          <w:szCs w:val="24"/>
        </w:rPr>
        <w:t>κομισά</w:t>
      </w:r>
      <w:r>
        <w:rPr>
          <w:rFonts w:eastAsia="Times New Roman" w:cs="Times New Roman"/>
          <w:szCs w:val="24"/>
        </w:rPr>
        <w:t>ριο</w:t>
      </w:r>
      <w:r>
        <w:rPr>
          <w:rFonts w:eastAsia="Times New Roman" w:cs="Times New Roman"/>
          <w:szCs w:val="24"/>
        </w:rPr>
        <w:t>»</w:t>
      </w:r>
      <w:r>
        <w:rPr>
          <w:rFonts w:eastAsia="Times New Roman" w:cs="Times New Roman"/>
          <w:szCs w:val="24"/>
        </w:rPr>
        <w:t xml:space="preserve"> στη Γενική Γραμματεία Δημοσίων Εσόδων. </w:t>
      </w:r>
    </w:p>
    <w:p w14:paraId="16641E1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Θα έλεγα, δηλαδή, ότι για κάθε αριστερό, που ενδεχομένως μπορεί να είχε κάποια όνειρα, αυτά που θα ψηφίσουμε σήμερα θα μετατρέψουν τα όνειρα σε εφιάλτες. Και μακάρι, να ζήσει εκατό χρόνια -αν και δεν μπορεί να ζ</w:t>
      </w:r>
      <w:r>
        <w:rPr>
          <w:rFonts w:eastAsia="Times New Roman" w:cs="Times New Roman"/>
          <w:szCs w:val="24"/>
        </w:rPr>
        <w:t xml:space="preserve">ήσει κανείς μας </w:t>
      </w:r>
      <w:r>
        <w:rPr>
          <w:rFonts w:eastAsia="Times New Roman" w:cs="Times New Roman"/>
          <w:szCs w:val="24"/>
        </w:rPr>
        <w:t xml:space="preserve">άλλα </w:t>
      </w:r>
      <w:r>
        <w:rPr>
          <w:rFonts w:eastAsia="Times New Roman" w:cs="Times New Roman"/>
          <w:szCs w:val="24"/>
        </w:rPr>
        <w:t>εκατό χρόνια- αλλά για εκατό χρόνια θα κατατρέχουν την Αριστερά αυτές οι ρυθμίσεις.</w:t>
      </w:r>
    </w:p>
    <w:p w14:paraId="16641E1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σημειώσω, διότι διέλαθε της προσοχής σας ότι καθ’ όλη τη διαδικασία που συζητάμε μπαίνουν και βγαίνουν ακίνητα απ</w:t>
      </w:r>
      <w:r>
        <w:rPr>
          <w:rFonts w:eastAsia="Times New Roman" w:cs="Times New Roman"/>
          <w:szCs w:val="24"/>
        </w:rPr>
        <w:t xml:space="preserve">ό την ΕΤΑΔ στο </w:t>
      </w:r>
      <w:r>
        <w:rPr>
          <w:rFonts w:eastAsia="Times New Roman" w:cs="Times New Roman"/>
          <w:szCs w:val="24"/>
        </w:rPr>
        <w:t>ΤΑΙΠΕΔ.</w:t>
      </w:r>
      <w:r>
        <w:rPr>
          <w:rFonts w:eastAsia="Times New Roman" w:cs="Times New Roman"/>
          <w:szCs w:val="24"/>
        </w:rPr>
        <w:t xml:space="preserve"> Η ΕΤΑΔ, όπως αντιληφθήκατε, δεν διαχειρίζεται πλέον τα ακίνητα του </w:t>
      </w:r>
      <w:r>
        <w:rPr>
          <w:rFonts w:eastAsia="Times New Roman" w:cs="Times New Roman"/>
          <w:szCs w:val="24"/>
        </w:rPr>
        <w:t>δημοσίου</w:t>
      </w:r>
      <w:r>
        <w:rPr>
          <w:rFonts w:eastAsia="Times New Roman" w:cs="Times New Roman"/>
          <w:szCs w:val="24"/>
        </w:rPr>
        <w:t xml:space="preserve">, παίρνει όλη την περιουσία. Εκείνο που </w:t>
      </w:r>
      <w:r>
        <w:rPr>
          <w:rFonts w:eastAsia="Times New Roman" w:cs="Times New Roman"/>
          <w:szCs w:val="24"/>
        </w:rPr>
        <w:lastRenderedPageBreak/>
        <w:t xml:space="preserve">συνιστά και τεκμηριώνει την καταγγελία μας είναι ότι σ’ αυτό το υπερταμείο πάει όλη η περιουσία του </w:t>
      </w:r>
      <w:r>
        <w:rPr>
          <w:rFonts w:eastAsia="Times New Roman" w:cs="Times New Roman"/>
          <w:szCs w:val="24"/>
        </w:rPr>
        <w:t>δημοσίου</w:t>
      </w:r>
      <w:r>
        <w:rPr>
          <w:rFonts w:eastAsia="Times New Roman" w:cs="Times New Roman"/>
          <w:szCs w:val="24"/>
        </w:rPr>
        <w:t xml:space="preserve">. </w:t>
      </w:r>
    </w:p>
    <w:p w14:paraId="16641E1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δε Ετ</w:t>
      </w:r>
      <w:r>
        <w:rPr>
          <w:rFonts w:eastAsia="Times New Roman" w:cs="Times New Roman"/>
          <w:szCs w:val="24"/>
        </w:rPr>
        <w:t>αιρεία Συμμετοχών παίρνει όλα τα δικαιώματα του δημοσίου και προκάλεσα χθες τον αρμόδιο Υπουργό, παρουσιάζοντας τον πίνακα, το περιουσιολόγιο, θα έλεγα, των συμμετοχών, που είναι κοντά 79 δισεκατομμύρια, να μας πει αν όλο αυτό πάει στο καινούργιο υπερταμεί</w:t>
      </w:r>
      <w:r>
        <w:rPr>
          <w:rFonts w:eastAsia="Times New Roman" w:cs="Times New Roman"/>
          <w:szCs w:val="24"/>
        </w:rPr>
        <w:t>ο, αλλά απάντηση δεν πήραμε.</w:t>
      </w:r>
    </w:p>
    <w:p w14:paraId="16641E20"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Βεβαίως, μπαίνουν και κτήρια δημοσίου συμφέροντος, για να μη μας λέει ο κ. Κατρούγκαλος, που είναι και καθηγητής, ότι αυτά δεν μπορεί να εκποιηθούν.</w:t>
      </w:r>
    </w:p>
    <w:p w14:paraId="16641E21"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Ο κόφτης είναι ένα μόνιμο μνημόνιο. Το είπαμε. Όμως, εκείνο που έχει σημασία ε</w:t>
      </w:r>
      <w:r>
        <w:rPr>
          <w:rFonts w:eastAsia="Times New Roman" w:cs="Times New Roman"/>
          <w:szCs w:val="24"/>
        </w:rPr>
        <w:t>ίναι ότι η Κυβέρνηση χαίρεται και λέει, «είναι έμπνευσή μας, γιατί αλλιώς μας ζητούσαν να κάνουμε τώρα περικοπές».</w:t>
      </w:r>
    </w:p>
    <w:p w14:paraId="16641E22"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Μα, εσείς, κυρίες και κύριοι συνάδελφοι, διαμορφώσατε μια πολιτική που σας οδήγησε να αποδεχθείτε 12,5 δισεκατομμύρια ευρώ μέτρα μέχρι το 201</w:t>
      </w:r>
      <w:r>
        <w:rPr>
          <w:rFonts w:eastAsia="Times New Roman" w:cs="Times New Roman"/>
          <w:szCs w:val="24"/>
        </w:rPr>
        <w:t xml:space="preserve">8. Δεν θα μας χρεώνετε εμάς αυτά που εσείς κάνατε. </w:t>
      </w:r>
    </w:p>
    <w:p w14:paraId="16641E23"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Είναι φανερό ότι σε αυτό το πακέτο των 12,5 δισεκατομμυρίων είναι το 1,8 δισεκατομμύρια που ψηφίζουμε σήμερα, τα οποία θα τα πληρώσουν απλοί άνθρωποι, η λαϊκή πλειοψηφία. Απόδειξη, δε, ότι έχει φθάσει στο</w:t>
      </w:r>
      <w:r>
        <w:rPr>
          <w:rFonts w:eastAsia="Times New Roman" w:cs="Times New Roman"/>
          <w:szCs w:val="24"/>
        </w:rPr>
        <w:t xml:space="preserve"> όριο της φοροδοτικής ικανότητας ο απλός πολίτης, είναι η ραγδαία αύξηση των ληξιπροθέσμων. </w:t>
      </w:r>
    </w:p>
    <w:p w14:paraId="16641E24"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Δεν ξέρω τι λέει ο κ. Αλεξιάδης, αλλά οι πίνακες που έχει δώσει η Γενική Γραμματεία Δημοσίων Εσόδων στη δημοσιότητα αυτό δείχνουν, ότι οι πολίτες πλέον δεν μπορούν</w:t>
      </w:r>
      <w:r>
        <w:rPr>
          <w:rFonts w:eastAsia="Times New Roman" w:cs="Times New Roman"/>
          <w:szCs w:val="24"/>
        </w:rPr>
        <w:t xml:space="preserve"> να ανταποκριθούν στις υποχρεώσεις τους και γι’ αυτό αυτή η υπερφορολόγηση μέσα σε ένα υφεσιακό κλίμα είναι που θα αποτύχει και θα οδηγήσει την Κυβέρνηση στην ανάγκη καινούργιων μέτρων.</w:t>
      </w:r>
    </w:p>
    <w:p w14:paraId="16641E25"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Θα ήθελα να υπενθυμίσω στον αγαπητό συνάδελφο, τον κ. Βρούτση, ότι τον</w:t>
      </w:r>
      <w:r>
        <w:rPr>
          <w:rFonts w:eastAsia="Times New Roman" w:cs="Times New Roman"/>
          <w:szCs w:val="24"/>
        </w:rPr>
        <w:t xml:space="preserve"> μειωμένο ΦΠΑ στα νησιά, αγαπητέ συνάδελφε, τον καθιέρωσε η Κυβέρνηση του ΠΑΣΟΚ. </w:t>
      </w:r>
    </w:p>
    <w:p w14:paraId="16641E26"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 όχι!</w:t>
      </w:r>
    </w:p>
    <w:p w14:paraId="16641E27"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Παρακαλώ;</w:t>
      </w:r>
    </w:p>
    <w:p w14:paraId="16641E28"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Όχι.</w:t>
      </w:r>
    </w:p>
    <w:p w14:paraId="16641E29"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Τον καθιέρωσε η Κυβέρνηση του ΠΑΣΟΚ, που εφάρμοσε τον ΦΠΑ για πρώτη φορά στ</w:t>
      </w:r>
      <w:r>
        <w:rPr>
          <w:rFonts w:eastAsia="Times New Roman" w:cs="Times New Roman"/>
          <w:szCs w:val="24"/>
        </w:rPr>
        <w:t>ην Ελλάδα. Και επειδή ξέρω τι λέω, έχετε τη δυνατότητα να το ψάξετε και να το διευκρινίσουμε μεταξύ μας.</w:t>
      </w:r>
    </w:p>
    <w:p w14:paraId="16641E2A"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 xml:space="preserve">Μια κουβέντα για τα δάνεια. Με τον τρόπο που νομοθετείτε, η υπόθεση των δανείων οδηγεί σε μια ανακατανομή πλούτου εντός </w:t>
      </w:r>
      <w:r>
        <w:rPr>
          <w:rFonts w:eastAsia="Times New Roman" w:cs="Times New Roman"/>
          <w:szCs w:val="24"/>
        </w:rPr>
        <w:t xml:space="preserve">Ελλάδας </w:t>
      </w:r>
      <w:r>
        <w:rPr>
          <w:rFonts w:eastAsia="Times New Roman" w:cs="Times New Roman"/>
          <w:szCs w:val="24"/>
        </w:rPr>
        <w:t xml:space="preserve">και εκτός </w:t>
      </w:r>
      <w:r>
        <w:rPr>
          <w:rFonts w:eastAsia="Times New Roman" w:cs="Times New Roman"/>
          <w:szCs w:val="24"/>
        </w:rPr>
        <w:t>Ελλάδας</w:t>
      </w:r>
      <w:r>
        <w:rPr>
          <w:rFonts w:eastAsia="Times New Roman" w:cs="Times New Roman"/>
          <w:szCs w:val="24"/>
        </w:rPr>
        <w:t xml:space="preserve">. Και </w:t>
      </w:r>
      <w:r>
        <w:rPr>
          <w:rFonts w:eastAsia="Times New Roman" w:cs="Times New Roman"/>
          <w:szCs w:val="24"/>
        </w:rPr>
        <w:t>επειδή κάποιος από αυτό το Βήμα είχε πει στο παρελθόν ότι θα μείνουν οι ζημιές στην Ελλάδα και τα κέρδη θα πάνε έξω, οι ζημιωμένοι θα είναι Έλληνες και οι κερδισμένοι θα είναι έξω.</w:t>
      </w:r>
    </w:p>
    <w:p w14:paraId="16641E2B"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Και για να τελειώσω στον χρόνο, που μου μένει, κυρίες και κύριοι συνάδελφοι</w:t>
      </w:r>
      <w:r>
        <w:rPr>
          <w:rFonts w:eastAsia="Times New Roman" w:cs="Times New Roman"/>
          <w:szCs w:val="24"/>
        </w:rPr>
        <w:t>, πρέπει, πρώτον, να παρατηρήσω στον πρώτο Υπουργό της Κυβέρνησης, σε αυτόν που είναι υπεύθυνος για την κυβερνητική προπαγάνδα, ότι δεν μπορεί να λέει ψέματα από αυτό το Βήμα. Το ΠΑΣΟΚ είχε την προστασία της πρώτης κατοικίας στις 300.000 ευρώ, ο ΣΥΡΙΖΑ την</w:t>
      </w:r>
      <w:r>
        <w:rPr>
          <w:rFonts w:eastAsia="Times New Roman" w:cs="Times New Roman"/>
          <w:szCs w:val="24"/>
        </w:rPr>
        <w:t xml:space="preserve"> πήγε με την προηγούμενη νομοθετική ρύθμιση στις </w:t>
      </w:r>
      <w:r>
        <w:rPr>
          <w:rFonts w:eastAsia="Times New Roman" w:cs="Times New Roman"/>
          <w:szCs w:val="24"/>
        </w:rPr>
        <w:lastRenderedPageBreak/>
        <w:t>180.000 ευρώ, με αυτή τη ρύθμιση πηγαίνει στις 140.000 ευρώ και από 1-1-2017 μηδενίζεται. Αυτή είναι η αλήθεια με βάση το νομοσχέδιο.</w:t>
      </w:r>
    </w:p>
    <w:p w14:paraId="16641E2C"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Υπάρχουν τρεις κρίσιμες τροπολογίες. </w:t>
      </w:r>
    </w:p>
    <w:p w14:paraId="16641E2D"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t>Ο κ. Σκουρλέτης με μια τροπολογία κ</w:t>
      </w:r>
      <w:r>
        <w:rPr>
          <w:rFonts w:eastAsia="Times New Roman" w:cs="Times New Roman"/>
          <w:szCs w:val="24"/>
        </w:rPr>
        <w:t xml:space="preserve">αταργεί το ν.4269/2014 και μας γυρίζει σε ένα </w:t>
      </w:r>
      <w:r>
        <w:rPr>
          <w:rFonts w:eastAsia="Times New Roman" w:cs="Times New Roman"/>
          <w:szCs w:val="24"/>
        </w:rPr>
        <w:t xml:space="preserve">προεδρικό διάταγμα </w:t>
      </w:r>
      <w:r>
        <w:rPr>
          <w:rFonts w:eastAsia="Times New Roman" w:cs="Times New Roman"/>
          <w:szCs w:val="24"/>
        </w:rPr>
        <w:t>του 1987.</w:t>
      </w:r>
    </w:p>
    <w:p w14:paraId="16641E2E"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συνάδελφε, ολοκληρώστε σε ένα λεπτό. Μοιράστε τις τρεις τροπολογίες στο λεπτό αυτό. Είστε πολύ έμπειρος και εξαιρετικός αγορητής.</w:t>
      </w:r>
    </w:p>
    <w:p w14:paraId="16641E2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ΓΙΑΝΝΗΣ ΚΟΥΤΣΟΥΚ</w:t>
      </w:r>
      <w:r>
        <w:rPr>
          <w:rFonts w:eastAsia="Times New Roman" w:cs="Times New Roman"/>
          <w:b/>
          <w:szCs w:val="24"/>
        </w:rPr>
        <w:t>ΟΣ:</w:t>
      </w:r>
      <w:r>
        <w:rPr>
          <w:rFonts w:eastAsia="Times New Roman" w:cs="Times New Roman"/>
          <w:szCs w:val="24"/>
        </w:rPr>
        <w:t xml:space="preserve"> Κύριε Πρόεδρε, θα κάνω αυτό που μου λέτε, αλλά πρέπει να ξέρετε ότι κατατέθηκαν εκπρόθεσμα, με την ανοχή του Προεδρείου, από τους τρεις Υπουργούς και έχω ένα λεπτό για να ολοκληρώσω.</w:t>
      </w:r>
    </w:p>
    <w:p w14:paraId="16641E3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Έχετε άλλα είκοσι δευτερόλεπτα επιπλέον </w:t>
      </w:r>
      <w:r>
        <w:rPr>
          <w:rFonts w:eastAsia="Times New Roman" w:cs="Times New Roman"/>
          <w:szCs w:val="24"/>
        </w:rPr>
        <w:t xml:space="preserve">γι’ αυτό που είπατε. </w:t>
      </w:r>
    </w:p>
    <w:p w14:paraId="16641E3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Προχωρήστε, κύριε συνάδελφε.</w:t>
      </w:r>
    </w:p>
    <w:p w14:paraId="16641E3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ΓΙΑΝΝΗΣ ΚΟΥΤΣΟΥΚΟΣ:</w:t>
      </w:r>
      <w:r>
        <w:rPr>
          <w:rFonts w:eastAsia="Times New Roman" w:cs="Times New Roman"/>
          <w:szCs w:val="24"/>
        </w:rPr>
        <w:t xml:space="preserve"> Λέω, λοιπόν, ότι με αυτήν την τροπολογία ο κ. Σκουρλέτης τιμωρεί όσους εμείς βοηθήσαμε με το νομοσχέδιο του κ. Μανιάτη να λύνουν προβλήματα όχι μεγάλων επενδύσεων </w:t>
      </w:r>
      <w:r>
        <w:rPr>
          <w:rFonts w:eastAsia="Times New Roman" w:cs="Times New Roman"/>
          <w:szCs w:val="24"/>
        </w:rPr>
        <w:t xml:space="preserve">μόνο </w:t>
      </w:r>
      <w:r>
        <w:rPr>
          <w:rFonts w:eastAsia="Times New Roman" w:cs="Times New Roman"/>
          <w:szCs w:val="24"/>
        </w:rPr>
        <w:t xml:space="preserve">αλλά και μικρών, </w:t>
      </w:r>
      <w:r>
        <w:rPr>
          <w:rFonts w:eastAsia="Times New Roman" w:cs="Times New Roman"/>
          <w:szCs w:val="24"/>
        </w:rPr>
        <w:t>όπως ενός φούρνου, ενός κομμωτηρίου, μέσα σε έναν οικιστικό ιστό. Τι θα πουν οι Βουλευτές της Συμπολίτευσης στον Πύργο σε έναν τέτοιο μικρό επαγγελματία;</w:t>
      </w:r>
    </w:p>
    <w:p w14:paraId="16641E3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Η δεύτερη είναι του κ. Κατρούγκαλου. Ο κ. Κατρούγκαλος παίρνει πίσω τη μειωμένη εισφορά στους ελεύθερους επαγγελματίες. Καταλάβατε, κύριοι συνάδελφοι, τι ψηφίζετε; Τους κοροϊδέψατε ότι </w:t>
      </w:r>
      <w:r>
        <w:rPr>
          <w:rFonts w:eastAsia="Times New Roman" w:cs="Times New Roman"/>
          <w:szCs w:val="24"/>
        </w:rPr>
        <w:t xml:space="preserve">βάλετε </w:t>
      </w:r>
      <w:r>
        <w:rPr>
          <w:rFonts w:eastAsia="Times New Roman" w:cs="Times New Roman"/>
          <w:szCs w:val="24"/>
        </w:rPr>
        <w:t xml:space="preserve">μειωμένες εισφορές και </w:t>
      </w:r>
      <w:r>
        <w:rPr>
          <w:rFonts w:eastAsia="Times New Roman" w:cs="Times New Roman"/>
          <w:szCs w:val="24"/>
        </w:rPr>
        <w:t xml:space="preserve">τώρα </w:t>
      </w:r>
      <w:r>
        <w:rPr>
          <w:rFonts w:eastAsia="Times New Roman" w:cs="Times New Roman"/>
          <w:szCs w:val="24"/>
        </w:rPr>
        <w:t>το παίρνετε πίσω.</w:t>
      </w:r>
    </w:p>
    <w:p w14:paraId="16641E3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Η τελευταία είναι </w:t>
      </w:r>
      <w:r>
        <w:rPr>
          <w:rFonts w:eastAsia="Times New Roman" w:cs="Times New Roman"/>
          <w:szCs w:val="24"/>
        </w:rPr>
        <w:t>της κ. Φωτίου. Έχω πει ότι έκανε ενάμιση χρόνο να αλλάξει ονομασία στο Ελάχιστο Εγγυημένο Εισόδημα. Θα την ψηφίσουμε. Αλλά να βγάλει τη διάταξη που παίρνει πίσω το ΕΚΑΣ, είναι παράνομη.</w:t>
      </w:r>
    </w:p>
    <w:p w14:paraId="16641E3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–και, κύριε Πρόεδρε, σας ευχαριστώ για τη</w:t>
      </w:r>
      <w:r>
        <w:rPr>
          <w:rFonts w:eastAsia="Times New Roman" w:cs="Times New Roman"/>
          <w:szCs w:val="24"/>
        </w:rPr>
        <w:t xml:space="preserve">ν ανοχή- έχουν ακουστεί σοβαρές καταγγελίες από αυτό το Βήμα για </w:t>
      </w:r>
      <w:r>
        <w:rPr>
          <w:rFonts w:eastAsia="Times New Roman" w:cs="Times New Roman"/>
          <w:szCs w:val="24"/>
        </w:rPr>
        <w:t xml:space="preserve">χαριστικές ρυθμίσεις </w:t>
      </w:r>
      <w:r>
        <w:rPr>
          <w:rFonts w:eastAsia="Times New Roman" w:cs="Times New Roman"/>
          <w:szCs w:val="24"/>
        </w:rPr>
        <w:t xml:space="preserve">σε μεγάλα συμφέροντα και πρέπει να απαντήσει η Κυβέρνηση πάρα πολύ συγκεκριμένα. </w:t>
      </w:r>
    </w:p>
    <w:p w14:paraId="16641E3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6641E3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w:t>
      </w:r>
      <w:r>
        <w:rPr>
          <w:rFonts w:eastAsia="Times New Roman" w:cs="Times New Roman"/>
          <w:szCs w:val="24"/>
        </w:rPr>
        <w:t xml:space="preserve"> ΠΑΣΟΚ-ΔΗΜΑΡ)</w:t>
      </w:r>
    </w:p>
    <w:p w14:paraId="16641E3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Ευχαριστώ πολύ.</w:t>
      </w:r>
    </w:p>
    <w:p w14:paraId="16641E3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 κ. Αμυράς από το Ποτάμι έχει τον λόγο.</w:t>
      </w:r>
    </w:p>
    <w:p w14:paraId="16641E3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επειδή θα κρατηθεί όλη διαδικασία με μια συμφωνημένη σοβαρότητα και αυστηρότητα, σας ειδοποιώ ότι αμέσως μετά είναι ο κ. Καμμέ</w:t>
      </w:r>
      <w:r>
        <w:rPr>
          <w:rFonts w:eastAsia="Times New Roman" w:cs="Times New Roman"/>
          <w:szCs w:val="24"/>
        </w:rPr>
        <w:t>νος από τους ΑΝΕΛ και ο κ. Γεωργιάδης από την Ένωση Κεντρώων, για να κλείσουμε συντεταγμένα τον κύκλο των πενταλέπτων των εισηγητών.</w:t>
      </w:r>
    </w:p>
    <w:p w14:paraId="16641E3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Αν δεν είναι εδώ οι κύριοι συνάδελφοι, δεν θα πάρουν αργότερα το λόγο. Θα πει ότι έχουν καλυφθεί. Περί αυτού πρόκειται. Δεν</w:t>
      </w:r>
      <w:r>
        <w:rPr>
          <w:rFonts w:eastAsia="Times New Roman" w:cs="Times New Roman"/>
          <w:szCs w:val="24"/>
        </w:rPr>
        <w:t xml:space="preserve"> είναι θέμα τυπικό. Όμως, δεν θα αλλάξει αργότερα η διαδικασία.</w:t>
      </w:r>
    </w:p>
    <w:p w14:paraId="16641E3C" w14:textId="77777777" w:rsidR="00434732" w:rsidRDefault="00735F2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Αμυρά, </w:t>
      </w:r>
      <w:r>
        <w:rPr>
          <w:rFonts w:eastAsia="Times New Roman" w:cs="Times New Roman"/>
          <w:szCs w:val="24"/>
        </w:rPr>
        <w:t xml:space="preserve">ορίστε </w:t>
      </w:r>
      <w:r>
        <w:rPr>
          <w:rFonts w:eastAsia="Times New Roman" w:cs="Times New Roman"/>
          <w:szCs w:val="24"/>
        </w:rPr>
        <w:t>έχετε τον λόγο.</w:t>
      </w:r>
    </w:p>
    <w:p w14:paraId="16641E3D" w14:textId="77777777" w:rsidR="00434732" w:rsidRDefault="00735F25">
      <w:pPr>
        <w:spacing w:after="0" w:line="600" w:lineRule="auto"/>
        <w:ind w:firstLine="720"/>
        <w:jc w:val="both"/>
        <w:rPr>
          <w:rFonts w:eastAsia="Times New Roman"/>
        </w:rPr>
      </w:pPr>
      <w:r>
        <w:rPr>
          <w:rFonts w:eastAsia="Times New Roman"/>
          <w:b/>
          <w:szCs w:val="24"/>
        </w:rPr>
        <w:t>ΓΕΩΡΓΙΟΣ ΑΜΥΡΑΣ:</w:t>
      </w:r>
      <w:r>
        <w:rPr>
          <w:rFonts w:eastAsia="Times New Roman"/>
          <w:szCs w:val="24"/>
        </w:rPr>
        <w:t xml:space="preserve"> </w:t>
      </w:r>
      <w:r>
        <w:rPr>
          <w:rFonts w:eastAsia="Times New Roman"/>
        </w:rPr>
        <w:t>Ευχαριστώ, κύριε Πρόεδρε.</w:t>
      </w:r>
    </w:p>
    <w:p w14:paraId="16641E3E" w14:textId="77777777" w:rsidR="00434732" w:rsidRDefault="00735F25">
      <w:pPr>
        <w:spacing w:after="0" w:line="600" w:lineRule="auto"/>
        <w:ind w:firstLine="720"/>
        <w:jc w:val="both"/>
        <w:rPr>
          <w:rFonts w:eastAsia="Times New Roman"/>
        </w:rPr>
      </w:pPr>
      <w:r>
        <w:rPr>
          <w:rFonts w:eastAsia="Times New Roman"/>
        </w:rPr>
        <w:t>Κυρίες και κύριοι συνάδελφοι, μετά από τέσσερις ημέρες έντονων και σχολαστικών συζητήσεων -σε κάποια θέματα μπήκα</w:t>
      </w:r>
      <w:r>
        <w:rPr>
          <w:rFonts w:eastAsia="Times New Roman"/>
        </w:rPr>
        <w:t xml:space="preserve">με βαθιά, κάποια άλλα τα αντιμετωπίσαμε επιδερμικά, κάποια άλλα έμειναν εντελώς εκτός του οπτικού πεδίου του Σώματος- ήρθε η ώρα της κρίσιμης στιγμής. Ήρθε η ώρα που θα πρέπει όλοι να κάνουμε ένα βηματάκι πίσω από την ένταση και, </w:t>
      </w:r>
      <w:r>
        <w:rPr>
          <w:rFonts w:eastAsia="Times New Roman"/>
          <w:bCs/>
          <w:shd w:val="clear" w:color="auto" w:fill="FFFFFF"/>
        </w:rPr>
        <w:t>βεβαίως,</w:t>
      </w:r>
      <w:r>
        <w:rPr>
          <w:rFonts w:eastAsia="Times New Roman"/>
        </w:rPr>
        <w:t xml:space="preserve"> την τοποθέτηση το</w:t>
      </w:r>
      <w:r>
        <w:rPr>
          <w:rFonts w:eastAsia="Times New Roman"/>
        </w:rPr>
        <w:t xml:space="preserve">υ καθενός επί διαφόρων θεμάτων, και να αναλογιστούμε κάτι απλό: Εάν αυτό το νομοσχέδιο, το οποίο στην ουσία </w:t>
      </w:r>
      <w:r>
        <w:rPr>
          <w:rFonts w:eastAsia="Times New Roman"/>
          <w:bCs/>
        </w:rPr>
        <w:t>είναι</w:t>
      </w:r>
      <w:r>
        <w:rPr>
          <w:rFonts w:eastAsia="Times New Roman"/>
        </w:rPr>
        <w:t xml:space="preserve"> η αποκρυστάλλωση, η κατάληξη της </w:t>
      </w:r>
      <w:r>
        <w:rPr>
          <w:rFonts w:eastAsia="Times New Roman"/>
        </w:rPr>
        <w:t xml:space="preserve">εννιάμηνης </w:t>
      </w:r>
      <w:r>
        <w:rPr>
          <w:rFonts w:eastAsia="Times New Roman"/>
        </w:rPr>
        <w:t xml:space="preserve">νέας </w:t>
      </w:r>
      <w:r>
        <w:rPr>
          <w:rFonts w:eastAsia="Times New Roman"/>
          <w:bCs/>
          <w:shd w:val="clear" w:color="auto" w:fill="FFFFFF"/>
        </w:rPr>
        <w:t>διαπραγμάτευσης</w:t>
      </w:r>
      <w:r>
        <w:rPr>
          <w:rFonts w:eastAsia="Times New Roman"/>
        </w:rPr>
        <w:t xml:space="preserve"> της </w:t>
      </w:r>
      <w:r>
        <w:rPr>
          <w:rFonts w:eastAsia="Times New Roman"/>
          <w:bCs/>
        </w:rPr>
        <w:t>Κυβέρνησης</w:t>
      </w:r>
      <w:r>
        <w:rPr>
          <w:rFonts w:eastAsia="Times New Roman"/>
        </w:rPr>
        <w:t xml:space="preserve"> με τους θεσμούς, ως  πεμπτουσία όλων όσων συνέβησαν και προηγή</w:t>
      </w:r>
      <w:r>
        <w:rPr>
          <w:rFonts w:eastAsia="Times New Roman"/>
        </w:rPr>
        <w:t xml:space="preserve">θηκαν τους προηγουμένους εννέα μήνες, </w:t>
      </w:r>
      <w:r>
        <w:rPr>
          <w:rFonts w:eastAsia="Times New Roman"/>
          <w:bCs/>
        </w:rPr>
        <w:t>είναι</w:t>
      </w:r>
      <w:r>
        <w:rPr>
          <w:rFonts w:eastAsia="Times New Roman"/>
        </w:rPr>
        <w:t xml:space="preserve"> κάτι καλό ή κάτι κακό για τη χώρα. Πρέπει να αναλογιστούμε, δηλαδή, τι κερδίζουμε. Κερδίζουμε σε χρήμα; Κερδίζουμε σε αξιοπιστία, σε διεθνείς συμμάχους; Παίρνουμε κάτι χειροπιαστό για το χρέος, το </w:t>
      </w:r>
      <w:r>
        <w:rPr>
          <w:rFonts w:eastAsia="Times New Roman"/>
        </w:rPr>
        <w:lastRenderedPageBreak/>
        <w:t xml:space="preserve">οποίο μπορούμε </w:t>
      </w:r>
      <w:r>
        <w:rPr>
          <w:rFonts w:eastAsia="Times New Roman"/>
        </w:rPr>
        <w:t xml:space="preserve">να το δούμε να αντανακλάται σε κάποια διάταξη των διακοσίων τριάντα τριών άρθρων του παρόντος σχεδίου νόμου; </w:t>
      </w:r>
    </w:p>
    <w:p w14:paraId="16641E3F" w14:textId="77777777" w:rsidR="00434732" w:rsidRDefault="00735F25">
      <w:pPr>
        <w:spacing w:after="0" w:line="600" w:lineRule="auto"/>
        <w:ind w:firstLine="720"/>
        <w:jc w:val="both"/>
        <w:rPr>
          <w:rFonts w:eastAsia="Times New Roman"/>
          <w:bCs/>
          <w:shd w:val="clear" w:color="auto" w:fill="FFFFFF"/>
        </w:rPr>
      </w:pPr>
      <w:r>
        <w:rPr>
          <w:rFonts w:eastAsia="Times New Roman"/>
        </w:rPr>
        <w:t xml:space="preserve">Προς το παρόν, αυτό που </w:t>
      </w:r>
      <w:r>
        <w:rPr>
          <w:rFonts w:eastAsia="Times New Roman"/>
          <w:bCs/>
          <w:shd w:val="clear" w:color="auto" w:fill="FFFFFF"/>
        </w:rPr>
        <w:t>σίγουρα ξέρουμε είναι τι χάνουμε. Όλοι οι Έλληνες θα φτωχύνουν. Από τον καφέ που θα πίνουν μέχρι το ίντερνετ που θα χρησιμ</w:t>
      </w:r>
      <w:r>
        <w:rPr>
          <w:rFonts w:eastAsia="Times New Roman"/>
          <w:bCs/>
          <w:shd w:val="clear" w:color="auto" w:fill="FFFFFF"/>
        </w:rPr>
        <w:t xml:space="preserve">οποιούν, θα φορολογούνται παραπάνω. </w:t>
      </w:r>
    </w:p>
    <w:p w14:paraId="16641E40" w14:textId="77777777" w:rsidR="00434732" w:rsidRDefault="00735F25">
      <w:pPr>
        <w:spacing w:after="0" w:line="600" w:lineRule="auto"/>
        <w:ind w:firstLine="720"/>
        <w:jc w:val="both"/>
        <w:rPr>
          <w:rFonts w:eastAsia="Times New Roman"/>
          <w:bCs/>
          <w:shd w:val="clear" w:color="auto" w:fill="FFFFFF"/>
        </w:rPr>
      </w:pPr>
      <w:r>
        <w:rPr>
          <w:rFonts w:eastAsia="Times New Roman"/>
          <w:bCs/>
          <w:shd w:val="clear" w:color="auto" w:fill="FFFFFF"/>
        </w:rPr>
        <w:t>Ωστόσο, χάνουμε και σε εθνικό κύρος ή, αν θέλετε, σε εθνική αυτοπεποίθηση. Απόδειξη είναι το γεγονός ότι θα έχουμε έναν δημοσιονομικό κόφτη πάνω από τα κεφάλια μας για είκοσι χρόνια. Είναι μια απόδειξη της αποτυχίας της</w:t>
      </w:r>
      <w:r>
        <w:rPr>
          <w:rFonts w:eastAsia="Times New Roman"/>
          <w:bCs/>
          <w:shd w:val="clear" w:color="auto" w:fill="FFFFFF"/>
        </w:rPr>
        <w:t xml:space="preserve"> ελληνικής κοινωνίας, του ελληνικού κράτους, διαχρονικώς, που μας έφτασε σε ένα τέτοιο σημείο ώστε μέσω Βρυξελλών να γίνεται η επιτήρηση του συμμαζέματος των δημοσιονομικών στοιχείων αυτής της χώρας. </w:t>
      </w:r>
    </w:p>
    <w:p w14:paraId="16641E41" w14:textId="77777777" w:rsidR="00434732" w:rsidRDefault="00735F25">
      <w:pPr>
        <w:spacing w:after="0" w:line="600" w:lineRule="auto"/>
        <w:ind w:firstLine="720"/>
        <w:jc w:val="both"/>
        <w:rPr>
          <w:rFonts w:eastAsia="Times New Roman"/>
          <w:bCs/>
          <w:shd w:val="clear" w:color="auto" w:fill="FFFFFF"/>
        </w:rPr>
      </w:pPr>
      <w:r>
        <w:rPr>
          <w:rFonts w:eastAsia="Times New Roman"/>
          <w:bCs/>
          <w:shd w:val="clear" w:color="auto" w:fill="FFFFFF"/>
        </w:rPr>
        <w:t>Την εθνική μας αυτοπεποίθηση, όμως, τη λαβώνουμε και με</w:t>
      </w:r>
      <w:r>
        <w:rPr>
          <w:rFonts w:eastAsia="Times New Roman"/>
          <w:bCs/>
          <w:shd w:val="clear" w:color="auto" w:fill="FFFFFF"/>
        </w:rPr>
        <w:t xml:space="preserve"> το υπερταμείο για ενενήντα εννέα έτη με μια διοίκηση που σαφέστατα θα ελέγχεται από τους ξένους, από τους δανειστές μας. </w:t>
      </w:r>
    </w:p>
    <w:p w14:paraId="16641E42" w14:textId="77777777" w:rsidR="00434732" w:rsidRDefault="00735F25">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Αυτά είναι σημάδια που μας οδηγούν στο συμπέρασμα ότι αυτή η λιτότητα στην οποία έχουμε μπει εδώ και πολλά χρόνια είναι αέναη. Και δε</w:t>
      </w:r>
      <w:r>
        <w:rPr>
          <w:rFonts w:eastAsia="Times New Roman"/>
          <w:bCs/>
          <w:shd w:val="clear" w:color="auto" w:fill="FFFFFF"/>
        </w:rPr>
        <w:t xml:space="preserve">ν είναι μόνο τα έξι χρόνια που μπήκαμε στην αέναη λιτότητα. Είναι και άλλα είκοσι πίσω, αυτά της πλαστής ευμάρειας. Διότι όταν έσκασε το μπαλόνι, το μπουγέλο κατέβρεξε όλους </w:t>
      </w:r>
      <w:r>
        <w:rPr>
          <w:rFonts w:eastAsia="Times New Roman"/>
          <w:bCs/>
          <w:shd w:val="clear" w:color="auto" w:fill="FFFFFF"/>
        </w:rPr>
        <w:t xml:space="preserve">όσοι </w:t>
      </w:r>
      <w:r>
        <w:rPr>
          <w:rFonts w:eastAsia="Times New Roman"/>
          <w:bCs/>
          <w:shd w:val="clear" w:color="auto" w:fill="FFFFFF"/>
        </w:rPr>
        <w:t xml:space="preserve">βρίσκονταν από κάτω. Και όσοι βρίσκονταν από κάτω, ήταν σχεδόν το σύνολο του ελληνικού πληθυσμού. </w:t>
      </w:r>
    </w:p>
    <w:p w14:paraId="16641E43" w14:textId="77777777" w:rsidR="00434732" w:rsidRDefault="00735F25">
      <w:pPr>
        <w:spacing w:after="0" w:line="600" w:lineRule="auto"/>
        <w:ind w:firstLine="720"/>
        <w:jc w:val="both"/>
        <w:rPr>
          <w:rFonts w:eastAsia="Times New Roman"/>
          <w:bCs/>
          <w:shd w:val="clear" w:color="auto" w:fill="FFFFFF"/>
        </w:rPr>
      </w:pPr>
      <w:r>
        <w:rPr>
          <w:rFonts w:eastAsia="Times New Roman"/>
          <w:bCs/>
          <w:shd w:val="clear" w:color="auto" w:fill="FFFFFF"/>
        </w:rPr>
        <w:t xml:space="preserve">Εμείς θεωρούμε, κυρίες και κύριοι συνάδελφοι, ότι τα άρθρα του νομοσχεδίου για τους φόρους είναι άδικα και θα τα καταψηφίσουμε. Θα καταψηφίσουμε τον κόφτη. </w:t>
      </w:r>
    </w:p>
    <w:p w14:paraId="16641E44" w14:textId="77777777" w:rsidR="00434732" w:rsidRDefault="00735F25">
      <w:pPr>
        <w:spacing w:after="0" w:line="600" w:lineRule="auto"/>
        <w:ind w:firstLine="720"/>
        <w:jc w:val="both"/>
        <w:rPr>
          <w:rFonts w:eastAsia="Times New Roman"/>
          <w:bCs/>
          <w:shd w:val="clear" w:color="auto" w:fill="FFFFFF"/>
        </w:rPr>
      </w:pPr>
      <w:r>
        <w:rPr>
          <w:rFonts w:eastAsia="Times New Roman"/>
          <w:bCs/>
          <w:shd w:val="clear" w:color="auto" w:fill="FFFFFF"/>
        </w:rPr>
        <w:t>Ωστόσο, δεν είμαστε αρνητικοί ή ιδεοληπτικοί, όπως υποστηρίζουμε ότι είναι αρκετοί από τους Υπουργούς σας. Θεωρούμε ότι η ίδρυση της Ανεξάρτητης Αρχής Δημοσίων Εσόδων πρέπει να γίνει. Το θεωρούμε θετικό βήμα. Ένα μέρος της αποφασιστικής αρμοδιότητας που θα</w:t>
      </w:r>
      <w:r>
        <w:rPr>
          <w:rFonts w:eastAsia="Times New Roman"/>
          <w:bCs/>
          <w:shd w:val="clear" w:color="auto" w:fill="FFFFFF"/>
        </w:rPr>
        <w:t xml:space="preserve"> ελέγχει, στην ουσία, τη δημοσιονομική και φορολογική ζωή της χώρας, πρέπει να λειτουργήσει διαφορετικά, με άλλους όρους και κανόνες. </w:t>
      </w:r>
    </w:p>
    <w:p w14:paraId="16641E45" w14:textId="77777777" w:rsidR="00434732" w:rsidRDefault="00735F25">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Διαφωνούμε, ωστόσο, στον τρόπο με τον οποίον ιδρύεται αυτή η Ανεξάρτητη Αρχή Δημοσίων Εσόδων. Βεβαίως, δεν είναι ανεξάρτη</w:t>
      </w:r>
      <w:r>
        <w:rPr>
          <w:rFonts w:eastAsia="Times New Roman"/>
          <w:bCs/>
          <w:shd w:val="clear" w:color="auto" w:fill="FFFFFF"/>
        </w:rPr>
        <w:t xml:space="preserve">τη. Ανεξάρτητη φαίνεται, αλλά δεν είναι. Ελέγχεται περισσότερο από τους ξένους. Γι’ αυτό θα καταψηφίσουμε τα άρθρα για τη σύστασή της. </w:t>
      </w:r>
    </w:p>
    <w:p w14:paraId="16641E46" w14:textId="77777777" w:rsidR="00434732" w:rsidRDefault="00735F25">
      <w:pPr>
        <w:spacing w:after="0" w:line="600" w:lineRule="auto"/>
        <w:ind w:firstLine="720"/>
        <w:jc w:val="both"/>
        <w:rPr>
          <w:rFonts w:eastAsia="Times New Roman"/>
          <w:bCs/>
          <w:shd w:val="clear" w:color="auto" w:fill="FFFFFF"/>
        </w:rPr>
      </w:pPr>
      <w:r>
        <w:rPr>
          <w:rFonts w:eastAsia="Times New Roman"/>
          <w:bCs/>
          <w:shd w:val="clear" w:color="auto" w:fill="FFFFFF"/>
        </w:rPr>
        <w:t>Προβληματιστήκαμε πάρα πολύ, αγαπητέ Αναπληρωτή Υπουργέ, κ. Τσιρώνη, για τα δασικά. Θεωρούμε θετικό το βήμα ότι με αυτές</w:t>
      </w:r>
      <w:r>
        <w:rPr>
          <w:rFonts w:eastAsia="Times New Roman"/>
          <w:bCs/>
          <w:shd w:val="clear" w:color="auto" w:fill="FFFFFF"/>
        </w:rPr>
        <w:t xml:space="preserve"> τις ρυθμίσεις το 95% των δασικών περιοχών, επιτέλους, μπορεί να απελευθερωθεί ως προς την προστασία του, να αποσυνδεθεί, δηλαδή, από εκεί που υπάρχουν οι «γκρίζες ζώνες», τα αυθαίρετα και οι οικισμοί μέσα στα δάση. Ωστόσο, δεν έχουμε ακόμα πεισθεί για τον</w:t>
      </w:r>
      <w:r>
        <w:rPr>
          <w:rFonts w:eastAsia="Times New Roman"/>
          <w:bCs/>
          <w:shd w:val="clear" w:color="auto" w:fill="FFFFFF"/>
        </w:rPr>
        <w:t xml:space="preserve"> τρόπο που θα διαχειριστείτε τον όρο «οικιστική πύκνωση». Θέλουμε, αν πάρετε τον λόγο, ακόμα περισσότερες διευκρινήσεις επ’ αυτού. </w:t>
      </w:r>
    </w:p>
    <w:p w14:paraId="16641E47" w14:textId="77777777" w:rsidR="00434732" w:rsidRDefault="00735F25">
      <w:pPr>
        <w:spacing w:after="0" w:line="600" w:lineRule="auto"/>
        <w:ind w:firstLine="720"/>
        <w:jc w:val="both"/>
        <w:rPr>
          <w:rFonts w:eastAsia="Times New Roman"/>
        </w:rPr>
      </w:pPr>
      <w:r>
        <w:rPr>
          <w:rFonts w:eastAsia="Times New Roman"/>
          <w:bCs/>
          <w:shd w:val="clear" w:color="auto" w:fill="FFFFFF"/>
        </w:rPr>
        <w:t>Κυρίες και κύριοι συνάδελφοι, την κρίσιμη αυτή ώρα οι πολίτες απαιτούν, με τη βαρύτητα αυτού του ρήματος, από όλα τα κόμματα</w:t>
      </w:r>
      <w:r>
        <w:rPr>
          <w:rFonts w:eastAsia="Times New Roman"/>
          <w:bCs/>
          <w:shd w:val="clear" w:color="auto" w:fill="FFFFFF"/>
        </w:rPr>
        <w:t xml:space="preserve"> και τις πολιτικές δυνάμεις να συνεννοηθούν. Είμαστε διαρκώς με την πλάτη στον τοίχο, ως χώρα. Οι πολίτες απαιτούν συνεννοήσεις. Απαιτούν τη συναντίληψη του κοινού καλού. </w:t>
      </w:r>
    </w:p>
    <w:p w14:paraId="16641E4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Για να ολοκληρώσω, κύριε Πρόεδρε, με την απαίτηση της ελληνικής κοινωνίας για συναντ</w:t>
      </w:r>
      <w:r>
        <w:rPr>
          <w:rFonts w:eastAsia="Times New Roman" w:cs="Times New Roman"/>
          <w:szCs w:val="24"/>
        </w:rPr>
        <w:t xml:space="preserve">ίληψη όλων των πολιτικών δυνάμεων τουλάχιστον σε πέντε βασικά, σε πέντε μίνιμουμ εθνικής υπεροχής, έχουμε τη ρήση -και με αυτή θα κλείσω- του Μπαράκ Ομπάμα: «Όσο περιφρονούμε τη λογική, όσο περιφρονούμε τους αριθμούς και την πραγματικότητα, τότε η αλήθεια </w:t>
      </w:r>
      <w:r>
        <w:rPr>
          <w:rFonts w:eastAsia="Times New Roman" w:cs="Times New Roman"/>
          <w:szCs w:val="24"/>
        </w:rPr>
        <w:t>θα επιστρέφει διαρκώς και διαρκώς, αλλά ως άλλος εκδικητής».</w:t>
      </w:r>
    </w:p>
    <w:p w14:paraId="16641E4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6641E4A" w14:textId="77777777" w:rsidR="00434732" w:rsidRDefault="00735F25">
      <w:pPr>
        <w:spacing w:after="0" w:line="600" w:lineRule="auto"/>
        <w:ind w:firstLine="720"/>
        <w:jc w:val="both"/>
        <w:rPr>
          <w:rFonts w:eastAsia="Times New Roman"/>
          <w:bCs/>
        </w:rPr>
      </w:pPr>
      <w:r>
        <w:rPr>
          <w:rFonts w:eastAsia="Times New Roman"/>
          <w:bCs/>
        </w:rPr>
        <w:t>(Χειροκροτήματα από την πτέρυγα του Ποταμιού και από την πτέρυγα της Δημοκρατικής Συμπαράταξης ΠΑΣΟΚ-ΔΗΜΑΡ)</w:t>
      </w:r>
    </w:p>
    <w:p w14:paraId="16641E4B" w14:textId="77777777" w:rsidR="00434732" w:rsidRDefault="00735F25">
      <w:pPr>
        <w:spacing w:after="0"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Ευχαριστούμε πολύ, κύριε συνάδελφε.</w:t>
      </w:r>
    </w:p>
    <w:p w14:paraId="16641E4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Τον λό</w:t>
      </w:r>
      <w:r>
        <w:rPr>
          <w:rFonts w:eastAsia="Times New Roman" w:cs="Times New Roman"/>
          <w:szCs w:val="24"/>
        </w:rPr>
        <w:t>γο έχει ο κ. Τσακαλώτος, για να διευκρινίσει κάτι.</w:t>
      </w:r>
    </w:p>
    <w:p w14:paraId="16641E4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Κύριε Τσιρώνη, θέλετε και εσείς τον λόγο; Για νομοτεχνική πρόκειται; Διότι δεν έχει άλλες παρεμβάσεις επί της ουσίας, επί των λεγομένων.</w:t>
      </w:r>
    </w:p>
    <w:p w14:paraId="16641E4E" w14:textId="77777777" w:rsidR="00434732" w:rsidRDefault="00735F25">
      <w:pPr>
        <w:spacing w:after="0" w:line="600" w:lineRule="auto"/>
        <w:ind w:firstLine="720"/>
        <w:jc w:val="both"/>
        <w:rPr>
          <w:rFonts w:eastAsia="Times New Roman" w:cs="Times New Roman"/>
          <w:szCs w:val="24"/>
        </w:rPr>
      </w:pPr>
      <w:r>
        <w:rPr>
          <w:rFonts w:eastAsia="Times New Roman" w:cs="Times New Roman"/>
          <w:b/>
        </w:rPr>
        <w:lastRenderedPageBreak/>
        <w:t>ΙΩΑΝΝΗΣ ΤΣΙΡΩΝΗΣ (Αναπληρωτής Υπουργός Περιβάλλοντος και Ενέργειας):</w:t>
      </w:r>
      <w:r>
        <w:rPr>
          <w:rFonts w:eastAsia="Times New Roman" w:cs="Times New Roman"/>
        </w:rPr>
        <w:t xml:space="preserve"> </w:t>
      </w:r>
      <w:r>
        <w:rPr>
          <w:rFonts w:eastAsia="Times New Roman" w:cs="Times New Roman"/>
          <w:szCs w:val="24"/>
        </w:rPr>
        <w:t>Για κάτι που ειπώθηκε.</w:t>
      </w:r>
    </w:p>
    <w:p w14:paraId="16641E4F" w14:textId="77777777" w:rsidR="00434732" w:rsidRDefault="00735F25">
      <w:pPr>
        <w:spacing w:after="0"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Ορίστε, κύριε Υπουργέ, έχετε τον λόγο.</w:t>
      </w:r>
    </w:p>
    <w:p w14:paraId="16641E5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Ευχαριστώ, κύριε Πρόεδρε.</w:t>
      </w:r>
    </w:p>
    <w:p w14:paraId="16641E5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Θα ήθελα να πω ότι αποδέχομαι στο νομοσχέδιο τη βουλευτική τροπολογία με γενικό αριθμό 453 κα</w:t>
      </w:r>
      <w:r>
        <w:rPr>
          <w:rFonts w:eastAsia="Times New Roman" w:cs="Times New Roman"/>
          <w:szCs w:val="24"/>
        </w:rPr>
        <w:t>ι ειδικό αριθμό 97, που έχει να κάνει με τη συνταξιοδότηση των εκπαιδευτικών πρωτοβάθμιας και δευτεροβάθμιας εκπαίδευσης.</w:t>
      </w:r>
    </w:p>
    <w:p w14:paraId="16641E5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Πρέπει να πω, επίσης, ότι για την τροπολογία με γενικό αριθμό 442 και ειδικό αριθμό 86, για την απαλλαγή από τον ΕΝΦΙΑ μονίμων κατοίκω</w:t>
      </w:r>
      <w:r>
        <w:rPr>
          <w:rFonts w:eastAsia="Times New Roman" w:cs="Times New Roman"/>
          <w:szCs w:val="24"/>
        </w:rPr>
        <w:t>ν σε νησιά με πληθυσμό κάτω των τριακοσίων κατοίκων, το κοιτάμε πάρα πολύ θετικά και θα επανέλθει με στοχευμένες παρεμβάσεις η Κυβέρνηση πολύ σύντομα.</w:t>
      </w:r>
    </w:p>
    <w:p w14:paraId="16641E5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Καταθέτω, επίσης, νομοτεχνικές βελτιώσεις. Στο άρθρο 16 αποφασίζεται η διαδικασία παύσης του Διοικητή της</w:t>
      </w:r>
      <w:r>
        <w:rPr>
          <w:rFonts w:eastAsia="Times New Roman" w:cs="Times New Roman"/>
          <w:szCs w:val="24"/>
        </w:rPr>
        <w:t xml:space="preserve"> νέας Αρχής Εσόδων. Στο άρθρο 44 γίνεται διευκρίνιση για το ποιοι υπάγονται στο άρθρο 29 </w:t>
      </w:r>
      <w:r>
        <w:rPr>
          <w:rFonts w:eastAsia="Times New Roman" w:cs="Times New Roman"/>
          <w:szCs w:val="24"/>
        </w:rPr>
        <w:lastRenderedPageBreak/>
        <w:t>του νόμου για τη φορολογία εισοδήματος, αγρότες, αφορολόγητα δηλαδή. Στο άρθρο 56 διευκρινίζεται η διαδικασία εσόδων…</w:t>
      </w:r>
    </w:p>
    <w:p w14:paraId="16641E54" w14:textId="77777777" w:rsidR="00434732" w:rsidRDefault="00735F25">
      <w:pPr>
        <w:spacing w:after="0" w:line="600" w:lineRule="auto"/>
        <w:jc w:val="center"/>
        <w:rPr>
          <w:rFonts w:eastAsia="Times New Roman"/>
          <w:bCs/>
        </w:rPr>
      </w:pPr>
      <w:r>
        <w:rPr>
          <w:rFonts w:eastAsia="Times New Roman"/>
          <w:bCs/>
        </w:rPr>
        <w:t>(Θόρυβος στην Αίθουσα)</w:t>
      </w:r>
    </w:p>
    <w:p w14:paraId="16641E55" w14:textId="77777777" w:rsidR="00434732" w:rsidRDefault="00735F25">
      <w:pPr>
        <w:spacing w:after="0"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
          <w:bCs/>
        </w:rPr>
        <w:t>):</w:t>
      </w:r>
      <w:r>
        <w:rPr>
          <w:rFonts w:eastAsia="Times New Roman"/>
          <w:bCs/>
        </w:rPr>
        <w:t xml:space="preserve"> </w:t>
      </w:r>
      <w:r>
        <w:rPr>
          <w:rFonts w:eastAsia="Times New Roman" w:cs="Times New Roman"/>
          <w:szCs w:val="24"/>
        </w:rPr>
        <w:t>Παρακαλώ, κάντε ησυχία.</w:t>
      </w:r>
    </w:p>
    <w:p w14:paraId="16641E5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Κύριε Καματερέ, μη μαλώνετε με τον κ. Λοβέρδο.</w:t>
      </w:r>
    </w:p>
    <w:p w14:paraId="16641E5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Κανένα θέμα, κύριε Πρόεδρε.</w:t>
      </w:r>
    </w:p>
    <w:p w14:paraId="16641E5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Στα υπόλοιπα γίνονται λεκτικές διορθώσεις.</w:t>
      </w:r>
    </w:p>
    <w:p w14:paraId="16641E5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Επίσης, καταθέτω νομοτεχνικές επί της αιτιολογικ</w:t>
      </w:r>
      <w:r>
        <w:rPr>
          <w:rFonts w:eastAsia="Times New Roman" w:cs="Times New Roman"/>
          <w:szCs w:val="24"/>
        </w:rPr>
        <w:t>ής έκθεσης.</w:t>
      </w:r>
    </w:p>
    <w:p w14:paraId="16641E5A" w14:textId="77777777" w:rsidR="00434732" w:rsidRDefault="00735F25">
      <w:pPr>
        <w:spacing w:after="0" w:line="600" w:lineRule="auto"/>
        <w:ind w:firstLine="720"/>
        <w:jc w:val="both"/>
        <w:rPr>
          <w:rFonts w:eastAsia="Times New Roman" w:cs="Times New Roman"/>
        </w:rPr>
      </w:pPr>
      <w:r>
        <w:rPr>
          <w:rFonts w:eastAsia="Times New Roman" w:cs="Times New Roman"/>
        </w:rPr>
        <w:t>(Στο σημείο αυτό ο Υπουργός Οικονομικών κ. Ευκλείδης Τσακαλώτος καταθέτει για τα Πρακτικά τις προαναφερθείσες νομοτεχνικές βελτιώσεις, οι οποίες έχουν ως εξής:</w:t>
      </w:r>
    </w:p>
    <w:p w14:paraId="16641E5B" w14:textId="77777777" w:rsidR="00434732" w:rsidRDefault="00735F25">
      <w:pPr>
        <w:spacing w:after="0"/>
        <w:jc w:val="center"/>
        <w:rPr>
          <w:rFonts w:eastAsia="Times New Roman" w:cs="Times New Roman"/>
          <w:color w:val="C00000"/>
        </w:rPr>
      </w:pPr>
      <w:r>
        <w:rPr>
          <w:rFonts w:eastAsia="Times New Roman" w:cs="Times New Roman"/>
          <w:color w:val="C00000"/>
        </w:rPr>
        <w:t>(Αλλαγή σελίδας)</w:t>
      </w:r>
    </w:p>
    <w:p w14:paraId="16641E5C" w14:textId="77777777" w:rsidR="00434732" w:rsidRDefault="00434732">
      <w:pPr>
        <w:spacing w:after="0"/>
        <w:jc w:val="center"/>
        <w:rPr>
          <w:rFonts w:eastAsia="Times New Roman" w:cs="Times New Roman"/>
          <w:color w:val="C00000"/>
        </w:rPr>
      </w:pPr>
    </w:p>
    <w:p w14:paraId="16641E5D" w14:textId="77777777" w:rsidR="00434732" w:rsidRDefault="00735F25">
      <w:pPr>
        <w:spacing w:after="0"/>
        <w:jc w:val="center"/>
        <w:rPr>
          <w:rFonts w:eastAsia="Times New Roman" w:cs="Times New Roman"/>
        </w:rPr>
      </w:pPr>
      <w:r>
        <w:rPr>
          <w:rFonts w:eastAsia="Times New Roman" w:cs="Times New Roman"/>
        </w:rPr>
        <w:t>(Να καταχωριστούν οι σελ. 270 – 273)</w:t>
      </w:r>
    </w:p>
    <w:p w14:paraId="16641E5E" w14:textId="77777777" w:rsidR="00434732" w:rsidRDefault="00434732">
      <w:pPr>
        <w:spacing w:after="0"/>
        <w:jc w:val="center"/>
        <w:rPr>
          <w:rFonts w:eastAsia="Times New Roman" w:cs="Times New Roman"/>
        </w:rPr>
      </w:pPr>
    </w:p>
    <w:p w14:paraId="16641E5F" w14:textId="77777777" w:rsidR="00434732" w:rsidRDefault="00735F25">
      <w:pPr>
        <w:spacing w:after="0"/>
        <w:jc w:val="center"/>
        <w:rPr>
          <w:rFonts w:eastAsia="Times New Roman" w:cs="Times New Roman"/>
          <w:color w:val="C00000"/>
        </w:rPr>
      </w:pPr>
      <w:r>
        <w:rPr>
          <w:rFonts w:eastAsia="Times New Roman" w:cs="Times New Roman"/>
          <w:color w:val="C00000"/>
        </w:rPr>
        <w:t>(Αλλαγή σελίδας)</w:t>
      </w:r>
    </w:p>
    <w:p w14:paraId="16641E60" w14:textId="77777777" w:rsidR="00434732" w:rsidRDefault="00434732">
      <w:pPr>
        <w:spacing w:after="0" w:line="600" w:lineRule="auto"/>
        <w:ind w:firstLine="720"/>
        <w:jc w:val="center"/>
        <w:rPr>
          <w:rFonts w:eastAsia="Times New Roman"/>
          <w:b/>
          <w:bCs/>
        </w:rPr>
      </w:pPr>
    </w:p>
    <w:p w14:paraId="16641E61" w14:textId="77777777" w:rsidR="00434732" w:rsidRDefault="00735F25">
      <w:pPr>
        <w:spacing w:after="0" w:line="600" w:lineRule="auto"/>
        <w:ind w:firstLine="720"/>
        <w:jc w:val="both"/>
        <w:rPr>
          <w:rFonts w:eastAsia="Times New Roman" w:cs="Times New Roman"/>
          <w:szCs w:val="24"/>
        </w:rPr>
      </w:pPr>
      <w:r>
        <w:rPr>
          <w:rFonts w:eastAsia="Times New Roman"/>
          <w:b/>
          <w:bCs/>
        </w:rPr>
        <w:t xml:space="preserve">ΠΡΟΕΔΡΟΣ </w:t>
      </w:r>
      <w:r>
        <w:rPr>
          <w:rFonts w:eastAsia="Times New Roman"/>
          <w:b/>
          <w:bCs/>
        </w:rPr>
        <w:t>(Νικόλαος Βούτσης):</w:t>
      </w:r>
      <w:r>
        <w:rPr>
          <w:rFonts w:eastAsia="Times New Roman" w:cs="Times New Roman"/>
          <w:szCs w:val="24"/>
        </w:rPr>
        <w:t xml:space="preserve"> Στον κ. Τσιρώνη απευθύνθηκε μία ερώτηση. Μην ανοίξετε κύκλο σε κα</w:t>
      </w:r>
      <w:r>
        <w:rPr>
          <w:rFonts w:eastAsia="Times New Roman" w:cs="Times New Roman"/>
          <w:szCs w:val="24"/>
        </w:rPr>
        <w:t>μ</w:t>
      </w:r>
      <w:r>
        <w:rPr>
          <w:rFonts w:eastAsia="Times New Roman" w:cs="Times New Roman"/>
          <w:szCs w:val="24"/>
        </w:rPr>
        <w:t>μία περίπτωση. Δεν θα το επιτρέψω.</w:t>
      </w:r>
    </w:p>
    <w:p w14:paraId="16641E6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Ορίστε, κύριε Τσιρώνη, έχετε τον λόγο.</w:t>
      </w:r>
    </w:p>
    <w:p w14:paraId="16641E63" w14:textId="77777777" w:rsidR="00434732" w:rsidRDefault="00735F25">
      <w:pPr>
        <w:spacing w:after="0" w:line="600" w:lineRule="auto"/>
        <w:ind w:firstLine="720"/>
        <w:jc w:val="both"/>
        <w:rPr>
          <w:rFonts w:eastAsia="Times New Roman" w:cs="Times New Roman"/>
          <w:szCs w:val="24"/>
        </w:rPr>
      </w:pPr>
      <w:r>
        <w:rPr>
          <w:rFonts w:eastAsia="Times New Roman" w:cs="Times New Roman"/>
          <w:b/>
        </w:rPr>
        <w:t>ΙΩΑΝΝΗΣ ΤΣΙΡΩΝΗΣ (Αναπληρωτής Υπουργός Περιβάλλοντος και Ενέργειας):</w:t>
      </w:r>
      <w:r>
        <w:rPr>
          <w:rFonts w:eastAsia="Times New Roman" w:cs="Times New Roman"/>
        </w:rPr>
        <w:t xml:space="preserve"> </w:t>
      </w:r>
      <w:r>
        <w:rPr>
          <w:rFonts w:eastAsia="Times New Roman" w:cs="Times New Roman"/>
          <w:szCs w:val="24"/>
        </w:rPr>
        <w:t>Ευχαριστώ, κύριε Πρόεδρε.</w:t>
      </w:r>
    </w:p>
    <w:p w14:paraId="16641E6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Χ</w:t>
      </w:r>
      <w:r>
        <w:rPr>
          <w:rFonts w:eastAsia="Times New Roman" w:cs="Times New Roman"/>
          <w:szCs w:val="24"/>
        </w:rPr>
        <w:t>ρωστούσα στον κ. Αμυρά αυτή τη διευκρίνιση από προχθές. Είναι καθαρό στη διατύπωση ότι το μόνο που κάνουμε στις ιώδεις περιοχές είναι να ζητούμε από τους δήμους να καταγράψουν στις δασικές εκτάσεις και στα σημερινά δάση τα οικήματα, τον δομημένο χώρο -τρια</w:t>
      </w:r>
      <w:r>
        <w:rPr>
          <w:rFonts w:eastAsia="Times New Roman" w:cs="Times New Roman"/>
          <w:szCs w:val="24"/>
        </w:rPr>
        <w:t>κόσια, τετρακόσια- και να δημιουρ</w:t>
      </w:r>
      <w:r>
        <w:rPr>
          <w:rFonts w:eastAsia="Times New Roman" w:cs="Times New Roman"/>
          <w:szCs w:val="24"/>
        </w:rPr>
        <w:lastRenderedPageBreak/>
        <w:t>γήσουν κάποια πολύγωνα, ώστε στη συνέχεια, αντί να αντιμετωπιστούν από τη Δασική Υπηρεσία αποσπασματικά, να αντιμετωπιστούν συνολικά, ώστε να διευκρινίσουμε και να γνωρίζουμε μετά</w:t>
      </w:r>
      <w:r>
        <w:rPr>
          <w:rFonts w:eastAsia="Times New Roman" w:cs="Times New Roman"/>
          <w:szCs w:val="24"/>
        </w:rPr>
        <w:t>,</w:t>
      </w:r>
      <w:r>
        <w:rPr>
          <w:rFonts w:eastAsia="Times New Roman" w:cs="Times New Roman"/>
          <w:szCs w:val="24"/>
        </w:rPr>
        <w:t xml:space="preserve"> τι από αυτά ήταν νομιμοποιημένο κάποτε, τι</w:t>
      </w:r>
      <w:r>
        <w:rPr>
          <w:rFonts w:eastAsia="Times New Roman" w:cs="Times New Roman"/>
          <w:szCs w:val="24"/>
        </w:rPr>
        <w:t xml:space="preserve"> έχει εμπράγματα δικαιώματα, ποιος είναι ο χρόνος κτήσης. Μέχρι στιγμής δεν είχαμε ποτέ αυτή την εικόνα, αυτό και τίποτε περισσότερο. Η δασική νομοθεσία ισχύει απαρέγκλιτα.</w:t>
      </w:r>
    </w:p>
    <w:p w14:paraId="16641E65" w14:textId="77777777" w:rsidR="00434732" w:rsidRDefault="00735F25">
      <w:pPr>
        <w:spacing w:after="0"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Ευχαριστούμε, κύριε Υπουργέ.</w:t>
      </w:r>
    </w:p>
    <w:p w14:paraId="16641E6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Το λόγο έχει ο Υπουργός, </w:t>
      </w:r>
      <w:r>
        <w:rPr>
          <w:rFonts w:eastAsia="Times New Roman" w:cs="Times New Roman"/>
          <w:szCs w:val="24"/>
        </w:rPr>
        <w:t>ο κ. Ξανθός. Αμέσως μετά ακολουθούν ένας ή δύο Βουλευτές και θα περάσουμε με τον κ. Λοβέρδο στους πέντε εκ των Κοινοβουλευτικών.</w:t>
      </w:r>
    </w:p>
    <w:p w14:paraId="16641E6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Κύριε Υπουργέ, οκτώ λεπτά σας αρκούν;</w:t>
      </w:r>
    </w:p>
    <w:p w14:paraId="16641E6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Ναι, είναι εντάξει.</w:t>
      </w:r>
    </w:p>
    <w:p w14:paraId="16641E6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θα ξε</w:t>
      </w:r>
      <w:r>
        <w:rPr>
          <w:rFonts w:eastAsia="Times New Roman" w:cs="Times New Roman"/>
          <w:szCs w:val="24"/>
        </w:rPr>
        <w:t>κινήσω από μια σύντομη αναφορά σε ένα άρθρο του πολυνομοσχεδίου, το άρθρο 68, που αφορά τη θεσμοθέτηση μιας ειδικής κατηγορίας φαρμάκων, τα γενικής διάθεσης φάρμακα. Αυτό είναι μια υποκατηγορία των μη συνταγογραφούμενων φαρμάκων και όπως αρκετοί από εσάς ξ</w:t>
      </w:r>
      <w:r>
        <w:rPr>
          <w:rFonts w:eastAsia="Times New Roman" w:cs="Times New Roman"/>
          <w:szCs w:val="24"/>
        </w:rPr>
        <w:t>έρετε, υπήρχε η εκκρεμότητα από τη μνημονιακή Συμφωνία του καλοκαιριού να διευθετηθεί.</w:t>
      </w:r>
    </w:p>
    <w:p w14:paraId="16641E6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Κάναμε μια σοβαρή προσπάθεια επιστημονικής τεκμηρίωσης. Υπήρξε μια επιτροπή εμπειρογνωμόνων από τον ΕΟΦ, με τη συμμετοχή και του Πανελλήνιου Φαρμακευτικού Συλλόγου, η οπ</w:t>
      </w:r>
      <w:r>
        <w:rPr>
          <w:rFonts w:eastAsia="Times New Roman" w:cs="Times New Roman"/>
          <w:szCs w:val="24"/>
        </w:rPr>
        <w:t>οία κατέληξε σε μία συγκεκριμένη πρόταση.</w:t>
      </w:r>
    </w:p>
    <w:p w14:paraId="16641E6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Με αυτόν τον τρόπο μπορέσαμε να διασφαλίσουμε ότι περίπου το 87% των σημερινών μη συνταγογραφούμενων φαρμάκων θα έχουν ως αποκλειστικό χώρο διάθεσης τα φαρμακεία και μόνο ένα 12% με 13% θα μπορεί να διατίθεται και </w:t>
      </w:r>
      <w:r>
        <w:rPr>
          <w:rFonts w:eastAsia="Times New Roman" w:cs="Times New Roman"/>
          <w:szCs w:val="24"/>
        </w:rPr>
        <w:t>εκτός φαρμακείου. Αυτό το ποσοστό στην πλειονότητά του αφορά φάρμακα ασφαλούς χορήγησης και επιλογής από τον ασθενή, χωρίς την απαραίτητη συμβουλευτική του φαρμακοποιού.</w:t>
      </w:r>
    </w:p>
    <w:p w14:paraId="16641E6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Μ’ αυτόν τον τρόπο -όπως και με την προηγούμενη εκκρεμότητα</w:t>
      </w:r>
      <w:r>
        <w:rPr>
          <w:rFonts w:eastAsia="Times New Roman" w:cs="Times New Roman"/>
          <w:szCs w:val="24"/>
        </w:rPr>
        <w:t>,</w:t>
      </w:r>
      <w:r>
        <w:rPr>
          <w:rFonts w:eastAsia="Times New Roman" w:cs="Times New Roman"/>
          <w:szCs w:val="24"/>
        </w:rPr>
        <w:t xml:space="preserve"> που υπήρχε με το ιδιοκτησ</w:t>
      </w:r>
      <w:r>
        <w:rPr>
          <w:rFonts w:eastAsia="Times New Roman" w:cs="Times New Roman"/>
          <w:szCs w:val="24"/>
        </w:rPr>
        <w:t xml:space="preserve">ιακό καθεστώς των φαρμακείων- πιστεύω ότι χωρίς να αναιρούμε τη βασική υποχρέωση απελευθέρωσης στο χώρο της αγοράς του φαρμάκου, βάζουμε ασφαλιστικές δικλείδες και ρήτρες, οι οποίες επιτρέπουν να μη δημιουργεί προβλήματα αυτό το νέο περιβάλλον στη δημόσια </w:t>
      </w:r>
      <w:r>
        <w:rPr>
          <w:rFonts w:eastAsia="Times New Roman" w:cs="Times New Roman"/>
          <w:szCs w:val="24"/>
        </w:rPr>
        <w:t xml:space="preserve">υγεία και να μην επηρεάζει αρνητικά τη βιωσιμότητα των φαρμακείων, τα οποία νομίζω πως όλοι αναγνωρίζουμε ότι παίζουν έναν πολύ σημαντικό κοινωνικό ρόλο με τη γεωγραφική τους διασπορά σε όλη τη χώρα. </w:t>
      </w:r>
    </w:p>
    <w:p w14:paraId="16641E6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Νομίζω ότι κατ’ αναλογίαν αυτό</w:t>
      </w:r>
      <w:r>
        <w:rPr>
          <w:rFonts w:eastAsia="Times New Roman" w:cs="Times New Roman"/>
          <w:szCs w:val="24"/>
        </w:rPr>
        <w:t>,</w:t>
      </w:r>
      <w:r>
        <w:rPr>
          <w:rFonts w:eastAsia="Times New Roman" w:cs="Times New Roman"/>
          <w:szCs w:val="24"/>
        </w:rPr>
        <w:t xml:space="preserve"> που κάνει συνολικά η </w:t>
      </w:r>
      <w:r>
        <w:rPr>
          <w:rFonts w:eastAsia="Times New Roman"/>
          <w:szCs w:val="24"/>
        </w:rPr>
        <w:t>Κυ</w:t>
      </w:r>
      <w:r>
        <w:rPr>
          <w:rFonts w:eastAsia="Times New Roman"/>
          <w:szCs w:val="24"/>
        </w:rPr>
        <w:t>βέρνηση</w:t>
      </w:r>
      <w:r>
        <w:rPr>
          <w:rFonts w:eastAsia="Times New Roman" w:cs="Times New Roman"/>
          <w:szCs w:val="24"/>
        </w:rPr>
        <w:t xml:space="preserve"> –και αυτό αποτυπώνεται και στο παρόν πολυνομοσχέδιο- είναι να κάνει το ίδιο πράγμα. Αυτό σημαίνει πως με δεδομένες τις μνημονιακές δεσμεύσεις, με δεδομένη την υποχρέωση να τηρηθούν τα συμφωνηθέντα και με δεδομένα τα προαπαιτούμενα και όλες τις άλλε</w:t>
      </w:r>
      <w:r>
        <w:rPr>
          <w:rFonts w:eastAsia="Times New Roman" w:cs="Times New Roman"/>
          <w:szCs w:val="24"/>
        </w:rPr>
        <w:t>ς παρεμβάσεις και μέτρα</w:t>
      </w:r>
      <w:r>
        <w:rPr>
          <w:rFonts w:eastAsia="Times New Roman" w:cs="Times New Roman"/>
          <w:szCs w:val="24"/>
        </w:rPr>
        <w:t>,</w:t>
      </w:r>
      <w:r>
        <w:rPr>
          <w:rFonts w:eastAsia="Times New Roman" w:cs="Times New Roman"/>
          <w:szCs w:val="24"/>
        </w:rPr>
        <w:t xml:space="preserve"> που πρέπει να ληφθούν εν</w:t>
      </w:r>
      <w:r>
        <w:rPr>
          <w:rFonts w:eastAsia="Times New Roman" w:cs="Times New Roman"/>
          <w:szCs w:val="24"/>
        </w:rPr>
        <w:t xml:space="preserve"> </w:t>
      </w:r>
      <w:r>
        <w:rPr>
          <w:rFonts w:eastAsia="Times New Roman" w:cs="Times New Roman"/>
          <w:szCs w:val="24"/>
        </w:rPr>
        <w:t>όψει της αξιολόγησης, θα υπάρξουν μέριμνες οι οποίες θα διασφαλίζουν μια δικαιότερη κατανομή των βαρών, θα διασφαλίζουν το δημόσιο συμφέρον</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την κοινωνική συνοχή, αλλά φυσικά και τη δημόσια περ</w:t>
      </w:r>
      <w:r>
        <w:rPr>
          <w:rFonts w:eastAsia="Times New Roman" w:cs="Times New Roman"/>
          <w:szCs w:val="24"/>
        </w:rPr>
        <w:t xml:space="preserve">ιουσία. </w:t>
      </w:r>
    </w:p>
    <w:p w14:paraId="16641E6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Επίσης, θα έχουμε περιθώριο να υπάρξει ζωτικός χώρος, προκειμένου να υπάρξουν αντισταθμιστικές παρεμβάσεις με θετικό κοινωνικό πρόσημο, όπως αυτές που ήδη έχουμε αρχίσει να υλοποιούμε από τον ν. 4368, το γνωστό</w:t>
      </w:r>
      <w:r>
        <w:rPr>
          <w:rFonts w:eastAsia="Times New Roman" w:cs="Times New Roman"/>
          <w:szCs w:val="24"/>
        </w:rPr>
        <w:t xml:space="preserve"> 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ρόγραμμα</w:t>
      </w:r>
      <w:r>
        <w:rPr>
          <w:rFonts w:eastAsia="Times New Roman" w:cs="Times New Roman"/>
          <w:szCs w:val="24"/>
        </w:rPr>
        <w:t>. Και αναφέρομαι στη γνωστή ρύθμιση για την καθολική κάλυψη των ανασφάλιστων πολιτών, για την δωρεάν πρόσβασή τους στις δημόσιες υπηρεσίες υγείας, η οποία έχει ήδη αρχίσει να λειτουργεί και να παράγει ανακουφιστικά αποτελέσματα για χιλιάδες πολίτες, οι οπο</w:t>
      </w:r>
      <w:r>
        <w:rPr>
          <w:rFonts w:eastAsia="Times New Roman" w:cs="Times New Roman"/>
          <w:szCs w:val="24"/>
        </w:rPr>
        <w:t xml:space="preserve">ίοι τα προηγούμενα χρόνια είχαν βρεθεί έκθετοι και ανοχύρωτοι την ώρα της αρρώστιας και επιβαρύνονταν οικονομικά με δυσβάσταχτα χρέη, όταν χρειαζόταν να νοσηλευτούν στα νοσοκομεία. </w:t>
      </w:r>
    </w:p>
    <w:p w14:paraId="16641E6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Αυτές τις μέρες όντως διεξάγεται, κατά την άποψή μου, μια συζήτηση σε υψηλ</w:t>
      </w:r>
      <w:r>
        <w:rPr>
          <w:rFonts w:eastAsia="Times New Roman" w:cs="Times New Roman"/>
          <w:szCs w:val="24"/>
        </w:rPr>
        <w:t>ούς τόνους. Υπάρχει μια απίστευτη καταστροφολογία. Θυμίζω ότι αυτή την καταστροφολογία την ακούμε μονότονα εδώ και πάρα πολλούς μήνες χωρίς να επιβεβαιώνεται στην πράξη. Υπάρχουν υπερβολές, όπως και μια αβάσταχτη ρηχότητα, θα έλεγα, της πολιτικής αντιπαράθ</w:t>
      </w:r>
      <w:r>
        <w:rPr>
          <w:rFonts w:eastAsia="Times New Roman" w:cs="Times New Roman"/>
          <w:szCs w:val="24"/>
        </w:rPr>
        <w:t xml:space="preserve">εσης. </w:t>
      </w:r>
    </w:p>
    <w:p w14:paraId="16641E7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Αυτό, όμως, το οποίο πραγματικά προκαλεί είναι το να εγκαλούμαστε εμείς για λαϊκισμό και για δημαγωγία, τη στιγμή</w:t>
      </w:r>
      <w:r>
        <w:rPr>
          <w:rFonts w:eastAsia="Times New Roman" w:cs="Times New Roman"/>
          <w:szCs w:val="24"/>
        </w:rPr>
        <w:t>,</w:t>
      </w:r>
      <w:r>
        <w:rPr>
          <w:rFonts w:eastAsia="Times New Roman" w:cs="Times New Roman"/>
          <w:szCs w:val="24"/>
        </w:rPr>
        <w:t xml:space="preserve"> που πραγματικά είναι ο ορισμός του λαϊκισμού και της δημαγωγίας το να καταψηφίζεις με φιλολαϊκές κορώνες παράγωγα μέτρα από μια συμφων</w:t>
      </w:r>
      <w:r>
        <w:rPr>
          <w:rFonts w:eastAsia="Times New Roman" w:cs="Times New Roman"/>
          <w:szCs w:val="24"/>
        </w:rPr>
        <w:t>ία</w:t>
      </w:r>
      <w:r>
        <w:rPr>
          <w:rFonts w:eastAsia="Times New Roman" w:cs="Times New Roman"/>
          <w:szCs w:val="24"/>
        </w:rPr>
        <w:t>,</w:t>
      </w:r>
      <w:r>
        <w:rPr>
          <w:rFonts w:eastAsia="Times New Roman" w:cs="Times New Roman"/>
          <w:szCs w:val="24"/>
        </w:rPr>
        <w:t xml:space="preserve"> που υπερψήφισες, χωρίς να λες ποιες είναι οι διαφορετικές εναλλακτικές επιλογές, χωρίς να προτείνεις άλλα ισοδύναμα μέτρα, χωρίς να λες ποιες δαπάνες πρέπει να περικοπούν για να μην υπάρξουν νέες επιβαρύνσεις και χωρίς να λες με ποιον τρόπο θα υπάρξουν</w:t>
      </w:r>
      <w:r>
        <w:rPr>
          <w:rFonts w:eastAsia="Times New Roman" w:cs="Times New Roman"/>
          <w:szCs w:val="24"/>
        </w:rPr>
        <w:t xml:space="preserve"> φορολογικά έσοδα για να στηριχθεί το κοινωνικό κράτος. </w:t>
      </w:r>
    </w:p>
    <w:p w14:paraId="16641E7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Νομίζω, λοιπόν, ότι αυτό αναδεικνύει την εγγενή αναξιοπιστία ενός μεγάλου μέρους του πολιτικού συστήματος, αλλά και των μιντιακών του υποστυλωμάτων</w:t>
      </w:r>
      <w:r>
        <w:rPr>
          <w:rFonts w:eastAsia="Times New Roman" w:cs="Times New Roman"/>
          <w:szCs w:val="24"/>
        </w:rPr>
        <w:t>,</w:t>
      </w:r>
      <w:r>
        <w:rPr>
          <w:rFonts w:eastAsia="Times New Roman" w:cs="Times New Roman"/>
          <w:szCs w:val="24"/>
        </w:rPr>
        <w:t xml:space="preserve"> που αναπαράγουν αυτή τη συζήτηση αυτές τις ημέρες.</w:t>
      </w:r>
      <w:r>
        <w:rPr>
          <w:rFonts w:eastAsia="Times New Roman" w:cs="Times New Roman"/>
          <w:szCs w:val="24"/>
        </w:rPr>
        <w:t xml:space="preserve"> </w:t>
      </w:r>
    </w:p>
    <w:p w14:paraId="16641E7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Εμείς, αγαπητοί συνάδελφοι, κάναμε μια κρίσιμη επιλογή. Και αυτήν την κρίσιμη επιλογή τη θέσαμε στην κρίση της πλειοψηφίας των πολιτών. </w:t>
      </w:r>
    </w:p>
    <w:p w14:paraId="16641E73" w14:textId="77777777" w:rsidR="00434732" w:rsidRDefault="00735F25">
      <w:pPr>
        <w:spacing w:after="0" w:line="600" w:lineRule="auto"/>
        <w:ind w:firstLine="720"/>
        <w:jc w:val="both"/>
        <w:rPr>
          <w:rFonts w:eastAsia="Times New Roman"/>
          <w:szCs w:val="24"/>
        </w:rPr>
      </w:pPr>
      <w:r>
        <w:rPr>
          <w:rFonts w:eastAsia="Times New Roman"/>
          <w:szCs w:val="24"/>
        </w:rPr>
        <w:lastRenderedPageBreak/>
        <w:t>Ξέρουμε πολύ καλά ότι στην κοινωνία υπάρχει και δυσφορία, υπάρχει και απογοήτευση, υπάρχει και θυμός, αλλά ξέρουμε επ</w:t>
      </w:r>
      <w:r>
        <w:rPr>
          <w:rFonts w:eastAsia="Times New Roman"/>
          <w:szCs w:val="24"/>
        </w:rPr>
        <w:t>ίσης ότι σ’ αυτή την κοινωνία υπάρχει και κατανόηση των δυσκολιών, κατανόηση των περιορισμών, ανοχή και προσπάθεια και κατανόηση της ανάγκης να στηριχθεί μια προσπάθεια</w:t>
      </w:r>
      <w:r>
        <w:rPr>
          <w:rFonts w:eastAsia="Times New Roman"/>
          <w:szCs w:val="24"/>
        </w:rPr>
        <w:t>,</w:t>
      </w:r>
      <w:r>
        <w:rPr>
          <w:rFonts w:eastAsia="Times New Roman"/>
          <w:szCs w:val="24"/>
        </w:rPr>
        <w:t xml:space="preserve"> που κάνει αυτή τη στιγμή η Κυβέρνηση για να βγούμε απ’ αυτόν τον φαύλο κύκλο της λιτότ</w:t>
      </w:r>
      <w:r>
        <w:rPr>
          <w:rFonts w:eastAsia="Times New Roman"/>
          <w:szCs w:val="24"/>
        </w:rPr>
        <w:t xml:space="preserve">ητας. </w:t>
      </w:r>
    </w:p>
    <w:p w14:paraId="16641E74" w14:textId="77777777" w:rsidR="00434732" w:rsidRDefault="00735F25">
      <w:pPr>
        <w:spacing w:after="0" w:line="600" w:lineRule="auto"/>
        <w:ind w:firstLine="720"/>
        <w:jc w:val="both"/>
        <w:rPr>
          <w:rFonts w:eastAsia="Times New Roman"/>
          <w:szCs w:val="24"/>
        </w:rPr>
      </w:pPr>
      <w:r>
        <w:rPr>
          <w:rFonts w:eastAsia="Times New Roman"/>
          <w:szCs w:val="24"/>
        </w:rPr>
        <w:t>Νομίζω ότι αυτή η κατανόηση έχει την εξήγησή της. Η εξήγηση είναι, πρώτον, ότι η Κυβέρνηση έχει απέναντί της ένα αντιπολιτευτικό τόξο με δομική ανυποληψία</w:t>
      </w:r>
      <w:r>
        <w:rPr>
          <w:rFonts w:eastAsia="Times New Roman"/>
          <w:szCs w:val="24"/>
        </w:rPr>
        <w:t>,</w:t>
      </w:r>
      <w:r>
        <w:rPr>
          <w:rFonts w:eastAsia="Times New Roman"/>
          <w:szCs w:val="24"/>
        </w:rPr>
        <w:t xml:space="preserve"> που κανείς δεν εμπιστεύεται, γιατί είναι πολύ γνωστά και καταγεγραμμένα ο βίος και η πολιτεία</w:t>
      </w:r>
      <w:r>
        <w:rPr>
          <w:rFonts w:eastAsia="Times New Roman"/>
          <w:szCs w:val="24"/>
        </w:rPr>
        <w:t xml:space="preserve"> του, δεύτερον, γιατί η δική μας Κυβέρνηση, ο ΣΥΡΙΖΑ, η «πρώτη φορά </w:t>
      </w:r>
      <w:r>
        <w:rPr>
          <w:rFonts w:eastAsia="Times New Roman"/>
          <w:szCs w:val="24"/>
        </w:rPr>
        <w:t>α</w:t>
      </w:r>
      <w:r>
        <w:rPr>
          <w:rFonts w:eastAsia="Times New Roman"/>
          <w:szCs w:val="24"/>
        </w:rPr>
        <w:t>ριστερά», όπως σας αρέσει να καγχάζετε, δεν έχει πραγματικά κα</w:t>
      </w:r>
      <w:r>
        <w:rPr>
          <w:rFonts w:eastAsia="Times New Roman"/>
          <w:szCs w:val="24"/>
        </w:rPr>
        <w:t>μ</w:t>
      </w:r>
      <w:r>
        <w:rPr>
          <w:rFonts w:eastAsia="Times New Roman"/>
          <w:szCs w:val="24"/>
        </w:rPr>
        <w:t>μία σχέση με την φαυλότητα του παλιού πολιτικού συστήματος, του οποίου εσείς είστε μέρος και το έχετε αναπαράξει κατά το παρ</w:t>
      </w:r>
      <w:r>
        <w:rPr>
          <w:rFonts w:eastAsia="Times New Roman"/>
          <w:szCs w:val="24"/>
        </w:rPr>
        <w:t xml:space="preserve">ελθόν, και </w:t>
      </w:r>
      <w:r>
        <w:rPr>
          <w:rFonts w:eastAsia="Times New Roman"/>
          <w:szCs w:val="24"/>
        </w:rPr>
        <w:t>,</w:t>
      </w:r>
      <w:r>
        <w:rPr>
          <w:rFonts w:eastAsia="Times New Roman"/>
          <w:szCs w:val="24"/>
        </w:rPr>
        <w:t>βεβαίως</w:t>
      </w:r>
      <w:r>
        <w:rPr>
          <w:rFonts w:eastAsia="Times New Roman"/>
          <w:szCs w:val="24"/>
        </w:rPr>
        <w:t>,</w:t>
      </w:r>
      <w:r>
        <w:rPr>
          <w:rFonts w:eastAsia="Times New Roman"/>
          <w:szCs w:val="24"/>
        </w:rPr>
        <w:t xml:space="preserve"> επειδή έχει καταλάβει ότι πραγματικά κάναμε ό,τι μπορούσαμε. Μπορεί να μην τα καταφέραμε, μπορεί να μην υπήρξαν τα επιθυμητά και τα αναγκαία αποτελέσματα, αλλά και </w:t>
      </w:r>
      <w:r>
        <w:rPr>
          <w:rFonts w:eastAsia="Times New Roman"/>
          <w:szCs w:val="24"/>
        </w:rPr>
        <w:lastRenderedPageBreak/>
        <w:t xml:space="preserve">σήμερα θα συνεχίσουμε, έστω και λαβωμένοι, να παλεύουμε μέχρι το τέλος </w:t>
      </w:r>
      <w:r>
        <w:rPr>
          <w:rFonts w:eastAsia="Times New Roman"/>
          <w:szCs w:val="24"/>
        </w:rPr>
        <w:t xml:space="preserve">για να υπάρξει μια διέξοδος βιώσιμη, με την κοινωνία όρθια, στο θέμα της κρίσης. </w:t>
      </w:r>
    </w:p>
    <w:p w14:paraId="16641E75" w14:textId="77777777" w:rsidR="00434732" w:rsidRDefault="00735F25">
      <w:pPr>
        <w:spacing w:after="0" w:line="600" w:lineRule="auto"/>
        <w:ind w:firstLine="720"/>
        <w:jc w:val="both"/>
        <w:rPr>
          <w:rFonts w:eastAsia="Times New Roman"/>
          <w:szCs w:val="24"/>
        </w:rPr>
      </w:pPr>
      <w:r>
        <w:rPr>
          <w:rFonts w:eastAsia="Times New Roman"/>
          <w:szCs w:val="24"/>
        </w:rPr>
        <w:t xml:space="preserve">Εμείς, λοιπόν, σ’ αυτήν την Κυβέρνηση δεν επενδύουμε στην απελπισία, αλλά στην ελπίδα. Δεν επενδύουμε στη καταστροφή, αλλά στην ανάκαμψη. Κυρίως επενδύουμε στον συνεχή αγώνα </w:t>
      </w:r>
      <w:r>
        <w:rPr>
          <w:rFonts w:eastAsia="Times New Roman"/>
          <w:szCs w:val="24"/>
        </w:rPr>
        <w:t xml:space="preserve">για να αλλάζουν οι κοινωνικοί και πολιτικοί συσχετισμοί. Αυτή είναι η ουσία της Αριστεράς σ’ όλο τον κόσμο. </w:t>
      </w:r>
    </w:p>
    <w:p w14:paraId="16641E76" w14:textId="77777777" w:rsidR="00434732" w:rsidRDefault="00735F25">
      <w:pPr>
        <w:spacing w:after="0" w:line="600" w:lineRule="auto"/>
        <w:ind w:firstLine="720"/>
        <w:jc w:val="both"/>
        <w:rPr>
          <w:rFonts w:eastAsia="Times New Roman"/>
          <w:szCs w:val="24"/>
        </w:rPr>
      </w:pPr>
      <w:r>
        <w:rPr>
          <w:rFonts w:eastAsia="Times New Roman"/>
          <w:szCs w:val="24"/>
        </w:rPr>
        <w:t>Επειδή, λοιπόν, δεν έχουμε σκοπό να μείνουμε στη βολική γωνία της επαναστατικής καθαρότητας, αλλά θα κάνουμε πραγματικά ό,τι περνάει από το χέρι μα</w:t>
      </w:r>
      <w:r>
        <w:rPr>
          <w:rFonts w:eastAsia="Times New Roman"/>
          <w:szCs w:val="24"/>
        </w:rPr>
        <w:t>ς για να στηρίξουμε μια κοινωνία</w:t>
      </w:r>
      <w:r>
        <w:rPr>
          <w:rFonts w:eastAsia="Times New Roman"/>
          <w:szCs w:val="24"/>
        </w:rPr>
        <w:t>,</w:t>
      </w:r>
      <w:r>
        <w:rPr>
          <w:rFonts w:eastAsia="Times New Roman"/>
          <w:szCs w:val="24"/>
        </w:rPr>
        <w:t xml:space="preserve"> που χειμάζεται και επειδή</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δεν υπάρχει μια σοβαρή εναλλακτική πολιτική διέξοδος, είμαστε σίγουροι ότι θα τα καταφέρουμε και μαζί μας θα τα καταφέρει και η κοινωνία και η χώρα</w:t>
      </w:r>
    </w:p>
    <w:p w14:paraId="16641E77" w14:textId="77777777" w:rsidR="00434732" w:rsidRDefault="00735F25">
      <w:pPr>
        <w:spacing w:after="0" w:line="600" w:lineRule="auto"/>
        <w:ind w:firstLine="720"/>
        <w:jc w:val="center"/>
        <w:rPr>
          <w:rFonts w:eastAsia="Times New Roman"/>
          <w:szCs w:val="24"/>
        </w:rPr>
      </w:pPr>
      <w:r>
        <w:rPr>
          <w:rFonts w:eastAsia="Times New Roman"/>
          <w:szCs w:val="24"/>
        </w:rPr>
        <w:t>(Χειροκροτήματα από την πτέρυγα του ΣΥΡ</w:t>
      </w:r>
      <w:r>
        <w:rPr>
          <w:rFonts w:eastAsia="Times New Roman"/>
          <w:szCs w:val="24"/>
        </w:rPr>
        <w:t>ΙΖΑ)</w:t>
      </w:r>
    </w:p>
    <w:p w14:paraId="16641E78" w14:textId="77777777" w:rsidR="00434732" w:rsidRDefault="00735F25">
      <w:pPr>
        <w:spacing w:after="0"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Ευχαριστούμε πολύ, κύριε Υπουργέ.</w:t>
      </w:r>
    </w:p>
    <w:p w14:paraId="16641E79" w14:textId="77777777" w:rsidR="00434732" w:rsidRDefault="00735F25">
      <w:pPr>
        <w:spacing w:after="0" w:line="600" w:lineRule="auto"/>
        <w:ind w:firstLine="720"/>
        <w:jc w:val="both"/>
        <w:rPr>
          <w:rFonts w:eastAsia="Times New Roman"/>
          <w:szCs w:val="24"/>
        </w:rPr>
      </w:pPr>
      <w:r>
        <w:rPr>
          <w:rFonts w:eastAsia="Times New Roman"/>
          <w:szCs w:val="24"/>
        </w:rPr>
        <w:lastRenderedPageBreak/>
        <w:t xml:space="preserve">Ο κ. Ανδρέας Λοβέρδος έχει τον λόγο. Ύστερα θα είναι ο κ. Δένδιας, μετά ο κ. Κασιδιάρης, ο κ. Δανέλλης, ο κ. Κόκκαλης, αλλά ενδιάμεσα θα είναι </w:t>
      </w:r>
      <w:r>
        <w:rPr>
          <w:rFonts w:eastAsia="Times New Roman"/>
          <w:szCs w:val="24"/>
        </w:rPr>
        <w:t>ένας,</w:t>
      </w:r>
      <w:r>
        <w:rPr>
          <w:rFonts w:eastAsia="Times New Roman"/>
          <w:szCs w:val="24"/>
        </w:rPr>
        <w:t xml:space="preserve"> τουλάχιστον</w:t>
      </w:r>
      <w:r>
        <w:rPr>
          <w:rFonts w:eastAsia="Times New Roman"/>
          <w:szCs w:val="24"/>
        </w:rPr>
        <w:t>,</w:t>
      </w:r>
      <w:r>
        <w:rPr>
          <w:rFonts w:eastAsia="Times New Roman"/>
          <w:szCs w:val="24"/>
        </w:rPr>
        <w:t xml:space="preserve"> Βουλευτής από τη λίστα. Άρ</w:t>
      </w:r>
      <w:r>
        <w:rPr>
          <w:rFonts w:eastAsia="Times New Roman"/>
          <w:szCs w:val="24"/>
        </w:rPr>
        <w:t>α, να ετοιμάζεται η κ. Τελιγιορίδου και ύστερα οι κ</w:t>
      </w:r>
      <w:r>
        <w:rPr>
          <w:rFonts w:eastAsia="Times New Roman"/>
          <w:szCs w:val="24"/>
        </w:rPr>
        <w:t>ύριοι</w:t>
      </w:r>
      <w:r>
        <w:rPr>
          <w:rFonts w:eastAsia="Times New Roman"/>
          <w:szCs w:val="24"/>
        </w:rPr>
        <w:t xml:space="preserve"> Γιαννάκης, Παυλίδης, Ηγουμενίδης. Είναι ζήτημα αν θα απορροφήσουμε άλλους δυο-τρεις μετά απ’ αυτούς που ανέφερα. Σας το λέω ευθέως.</w:t>
      </w:r>
    </w:p>
    <w:p w14:paraId="16641E7A" w14:textId="77777777" w:rsidR="00434732" w:rsidRDefault="00735F25">
      <w:pPr>
        <w:spacing w:after="0" w:line="600" w:lineRule="auto"/>
        <w:ind w:firstLine="720"/>
        <w:jc w:val="both"/>
        <w:rPr>
          <w:rFonts w:eastAsia="Times New Roman"/>
          <w:szCs w:val="24"/>
        </w:rPr>
      </w:pPr>
      <w:r>
        <w:rPr>
          <w:rFonts w:eastAsia="Times New Roman"/>
          <w:szCs w:val="24"/>
        </w:rPr>
        <w:t>Ορίστε, κύριε Λοβέρδο, έχετε τον λόγο.</w:t>
      </w:r>
    </w:p>
    <w:p w14:paraId="16641E7B" w14:textId="77777777" w:rsidR="00434732" w:rsidRDefault="00735F25">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Ευχαριστώ,</w:t>
      </w:r>
      <w:r>
        <w:rPr>
          <w:rFonts w:eastAsia="Times New Roman"/>
          <w:szCs w:val="24"/>
        </w:rPr>
        <w:t xml:space="preserve"> κύριε Πρόεδρε.</w:t>
      </w:r>
    </w:p>
    <w:p w14:paraId="16641E7C" w14:textId="77777777" w:rsidR="00434732" w:rsidRDefault="00735F25">
      <w:pPr>
        <w:spacing w:after="0" w:line="600" w:lineRule="auto"/>
        <w:ind w:firstLine="720"/>
        <w:jc w:val="both"/>
        <w:rPr>
          <w:rFonts w:eastAsia="Times New Roman"/>
          <w:szCs w:val="24"/>
        </w:rPr>
      </w:pPr>
      <w:r>
        <w:rPr>
          <w:rFonts w:eastAsia="Times New Roman"/>
          <w:szCs w:val="24"/>
        </w:rPr>
        <w:t>Κυρίες και κύριοι Βουλευτές, θέλω να θυμίσω κάτι. Το έκαναν κι άλλοι συνάδελφοι. Μεθοδολογικά το χρησιμοποιώ, είναι καταγεγραμμένο στη συλλογική μας μνήμη. Θέλω να θυμίσω μια φράση του σημερινού Πρωθυπουργού και τότε Αρχηγού κόμματος της Αν</w:t>
      </w:r>
      <w:r>
        <w:rPr>
          <w:rFonts w:eastAsia="Times New Roman"/>
          <w:szCs w:val="24"/>
        </w:rPr>
        <w:t>τιπολίτευσης. Την απηύθυνε ως ερώτημα-μομφή στον τότε Υπουργό Οικονομικών, τον κ. Παπακωνσταντίνου, για θέματα</w:t>
      </w:r>
      <w:r>
        <w:rPr>
          <w:rFonts w:eastAsia="Times New Roman"/>
          <w:szCs w:val="24"/>
        </w:rPr>
        <w:t>,</w:t>
      </w:r>
      <w:r>
        <w:rPr>
          <w:rFonts w:eastAsia="Times New Roman"/>
          <w:szCs w:val="24"/>
        </w:rPr>
        <w:t xml:space="preserve"> που έχουν να κάνουν με την περιουσία του ελληνικού δημοσίου. Του έλεγε: «Είναι δυνατό να πάρετε στις πλάτες σας αποφάσεις</w:t>
      </w:r>
      <w:r>
        <w:rPr>
          <w:rFonts w:eastAsia="Times New Roman"/>
          <w:szCs w:val="24"/>
        </w:rPr>
        <w:t>,</w:t>
      </w:r>
      <w:r>
        <w:rPr>
          <w:rFonts w:eastAsia="Times New Roman"/>
          <w:szCs w:val="24"/>
        </w:rPr>
        <w:t xml:space="preserve"> που αφορούν το μέλλον</w:t>
      </w:r>
      <w:r>
        <w:rPr>
          <w:rFonts w:eastAsia="Times New Roman"/>
          <w:szCs w:val="24"/>
        </w:rPr>
        <w:t xml:space="preserve"> των επόμενων γενεών; Ο ελληνικός λαός δεν αντέχει». Του το έλεγε για κάτι</w:t>
      </w:r>
      <w:r>
        <w:rPr>
          <w:rFonts w:eastAsia="Times New Roman"/>
          <w:szCs w:val="24"/>
        </w:rPr>
        <w:t>,</w:t>
      </w:r>
      <w:r>
        <w:rPr>
          <w:rFonts w:eastAsia="Times New Roman"/>
          <w:szCs w:val="24"/>
        </w:rPr>
        <w:t xml:space="preserve"> που </w:t>
      </w:r>
      <w:r>
        <w:rPr>
          <w:rFonts w:eastAsia="Times New Roman"/>
          <w:szCs w:val="24"/>
        </w:rPr>
        <w:lastRenderedPageBreak/>
        <w:t>ούτε ο Παπανδρέου δέχτηκε να κάνει, ούτε ο Παπαδήμος δέχτηκε να κάνει, ούτε ο Σαμαράς δέχτηκε να κάνει, ούτε ο ίδιος ο Πρωθυπουργός στα λόγια δέχθηκε να κάνει, όπως μας ανακοίν</w:t>
      </w:r>
      <w:r>
        <w:rPr>
          <w:rFonts w:eastAsia="Times New Roman"/>
          <w:szCs w:val="24"/>
        </w:rPr>
        <w:t xml:space="preserve">ωσε το βράδυ της φοβερής διαπραγμάτευσης τον Ιούλιο του 2015. Να το σήμερα εδώ, κυρίες και κύριοι συνάδελφοι, το αιωνόβιο νομικό μόρφωμα του ξεπουλήματος. </w:t>
      </w:r>
    </w:p>
    <w:p w14:paraId="16641E7D" w14:textId="77777777" w:rsidR="00434732" w:rsidRDefault="00735F25">
      <w:pPr>
        <w:spacing w:after="0" w:line="600" w:lineRule="auto"/>
        <w:ind w:firstLine="720"/>
        <w:jc w:val="both"/>
        <w:rPr>
          <w:rFonts w:eastAsia="Times New Roman"/>
          <w:szCs w:val="24"/>
        </w:rPr>
      </w:pPr>
      <w:r>
        <w:rPr>
          <w:rFonts w:eastAsia="Times New Roman"/>
          <w:szCs w:val="24"/>
        </w:rPr>
        <w:t>Ο λαός, κυρίες και κύριοι Βουλευτές, δεν άκουσε το ρητό</w:t>
      </w:r>
      <w:r>
        <w:rPr>
          <w:rFonts w:eastAsia="Times New Roman"/>
          <w:szCs w:val="24"/>
        </w:rPr>
        <w:t>,</w:t>
      </w:r>
      <w:r>
        <w:rPr>
          <w:rFonts w:eastAsia="Times New Roman"/>
          <w:szCs w:val="24"/>
        </w:rPr>
        <w:t xml:space="preserve"> που ο ίδιος κάποιες φορές λέει: «Ψήφισε εκείνον</w:t>
      </w:r>
      <w:r>
        <w:rPr>
          <w:rFonts w:eastAsia="Times New Roman"/>
          <w:szCs w:val="24"/>
        </w:rPr>
        <w:t>,</w:t>
      </w:r>
      <w:r>
        <w:rPr>
          <w:rFonts w:eastAsia="Times New Roman"/>
          <w:szCs w:val="24"/>
        </w:rPr>
        <w:t xml:space="preserve"> που υπόσχεται λιγότερα, γιατί έτσι θα απογοητευτείς λιγότερο». Έκανε πείραμα και έπαθε αυτό</w:t>
      </w:r>
      <w:r>
        <w:rPr>
          <w:rFonts w:eastAsia="Times New Roman"/>
          <w:szCs w:val="24"/>
        </w:rPr>
        <w:t>,</w:t>
      </w:r>
      <w:r>
        <w:rPr>
          <w:rFonts w:eastAsia="Times New Roman"/>
          <w:szCs w:val="24"/>
        </w:rPr>
        <w:t xml:space="preserve"> που πάλι ο ίδιος λέει: «Ουρανό κοιτάς; Σε πηγάδι θα πέσεις».</w:t>
      </w:r>
    </w:p>
    <w:p w14:paraId="16641E7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Τι θα λέτε, κυρίες και κύριοι Βουλευτές της Πλειοψηφ</w:t>
      </w:r>
      <w:r>
        <w:rPr>
          <w:rFonts w:eastAsia="Times New Roman" w:cs="Times New Roman"/>
          <w:szCs w:val="24"/>
        </w:rPr>
        <w:t>ίας, που άλλοι θλιμμένοι, άλλοι χαρούμενοι ψηφίζετε σήμερα εδώ; Θα τυπώσετε μπλουζάκια που θα αλλάζουν το «</w:t>
      </w:r>
      <w:r>
        <w:rPr>
          <w:rFonts w:eastAsia="Times New Roman" w:cs="Times New Roman"/>
          <w:szCs w:val="24"/>
          <w:lang w:val="en-US"/>
        </w:rPr>
        <w:t>Greece</w:t>
      </w:r>
      <w:r>
        <w:rPr>
          <w:rFonts w:eastAsia="Times New Roman" w:cs="Times New Roman"/>
          <w:szCs w:val="24"/>
        </w:rPr>
        <w:t xml:space="preserve"> </w:t>
      </w:r>
      <w:r>
        <w:rPr>
          <w:rFonts w:eastAsia="Times New Roman" w:cs="Times New Roman"/>
          <w:szCs w:val="24"/>
          <w:lang w:val="en-US"/>
        </w:rPr>
        <w:t>is</w:t>
      </w:r>
      <w:r>
        <w:rPr>
          <w:rFonts w:eastAsia="Times New Roman" w:cs="Times New Roman"/>
          <w:szCs w:val="24"/>
        </w:rPr>
        <w:t xml:space="preserve"> </w:t>
      </w:r>
      <w:r>
        <w:rPr>
          <w:rFonts w:eastAsia="Times New Roman" w:cs="Times New Roman"/>
          <w:szCs w:val="24"/>
          <w:lang w:val="en-US"/>
        </w:rPr>
        <w:t>not</w:t>
      </w:r>
      <w:r>
        <w:rPr>
          <w:rFonts w:eastAsia="Times New Roman" w:cs="Times New Roman"/>
          <w:szCs w:val="24"/>
        </w:rPr>
        <w:t xml:space="preserve"> </w:t>
      </w:r>
      <w:r>
        <w:rPr>
          <w:rFonts w:eastAsia="Times New Roman" w:cs="Times New Roman"/>
          <w:szCs w:val="24"/>
          <w:lang w:val="en-US"/>
        </w:rPr>
        <w:t>for</w:t>
      </w:r>
      <w:r>
        <w:rPr>
          <w:rFonts w:eastAsia="Times New Roman" w:cs="Times New Roman"/>
          <w:szCs w:val="24"/>
        </w:rPr>
        <w:t xml:space="preserve"> </w:t>
      </w:r>
      <w:r>
        <w:rPr>
          <w:rFonts w:eastAsia="Times New Roman" w:cs="Times New Roman"/>
          <w:szCs w:val="24"/>
          <w:lang w:val="en-US"/>
        </w:rPr>
        <w:t>sale</w:t>
      </w:r>
      <w:r>
        <w:rPr>
          <w:rFonts w:eastAsia="Times New Roman" w:cs="Times New Roman"/>
          <w:szCs w:val="24"/>
        </w:rPr>
        <w:t>» και θα γράφουν το «πωλείται όπως είναι επιπλωμένο», που έλεγε προφητικά ο συνάδελφός σας κ. Παπαδημούλης σε παλιότερες εποχές</w:t>
      </w:r>
      <w:r>
        <w:rPr>
          <w:rFonts w:eastAsia="Times New Roman" w:cs="Times New Roman"/>
          <w:szCs w:val="24"/>
        </w:rPr>
        <w:t xml:space="preserve">; Να το καταθέσω για όποιον είναι περίεργος. </w:t>
      </w:r>
    </w:p>
    <w:p w14:paraId="16641E7F" w14:textId="77777777" w:rsidR="00434732" w:rsidRDefault="00735F25">
      <w:pPr>
        <w:spacing w:after="0" w:line="600" w:lineRule="auto"/>
        <w:ind w:firstLine="720"/>
        <w:jc w:val="both"/>
        <w:rPr>
          <w:rFonts w:eastAsia="Times New Roman"/>
          <w:szCs w:val="24"/>
        </w:rPr>
      </w:pPr>
      <w:r>
        <w:rPr>
          <w:rFonts w:eastAsia="Times New Roman"/>
          <w:szCs w:val="24"/>
        </w:rPr>
        <w:lastRenderedPageBreak/>
        <w:t xml:space="preserve">(Στο σημείο αυτό ο Βουλευτής κ. </w:t>
      </w:r>
      <w:r>
        <w:rPr>
          <w:rFonts w:eastAsia="Times New Roman" w:cs="Times New Roman"/>
          <w:szCs w:val="24"/>
        </w:rPr>
        <w:t xml:space="preserve">Ανδρέας Λοβέρδος </w:t>
      </w:r>
      <w:r>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6641E80" w14:textId="77777777" w:rsidR="00434732" w:rsidRDefault="00735F25">
      <w:pPr>
        <w:spacing w:after="0" w:line="600" w:lineRule="auto"/>
        <w:ind w:firstLine="720"/>
        <w:jc w:val="both"/>
        <w:rPr>
          <w:rFonts w:eastAsia="Times New Roman"/>
          <w:szCs w:val="24"/>
        </w:rPr>
      </w:pPr>
      <w:r>
        <w:rPr>
          <w:rFonts w:eastAsia="Times New Roman"/>
          <w:szCs w:val="24"/>
        </w:rPr>
        <w:t>Όσο και αν προσποιείστε συνάδελφοι της πλειοψηφίας –ορισμένοι από εσάς τουλάχιστον- ότι στεναχωριέστε με όλα αυτά και αναστενάζετε, σαν αναστενάρηδες του Λαγκαδά, θέλω να σας πω ότι αυτά είναι βιώματα και εμπειρίες. Οι πολίτες είναι έξαλλοι μαζί σας και αρ</w:t>
      </w:r>
      <w:r>
        <w:rPr>
          <w:rFonts w:eastAsia="Times New Roman"/>
          <w:szCs w:val="24"/>
        </w:rPr>
        <w:t>κετοί από αυτούς ζητούν συγγνώμη για όσα είπαν ή έκαναν εναντίον μας. Θα συμβούλευα με φιλική διάθεση να δείτε ένα βίντεο στο διαδίκτυο</w:t>
      </w:r>
      <w:r>
        <w:rPr>
          <w:rFonts w:eastAsia="Times New Roman"/>
          <w:szCs w:val="24"/>
        </w:rPr>
        <w:t>,</w:t>
      </w:r>
      <w:r>
        <w:rPr>
          <w:rFonts w:eastAsia="Times New Roman"/>
          <w:szCs w:val="24"/>
        </w:rPr>
        <w:t xml:space="preserve"> που έχει δηλώσεις πολιτών μετά τις εκλογές του Ιανουαρίου 2015 και μετά το δημοψήφισμα, σε τι είχαν ελπίσει οι άνθρωποι</w:t>
      </w:r>
      <w:r>
        <w:rPr>
          <w:rFonts w:eastAsia="Times New Roman"/>
          <w:szCs w:val="24"/>
        </w:rPr>
        <w:t>. Εγώ αυτά τα λόγια δεν τα ακούω ως αστείο. Τα ακούω ως μια τραγωδία ανθρώπων</w:t>
      </w:r>
      <w:r>
        <w:rPr>
          <w:rFonts w:eastAsia="Times New Roman"/>
          <w:szCs w:val="24"/>
        </w:rPr>
        <w:t>,</w:t>
      </w:r>
      <w:r>
        <w:rPr>
          <w:rFonts w:eastAsia="Times New Roman"/>
          <w:szCs w:val="24"/>
        </w:rPr>
        <w:t xml:space="preserve"> που έχουν εξαπατηθεί, αν κανείς δει τα λόγια τους με αυτά</w:t>
      </w:r>
      <w:r>
        <w:rPr>
          <w:rFonts w:eastAsia="Times New Roman"/>
          <w:szCs w:val="24"/>
        </w:rPr>
        <w:t>,</w:t>
      </w:r>
      <w:r>
        <w:rPr>
          <w:rFonts w:eastAsia="Times New Roman"/>
          <w:szCs w:val="24"/>
        </w:rPr>
        <w:t xml:space="preserve"> που κάνετε και με αυτά που γίνονται σήμερα. </w:t>
      </w:r>
    </w:p>
    <w:p w14:paraId="16641E81" w14:textId="77777777" w:rsidR="00434732" w:rsidRDefault="00735F25">
      <w:pPr>
        <w:spacing w:after="0" w:line="600" w:lineRule="auto"/>
        <w:ind w:firstLine="720"/>
        <w:jc w:val="both"/>
        <w:rPr>
          <w:rFonts w:eastAsia="Times New Roman"/>
          <w:szCs w:val="24"/>
        </w:rPr>
      </w:pPr>
      <w:r>
        <w:rPr>
          <w:rFonts w:eastAsia="Times New Roman"/>
          <w:szCs w:val="24"/>
        </w:rPr>
        <w:t>Και τι θα λέτε στους πολίτες από αύριο Δευτέρα; Θα τους λέτε, πέρα από το</w:t>
      </w:r>
      <w:r>
        <w:rPr>
          <w:rFonts w:eastAsia="Times New Roman"/>
          <w:szCs w:val="24"/>
        </w:rPr>
        <w:t xml:space="preserve"> ότι είστε στεναχωρημένοι, αυτό</w:t>
      </w:r>
      <w:r>
        <w:rPr>
          <w:rFonts w:eastAsia="Times New Roman"/>
          <w:szCs w:val="24"/>
        </w:rPr>
        <w:t>,</w:t>
      </w:r>
      <w:r>
        <w:rPr>
          <w:rFonts w:eastAsia="Times New Roman"/>
          <w:szCs w:val="24"/>
        </w:rPr>
        <w:t xml:space="preserve"> που λένε κάποιοι Βουλευτές της Πλειοψηφίας ότι βρέχει δισεκατομμύρια; Πώς θα το πείτε αυτό; </w:t>
      </w:r>
    </w:p>
    <w:p w14:paraId="16641E82" w14:textId="77777777" w:rsidR="00434732" w:rsidRDefault="00735F25">
      <w:pPr>
        <w:spacing w:after="0" w:line="600" w:lineRule="auto"/>
        <w:ind w:firstLine="720"/>
        <w:jc w:val="both"/>
        <w:rPr>
          <w:rFonts w:eastAsia="Times New Roman"/>
          <w:szCs w:val="24"/>
        </w:rPr>
      </w:pPr>
      <w:r>
        <w:rPr>
          <w:rFonts w:eastAsia="Times New Roman"/>
          <w:szCs w:val="24"/>
        </w:rPr>
        <w:lastRenderedPageBreak/>
        <w:t>Χθες το βράδυ ένας συνάδελφος, ο κ. Μπαργιώτας από το Ποτάμι, είπε με μια δόση υπερβολής ότι η ανάπτυξη δεν είναι η αδερφή ή η ξαδ</w:t>
      </w:r>
      <w:r>
        <w:rPr>
          <w:rFonts w:eastAsia="Times New Roman"/>
          <w:szCs w:val="24"/>
        </w:rPr>
        <w:t>έρφη του Καρανίκα να έρθει όταν θα τη φωνάξεις. Είναι μια βαριά διαδικασία</w:t>
      </w:r>
      <w:r>
        <w:rPr>
          <w:rFonts w:eastAsia="Times New Roman"/>
          <w:szCs w:val="24"/>
        </w:rPr>
        <w:t>,</w:t>
      </w:r>
      <w:r>
        <w:rPr>
          <w:rFonts w:eastAsia="Times New Roman"/>
          <w:szCs w:val="24"/>
        </w:rPr>
        <w:t xml:space="preserve"> που προϋποθέτει τη δυνατότητά σου να μπορείς να διοικήσεις ένα πολύ δύσκολα διοικήσιμο ελληνικό κράτος. Δεν αρκεί να υπάρχουν τα χρήματα. Πρέπει να μπορείς και να τα πάρεις και αυτ</w:t>
      </w:r>
      <w:r>
        <w:rPr>
          <w:rFonts w:eastAsia="Times New Roman"/>
          <w:szCs w:val="24"/>
        </w:rPr>
        <w:t xml:space="preserve">ό απαιτεί δεξιότητες, τόλμη, κατάλληλο νομοθετικό πλαίσιο και συγκεκριμένες πράξεις. </w:t>
      </w:r>
    </w:p>
    <w:p w14:paraId="16641E83" w14:textId="77777777" w:rsidR="00434732" w:rsidRDefault="00735F25">
      <w:pPr>
        <w:spacing w:after="0" w:line="600" w:lineRule="auto"/>
        <w:ind w:firstLine="720"/>
        <w:jc w:val="both"/>
        <w:rPr>
          <w:rFonts w:eastAsia="Times New Roman"/>
          <w:szCs w:val="24"/>
        </w:rPr>
      </w:pPr>
      <w:r>
        <w:rPr>
          <w:rFonts w:eastAsia="Times New Roman"/>
          <w:szCs w:val="24"/>
        </w:rPr>
        <w:t>Τα λέω αυτά τα περί ανάπτυξης και βροχής δισεκατομμυρίων για να κάνω αναφορά σε συγκεκριμένη τροπολογία. Ο κ. Σκουρλέτης δεν είναι εδώ, είναι όμως ο κ. Τσιρώνης. Έκανε κα</w:t>
      </w:r>
      <w:r>
        <w:rPr>
          <w:rFonts w:eastAsia="Times New Roman"/>
          <w:szCs w:val="24"/>
        </w:rPr>
        <w:t xml:space="preserve">ι ο κ. Κουτσούκος αναφορά. Δεν είχε πολύ χρόνο να την αναπτύξει. Θα το κάνω εγώ. Είναι η τροπολογία 449/93. </w:t>
      </w:r>
    </w:p>
    <w:p w14:paraId="16641E84" w14:textId="77777777" w:rsidR="00434732" w:rsidRDefault="00735F25">
      <w:pPr>
        <w:spacing w:after="0" w:line="600" w:lineRule="auto"/>
        <w:ind w:firstLine="720"/>
        <w:jc w:val="both"/>
        <w:rPr>
          <w:rFonts w:eastAsia="Times New Roman"/>
          <w:szCs w:val="24"/>
        </w:rPr>
      </w:pPr>
      <w:r>
        <w:rPr>
          <w:rFonts w:eastAsia="Times New Roman"/>
          <w:szCs w:val="24"/>
        </w:rPr>
        <w:t>Κύριε Υπουργέ, υπήρχαν πάρα πολλά προβλήματα που δημιουργούσε η γραφειοκρατία με τα πολεοδομικά στο αναπτυξιακό πεδίο. Η νομοθεσία, όπως ολοκληρώθη</w:t>
      </w:r>
      <w:r>
        <w:rPr>
          <w:rFonts w:eastAsia="Times New Roman"/>
          <w:szCs w:val="24"/>
        </w:rPr>
        <w:t xml:space="preserve">κε ο νόμος-διάταγμα το 1987, δημιουργούσε στους μικρούς, μεσαίους, μεγάλους επενδυτές πάρα μα πάρα πολλά προβλήματα. Πολλές </w:t>
      </w:r>
      <w:r>
        <w:rPr>
          <w:rFonts w:eastAsia="Times New Roman"/>
          <w:szCs w:val="24"/>
        </w:rPr>
        <w:lastRenderedPageBreak/>
        <w:t>φορές οι αρμόδιοι υπάλληλοι έλεγαν στους πολίτες</w:t>
      </w:r>
      <w:r>
        <w:rPr>
          <w:rFonts w:eastAsia="Times New Roman"/>
          <w:szCs w:val="24"/>
        </w:rPr>
        <w:t>,</w:t>
      </w:r>
      <w:r>
        <w:rPr>
          <w:rFonts w:eastAsia="Times New Roman"/>
          <w:szCs w:val="24"/>
        </w:rPr>
        <w:t xml:space="preserve"> που πήγαιναν: «ο νόμος είναι αόριστος», «τι να κάνω», «έλα από Δευτέρα, μήπως βρού</w:t>
      </w:r>
      <w:r>
        <w:rPr>
          <w:rFonts w:eastAsia="Times New Roman"/>
          <w:szCs w:val="24"/>
        </w:rPr>
        <w:t xml:space="preserve">με μια λύση» και τα χρόνια περνούσαν. </w:t>
      </w:r>
    </w:p>
    <w:p w14:paraId="16641E85" w14:textId="77777777" w:rsidR="00434732" w:rsidRDefault="00735F25">
      <w:pPr>
        <w:spacing w:after="0" w:line="600" w:lineRule="auto"/>
        <w:ind w:firstLine="720"/>
        <w:jc w:val="both"/>
        <w:rPr>
          <w:rFonts w:eastAsia="Times New Roman"/>
          <w:szCs w:val="24"/>
        </w:rPr>
      </w:pPr>
      <w:r>
        <w:rPr>
          <w:rFonts w:eastAsia="Times New Roman"/>
          <w:szCs w:val="24"/>
        </w:rPr>
        <w:t>Σε συνεργασία με το ΤΕΕ –και αν κάτι λέω καθ’ υπερβολήν, μπορεί ο κ. Σπίρτζης να σας το εξηγήσει- ψηφίστηκε ο ν.4269/2014, βάσει του οποίου έγιναν ορισμένα μικρά, μεσαία, μεγάλα επενδυτικά σχέδια και κάποιες επενδύσει</w:t>
      </w:r>
      <w:r>
        <w:rPr>
          <w:rFonts w:eastAsia="Times New Roman"/>
          <w:szCs w:val="24"/>
        </w:rPr>
        <w:t>ς έχουν ξεκινήσει. Αναφέρομαι και στην Αττική και στην Κέρκυρα. Ο κ. Κουτσούκος έκανε αναφορά στην Ηλ</w:t>
      </w:r>
      <w:r>
        <w:rPr>
          <w:rFonts w:eastAsia="Times New Roman"/>
          <w:szCs w:val="24"/>
        </w:rPr>
        <w:t>ε</w:t>
      </w:r>
      <w:r>
        <w:rPr>
          <w:rFonts w:eastAsia="Times New Roman"/>
          <w:szCs w:val="24"/>
        </w:rPr>
        <w:t xml:space="preserve">ία και πολλοί συνάδελφοι μπορούν να πουν από τη δική τους εμπειρία. Γιατί το παίρνετε πίσω; </w:t>
      </w:r>
    </w:p>
    <w:p w14:paraId="16641E86" w14:textId="77777777" w:rsidR="00434732" w:rsidRDefault="00735F25">
      <w:pPr>
        <w:spacing w:after="0" w:line="600" w:lineRule="auto"/>
        <w:ind w:firstLine="720"/>
        <w:jc w:val="both"/>
        <w:rPr>
          <w:rFonts w:eastAsia="Times New Roman"/>
          <w:szCs w:val="24"/>
        </w:rPr>
      </w:pPr>
      <w:r>
        <w:rPr>
          <w:rFonts w:eastAsia="Times New Roman"/>
          <w:szCs w:val="24"/>
        </w:rPr>
        <w:t xml:space="preserve">Μην γελάτε. Γελάει </w:t>
      </w:r>
      <w:r>
        <w:rPr>
          <w:rFonts w:eastAsia="Times New Roman"/>
          <w:szCs w:val="24"/>
        </w:rPr>
        <w:t>αυτός,</w:t>
      </w:r>
      <w:r>
        <w:rPr>
          <w:rFonts w:eastAsia="Times New Roman"/>
          <w:szCs w:val="24"/>
        </w:rPr>
        <w:t xml:space="preserve"> που δεν ξέρει ποιο Υπουργείο διοικε</w:t>
      </w:r>
      <w:r>
        <w:rPr>
          <w:rFonts w:eastAsia="Times New Roman"/>
          <w:szCs w:val="24"/>
        </w:rPr>
        <w:t>ί, δεν ξέρει πόσες δυσκολίες μεγάλες μπαίνουν μπροστά στην καθημερινότητα. Και από αύριο το πρωί –γιατί από αύριο αρχίζετε να κυβερνάτε, γιατί μέχρι τώρα λέγατε διάφορα πράγματα, τα οποία όλα αποδείχθηκαν αναλήθειες και ψέματα- τα χαμόγελα θα σβήσουν, αγαπ</w:t>
      </w:r>
      <w:r>
        <w:rPr>
          <w:rFonts w:eastAsia="Times New Roman"/>
          <w:szCs w:val="24"/>
        </w:rPr>
        <w:t>ητέ Υπουργέ. Γιατί θα δείτε τι τραβούν οι πολίτες από γραφειοκρατικές καθυστερήσεις</w:t>
      </w:r>
      <w:r>
        <w:rPr>
          <w:rFonts w:eastAsia="Times New Roman"/>
          <w:szCs w:val="24"/>
        </w:rPr>
        <w:t>,</w:t>
      </w:r>
      <w:r>
        <w:rPr>
          <w:rFonts w:eastAsia="Times New Roman"/>
          <w:szCs w:val="24"/>
        </w:rPr>
        <w:t xml:space="preserve"> που έρχεστε να τις πολλαπλασιάσετε δήθεν για να αναπτύξετε στρατηγικούς σχεδιασμούς. </w:t>
      </w:r>
      <w:r>
        <w:rPr>
          <w:rFonts w:eastAsia="Times New Roman"/>
          <w:szCs w:val="24"/>
        </w:rPr>
        <w:lastRenderedPageBreak/>
        <w:t>Πώς θα γίνει αυτό; Πώς θα γίνει ανάπτυξη, όταν δυσχεραίνετε το βίο της οικονομικής κοι</w:t>
      </w:r>
      <w:r>
        <w:rPr>
          <w:rFonts w:eastAsia="Times New Roman"/>
          <w:szCs w:val="24"/>
        </w:rPr>
        <w:t>νωνίας, μικρής, μεσαίας, μεγάλης;</w:t>
      </w:r>
    </w:p>
    <w:p w14:paraId="16641E87" w14:textId="77777777" w:rsidR="00434732" w:rsidRDefault="00735F25">
      <w:pPr>
        <w:spacing w:after="0" w:line="600" w:lineRule="auto"/>
        <w:ind w:firstLine="720"/>
        <w:jc w:val="both"/>
        <w:rPr>
          <w:rFonts w:eastAsia="Times New Roman" w:cs="Times New Roman"/>
          <w:szCs w:val="24"/>
        </w:rPr>
      </w:pPr>
      <w:r>
        <w:rPr>
          <w:rFonts w:eastAsia="Times New Roman"/>
          <w:szCs w:val="24"/>
        </w:rPr>
        <w:t xml:space="preserve">Η δεύτερη τροπολογία στην </w:t>
      </w:r>
      <w:r>
        <w:rPr>
          <w:rFonts w:eastAsia="Times New Roman"/>
          <w:szCs w:val="24"/>
        </w:rPr>
        <w:t>ε</w:t>
      </w:r>
      <w:r>
        <w:rPr>
          <w:rFonts w:eastAsia="Times New Roman"/>
          <w:szCs w:val="24"/>
        </w:rPr>
        <w:t xml:space="preserve">πιτροπή, άρθρο 234 του σχεδίου νόμου σήμερα, πολύ σοβαρό και ως ειδικό θέμα και ως γενικό, κυρίες και κύριοι Βουλευτές, αφορά το αν είναι μέθοδος. Περάσατε ένα τραγικό ασφαλιστικό. Πήρατε λεφτά, </w:t>
      </w:r>
      <w:r>
        <w:rPr>
          <w:rFonts w:eastAsia="Times New Roman"/>
          <w:szCs w:val="24"/>
        </w:rPr>
        <w:t xml:space="preserve">αντί να κάνετε ασφαλιστική αλλαγή και χρυσώνατε και σε κάποια σημεία το χάπι. Το ζήτημα των εκπτώσεων στις αυξημένες εισφορές το είχατε παρουσιάσει ως χρύσωμα χαπιού για νέους κυρίως εργαζομένους στους κλάδους των ελευθέρων επαγγελματιών.  </w:t>
      </w:r>
    </w:p>
    <w:p w14:paraId="16641E88" w14:textId="77777777" w:rsidR="00434732" w:rsidRDefault="00735F25">
      <w:pPr>
        <w:tabs>
          <w:tab w:val="left" w:pos="3189"/>
          <w:tab w:val="left" w:pos="3545"/>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Λέγατε ότι για </w:t>
      </w:r>
      <w:r>
        <w:rPr>
          <w:rFonts w:eastAsia="Times New Roman" w:cs="Times New Roman"/>
          <w:szCs w:val="24"/>
        </w:rPr>
        <w:t>τις κύριες συντάξεις</w:t>
      </w:r>
      <w:r>
        <w:rPr>
          <w:rFonts w:eastAsia="Times New Roman" w:cs="Times New Roman"/>
          <w:szCs w:val="24"/>
        </w:rPr>
        <w:t>,</w:t>
      </w:r>
      <w:r>
        <w:rPr>
          <w:rFonts w:eastAsia="Times New Roman" w:cs="Times New Roman"/>
          <w:szCs w:val="24"/>
        </w:rPr>
        <w:t xml:space="preserve"> επιστροφές, για την ιατροφαρμακευτική όχι. Καταργείτε με το άρθρο 234 αυτή τη διάταξη, την οποία είχατε παρουσιάσει ως χάπι. Αναφέρθηκε και ο κ. Κουτσούκος. Είναι μέθοδος αυτό; Είναι μέθοδος; Ξεψηφίσατε κάτι</w:t>
      </w:r>
      <w:r>
        <w:rPr>
          <w:rFonts w:eastAsia="Times New Roman" w:cs="Times New Roman"/>
          <w:szCs w:val="24"/>
        </w:rPr>
        <w:t>,</w:t>
      </w:r>
      <w:r>
        <w:rPr>
          <w:rFonts w:eastAsia="Times New Roman" w:cs="Times New Roman"/>
          <w:szCs w:val="24"/>
        </w:rPr>
        <w:t xml:space="preserve"> που ψηφίσατε πριν από δεκ</w:t>
      </w:r>
      <w:r>
        <w:rPr>
          <w:rFonts w:eastAsia="Times New Roman" w:cs="Times New Roman"/>
          <w:szCs w:val="24"/>
        </w:rPr>
        <w:t xml:space="preserve">απέντε μέρες. Όλα όσα μικρά ή λίγα πάτε να δώσετε, θα τα αλλάζετε εβδομάδα με την εβδομάδα, με κριτήριο τις δυσκολίες που θα προκύπτουν; </w:t>
      </w:r>
    </w:p>
    <w:p w14:paraId="16641E8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Τρίτο θέμα. Τροπολογία δική μας αυτή τη φορά. Είναι ο κ. Τσιρώνης εδώ. Ρωτηθήκατε, κύριε Υπουργέ, για την παραχώρηση μ</w:t>
      </w:r>
      <w:r>
        <w:rPr>
          <w:rFonts w:eastAsia="Times New Roman" w:cs="Times New Roman"/>
          <w:szCs w:val="24"/>
        </w:rPr>
        <w:t>ε τροπολογία, Βουλευτών υποτίθεται, ενώ υπουργική ήταν και καλυμμένη, για τα δικαστήρια στην παραλιακή; Έγινε μεγάλο θέμα. Παρουσιάστηκε τροπολογία</w:t>
      </w:r>
      <w:r>
        <w:rPr>
          <w:rFonts w:eastAsia="Times New Roman" w:cs="Times New Roman"/>
          <w:szCs w:val="24"/>
        </w:rPr>
        <w:t>,</w:t>
      </w:r>
      <w:r>
        <w:rPr>
          <w:rFonts w:eastAsia="Times New Roman" w:cs="Times New Roman"/>
          <w:szCs w:val="24"/>
        </w:rPr>
        <w:t xml:space="preserve"> που δεν υπήρχε, γιατί δεν υπήρχε σχέδιο νόμου. Έγινε κοινοβουλευτικός έλεγχος. Κατατέθηκε νέα τροπολογία. Σ</w:t>
      </w:r>
      <w:r>
        <w:rPr>
          <w:rFonts w:eastAsia="Times New Roman" w:cs="Times New Roman"/>
          <w:szCs w:val="24"/>
        </w:rPr>
        <w:t xml:space="preserve">ήμερα έρχεται εδώ μια τροπολογία από το Ποτάμι, από την Ένωση Κεντρώων και από μας, τη Δημοκρατική Συμπαράταξη. Δεν ερωτηθήκατε, είναι προφανές. Θα την κάνετε δεκτή, την κατάργηση της παράνομης εκείνης αμαρτωλής τροπολογίας, αφ’ ης ίσχυσε; Κι ας βρει ο κ. </w:t>
      </w:r>
      <w:r>
        <w:rPr>
          <w:rFonts w:eastAsia="Times New Roman" w:cs="Times New Roman"/>
          <w:szCs w:val="24"/>
        </w:rPr>
        <w:t xml:space="preserve">Παρασκευόπουλος με τον κ. Καμμένο ή με άλλο συνάδελφό του έναν άλλο χώρο. Έχετε σήμερα αυτή την ευκαιρία. Την επανακαταθέσαμε και περιμένουμε να τη δεχθείτε. </w:t>
      </w:r>
    </w:p>
    <w:p w14:paraId="16641E8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Λοβέρδο, παρακαλώ.</w:t>
      </w:r>
    </w:p>
    <w:p w14:paraId="16641E8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Κλείνω χωρίς επιχείρημα. </w:t>
      </w:r>
      <w:r>
        <w:rPr>
          <w:rFonts w:eastAsia="Times New Roman" w:cs="Times New Roman"/>
          <w:szCs w:val="24"/>
        </w:rPr>
        <w:t>Κλείνω με τα λόγια ενός δικού σας Υπουργού: «Κυρίες και κύριοι, τα δύσκολα πέρασαν. Τώρα έρχονται τα χειρότερα».</w:t>
      </w:r>
    </w:p>
    <w:p w14:paraId="16641E8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16641E8D"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16641E8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Ευχαριστώ πολύ. </w:t>
      </w:r>
    </w:p>
    <w:p w14:paraId="16641E8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Τον λόγο έχει η συνάδελφος κ. Ολυμπία Τελιγιορίδου.</w:t>
      </w:r>
    </w:p>
    <w:p w14:paraId="16641E9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Μετά θα μιλή</w:t>
      </w:r>
      <w:r>
        <w:rPr>
          <w:rFonts w:eastAsia="Times New Roman" w:cs="Times New Roman"/>
          <w:szCs w:val="24"/>
        </w:rPr>
        <w:t xml:space="preserve">σει ο Κοινοβουλευτικός Εκπρόσωπος της Νέας Δημοκρατίας κ. Δένδιας. </w:t>
      </w:r>
    </w:p>
    <w:p w14:paraId="16641E9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Κύριε Πρόεδρε, σε τηλεφωνική επικοινωνία που είχα μου είπαν ότι θα μιλήσω εγώ μετά τον κ. Λοβέρδο. Το έχω ζητήσει από το μεσημέρι.</w:t>
      </w:r>
    </w:p>
    <w:p w14:paraId="16641E9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Εσείς είστ</w:t>
      </w:r>
      <w:r>
        <w:rPr>
          <w:rFonts w:eastAsia="Times New Roman" w:cs="Times New Roman"/>
          <w:szCs w:val="24"/>
        </w:rPr>
        <w:t xml:space="preserve">ε μετά τον κ. Δένδια. </w:t>
      </w:r>
    </w:p>
    <w:p w14:paraId="16641E9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Όχι. Είχα ζητήσει, σύμφωνα με τη σειρά κοινοβουλευτικής εκπροσώπησης των κομμάτων, να είμαι εγώ μετά τον κ. Λοβέρδο.</w:t>
      </w:r>
    </w:p>
    <w:p w14:paraId="16641E9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Δεν ακολουθήθηκε. Μπήκε πιο νωρίς ο κ. Λοβέρδος.  </w:t>
      </w:r>
    </w:p>
    <w:p w14:paraId="16641E9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ΗΛΙΑΣ ΚΑΣΙΔΙΑΡΗΣ: </w:t>
      </w:r>
      <w:r>
        <w:rPr>
          <w:rFonts w:eastAsia="Times New Roman" w:cs="Times New Roman"/>
          <w:szCs w:val="24"/>
        </w:rPr>
        <w:t xml:space="preserve">Άρα εφόσον έχω ζητήσει, να προηγηθώ εγώ, όπως έχουμε συνεννοηθεί από τις 11 το πρωί. </w:t>
      </w:r>
    </w:p>
    <w:p w14:paraId="16641E9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Σας παρακαλώ. Οι συνεννοήσεις αυτές είναι στο πλαίσιο μιας γενικής οικονομίας. Πού να δείτε σε σχέση με τους Αρχηγούς των κομμάτων. </w:t>
      </w:r>
    </w:p>
    <w:p w14:paraId="16641E9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Διεκδικώ τότε τη θέση μου με βάση τη σειρά… </w:t>
      </w:r>
    </w:p>
    <w:p w14:paraId="16641E9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Ο κ. Δένδιας είναι της Αξιωματικής Αντιπολίτευσης. Σας παρακαλώ. </w:t>
      </w:r>
    </w:p>
    <w:p w14:paraId="16641E9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Με τον κ. Κρεμαστινό…</w:t>
      </w:r>
    </w:p>
    <w:p w14:paraId="16641E9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Είμαστε συνεπείς όσο μπορούμε</w:t>
      </w:r>
      <w:r>
        <w:rPr>
          <w:rFonts w:eastAsia="Times New Roman" w:cs="Times New Roman"/>
          <w:szCs w:val="24"/>
        </w:rPr>
        <w:t xml:space="preserve"> περισσότερο, για να βγαίνει η οικονομία της διαδικασίας. Και ασυνεπέστεροι προς το πλήθος των συναδέλφων Βουλευτών οι οποίοι σε τελευταία ανάλυση δεν θα μιλήσουν καθόλου. </w:t>
      </w:r>
    </w:p>
    <w:p w14:paraId="16641E9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ΗΛΙΑΣ ΚΑΣΙΔΙΑΡΗΣ: </w:t>
      </w:r>
      <w:r>
        <w:rPr>
          <w:rFonts w:eastAsia="Times New Roman" w:cs="Times New Roman"/>
          <w:szCs w:val="24"/>
        </w:rPr>
        <w:t>Εγώ πάντα τηρώ τον χρόνο μου μέχρι δευτερολέπτου και θέλω να μιλή</w:t>
      </w:r>
      <w:r>
        <w:rPr>
          <w:rFonts w:eastAsia="Times New Roman" w:cs="Times New Roman"/>
          <w:szCs w:val="24"/>
        </w:rPr>
        <w:t>σω…</w:t>
      </w:r>
    </w:p>
    <w:p w14:paraId="16641E9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Δεν σας αντιδιαστέλλω, τουλάχιστον</w:t>
      </w:r>
      <w:r>
        <w:rPr>
          <w:rFonts w:eastAsia="Times New Roman" w:cs="Times New Roman"/>
          <w:szCs w:val="24"/>
        </w:rPr>
        <w:t>,</w:t>
      </w:r>
      <w:r>
        <w:rPr>
          <w:rFonts w:eastAsia="Times New Roman" w:cs="Times New Roman"/>
          <w:szCs w:val="24"/>
        </w:rPr>
        <w:t xml:space="preserve"> γι’ αυτό το ζήτημα, από κανέναν άλλο Βουλευτή. Αλίμονο. </w:t>
      </w:r>
    </w:p>
    <w:p w14:paraId="16641E9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Κυρία Τελιγιορίδου, έχετε τον λόγο. Με συγχωρείτε για τη διακοπή. </w:t>
      </w:r>
    </w:p>
    <w:p w14:paraId="16641E9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ΟΛΥΜΠΙΑ ΤΕΛΙΓΙΟΡΙΔΟΥ: </w:t>
      </w:r>
      <w:r>
        <w:rPr>
          <w:rFonts w:eastAsia="Times New Roman" w:cs="Times New Roman"/>
          <w:szCs w:val="24"/>
        </w:rPr>
        <w:t xml:space="preserve">Σας ευχαριστώ, κύριε Πρόεδρε. </w:t>
      </w:r>
    </w:p>
    <w:p w14:paraId="16641E9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Κύριοι Υπο</w:t>
      </w:r>
      <w:r>
        <w:rPr>
          <w:rFonts w:eastAsia="Times New Roman" w:cs="Times New Roman"/>
          <w:szCs w:val="24"/>
        </w:rPr>
        <w:t>υργοί, κυρίες και κύριοι συνάδελφοι, συζητάμε σήμερα αυτό το νομοσχέδιο και 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μια δύσκολη ημέρα για την Κυβέρνηση αλλά και για την κυβερνητική πλειοψηφία, γιατί αναγκαζόμαστε να πάρουμε μέτρα ύψους 1,8 δισεκατομμυρίου ευρώ. </w:t>
      </w:r>
    </w:p>
    <w:p w14:paraId="16641EA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Αναρωτιέμαι, θα </w:t>
      </w:r>
      <w:r>
        <w:rPr>
          <w:rFonts w:eastAsia="Times New Roman" w:cs="Times New Roman"/>
          <w:szCs w:val="24"/>
        </w:rPr>
        <w:t xml:space="preserve">μπορούσαμε άραγε να μην τα πάρουμε αυτά τα μέτρα; Θα μπορούσαμε άραγε να βρούμε αλλού τα χρήματα που χρειάζονται; Η απάντηση είναι, ναι. </w:t>
      </w:r>
    </w:p>
    <w:p w14:paraId="16641EA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μπορούσαμε να μην πάρουμε αυτά τα μέτρα και μάλιστα του ποσού του ενός δισεκατομμυρίου ευρώ, αν για παράδειγμα τον </w:t>
      </w:r>
      <w:r>
        <w:rPr>
          <w:rFonts w:eastAsia="Times New Roman" w:cs="Times New Roman"/>
          <w:szCs w:val="24"/>
        </w:rPr>
        <w:t>Μάρτιο του 2014 δεν περνούσε τροπολογία και μάλιστα νύχτα σε νομοσχέδιο του Υπουργείου Διοικητικής Μεταρρύθμισης επί υπουργίας του σημερινού Αρχηγού της Αξιωματικής Αντιπολίτευσης, του κ. Μητσοτάκη, που χάριζε πρόστιμα και φορολογικές παραβάσεις σε δυο πετ</w:t>
      </w:r>
      <w:r>
        <w:rPr>
          <w:rFonts w:eastAsia="Times New Roman" w:cs="Times New Roman"/>
          <w:szCs w:val="24"/>
        </w:rPr>
        <w:t>ρελαϊκές εταιρείες για το διάστημα 2010-2011.</w:t>
      </w:r>
    </w:p>
    <w:p w14:paraId="16641EA2" w14:textId="77777777" w:rsidR="00434732" w:rsidRDefault="00735F25">
      <w:pPr>
        <w:spacing w:after="0" w:line="600" w:lineRule="auto"/>
        <w:ind w:firstLine="720"/>
        <w:jc w:val="center"/>
        <w:rPr>
          <w:rFonts w:eastAsia="Times New Roman" w:cs="Times New Roman"/>
          <w:szCs w:val="24"/>
        </w:rPr>
      </w:pPr>
      <w:r w:rsidRPr="004C03F3">
        <w:rPr>
          <w:rFonts w:eastAsia="Times New Roman" w:cs="Times New Roman"/>
          <w:szCs w:val="24"/>
        </w:rPr>
        <w:t>(</w:t>
      </w:r>
      <w:r>
        <w:rPr>
          <w:rFonts w:eastAsia="Times New Roman" w:cs="Times New Roman"/>
          <w:szCs w:val="24"/>
        </w:rPr>
        <w:t>Θόρυβος στην Αίθουσα)</w:t>
      </w:r>
    </w:p>
    <w:p w14:paraId="16641EA3" w14:textId="77777777" w:rsidR="00434732" w:rsidRDefault="00735F25">
      <w:pPr>
        <w:spacing w:after="0"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Τι λέτε τώρα; </w:t>
      </w:r>
    </w:p>
    <w:p w14:paraId="16641EA4" w14:textId="77777777" w:rsidR="00434732" w:rsidRDefault="00735F25">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Την καταθέτω στα Πρακτικά.</w:t>
      </w:r>
    </w:p>
    <w:p w14:paraId="16641EA5" w14:textId="77777777" w:rsidR="00434732" w:rsidRDefault="00735F25">
      <w:pPr>
        <w:spacing w:after="0"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Είστε ψεύτες!</w:t>
      </w:r>
    </w:p>
    <w:p w14:paraId="16641EA6" w14:textId="77777777" w:rsidR="00434732" w:rsidRDefault="00735F25">
      <w:pPr>
        <w:spacing w:after="0"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Σας παρακαλώ, κύριε Βρούτση.</w:t>
      </w:r>
    </w:p>
    <w:p w14:paraId="16641EA7" w14:textId="77777777" w:rsidR="00434732" w:rsidRDefault="00735F25">
      <w:pPr>
        <w:spacing w:after="0" w:line="600" w:lineRule="auto"/>
        <w:ind w:firstLine="720"/>
        <w:jc w:val="both"/>
        <w:rPr>
          <w:rFonts w:eastAsia="Times New Roman"/>
          <w:szCs w:val="24"/>
        </w:rPr>
      </w:pPr>
      <w:r>
        <w:rPr>
          <w:rFonts w:eastAsia="Times New Roman"/>
          <w:b/>
          <w:szCs w:val="24"/>
        </w:rPr>
        <w:t xml:space="preserve">ΟΛΥΜΠΙΑ </w:t>
      </w:r>
      <w:r>
        <w:rPr>
          <w:rFonts w:eastAsia="Times New Roman"/>
          <w:b/>
          <w:szCs w:val="24"/>
        </w:rPr>
        <w:t>ΤΕΛΙΓΙΟΡΙΔΟΥ:</w:t>
      </w:r>
      <w:r>
        <w:rPr>
          <w:rFonts w:eastAsia="Times New Roman"/>
          <w:szCs w:val="24"/>
        </w:rPr>
        <w:t xml:space="preserve"> Την καταθέτω στα Πρακτικά.</w:t>
      </w:r>
    </w:p>
    <w:p w14:paraId="16641EA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η Βουλευτής </w:t>
      </w:r>
      <w:r>
        <w:rPr>
          <w:rFonts w:eastAsia="Times New Roman" w:cs="Times New Roman"/>
          <w:szCs w:val="24"/>
        </w:rPr>
        <w:t xml:space="preserve">κ. </w:t>
      </w:r>
      <w:r>
        <w:rPr>
          <w:rFonts w:eastAsia="Times New Roman" w:cs="Times New Roman"/>
          <w:szCs w:val="24"/>
        </w:rPr>
        <w:t xml:space="preserve">Ολυμπία Τελιγιορίδου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6641EA9" w14:textId="77777777" w:rsidR="00434732" w:rsidRDefault="00735F25">
      <w:pPr>
        <w:spacing w:after="0" w:line="600" w:lineRule="auto"/>
        <w:ind w:firstLine="720"/>
        <w:jc w:val="both"/>
        <w:rPr>
          <w:rFonts w:eastAsia="Times New Roman"/>
          <w:szCs w:val="24"/>
        </w:rPr>
      </w:pPr>
      <w:r>
        <w:rPr>
          <w:rFonts w:eastAsia="Times New Roman"/>
          <w:b/>
          <w:szCs w:val="24"/>
        </w:rPr>
        <w:t>ΠΡ</w:t>
      </w:r>
      <w:r>
        <w:rPr>
          <w:rFonts w:eastAsia="Times New Roman"/>
          <w:b/>
          <w:szCs w:val="24"/>
        </w:rPr>
        <w:t xml:space="preserve">ΟΕΔΡΟΣ (Νικόλαος Βούτσης): </w:t>
      </w:r>
      <w:r>
        <w:rPr>
          <w:rFonts w:eastAsia="Times New Roman"/>
          <w:szCs w:val="24"/>
        </w:rPr>
        <w:t>Ένα λεπτό, κυρία Τελιγιορίδου.</w:t>
      </w:r>
    </w:p>
    <w:p w14:paraId="16641EAA" w14:textId="77777777" w:rsidR="00434732" w:rsidRDefault="00735F25">
      <w:pPr>
        <w:spacing w:after="0"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Καταλαβαίνετε τι λέει, κύριε Πρόεδρε;</w:t>
      </w:r>
    </w:p>
    <w:p w14:paraId="16641EAB" w14:textId="77777777" w:rsidR="00434732" w:rsidRDefault="00735F25">
      <w:pPr>
        <w:spacing w:after="0"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Βρούτση, έπεται ο </w:t>
      </w:r>
      <w:r>
        <w:rPr>
          <w:rFonts w:eastAsia="Times New Roman"/>
          <w:szCs w:val="28"/>
        </w:rPr>
        <w:t>Κοινοβουλευτικός Εκπρόσωπος</w:t>
      </w:r>
      <w:r>
        <w:rPr>
          <w:rFonts w:eastAsia="Times New Roman"/>
          <w:szCs w:val="24"/>
        </w:rPr>
        <w:t xml:space="preserve"> του κόμματός σας και ο ίδιος ο Αρχηγός. Δεν χρειάζεται. Δεν λ</w:t>
      </w:r>
      <w:r>
        <w:rPr>
          <w:rFonts w:eastAsia="Times New Roman"/>
          <w:szCs w:val="24"/>
        </w:rPr>
        <w:t>ειτουργούμε με κραυγές εδώ μέσα.</w:t>
      </w:r>
    </w:p>
    <w:p w14:paraId="16641EAC" w14:textId="77777777" w:rsidR="00434732" w:rsidRDefault="00735F25">
      <w:pPr>
        <w:spacing w:after="0" w:line="600" w:lineRule="auto"/>
        <w:ind w:firstLine="720"/>
        <w:jc w:val="center"/>
        <w:rPr>
          <w:rFonts w:eastAsia="Times New Roman"/>
          <w:szCs w:val="24"/>
        </w:rPr>
      </w:pPr>
      <w:r>
        <w:rPr>
          <w:rFonts w:eastAsia="Times New Roman"/>
          <w:szCs w:val="24"/>
        </w:rPr>
        <w:t>(Θόρυβος-</w:t>
      </w:r>
      <w:r>
        <w:rPr>
          <w:rFonts w:eastAsia="Times New Roman"/>
          <w:szCs w:val="24"/>
        </w:rPr>
        <w:t>δ</w:t>
      </w:r>
      <w:r>
        <w:rPr>
          <w:rFonts w:eastAsia="Times New Roman"/>
          <w:szCs w:val="24"/>
        </w:rPr>
        <w:t>ιαμαρτυρίες από την πτέρυγα της Νέας Δημοκρατίας)</w:t>
      </w:r>
    </w:p>
    <w:p w14:paraId="16641EAD" w14:textId="77777777" w:rsidR="00434732" w:rsidRDefault="00735F25">
      <w:pPr>
        <w:spacing w:after="0"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Τι λέτε τώρα, κύριε Πρόεδρε;</w:t>
      </w:r>
    </w:p>
    <w:p w14:paraId="16641EAE" w14:textId="77777777" w:rsidR="00434732" w:rsidRDefault="00735F25">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Κατέθεσα </w:t>
      </w:r>
      <w:r>
        <w:rPr>
          <w:rFonts w:eastAsia="Times New Roman"/>
          <w:szCs w:val="24"/>
        </w:rPr>
        <w:t xml:space="preserve">την </w:t>
      </w:r>
      <w:r>
        <w:rPr>
          <w:rFonts w:eastAsia="Times New Roman"/>
          <w:szCs w:val="24"/>
        </w:rPr>
        <w:t>τροπολογία στα Πρακτικά.</w:t>
      </w:r>
    </w:p>
    <w:p w14:paraId="16641EAF" w14:textId="77777777" w:rsidR="00434732" w:rsidRDefault="00735F25">
      <w:pPr>
        <w:spacing w:after="0"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Ενάμισι χρόνο σας το λέμε! Ενάμισι χρό</w:t>
      </w:r>
      <w:r>
        <w:rPr>
          <w:rFonts w:eastAsia="Times New Roman"/>
          <w:szCs w:val="24"/>
        </w:rPr>
        <w:t>νο κρύβεστε! Είστε ψεύτες!</w:t>
      </w:r>
    </w:p>
    <w:p w14:paraId="16641EB0"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ΟΛΥΜΠΙΑ ΤΕΛΙΓΙΟΡΙΔΟΥ: </w:t>
      </w:r>
      <w:r>
        <w:rPr>
          <w:rFonts w:eastAsia="Times New Roman"/>
          <w:szCs w:val="24"/>
        </w:rPr>
        <w:t>Αυτή η τροπολογία είναι με υπογραφή Στουρνάρα …</w:t>
      </w:r>
    </w:p>
    <w:p w14:paraId="16641EB1" w14:textId="77777777" w:rsidR="00434732" w:rsidRDefault="00735F25">
      <w:pPr>
        <w:spacing w:after="0"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Ένα λεπτό, κυρία Τελιγιορίδου.</w:t>
      </w:r>
    </w:p>
    <w:p w14:paraId="16641EB2" w14:textId="77777777" w:rsidR="00434732" w:rsidRDefault="00735F25">
      <w:pPr>
        <w:spacing w:after="0" w:line="600" w:lineRule="auto"/>
        <w:ind w:firstLine="720"/>
        <w:jc w:val="both"/>
        <w:rPr>
          <w:rFonts w:eastAsia="Times New Roman"/>
          <w:szCs w:val="24"/>
        </w:rPr>
      </w:pPr>
      <w:r>
        <w:rPr>
          <w:rFonts w:eastAsia="Times New Roman"/>
          <w:szCs w:val="24"/>
        </w:rPr>
        <w:t xml:space="preserve">Κύριε Βρούτση, παρακαλώ πολύ να λαμβάνετε υπ’ όψιν σας το Προεδρείο, όταν μάλιστα έπονται και ο </w:t>
      </w:r>
      <w:r>
        <w:rPr>
          <w:rFonts w:eastAsia="Times New Roman"/>
          <w:szCs w:val="28"/>
        </w:rPr>
        <w:t xml:space="preserve">Κοινοβουλευτικός Εκπρόσωπος </w:t>
      </w:r>
      <w:r>
        <w:rPr>
          <w:rFonts w:eastAsia="Times New Roman"/>
          <w:szCs w:val="24"/>
        </w:rPr>
        <w:t>και ο Αρχηγός του κόμματός σας, καθώς αν υπάρχει ένα πρόβλημα σαν αυτό στο οποίο αναφέρεστε, θα αναφερθούν.</w:t>
      </w:r>
    </w:p>
    <w:p w14:paraId="16641EB3" w14:textId="77777777" w:rsidR="00434732" w:rsidRDefault="00735F25">
      <w:pPr>
        <w:spacing w:after="0" w:line="600" w:lineRule="auto"/>
        <w:ind w:firstLine="720"/>
        <w:jc w:val="both"/>
        <w:rPr>
          <w:rFonts w:eastAsia="Times New Roman"/>
          <w:szCs w:val="24"/>
        </w:rPr>
      </w:pPr>
      <w:r>
        <w:rPr>
          <w:rFonts w:eastAsia="Times New Roman"/>
          <w:szCs w:val="24"/>
        </w:rPr>
        <w:t>Παρακαλώ την ομιλήτρια να συνεχίσει.</w:t>
      </w:r>
    </w:p>
    <w:p w14:paraId="16641EB4"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w:t>
      </w:r>
      <w:r>
        <w:rPr>
          <w:rFonts w:eastAsia="Times New Roman"/>
          <w:szCs w:val="24"/>
        </w:rPr>
        <w:t>δ</w:t>
      </w:r>
      <w:r>
        <w:rPr>
          <w:rFonts w:eastAsia="Times New Roman"/>
          <w:szCs w:val="24"/>
        </w:rPr>
        <w:t>εν ακούστηκε)</w:t>
      </w:r>
    </w:p>
    <w:p w14:paraId="16641EB5" w14:textId="77777777" w:rsidR="00434732" w:rsidRDefault="00735F25">
      <w:pPr>
        <w:spacing w:after="0"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Σας παρακαλώ, </w:t>
      </w:r>
      <w:r>
        <w:rPr>
          <w:rFonts w:eastAsia="Times New Roman"/>
          <w:szCs w:val="24"/>
        </w:rPr>
        <w:t>κύριε Παπαδόπουλε. Γίνατε και δικηγόρος.</w:t>
      </w:r>
    </w:p>
    <w:p w14:paraId="16641EB6" w14:textId="77777777" w:rsidR="00434732" w:rsidRDefault="00735F25">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Επειδή δεν μου αρέσει ούτε επικοινωνιακά τερτίπια να κάνω ούτε πυροτεχνήματα να ρίχνω σ’ αυτήν την Αίθουσα, κατέθεσα για τα Πρακτικά τη συγκεκριμένη τροπολογία</w:t>
      </w:r>
      <w:r>
        <w:rPr>
          <w:rFonts w:eastAsia="Times New Roman"/>
          <w:szCs w:val="24"/>
        </w:rPr>
        <w:t>,</w:t>
      </w:r>
      <w:r>
        <w:rPr>
          <w:rFonts w:eastAsia="Times New Roman"/>
          <w:szCs w:val="24"/>
        </w:rPr>
        <w:t xml:space="preserve"> που έχει την υπογραφή του κ. Στουρνάρα και του κ. Μητσοτάκη. </w:t>
      </w:r>
    </w:p>
    <w:p w14:paraId="16641EB7" w14:textId="77777777" w:rsidR="00434732" w:rsidRDefault="00735F25">
      <w:pPr>
        <w:spacing w:after="0" w:line="600" w:lineRule="auto"/>
        <w:ind w:firstLine="720"/>
        <w:jc w:val="both"/>
        <w:rPr>
          <w:rFonts w:eastAsia="Times New Roman"/>
          <w:szCs w:val="24"/>
        </w:rPr>
      </w:pPr>
      <w:r>
        <w:rPr>
          <w:rFonts w:eastAsia="Times New Roman"/>
          <w:szCs w:val="24"/>
        </w:rPr>
        <w:lastRenderedPageBreak/>
        <w:t>Επειδή κάποιος συνάδελφος της Αξιωματικής Αντιπολίτευσης μας κάλεσε εχθές να φάμε τους λωτούς μας, για να ξεχάσουμε</w:t>
      </w:r>
      <w:r>
        <w:rPr>
          <w:rFonts w:eastAsia="Times New Roman"/>
          <w:szCs w:val="24"/>
        </w:rPr>
        <w:t>,</w:t>
      </w:r>
      <w:r>
        <w:rPr>
          <w:rFonts w:eastAsia="Times New Roman"/>
          <w:szCs w:val="24"/>
        </w:rPr>
        <w:t xml:space="preserve"> προφανώς</w:t>
      </w:r>
      <w:r>
        <w:rPr>
          <w:rFonts w:eastAsia="Times New Roman"/>
          <w:szCs w:val="24"/>
        </w:rPr>
        <w:t>,</w:t>
      </w:r>
      <w:r>
        <w:rPr>
          <w:rFonts w:eastAsia="Times New Roman"/>
          <w:szCs w:val="24"/>
        </w:rPr>
        <w:t xml:space="preserve"> τα πεπραγμένα σας, θα του πούμε, λοιπόν, ότι εμείς δεν θα γίνουμε </w:t>
      </w:r>
      <w:r>
        <w:rPr>
          <w:rFonts w:eastAsia="Times New Roman"/>
          <w:szCs w:val="24"/>
        </w:rPr>
        <w:t xml:space="preserve">λωτοφάγοι, όσο και αν μας προσφέρετε τους λωτούς. </w:t>
      </w:r>
    </w:p>
    <w:p w14:paraId="16641EB8" w14:textId="77777777" w:rsidR="00434732" w:rsidRDefault="00735F25">
      <w:pPr>
        <w:spacing w:after="0" w:line="600" w:lineRule="auto"/>
        <w:ind w:firstLine="720"/>
        <w:jc w:val="both"/>
        <w:rPr>
          <w:rFonts w:eastAsia="Times New Roman"/>
          <w:szCs w:val="24"/>
        </w:rPr>
      </w:pPr>
      <w:r>
        <w:rPr>
          <w:rFonts w:eastAsia="Times New Roman"/>
          <w:szCs w:val="24"/>
        </w:rPr>
        <w:t xml:space="preserve">Μας κατηγορείτε σήμερα ότι φέρνουμε προς ψήφιση </w:t>
      </w:r>
      <w:r>
        <w:rPr>
          <w:rFonts w:eastAsia="Times New Roman"/>
          <w:szCs w:val="24"/>
        </w:rPr>
        <w:t>τη δημιουργία ε</w:t>
      </w:r>
      <w:r>
        <w:rPr>
          <w:rFonts w:eastAsia="Times New Roman"/>
          <w:szCs w:val="24"/>
        </w:rPr>
        <w:t>ν</w:t>
      </w:r>
      <w:r>
        <w:rPr>
          <w:rFonts w:eastAsia="Times New Roman"/>
          <w:szCs w:val="24"/>
        </w:rPr>
        <w:t>ός</w:t>
      </w:r>
      <w:r>
        <w:rPr>
          <w:rFonts w:eastAsia="Times New Roman"/>
          <w:szCs w:val="24"/>
        </w:rPr>
        <w:t xml:space="preserve"> </w:t>
      </w:r>
      <w:r>
        <w:rPr>
          <w:rFonts w:eastAsia="Times New Roman"/>
          <w:szCs w:val="24"/>
        </w:rPr>
        <w:t>τ</w:t>
      </w:r>
      <w:r>
        <w:rPr>
          <w:rFonts w:eastAsia="Times New Roman"/>
          <w:szCs w:val="24"/>
        </w:rPr>
        <w:t>αμείο</w:t>
      </w:r>
      <w:r>
        <w:rPr>
          <w:rFonts w:eastAsia="Times New Roman"/>
          <w:szCs w:val="24"/>
        </w:rPr>
        <w:t>υ</w:t>
      </w:r>
      <w:r>
        <w:rPr>
          <w:rFonts w:eastAsia="Times New Roman"/>
          <w:szCs w:val="24"/>
        </w:rPr>
        <w:t>, το οποίο –λέει- θα κάνει ιδιωτικοποιήσεις</w:t>
      </w:r>
      <w:r>
        <w:rPr>
          <w:rFonts w:eastAsia="Times New Roman"/>
          <w:szCs w:val="24"/>
        </w:rPr>
        <w:t>,</w:t>
      </w:r>
      <w:r>
        <w:rPr>
          <w:rFonts w:eastAsia="Times New Roman"/>
          <w:szCs w:val="24"/>
        </w:rPr>
        <w:t xml:space="preserve"> που ξεπουλάνε τη δημόσια περιουσία. Αναφέρεστε σε ένα </w:t>
      </w:r>
      <w:r>
        <w:rPr>
          <w:rFonts w:eastAsia="Times New Roman"/>
          <w:szCs w:val="24"/>
        </w:rPr>
        <w:t>τ</w:t>
      </w:r>
      <w:r>
        <w:rPr>
          <w:rFonts w:eastAsia="Times New Roman"/>
          <w:szCs w:val="24"/>
        </w:rPr>
        <w:t>αμείο</w:t>
      </w:r>
      <w:r>
        <w:rPr>
          <w:rFonts w:eastAsia="Times New Roman"/>
          <w:szCs w:val="24"/>
        </w:rPr>
        <w:t>,</w:t>
      </w:r>
      <w:r>
        <w:rPr>
          <w:rFonts w:eastAsia="Times New Roman"/>
          <w:szCs w:val="24"/>
        </w:rPr>
        <w:t xml:space="preserve"> που είναι με ελληνική δι</w:t>
      </w:r>
      <w:r>
        <w:rPr>
          <w:rFonts w:eastAsia="Times New Roman"/>
          <w:szCs w:val="24"/>
        </w:rPr>
        <w:t xml:space="preserve">οίκηση, με ελληνική έδρα και με το ελληνικό δίκαιο, αν αυτά σας λένε κάτι. Προφανώς, όμως, έχετε δίκιο να αμφιβάλλετε για το πώς αυτό το </w:t>
      </w:r>
      <w:r>
        <w:rPr>
          <w:rFonts w:eastAsia="Times New Roman"/>
          <w:szCs w:val="24"/>
        </w:rPr>
        <w:t>τ</w:t>
      </w:r>
      <w:r>
        <w:rPr>
          <w:rFonts w:eastAsia="Times New Roman"/>
          <w:szCs w:val="24"/>
        </w:rPr>
        <w:t>αμείο θα λειτουργήσει, γιατί υπάρχουν πεπραγμένα της δικής σας εποχής.</w:t>
      </w:r>
    </w:p>
    <w:p w14:paraId="16641EB9" w14:textId="77777777" w:rsidR="00434732" w:rsidRDefault="00735F25">
      <w:pPr>
        <w:spacing w:after="0" w:line="600" w:lineRule="auto"/>
        <w:ind w:firstLine="720"/>
        <w:jc w:val="both"/>
        <w:rPr>
          <w:rFonts w:eastAsia="Times New Roman"/>
          <w:szCs w:val="24"/>
        </w:rPr>
      </w:pPr>
      <w:r>
        <w:rPr>
          <w:rFonts w:eastAsia="Times New Roman"/>
          <w:szCs w:val="24"/>
        </w:rPr>
        <w:t>Για παράδειγμα, θα ήθελα να θυμίσω την ιδιωτικο</w:t>
      </w:r>
      <w:r>
        <w:rPr>
          <w:rFonts w:eastAsia="Times New Roman"/>
          <w:szCs w:val="24"/>
        </w:rPr>
        <w:t xml:space="preserve">ποίηση της περιουσίας της Τράπεζας της Ελλάδoς, με τα διακόσια σαράντα ένα ακίνητα που δώσατε στην </w:t>
      </w:r>
      <w:r>
        <w:rPr>
          <w:rFonts w:eastAsia="Times New Roman"/>
          <w:szCs w:val="24"/>
        </w:rPr>
        <w:t>«</w:t>
      </w:r>
      <w:r>
        <w:rPr>
          <w:rFonts w:eastAsia="Times New Roman"/>
          <w:szCs w:val="24"/>
        </w:rPr>
        <w:t>ΠΑΝΓΑΙΑ</w:t>
      </w:r>
      <w:r>
        <w:rPr>
          <w:rFonts w:eastAsia="Times New Roman"/>
          <w:szCs w:val="24"/>
        </w:rPr>
        <w:t>»</w:t>
      </w:r>
      <w:r>
        <w:rPr>
          <w:rFonts w:eastAsia="Times New Roman"/>
          <w:szCs w:val="24"/>
        </w:rPr>
        <w:t>, με το δάνειο μέσω της Ε</w:t>
      </w:r>
      <w:r>
        <w:rPr>
          <w:rFonts w:eastAsia="Times New Roman"/>
          <w:szCs w:val="24"/>
        </w:rPr>
        <w:t>θνικής</w:t>
      </w:r>
      <w:r>
        <w:rPr>
          <w:rFonts w:eastAsia="Times New Roman"/>
          <w:szCs w:val="24"/>
        </w:rPr>
        <w:t xml:space="preserve"> Τ</w:t>
      </w:r>
      <w:r>
        <w:rPr>
          <w:rFonts w:eastAsia="Times New Roman"/>
          <w:szCs w:val="24"/>
        </w:rPr>
        <w:t>ράπεζας</w:t>
      </w:r>
      <w:r>
        <w:rPr>
          <w:rFonts w:eastAsia="Times New Roman"/>
          <w:szCs w:val="24"/>
        </w:rPr>
        <w:t xml:space="preserve"> σε ιδιωτική εταιρεία για να τα αγοράσει και στη συνέχεια βάλατε την </w:t>
      </w:r>
      <w:r>
        <w:rPr>
          <w:rFonts w:eastAsia="Times New Roman"/>
          <w:szCs w:val="24"/>
        </w:rPr>
        <w:t xml:space="preserve">Εθνική Τράπεζα, </w:t>
      </w:r>
      <w:r>
        <w:rPr>
          <w:rFonts w:eastAsia="Times New Roman"/>
          <w:szCs w:val="24"/>
        </w:rPr>
        <w:t>αυτά τα ακίνητα να τα ε</w:t>
      </w:r>
      <w:r>
        <w:rPr>
          <w:rFonts w:eastAsia="Times New Roman"/>
          <w:szCs w:val="24"/>
        </w:rPr>
        <w:t>νοικιάσει. Η ζημία ήταν 70 εκατομμύρια ευρώ μόνο για τα ενοίκια.</w:t>
      </w:r>
    </w:p>
    <w:p w14:paraId="16641EBA" w14:textId="77777777" w:rsidR="00434732" w:rsidRDefault="00735F25">
      <w:pPr>
        <w:spacing w:after="0" w:line="600" w:lineRule="auto"/>
        <w:ind w:firstLine="720"/>
        <w:jc w:val="both"/>
        <w:rPr>
          <w:rFonts w:eastAsia="Times New Roman"/>
          <w:szCs w:val="24"/>
        </w:rPr>
      </w:pPr>
      <w:r>
        <w:rPr>
          <w:rFonts w:eastAsia="Times New Roman"/>
          <w:szCs w:val="24"/>
        </w:rPr>
        <w:lastRenderedPageBreak/>
        <w:t>Δεν έχω τον χρόνο να επεκταθώ περισσότερο. Ένα πράγμα μόνο θα σας πω. Για δεκαετίες, το παλαιό πολιτικό και οικονομικό κατεστημένο κατέστρεφε συνειδητά τη χώρα μέσα από ένα σύμπλεγμα κομματικ</w:t>
      </w:r>
      <w:r>
        <w:rPr>
          <w:rFonts w:eastAsia="Times New Roman"/>
          <w:szCs w:val="24"/>
        </w:rPr>
        <w:t>ών, επιχειρηματικών και μιντιακών συμφερόντων που παραπλανούσε και εξαπατούσε τον ελληνικό λαό.</w:t>
      </w:r>
    </w:p>
    <w:p w14:paraId="16641EBB" w14:textId="77777777" w:rsidR="00434732" w:rsidRDefault="00735F25">
      <w:pPr>
        <w:spacing w:after="0" w:line="600" w:lineRule="auto"/>
        <w:ind w:firstLine="720"/>
        <w:jc w:val="both"/>
        <w:rPr>
          <w:rFonts w:eastAsia="Times New Roman"/>
          <w:szCs w:val="24"/>
        </w:rPr>
      </w:pPr>
      <w:r>
        <w:rPr>
          <w:rFonts w:eastAsia="Times New Roman"/>
          <w:b/>
          <w:szCs w:val="24"/>
        </w:rPr>
        <w:t xml:space="preserve">ΚΩΝΣΤΑΝΤΙΝΟΣ ΤΑΣΟΥΛΑΣ: </w:t>
      </w:r>
      <w:r>
        <w:rPr>
          <w:rFonts w:eastAsia="Times New Roman"/>
          <w:szCs w:val="24"/>
        </w:rPr>
        <w:t>Αφού δεν τρώει κουτόχορτο ο λαός!</w:t>
      </w:r>
    </w:p>
    <w:p w14:paraId="16641EBC" w14:textId="77777777" w:rsidR="00434732" w:rsidRDefault="00735F25">
      <w:pPr>
        <w:spacing w:after="0"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Σας παρακαλώ, κύριε Τασούλα.</w:t>
      </w:r>
    </w:p>
    <w:p w14:paraId="16641EBD" w14:textId="77777777" w:rsidR="00434732" w:rsidRDefault="00735F25">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Κι εμείς, πράγματι, είχ</w:t>
      </w:r>
      <w:r>
        <w:rPr>
          <w:rFonts w:eastAsia="Times New Roman"/>
          <w:szCs w:val="24"/>
        </w:rPr>
        <w:t xml:space="preserve">αμε αυταπάτες. Ξέρετε ποια ήταν η αυταπάτη μας; Η αυταπάτη μας ήταν ότι σας θεωρούσαμε ανίκανους να διαλύσετε τα πάντα και λέγαμε ότι κάτι έμεινε σ’ αυτή τη χώρα για να διαχειριστούν οι επόμενοι. Ήσασταν ικανοί για όλα. </w:t>
      </w:r>
    </w:p>
    <w:p w14:paraId="16641EBE" w14:textId="77777777" w:rsidR="00434732" w:rsidRDefault="00735F25">
      <w:pPr>
        <w:spacing w:after="0" w:line="600" w:lineRule="auto"/>
        <w:ind w:firstLine="720"/>
        <w:jc w:val="both"/>
        <w:rPr>
          <w:rFonts w:eastAsia="Times New Roman"/>
          <w:szCs w:val="24"/>
        </w:rPr>
      </w:pPr>
      <w:r>
        <w:rPr>
          <w:rFonts w:eastAsia="Times New Roman"/>
          <w:b/>
          <w:szCs w:val="24"/>
        </w:rPr>
        <w:t xml:space="preserve">ΚΩΝΣΤΑΝΤΙΝΟΣ ΤΑΣΟΥΛΑΣ: </w:t>
      </w:r>
      <w:r>
        <w:rPr>
          <w:rFonts w:eastAsia="Times New Roman"/>
          <w:szCs w:val="24"/>
        </w:rPr>
        <w:t xml:space="preserve">Εσείς είστε </w:t>
      </w:r>
      <w:r>
        <w:rPr>
          <w:rFonts w:eastAsia="Times New Roman"/>
          <w:szCs w:val="24"/>
        </w:rPr>
        <w:t>ανίκανοι για όλα!</w:t>
      </w:r>
    </w:p>
    <w:p w14:paraId="16641EBF" w14:textId="77777777" w:rsidR="00434732" w:rsidRDefault="00735F25">
      <w:pPr>
        <w:spacing w:after="0"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Κύριε Τασούλα, σας παρακαλώ πολύ.</w:t>
      </w:r>
    </w:p>
    <w:p w14:paraId="16641EC0"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ΟΛΥΜΠΙΑ ΤΕΛΙΓΙΟΡΙΔΟΥ:</w:t>
      </w:r>
      <w:r>
        <w:rPr>
          <w:rFonts w:eastAsia="Times New Roman"/>
          <w:szCs w:val="24"/>
        </w:rPr>
        <w:t xml:space="preserve"> Ο ελληνικός λαός γνωρίζει εσάς</w:t>
      </w:r>
      <w:r>
        <w:rPr>
          <w:rFonts w:eastAsia="Times New Roman"/>
          <w:szCs w:val="24"/>
        </w:rPr>
        <w:t>,</w:t>
      </w:r>
      <w:r>
        <w:rPr>
          <w:rFonts w:eastAsia="Times New Roman"/>
          <w:szCs w:val="24"/>
        </w:rPr>
        <w:t xml:space="preserve"> που σας έχει καταδικάσει τρεις φορές επανειλημμένα σε έναν χρόνο, αλλά γνωρίζει και εμάς και θέλει από εμάς κάτι διαφορετ</w:t>
      </w:r>
      <w:r>
        <w:rPr>
          <w:rFonts w:eastAsia="Times New Roman"/>
          <w:szCs w:val="24"/>
        </w:rPr>
        <w:t xml:space="preserve">ικό, γιατί αν εμείς συνεχίσουμε να διαιωνίζουμε το οικονομικό μοντέλο της Μεταπολίτευσης, τότε πράγματι θα είμαστε μία από τα ίδια. </w:t>
      </w:r>
    </w:p>
    <w:p w14:paraId="16641EC1" w14:textId="77777777" w:rsidR="00434732" w:rsidRDefault="00735F25">
      <w:pPr>
        <w:spacing w:after="0" w:line="600" w:lineRule="auto"/>
        <w:ind w:firstLine="720"/>
        <w:jc w:val="both"/>
        <w:rPr>
          <w:rFonts w:eastAsia="Times New Roman"/>
          <w:szCs w:val="24"/>
        </w:rPr>
      </w:pPr>
      <w:r>
        <w:rPr>
          <w:rFonts w:eastAsia="Times New Roman"/>
          <w:szCs w:val="24"/>
        </w:rPr>
        <w:t xml:space="preserve">Όμως, δεν είμαστε ίδιοι, γιατί πιστεύουμε ότι αυτή η χώρα μπορεί να έχει μια προοπτική με τη διαπραγμάτευση του χρέους, με </w:t>
      </w:r>
      <w:r>
        <w:rPr>
          <w:rFonts w:eastAsia="Times New Roman"/>
          <w:szCs w:val="24"/>
        </w:rPr>
        <w:t>μια διαφορετική παραγωγική ανασυγκρότηση, με μια ριζική αναδιάρθρωση του πρωτογενή τομέα, με υγιή επιχειρηματικότητα.</w:t>
      </w:r>
    </w:p>
    <w:p w14:paraId="16641EC2" w14:textId="77777777" w:rsidR="00434732" w:rsidRDefault="00735F25">
      <w:pPr>
        <w:spacing w:after="0" w:line="600" w:lineRule="auto"/>
        <w:ind w:firstLine="720"/>
        <w:jc w:val="both"/>
        <w:rPr>
          <w:rFonts w:eastAsia="Times New Roman"/>
          <w:szCs w:val="24"/>
        </w:rPr>
      </w:pPr>
      <w:r>
        <w:rPr>
          <w:rFonts w:eastAsia="Times New Roman"/>
          <w:szCs w:val="24"/>
        </w:rPr>
        <w:t>Ε</w:t>
      </w:r>
      <w:r>
        <w:rPr>
          <w:rFonts w:eastAsia="Times New Roman"/>
          <w:szCs w:val="24"/>
        </w:rPr>
        <w:t>πειδή, παρ</w:t>
      </w:r>
      <w:r>
        <w:rPr>
          <w:rFonts w:eastAsia="Times New Roman"/>
          <w:szCs w:val="24"/>
        </w:rPr>
        <w:t xml:space="preserve">’ </w:t>
      </w:r>
      <w:r>
        <w:rPr>
          <w:rFonts w:eastAsia="Times New Roman"/>
          <w:szCs w:val="24"/>
        </w:rPr>
        <w:t>όλο που με διακόψατε και καταναλώσατε αρκετό χρόνο, καταλαβαίνω ότι ο χρόνος είναι πολύτιμος, θέλω να τελειώσω με το εξής: Όλ</w:t>
      </w:r>
      <w:r>
        <w:rPr>
          <w:rFonts w:eastAsia="Times New Roman"/>
          <w:szCs w:val="24"/>
        </w:rPr>
        <w:t>α αυτά</w:t>
      </w:r>
      <w:r>
        <w:rPr>
          <w:rFonts w:eastAsia="Times New Roman"/>
          <w:szCs w:val="24"/>
        </w:rPr>
        <w:t>,</w:t>
      </w:r>
      <w:r>
        <w:rPr>
          <w:rFonts w:eastAsia="Times New Roman"/>
          <w:szCs w:val="24"/>
        </w:rPr>
        <w:t xml:space="preserve"> που προσπαθείτε μέσα από έναν σκληρό αντιπολιτευτικό λόγο, που βάζει και θέμα εκλογών, αν και νομίζω ότι τελευταία η ρητορική του κ. Σαμαρά τις μεταθέτει για το 2017, εμάς δεν μας πτοούν. </w:t>
      </w:r>
    </w:p>
    <w:p w14:paraId="16641EC3" w14:textId="77777777" w:rsidR="00434732" w:rsidRDefault="00735F25">
      <w:pPr>
        <w:spacing w:after="0" w:line="600" w:lineRule="auto"/>
        <w:ind w:firstLine="720"/>
        <w:jc w:val="both"/>
        <w:rPr>
          <w:rFonts w:eastAsia="Times New Roman"/>
          <w:szCs w:val="24"/>
        </w:rPr>
      </w:pPr>
      <w:r>
        <w:rPr>
          <w:rFonts w:eastAsia="Times New Roman"/>
          <w:szCs w:val="24"/>
        </w:rPr>
        <w:lastRenderedPageBreak/>
        <w:t>Δ</w:t>
      </w:r>
      <w:r>
        <w:rPr>
          <w:rFonts w:eastAsia="Times New Roman"/>
          <w:szCs w:val="24"/>
        </w:rPr>
        <w:t>εν μας πτοούν, γιατί είμαστε κομμάτι του ελληνικού λαού, ε</w:t>
      </w:r>
      <w:r>
        <w:rPr>
          <w:rFonts w:eastAsia="Times New Roman"/>
          <w:szCs w:val="24"/>
        </w:rPr>
        <w:t>ίμαστε η φωνή του και οι εκπρόσωποί του.</w:t>
      </w:r>
    </w:p>
    <w:p w14:paraId="16641EC4" w14:textId="77777777" w:rsidR="00434732" w:rsidRDefault="00735F25">
      <w:pPr>
        <w:spacing w:after="0" w:line="600" w:lineRule="auto"/>
        <w:ind w:firstLine="720"/>
        <w:jc w:val="both"/>
        <w:rPr>
          <w:rFonts w:eastAsia="Times New Roman"/>
          <w:szCs w:val="24"/>
        </w:rPr>
      </w:pPr>
      <w:r>
        <w:rPr>
          <w:rFonts w:eastAsia="Times New Roman"/>
          <w:szCs w:val="24"/>
        </w:rPr>
        <w:t>Σας ευχαριστώ.</w:t>
      </w:r>
    </w:p>
    <w:p w14:paraId="16641EC5"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641EC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Επιτρέψτε μου, κυρίες και κύριοι συνάδελφοι, να σας ζητήσω να μην υπάρχουν αντιδράσεις στις ομιλίες. Εγώ τουλάχιστον, όπως και </w:t>
      </w:r>
      <w:r>
        <w:rPr>
          <w:rFonts w:eastAsia="Times New Roman" w:cs="Times New Roman"/>
          <w:szCs w:val="24"/>
        </w:rPr>
        <w:t>οι περισσότεροι από εσάς, έχουμε ακούσει επί τέσσερις μέρες μέσα σε αυτήν την πολύ πυκνή και δύσκολη διαδικασία, πταίσματα, πλημμελήματα και ολίγoν κακουργήματα από μικροφώνου.</w:t>
      </w:r>
    </w:p>
    <w:p w14:paraId="16641EC7" w14:textId="77777777" w:rsidR="00434732" w:rsidRDefault="00735F25">
      <w:pPr>
        <w:spacing w:after="0" w:line="600" w:lineRule="auto"/>
        <w:ind w:firstLine="720"/>
        <w:jc w:val="both"/>
        <w:rPr>
          <w:rFonts w:eastAsia="Times New Roman"/>
          <w:szCs w:val="24"/>
        </w:rPr>
      </w:pPr>
      <w:r>
        <w:rPr>
          <w:rFonts w:eastAsia="Times New Roman" w:cs="Times New Roman"/>
          <w:szCs w:val="24"/>
        </w:rPr>
        <w:t>Θα πω και κάτι και δεν θέλω να θίξω συναδέλφους</w:t>
      </w:r>
      <w:r>
        <w:rPr>
          <w:rFonts w:eastAsia="Times New Roman" w:cs="Times New Roman"/>
          <w:szCs w:val="24"/>
        </w:rPr>
        <w:t>,</w:t>
      </w:r>
      <w:r>
        <w:rPr>
          <w:rFonts w:eastAsia="Times New Roman" w:cs="Times New Roman"/>
          <w:szCs w:val="24"/>
        </w:rPr>
        <w:t xml:space="preserve"> που αντέδρασαν. Ιδιαίτερα όταν</w:t>
      </w:r>
      <w:r>
        <w:rPr>
          <w:rFonts w:eastAsia="Times New Roman" w:cs="Times New Roman"/>
          <w:szCs w:val="24"/>
        </w:rPr>
        <w:t xml:space="preserve"> είναι γυναίκες συνάδελφοι</w:t>
      </w:r>
      <w:r>
        <w:rPr>
          <w:rFonts w:eastAsia="Times New Roman" w:cs="Times New Roman"/>
          <w:szCs w:val="24"/>
        </w:rPr>
        <w:t xml:space="preserve">, από όλες τις πτέρυγες </w:t>
      </w:r>
      <w:r>
        <w:rPr>
          <w:rFonts w:eastAsia="Times New Roman" w:cs="Times New Roman"/>
          <w:szCs w:val="24"/>
        </w:rPr>
        <w:t>τη</w:t>
      </w:r>
      <w:r>
        <w:rPr>
          <w:rFonts w:eastAsia="Times New Roman" w:cs="Times New Roman"/>
          <w:szCs w:val="24"/>
        </w:rPr>
        <w:t>ς</w:t>
      </w:r>
      <w:r>
        <w:rPr>
          <w:rFonts w:eastAsia="Times New Roman" w:cs="Times New Roman"/>
          <w:szCs w:val="24"/>
        </w:rPr>
        <w:t xml:space="preserve"> Βουλή</w:t>
      </w:r>
      <w:r>
        <w:rPr>
          <w:rFonts w:eastAsia="Times New Roman" w:cs="Times New Roman"/>
          <w:szCs w:val="24"/>
        </w:rPr>
        <w:t>ς</w:t>
      </w:r>
      <w:r>
        <w:rPr>
          <w:rFonts w:eastAsia="Times New Roman" w:cs="Times New Roman"/>
          <w:szCs w:val="24"/>
        </w:rPr>
        <w:t>, θα παρακαλούσα</w:t>
      </w:r>
      <w:r>
        <w:rPr>
          <w:rFonts w:eastAsia="Times New Roman" w:cs="Times New Roman"/>
          <w:szCs w:val="24"/>
        </w:rPr>
        <w:t>,</w:t>
      </w:r>
      <w:r>
        <w:rPr>
          <w:rFonts w:eastAsia="Times New Roman" w:cs="Times New Roman"/>
          <w:szCs w:val="24"/>
        </w:rPr>
        <w:t xml:space="preserve"> πάρα πολύ</w:t>
      </w:r>
      <w:r>
        <w:rPr>
          <w:rFonts w:eastAsia="Times New Roman" w:cs="Times New Roman"/>
          <w:szCs w:val="24"/>
        </w:rPr>
        <w:t>,</w:t>
      </w:r>
      <w:r>
        <w:rPr>
          <w:rFonts w:eastAsia="Times New Roman" w:cs="Times New Roman"/>
          <w:szCs w:val="24"/>
        </w:rPr>
        <w:t xml:space="preserve"> να υπάρχει μεγαλύτερη δυνατή ευαισθησία σε διακοπές. Και ο νοών νοείτω. Πάρτε το σαν προσωπικό σχόλιο.</w:t>
      </w:r>
    </w:p>
    <w:p w14:paraId="16641EC8" w14:textId="77777777" w:rsidR="00434732" w:rsidRDefault="00735F25">
      <w:pPr>
        <w:spacing w:after="0" w:line="600" w:lineRule="auto"/>
        <w:ind w:firstLine="720"/>
        <w:jc w:val="both"/>
        <w:rPr>
          <w:rFonts w:eastAsia="Times New Roman"/>
          <w:szCs w:val="24"/>
        </w:rPr>
      </w:pPr>
      <w:r>
        <w:rPr>
          <w:rFonts w:eastAsia="Times New Roman"/>
          <w:b/>
          <w:szCs w:val="24"/>
        </w:rPr>
        <w:t xml:space="preserve">ΑΝΝΑ–ΜΙΣΕΛ ΑΣΗΜΑΚΟΠΟΥΛΟΥ: </w:t>
      </w:r>
      <w:r>
        <w:rPr>
          <w:rFonts w:eastAsia="Times New Roman"/>
          <w:szCs w:val="24"/>
        </w:rPr>
        <w:t>Γιατί, κύριε Πρόεδρε,</w:t>
      </w:r>
      <w:r>
        <w:rPr>
          <w:rFonts w:eastAsia="Times New Roman"/>
          <w:b/>
          <w:szCs w:val="24"/>
        </w:rPr>
        <w:t xml:space="preserve"> </w:t>
      </w:r>
      <w:r>
        <w:rPr>
          <w:rFonts w:eastAsia="Times New Roman"/>
          <w:szCs w:val="24"/>
        </w:rPr>
        <w:t>δεν μπορούν οι γ</w:t>
      </w:r>
      <w:r>
        <w:rPr>
          <w:rFonts w:eastAsia="Times New Roman"/>
          <w:szCs w:val="24"/>
        </w:rPr>
        <w:t>υναίκες μόνες τους;</w:t>
      </w:r>
    </w:p>
    <w:p w14:paraId="16641EC9" w14:textId="77777777" w:rsidR="00434732" w:rsidRDefault="00735F25">
      <w:pPr>
        <w:spacing w:after="0" w:line="600" w:lineRule="auto"/>
        <w:ind w:firstLine="720"/>
        <w:jc w:val="both"/>
        <w:rPr>
          <w:rFonts w:eastAsia="Times New Roman" w:cs="Times New Roman"/>
          <w:b/>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Για τον ίδιο λόγο αντιληφθήκατε…</w:t>
      </w:r>
    </w:p>
    <w:p w14:paraId="16641ECA" w14:textId="77777777" w:rsidR="00434732" w:rsidRDefault="00735F25">
      <w:pPr>
        <w:spacing w:after="0" w:line="600" w:lineRule="auto"/>
        <w:ind w:firstLine="720"/>
        <w:jc w:val="both"/>
        <w:rPr>
          <w:rFonts w:eastAsia="Times New Roman"/>
          <w:szCs w:val="24"/>
        </w:rPr>
      </w:pPr>
      <w:r>
        <w:rPr>
          <w:rFonts w:eastAsia="Times New Roman"/>
          <w:b/>
          <w:szCs w:val="24"/>
        </w:rPr>
        <w:t xml:space="preserve">ΑΝΝΑ–ΜΙΣΕΛ ΑΣΗΜΑΚΟΠΟΥΛΟΥ: </w:t>
      </w:r>
      <w:r>
        <w:rPr>
          <w:rFonts w:eastAsia="Times New Roman"/>
          <w:szCs w:val="24"/>
        </w:rPr>
        <w:t>Θέλουν εσάς συνήγορο;</w:t>
      </w:r>
    </w:p>
    <w:p w14:paraId="16641ECB" w14:textId="77777777" w:rsidR="00434732" w:rsidRDefault="00735F25">
      <w:pPr>
        <w:spacing w:after="0" w:line="600" w:lineRule="auto"/>
        <w:ind w:firstLine="720"/>
        <w:jc w:val="both"/>
        <w:rPr>
          <w:rFonts w:eastAsia="Times New Roman"/>
          <w:szCs w:val="24"/>
        </w:rPr>
      </w:pPr>
      <w:r>
        <w:rPr>
          <w:rFonts w:eastAsia="Times New Roman" w:cs="Times New Roman"/>
          <w:b/>
          <w:szCs w:val="24"/>
        </w:rPr>
        <w:t>ΠΡΟΕΔΡΟΣ (Νικόλαος Βούτσης):</w:t>
      </w:r>
      <w:r>
        <w:rPr>
          <w:rFonts w:eastAsia="Times New Roman" w:cs="Times New Roman"/>
          <w:szCs w:val="24"/>
        </w:rPr>
        <w:t xml:space="preserve"> Το ακριβώς αντίθετο.</w:t>
      </w:r>
    </w:p>
    <w:p w14:paraId="16641ECC"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16641EC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16641ECE"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641EC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Κυρία Ασημακοπούλου, τηρώντας αυτά</w:t>
      </w:r>
      <w:r>
        <w:rPr>
          <w:rFonts w:eastAsia="Times New Roman" w:cs="Times New Roman"/>
          <w:szCs w:val="24"/>
        </w:rPr>
        <w:t>,</w:t>
      </w:r>
      <w:r>
        <w:rPr>
          <w:rFonts w:eastAsia="Times New Roman" w:cs="Times New Roman"/>
          <w:szCs w:val="24"/>
        </w:rPr>
        <w:t xml:space="preserve"> που μόλις είπα δεν σας απαντάω. Εντάξει; Ακούστηκε το σχόλιό σας. Να είστε καλά.</w:t>
      </w:r>
    </w:p>
    <w:p w14:paraId="16641ED0"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ΑΝΝΑ–ΜΙΣΕΛ ΑΣΗΜΑΚΟΠΟΥΛΟΥ: </w:t>
      </w:r>
      <w:r>
        <w:rPr>
          <w:rFonts w:eastAsia="Times New Roman"/>
          <w:szCs w:val="24"/>
        </w:rPr>
        <w:t>Ομοίως.</w:t>
      </w:r>
    </w:p>
    <w:p w14:paraId="16641ED1" w14:textId="77777777" w:rsidR="00434732" w:rsidRDefault="00735F25">
      <w:pPr>
        <w:spacing w:after="0" w:line="600" w:lineRule="auto"/>
        <w:ind w:firstLine="720"/>
        <w:jc w:val="both"/>
        <w:rPr>
          <w:rFonts w:eastAsia="Times New Roman"/>
          <w:szCs w:val="24"/>
        </w:rPr>
      </w:pPr>
      <w:r>
        <w:rPr>
          <w:rFonts w:eastAsia="Times New Roman" w:cs="Times New Roman"/>
          <w:b/>
          <w:szCs w:val="24"/>
        </w:rPr>
        <w:t>ΠΡΟΕΔΡΟΣ (Νικόλαος Βού</w:t>
      </w:r>
      <w:r>
        <w:rPr>
          <w:rFonts w:eastAsia="Times New Roman" w:cs="Times New Roman"/>
          <w:b/>
          <w:szCs w:val="24"/>
        </w:rPr>
        <w:t xml:space="preserve">τσης): </w:t>
      </w:r>
      <w:r>
        <w:rPr>
          <w:rFonts w:eastAsia="Times New Roman" w:cs="Times New Roman"/>
          <w:szCs w:val="24"/>
        </w:rPr>
        <w:t>Τον λόγο έχει ο κ. Δένδιας.</w:t>
      </w:r>
    </w:p>
    <w:p w14:paraId="16641ED2"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ΝΙΚΟΛΑΟΣ ΔΕΝΔΙΑΣ: </w:t>
      </w:r>
      <w:r>
        <w:rPr>
          <w:rFonts w:eastAsia="Times New Roman"/>
          <w:szCs w:val="24"/>
        </w:rPr>
        <w:t>Κύριε Πρόεδρε, θα είμαι σύντομος, διότι αντιλαμβάνομαι την κόπωση και την εξάντληση του Σώματος.</w:t>
      </w:r>
    </w:p>
    <w:p w14:paraId="16641ED3" w14:textId="77777777" w:rsidR="00434732" w:rsidRDefault="00735F25">
      <w:pPr>
        <w:spacing w:after="0" w:line="600" w:lineRule="auto"/>
        <w:ind w:firstLine="720"/>
        <w:jc w:val="both"/>
        <w:rPr>
          <w:rFonts w:eastAsia="Times New Roman"/>
          <w:szCs w:val="24"/>
        </w:rPr>
      </w:pPr>
      <w:r>
        <w:rPr>
          <w:rFonts w:eastAsia="Times New Roman"/>
          <w:szCs w:val="24"/>
        </w:rPr>
        <w:t>Θα ήθελα να πω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ότι λυπάμαι</w:t>
      </w:r>
      <w:r>
        <w:rPr>
          <w:rFonts w:eastAsia="Times New Roman"/>
          <w:szCs w:val="24"/>
        </w:rPr>
        <w:t>,</w:t>
      </w:r>
      <w:r>
        <w:rPr>
          <w:rFonts w:eastAsia="Times New Roman"/>
          <w:szCs w:val="24"/>
        </w:rPr>
        <w:t xml:space="preserve"> που δεν είναι στην Αίθουσα αυτήν την στιγμή ο Υπουργός Οικονομικών, ο κ. Τσακαλώτος. Για ποιον λόγο; Διότι κατέθεσε σειρά νομοτεχνικών βελτιώσεων.</w:t>
      </w:r>
    </w:p>
    <w:p w14:paraId="16641ED4" w14:textId="77777777" w:rsidR="00434732" w:rsidRDefault="00735F25">
      <w:pPr>
        <w:spacing w:after="0" w:line="600" w:lineRule="auto"/>
        <w:ind w:firstLine="720"/>
        <w:jc w:val="both"/>
        <w:rPr>
          <w:rFonts w:eastAsia="Times New Roman"/>
          <w:szCs w:val="24"/>
        </w:rPr>
      </w:pPr>
      <w:r>
        <w:rPr>
          <w:rFonts w:eastAsia="Times New Roman"/>
          <w:szCs w:val="24"/>
        </w:rPr>
        <w:t>Οφείλω να σας πω, κυρίες και κύριοι συνάδελφοι, ότι κάνω άθροισμα κάθε φορά. Έχετε υπερβεί τις εκατόν εξήντα</w:t>
      </w:r>
      <w:r>
        <w:rPr>
          <w:rFonts w:eastAsia="Times New Roman"/>
          <w:szCs w:val="24"/>
        </w:rPr>
        <w:t xml:space="preserve"> νομοτεχνικές βελτιώσεις σε αυτό το νομοθέτημα. Εν πάση περιπτώσει, η τελευταία νομοθετική </w:t>
      </w:r>
      <w:r>
        <w:rPr>
          <w:rFonts w:eastAsia="Times New Roman"/>
          <w:szCs w:val="24"/>
        </w:rPr>
        <w:t>βελτίωση,</w:t>
      </w:r>
      <w:r>
        <w:rPr>
          <w:rFonts w:eastAsia="Times New Roman"/>
          <w:szCs w:val="24"/>
        </w:rPr>
        <w:t xml:space="preserve"> </w:t>
      </w:r>
      <w:r>
        <w:rPr>
          <w:rFonts w:eastAsia="Times New Roman"/>
          <w:szCs w:val="24"/>
        </w:rPr>
        <w:t>που κατέθεσε ο κύριος Υπουργός, αφορά σκέψη αιτιολογικής έκθεσης και θα τον παρακαλέσω όταν επιστρέψει να μας εξηγήσει περί τίνος πρόκειται. Επιφυλασσόμεθα</w:t>
      </w:r>
      <w:r>
        <w:rPr>
          <w:rFonts w:eastAsia="Times New Roman"/>
          <w:szCs w:val="24"/>
        </w:rPr>
        <w:t xml:space="preserve"> για αυτό.</w:t>
      </w:r>
    </w:p>
    <w:p w14:paraId="16641ED5" w14:textId="77777777" w:rsidR="00434732" w:rsidRDefault="00735F25">
      <w:pPr>
        <w:spacing w:after="0" w:line="600" w:lineRule="auto"/>
        <w:ind w:firstLine="720"/>
        <w:jc w:val="both"/>
        <w:rPr>
          <w:rFonts w:eastAsia="Times New Roman"/>
          <w:szCs w:val="24"/>
        </w:rPr>
      </w:pPr>
      <w:r>
        <w:rPr>
          <w:rFonts w:eastAsia="Times New Roman"/>
          <w:szCs w:val="24"/>
        </w:rPr>
        <w:t>Έρχομαι τώρα στα θέματα, τα οποία συζητήθηκαν.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υπήρξε μια προσπάθεια να δημιουργηθεί μια εντύπωση περί δήθεν χαριστικής τροπολογίας, η οποία φέρει την υπογραφή τριών Υπουργών της προηγούμενης κυβέρνησης, μεταξύ των οποίων και του </w:t>
      </w:r>
      <w:r>
        <w:rPr>
          <w:rFonts w:eastAsia="Times New Roman"/>
          <w:szCs w:val="24"/>
        </w:rPr>
        <w:t>νυν</w:t>
      </w:r>
      <w:r>
        <w:rPr>
          <w:rFonts w:eastAsia="Times New Roman"/>
          <w:szCs w:val="24"/>
        </w:rPr>
        <w:t xml:space="preserve"> </w:t>
      </w:r>
      <w:r>
        <w:rPr>
          <w:rFonts w:eastAsia="Times New Roman"/>
          <w:szCs w:val="24"/>
        </w:rPr>
        <w:t>Διοικητή της Τράπεζας της Ελλάδος, του κ. Στουρνάρα και του Προέδρου της Νέας Δημοκρατίας, του κ. Κυριάκου Μητσοτάκη.</w:t>
      </w:r>
    </w:p>
    <w:p w14:paraId="16641ED6" w14:textId="77777777" w:rsidR="00434732" w:rsidRDefault="00735F25">
      <w:pPr>
        <w:spacing w:after="0" w:line="600" w:lineRule="auto"/>
        <w:ind w:firstLine="720"/>
        <w:jc w:val="both"/>
        <w:rPr>
          <w:rFonts w:eastAsia="Times New Roman"/>
          <w:b/>
          <w:szCs w:val="24"/>
        </w:rPr>
      </w:pPr>
      <w:r>
        <w:rPr>
          <w:rFonts w:eastAsia="Times New Roman"/>
          <w:szCs w:val="24"/>
        </w:rPr>
        <w:lastRenderedPageBreak/>
        <w:t>Κυρίες και κύριοι συνάδελφοι, η τροπολογία είναι γνωστού περιεχομένου και είναι ορθή τροπολογία. Αλλά εν πάση περιπτώσει, επειδή προσπαθε</w:t>
      </w:r>
      <w:r>
        <w:rPr>
          <w:rFonts w:eastAsia="Times New Roman"/>
          <w:szCs w:val="24"/>
        </w:rPr>
        <w:t>ίτε να δημιουργήσετε εντυπώσεις</w:t>
      </w:r>
      <w:r>
        <w:rPr>
          <w:rFonts w:eastAsia="Times New Roman"/>
          <w:szCs w:val="24"/>
        </w:rPr>
        <w:t>,</w:t>
      </w:r>
      <w:r>
        <w:rPr>
          <w:rFonts w:eastAsia="Times New Roman"/>
          <w:szCs w:val="24"/>
        </w:rPr>
        <w:t xml:space="preserve"> εξ ονόματος του Αρχηγού της Αξιωματικής Αντιπολίτευσης, του οποίου φέρει την υπογραφή η τροπολογία, σας εξουσιοδοτώ αμέσως τώρα να καταθέσετε άρση αυτής της τροπολογίας και να την ψηφίσει η Νέα Δημοκρατία. Αμέσως τώρα.</w:t>
      </w:r>
    </w:p>
    <w:p w14:paraId="16641ED7" w14:textId="77777777" w:rsidR="00434732" w:rsidRDefault="00735F25">
      <w:pPr>
        <w:spacing w:after="0" w:line="600" w:lineRule="auto"/>
        <w:ind w:firstLine="720"/>
        <w:jc w:val="both"/>
        <w:rPr>
          <w:rFonts w:eastAsia="Times New Roman"/>
          <w:szCs w:val="24"/>
        </w:rPr>
      </w:pPr>
      <w:r>
        <w:rPr>
          <w:rFonts w:eastAsia="Times New Roman"/>
          <w:b/>
          <w:szCs w:val="24"/>
        </w:rPr>
        <w:t>ΙΩΑΝ</w:t>
      </w:r>
      <w:r>
        <w:rPr>
          <w:rFonts w:eastAsia="Times New Roman"/>
          <w:b/>
          <w:szCs w:val="24"/>
        </w:rPr>
        <w:t xml:space="preserve">ΝΗΣ ΒΡΟΥΤΣΗΣ: </w:t>
      </w:r>
      <w:r>
        <w:rPr>
          <w:rFonts w:eastAsia="Times New Roman"/>
          <w:szCs w:val="24"/>
        </w:rPr>
        <w:t>Μπράβο! Επιτέλους!</w:t>
      </w:r>
    </w:p>
    <w:p w14:paraId="16641ED8" w14:textId="77777777" w:rsidR="00434732" w:rsidRDefault="00735F25">
      <w:pPr>
        <w:spacing w:after="0" w:line="600" w:lineRule="auto"/>
        <w:ind w:firstLine="720"/>
        <w:jc w:val="center"/>
        <w:rPr>
          <w:rFonts w:eastAsia="Times New Roman"/>
          <w:b/>
          <w:szCs w:val="24"/>
        </w:rPr>
      </w:pPr>
      <w:r>
        <w:rPr>
          <w:rFonts w:eastAsia="Times New Roman" w:cs="Times New Roman"/>
          <w:szCs w:val="24"/>
        </w:rPr>
        <w:t>(Χειροκροτήματα από την πτέρυγα της Νέας Δημοκρατίας)</w:t>
      </w:r>
    </w:p>
    <w:p w14:paraId="16641ED9" w14:textId="77777777" w:rsidR="00434732" w:rsidRDefault="00735F25">
      <w:pPr>
        <w:spacing w:after="0"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Για να τελειώνουμε με τις φαιδρότητες και τους λαϊκισμούς!</w:t>
      </w:r>
    </w:p>
    <w:p w14:paraId="16641EDA"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16641EDB" w14:textId="77777777" w:rsidR="00434732" w:rsidRDefault="00735F25">
      <w:pPr>
        <w:spacing w:after="0" w:line="600" w:lineRule="auto"/>
        <w:ind w:firstLine="720"/>
        <w:jc w:val="both"/>
        <w:rPr>
          <w:rFonts w:eastAsia="Times New Roman"/>
          <w:b/>
          <w:szCs w:val="24"/>
        </w:rPr>
      </w:pPr>
      <w:r>
        <w:rPr>
          <w:rFonts w:eastAsia="Times New Roman"/>
          <w:b/>
          <w:szCs w:val="24"/>
        </w:rPr>
        <w:t xml:space="preserve">ΕΛΕΝΗ ΑΥΛΩΝΙΤΟΥ: </w:t>
      </w:r>
      <w:r>
        <w:rPr>
          <w:rFonts w:eastAsia="Times New Roman"/>
          <w:szCs w:val="24"/>
        </w:rPr>
        <w:t>Το παραδέχεστε;</w:t>
      </w:r>
    </w:p>
    <w:p w14:paraId="16641ED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w:t>
      </w:r>
      <w:r>
        <w:rPr>
          <w:rFonts w:eastAsia="Times New Roman" w:cs="Times New Roman"/>
          <w:szCs w:val="24"/>
        </w:rPr>
        <w:t>ώ! Σας παρακαλώ πολύ, κύριε Γάκη, κυρία Αυλωνίτου!</w:t>
      </w:r>
    </w:p>
    <w:p w14:paraId="16641EDD" w14:textId="77777777" w:rsidR="00434732" w:rsidRDefault="00735F25">
      <w:pPr>
        <w:spacing w:after="0"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Πάμε τώρα στα θέματα των φόρων που συζητήσαμε πριν.</w:t>
      </w:r>
    </w:p>
    <w:p w14:paraId="16641EDE"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ΚΩΝΣΤΑΝΤΙΝΟΣ ΣΚΡΕΚΑΣ:</w:t>
      </w:r>
      <w:r>
        <w:rPr>
          <w:rFonts w:eastAsia="Times New Roman"/>
          <w:szCs w:val="24"/>
        </w:rPr>
        <w:t xml:space="preserve"> Είναι συκοφάντες αυτοί!</w:t>
      </w:r>
    </w:p>
    <w:p w14:paraId="16641EDF"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Πάμε τώρα στα θέματα των φόρων. Μην ενοχλήστε, η εξουσιοδότηση</w:t>
      </w:r>
      <w:r>
        <w:rPr>
          <w:rFonts w:eastAsia="Times New Roman"/>
          <w:szCs w:val="24"/>
        </w:rPr>
        <w:t>,</w:t>
      </w:r>
      <w:r>
        <w:rPr>
          <w:rFonts w:eastAsia="Times New Roman"/>
          <w:szCs w:val="24"/>
        </w:rPr>
        <w:t xml:space="preserve"> που σας</w:t>
      </w:r>
      <w:r>
        <w:rPr>
          <w:rFonts w:eastAsia="Times New Roman"/>
          <w:szCs w:val="24"/>
        </w:rPr>
        <w:t xml:space="preserve"> δίνουμε είναι διαρκούς ισχύος όταν θέλετε και αν θέλετε να σας γράψω και σχέδιο να την καταθέσετε.</w:t>
      </w:r>
    </w:p>
    <w:p w14:paraId="16641EE0" w14:textId="77777777" w:rsidR="00434732" w:rsidRDefault="00735F25">
      <w:pPr>
        <w:spacing w:after="0" w:line="600" w:lineRule="auto"/>
        <w:ind w:firstLine="720"/>
        <w:jc w:val="both"/>
        <w:rPr>
          <w:rFonts w:eastAsia="Times New Roman"/>
          <w:b/>
          <w:szCs w:val="24"/>
        </w:rPr>
      </w:pPr>
      <w:r>
        <w:rPr>
          <w:rFonts w:eastAsia="Times New Roman"/>
          <w:b/>
          <w:szCs w:val="24"/>
        </w:rPr>
        <w:t xml:space="preserve">ΕΛΕΝΗ ΑΥΛΩΝΙΤΟΥ: </w:t>
      </w:r>
      <w:r>
        <w:rPr>
          <w:rFonts w:eastAsia="Times New Roman"/>
          <w:szCs w:val="24"/>
        </w:rPr>
        <w:t>Επιτέλους, το παραδεχτήκατε!</w:t>
      </w:r>
    </w:p>
    <w:p w14:paraId="16641EE1" w14:textId="77777777" w:rsidR="00434732" w:rsidRDefault="00735F25">
      <w:pPr>
        <w:spacing w:after="0" w:line="600" w:lineRule="auto"/>
        <w:ind w:firstLine="720"/>
        <w:jc w:val="both"/>
        <w:rPr>
          <w:rFonts w:eastAsia="Times New Roman" w:cs="Times New Roman"/>
          <w:b/>
          <w:szCs w:val="24"/>
        </w:rPr>
      </w:pPr>
      <w:r>
        <w:rPr>
          <w:rFonts w:eastAsia="Times New Roman" w:cs="Times New Roman"/>
          <w:b/>
          <w:szCs w:val="24"/>
        </w:rPr>
        <w:t xml:space="preserve">ΠΡΟΕΔΡΟΣ (Νικόλαος Βούτσης): </w:t>
      </w:r>
      <w:r>
        <w:rPr>
          <w:rFonts w:eastAsia="Times New Roman" w:cs="Times New Roman"/>
          <w:szCs w:val="24"/>
        </w:rPr>
        <w:t>Κυρία Αυλωνίτου, αναφέρομαι προσωπικά! Σας παρακαλώ!</w:t>
      </w:r>
    </w:p>
    <w:p w14:paraId="16641EE2"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Κυρίες και</w:t>
      </w:r>
      <w:r>
        <w:rPr>
          <w:rFonts w:eastAsia="Times New Roman"/>
          <w:szCs w:val="24"/>
        </w:rPr>
        <w:t xml:space="preserve"> κύριοι συνάδελφοι της Πλειοψηφίας ΣΥΡΙΖΑ - ΑΝΕΛ, τα 5,4 δισεκατομμύρια είναι αυτά</w:t>
      </w:r>
      <w:r>
        <w:rPr>
          <w:rFonts w:eastAsia="Times New Roman"/>
          <w:szCs w:val="24"/>
        </w:rPr>
        <w:t>,</w:t>
      </w:r>
      <w:r>
        <w:rPr>
          <w:rFonts w:eastAsia="Times New Roman"/>
          <w:szCs w:val="24"/>
        </w:rPr>
        <w:t xml:space="preserve"> που επιβάλλετε σήμερα, γιατί άκουσα αρκετούς να το λένε, δεν είναι το σύνολο των φόρων που έχετε επιβάλει.</w:t>
      </w:r>
    </w:p>
    <w:p w14:paraId="16641EE3" w14:textId="77777777" w:rsidR="00434732" w:rsidRDefault="00735F25">
      <w:pPr>
        <w:spacing w:after="0" w:line="600" w:lineRule="auto"/>
        <w:ind w:firstLine="720"/>
        <w:jc w:val="both"/>
        <w:rPr>
          <w:rFonts w:eastAsia="Times New Roman"/>
          <w:b/>
          <w:szCs w:val="24"/>
        </w:rPr>
      </w:pPr>
      <w:r>
        <w:rPr>
          <w:rFonts w:eastAsia="Times New Roman"/>
          <w:szCs w:val="24"/>
        </w:rPr>
        <w:t xml:space="preserve">Θυμηθείτε πέρσι την αύξηση του ΦΠΑ από το 13% στο 23%. Θυμηθείτε </w:t>
      </w:r>
      <w:r>
        <w:rPr>
          <w:rFonts w:eastAsia="Times New Roman"/>
          <w:szCs w:val="24"/>
        </w:rPr>
        <w:t>πέρσι την αύξηση των εισφορών υγείας. Θυμηθείτε πέρσι την αύξηση των προκαταβολών φόρου μεταξύ των άλλων. Τα 5,4 δισεκατομμύρια είναι τα φετινά, να τα προσθέσετε στα περσινά.</w:t>
      </w:r>
    </w:p>
    <w:p w14:paraId="16641EE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Κι επί τη ευκαιρία, ήρθε εδώ ο Υπουργός Επικρατείας και μας είπε ότι χάρις σε εσάς –και με συγχωρείτε, παρεμπιπτόντως, ξεχάσαμε να σας ευχαριστήσουμε, ίσως χρειαστεί να το πράξω τώρα- έχουμε γλιτώσει κάπου 20 δισεκατομμύρια. Μου λέτε γιατί, αφού είμαστε τό</w:t>
      </w:r>
      <w:r>
        <w:rPr>
          <w:rFonts w:eastAsia="Times New Roman" w:cs="Times New Roman"/>
          <w:szCs w:val="24"/>
        </w:rPr>
        <w:t xml:space="preserve">σο πλούσιοι και γλιτώσαμε 20 δισεκατομμύρια, μας έχετε βάλει σε μια σειρά νέων φόρων; Για να καταλάβω δηλαδή. </w:t>
      </w:r>
    </w:p>
    <w:p w14:paraId="16641EE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Γιατί ήσασταν κυβέρνηση εσείς και καταστρέψατε την Ελλάδα. </w:t>
      </w:r>
    </w:p>
    <w:p w14:paraId="16641EE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Κύριε Φάμελλε, ρητορικές ερωτήσεις </w:t>
      </w:r>
      <w:r>
        <w:rPr>
          <w:rFonts w:eastAsia="Times New Roman" w:cs="Times New Roman"/>
          <w:szCs w:val="24"/>
        </w:rPr>
        <w:t>είναι.</w:t>
      </w:r>
    </w:p>
    <w:p w14:paraId="16641EE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Και μάλιστα, όχι μόνο μας βάζετε νέους φόρους αλλά κόβετε και τα ειδικά μισθολόγια. Αυτά για τον πλούτο</w:t>
      </w:r>
      <w:r>
        <w:rPr>
          <w:rFonts w:eastAsia="Times New Roman" w:cs="Times New Roman"/>
          <w:szCs w:val="24"/>
        </w:rPr>
        <w:t>,</w:t>
      </w:r>
      <w:r>
        <w:rPr>
          <w:rFonts w:eastAsia="Times New Roman" w:cs="Times New Roman"/>
          <w:szCs w:val="24"/>
        </w:rPr>
        <w:t xml:space="preserve"> τον οποίο δημιουργείτε μετά από δεκαοχτώ μήνες.</w:t>
      </w:r>
    </w:p>
    <w:p w14:paraId="16641EE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επίσης,</w:t>
      </w:r>
      <w:r>
        <w:rPr>
          <w:rFonts w:eastAsia="Times New Roman" w:cs="Times New Roman"/>
          <w:szCs w:val="24"/>
        </w:rPr>
        <w:t xml:space="preserve"> θα πω δυο κουβέντες για το </w:t>
      </w:r>
      <w:r>
        <w:rPr>
          <w:rFonts w:eastAsia="Times New Roman" w:cs="Times New Roman"/>
          <w:szCs w:val="24"/>
        </w:rPr>
        <w:t>τ</w:t>
      </w:r>
      <w:r>
        <w:rPr>
          <w:rFonts w:eastAsia="Times New Roman" w:cs="Times New Roman"/>
          <w:szCs w:val="24"/>
        </w:rPr>
        <w:t xml:space="preserve">αμείο, αυτό </w:t>
      </w:r>
      <w:r>
        <w:rPr>
          <w:rFonts w:eastAsia="Times New Roman" w:cs="Times New Roman"/>
          <w:szCs w:val="24"/>
        </w:rPr>
        <w:t xml:space="preserve">το περίεργο ταμείο για το οποίο έγινε μεγάλη συζήτηση εδώ, την </w:t>
      </w:r>
      <w:r>
        <w:rPr>
          <w:rFonts w:eastAsia="Times New Roman" w:cs="Times New Roman"/>
          <w:szCs w:val="24"/>
        </w:rPr>
        <w:t>«</w:t>
      </w:r>
      <w:r>
        <w:rPr>
          <w:rFonts w:eastAsia="Times New Roman" w:cs="Times New Roman"/>
          <w:szCs w:val="24"/>
        </w:rPr>
        <w:t>Ελληνική Εταιρεία Συμμετοχών και Περιουσίας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άλλες διατάξεις. Σας είπα κατ’ αρχάς στην τοποθέτησή μου χθες, ότι αυτό εδώ είναι νομικά όχι απλώς </w:t>
      </w:r>
      <w:r>
        <w:rPr>
          <w:rFonts w:eastAsia="Times New Roman" w:cs="Times New Roman"/>
          <w:szCs w:val="24"/>
        </w:rPr>
        <w:lastRenderedPageBreak/>
        <w:t>έωλο, αλλά παράφρον. Όταν το πρωτοείδα,</w:t>
      </w:r>
      <w:r>
        <w:rPr>
          <w:rFonts w:eastAsia="Times New Roman" w:cs="Times New Roman"/>
          <w:szCs w:val="24"/>
        </w:rPr>
        <w:t xml:space="preserve"> το χαρακτήρισα σαν τη συνάντηση του ημιφρενούς πολιτικού με τον ημιμεθή νομικό. Αυτά τα πράγματα</w:t>
      </w:r>
      <w:r>
        <w:rPr>
          <w:rFonts w:eastAsia="Times New Roman" w:cs="Times New Roman"/>
          <w:szCs w:val="24"/>
        </w:rPr>
        <w:t>,</w:t>
      </w:r>
      <w:r>
        <w:rPr>
          <w:rFonts w:eastAsia="Times New Roman" w:cs="Times New Roman"/>
          <w:szCs w:val="24"/>
        </w:rPr>
        <w:t xml:space="preserve"> που κάνετε εδώ, κατ’ αρχάς είναι νομικώς αστεία. </w:t>
      </w:r>
    </w:p>
    <w:p w14:paraId="16641EE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Όμως, ας αφήσουμε το νομικό κομμάτι του πράγματος, περί της μη συναλλάξιμης μετοχής κ.λπ.. Καταλαβαίνετε</w:t>
      </w:r>
      <w:r>
        <w:rPr>
          <w:rFonts w:eastAsia="Times New Roman" w:cs="Times New Roman"/>
          <w:szCs w:val="24"/>
        </w:rPr>
        <w:t>,</w:t>
      </w:r>
      <w:r>
        <w:rPr>
          <w:rFonts w:eastAsia="Times New Roman" w:cs="Times New Roman"/>
          <w:szCs w:val="24"/>
        </w:rPr>
        <w:t xml:space="preserve"> π</w:t>
      </w:r>
      <w:r>
        <w:rPr>
          <w:rFonts w:eastAsia="Times New Roman" w:cs="Times New Roman"/>
          <w:szCs w:val="24"/>
        </w:rPr>
        <w:t>ράγματι</w:t>
      </w:r>
      <w:r>
        <w:rPr>
          <w:rFonts w:eastAsia="Times New Roman" w:cs="Times New Roman"/>
          <w:szCs w:val="24"/>
        </w:rPr>
        <w:t>,</w:t>
      </w:r>
      <w:r>
        <w:rPr>
          <w:rFonts w:eastAsia="Times New Roman" w:cs="Times New Roman"/>
          <w:szCs w:val="24"/>
        </w:rPr>
        <w:t xml:space="preserve"> τι κάνετε; Αντιλαμβάνεστε αυτό το οποίο κάνετε; Ότι τέσσερις γενιές Ελλήνων μετά θα έχουν υποθηκευμένο το σύνολο της εθνικής περιουσίας εξαιτίας της δικής σας σημερινής ψήφου; Εμείς θα σας υποχρεώσουμε, ο καθένας διά της ονομαστικής ψηφοφορίας να </w:t>
      </w:r>
      <w:r>
        <w:rPr>
          <w:rFonts w:eastAsia="Times New Roman" w:cs="Times New Roman"/>
          <w:szCs w:val="24"/>
        </w:rPr>
        <w:t xml:space="preserve">ψηφίσει και να είναι καταγεγραμμένο στα Πρακτικά. Έχετε τεράστια ευθύνη κι όχι μόνο ηθική ευθύνη. </w:t>
      </w:r>
    </w:p>
    <w:p w14:paraId="16641EE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Έρχομαι στο αγαπημένο σας ζήτημα τώρα, τη διαπλοκή. Για να δούμε κι εδώ λίγο τι γίνεται.</w:t>
      </w:r>
    </w:p>
    <w:p w14:paraId="16641EEB"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6641EE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Για να δούμε.</w:t>
      </w:r>
      <w:r>
        <w:rPr>
          <w:rFonts w:eastAsia="Times New Roman" w:cs="Times New Roman"/>
          <w:szCs w:val="24"/>
        </w:rPr>
        <w:t xml:space="preserve"> Τα θυμάσαι;</w:t>
      </w:r>
    </w:p>
    <w:p w14:paraId="16641EE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Κυρίες και κύριοι συνάδελφοι, κατ’ αρχάς ο κ. Σταθάκης μου απήντησε</w:t>
      </w:r>
      <w:r>
        <w:rPr>
          <w:rFonts w:eastAsia="Times New Roman" w:cs="Times New Roman"/>
          <w:szCs w:val="24"/>
        </w:rPr>
        <w:t>,</w:t>
      </w:r>
      <w:r>
        <w:rPr>
          <w:rFonts w:eastAsia="Times New Roman" w:cs="Times New Roman"/>
          <w:szCs w:val="24"/>
        </w:rPr>
        <w:t xml:space="preserve"> προηγουμένως</w:t>
      </w:r>
      <w:r>
        <w:rPr>
          <w:rFonts w:eastAsia="Times New Roman" w:cs="Times New Roman"/>
          <w:szCs w:val="24"/>
        </w:rPr>
        <w:t>,</w:t>
      </w:r>
      <w:r>
        <w:rPr>
          <w:rFonts w:eastAsia="Times New Roman" w:cs="Times New Roman"/>
          <w:szCs w:val="24"/>
        </w:rPr>
        <w:t xml:space="preserve"> στην ερώτησή μου για το άρθρο 106 του νόμου. Στην πραγματικότητα το άρθρο 105 χαρίζει πρόστιμα, το άρθρο 106 χαρίζει ποινές. </w:t>
      </w:r>
    </w:p>
    <w:p w14:paraId="16641EE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Είπα, λοιπόν, στ</w:t>
      </w:r>
      <w:r>
        <w:rPr>
          <w:rFonts w:eastAsia="Times New Roman" w:cs="Times New Roman"/>
          <w:szCs w:val="24"/>
        </w:rPr>
        <w:t>ον κ. Σταθάκη δύο πράγματα: Πρώτον, ότι χρειάζεται την υπογραφή του Υπουργού Δικαιοσύνης. Ήρθε η υπογραφή του Υπουργείου Δικαιοσύνης, το οποίο σημαίνει ότι εκ του πονηρού έλειπε. Πάμε, όμως, πέρα απ’ αυτό. Είπα ότι θέλουμε κατάλογο των αδικημάτων. Αυτό δεν</w:t>
      </w:r>
      <w:r>
        <w:rPr>
          <w:rFonts w:eastAsia="Times New Roman" w:cs="Times New Roman"/>
          <w:szCs w:val="24"/>
        </w:rPr>
        <w:t xml:space="preserve"> ήρθε. Είπα ότι θέλουμε κατάλογο των προσώπων και των εταιρειών. Αυτό δεν ήρθε και δεν ήρθε ούτε για το άρθρο 56, για το οποίο ειδική μνεία έκανε πριν ο κ. Σταϊκούρας. </w:t>
      </w:r>
    </w:p>
    <w:p w14:paraId="16641EE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Επίσης, ζήτησα από τον κ. Σταθάκη να μας φέρει τη θετική εισήγηση γι’ αυτό της Επιτροπή</w:t>
      </w:r>
      <w:r>
        <w:rPr>
          <w:rFonts w:eastAsia="Times New Roman" w:cs="Times New Roman"/>
          <w:szCs w:val="24"/>
        </w:rPr>
        <w:t xml:space="preserve">ς Ανταγωνισμού. Και τι μου είπε ο κ. Σταθάκης, που είναι εδώ; Μου είπε ότι δεν χρειάζεται. </w:t>
      </w:r>
    </w:p>
    <w:p w14:paraId="16641EF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Το κείμενο του νόμου, κυρίες και κύριοι συνάδελφοι, λέει επί λέξει: «Η Επιτροπή Ανταγωνισμού παρέχει τη γνώμη της επί προτάσεων τροποποίησης του παρόντος νόμου». Ο </w:t>
      </w:r>
      <w:r>
        <w:rPr>
          <w:rFonts w:eastAsia="Times New Roman" w:cs="Times New Roman"/>
          <w:szCs w:val="24"/>
        </w:rPr>
        <w:t>παρ</w:t>
      </w:r>
      <w:r>
        <w:rPr>
          <w:rFonts w:eastAsia="Times New Roman" w:cs="Times New Roman"/>
          <w:szCs w:val="24"/>
        </w:rPr>
        <w:t>ώ</w:t>
      </w:r>
      <w:r>
        <w:rPr>
          <w:rFonts w:eastAsia="Times New Roman" w:cs="Times New Roman"/>
          <w:szCs w:val="24"/>
        </w:rPr>
        <w:t xml:space="preserve">ν νόμος είναι ο </w:t>
      </w:r>
      <w:r>
        <w:rPr>
          <w:rFonts w:eastAsia="Times New Roman" w:cs="Times New Roman"/>
          <w:szCs w:val="24"/>
        </w:rPr>
        <w:lastRenderedPageBreak/>
        <w:t xml:space="preserve">ν.3959/2011. Το άρθρο 106 ξεκινάει ως εξής: «Η παράγραφος 3 του άρθρου 44 του ν.3959 αντικαθίσταται». Είναι προφανές, λοιπόν, ότι δεν μπορείτε να προσκομίσετε γνώμη της </w:t>
      </w:r>
      <w:r>
        <w:rPr>
          <w:rFonts w:eastAsia="Times New Roman" w:cs="Times New Roman"/>
          <w:szCs w:val="24"/>
        </w:rPr>
        <w:t>ε</w:t>
      </w:r>
      <w:r>
        <w:rPr>
          <w:rFonts w:eastAsia="Times New Roman" w:cs="Times New Roman"/>
          <w:szCs w:val="24"/>
        </w:rPr>
        <w:t xml:space="preserve">πιτροπής. Και ξέρετε γιατί δεν μπορεί να προσκομίσετε γνώμη της </w:t>
      </w:r>
      <w:r>
        <w:rPr>
          <w:rFonts w:eastAsia="Times New Roman" w:cs="Times New Roman"/>
          <w:szCs w:val="24"/>
        </w:rPr>
        <w:t>ε</w:t>
      </w:r>
      <w:r>
        <w:rPr>
          <w:rFonts w:eastAsia="Times New Roman" w:cs="Times New Roman"/>
          <w:szCs w:val="24"/>
        </w:rPr>
        <w:t>π</w:t>
      </w:r>
      <w:r>
        <w:rPr>
          <w:rFonts w:eastAsia="Times New Roman" w:cs="Times New Roman"/>
          <w:szCs w:val="24"/>
        </w:rPr>
        <w:t xml:space="preserve">ιτροπής; Γιατί έχετε αντίθετη γνώμη της </w:t>
      </w:r>
      <w:r>
        <w:rPr>
          <w:rFonts w:eastAsia="Times New Roman" w:cs="Times New Roman"/>
          <w:szCs w:val="24"/>
        </w:rPr>
        <w:t>ε</w:t>
      </w:r>
      <w:r>
        <w:rPr>
          <w:rFonts w:eastAsia="Times New Roman" w:cs="Times New Roman"/>
          <w:szCs w:val="24"/>
        </w:rPr>
        <w:t xml:space="preserve">πιτροπής. </w:t>
      </w:r>
    </w:p>
    <w:p w14:paraId="16641EF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Πείτε μας τώρα αν έχετε την καλοσύνη: Χατίρια στη διαπλοκή ποιος κάνει εδώ πέρα; Για να καταλαβαινόμαστε λίγο και να μιλάμε ελληνικά. </w:t>
      </w:r>
    </w:p>
    <w:p w14:paraId="16641EF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Πάμε σε άλλο θέμα. Ρουσφέτι. Το αγαπημένο σας. </w:t>
      </w:r>
    </w:p>
    <w:p w14:paraId="16641EF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Επι</w:t>
      </w:r>
      <w:r>
        <w:rPr>
          <w:rFonts w:eastAsia="Times New Roman" w:cs="Times New Roman"/>
          <w:szCs w:val="24"/>
        </w:rPr>
        <w:t>στήμονες είστε στο ρουσφέτι.</w:t>
      </w:r>
    </w:p>
    <w:p w14:paraId="16641EF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Νομοθέτημα χωρίς ρουσφέτι εδώ δεν έρχεται. </w:t>
      </w:r>
    </w:p>
    <w:p w14:paraId="16641EF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Άρθρο </w:t>
      </w:r>
      <w:r>
        <w:rPr>
          <w:rFonts w:eastAsia="Times New Roman" w:cs="Times New Roman"/>
          <w:szCs w:val="24"/>
        </w:rPr>
        <w:t xml:space="preserve">153 </w:t>
      </w:r>
      <w:r>
        <w:rPr>
          <w:rFonts w:eastAsia="Times New Roman" w:cs="Times New Roman"/>
          <w:szCs w:val="24"/>
        </w:rPr>
        <w:t xml:space="preserve">-σας το είπα και πριν- </w:t>
      </w:r>
      <w:r>
        <w:rPr>
          <w:rFonts w:eastAsia="Times New Roman" w:cs="Times New Roman"/>
          <w:szCs w:val="24"/>
        </w:rPr>
        <w:t>«</w:t>
      </w:r>
      <w:r>
        <w:rPr>
          <w:rFonts w:eastAsia="Times New Roman" w:cs="Times New Roman"/>
          <w:szCs w:val="24"/>
        </w:rPr>
        <w:t>οικιστική</w:t>
      </w:r>
      <w:r>
        <w:rPr>
          <w:rFonts w:eastAsia="Times New Roman" w:cs="Times New Roman"/>
          <w:szCs w:val="24"/>
        </w:rPr>
        <w:t>»</w:t>
      </w:r>
      <w:r>
        <w:rPr>
          <w:rFonts w:eastAsia="Times New Roman" w:cs="Times New Roman"/>
          <w:szCs w:val="24"/>
        </w:rPr>
        <w:t xml:space="preserve"> πύκνωση. Τι ωραίο που ακούγεται! «Οικιστική πύκνωση». Οι περιοχές με οικιστική πύκνωση δεν μπαίνουν στους δασικούς χάρτες, αλλά τηρείται η διάταξη της δασικής νομοθεσίας. Τώρα, με συγχωρείτε</w:t>
      </w:r>
      <w:r>
        <w:rPr>
          <w:rFonts w:eastAsia="Times New Roman" w:cs="Times New Roman"/>
          <w:szCs w:val="24"/>
        </w:rPr>
        <w:t>,</w:t>
      </w:r>
      <w:r>
        <w:rPr>
          <w:rFonts w:eastAsia="Times New Roman" w:cs="Times New Roman"/>
          <w:szCs w:val="24"/>
        </w:rPr>
        <w:t xml:space="preserve"> δηλαδή, άλλη πλάκα έχετε να μας κάνετε γι’ απόψε; Για </w:t>
      </w:r>
      <w:r>
        <w:rPr>
          <w:rFonts w:eastAsia="Times New Roman" w:cs="Times New Roman"/>
          <w:szCs w:val="24"/>
        </w:rPr>
        <w:lastRenderedPageBreak/>
        <w:t>να ξέρουμ</w:t>
      </w:r>
      <w:r>
        <w:rPr>
          <w:rFonts w:eastAsia="Times New Roman" w:cs="Times New Roman"/>
          <w:szCs w:val="24"/>
        </w:rPr>
        <w:t xml:space="preserve">ε να γελάσουμε κι άλλο. Διότι όλα αυτά τα απίστευτα, τα πρόδηλα, πρωτοφανή, ανεπανάληπτα, ανεξιχνίαστα, δεν είναι δυνατόν να γίνονται σε κοινοβούλιο Ευρωπαϊκής χώρας. </w:t>
      </w:r>
    </w:p>
    <w:p w14:paraId="16641EF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Αν αυτά τα πράγματα -και με κάθε συγγνώμη στον Πρέσβη της σχετικής χώρας- έρχονταν στο Κ</w:t>
      </w:r>
      <w:r>
        <w:rPr>
          <w:rFonts w:eastAsia="Times New Roman" w:cs="Times New Roman"/>
          <w:szCs w:val="24"/>
        </w:rPr>
        <w:t>οινοβούλιο της χώρας, της οποίας ηγέτης είναι ο κ. Μουγκάμπε, ούτε εκεί, στην μονοκρατορία, δεν θα δέχονταν οι υποδειχθέντες Βουλευτές να τα ψηφίσουν. Διότι εδώ δεν υποτιμάται μόνο η βούληση του ελληνικού λαού, αλλά και η κοινή νοημοσύνη του μέσου ανθρώπου</w:t>
      </w:r>
      <w:r>
        <w:rPr>
          <w:rFonts w:eastAsia="Times New Roman" w:cs="Times New Roman"/>
          <w:szCs w:val="24"/>
        </w:rPr>
        <w:t xml:space="preserve">. </w:t>
      </w:r>
    </w:p>
    <w:p w14:paraId="16641EF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έρχομαι σε κάτι τελευταίο, όχι όμως λιγότερο σημαντικό. Αναφέρθηκε πριν και ο κ. Λοβέρδος και έχει αναφερθεί σε αυτό και ο κ. Κυριάκος Μητσοτάκης στην προηγούμενη τοποθέτησή του στην Ολομέλεια. Περάσατε μια διάταξη</w:t>
      </w:r>
      <w:r>
        <w:rPr>
          <w:rFonts w:eastAsia="Times New Roman" w:cs="Times New Roman"/>
          <w:szCs w:val="24"/>
        </w:rPr>
        <w:t>,</w:t>
      </w:r>
      <w:r>
        <w:rPr>
          <w:rFonts w:eastAsia="Times New Roman" w:cs="Times New Roman"/>
          <w:szCs w:val="24"/>
        </w:rPr>
        <w:t xml:space="preserve"> διά τροπολογίας, μ</w:t>
      </w:r>
      <w:r>
        <w:rPr>
          <w:rFonts w:eastAsia="Times New Roman" w:cs="Times New Roman"/>
          <w:szCs w:val="24"/>
        </w:rPr>
        <w:t>ε την οποία μεταφέρετε χρήση ακινήτων του Ολυμπιακού Πόλου του Φαλήρου στο Υπουργείο Δικαιοσύνης. Σας είπαμε</w:t>
      </w:r>
      <w:r>
        <w:rPr>
          <w:rFonts w:eastAsia="Times New Roman" w:cs="Times New Roman"/>
          <w:szCs w:val="24"/>
        </w:rPr>
        <w:t>,</w:t>
      </w:r>
      <w:r>
        <w:rPr>
          <w:rFonts w:eastAsia="Times New Roman" w:cs="Times New Roman"/>
          <w:szCs w:val="24"/>
        </w:rPr>
        <w:t xml:space="preserve"> ευθέως</w:t>
      </w:r>
      <w:r>
        <w:rPr>
          <w:rFonts w:eastAsia="Times New Roman" w:cs="Times New Roman"/>
          <w:szCs w:val="24"/>
        </w:rPr>
        <w:t>,</w:t>
      </w:r>
      <w:r>
        <w:rPr>
          <w:rFonts w:eastAsia="Times New Roman" w:cs="Times New Roman"/>
          <w:szCs w:val="24"/>
        </w:rPr>
        <w:t xml:space="preserve"> ότι αυτό είναι για δεκαπέντε λόγους απαράδεκτο. </w:t>
      </w:r>
    </w:p>
    <w:p w14:paraId="16641EF8"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Ελέχθη τότε ότι θα υπάρξει έλεγχος και προφανώς υπήρξε συναντίληψη ότι αυτό δεν είναι σωσ</w:t>
      </w:r>
      <w:r>
        <w:rPr>
          <w:rFonts w:eastAsia="UB-Helvetica" w:cs="Times New Roman"/>
          <w:szCs w:val="24"/>
        </w:rPr>
        <w:t>τό, καθώς και ότι θα υπάρξει αντικατάσταση των κτηρίων με κάποια άλλα κτήρια. Μέχρι τώρα που συζητάμε, δεκαπέντε ημέρες μετά, θεωρήσατε ότι το ξεχάσαμε και «αγρόν αγοράσατε».</w:t>
      </w:r>
    </w:p>
    <w:p w14:paraId="16641EF9"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Έχουμε καταθέσει, λοιπόν, κατ’ εντολήν του Προέδρου της Νέας Δημοκρατίας, σχετική</w:t>
      </w:r>
      <w:r>
        <w:rPr>
          <w:rFonts w:eastAsia="UB-Helvetica" w:cs="Times New Roman"/>
          <w:szCs w:val="24"/>
        </w:rPr>
        <w:t xml:space="preserve"> τροπολογία. Την ψηφίζετε, για να ξέρουμε τι γίνεται; Γιατί εδώ αυτή η ιστορία του τύπου «λέμε τώρα εδώ αλλά μετά έξω κάνουμε ότι ξεχνάμε» δεν πρόκειται να συνεχιστεί. </w:t>
      </w:r>
    </w:p>
    <w:p w14:paraId="16641EFA"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Καταλήγω λέγοντάς σας ότι ακόμα περιμένω από χθες</w:t>
      </w:r>
      <w:r>
        <w:rPr>
          <w:rFonts w:eastAsia="UB-Helvetica" w:cs="Times New Roman"/>
          <w:szCs w:val="24"/>
        </w:rPr>
        <w:t>,</w:t>
      </w:r>
      <w:r>
        <w:rPr>
          <w:rFonts w:eastAsia="UB-Helvetica" w:cs="Times New Roman"/>
          <w:szCs w:val="24"/>
        </w:rPr>
        <w:t xml:space="preserve"> που προκάλεσα την τοποθέτηση του Υπο</w:t>
      </w:r>
      <w:r>
        <w:rPr>
          <w:rFonts w:eastAsia="UB-Helvetica" w:cs="Times New Roman"/>
          <w:szCs w:val="24"/>
        </w:rPr>
        <w:t>υργού Άμυνας για τα ειδικά μισθολόγια. Μέχρι τώρα</w:t>
      </w:r>
      <w:r>
        <w:rPr>
          <w:rFonts w:eastAsia="UB-Helvetica" w:cs="Times New Roman"/>
          <w:szCs w:val="24"/>
        </w:rPr>
        <w:t>,</w:t>
      </w:r>
      <w:r>
        <w:rPr>
          <w:rFonts w:eastAsia="UB-Helvetica" w:cs="Times New Roman"/>
          <w:szCs w:val="24"/>
        </w:rPr>
        <w:t xml:space="preserve"> που συζητάμε δεν έχω τοποθέτηση. </w:t>
      </w:r>
    </w:p>
    <w:p w14:paraId="16641EFB"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Κυρίες και κύριοι συνάδελφοι, εμείς θα σας υποχρεώσουμε, γι’ αυτά τα οποία θεωρούμε σημαντικά, να ψηφίσετε σε ονομαστική ψηφοφορία. Σας λέω ξεκάθαρα ότι έχετε υπερβεί τον </w:t>
      </w:r>
      <w:r>
        <w:rPr>
          <w:rFonts w:eastAsia="UB-Helvetica" w:cs="Times New Roman"/>
          <w:szCs w:val="24"/>
        </w:rPr>
        <w:t>Ρουβίκωνα, λέξη</w:t>
      </w:r>
      <w:r>
        <w:rPr>
          <w:rFonts w:eastAsia="UB-Helvetica" w:cs="Times New Roman"/>
          <w:szCs w:val="24"/>
        </w:rPr>
        <w:t>,</w:t>
      </w:r>
      <w:r>
        <w:rPr>
          <w:rFonts w:eastAsia="UB-Helvetica" w:cs="Times New Roman"/>
          <w:szCs w:val="24"/>
        </w:rPr>
        <w:t xml:space="preserve"> που σας είναι οικεία παρεμπιπτόντως εξ άλλης αφορμής. Έχετε υπερβεί τον κοινοβουλευτικό Ρουβίκωνα και ψηφίζετε απίστευτα πράγματα. </w:t>
      </w:r>
    </w:p>
    <w:p w14:paraId="16641EFC"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Η πορεία σας ως κοινοβουλευτικής πλειοψηφίας είναι προδιαγεγραμμένη. Σας το έχω πει επανειλημμένως ότι μετρ</w:t>
      </w:r>
      <w:r>
        <w:rPr>
          <w:rFonts w:eastAsia="UB-Helvetica" w:cs="Times New Roman"/>
          <w:szCs w:val="24"/>
        </w:rPr>
        <w:t>άτε ελάχιστο καιρό. Αυτό</w:t>
      </w:r>
      <w:r>
        <w:rPr>
          <w:rFonts w:eastAsia="UB-Helvetica" w:cs="Times New Roman"/>
          <w:szCs w:val="24"/>
        </w:rPr>
        <w:t>,</w:t>
      </w:r>
      <w:r>
        <w:rPr>
          <w:rFonts w:eastAsia="UB-Helvetica" w:cs="Times New Roman"/>
          <w:szCs w:val="24"/>
        </w:rPr>
        <w:t xml:space="preserve"> που μπορείτε να κάνετε είναι να μην γελοιοποιηθείτε περαιτέρω. </w:t>
      </w:r>
    </w:p>
    <w:p w14:paraId="16641EFD"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Σας ευχαριστώ πολύ. </w:t>
      </w:r>
    </w:p>
    <w:p w14:paraId="16641EFE" w14:textId="77777777" w:rsidR="00434732" w:rsidRDefault="00735F25">
      <w:pPr>
        <w:tabs>
          <w:tab w:val="left" w:pos="2096"/>
        </w:tabs>
        <w:spacing w:after="0" w:line="600" w:lineRule="auto"/>
        <w:ind w:firstLine="720"/>
        <w:jc w:val="center"/>
        <w:rPr>
          <w:rFonts w:eastAsia="UB-Helvetica" w:cs="Times New Roman"/>
          <w:szCs w:val="24"/>
        </w:rPr>
      </w:pPr>
      <w:r>
        <w:rPr>
          <w:rFonts w:eastAsia="UB-Helvetica" w:cs="Times New Roman"/>
          <w:szCs w:val="24"/>
        </w:rPr>
        <w:t>(Χειροκροτήματα από την πτέρυγα της Νέας Δημοκρατίας)</w:t>
      </w:r>
    </w:p>
    <w:p w14:paraId="16641EFF"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 xml:space="preserve">ΠΡΟΕΔΡΟΣ (Νικόλαος Βούτσης): </w:t>
      </w:r>
      <w:r>
        <w:rPr>
          <w:rFonts w:eastAsia="UB-Helvetica" w:cs="Times New Roman"/>
          <w:szCs w:val="24"/>
        </w:rPr>
        <w:t xml:space="preserve">Ευχαριστούμε, κύριε Δένδια. </w:t>
      </w:r>
    </w:p>
    <w:p w14:paraId="16641F00" w14:textId="77777777" w:rsidR="00434732" w:rsidRDefault="00735F25">
      <w:pPr>
        <w:spacing w:after="0" w:line="600" w:lineRule="auto"/>
        <w:ind w:firstLine="720"/>
        <w:jc w:val="both"/>
        <w:rPr>
          <w:rFonts w:eastAsia="Times New Roman" w:cs="Times New Roman"/>
        </w:rPr>
      </w:pPr>
      <w:r>
        <w:rPr>
          <w:rFonts w:eastAsia="Times New Roman" w:cs="Times New Roman"/>
        </w:rPr>
        <w:t>Κυρίες και κύριοι συνάδελφοι, έχω</w:t>
      </w:r>
      <w:r>
        <w:rPr>
          <w:rFonts w:eastAsia="Times New Roman" w:cs="Times New Roman"/>
        </w:rPr>
        <w:t xml:space="preserve">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w:t>
      </w:r>
      <w:r>
        <w:rPr>
          <w:rFonts w:eastAsia="Times New Roman" w:cs="Times New Roman"/>
        </w:rPr>
        <w:t>ι λειτουργίας της Βουλής, σαράντα εννέα μέλη του Συλλόγου Γονέων και Κηδεμόνων από το 1</w:t>
      </w:r>
      <w:r>
        <w:rPr>
          <w:rFonts w:eastAsia="Times New Roman" w:cs="Times New Roman"/>
          <w:vertAlign w:val="superscript"/>
        </w:rPr>
        <w:t>ο</w:t>
      </w:r>
      <w:r>
        <w:rPr>
          <w:rFonts w:eastAsia="Times New Roman" w:cs="Times New Roman"/>
        </w:rPr>
        <w:t xml:space="preserve"> Δημοτικό Σχολείο Χρυσούπολης Καβάλας. </w:t>
      </w:r>
    </w:p>
    <w:p w14:paraId="16641F01" w14:textId="77777777" w:rsidR="00434732" w:rsidRDefault="00735F25">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16641F02" w14:textId="77777777" w:rsidR="00434732" w:rsidRDefault="00735F25">
      <w:pPr>
        <w:spacing w:after="0" w:line="600" w:lineRule="auto"/>
        <w:ind w:firstLine="720"/>
        <w:jc w:val="center"/>
        <w:rPr>
          <w:rFonts w:eastAsia="Times New Roman" w:cs="Times New Roman"/>
        </w:rPr>
      </w:pPr>
      <w:r>
        <w:rPr>
          <w:rFonts w:eastAsia="Times New Roman" w:cs="Times New Roman"/>
        </w:rPr>
        <w:lastRenderedPageBreak/>
        <w:t>(Χειροκροτήματα απ</w:t>
      </w:r>
      <w:r>
        <w:rPr>
          <w:rFonts w:eastAsia="Times New Roman" w:cs="Times New Roman"/>
        </w:rPr>
        <w:t>’</w:t>
      </w:r>
      <w:r>
        <w:rPr>
          <w:rFonts w:eastAsia="Times New Roman" w:cs="Times New Roman"/>
        </w:rPr>
        <w:t xml:space="preserve"> όλες τις πτέρυγες της Βουλής)</w:t>
      </w:r>
    </w:p>
    <w:p w14:paraId="16641F03" w14:textId="77777777" w:rsidR="00434732" w:rsidRDefault="00735F25">
      <w:pPr>
        <w:spacing w:after="0" w:line="600" w:lineRule="auto"/>
        <w:ind w:firstLine="720"/>
        <w:jc w:val="both"/>
        <w:rPr>
          <w:rFonts w:eastAsia="Times New Roman" w:cs="Times New Roman"/>
        </w:rPr>
      </w:pPr>
      <w:r>
        <w:rPr>
          <w:rFonts w:eastAsia="Times New Roman" w:cs="Times New Roman"/>
        </w:rPr>
        <w:t xml:space="preserve"> Τον λόγο έχει για ένα λεπτό ο Υπουργός κ. Αλεξιάδης, για να διευκρινίσει αυτό</w:t>
      </w:r>
      <w:r>
        <w:rPr>
          <w:rFonts w:eastAsia="Times New Roman" w:cs="Times New Roman"/>
        </w:rPr>
        <w:t>,</w:t>
      </w:r>
      <w:r>
        <w:rPr>
          <w:rFonts w:eastAsia="Times New Roman" w:cs="Times New Roman"/>
        </w:rPr>
        <w:t xml:space="preserve"> που ζητήθηκε να διευκρινιστεί για μια τροπολογία. </w:t>
      </w:r>
    </w:p>
    <w:p w14:paraId="16641F04" w14:textId="77777777" w:rsidR="00434732" w:rsidRDefault="00735F25">
      <w:pPr>
        <w:spacing w:after="0" w:line="600" w:lineRule="auto"/>
        <w:ind w:firstLine="720"/>
        <w:jc w:val="both"/>
        <w:rPr>
          <w:rFonts w:eastAsia="Times New Roman" w:cs="Times New Roman"/>
        </w:rPr>
      </w:pPr>
      <w:r>
        <w:rPr>
          <w:rFonts w:eastAsia="Times New Roman" w:cs="Times New Roman"/>
        </w:rPr>
        <w:t xml:space="preserve">Ύστερα θα λάβει τον λόγο ο Βουλευτής κ. Παυλίδης και ο κ. Κασιδιάρης από τους Κοινοβουλευτικούς Εκπροσώπους. </w:t>
      </w:r>
    </w:p>
    <w:p w14:paraId="16641F05" w14:textId="77777777" w:rsidR="00434732" w:rsidRDefault="00735F25">
      <w:pPr>
        <w:spacing w:after="0" w:line="600" w:lineRule="auto"/>
        <w:ind w:firstLine="720"/>
        <w:jc w:val="both"/>
        <w:rPr>
          <w:rFonts w:eastAsia="Times New Roman" w:cs="Times New Roman"/>
        </w:rPr>
      </w:pPr>
      <w:r>
        <w:rPr>
          <w:rFonts w:eastAsia="Times New Roman" w:cs="Times New Roman"/>
        </w:rPr>
        <w:t>Κύριε Αλεξιάδη,</w:t>
      </w:r>
      <w:r>
        <w:rPr>
          <w:rFonts w:eastAsia="Times New Roman" w:cs="Times New Roman"/>
        </w:rPr>
        <w:t xml:space="preserve"> έχετε τον λόγο.</w:t>
      </w:r>
    </w:p>
    <w:p w14:paraId="16641F06" w14:textId="77777777" w:rsidR="00434732" w:rsidRDefault="00735F25">
      <w:pPr>
        <w:spacing w:after="0" w:line="600" w:lineRule="auto"/>
        <w:ind w:firstLine="720"/>
        <w:jc w:val="both"/>
        <w:rPr>
          <w:rFonts w:eastAsia="Times New Roman" w:cs="Times New Roman"/>
        </w:rPr>
      </w:pPr>
      <w:r>
        <w:rPr>
          <w:rFonts w:eastAsia="Times New Roman" w:cs="Times New Roman"/>
          <w:b/>
        </w:rPr>
        <w:t xml:space="preserve">ΤΡΥΦΩΝ ΑΛΕΞΙΑΔΗΣ (Αναπληρωτής Υπουργός Οικονομικών): </w:t>
      </w:r>
      <w:r>
        <w:rPr>
          <w:rFonts w:eastAsia="Times New Roman" w:cs="Times New Roman"/>
        </w:rPr>
        <w:t xml:space="preserve">Κύριε Πρόεδρε, δεν έπρεπε να πάρω τον λόγο, διότι στο συγκεκριμένο θέμα απάντησα μέσα στη Βουλή με συγκεκριμένα στοιχεία. Όμως, δυστυχώς επανέρχεται το θέμα. </w:t>
      </w:r>
    </w:p>
    <w:p w14:paraId="16641F07" w14:textId="77777777" w:rsidR="00434732" w:rsidRDefault="00735F25">
      <w:pPr>
        <w:spacing w:after="0" w:line="600" w:lineRule="auto"/>
        <w:ind w:firstLine="720"/>
        <w:jc w:val="both"/>
        <w:rPr>
          <w:rFonts w:eastAsia="Times New Roman" w:cs="Times New Roman"/>
        </w:rPr>
      </w:pPr>
      <w:r>
        <w:rPr>
          <w:rFonts w:eastAsia="Times New Roman" w:cs="Times New Roman"/>
        </w:rPr>
        <w:t>Θέλω, λοιπόν, να διευκρινίσ</w:t>
      </w:r>
      <w:r>
        <w:rPr>
          <w:rFonts w:eastAsia="Times New Roman" w:cs="Times New Roman"/>
        </w:rPr>
        <w:t xml:space="preserve">ω ότι έγινε φορολογικός έλεγχος σε επιχειρήσεις, διαπιστώθηκε με βάση τη νομοθεσία ότι έπρεπε να πληρώσουν κάποιους φόρους, ήρθε αυτή η τροπολογία και με αυτήν μπόρεσαν οι επιχειρήσεις αυτές και πλήρωσαν λιγότερο φόρο. </w:t>
      </w:r>
    </w:p>
    <w:p w14:paraId="16641F08" w14:textId="77777777" w:rsidR="00434732" w:rsidRDefault="00735F25">
      <w:pPr>
        <w:spacing w:after="0" w:line="600" w:lineRule="auto"/>
        <w:ind w:firstLine="720"/>
        <w:jc w:val="both"/>
        <w:rPr>
          <w:rFonts w:eastAsia="Times New Roman" w:cs="Times New Roman"/>
        </w:rPr>
      </w:pPr>
      <w:r>
        <w:rPr>
          <w:rFonts w:eastAsia="Times New Roman" w:cs="Times New Roman"/>
        </w:rPr>
        <w:lastRenderedPageBreak/>
        <w:t>Η τροπολογία αυτή ψηφίστηκε μετά από</w:t>
      </w:r>
      <w:r>
        <w:rPr>
          <w:rFonts w:eastAsia="Times New Roman" w:cs="Times New Roman"/>
        </w:rPr>
        <w:t xml:space="preserve"> τρεις προσπάθειες στο ελληνικό Κοινοβούλιο πριν από δύο χρόνια. Δεν νομίζω να υπάρχει καμμία επιχείρηση, η οποία περίμενε να έρθει η Κυβέρνηση ΣΥΡΙΖΑ ή να κρατάει σε εκκρεμότητα τα θέματα και να μην τα έχει λύσει. </w:t>
      </w:r>
    </w:p>
    <w:p w14:paraId="16641F09" w14:textId="77777777" w:rsidR="00434732" w:rsidRDefault="00735F25">
      <w:pPr>
        <w:spacing w:after="0" w:line="600" w:lineRule="auto"/>
        <w:ind w:firstLine="720"/>
        <w:jc w:val="both"/>
        <w:rPr>
          <w:rFonts w:eastAsia="Times New Roman" w:cs="Times New Roman"/>
        </w:rPr>
      </w:pPr>
      <w:r>
        <w:rPr>
          <w:rFonts w:eastAsia="Times New Roman" w:cs="Times New Roman"/>
        </w:rPr>
        <w:t xml:space="preserve">Δεν έχει νομικά κανένα αποτέλεσμα το να </w:t>
      </w:r>
      <w:r>
        <w:rPr>
          <w:rFonts w:eastAsia="Times New Roman" w:cs="Times New Roman"/>
        </w:rPr>
        <w:t xml:space="preserve">φέρουμε τώρα μια τροπολογία και να το καταργήσουμε αυτό, διότι το έγκλημα έγινε. Δυστυχώς, το δημόσιο έχασε εκατομμύρια ευρώ από αυτή την τροπολογία. Αυτή είναι η αλήθεια και η πολιτική ευθύνη είναι συγκεκριμένη. </w:t>
      </w:r>
    </w:p>
    <w:p w14:paraId="16641F0A"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 xml:space="preserve">ΠΡΟΕΔΡΟΣ (Νικόλαος Βούτσης): </w:t>
      </w:r>
      <w:r>
        <w:rPr>
          <w:rFonts w:eastAsia="UB-Helvetica" w:cs="Times New Roman"/>
          <w:szCs w:val="24"/>
        </w:rPr>
        <w:t xml:space="preserve">Ευχαριστώ. </w:t>
      </w:r>
    </w:p>
    <w:p w14:paraId="16641F0B"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Κ</w:t>
      </w:r>
      <w:r>
        <w:rPr>
          <w:rFonts w:eastAsia="UB-Helvetica" w:cs="Times New Roman"/>
          <w:szCs w:val="24"/>
        </w:rPr>
        <w:t>ύριε Σταθάκη, θέλετε να διευκρινίσετε κάτι επί του ιδίου θέματος;</w:t>
      </w:r>
    </w:p>
    <w:p w14:paraId="16641F0C" w14:textId="77777777" w:rsidR="00434732" w:rsidRDefault="00735F25">
      <w:pPr>
        <w:spacing w:after="0" w:line="600" w:lineRule="auto"/>
        <w:ind w:firstLine="720"/>
        <w:jc w:val="both"/>
        <w:rPr>
          <w:rFonts w:eastAsia="Times New Roman" w:cs="Times New Roman"/>
        </w:rPr>
      </w:pPr>
      <w:r>
        <w:rPr>
          <w:rFonts w:eastAsia="UB-Helvetica" w:cs="Times New Roman"/>
          <w:b/>
          <w:szCs w:val="24"/>
        </w:rPr>
        <w:t>ΓΕΩΡΓΙΟΣ ΣΤΑΘΑΚΗΣ (Υπουργός Οικονομίας, Ανάπτυξης και Τουρισμού):</w:t>
      </w:r>
      <w:r>
        <w:rPr>
          <w:rFonts w:eastAsia="UB-Helvetica" w:cs="Times New Roman"/>
          <w:szCs w:val="24"/>
        </w:rPr>
        <w:t xml:space="preserve"> Θα ήθελα να τοποθετηθώ επί των παρατηρήσεων του κ. Δένδια. </w:t>
      </w:r>
    </w:p>
    <w:p w14:paraId="16641F0D" w14:textId="77777777" w:rsidR="00434732" w:rsidRDefault="00735F25">
      <w:pPr>
        <w:spacing w:after="0" w:line="600" w:lineRule="auto"/>
        <w:ind w:firstLine="720"/>
        <w:jc w:val="both"/>
        <w:rPr>
          <w:rFonts w:eastAsia="UB-Helvetica" w:cs="Times New Roman"/>
          <w:szCs w:val="24"/>
        </w:rPr>
      </w:pPr>
      <w:r>
        <w:rPr>
          <w:rFonts w:eastAsia="Times New Roman" w:cs="Times New Roman"/>
        </w:rPr>
        <w:t xml:space="preserve"> </w:t>
      </w:r>
      <w:r>
        <w:rPr>
          <w:rFonts w:eastAsia="UB-Helvetica" w:cs="Times New Roman"/>
          <w:b/>
          <w:szCs w:val="24"/>
        </w:rPr>
        <w:t xml:space="preserve">ΠΡΟΕΔΡΟΣ (Νικόλαος Βούτσης): </w:t>
      </w:r>
      <w:r>
        <w:rPr>
          <w:rFonts w:eastAsia="UB-Helvetica" w:cs="Times New Roman"/>
          <w:szCs w:val="24"/>
        </w:rPr>
        <w:t>Όχι επί των παρατηρήσεων παρακαλώ!</w:t>
      </w:r>
      <w:r>
        <w:rPr>
          <w:rFonts w:eastAsia="UB-Helvetica" w:cs="Times New Roman"/>
          <w:szCs w:val="24"/>
        </w:rPr>
        <w:t xml:space="preserve"> Υπάρχει κάτι</w:t>
      </w:r>
      <w:r>
        <w:rPr>
          <w:rFonts w:eastAsia="UB-Helvetica" w:cs="Times New Roman"/>
          <w:szCs w:val="24"/>
        </w:rPr>
        <w:t>,</w:t>
      </w:r>
      <w:r>
        <w:rPr>
          <w:rFonts w:eastAsia="UB-Helvetica" w:cs="Times New Roman"/>
          <w:szCs w:val="24"/>
        </w:rPr>
        <w:t xml:space="preserve"> που να έχει μείνει προς διευκρίνιση; </w:t>
      </w:r>
    </w:p>
    <w:p w14:paraId="16641F0E" w14:textId="77777777" w:rsidR="00434732" w:rsidRDefault="00735F25">
      <w:pPr>
        <w:spacing w:after="0" w:line="600" w:lineRule="auto"/>
        <w:ind w:firstLine="720"/>
        <w:jc w:val="both"/>
        <w:rPr>
          <w:rFonts w:eastAsia="Times New Roman" w:cs="Times New Roman"/>
        </w:rPr>
      </w:pPr>
      <w:r>
        <w:rPr>
          <w:rFonts w:eastAsia="UB-Helvetica" w:cs="Times New Roman"/>
          <w:b/>
          <w:szCs w:val="24"/>
        </w:rPr>
        <w:lastRenderedPageBreak/>
        <w:t>ΓΕΩΡΓΙΟΣ ΣΤΑΘΑΚΗΣ (Υπουργός Οικονομίας, Ανάπτυξης και Τουρισμού):</w:t>
      </w:r>
      <w:r>
        <w:rPr>
          <w:rFonts w:eastAsia="UB-Helvetica" w:cs="Times New Roman"/>
          <w:szCs w:val="24"/>
        </w:rPr>
        <w:t xml:space="preserve"> Ναι, θα ήθελα να κάνω μια διευκρίνιση. </w:t>
      </w:r>
    </w:p>
    <w:p w14:paraId="16641F0F"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ΠΡΟΕΔΡΟΣ (Νικόλαος Βούτσης):</w:t>
      </w:r>
      <w:r>
        <w:rPr>
          <w:rFonts w:eastAsia="UB-Helvetica" w:cs="Times New Roman"/>
          <w:szCs w:val="24"/>
        </w:rPr>
        <w:t xml:space="preserve"> Όχι επί του «Ρουβίκωνα», εάν ήταν κοινοβουλευτικό ή όχι!</w:t>
      </w:r>
    </w:p>
    <w:p w14:paraId="16641F10"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ΓΕΩΡΓΙΟΣ ΣΤ</w:t>
      </w:r>
      <w:r>
        <w:rPr>
          <w:rFonts w:eastAsia="UB-Helvetica" w:cs="Times New Roman"/>
          <w:b/>
          <w:szCs w:val="24"/>
        </w:rPr>
        <w:t>ΑΘΑΚΗΣ (Υπουργός Οικονομίας, Ανάπτυξης και Τουρισμού):</w:t>
      </w:r>
      <w:r>
        <w:rPr>
          <w:rFonts w:eastAsia="UB-Helvetica" w:cs="Times New Roman"/>
          <w:szCs w:val="24"/>
        </w:rPr>
        <w:t xml:space="preserve"> Τον έχει διαβεί προ πολλού η αντιπολίτευση. </w:t>
      </w:r>
    </w:p>
    <w:p w14:paraId="16641F11"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Μένω στις παρατηρήσεις σας, κύριε Δένδια. Για το άρθρο 105 έχω τη σύμφωνη γνώμη και έχω ενσωματώσει όλες τις παρατηρήσεις. </w:t>
      </w:r>
    </w:p>
    <w:p w14:paraId="16641F12"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ΝΙΚΟΛΑΟΣ ΔΕΝΔΙΑΣ:</w:t>
      </w:r>
      <w:r>
        <w:rPr>
          <w:rFonts w:eastAsia="UB-Helvetica" w:cs="Times New Roman"/>
          <w:szCs w:val="24"/>
        </w:rPr>
        <w:t xml:space="preserve"> Δεν έχετε. </w:t>
      </w:r>
    </w:p>
    <w:p w14:paraId="16641F13"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ΓΕΩΡΓΙΟΣ ΣΤΑΘΑΚΗΣ (Υπουργός Οικονομίας, Ανάπτυξης και Τουρισμού):</w:t>
      </w:r>
      <w:r>
        <w:rPr>
          <w:rFonts w:eastAsia="UB-Helvetica" w:cs="Times New Roman"/>
          <w:szCs w:val="24"/>
        </w:rPr>
        <w:t xml:space="preserve"> Για το άρθρο 106 –ακούστε με- έχω συστηματική επαφή με την </w:t>
      </w:r>
      <w:r>
        <w:rPr>
          <w:rFonts w:eastAsia="UB-Helvetica" w:cs="Times New Roman"/>
          <w:szCs w:val="24"/>
        </w:rPr>
        <w:t>ε</w:t>
      </w:r>
      <w:r>
        <w:rPr>
          <w:rFonts w:eastAsia="UB-Helvetica" w:cs="Times New Roman"/>
          <w:szCs w:val="24"/>
        </w:rPr>
        <w:t xml:space="preserve">πιτροπή. Η </w:t>
      </w:r>
      <w:r>
        <w:rPr>
          <w:rFonts w:eastAsia="UB-Helvetica" w:cs="Times New Roman"/>
          <w:szCs w:val="24"/>
        </w:rPr>
        <w:t>ε</w:t>
      </w:r>
      <w:r>
        <w:rPr>
          <w:rFonts w:eastAsia="UB-Helvetica" w:cs="Times New Roman"/>
          <w:szCs w:val="24"/>
        </w:rPr>
        <w:t>πιτροπή δήλωσε αναρμόδια για το ποινικό σκέλος. Σας το επαναλαμβάνω για μια ακόμη φορά αυτό. Σας το εξήγησε ο κ. Παρασ</w:t>
      </w:r>
      <w:r>
        <w:rPr>
          <w:rFonts w:eastAsia="UB-Helvetica" w:cs="Times New Roman"/>
          <w:szCs w:val="24"/>
        </w:rPr>
        <w:t xml:space="preserve">κευόπουλος και μπορείτε να κάνετε όση κριτική θέλετε. </w:t>
      </w:r>
    </w:p>
    <w:p w14:paraId="16641F14"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lastRenderedPageBreak/>
        <w:t>ΧΑΡΑΛΑΜΠΟΣ ΑΘΑΝΑΣΙΟΥ:</w:t>
      </w:r>
      <w:r>
        <w:rPr>
          <w:rFonts w:eastAsia="UB-Helvetica" w:cs="Times New Roman"/>
          <w:szCs w:val="24"/>
        </w:rPr>
        <w:t xml:space="preserve"> Δεν είναι σωστό αυτό. Είναι πρωτοφανές! </w:t>
      </w:r>
    </w:p>
    <w:p w14:paraId="16641F15"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ΠΡΟΕΔΡΟΣ (Νικόλαος Βούτσης):</w:t>
      </w:r>
      <w:r>
        <w:rPr>
          <w:rFonts w:eastAsia="UB-Helvetica" w:cs="Times New Roman"/>
          <w:szCs w:val="24"/>
        </w:rPr>
        <w:t xml:space="preserve"> Κύριε Αθανασίου, παρακαλώ μην παρεμβαίνετε καθόλου επί του σκεπτικού. Δεν είναι δικαστήριο εδώ! Είναι πολιτικ</w:t>
      </w:r>
      <w:r>
        <w:rPr>
          <w:rFonts w:eastAsia="UB-Helvetica" w:cs="Times New Roman"/>
          <w:szCs w:val="24"/>
        </w:rPr>
        <w:t xml:space="preserve">ή η συζήτηση με τον κ. Δένδια. </w:t>
      </w:r>
    </w:p>
    <w:p w14:paraId="16641F16"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ΓΕΩΡΓΙΟΣ ΣΤΑΘΑΚΗΣ (Υπουργός Οικονομίας, Ανάπτυξης και Τουρισμού):</w:t>
      </w:r>
      <w:r>
        <w:rPr>
          <w:rFonts w:eastAsia="UB-Helvetica" w:cs="Times New Roman"/>
          <w:szCs w:val="24"/>
        </w:rPr>
        <w:t xml:space="preserve"> Τρίτο και τελευταίο στοιχείο είναι ότι δεν νομοθετεί η </w:t>
      </w:r>
      <w:r>
        <w:rPr>
          <w:rFonts w:eastAsia="UB-Helvetica" w:cs="Times New Roman"/>
          <w:szCs w:val="24"/>
        </w:rPr>
        <w:t>ε</w:t>
      </w:r>
      <w:r>
        <w:rPr>
          <w:rFonts w:eastAsia="UB-Helvetica" w:cs="Times New Roman"/>
          <w:szCs w:val="24"/>
        </w:rPr>
        <w:t xml:space="preserve">πιτροπή. Εμείς νομοθετούμε και η </w:t>
      </w:r>
      <w:r>
        <w:rPr>
          <w:rFonts w:eastAsia="UB-Helvetica" w:cs="Times New Roman"/>
          <w:szCs w:val="24"/>
        </w:rPr>
        <w:t>ε</w:t>
      </w:r>
      <w:r>
        <w:rPr>
          <w:rFonts w:eastAsia="UB-Helvetica" w:cs="Times New Roman"/>
          <w:szCs w:val="24"/>
        </w:rPr>
        <w:t>πιτροπή εκφράζει γνώμη.</w:t>
      </w:r>
    </w:p>
    <w:p w14:paraId="16641F17"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 xml:space="preserve">ΠΡΟΕΔΡΟΣ (Νικόλαος Βούτσης): </w:t>
      </w:r>
      <w:r>
        <w:rPr>
          <w:rFonts w:eastAsia="UB-Helvetica" w:cs="Times New Roman"/>
          <w:szCs w:val="24"/>
        </w:rPr>
        <w:t xml:space="preserve">Ευχαριστούμε. </w:t>
      </w:r>
    </w:p>
    <w:p w14:paraId="16641F18"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Ο κ. Παυλίδης έχει τον λόγο για πέντε λεπτά.  </w:t>
      </w:r>
    </w:p>
    <w:p w14:paraId="16641F19" w14:textId="77777777" w:rsidR="00434732" w:rsidRDefault="00735F25">
      <w:pPr>
        <w:tabs>
          <w:tab w:val="left" w:pos="2096"/>
        </w:tabs>
        <w:spacing w:after="0" w:line="600" w:lineRule="auto"/>
        <w:ind w:firstLine="720"/>
        <w:jc w:val="both"/>
        <w:rPr>
          <w:rFonts w:eastAsia="UB-Helvetica" w:cs="Times New Roman"/>
          <w:szCs w:val="24"/>
        </w:rPr>
      </w:pPr>
      <w:r>
        <w:rPr>
          <w:rFonts w:eastAsia="UB-Helvetica" w:cs="Times New Roman"/>
          <w:b/>
          <w:szCs w:val="24"/>
        </w:rPr>
        <w:t>ΚΩΝΣΤΑΝΤΙΝΟΣ ΠΑΥΛΙΔΗΣ:</w:t>
      </w:r>
      <w:r>
        <w:rPr>
          <w:rFonts w:eastAsia="UB-Helvetica" w:cs="Times New Roman"/>
          <w:szCs w:val="24"/>
        </w:rPr>
        <w:t xml:space="preserve"> Κυρίες και κύριοι συνάδελφοι, «αυτή η Κυβέρνηση συνεργασίας ΣΥΡΙΖΑ-ΑΝΕΛ και Οικολόγων Πράσινων είναι μια επικίνδυνη και ανεύθυνη Κυβέρνηση. Οι αθεόφοβοι κατάφεραν μόλις μέσα σε δεκαέξι μ</w:t>
      </w:r>
      <w:r>
        <w:rPr>
          <w:rFonts w:eastAsia="UB-Helvetica" w:cs="Times New Roman"/>
          <w:szCs w:val="24"/>
        </w:rPr>
        <w:t xml:space="preserve">ήνες διακυβέρνησής τους να φορτώσουν στον ελληνικό λαό και στη χώρα άλλα 85 δισεκατομμύρια ευρώ». </w:t>
      </w:r>
    </w:p>
    <w:p w14:paraId="16641F1A" w14:textId="77777777" w:rsidR="00434732" w:rsidRDefault="00735F25">
      <w:pPr>
        <w:spacing w:after="0" w:line="600" w:lineRule="auto"/>
        <w:ind w:firstLine="720"/>
        <w:jc w:val="both"/>
        <w:rPr>
          <w:rFonts w:eastAsia="Times New Roman"/>
          <w:szCs w:val="24"/>
        </w:rPr>
      </w:pPr>
      <w:r>
        <w:rPr>
          <w:rFonts w:eastAsia="Times New Roman"/>
          <w:szCs w:val="24"/>
        </w:rPr>
        <w:lastRenderedPageBreak/>
        <w:t>Πάνω ακριβώς σε αυτήν τη γραμμή στηρίζει η Αξιωματική Αντιπολίτευση και τα άλλα κόμματα όλη την πολιτική της αντίληψη, σε αυτήν την αφήγηση ότι χρεώσαμε 85 δ</w:t>
      </w:r>
      <w:r>
        <w:rPr>
          <w:rFonts w:eastAsia="Times New Roman"/>
          <w:szCs w:val="24"/>
        </w:rPr>
        <w:t>ισεκατομμύρια ευρώ τη χώρα. Με αυτήν τη λογική λοιπόν και με αυτήν την αφήγηση το κόμμα της Νέας Δημοκρατίας ζητάει εκλογές εδώ και τώρα κάποιες φορές, κάποιες φορές όχι, κάποιες χωρίς να σκέπτεται, αναλόγως</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την πίεση στο εσωτερικό της και το εξωτ</w:t>
      </w:r>
      <w:r>
        <w:rPr>
          <w:rFonts w:eastAsia="Times New Roman"/>
          <w:szCs w:val="24"/>
        </w:rPr>
        <w:t>ερικό της, το ΠΑΣΟΚ ζητάει μια ευρεία κυβέρνηση με τη συμμετοχή της Νέας Δημοκρατίας, μια ευρεία πολιτική οικουμενική κυβέρνηση και ο κ. Λεβέντης, όπως πάντα σταθερός εδώ και πολλούς μήνες, μια κυβέρνηση τεχνοκρατών, σαν τους τραπεζίτες</w:t>
      </w:r>
      <w:r>
        <w:rPr>
          <w:rFonts w:eastAsia="Times New Roman"/>
          <w:szCs w:val="24"/>
        </w:rPr>
        <w:t>,</w:t>
      </w:r>
      <w:r>
        <w:rPr>
          <w:rFonts w:eastAsia="Times New Roman"/>
          <w:szCs w:val="24"/>
        </w:rPr>
        <w:t xml:space="preserve"> που διοίκησαν το π</w:t>
      </w:r>
      <w:r>
        <w:rPr>
          <w:rFonts w:eastAsia="Times New Roman"/>
          <w:szCs w:val="24"/>
        </w:rPr>
        <w:t>ροηγούμενο διάστημα τη χώρα, με τα γνωστά αποτελέσματα.</w:t>
      </w:r>
    </w:p>
    <w:p w14:paraId="16641F1B" w14:textId="77777777" w:rsidR="00434732" w:rsidRDefault="00735F25">
      <w:pPr>
        <w:spacing w:after="0" w:line="600" w:lineRule="auto"/>
        <w:ind w:firstLine="720"/>
        <w:jc w:val="both"/>
        <w:rPr>
          <w:rFonts w:eastAsia="Times New Roman"/>
          <w:szCs w:val="24"/>
        </w:rPr>
      </w:pPr>
      <w:r>
        <w:rPr>
          <w:rFonts w:eastAsia="Times New Roman"/>
          <w:szCs w:val="24"/>
        </w:rPr>
        <w:t>Επειδή, όμως, σας έχω πει ότι έχετε μια αλλεργία στη λογιστική και συνεχίζετε να επιμένετε στη θεωρία</w:t>
      </w:r>
      <w:r>
        <w:rPr>
          <w:rFonts w:eastAsia="Times New Roman"/>
          <w:szCs w:val="24"/>
        </w:rPr>
        <w:t>,</w:t>
      </w:r>
      <w:r>
        <w:rPr>
          <w:rFonts w:eastAsia="Times New Roman"/>
          <w:szCs w:val="24"/>
        </w:rPr>
        <w:t xml:space="preserve"> που λέει αν τα μαθηματικά δεν συμφωνούν με την πολιτική μας, τόσο το χειρότερο για τα μαθηματικά,</w:t>
      </w:r>
      <w:r>
        <w:rPr>
          <w:rFonts w:eastAsia="Times New Roman"/>
          <w:szCs w:val="24"/>
        </w:rPr>
        <w:t xml:space="preserve"> έψαξα και βρήκα μερικά νούμερα</w:t>
      </w:r>
      <w:r>
        <w:rPr>
          <w:rFonts w:eastAsia="Times New Roman"/>
          <w:szCs w:val="24"/>
        </w:rPr>
        <w:t>,</w:t>
      </w:r>
      <w:r>
        <w:rPr>
          <w:rFonts w:eastAsia="Times New Roman"/>
          <w:szCs w:val="24"/>
        </w:rPr>
        <w:t xml:space="preserve"> που θα σας βοηθήσουν να υποστηρίξετε πολύ περισσότερο αυτήν τη λογική σας και μέσα στη χώρα και εκτός χώρας.</w:t>
      </w:r>
    </w:p>
    <w:p w14:paraId="16641F1C" w14:textId="77777777" w:rsidR="00434732" w:rsidRDefault="00735F25">
      <w:pPr>
        <w:spacing w:after="0" w:line="600" w:lineRule="auto"/>
        <w:ind w:firstLine="720"/>
        <w:jc w:val="both"/>
        <w:rPr>
          <w:rFonts w:eastAsia="Times New Roman"/>
          <w:szCs w:val="24"/>
        </w:rPr>
      </w:pPr>
      <w:r>
        <w:rPr>
          <w:rFonts w:eastAsia="Times New Roman"/>
          <w:szCs w:val="24"/>
        </w:rPr>
        <w:lastRenderedPageBreak/>
        <w:t>Το ’14 το χρέος της χώρας ήταν 320 δισεκατομμύρια, δηλαδή</w:t>
      </w:r>
      <w:r>
        <w:rPr>
          <w:rFonts w:eastAsia="Times New Roman"/>
          <w:szCs w:val="24"/>
        </w:rPr>
        <w:t>,</w:t>
      </w:r>
      <w:r>
        <w:rPr>
          <w:rFonts w:eastAsia="Times New Roman"/>
          <w:szCs w:val="24"/>
        </w:rPr>
        <w:t xml:space="preserve"> 180% του ΑΕΠ. Αυτή η ανεύθυνη και απαράδεκτη Κυβέρνηση </w:t>
      </w:r>
      <w:r>
        <w:rPr>
          <w:rFonts w:eastAsia="Times New Roman"/>
          <w:szCs w:val="24"/>
        </w:rPr>
        <w:t>συνεργασίας ΣΥΡΙΖΑ-ΑΝΕΛ και Οικολόγων Πράσινων το ’15 φόρτωσε άλλα 85 δισεκατομμύρια. Πήγε, δηλαδή, το χρέος, αφού είχαμε 320 και άλλα 85 δισεκατομμύρια, 405 δισεκατομμύρια ευρώ. Και επειδή έκανα κι έναν πρόχειρο υπολογισμό για να σας δώσω το νούμερο να μη</w:t>
      </w:r>
      <w:r>
        <w:rPr>
          <w:rFonts w:eastAsia="Times New Roman"/>
          <w:szCs w:val="24"/>
        </w:rPr>
        <w:t>ν κουράζεστε, εκτινάξαμε το χρέος  λοιπόν από το 180% στο 227%. Είναι ένα καλό νούμερο να το πείτε στο εξωτερικό, να πάει η Νέα Δημοκρατία στο Ευρωπαϊκό Λαϊκό Κόμμα, να πάει το ΠΑΣΟΚ στους ευρωπαίους σοσιαλδημοκράτες και να το αναφέρει, για να γελάει και κ</w:t>
      </w:r>
      <w:r>
        <w:rPr>
          <w:rFonts w:eastAsia="Times New Roman"/>
          <w:szCs w:val="24"/>
        </w:rPr>
        <w:t>άθε πικραμένος.</w:t>
      </w:r>
    </w:p>
    <w:p w14:paraId="16641F1D" w14:textId="77777777" w:rsidR="00434732" w:rsidRDefault="00735F25">
      <w:pPr>
        <w:spacing w:after="0" w:line="600" w:lineRule="auto"/>
        <w:ind w:firstLine="720"/>
        <w:jc w:val="both"/>
        <w:rPr>
          <w:rFonts w:eastAsia="Times New Roman"/>
          <w:szCs w:val="24"/>
        </w:rPr>
      </w:pPr>
      <w:r>
        <w:rPr>
          <w:rFonts w:eastAsia="Times New Roman"/>
          <w:szCs w:val="24"/>
        </w:rPr>
        <w:t xml:space="preserve">Και για να είμαστε σοβαροί, όλη αυτή η επιχειρηματολογία είναι έωλη, είναι ανάπηρη, για τον πολύ απλό λόγο: Ήρθε η ΕΛΣΤΑΤ τέλος Μαρτίου και έφερε τα πραγματικά αποτελέσματα για την οικονομική διάσταση του χρέους το 2015, όπου -τι έκπληξη!- </w:t>
      </w:r>
      <w:r>
        <w:rPr>
          <w:rFonts w:eastAsia="Times New Roman"/>
          <w:szCs w:val="24"/>
        </w:rPr>
        <w:t xml:space="preserve">διαψεύδει όλα αυτά που είπα πριν. Το χρέος μειώθηκε κατά 8 δισεκατομμύρια το ’15 σε σχέση με το ’14. Και δεν είναι προβλέψεις, είναι βεβαίωση της ΕΛΣΤΑΤ για τη χρονιά του 2015 με τα πραγματικά νούμερα. Από τα 320 δισεκατομμύρια το χρέος πήγε στα 311,5 </w:t>
      </w:r>
      <w:r>
        <w:rPr>
          <w:rFonts w:eastAsia="Times New Roman"/>
          <w:szCs w:val="24"/>
        </w:rPr>
        <w:lastRenderedPageBreak/>
        <w:t>δισε</w:t>
      </w:r>
      <w:r>
        <w:rPr>
          <w:rFonts w:eastAsia="Times New Roman"/>
          <w:szCs w:val="24"/>
        </w:rPr>
        <w:t>κατομμύρια. Από το 180% του ΑΕΠ, έπεσε στο 176,9%. Αυτά τα 85 δισεκατομμύρια μάλλον κάπου έπεσαν στην πορεία της πολιτικής σας συζήτησης.</w:t>
      </w:r>
    </w:p>
    <w:p w14:paraId="16641F1E" w14:textId="77777777" w:rsidR="00434732" w:rsidRDefault="00735F25">
      <w:pPr>
        <w:spacing w:after="0" w:line="600" w:lineRule="auto"/>
        <w:ind w:firstLine="720"/>
        <w:jc w:val="both"/>
        <w:rPr>
          <w:rFonts w:eastAsia="Times New Roman"/>
          <w:szCs w:val="24"/>
        </w:rPr>
      </w:pPr>
      <w:r>
        <w:rPr>
          <w:rFonts w:eastAsia="Times New Roman"/>
          <w:szCs w:val="24"/>
        </w:rPr>
        <w:t>Θα πω αναλυτικά: Η συμφωνία του καλοκαιριού είχε όντως μέτρα 85,5 δισεκατομμυρίων ευρώ. Τι ήταν αυτά; Ήταν η αναχρηματ</w:t>
      </w:r>
      <w:r>
        <w:rPr>
          <w:rFonts w:eastAsia="Times New Roman"/>
          <w:szCs w:val="24"/>
        </w:rPr>
        <w:t>οδότηση του παλιού χρέους. Είχαμε και έχουμε 54 δισεκατομμύρια υποχρεώσεις για την τριετία 2015-2018, από τα οποία τα 50 δισεκατομμύρια είναι παλιά χρέη, δηλαδή δικά σας χρέη. Κάνουμε αυτό</w:t>
      </w:r>
      <w:r>
        <w:rPr>
          <w:rFonts w:eastAsia="Times New Roman"/>
          <w:szCs w:val="24"/>
        </w:rPr>
        <w:t>,</w:t>
      </w:r>
      <w:r>
        <w:rPr>
          <w:rFonts w:eastAsia="Times New Roman"/>
          <w:szCs w:val="24"/>
        </w:rPr>
        <w:t xml:space="preserve"> που κάνει ο κάθε ένας καταναλωτής. Μαζεύει το καταναλωτικό του δάν</w:t>
      </w:r>
      <w:r>
        <w:rPr>
          <w:rFonts w:eastAsia="Times New Roman"/>
          <w:szCs w:val="24"/>
        </w:rPr>
        <w:t>ειο</w:t>
      </w:r>
      <w:r>
        <w:rPr>
          <w:rFonts w:eastAsia="Times New Roman"/>
          <w:szCs w:val="24"/>
        </w:rPr>
        <w:t>,</w:t>
      </w:r>
      <w:r>
        <w:rPr>
          <w:rFonts w:eastAsia="Times New Roman"/>
          <w:szCs w:val="24"/>
        </w:rPr>
        <w:t xml:space="preserve"> που είναι 18% επιτόκιο, το στεγαστικό του με 5%, ένα άλλο καταναλωτικό ή κάποιο άλλο δάνειο επαγγελματικό με 12% επιτόκιο, τα αποπληρώνει σε ένα ενιαίο νέο δάνειο, με ευνοϊκότερο επιτόκιο πολύ παρακάτω από αυτό</w:t>
      </w:r>
      <w:r>
        <w:rPr>
          <w:rFonts w:eastAsia="Times New Roman"/>
          <w:szCs w:val="24"/>
        </w:rPr>
        <w:t>,</w:t>
      </w:r>
      <w:r>
        <w:rPr>
          <w:rFonts w:eastAsia="Times New Roman"/>
          <w:szCs w:val="24"/>
        </w:rPr>
        <w:t xml:space="preserve"> που έχουν και τα τρία δάνεια μαζί. Αυτό</w:t>
      </w:r>
      <w:r>
        <w:rPr>
          <w:rFonts w:eastAsia="Times New Roman"/>
          <w:szCs w:val="24"/>
        </w:rPr>
        <w:t xml:space="preserve"> ακριβώς κάναμε, κερδίζοντας πολλά σοβαρά οικονομικά οφέλη. Άρα, λοιπόν, τα 54 δισεκατομμύρια είναι αυτό.</w:t>
      </w:r>
    </w:p>
    <w:p w14:paraId="16641F1F" w14:textId="77777777" w:rsidR="00434732" w:rsidRDefault="00735F25">
      <w:pPr>
        <w:spacing w:after="0" w:line="600" w:lineRule="auto"/>
        <w:ind w:firstLine="720"/>
        <w:jc w:val="both"/>
        <w:rPr>
          <w:rFonts w:eastAsia="Times New Roman"/>
          <w:szCs w:val="24"/>
        </w:rPr>
      </w:pPr>
      <w:r>
        <w:rPr>
          <w:rFonts w:eastAsia="Times New Roman"/>
          <w:szCs w:val="24"/>
        </w:rPr>
        <w:lastRenderedPageBreak/>
        <w:t>Δεύτερον, ανακεφαλαιοποίηση των τραπεζών. Από τα 25 δισεκατομμύρια</w:t>
      </w:r>
      <w:r>
        <w:rPr>
          <w:rFonts w:eastAsia="Times New Roman"/>
          <w:szCs w:val="24"/>
        </w:rPr>
        <w:t>,</w:t>
      </w:r>
      <w:r>
        <w:rPr>
          <w:rFonts w:eastAsia="Times New Roman"/>
          <w:szCs w:val="24"/>
        </w:rPr>
        <w:t xml:space="preserve"> που προβλέπαμε ότι θα χρειαστεί η ανακεφαλαιοποίηση των τραπεζών, η ολοκλήρωση της</w:t>
      </w:r>
      <w:r>
        <w:rPr>
          <w:rFonts w:eastAsia="Times New Roman"/>
          <w:szCs w:val="24"/>
        </w:rPr>
        <w:t xml:space="preserve"> ανακεφαλαιοποίησης άντλησε μόλις 5,4 δισεκατομμύρια, άρα 20 δισεκατομμύρια ευρώ δεν αφορούν το χρέος και δεν προστέθηκαν στο χρέος.</w:t>
      </w:r>
    </w:p>
    <w:p w14:paraId="16641F20" w14:textId="77777777" w:rsidR="00434732" w:rsidRDefault="00735F25">
      <w:pPr>
        <w:spacing w:after="0" w:line="600" w:lineRule="auto"/>
        <w:ind w:firstLine="720"/>
        <w:jc w:val="both"/>
        <w:rPr>
          <w:rFonts w:eastAsia="Times New Roman"/>
          <w:szCs w:val="24"/>
        </w:rPr>
      </w:pPr>
      <w:r>
        <w:rPr>
          <w:rFonts w:eastAsia="Times New Roman"/>
          <w:szCs w:val="24"/>
        </w:rPr>
        <w:t>Τρίτον, η αποπληρωμή των ληξιπρόθεσμων οφειλών -5 με 7 δισεκατομμύρια περίπου- είναι ο προγραμματισμός</w:t>
      </w:r>
      <w:r>
        <w:rPr>
          <w:rFonts w:eastAsia="Times New Roman"/>
          <w:szCs w:val="24"/>
        </w:rPr>
        <w:t>,</w:t>
      </w:r>
      <w:r>
        <w:rPr>
          <w:rFonts w:eastAsia="Times New Roman"/>
          <w:szCs w:val="24"/>
        </w:rPr>
        <w:t xml:space="preserve"> που οφείλουμε να απ</w:t>
      </w:r>
      <w:r>
        <w:rPr>
          <w:rFonts w:eastAsia="Times New Roman"/>
          <w:szCs w:val="24"/>
        </w:rPr>
        <w:t>οπληρώσουμε και θα τα αποπληρώσουμε μέσα στο ’16.</w:t>
      </w:r>
    </w:p>
    <w:p w14:paraId="16641F21" w14:textId="77777777" w:rsidR="00434732" w:rsidRDefault="00735F25">
      <w:pPr>
        <w:spacing w:after="0" w:line="600" w:lineRule="auto"/>
        <w:ind w:firstLine="720"/>
        <w:jc w:val="center"/>
        <w:rPr>
          <w:rFonts w:eastAsia="Times New Roman"/>
          <w:szCs w:val="24"/>
        </w:rPr>
      </w:pPr>
      <w:r>
        <w:rPr>
          <w:rFonts w:eastAsia="Times New Roman"/>
          <w:szCs w:val="24"/>
        </w:rPr>
        <w:t>(Θόρυβος στην Αίθουσα)</w:t>
      </w:r>
    </w:p>
    <w:p w14:paraId="16641F22" w14:textId="77777777" w:rsidR="00434732" w:rsidRDefault="00735F25">
      <w:pPr>
        <w:spacing w:after="0"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πολύ, κάντε ησυχία. Μιλάει συνάδελφος.</w:t>
      </w:r>
    </w:p>
    <w:p w14:paraId="16641F23" w14:textId="77777777" w:rsidR="00434732" w:rsidRDefault="00735F25">
      <w:pPr>
        <w:spacing w:after="0" w:line="600" w:lineRule="auto"/>
        <w:ind w:firstLine="720"/>
        <w:jc w:val="both"/>
        <w:rPr>
          <w:rFonts w:eastAsia="Times New Roman"/>
          <w:szCs w:val="24"/>
        </w:rPr>
      </w:pPr>
      <w:r>
        <w:rPr>
          <w:rFonts w:eastAsia="Times New Roman"/>
          <w:b/>
          <w:szCs w:val="24"/>
        </w:rPr>
        <w:t>ΚΩΝΣΤΑΝΤΙΝΟΣ ΠΑΥΛΙΔΗΣ:</w:t>
      </w:r>
      <w:r>
        <w:rPr>
          <w:rFonts w:eastAsia="Times New Roman"/>
          <w:szCs w:val="24"/>
        </w:rPr>
        <w:t xml:space="preserve"> Άρα για να κάνω μια πρόσθεση, στα 85,5 δισεκατομμύρια τα παλιά χρέη</w:t>
      </w:r>
      <w:r>
        <w:rPr>
          <w:rFonts w:eastAsia="Times New Roman"/>
          <w:szCs w:val="24"/>
        </w:rPr>
        <w:t>,</w:t>
      </w:r>
      <w:r>
        <w:rPr>
          <w:rFonts w:eastAsia="Times New Roman"/>
          <w:szCs w:val="24"/>
        </w:rPr>
        <w:t xml:space="preserve"> που αποπληρώθη</w:t>
      </w:r>
      <w:r>
        <w:rPr>
          <w:rFonts w:eastAsia="Times New Roman"/>
          <w:szCs w:val="24"/>
        </w:rPr>
        <w:t>καν και αναδιαρθρώθηκαν, άρα δεν αυξήθηκαν -ίσα-ίσα μειώθηκαν-, είναι 54 δισεκατομμύρια, στις τράπεζες 5,5 δισεκατομμύρια, τα 20</w:t>
      </w:r>
      <w:r>
        <w:rPr>
          <w:rFonts w:eastAsia="Times New Roman"/>
          <w:szCs w:val="24"/>
        </w:rPr>
        <w:t>,</w:t>
      </w:r>
      <w:r>
        <w:rPr>
          <w:rFonts w:eastAsia="Times New Roman"/>
          <w:szCs w:val="24"/>
        </w:rPr>
        <w:t xml:space="preserve"> που δεν χρειάστηκαν και 6 με 8 δισεκατομμύρια μένει ως νέο χρέος από το πακέτο των 85 δισεκατομμυρίων. Η επιστροφή</w:t>
      </w:r>
      <w:r>
        <w:rPr>
          <w:rFonts w:eastAsia="Times New Roman"/>
          <w:szCs w:val="24"/>
        </w:rPr>
        <w:t>,</w:t>
      </w:r>
      <w:r>
        <w:rPr>
          <w:rFonts w:eastAsia="Times New Roman"/>
          <w:szCs w:val="24"/>
        </w:rPr>
        <w:t xml:space="preserve"> μάλιστα</w:t>
      </w:r>
      <w:r>
        <w:rPr>
          <w:rFonts w:eastAsia="Times New Roman"/>
          <w:szCs w:val="24"/>
        </w:rPr>
        <w:t>,</w:t>
      </w:r>
      <w:r>
        <w:rPr>
          <w:rFonts w:eastAsia="Times New Roman"/>
          <w:szCs w:val="24"/>
        </w:rPr>
        <w:t xml:space="preserve"> α</w:t>
      </w:r>
      <w:r>
        <w:rPr>
          <w:rFonts w:eastAsia="Times New Roman"/>
          <w:szCs w:val="24"/>
        </w:rPr>
        <w:t xml:space="preserve">πό το Ταμείο Χρηματοπιστωτικής Σταθερότητας των 10,9 δισεκατομμυρίων ευρώ από τα ομόλογα του </w:t>
      </w:r>
      <w:r>
        <w:rPr>
          <w:rFonts w:eastAsia="Times New Roman"/>
          <w:szCs w:val="24"/>
          <w:lang w:val="en-US"/>
        </w:rPr>
        <w:t>EFSF</w:t>
      </w:r>
      <w:r>
        <w:rPr>
          <w:rFonts w:eastAsia="Times New Roman"/>
          <w:szCs w:val="24"/>
        </w:rPr>
        <w:t xml:space="preserve"> οδήγησε </w:t>
      </w:r>
      <w:r>
        <w:rPr>
          <w:rFonts w:eastAsia="Times New Roman"/>
          <w:szCs w:val="24"/>
        </w:rPr>
        <w:lastRenderedPageBreak/>
        <w:t xml:space="preserve">σε ισόποση μείωση του χρέους. Αθροιστικά, λοιπόν, συνάδελφοι -και το αναφέρει και το επιβεβαιώνει η ΕΛΣΤΑΤ ευτυχώς-, δεν υπήρξε καμμία νέα επιβάρυνση </w:t>
      </w:r>
      <w:r>
        <w:rPr>
          <w:rFonts w:eastAsia="Times New Roman"/>
          <w:szCs w:val="24"/>
        </w:rPr>
        <w:t>του χρέους.</w:t>
      </w:r>
    </w:p>
    <w:p w14:paraId="16641F24" w14:textId="77777777" w:rsidR="00434732" w:rsidRDefault="00735F25">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6641F25" w14:textId="77777777" w:rsidR="00434732" w:rsidRDefault="00735F25">
      <w:pPr>
        <w:spacing w:after="0" w:line="600" w:lineRule="auto"/>
        <w:ind w:firstLine="720"/>
        <w:jc w:val="both"/>
        <w:rPr>
          <w:rFonts w:eastAsia="Times New Roman"/>
          <w:szCs w:val="24"/>
        </w:rPr>
      </w:pPr>
      <w:r>
        <w:rPr>
          <w:rFonts w:eastAsia="Times New Roman"/>
          <w:szCs w:val="24"/>
        </w:rPr>
        <w:t>Την καραμέλα, λοιπόν, που πιπιλάτε εδώ και πάρα πολύ καιρό και πάρα πολλούς μήνες για το χρέος, το νέο των 85 δισεκατομμυρίων ευρώ, πάνω στο οποίο ποντάρετε όλη</w:t>
      </w:r>
      <w:r>
        <w:rPr>
          <w:rFonts w:eastAsia="Times New Roman"/>
          <w:szCs w:val="24"/>
        </w:rPr>
        <w:t xml:space="preserve"> σας την πολιτική γραμμή, μάλλον ήρθε η ώρα να την καταπιείτε, γιατί δεν μπορεί να πείσει κανέναν. Και μάλλον αυτό κάνετε. Ο πανικός σας και η απώλεια ψυχραιμίας που επιδεικνύεται τόσο καιρό αυτό δηλώνει.</w:t>
      </w:r>
    </w:p>
    <w:p w14:paraId="16641F26" w14:textId="77777777" w:rsidR="00434732" w:rsidRDefault="00735F25">
      <w:pPr>
        <w:spacing w:after="0" w:line="600" w:lineRule="auto"/>
        <w:ind w:firstLine="720"/>
        <w:jc w:val="both"/>
        <w:rPr>
          <w:rFonts w:eastAsia="Times New Roman"/>
          <w:szCs w:val="24"/>
        </w:rPr>
      </w:pPr>
      <w:r>
        <w:rPr>
          <w:rFonts w:eastAsia="Times New Roman"/>
          <w:szCs w:val="24"/>
        </w:rPr>
        <w:t xml:space="preserve">Ήθελα να πω κάτι για τον κόφτη, αλλά δεν θα το πω. </w:t>
      </w:r>
      <w:r>
        <w:rPr>
          <w:rFonts w:eastAsia="Times New Roman"/>
          <w:szCs w:val="24"/>
        </w:rPr>
        <w:t>Κρίμα, όμως, που ίσως κάποιες προβλέψεις του αυτόματου μηχανισμού προσαρμογής δεν υπήρχαν προ ’12.</w:t>
      </w:r>
    </w:p>
    <w:p w14:paraId="16641F27" w14:textId="77777777" w:rsidR="00434732" w:rsidRDefault="00735F25">
      <w:pPr>
        <w:spacing w:after="0" w:line="600" w:lineRule="auto"/>
        <w:ind w:firstLine="720"/>
        <w:jc w:val="both"/>
        <w:rPr>
          <w:rFonts w:eastAsia="Times New Roman"/>
          <w:szCs w:val="24"/>
        </w:rPr>
      </w:pPr>
      <w:r>
        <w:rPr>
          <w:rFonts w:eastAsia="Times New Roman"/>
          <w:szCs w:val="24"/>
        </w:rPr>
        <w:t>Γιατί θέλω να αναφέρω –και τελειώνω με αυτό, κύριε Πρόεδρε, για να μην κουράζω- ότι στην παράγραφο 3 μετά το στοιχείο ε</w:t>
      </w:r>
      <w:r>
        <w:rPr>
          <w:rFonts w:eastAsia="Times New Roman"/>
          <w:szCs w:val="24"/>
        </w:rPr>
        <w:t>΄</w:t>
      </w:r>
      <w:r>
        <w:rPr>
          <w:rFonts w:eastAsia="Times New Roman"/>
          <w:szCs w:val="24"/>
        </w:rPr>
        <w:t>, αν έμπαινε και ένα άλλο στοιχείο, τ</w:t>
      </w:r>
      <w:r>
        <w:rPr>
          <w:rFonts w:eastAsia="Times New Roman"/>
          <w:szCs w:val="24"/>
        </w:rPr>
        <w:t xml:space="preserve">ο στ΄, που έλεγε ότι οι κυβερνήσεις με </w:t>
      </w:r>
      <w:r>
        <w:rPr>
          <w:rFonts w:eastAsia="Times New Roman"/>
          <w:szCs w:val="24"/>
        </w:rPr>
        <w:lastRenderedPageBreak/>
        <w:t>έλλειμμα διψήφιο οφείλουν να επιστρέψουν τη λαϊκή εντολή στον λαό και με τα ελλείμματα</w:t>
      </w:r>
      <w:r>
        <w:rPr>
          <w:rFonts w:eastAsia="Times New Roman"/>
          <w:szCs w:val="24"/>
        </w:rPr>
        <w:t>,</w:t>
      </w:r>
      <w:r>
        <w:rPr>
          <w:rFonts w:eastAsia="Times New Roman"/>
          <w:szCs w:val="24"/>
        </w:rPr>
        <w:t xml:space="preserve"> που διαμορφώνονται στο ύψος του 15%, ίσως η χώρα να είχε σωθεί από μια επικίνδυνη, καταστροφική  και οικονομική πολιτική την τελε</w:t>
      </w:r>
      <w:r>
        <w:rPr>
          <w:rFonts w:eastAsia="Times New Roman"/>
          <w:szCs w:val="24"/>
        </w:rPr>
        <w:t>υταία δεκαετία.</w:t>
      </w:r>
    </w:p>
    <w:p w14:paraId="16641F28" w14:textId="77777777" w:rsidR="00434732" w:rsidRDefault="00735F25">
      <w:pPr>
        <w:spacing w:after="0" w:line="600" w:lineRule="auto"/>
        <w:ind w:firstLine="720"/>
        <w:jc w:val="both"/>
        <w:rPr>
          <w:rFonts w:eastAsia="Times New Roman"/>
          <w:szCs w:val="24"/>
        </w:rPr>
      </w:pPr>
      <w:r>
        <w:rPr>
          <w:rFonts w:eastAsia="Times New Roman"/>
          <w:szCs w:val="24"/>
        </w:rPr>
        <w:t>Ευχαριστώ πολύ.</w:t>
      </w:r>
    </w:p>
    <w:p w14:paraId="16641F29" w14:textId="77777777" w:rsidR="00434732" w:rsidRDefault="00735F25">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16641F2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Ευχαριστούμε.</w:t>
      </w:r>
    </w:p>
    <w:p w14:paraId="16641F2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Τον λόγο έχει τώρα ο κ. Κασιδιάρης.</w:t>
      </w:r>
    </w:p>
    <w:p w14:paraId="16641F2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Για την οικονομία της συζήτησης, σας λέω ότι από Βουλευτές θα μιλήσουν ακόμα ο κ. Γιαννάκης και ο κ. </w:t>
      </w:r>
      <w:r>
        <w:rPr>
          <w:rFonts w:eastAsia="Times New Roman" w:cs="Times New Roman"/>
          <w:szCs w:val="24"/>
        </w:rPr>
        <w:t>Κόνσολας από τη Νέα Δημοκρατία και ο κ. Ηγουμενίδης από τον ΣΥΡΙΖΑ. Στην καλύτερη των περιπτώσεων. Όχι κατά σειρά, αλλά με τον τρόπο</w:t>
      </w:r>
      <w:r>
        <w:rPr>
          <w:rFonts w:eastAsia="Times New Roman" w:cs="Times New Roman"/>
          <w:szCs w:val="24"/>
        </w:rPr>
        <w:t>,</w:t>
      </w:r>
      <w:r>
        <w:rPr>
          <w:rFonts w:eastAsia="Times New Roman" w:cs="Times New Roman"/>
          <w:szCs w:val="24"/>
        </w:rPr>
        <w:t xml:space="preserve"> που είδατε. Ύστερα είναι, επίσης, οι Υπουργοί κ</w:t>
      </w:r>
      <w:r>
        <w:rPr>
          <w:rFonts w:eastAsia="Times New Roman" w:cs="Times New Roman"/>
          <w:szCs w:val="24"/>
        </w:rPr>
        <w:t>ύριοι</w:t>
      </w:r>
      <w:r>
        <w:rPr>
          <w:rFonts w:eastAsia="Times New Roman" w:cs="Times New Roman"/>
          <w:szCs w:val="24"/>
        </w:rPr>
        <w:t xml:space="preserve"> Χουλιαράκης, Δρίτσας και Κουρουμπλής και οι Αρχηγοί. Το «ύστερα» δεν </w:t>
      </w:r>
      <w:r>
        <w:rPr>
          <w:rFonts w:eastAsia="Times New Roman" w:cs="Times New Roman"/>
          <w:szCs w:val="24"/>
        </w:rPr>
        <w:t xml:space="preserve">έχει σχέση χρονικά. Μετά τον </w:t>
      </w:r>
      <w:r>
        <w:rPr>
          <w:rFonts w:eastAsia="Times New Roman" w:cs="Times New Roman"/>
          <w:szCs w:val="24"/>
        </w:rPr>
        <w:lastRenderedPageBreak/>
        <w:t>κ. Κασιδιάρη και τον κ. Χουλιαράκη τον λόγο θα πάρει ο Αρχηγός της Αξιωματικής Αντιπολίτευσης, αν δεν έχετε αντίρρηση.</w:t>
      </w:r>
    </w:p>
    <w:p w14:paraId="16641F2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Ορίστε, κύριε Κασιδιάρη.</w:t>
      </w:r>
    </w:p>
    <w:p w14:paraId="16641F2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Οι στιγμές τις οποίες βιώνει ο ελληνικός λαός</w:t>
      </w:r>
      <w:r>
        <w:rPr>
          <w:rFonts w:eastAsia="Times New Roman" w:cs="Times New Roman"/>
          <w:szCs w:val="24"/>
        </w:rPr>
        <w:t>,</w:t>
      </w:r>
      <w:r>
        <w:rPr>
          <w:rFonts w:eastAsia="Times New Roman" w:cs="Times New Roman"/>
          <w:szCs w:val="24"/>
        </w:rPr>
        <w:t xml:space="preserve"> τις ημέρες αυτές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είναι πολύ κρίσιμες και ιστορικές, διότι στην παρούσα Βουλή ψηφίζεται το τέταρτο και πιο καταστροφικό εγκληματικό μνημόνιο από την ημέρα</w:t>
      </w:r>
      <w:r>
        <w:rPr>
          <w:rFonts w:eastAsia="Times New Roman" w:cs="Times New Roman"/>
          <w:szCs w:val="24"/>
        </w:rPr>
        <w:t>,</w:t>
      </w:r>
      <w:r>
        <w:rPr>
          <w:rFonts w:eastAsia="Times New Roman" w:cs="Times New Roman"/>
          <w:szCs w:val="24"/>
        </w:rPr>
        <w:t xml:space="preserve"> που επιβλήθηκε αυτή η επικυριαρχία ξένων τοκογλύφων στην Ελλάδα. </w:t>
      </w:r>
    </w:p>
    <w:p w14:paraId="16641F2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Είχαμε προβλέψει την εξέλιξη αυτή, ότι με αριστερή κ</w:t>
      </w:r>
      <w:r>
        <w:rPr>
          <w:rFonts w:eastAsia="Times New Roman" w:cs="Times New Roman"/>
          <w:szCs w:val="24"/>
        </w:rPr>
        <w:t>υβέρνηση η Ελλάς θα υποταχθεί οριστικά και αμετάκλητα σε ξένες δυνάμεις. Ήδη, πριν από τις πρώτες εκλογές που κέρδισε ο ΣΥΡΙΖΑ, ήδη, πριν από το δημοψήφισμα του περασμένου Ιουλίου είχα πει μέσα σε αυτήν την Αίθουσα ότι ο Τσίπρας είναι το πιο χρήσιμο πολυερ</w:t>
      </w:r>
      <w:r>
        <w:rPr>
          <w:rFonts w:eastAsia="Times New Roman" w:cs="Times New Roman"/>
          <w:szCs w:val="24"/>
        </w:rPr>
        <w:t>γαλείο της διεθνούς τοκογλυφίας</w:t>
      </w:r>
      <w:r>
        <w:rPr>
          <w:rFonts w:eastAsia="Times New Roman" w:cs="Times New Roman"/>
          <w:szCs w:val="24"/>
        </w:rPr>
        <w:t>,</w:t>
      </w:r>
      <w:r>
        <w:rPr>
          <w:rFonts w:eastAsia="Times New Roman" w:cs="Times New Roman"/>
          <w:szCs w:val="24"/>
        </w:rPr>
        <w:t xml:space="preserve"> που θα επιβάλει το επαχθέστερο και εγκληματικότερο μνημόνιο σε βάρος της Ελλάδας.  </w:t>
      </w:r>
    </w:p>
    <w:p w14:paraId="16641F3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Και θυμάμαι την ημέρα εκείνη, διότι είχα έρθει στη Βουλή μέσα από τη φυλακή. Για τη φυλάκισή μου, μάλιστα, ευθυνόταν, ως επί το πλείστον, η</w:t>
      </w:r>
      <w:r>
        <w:rPr>
          <w:rFonts w:eastAsia="Times New Roman" w:cs="Times New Roman"/>
          <w:szCs w:val="24"/>
        </w:rPr>
        <w:t xml:space="preserve"> προηγούμενη </w:t>
      </w:r>
      <w:r>
        <w:rPr>
          <w:rFonts w:eastAsia="Times New Roman" w:cs="Times New Roman"/>
          <w:szCs w:val="24"/>
        </w:rPr>
        <w:t>κ</w:t>
      </w:r>
      <w:r>
        <w:rPr>
          <w:rFonts w:eastAsia="Times New Roman" w:cs="Times New Roman"/>
          <w:szCs w:val="24"/>
        </w:rPr>
        <w:t xml:space="preserve">υβέρνηση, Σαμαρά-Βενιζέλου, με τη σύμπραξη του ΣΥΡΙΖΑ και των υπολοίπων συστημικών δυνάμεων. Και ήταν μάλιστα τότε ο προλαλήσας Κοινοβουλευτικός Εκπρόσωπος της Νέας Δημοκρατίας </w:t>
      </w:r>
      <w:r>
        <w:rPr>
          <w:rFonts w:eastAsia="Times New Roman" w:cs="Times New Roman"/>
          <w:szCs w:val="24"/>
        </w:rPr>
        <w:t>αυτός,</w:t>
      </w:r>
      <w:r>
        <w:rPr>
          <w:rFonts w:eastAsia="Times New Roman" w:cs="Times New Roman"/>
          <w:szCs w:val="24"/>
        </w:rPr>
        <w:t xml:space="preserve"> που είχε στείλει στην οικία μου και στην οικία του Αρχηγού</w:t>
      </w:r>
      <w:r>
        <w:rPr>
          <w:rFonts w:eastAsia="Times New Roman" w:cs="Times New Roman"/>
          <w:szCs w:val="24"/>
        </w:rPr>
        <w:t xml:space="preserve"> και λοιπών Βουλευτών της Χρυσής Αυγής τριάντα και πλέον κουκουλοφόρους της αντιτρομοκρατικής. Έτσι μας αντιμετώπισε το διεφθαρμένο σύστημα εξουσίας, έτσι συνεχίζει να μας αντιμετωπίζει και σήμερα. Θυμάμαι, λοιπόν, την ημέρα εκείνη</w:t>
      </w:r>
      <w:r>
        <w:rPr>
          <w:rFonts w:eastAsia="Times New Roman" w:cs="Times New Roman"/>
          <w:szCs w:val="24"/>
        </w:rPr>
        <w:t>,</w:t>
      </w:r>
      <w:r>
        <w:rPr>
          <w:rFonts w:eastAsia="Times New Roman" w:cs="Times New Roman"/>
          <w:szCs w:val="24"/>
        </w:rPr>
        <w:t xml:space="preserve"> που είχαμε προβλέψει απ</w:t>
      </w:r>
      <w:r>
        <w:rPr>
          <w:rFonts w:eastAsia="Times New Roman" w:cs="Times New Roman"/>
          <w:szCs w:val="24"/>
        </w:rPr>
        <w:t>ό αυτό εδώ το Βήμα ότι η χώρα θα υποταχθεί στα δεσμά της ξένης τοκογλυφίας από έναν άνθρωπο, από τον Πρωθυπουργό σας, ο οποίος έχει επιλεγεί από ξένες δυνάμεις, από τη γερμανική οικονομική ολιγαρχία, να φέρει σε πέρας μια αποστολή, μια εγκληματική και προδ</w:t>
      </w:r>
      <w:r>
        <w:rPr>
          <w:rFonts w:eastAsia="Times New Roman" w:cs="Times New Roman"/>
          <w:szCs w:val="24"/>
        </w:rPr>
        <w:t>οτική αποστολή σε βάρος της Ελλάδας</w:t>
      </w:r>
      <w:r>
        <w:rPr>
          <w:rFonts w:eastAsia="Times New Roman" w:cs="Times New Roman"/>
          <w:szCs w:val="24"/>
        </w:rPr>
        <w:t>,</w:t>
      </w:r>
      <w:r>
        <w:rPr>
          <w:rFonts w:eastAsia="Times New Roman" w:cs="Times New Roman"/>
          <w:szCs w:val="24"/>
        </w:rPr>
        <w:t xml:space="preserve"> που κανείς άλλος δεν θα μπορούσε να επιτελέσει. </w:t>
      </w:r>
    </w:p>
    <w:p w14:paraId="16641F3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Αν ήταν άλλη κυβέρνηση στα πράγματα και επέβαλε αυτό το άθλιο μνημόνιο, με το νέο υπερταμείο αποκρατικοποιήσεων</w:t>
      </w:r>
      <w:r>
        <w:rPr>
          <w:rFonts w:eastAsia="Times New Roman" w:cs="Times New Roman"/>
          <w:szCs w:val="24"/>
        </w:rPr>
        <w:t>,</w:t>
      </w:r>
      <w:r>
        <w:rPr>
          <w:rFonts w:eastAsia="Times New Roman" w:cs="Times New Roman"/>
          <w:szCs w:val="24"/>
        </w:rPr>
        <w:t xml:space="preserve"> που δεσμεύει όλον τον εθνικό πλούτο της Ελλάδας, θα είχαν</w:t>
      </w:r>
      <w:r>
        <w:rPr>
          <w:rFonts w:eastAsia="Times New Roman" w:cs="Times New Roman"/>
          <w:szCs w:val="24"/>
        </w:rPr>
        <w:t>ε πέσει τα τσιμέντα στην πλατεία Συντάγματος. Αντ’ αυτού, σήμερα δεν γίνεται απολύτως τίποτα. Υπάρχει η σιωπηρή συναίνεση της Νέας Δημοκρατίας, κατ’ εντολή της Μέρκελ και πάλι. Διότι, αυτό που είπε η Μέρκελ στον Μητσοτάκη στο Ευρωπαϊκό Λαϊκό Κόμμα είναι «κ</w:t>
      </w:r>
      <w:r>
        <w:rPr>
          <w:rFonts w:eastAsia="Times New Roman" w:cs="Times New Roman"/>
          <w:szCs w:val="24"/>
        </w:rPr>
        <w:t>άνε κράτει, τους θέλουμε». Θέλουν την Αριστερή Κυβέρνηση, την Κυβέρνηση ΣΥΡΙΖΑ-ΑΝΕΛ, στα πράγματα διότι είναι η μόνη κυβέρνηση</w:t>
      </w:r>
      <w:r>
        <w:rPr>
          <w:rFonts w:eastAsia="Times New Roman" w:cs="Times New Roman"/>
          <w:szCs w:val="24"/>
        </w:rPr>
        <w:t>,</w:t>
      </w:r>
      <w:r>
        <w:rPr>
          <w:rFonts w:eastAsia="Times New Roman" w:cs="Times New Roman"/>
          <w:szCs w:val="24"/>
        </w:rPr>
        <w:t xml:space="preserve"> που μπορεί να προδίδει τη χώρα τόσο άνετα, χωρίς να υπάρχουν εκτεταμένες λαϊκές αντιδράσεις. </w:t>
      </w:r>
    </w:p>
    <w:p w14:paraId="16641F3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Εξυπηρετείτε ένα σχέδιο αφελληνισμ</w:t>
      </w:r>
      <w:r>
        <w:rPr>
          <w:rFonts w:eastAsia="Times New Roman" w:cs="Times New Roman"/>
          <w:szCs w:val="24"/>
        </w:rPr>
        <w:t>ού της Ελλάδας σε δύο τομείς. Ο πρώτος και κύριος τομέας αφορά την αθρόα είσοδο λαθρομεταναστών στη χώρα. Και για τον τομέα αυτό, βεβαίως, για το έγκλημα αυτό που συντελείται σε βάρος της πατρίδας μας, δεν υπάρχει κα</w:t>
      </w:r>
      <w:r>
        <w:rPr>
          <w:rFonts w:eastAsia="Times New Roman" w:cs="Times New Roman"/>
          <w:szCs w:val="24"/>
        </w:rPr>
        <w:t>μ</w:t>
      </w:r>
      <w:r>
        <w:rPr>
          <w:rFonts w:eastAsia="Times New Roman" w:cs="Times New Roman"/>
          <w:szCs w:val="24"/>
        </w:rPr>
        <w:t xml:space="preserve">μία άλλη αντιπολίτευση πλην της Χρυσής </w:t>
      </w:r>
      <w:r>
        <w:rPr>
          <w:rFonts w:eastAsia="Times New Roman" w:cs="Times New Roman"/>
          <w:szCs w:val="24"/>
        </w:rPr>
        <w:t>Αυγής. Τα μόνα που λένε οι της Αξιωματικής Αντιπολίτευσης είναι ότι δεν τους αρέσουν οι συνθήκες στην Ειδομένη, στις οποίες ζουν λαθρομετανάστες σε βάρος της Ελλάδας.</w:t>
      </w:r>
    </w:p>
    <w:p w14:paraId="16641F3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Το Ελληνικό</w:t>
      </w:r>
      <w:r>
        <w:rPr>
          <w:rFonts w:eastAsia="Times New Roman" w:cs="Times New Roman"/>
          <w:szCs w:val="24"/>
        </w:rPr>
        <w:t>,</w:t>
      </w:r>
      <w:r>
        <w:rPr>
          <w:rFonts w:eastAsia="Times New Roman" w:cs="Times New Roman"/>
          <w:szCs w:val="24"/>
        </w:rPr>
        <w:t xml:space="preserve"> το οποίο θα γινόταν επένδυση και θα έφερνε χρήματα και θα έφερνε χιλιάδες θέ</w:t>
      </w:r>
      <w:r>
        <w:rPr>
          <w:rFonts w:eastAsia="Times New Roman" w:cs="Times New Roman"/>
          <w:szCs w:val="24"/>
        </w:rPr>
        <w:t xml:space="preserve">σεις εργασίας στην Ελλάδα, σήμερα έχει γίνει ένα τεράστιο, ένα τερατώδες,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όπου πακιστανοί βιάζουν ανήλικα παιδάκια. Η τιμή του συγκεκριμένου χώρου έπεσε κατακόρυφα. Και έρχεται μια υπογραφή ενός Υπουργού και ξεπουλάει και τον συγκεκριμένο χώρο, απ</w:t>
      </w:r>
      <w:r>
        <w:rPr>
          <w:rFonts w:eastAsia="Times New Roman" w:cs="Times New Roman"/>
          <w:szCs w:val="24"/>
        </w:rPr>
        <w:t xml:space="preserve">ό τον οποίο το </w:t>
      </w:r>
      <w:r>
        <w:rPr>
          <w:rFonts w:eastAsia="Times New Roman" w:cs="Times New Roman"/>
          <w:szCs w:val="24"/>
        </w:rPr>
        <w:t>δ</w:t>
      </w:r>
      <w:r>
        <w:rPr>
          <w:rFonts w:eastAsia="Times New Roman" w:cs="Times New Roman"/>
          <w:szCs w:val="24"/>
        </w:rPr>
        <w:t xml:space="preserve">ημόσιο θα μπορούσε να εξοικονομήσει εκατομμύρια, το ξεπουλάει χωρίς κανένα απολύτως αντίτιμο για την Ελλάδα. </w:t>
      </w:r>
    </w:p>
    <w:p w14:paraId="16641F34" w14:textId="77777777" w:rsidR="00434732" w:rsidRDefault="00735F25">
      <w:pPr>
        <w:spacing w:after="0" w:line="600" w:lineRule="auto"/>
        <w:ind w:firstLine="720"/>
        <w:jc w:val="both"/>
        <w:rPr>
          <w:rFonts w:eastAsia="Times New Roman"/>
          <w:szCs w:val="24"/>
        </w:rPr>
      </w:pPr>
      <w:r>
        <w:rPr>
          <w:rFonts w:eastAsia="Times New Roman" w:cs="Times New Roman"/>
          <w:szCs w:val="24"/>
        </w:rPr>
        <w:t>Αυτά είναι τα εγκλήματα. Σε πρώτη φάση, διαλύετε τη χώρα μέσω της λαθρομετανάστευσης και σε δεύτερη φάση, αποτελειώνετε τη χώρα μέ</w:t>
      </w:r>
      <w:r>
        <w:rPr>
          <w:rFonts w:eastAsia="Times New Roman" w:cs="Times New Roman"/>
          <w:szCs w:val="24"/>
        </w:rPr>
        <w:t>σω του νέου, επαχθούς, καταστροφικού μνημονίου.</w:t>
      </w:r>
    </w:p>
    <w:p w14:paraId="16641F3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Δεν είναι τυχαίο ότι πλέον δεν λέτε λέξη για το δημόσιο χρέος της χώρας. Επιτελείτε ένα τεράστιο έγκλημα κατά της Ελλάδος. Η Ελλάς θα έπρεπε άμεσα να προχωρήσει σε λογιστικό έλεγχο του δημοσίου χρέους με ειδι</w:t>
      </w:r>
      <w:r>
        <w:rPr>
          <w:rFonts w:eastAsia="Times New Roman" w:cs="Times New Roman"/>
          <w:szCs w:val="24"/>
        </w:rPr>
        <w:t>κές ομάδες ελεγκτών με διεθνή επιτήρηση, για να δούμε επιτέλους –το έχει ξεχάσει αυτό, έχει προδώσει αυτό το δίκαιο ελληνικό αίτημα η Κυβέρνησή σας- τι είναι αυτά</w:t>
      </w:r>
      <w:r>
        <w:rPr>
          <w:rFonts w:eastAsia="Times New Roman" w:cs="Times New Roman"/>
          <w:szCs w:val="24"/>
        </w:rPr>
        <w:t>,</w:t>
      </w:r>
      <w:r>
        <w:rPr>
          <w:rFonts w:eastAsia="Times New Roman" w:cs="Times New Roman"/>
          <w:szCs w:val="24"/>
        </w:rPr>
        <w:t xml:space="preserve"> που πληρώνουμε και σε </w:t>
      </w:r>
      <w:r>
        <w:rPr>
          <w:rFonts w:eastAsia="Times New Roman" w:cs="Times New Roman"/>
          <w:szCs w:val="24"/>
        </w:rPr>
        <w:lastRenderedPageBreak/>
        <w:t>ποιους. Πρέπει να αρνηθούμε να πληρώσουμε το παράνομο και επαχθές χρέο</w:t>
      </w:r>
      <w:r>
        <w:rPr>
          <w:rFonts w:eastAsia="Times New Roman" w:cs="Times New Roman"/>
          <w:szCs w:val="24"/>
        </w:rPr>
        <w:t>ς, τα δεσμά του οποίου πνίγουν ως αγχόνη τον ελληνικό λαό.</w:t>
      </w:r>
    </w:p>
    <w:p w14:paraId="16641F3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Με το τέταρτο μνημόνιο, λοιπόν, δημιουργείται ένα υπερταμείο, όπως έχω πει επανειλημμένως τις τελευταίες ημέρες, στο οποίο υπερταμείο δεσμεύονται, δημεύονται τα πάντα, όλες οι παραγωγικές δομές της</w:t>
      </w:r>
      <w:r>
        <w:rPr>
          <w:rFonts w:eastAsia="Times New Roman" w:cs="Times New Roman"/>
          <w:szCs w:val="24"/>
        </w:rPr>
        <w:t xml:space="preserve"> Ελλάδος, όλες οι πλουτοπαραγωγικές πηγές της χώρας, όλα τα αεροδρόμια της χώρας, που πρώτη ξεπούλησε η Νέα Δημοκρατία στη γερμανική </w:t>
      </w:r>
      <w:r>
        <w:rPr>
          <w:rFonts w:eastAsia="Times New Roman" w:cs="Times New Roman"/>
          <w:szCs w:val="24"/>
        </w:rPr>
        <w:t>«</w:t>
      </w:r>
      <w:r>
        <w:rPr>
          <w:rFonts w:eastAsia="Times New Roman" w:cs="Times New Roman"/>
          <w:szCs w:val="24"/>
        </w:rPr>
        <w:t>FRAPORT</w:t>
      </w:r>
      <w:r>
        <w:rPr>
          <w:rFonts w:eastAsia="Times New Roman" w:cs="Times New Roman"/>
          <w:szCs w:val="24"/>
        </w:rPr>
        <w:t>»</w:t>
      </w:r>
      <w:r>
        <w:rPr>
          <w:rFonts w:eastAsia="Times New Roman" w:cs="Times New Roman"/>
          <w:szCs w:val="24"/>
        </w:rPr>
        <w:t xml:space="preserve"> και έρχεται σήμερα ο ΣΥΡΙΖΑ και με μία υπογραφή ολοκληρώνει αυτό το ξεπούλημα.</w:t>
      </w:r>
    </w:p>
    <w:p w14:paraId="16641F3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Στο συγκεκριμένο υπερταμείο</w:t>
      </w:r>
      <w:r>
        <w:rPr>
          <w:rFonts w:eastAsia="Times New Roman" w:cs="Times New Roman"/>
          <w:szCs w:val="24"/>
        </w:rPr>
        <w:t>,</w:t>
      </w:r>
      <w:r>
        <w:rPr>
          <w:rFonts w:eastAsia="Times New Roman" w:cs="Times New Roman"/>
          <w:szCs w:val="24"/>
        </w:rPr>
        <w:t xml:space="preserve"> μάλιστα, επειδή προκλητικά ακούσαμε κάποιους εκπροσώπους της Νέας Δημοκρατίας να μιλάνε για ασυλίες -εσείς πρώτοι καθιερώσατε την ασυλία, μέσω νομοθετημάτων, όταν δώσατε ασυλία σε τραπεζίτες για τα θαλασσοδάνεια</w:t>
      </w:r>
      <w:r>
        <w:rPr>
          <w:rFonts w:eastAsia="Times New Roman" w:cs="Times New Roman"/>
          <w:szCs w:val="24"/>
        </w:rPr>
        <w:t>,</w:t>
      </w:r>
      <w:r>
        <w:rPr>
          <w:rFonts w:eastAsia="Times New Roman" w:cs="Times New Roman"/>
          <w:szCs w:val="24"/>
        </w:rPr>
        <w:t xml:space="preserve"> που δίνανε στα κόμματα- τι κάνει ο ΣΥΡΙΖΑ;</w:t>
      </w:r>
      <w:r>
        <w:rPr>
          <w:rFonts w:eastAsia="Times New Roman" w:cs="Times New Roman"/>
          <w:szCs w:val="24"/>
        </w:rPr>
        <w:t xml:space="preserve"> Προχωράει ένα βήμα παραπάνω αυτό το έγκλημα. Γιατί είναι έγκλημα, είναι ποινικό αδίκημα, είναι υπόθαλψη εγκληματία. </w:t>
      </w:r>
    </w:p>
    <w:p w14:paraId="16641F3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Τι λέει, λοιπόν, το άρθρο 193 πα</w:t>
      </w:r>
      <w:r>
        <w:rPr>
          <w:rFonts w:eastAsia="Times New Roman" w:cs="Times New Roman"/>
          <w:szCs w:val="24"/>
        </w:rPr>
        <w:t>ράγραφος</w:t>
      </w:r>
      <w:r>
        <w:rPr>
          <w:rFonts w:eastAsia="Times New Roman" w:cs="Times New Roman"/>
          <w:szCs w:val="24"/>
        </w:rPr>
        <w:t xml:space="preserve"> 7 του συγκεκριμένου αντεθνικού νομοθετήματος. Λέει ότι τα μέλη του διοικητικού συμβουλίου του νέο</w:t>
      </w:r>
      <w:r>
        <w:rPr>
          <w:rFonts w:eastAsia="Times New Roman" w:cs="Times New Roman"/>
          <w:szCs w:val="24"/>
        </w:rPr>
        <w:t>υ υπερταμείου –μιλάμε για ξένα κέντρα εξουσίας-, αυτά τα μέλη που κάποιοι από το ΣΥΡΙΖΑ προηγουμένως λέγανε ότι θα είναι Έλληνες, θα διορίζονται: Ο Πρόεδρος και το ένα βασικό μέλος από την Κομισιόν. Τα υπόλοιπα τρία βασικά μέλη δεν θα μπορούν να διορισθούν</w:t>
      </w:r>
      <w:r>
        <w:rPr>
          <w:rFonts w:eastAsia="Times New Roman" w:cs="Times New Roman"/>
          <w:szCs w:val="24"/>
        </w:rPr>
        <w:t>, αν δεν έχουν και πάλι την υπογραφή της Κομισιόν και των ξένων τοκογλύφων.</w:t>
      </w:r>
    </w:p>
    <w:p w14:paraId="16641F3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Αυτά έλεγε προηγουμένως, αυτές τις ψευδολογίες, μια Βουλευτής του ΣΥΡΙΖΑ, η οποία μας μπέρδεψε γιατί ήταν τρεις φορές υποψήφια με το ΠΑΣΟΚ και τσακωνόταν με τους Νεοδημοκράτες, </w:t>
      </w:r>
      <w:r>
        <w:rPr>
          <w:rFonts w:eastAsia="Times New Roman"/>
          <w:szCs w:val="24"/>
        </w:rPr>
        <w:t xml:space="preserve">οι </w:t>
      </w:r>
      <w:r>
        <w:rPr>
          <w:rFonts w:eastAsia="Times New Roman"/>
          <w:szCs w:val="24"/>
        </w:rPr>
        <w:t>οποίοι</w:t>
      </w:r>
      <w:r>
        <w:rPr>
          <w:rFonts w:eastAsia="Times New Roman" w:cs="Times New Roman"/>
          <w:szCs w:val="24"/>
        </w:rPr>
        <w:t xml:space="preserve"> έκαναν συγκυβέρνηση με το ΠΑΣΟΚ, και η ίδια είναι τώρα στο ΣΥΡΙΖΑ, ενώ ήταν ειδική συνεργάτης του Άκη Τσοχατζόπουλου. </w:t>
      </w:r>
    </w:p>
    <w:p w14:paraId="16641F3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Βλέπετε, λοιπόν, ότι το αντεθνικό σύστημα από το ’74 μέχρι σήμερα στην Ελλάδα έχει συνέχεια. Τα ίδια πρόσωπα εναλλάσσονται στα ίδι</w:t>
      </w:r>
      <w:r>
        <w:rPr>
          <w:rFonts w:eastAsia="Times New Roman" w:cs="Times New Roman"/>
          <w:szCs w:val="24"/>
        </w:rPr>
        <w:t xml:space="preserve">α και στα ίδια κόμματα εξουσίας με έναν κοινό τόπο και έναν κοινό στόχο, την καταστροφή της Ελλάδος. </w:t>
      </w:r>
    </w:p>
    <w:p w14:paraId="16641F3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Πάμε να δούμε, λοιπόν, τι ψηφίζει η παρούσα αριστερή Κυβέρνηση για τους επικυρίαρχους της πατρίδας μας. Ψηφίζει απόλυτη ασυλία για όποιο έγκλημα και να κά</w:t>
      </w:r>
      <w:r>
        <w:rPr>
          <w:rFonts w:eastAsia="Times New Roman" w:cs="Times New Roman"/>
          <w:szCs w:val="24"/>
        </w:rPr>
        <w:t>νουν σε βάρος του ελληνικού λαού. Άρθρο 193 παρ</w:t>
      </w:r>
      <w:r>
        <w:rPr>
          <w:rFonts w:eastAsia="Times New Roman" w:cs="Times New Roman"/>
          <w:szCs w:val="24"/>
        </w:rPr>
        <w:t>άγραφος</w:t>
      </w:r>
      <w:r>
        <w:rPr>
          <w:rFonts w:eastAsia="Times New Roman" w:cs="Times New Roman"/>
          <w:szCs w:val="24"/>
        </w:rPr>
        <w:t xml:space="preserve"> 7: Τα μέλη του διοικητικού συμβουλίου του υπερταμείου δεν έχουν αστική ευθύνη έναντι τρίτων για πράξεις ή παραλείψεις κατά την άσκηση των καθηκόντων τους. </w:t>
      </w:r>
    </w:p>
    <w:p w14:paraId="16641F3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Εδώ να κάνω και μια αποκάλυψη. Το κόμμα ΑΝΕΛ</w:t>
      </w:r>
      <w:r>
        <w:rPr>
          <w:rFonts w:eastAsia="Times New Roman" w:cs="Times New Roman"/>
          <w:szCs w:val="24"/>
        </w:rPr>
        <w:t>,</w:t>
      </w:r>
      <w:r>
        <w:rPr>
          <w:rFonts w:eastAsia="Times New Roman" w:cs="Times New Roman"/>
          <w:szCs w:val="24"/>
        </w:rPr>
        <w:t xml:space="preserve"> που συμμετέχει στη συγκυβέρνηση έχει καταθέσει μια </w:t>
      </w:r>
      <w:r>
        <w:rPr>
          <w:rFonts w:eastAsia="Times New Roman" w:cs="Times New Roman"/>
          <w:bCs/>
          <w:szCs w:val="24"/>
        </w:rPr>
        <w:t>τροπολογία</w:t>
      </w:r>
      <w:r>
        <w:rPr>
          <w:rFonts w:eastAsia="Times New Roman" w:cs="Times New Roman"/>
          <w:szCs w:val="24"/>
        </w:rPr>
        <w:t xml:space="preserve">, την υπ’ αριθμόν 4/44. Σας προειδοποιώ εδώ ότι αν γίνει δεκτή αυτή τη </w:t>
      </w:r>
      <w:r>
        <w:rPr>
          <w:rFonts w:eastAsia="Times New Roman" w:cs="Times New Roman"/>
          <w:bCs/>
          <w:szCs w:val="24"/>
        </w:rPr>
        <w:t>τροπολογία,</w:t>
      </w:r>
      <w:r>
        <w:rPr>
          <w:rFonts w:eastAsia="Times New Roman" w:cs="Times New Roman"/>
          <w:szCs w:val="24"/>
        </w:rPr>
        <w:t xml:space="preserve"> είναι αίτιο πολέμου, διότι είναι «καρμπόν» η </w:t>
      </w:r>
      <w:r>
        <w:rPr>
          <w:rFonts w:eastAsia="Times New Roman" w:cs="Times New Roman"/>
          <w:bCs/>
          <w:szCs w:val="24"/>
        </w:rPr>
        <w:t>τροπολογία</w:t>
      </w:r>
      <w:r>
        <w:rPr>
          <w:rFonts w:eastAsia="Times New Roman" w:cs="Times New Roman"/>
          <w:bCs/>
          <w:szCs w:val="24"/>
        </w:rPr>
        <w:t>,</w:t>
      </w:r>
      <w:r>
        <w:rPr>
          <w:rFonts w:eastAsia="Times New Roman" w:cs="Times New Roman"/>
          <w:szCs w:val="24"/>
        </w:rPr>
        <w:t xml:space="preserve"> που είχε περάσει η Νέα Δημοκρατία για να απαλλάσσει απ</w:t>
      </w:r>
      <w:r>
        <w:rPr>
          <w:rFonts w:eastAsia="Times New Roman" w:cs="Times New Roman"/>
          <w:szCs w:val="24"/>
        </w:rPr>
        <w:t xml:space="preserve">ό ποινικές ευθύνες τους τραπεζίτες. Και ζητούν, λοιπόν, οι ΑΝΕΛ, ο κυβερνητικός εταίρος του ΣΥΡΙΖΑ, την ίδια ασυλία για τους τραπεζίτες. </w:t>
      </w:r>
    </w:p>
    <w:p w14:paraId="16641F3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bCs/>
          <w:szCs w:val="24"/>
        </w:rPr>
        <w:t>τροπολογία</w:t>
      </w:r>
      <w:r>
        <w:rPr>
          <w:rFonts w:eastAsia="Times New Roman" w:cs="Times New Roman"/>
          <w:szCs w:val="24"/>
        </w:rPr>
        <w:t xml:space="preserve"> των ΑΝΕΛ λέει: Αποφάσεις</w:t>
      </w:r>
      <w:r>
        <w:rPr>
          <w:rFonts w:eastAsia="Times New Roman" w:cs="Times New Roman"/>
          <w:szCs w:val="24"/>
        </w:rPr>
        <w:t>,</w:t>
      </w:r>
      <w:r>
        <w:rPr>
          <w:rFonts w:eastAsia="Times New Roman" w:cs="Times New Roman"/>
          <w:szCs w:val="24"/>
        </w:rPr>
        <w:t xml:space="preserve"> που ελήφθησαν στο πλαίσιο αναδιαρθρώσεων ή δάνεια</w:t>
      </w:r>
      <w:r>
        <w:rPr>
          <w:rFonts w:eastAsia="Times New Roman" w:cs="Times New Roman"/>
          <w:szCs w:val="24"/>
        </w:rPr>
        <w:t>,</w:t>
      </w:r>
      <w:r>
        <w:rPr>
          <w:rFonts w:eastAsia="Times New Roman" w:cs="Times New Roman"/>
          <w:szCs w:val="24"/>
        </w:rPr>
        <w:t xml:space="preserve"> που χορηγήθηκαν από στελέχη </w:t>
      </w:r>
      <w:r>
        <w:rPr>
          <w:rFonts w:eastAsia="Times New Roman" w:cs="Times New Roman"/>
          <w:szCs w:val="24"/>
        </w:rPr>
        <w:t xml:space="preserve">τραπεζών θεωρούνται νόμιμα, όσον αφορά την αστική και ποινική ευθύνη. Αυτό ζητάνε από τον Τσακαλώτο οι Βουλευτές των ΑΝΕΛ. Είναι η </w:t>
      </w:r>
      <w:r>
        <w:rPr>
          <w:rFonts w:eastAsia="Times New Roman" w:cs="Times New Roman"/>
          <w:bCs/>
          <w:szCs w:val="24"/>
        </w:rPr>
        <w:t>τροπολογία</w:t>
      </w:r>
      <w:r>
        <w:rPr>
          <w:rFonts w:eastAsia="Times New Roman" w:cs="Times New Roman"/>
          <w:szCs w:val="24"/>
        </w:rPr>
        <w:t xml:space="preserve"> 4/44. </w:t>
      </w:r>
    </w:p>
    <w:p w14:paraId="16641F3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Αν γίνει αυτό το αίσχος δεκτό, θα είναι αίτιο πολέμου. Μην διαμαρτύρεστε μετά γιατί η Χρυσή Αυγή κάνει μπάχ</w:t>
      </w:r>
      <w:r>
        <w:rPr>
          <w:rFonts w:eastAsia="Times New Roman" w:cs="Times New Roman"/>
          <w:szCs w:val="24"/>
        </w:rPr>
        <w:t>αλο τη Βουλή. Έχουμε κάνει επανειλημμένως σε αυτή την Αίθουσα και έχουμε δημιουργήσει τέτοιες καταστάσεις, διότι γίνονται εγκλήματα σε βάρος της Ελλάδος, εγκλήματα</w:t>
      </w:r>
      <w:r>
        <w:rPr>
          <w:rFonts w:eastAsia="Times New Roman" w:cs="Times New Roman"/>
          <w:szCs w:val="24"/>
        </w:rPr>
        <w:t>,</w:t>
      </w:r>
      <w:r>
        <w:rPr>
          <w:rFonts w:eastAsia="Times New Roman" w:cs="Times New Roman"/>
          <w:szCs w:val="24"/>
        </w:rPr>
        <w:t xml:space="preserve"> που δεν πρόκειται να ανεχθούμε. </w:t>
      </w:r>
    </w:p>
    <w:p w14:paraId="16641F3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Ο Φύσσας;</w:t>
      </w:r>
    </w:p>
    <w:p w14:paraId="16641F4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Έχο</w:t>
      </w:r>
      <w:r>
        <w:rPr>
          <w:rFonts w:eastAsia="Times New Roman" w:cs="Times New Roman"/>
          <w:szCs w:val="24"/>
        </w:rPr>
        <w:t xml:space="preserve">υμε και άλλη πρόκληση, σ' ό,τι αφορά την Ανεξάρτητη Αρχή Δημοσίων Εσόδων. Γνωρίζει κανείς πόσο θα αμείβονται τα μέλη του διοικητικού συμβουλίου αυτής της </w:t>
      </w:r>
      <w:r>
        <w:rPr>
          <w:rFonts w:eastAsia="Times New Roman" w:cs="Times New Roman"/>
          <w:szCs w:val="24"/>
        </w:rPr>
        <w:t>α</w:t>
      </w:r>
      <w:r>
        <w:rPr>
          <w:rFonts w:eastAsia="Times New Roman" w:cs="Times New Roman"/>
          <w:szCs w:val="24"/>
        </w:rPr>
        <w:t xml:space="preserve">νεξάρτητης </w:t>
      </w:r>
      <w:r>
        <w:rPr>
          <w:rFonts w:eastAsia="Times New Roman" w:cs="Times New Roman"/>
          <w:szCs w:val="24"/>
        </w:rPr>
        <w:t>α</w:t>
      </w:r>
      <w:r>
        <w:rPr>
          <w:rFonts w:eastAsia="Times New Roman" w:cs="Times New Roman"/>
          <w:szCs w:val="24"/>
        </w:rPr>
        <w:t>ρχής για κάθε μία συνεδρίαση</w:t>
      </w:r>
      <w:r>
        <w:rPr>
          <w:rFonts w:eastAsia="Times New Roman" w:cs="Times New Roman"/>
          <w:szCs w:val="24"/>
        </w:rPr>
        <w:t>,</w:t>
      </w:r>
      <w:r>
        <w:rPr>
          <w:rFonts w:eastAsia="Times New Roman" w:cs="Times New Roman"/>
          <w:szCs w:val="24"/>
        </w:rPr>
        <w:t xml:space="preserve"> που θα πίνουν τον καφέ τους και θα ληστεύουν κυριολεκτικά τ</w:t>
      </w:r>
      <w:r>
        <w:rPr>
          <w:rFonts w:eastAsia="Times New Roman" w:cs="Times New Roman"/>
          <w:szCs w:val="24"/>
        </w:rPr>
        <w:t xml:space="preserve">ον ελληνικό λαό και θα του πίνουν το αίμα; Αυτός ο νόμος προβλέπει 300 ευρώ για κάθε συνεδρίαση του διοικητικού συμβουλίου της Ανεξάρτητης Αρχής Δημοσίων Εσόδων. </w:t>
      </w:r>
    </w:p>
    <w:p w14:paraId="16641F4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Αυτά είναι εγκλήματα τα οποία έχουν μείνει στην αφάνεια. Η Χρυσή Αυγή τα αποκαλύπτει. Κλείνω,</w:t>
      </w:r>
      <w:r>
        <w:rPr>
          <w:rFonts w:eastAsia="Times New Roman" w:cs="Times New Roman"/>
          <w:szCs w:val="24"/>
        </w:rPr>
        <w:t xml:space="preserve"> λέγοντας ότι η Χρυσή Αυγή είναι ένα κίνημα με πρόταση και με σχέδιο για έξοδο της Ελλάδος από αυτή την κρίση, που όλοι εσείς ενωμένοι δημιουργήσατε.</w:t>
      </w:r>
    </w:p>
    <w:p w14:paraId="16641F4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6641F43" w14:textId="77777777" w:rsidR="00434732" w:rsidRDefault="00735F25">
      <w:pPr>
        <w:spacing w:after="0" w:line="600" w:lineRule="auto"/>
        <w:ind w:firstLine="720"/>
        <w:jc w:val="both"/>
        <w:rPr>
          <w:rFonts w:eastAsia="Times New Roman" w:cs="Times New Roman"/>
          <w:bCs/>
          <w:szCs w:val="24"/>
        </w:rPr>
      </w:pPr>
      <w:r>
        <w:rPr>
          <w:rFonts w:eastAsia="Times New Roman" w:cs="Times New Roman"/>
          <w:szCs w:val="24"/>
        </w:rPr>
        <w:t xml:space="preserve">Καταθέσαμε δύο </w:t>
      </w:r>
      <w:r>
        <w:rPr>
          <w:rFonts w:eastAsia="Times New Roman" w:cs="Times New Roman"/>
          <w:bCs/>
          <w:szCs w:val="24"/>
        </w:rPr>
        <w:t>τροπολο</w:t>
      </w:r>
      <w:r>
        <w:rPr>
          <w:rFonts w:eastAsia="Times New Roman" w:cs="Times New Roman"/>
          <w:bCs/>
          <w:szCs w:val="24"/>
        </w:rPr>
        <w:t xml:space="preserve">γίες και απαιτούμε να γίνουν δεκτές. Η πρώτη αφορά τη διάσωση του ΕΚΑΣ, τη διάσωση χιλιάδων συμπολιτών </w:t>
      </w:r>
      <w:r>
        <w:rPr>
          <w:rFonts w:eastAsia="Times New Roman" w:cs="Times New Roman"/>
          <w:bCs/>
          <w:szCs w:val="24"/>
        </w:rPr>
        <w:t>μας,</w:t>
      </w:r>
      <w:r>
        <w:rPr>
          <w:rFonts w:eastAsia="Times New Roman" w:cs="Times New Roman"/>
          <w:bCs/>
          <w:szCs w:val="24"/>
        </w:rPr>
        <w:t xml:space="preserve"> που τους έχετε οδηγήσει στην εξαθλίωση. Η δεύτερη αφορά τη φορολόγηση των Βουλευτών από το πρώτο ευρώ, διότι, όπως αποδείξαμε με εμπεριστατωμένα στο</w:t>
      </w:r>
      <w:r>
        <w:rPr>
          <w:rFonts w:eastAsia="Times New Roman" w:cs="Times New Roman"/>
          <w:bCs/>
          <w:szCs w:val="24"/>
        </w:rPr>
        <w:t>ιχεία, ο αγρότης, ο επιχειρηματίας, ο ελεύθερος επαγγελματίας πληρώνει φόρο  423% περισσότερο από ό,τι πληρώνει ένας Βουλευτής., και αυτό είναι ένα αίσχος. Αυτό το αίσχος το προωθεί μια αριστερή Κυβέρνηση.</w:t>
      </w:r>
    </w:p>
    <w:p w14:paraId="16641F4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Ομοίως, η Χρυσή Αυγή έχει καταθέσει προτάσεις νόμο</w:t>
      </w:r>
      <w:r>
        <w:rPr>
          <w:rFonts w:eastAsia="Times New Roman" w:cs="Times New Roman"/>
          <w:szCs w:val="24"/>
        </w:rPr>
        <w:t xml:space="preserve">υ για ανακήρυξη της ελληνικής αποκλειστικής οικονομικής ζώνης και εκμετάλλευση του ελληνικού ορυκτού πλούτου, τον οποίο σήμερα δεσμεύετε με το υπερταμείο αποκρατικοποιήσεων και διεθνούς ελέγχου της εθνικής μας περιουσίας. </w:t>
      </w:r>
    </w:p>
    <w:p w14:paraId="16641F4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w:t>
      </w:r>
      <w:r>
        <w:rPr>
          <w:rFonts w:eastAsia="Times New Roman" w:cs="Times New Roman"/>
          <w:szCs w:val="24"/>
        </w:rPr>
        <w:t>ε συνάδελφε, ολοκληρώστε, παρακαλώ.</w:t>
      </w:r>
    </w:p>
    <w:p w14:paraId="16641F4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Κλείνω με αυτό. Έχουμε κάνει προτάσεις νόμου, για να καταργηθεί η χρηματοδότηση των κομμάτων και να αποδοθούν τα χρήματα αυτά, τα εκατομμύρια αυτά ανά χρόνο που σπαταλούνται στα κόμματα, στους νέους Έλλ</w:t>
      </w:r>
      <w:r>
        <w:rPr>
          <w:rFonts w:eastAsia="Times New Roman" w:cs="Times New Roman"/>
          <w:szCs w:val="24"/>
        </w:rPr>
        <w:t>ηνες που γεννιούνται, στη νέα γενιά των Ελλήνων. Γιατί ο μείζων κίνδυνος αυτήν τη στιγμή για την πατρίδα μας δεν είναι η οικονομική άλωση από τους ξένους τοκογλύφους. Είναι ότι δεν θα υπάρχουν Έλληνες σε λίγες γενιές. Και εμείς θέλουμε να χτυπήσουμε στη ρί</w:t>
      </w:r>
      <w:r>
        <w:rPr>
          <w:rFonts w:eastAsia="Times New Roman" w:cs="Times New Roman"/>
          <w:szCs w:val="24"/>
        </w:rPr>
        <w:t>ζα του αυτό τον κίνδυνο. Μόνο η Χρυσή Αυγή μπορεί να διασφαλίσει το μέλλον αυτής της πατρίδας.</w:t>
      </w:r>
    </w:p>
    <w:p w14:paraId="16641F47"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6641F4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Τον λόγο έχει ο Βουλευτής της Νέας Δημοκρατίας, κ. Γιαννάκης. Μετά θα μιλήσει ο Υπουργός κ. Χουλιαράκης και ο Πρόεδρος της Αξιωματικής Αντιπολίτευσης.</w:t>
      </w:r>
    </w:p>
    <w:p w14:paraId="16641F4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ΣΤΕΡΓΙΟΣ ΓΙΑΝΝΑΚΗΣ:</w:t>
      </w:r>
      <w:r>
        <w:rPr>
          <w:rFonts w:eastAsia="Times New Roman" w:cs="Times New Roman"/>
          <w:szCs w:val="24"/>
        </w:rPr>
        <w:t xml:space="preserve"> Κύριε Πρόεδρε, το 40% των νομοθετημάτων</w:t>
      </w:r>
      <w:r>
        <w:rPr>
          <w:rFonts w:eastAsia="Times New Roman" w:cs="Times New Roman"/>
          <w:szCs w:val="24"/>
        </w:rPr>
        <w:t>,</w:t>
      </w:r>
      <w:r>
        <w:rPr>
          <w:rFonts w:eastAsia="Times New Roman" w:cs="Times New Roman"/>
          <w:szCs w:val="24"/>
        </w:rPr>
        <w:t xml:space="preserve"> που έφερε η Κυβέρνηση ΣΥΡΙΖΑ-ΑΝΕΛ το 2015 ή</w:t>
      </w:r>
      <w:r>
        <w:rPr>
          <w:rFonts w:eastAsia="Times New Roman" w:cs="Times New Roman"/>
          <w:szCs w:val="24"/>
        </w:rPr>
        <w:t xml:space="preserve">ταν με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Όλα τα νομοσχέδια ψηφίζονται με συνοπτικές διαδικασίες. </w:t>
      </w:r>
    </w:p>
    <w:p w14:paraId="16641F4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Τα δύο σοβαρότερα νομοθετήματα για φέτος, η διάλυση της κοινωνικής ασφάλισης και η φορομπηχτική πολιτική σας, που ψηφίστηκε και αυτή Σαββατοκύριακο, αλλά και </w:t>
      </w:r>
      <w:r>
        <w:rPr>
          <w:rFonts w:eastAsia="Times New Roman" w:cs="Times New Roman"/>
          <w:szCs w:val="24"/>
        </w:rPr>
        <w:t xml:space="preserve">το σημερινό νομοσχέδιο έρχονται με τη διαδικασία του κατεπείγοντος. </w:t>
      </w:r>
    </w:p>
    <w:p w14:paraId="16641F4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Υιοθετείτε στο πολλαπλάσιο πρακτικές, που όταν εφαρμόστηκαν στο παρελθόν τις καταγγείλατε, σαν κοινοβουλευτικά πραξικοπήματα. Χρειάζεται εμείς</w:t>
      </w:r>
      <w:r>
        <w:rPr>
          <w:rFonts w:eastAsia="Times New Roman" w:cs="Times New Roman"/>
          <w:szCs w:val="24"/>
        </w:rPr>
        <w:t>,</w:t>
      </w:r>
      <w:r>
        <w:rPr>
          <w:rFonts w:eastAsia="Times New Roman" w:cs="Times New Roman"/>
          <w:szCs w:val="24"/>
        </w:rPr>
        <w:t xml:space="preserve"> σήμερα</w:t>
      </w:r>
      <w:r>
        <w:rPr>
          <w:rFonts w:eastAsia="Times New Roman" w:cs="Times New Roman"/>
          <w:szCs w:val="24"/>
        </w:rPr>
        <w:t>,</w:t>
      </w:r>
      <w:r>
        <w:rPr>
          <w:rFonts w:eastAsia="Times New Roman" w:cs="Times New Roman"/>
          <w:szCs w:val="24"/>
        </w:rPr>
        <w:t xml:space="preserve"> να σας επιστρέψουμε τον χαρακτηρισμ</w:t>
      </w:r>
      <w:r>
        <w:rPr>
          <w:rFonts w:eastAsia="Times New Roman" w:cs="Times New Roman"/>
          <w:szCs w:val="24"/>
        </w:rPr>
        <w:t>ό. Δεν έχουμε κα</w:t>
      </w:r>
      <w:r>
        <w:rPr>
          <w:rFonts w:eastAsia="Times New Roman" w:cs="Times New Roman"/>
          <w:szCs w:val="24"/>
        </w:rPr>
        <w:t>μ</w:t>
      </w:r>
      <w:r>
        <w:rPr>
          <w:rFonts w:eastAsia="Times New Roman" w:cs="Times New Roman"/>
          <w:szCs w:val="24"/>
        </w:rPr>
        <w:t>μία αμφιβολία ότι και οι εκατόν πενήντα τρεις Βουλευτές, χωρίς δεύτερη σκέψη, μετά από λίγο θα ξαναπούν «ναι» σε όλα. Το έχετε εξ</w:t>
      </w:r>
      <w:r>
        <w:rPr>
          <w:rFonts w:eastAsia="Times New Roman" w:cs="Times New Roman"/>
          <w:szCs w:val="24"/>
        </w:rPr>
        <w:t xml:space="preserve"> </w:t>
      </w:r>
      <w:r>
        <w:rPr>
          <w:rFonts w:eastAsia="Times New Roman" w:cs="Times New Roman"/>
          <w:szCs w:val="24"/>
        </w:rPr>
        <w:t xml:space="preserve">άλλου δηλώσει ότι θα τα ψηφίσετε όλα. Το κακό, όμως, </w:t>
      </w:r>
      <w:r>
        <w:rPr>
          <w:rFonts w:eastAsia="Times New Roman" w:cs="Times New Roman"/>
          <w:szCs w:val="24"/>
        </w:rPr>
        <w:lastRenderedPageBreak/>
        <w:t xml:space="preserve">είναι ότι αυτό το γνωρίζουν και οι δανειστές και ζητούν </w:t>
      </w:r>
      <w:r>
        <w:rPr>
          <w:rFonts w:eastAsia="Times New Roman" w:cs="Times New Roman"/>
          <w:szCs w:val="24"/>
        </w:rPr>
        <w:t xml:space="preserve">όλο και περισσότερα, αφού ξέρουν ότι θα τα περάσετε. </w:t>
      </w:r>
    </w:p>
    <w:p w14:paraId="16641F4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ψήφιση αυτού, όμως, του νομοσχεδίου, αγαπητοί συνάδελφοι, θα αποτελεί μαύρη σελίδα για την κοινωνία μας και το έθνος μας. Διότι, δεν είναι μόνο το γεγονός ότι το μνημόνιο πλέον γίνεται μόνιμο με το πε</w:t>
      </w:r>
      <w:r>
        <w:rPr>
          <w:rFonts w:eastAsia="Times New Roman" w:cs="Times New Roman"/>
          <w:szCs w:val="24"/>
        </w:rPr>
        <w:t>ρίφημο κόφτη. Δεν είναι μόνο το γεγονός ότι η λιτότητα σε μια στραγγαλισμένη, αποστεωμένη και ασθ</w:t>
      </w:r>
      <w:r>
        <w:rPr>
          <w:rFonts w:eastAsia="Times New Roman" w:cs="Times New Roman"/>
          <w:szCs w:val="24"/>
        </w:rPr>
        <w:t>μαίνου</w:t>
      </w:r>
      <w:r>
        <w:rPr>
          <w:rFonts w:eastAsia="Times New Roman" w:cs="Times New Roman"/>
          <w:szCs w:val="24"/>
        </w:rPr>
        <w:t>σα κοινωνία γίνεται διαρκής και μόνιμη. Δεν είναι μόνο οι φόροι</w:t>
      </w:r>
      <w:r>
        <w:rPr>
          <w:rFonts w:eastAsia="Times New Roman" w:cs="Times New Roman"/>
          <w:szCs w:val="24"/>
        </w:rPr>
        <w:t>,</w:t>
      </w:r>
      <w:r>
        <w:rPr>
          <w:rFonts w:eastAsia="Times New Roman" w:cs="Times New Roman"/>
          <w:szCs w:val="24"/>
        </w:rPr>
        <w:t xml:space="preserve"> που πέφτουν σε πλάτες δικαίων και αδίκων, για να καλυφθεί ο δημοσιονομικός εκτροχιασμός.</w:t>
      </w:r>
      <w:r>
        <w:rPr>
          <w:rFonts w:eastAsia="Times New Roman" w:cs="Times New Roman"/>
          <w:szCs w:val="24"/>
        </w:rPr>
        <w:t xml:space="preserve"> Είναι κυρίως το γεγονός ότι δημιουργούνται ζητήματα, που άπτονται της εθνικής μας κυριαρχίας, της εθνικής μας ανεξαρτησίας, αλλά και της ίδιας της λειτουργίας της δημοκρατίας στη χώρα μας. </w:t>
      </w:r>
    </w:p>
    <w:p w14:paraId="16641F4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Και εξηγούμαι: Με το υπό ίδρυση υπερταμείο, την «Ελληνική Εταιρία</w:t>
      </w:r>
      <w:r>
        <w:rPr>
          <w:rFonts w:eastAsia="Times New Roman" w:cs="Times New Roman"/>
          <w:szCs w:val="24"/>
        </w:rPr>
        <w:t xml:space="preserve"> Συμμετοχών και Περιουσίας Α.Ε.», όπως επισήμως θα ονομάζεται, παραδίδετε ολόκληρη δημόσια περιουσία για ενενήντα εννέα χρόνια στους δανειστές, δηλαδή</w:t>
      </w:r>
      <w:r>
        <w:rPr>
          <w:rFonts w:eastAsia="Times New Roman" w:cs="Times New Roman"/>
          <w:szCs w:val="24"/>
        </w:rPr>
        <w:t>,</w:t>
      </w:r>
      <w:r>
        <w:rPr>
          <w:rFonts w:eastAsia="Times New Roman" w:cs="Times New Roman"/>
          <w:szCs w:val="24"/>
        </w:rPr>
        <w:t xml:space="preserve"> για έναν αιώνα. Και ερωτώ: Ολόκληρη την εθνική μας περιουσία; Ακόμη και </w:t>
      </w:r>
      <w:r>
        <w:rPr>
          <w:rFonts w:eastAsia="Times New Roman" w:cs="Times New Roman"/>
          <w:szCs w:val="24"/>
        </w:rPr>
        <w:lastRenderedPageBreak/>
        <w:t>το σύνολο των ακινήτων του Υπουρ</w:t>
      </w:r>
      <w:r>
        <w:rPr>
          <w:rFonts w:eastAsia="Times New Roman" w:cs="Times New Roman"/>
          <w:szCs w:val="24"/>
        </w:rPr>
        <w:t>γείου Εθνικής Άμυνας; Τα στρατόπεδά μας; Ακόμα και αυτό το κτήριο, το κτήριο της Βουλής των Ελλήνων; Και γιατί ενενήντα εννέα χρόνια; Αφού θεωρητικά στα τριάντα τρία χρόνια η Ελλάδα θα είχε αποπληρώσει το χρέος, γιατί εκχωρείτε τη δημόσια περιουσία για ένα</w:t>
      </w:r>
      <w:r>
        <w:rPr>
          <w:rFonts w:eastAsia="Times New Roman" w:cs="Times New Roman"/>
          <w:szCs w:val="24"/>
        </w:rPr>
        <w:t xml:space="preserve">ν αιώνα; </w:t>
      </w:r>
    </w:p>
    <w:p w14:paraId="16641F4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Πώς θα διοικείται, όμως, αυτό το ταμείο; Θα διοικείται από ξένο, </w:t>
      </w:r>
      <w:r>
        <w:rPr>
          <w:rFonts w:eastAsia="Times New Roman" w:cs="Times New Roman"/>
          <w:szCs w:val="24"/>
        </w:rPr>
        <w:t>ε</w:t>
      </w:r>
      <w:r>
        <w:rPr>
          <w:rFonts w:eastAsia="Times New Roman" w:cs="Times New Roman"/>
          <w:szCs w:val="24"/>
        </w:rPr>
        <w:t xml:space="preserve">υρωπαίο </w:t>
      </w:r>
      <w:r>
        <w:rPr>
          <w:rFonts w:eastAsia="Times New Roman" w:cs="Times New Roman"/>
          <w:szCs w:val="24"/>
        </w:rPr>
        <w:t>π</w:t>
      </w:r>
      <w:r>
        <w:rPr>
          <w:rFonts w:eastAsia="Times New Roman" w:cs="Times New Roman"/>
          <w:szCs w:val="24"/>
        </w:rPr>
        <w:t xml:space="preserve">ρόεδρο, με απόλυτο δικαίωμα βέτο και οι αποφάσεις θα λαμβάνονται με πλειοψηφία 4/5 του </w:t>
      </w:r>
      <w:r>
        <w:rPr>
          <w:rFonts w:eastAsia="Times New Roman" w:cs="Times New Roman"/>
          <w:szCs w:val="24"/>
        </w:rPr>
        <w:t>ε</w:t>
      </w:r>
      <w:r>
        <w:rPr>
          <w:rFonts w:eastAsia="Times New Roman" w:cs="Times New Roman"/>
          <w:szCs w:val="24"/>
        </w:rPr>
        <w:t xml:space="preserve">ποπτικού </w:t>
      </w:r>
      <w:r>
        <w:rPr>
          <w:rFonts w:eastAsia="Times New Roman" w:cs="Times New Roman"/>
          <w:szCs w:val="24"/>
        </w:rPr>
        <w:t>σ</w:t>
      </w:r>
      <w:r>
        <w:rPr>
          <w:rFonts w:eastAsia="Times New Roman" w:cs="Times New Roman"/>
          <w:szCs w:val="24"/>
        </w:rPr>
        <w:t xml:space="preserve">υμβουλίου. Πώς θα στελεχώνεται; Τρία από τα πέντε στελέχη θα τα ορίζει ο </w:t>
      </w:r>
      <w:r>
        <w:rPr>
          <w:rFonts w:eastAsia="Times New Roman" w:cs="Times New Roman"/>
          <w:szCs w:val="24"/>
        </w:rPr>
        <w:t xml:space="preserve">Υπουργός Οικονομικών, μετά όμως τη σύμφωνη γνώμη της Ευρωπαϊκής Επιτροπής και του Ευρωπαϊκού </w:t>
      </w:r>
      <w:r>
        <w:rPr>
          <w:rFonts w:eastAsia="Times New Roman" w:cs="Times New Roman"/>
          <w:szCs w:val="24"/>
        </w:rPr>
        <w:t>Μηχα</w:t>
      </w:r>
      <w:r>
        <w:rPr>
          <w:rFonts w:eastAsia="Times New Roman" w:cs="Times New Roman"/>
          <w:szCs w:val="24"/>
        </w:rPr>
        <w:t>νισμού Σταθερότητας και τα ακόμη δύο στελέχη κατευθείαν από τους δανειστές μας. Τι σημαίνει αυτό; Σημαίνει ότι κα</w:t>
      </w:r>
      <w:r>
        <w:rPr>
          <w:rFonts w:eastAsia="Times New Roman" w:cs="Times New Roman"/>
          <w:szCs w:val="24"/>
        </w:rPr>
        <w:t>μ</w:t>
      </w:r>
      <w:r>
        <w:rPr>
          <w:rFonts w:eastAsia="Times New Roman" w:cs="Times New Roman"/>
          <w:szCs w:val="24"/>
        </w:rPr>
        <w:t>μία απόφαση δεν θα λαμβάνεται χωρίς τη σύμφων</w:t>
      </w:r>
      <w:r>
        <w:rPr>
          <w:rFonts w:eastAsia="Times New Roman" w:cs="Times New Roman"/>
          <w:szCs w:val="24"/>
        </w:rPr>
        <w:t xml:space="preserve">η γνώμη των ξένων. Σας θυμίζουν τίποτα οι εκφράσεις «Κουίσλιγκ», «προδότες», «γερμανοτσολιάδες» κ.λπ. που λέγατε; Γιατί εμένα μου θυμίζουν. </w:t>
      </w:r>
    </w:p>
    <w:p w14:paraId="16641F4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 βεβαιότητα ότι η Κυβέρνηση ΣΥΡΙΖΑ-ΑΝΕΛ επιτίθεται στην κοινωνία. Πραγματοποιεί</w:t>
      </w:r>
      <w:r>
        <w:rPr>
          <w:rFonts w:eastAsia="Times New Roman" w:cs="Times New Roman"/>
          <w:szCs w:val="24"/>
        </w:rPr>
        <w:t xml:space="preserve"> την πιο βίαιη επίθεση στην ιστορία του ελληνικού κράτους. Δεν εξασφαλίζει πλέον τίποτα και σε κανέναν. Κανείς Έλληνας και κα</w:t>
      </w:r>
      <w:r>
        <w:rPr>
          <w:rFonts w:eastAsia="Times New Roman" w:cs="Times New Roman"/>
          <w:szCs w:val="24"/>
        </w:rPr>
        <w:t>μ</w:t>
      </w:r>
      <w:r>
        <w:rPr>
          <w:rFonts w:eastAsia="Times New Roman" w:cs="Times New Roman"/>
          <w:szCs w:val="24"/>
        </w:rPr>
        <w:t xml:space="preserve">μία Ελληνίδα δεν ξέρει πια τι θα ξημερώσει. </w:t>
      </w:r>
    </w:p>
    <w:p w14:paraId="16641F5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Να θυμηθούμε τι έχετε κάνει μέσα σε ένα χρόνο; Αυξήσατε δύο φορές τους συντελεστές το</w:t>
      </w:r>
      <w:r>
        <w:rPr>
          <w:rFonts w:eastAsia="Times New Roman" w:cs="Times New Roman"/>
          <w:szCs w:val="24"/>
        </w:rPr>
        <w:t xml:space="preserve">υ ΕΝΦΙΑ. Αυξήσατε τους συντελεστές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ε</w:t>
      </w:r>
      <w:r>
        <w:rPr>
          <w:rFonts w:eastAsia="Times New Roman" w:cs="Times New Roman"/>
          <w:szCs w:val="24"/>
        </w:rPr>
        <w:t xml:space="preserve">ισοδήματος νομικών προσώπων. Αυξήσατε και </w:t>
      </w:r>
      <w:r>
        <w:rPr>
          <w:rFonts w:eastAsia="Times New Roman" w:cs="Times New Roman"/>
          <w:szCs w:val="24"/>
        </w:rPr>
        <w:t>μονι</w:t>
      </w:r>
      <w:r>
        <w:rPr>
          <w:rFonts w:eastAsia="Times New Roman" w:cs="Times New Roman"/>
          <w:szCs w:val="24"/>
        </w:rPr>
        <w:t xml:space="preserve">μοποιήσατε τους συντελεστές της </w:t>
      </w:r>
      <w:r>
        <w:rPr>
          <w:rFonts w:eastAsia="Times New Roman" w:cs="Times New Roman"/>
          <w:szCs w:val="24"/>
        </w:rPr>
        <w:t>ε</w:t>
      </w:r>
      <w:r>
        <w:rPr>
          <w:rFonts w:eastAsia="Times New Roman" w:cs="Times New Roman"/>
          <w:szCs w:val="24"/>
        </w:rPr>
        <w:t xml:space="preserve">ισφοράς </w:t>
      </w:r>
      <w:r>
        <w:rPr>
          <w:rFonts w:eastAsia="Times New Roman" w:cs="Times New Roman"/>
          <w:szCs w:val="24"/>
        </w:rPr>
        <w:t>α</w:t>
      </w:r>
      <w:r>
        <w:rPr>
          <w:rFonts w:eastAsia="Times New Roman" w:cs="Times New Roman"/>
          <w:szCs w:val="24"/>
        </w:rPr>
        <w:t xml:space="preserve">λληλεγγύης. Αυξήσατε τους συντελεστές φόρου ασφαλίστρων και τη φορολόγηση ενοικίων. Καταργήσατε τις εκπτώσεις εφάπαξ πληρωμής </w:t>
      </w:r>
      <w:r>
        <w:rPr>
          <w:rFonts w:eastAsia="Times New Roman" w:cs="Times New Roman"/>
          <w:szCs w:val="24"/>
        </w:rPr>
        <w:t xml:space="preserve">του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ε</w:t>
      </w:r>
      <w:r>
        <w:rPr>
          <w:rFonts w:eastAsia="Times New Roman" w:cs="Times New Roman"/>
          <w:szCs w:val="24"/>
        </w:rPr>
        <w:t xml:space="preserve">ισοδήματος και πολλές απαλλαγές πληρωμής του ΕΝΦΙΑ. Τώρα, αυξάνετε το ΕΝΦΙΑ στα οικόπεδα, στα αγροτεμάχια, στις επιχειρήσεις. Αυξήσατε τις προκαταβολές φόρου παντού. Καταργήσατε την επιστροφή του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κ</w:t>
      </w:r>
      <w:r>
        <w:rPr>
          <w:rFonts w:eastAsia="Times New Roman" w:cs="Times New Roman"/>
          <w:szCs w:val="24"/>
        </w:rPr>
        <w:t xml:space="preserve">ατανάλωσης στο πετρέλαιο για αγροτική χρήση. Αυξήσατε το φόρο εισοδήματος στους αγρότες, αλλά και τις ασφαλιστικές τους εισφορές. Τώρα, αυξάνετε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φ</w:t>
      </w:r>
      <w:r>
        <w:rPr>
          <w:rFonts w:eastAsia="Times New Roman" w:cs="Times New Roman"/>
          <w:szCs w:val="24"/>
        </w:rPr>
        <w:t xml:space="preserve">όρο </w:t>
      </w:r>
      <w:r>
        <w:rPr>
          <w:rFonts w:eastAsia="Times New Roman" w:cs="Times New Roman"/>
          <w:szCs w:val="24"/>
        </w:rPr>
        <w:t>κ</w:t>
      </w:r>
      <w:r>
        <w:rPr>
          <w:rFonts w:eastAsia="Times New Roman" w:cs="Times New Roman"/>
          <w:szCs w:val="24"/>
        </w:rPr>
        <w:t xml:space="preserve">ατανάλωσης στη μπύρα και τον καφέ. </w:t>
      </w:r>
      <w:r>
        <w:rPr>
          <w:rFonts w:eastAsia="Times New Roman" w:cs="Times New Roman"/>
          <w:szCs w:val="24"/>
        </w:rPr>
        <w:lastRenderedPageBreak/>
        <w:t>Αυξάνετε το φόρο στην βενζίνη και το πετρέλαιο θέρμανσης. Ε</w:t>
      </w:r>
      <w:r>
        <w:rPr>
          <w:rFonts w:eastAsia="Times New Roman" w:cs="Times New Roman"/>
          <w:szCs w:val="24"/>
        </w:rPr>
        <w:t xml:space="preserve">πιβάλλετε ειδικό τέλος στην σταθερή τηλεφωνία και στην συνδρομητική τηλεόραση. Επιβάλλετε φόρο στα ηλεκτρονικά τσιγάρα και φόρο διαμονής στα ξενοδοχεία και στα ενοικιαζόμενα δωμάτια. Αυξάνετε το τέλος ταξινόμησης σε αυτοκίνητα και φορτηγά. </w:t>
      </w:r>
      <w:r>
        <w:rPr>
          <w:rFonts w:eastAsia="Times New Roman" w:cs="Times New Roman"/>
          <w:szCs w:val="24"/>
        </w:rPr>
        <w:t>Β</w:t>
      </w:r>
      <w:r>
        <w:rPr>
          <w:rFonts w:eastAsia="Times New Roman" w:cs="Times New Roman"/>
          <w:szCs w:val="24"/>
        </w:rPr>
        <w:t>έβαια, τι να πε</w:t>
      </w:r>
      <w:r>
        <w:rPr>
          <w:rFonts w:eastAsia="Times New Roman" w:cs="Times New Roman"/>
          <w:szCs w:val="24"/>
        </w:rPr>
        <w:t>ι κανείς για το αναδρομικό κόψιμο του ΕΚΑΣ από τους χαμηλοσυνταξιούχους; Και τους διαπομπεύετε κιόλας ως φοροφυγάδες. Είναι ντροπή, είναι όνειδος, κύριοι της Κυβέρνησης. Πάρτε το πίσω.</w:t>
      </w:r>
    </w:p>
    <w:p w14:paraId="16641F5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 λέγοντας ότι υπερψηφίζοντας και τούτο το νομοσ</w:t>
      </w:r>
      <w:r>
        <w:rPr>
          <w:rFonts w:eastAsia="Times New Roman" w:cs="Times New Roman"/>
          <w:szCs w:val="24"/>
        </w:rPr>
        <w:t>χέδιο η χώρα οδηγείται σε μεγαλύτερη κοινωνική απελπισία, βαθύτερη ύφεση και βεβαίως, σε νέα επώδυνα μέτρα σε λίγο, αφού η φοροδοτική ικανότητα του κόσμου έχει ήδη εξαντληθεί και οι στόχοι που βάζετε δεν πρόκειται να επιτευχθούν.</w:t>
      </w:r>
    </w:p>
    <w:p w14:paraId="16641F5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Με μεγαλοστομίες και απροκ</w:t>
      </w:r>
      <w:r>
        <w:rPr>
          <w:rFonts w:eastAsia="Times New Roman" w:cs="Times New Roman"/>
          <w:szCs w:val="24"/>
        </w:rPr>
        <w:t>άλυπτη πολιτική δημαγωγία παρασύρατε ένα μεγάλο ποσοστό της κοινωνίας να σας εμπιστευτεί. Όμως, η σχέση σας με την κοινωνία είναι ένα διαρκές «</w:t>
      </w:r>
      <w:r>
        <w:rPr>
          <w:rFonts w:eastAsia="Times New Roman" w:cs="Times New Roman"/>
          <w:szCs w:val="24"/>
          <w:lang w:val="en-US"/>
        </w:rPr>
        <w:t>bras</w:t>
      </w:r>
      <w:r>
        <w:rPr>
          <w:rFonts w:eastAsia="Times New Roman" w:cs="Times New Roman"/>
          <w:szCs w:val="24"/>
        </w:rPr>
        <w:t xml:space="preserve">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fer</w:t>
      </w:r>
      <w:r>
        <w:rPr>
          <w:rFonts w:eastAsia="Times New Roman" w:cs="Times New Roman"/>
          <w:szCs w:val="24"/>
        </w:rPr>
        <w:t>». Και έτσι θα πορεύεστε από εδώ και πέρα.</w:t>
      </w:r>
    </w:p>
    <w:p w14:paraId="16641F5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6641F54" w14:textId="77777777" w:rsidR="00434732" w:rsidRDefault="00735F25">
      <w:pPr>
        <w:spacing w:after="0" w:line="600" w:lineRule="auto"/>
        <w:ind w:firstLine="720"/>
        <w:jc w:val="center"/>
        <w:rPr>
          <w:rFonts w:eastAsia="Times New Roman"/>
          <w:bCs/>
        </w:rPr>
      </w:pPr>
      <w:r>
        <w:rPr>
          <w:rFonts w:eastAsia="Times New Roman"/>
          <w:bCs/>
        </w:rPr>
        <w:t>(Χειροκροτήματα από την πτέρυγα της Νέα</w:t>
      </w:r>
      <w:r>
        <w:rPr>
          <w:rFonts w:eastAsia="Times New Roman"/>
          <w:bCs/>
        </w:rPr>
        <w:t>ς Δημοκρατίας)</w:t>
      </w:r>
    </w:p>
    <w:p w14:paraId="16641F5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ΠΡΟΕΔΡΟΣ (Νικόλαος Βούτσης): </w:t>
      </w:r>
      <w:r>
        <w:rPr>
          <w:rFonts w:eastAsia="Times New Roman" w:cs="Times New Roman"/>
          <w:szCs w:val="24"/>
        </w:rPr>
        <w:t>Ευχαριστώ πολύ.</w:t>
      </w:r>
    </w:p>
    <w:p w14:paraId="16641F5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Πολύ καλό αυτό το περί «b</w:t>
      </w:r>
      <w:r>
        <w:rPr>
          <w:rFonts w:eastAsia="Times New Roman" w:cs="Times New Roman"/>
          <w:szCs w:val="24"/>
          <w:lang w:val="en-US"/>
        </w:rPr>
        <w:t>ras</w:t>
      </w:r>
      <w:r>
        <w:rPr>
          <w:rFonts w:eastAsia="Times New Roman" w:cs="Times New Roman"/>
          <w:szCs w:val="24"/>
        </w:rPr>
        <w:t xml:space="preserve">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fer</w:t>
      </w:r>
      <w:r>
        <w:rPr>
          <w:rFonts w:eastAsia="Times New Roman" w:cs="Times New Roman"/>
          <w:szCs w:val="24"/>
        </w:rPr>
        <w:t xml:space="preserve">». </w:t>
      </w:r>
    </w:p>
    <w:p w14:paraId="16641F5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 Αναπληρωτής Υπουργός κ. Χουλιαράκης έχει τον λόγο για οχτώ λεπτά.</w:t>
      </w:r>
    </w:p>
    <w:p w14:paraId="16641F5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Κύριε Πρόεδρε της Βουλής, θα ήθ</w:t>
      </w:r>
      <w:r>
        <w:rPr>
          <w:rFonts w:eastAsia="Times New Roman" w:cs="Times New Roman"/>
          <w:szCs w:val="24"/>
        </w:rPr>
        <w:t xml:space="preserve">ελα να καταθέσω στο Σώμα δύο νομοτεχνικές βελτιώσεις. </w:t>
      </w:r>
    </w:p>
    <w:p w14:paraId="16641F5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Μια νομοτεχνική βελτίωση επί του άρθρου 233 για τον Αυτόματο Μηχανισμό Δημοσιονομικής Προσαρμογής του Προϋπολογισμού της Γενικής Κυβέρνησης. Και μια νομοτεχνική διόρθωση</w:t>
      </w:r>
      <w:r>
        <w:rPr>
          <w:rFonts w:eastAsia="Times New Roman" w:cs="Times New Roman"/>
          <w:szCs w:val="24"/>
        </w:rPr>
        <w:t>,</w:t>
      </w:r>
      <w:r>
        <w:rPr>
          <w:rFonts w:eastAsia="Times New Roman" w:cs="Times New Roman"/>
          <w:szCs w:val="24"/>
        </w:rPr>
        <w:t xml:space="preserve"> που αφορά στο άρθρο 236 του σχ</w:t>
      </w:r>
      <w:r>
        <w:rPr>
          <w:rFonts w:eastAsia="Times New Roman" w:cs="Times New Roman"/>
          <w:szCs w:val="24"/>
        </w:rPr>
        <w:t xml:space="preserve">εδίου νόμου για τα Ειδικά Μισθολόγια. </w:t>
      </w:r>
    </w:p>
    <w:p w14:paraId="16641F5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Τα καταθέτω, κύριε Πρόεδρε, και ζητώ να διανεμηθούν στο Σώμα. </w:t>
      </w:r>
    </w:p>
    <w:p w14:paraId="16641F5B" w14:textId="77777777" w:rsidR="00434732" w:rsidRDefault="00735F25">
      <w:pPr>
        <w:spacing w:after="0" w:line="600" w:lineRule="auto"/>
        <w:ind w:firstLine="539"/>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lang w:val="en-US"/>
        </w:rPr>
        <w:t>o</w:t>
      </w:r>
      <w:r>
        <w:rPr>
          <w:rFonts w:eastAsia="Times New Roman" w:cs="Times New Roman"/>
          <w:szCs w:val="24"/>
        </w:rPr>
        <w:t xml:space="preserve"> Αναπληρωτής Υπουργός Οικονομικών κ. Γεώργιος Χουλιαράκης καταθέτει για τα Πρακτικά τις προαναφερθείσες νομοτεχνικές βελτιώσεις και διορ</w:t>
      </w:r>
      <w:r>
        <w:rPr>
          <w:rFonts w:eastAsia="Times New Roman" w:cs="Times New Roman"/>
          <w:szCs w:val="24"/>
        </w:rPr>
        <w:t>θώσεις</w:t>
      </w:r>
      <w:r w:rsidRPr="00FE6E62">
        <w:rPr>
          <w:rFonts w:eastAsia="Times New Roman" w:cs="Times New Roman"/>
          <w:szCs w:val="24"/>
        </w:rPr>
        <w:t>,</w:t>
      </w:r>
      <w:r>
        <w:rPr>
          <w:rFonts w:eastAsia="Times New Roman" w:cs="Times New Roman"/>
          <w:szCs w:val="24"/>
        </w:rPr>
        <w:t xml:space="preserve"> οι οποίες έχουν ως εξής:  </w:t>
      </w:r>
    </w:p>
    <w:p w14:paraId="16641F5C" w14:textId="77777777" w:rsidR="00434732" w:rsidRDefault="00735F25">
      <w:pPr>
        <w:spacing w:after="0" w:line="600" w:lineRule="auto"/>
        <w:ind w:firstLine="539"/>
        <w:jc w:val="center"/>
        <w:rPr>
          <w:rFonts w:eastAsia="Times New Roman" w:cs="Times New Roman"/>
          <w:szCs w:val="24"/>
        </w:rPr>
      </w:pPr>
      <w:r>
        <w:rPr>
          <w:rFonts w:eastAsia="Times New Roman" w:cs="Times New Roman"/>
          <w:szCs w:val="24"/>
        </w:rPr>
        <w:t>ΑΛΛΑΓΗ ΣΕΛΙΔΑΣ</w:t>
      </w:r>
    </w:p>
    <w:p w14:paraId="16641F5D" w14:textId="77777777" w:rsidR="00434732" w:rsidRDefault="00735F25">
      <w:pPr>
        <w:spacing w:after="0" w:line="600" w:lineRule="auto"/>
        <w:ind w:firstLine="539"/>
        <w:jc w:val="both"/>
        <w:rPr>
          <w:rFonts w:eastAsia="Times New Roman" w:cs="Times New Roman"/>
          <w:szCs w:val="24"/>
        </w:rPr>
      </w:pPr>
      <w:r>
        <w:rPr>
          <w:rFonts w:eastAsia="Times New Roman" w:cs="Times New Roman"/>
          <w:szCs w:val="24"/>
        </w:rPr>
        <w:t>(Να μπουν οι σελίδες 325-330)</w:t>
      </w:r>
    </w:p>
    <w:p w14:paraId="16641F5E" w14:textId="77777777" w:rsidR="00434732" w:rsidRDefault="00735F25">
      <w:pPr>
        <w:spacing w:after="0" w:line="600" w:lineRule="auto"/>
        <w:ind w:firstLine="539"/>
        <w:jc w:val="center"/>
        <w:rPr>
          <w:rFonts w:eastAsia="Times New Roman" w:cs="Times New Roman"/>
          <w:szCs w:val="24"/>
        </w:rPr>
      </w:pPr>
      <w:r>
        <w:rPr>
          <w:rFonts w:eastAsia="Times New Roman" w:cs="Times New Roman"/>
          <w:szCs w:val="24"/>
        </w:rPr>
        <w:t>ΑΛΛΑΓΗ ΣΕΛΙΔΑΣ</w:t>
      </w:r>
    </w:p>
    <w:p w14:paraId="16641F5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w:t>
      </w:r>
      <w:r>
        <w:rPr>
          <w:rFonts w:eastAsia="Times New Roman" w:cs="Times New Roman"/>
          <w:szCs w:val="24"/>
        </w:rPr>
        <w:t xml:space="preserve">Πείτε </w:t>
      </w:r>
      <w:r>
        <w:rPr>
          <w:rFonts w:eastAsia="Times New Roman" w:cs="Times New Roman"/>
          <w:szCs w:val="24"/>
        </w:rPr>
        <w:t xml:space="preserve">μας τι είναι αυτό. </w:t>
      </w:r>
    </w:p>
    <w:p w14:paraId="16641F6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Τι είναι αυτά, κύριε Υπουργέ, μπορείτε να μας πείτε τι είναι; </w:t>
      </w:r>
    </w:p>
    <w:p w14:paraId="16641F61" w14:textId="77777777" w:rsidR="00434732" w:rsidRDefault="00735F25">
      <w:pPr>
        <w:spacing w:after="0" w:line="600" w:lineRule="auto"/>
        <w:ind w:firstLine="720"/>
        <w:jc w:val="center"/>
        <w:rPr>
          <w:rFonts w:eastAsia="Times New Roman"/>
          <w:bCs/>
        </w:rPr>
      </w:pPr>
      <w:r>
        <w:rPr>
          <w:rFonts w:eastAsia="Times New Roman"/>
          <w:bCs/>
        </w:rPr>
        <w:t>(Θόρυβος στην Αίθουσα)</w:t>
      </w:r>
    </w:p>
    <w:p w14:paraId="16641F6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Πείτε, σας παρακαλώ.</w:t>
      </w:r>
      <w:r>
        <w:rPr>
          <w:rFonts w:eastAsia="Times New Roman" w:cs="Times New Roman"/>
          <w:b/>
          <w:szCs w:val="24"/>
        </w:rPr>
        <w:t xml:space="preserve"> </w:t>
      </w:r>
      <w:r>
        <w:rPr>
          <w:rFonts w:eastAsia="Times New Roman" w:cs="Times New Roman"/>
          <w:szCs w:val="24"/>
        </w:rPr>
        <w:t xml:space="preserve">Θα έχετε ένα λεπτό παραπάνω να πείτε στο Σώμα,  επειδή είμαστε στην τελική διαδικασία. </w:t>
      </w:r>
    </w:p>
    <w:p w14:paraId="16641F6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Έχω ελάχιστο χρόνο.</w:t>
      </w:r>
    </w:p>
    <w:p w14:paraId="16641F6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Οι νομοτεχνικές βελτιώσεις επί του άρθρου</w:t>
      </w:r>
      <w:r>
        <w:rPr>
          <w:rFonts w:eastAsia="Times New Roman" w:cs="Times New Roman"/>
          <w:szCs w:val="24"/>
        </w:rPr>
        <w:t xml:space="preserve"> 233 είναι μικρές διορθώσεις που δεν αλλάζουν την ουσία του μηχανισμού. Είναι αρκετές, θα τις δείτε σε λίγο.</w:t>
      </w:r>
    </w:p>
    <w:p w14:paraId="16641F6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νομοτεχνική διόρθωση στο άρθρο 236 για τα Ειδικά Μισθολόγια δίνει τη δυνατότητα στην Κυβέρνηση μέχρι την 31</w:t>
      </w:r>
      <w:r>
        <w:rPr>
          <w:rFonts w:eastAsia="Times New Roman" w:cs="Times New Roman"/>
          <w:szCs w:val="24"/>
          <w:vertAlign w:val="superscript"/>
        </w:rPr>
        <w:t>η</w:t>
      </w:r>
      <w:r>
        <w:rPr>
          <w:rFonts w:eastAsia="Times New Roman" w:cs="Times New Roman"/>
          <w:szCs w:val="24"/>
        </w:rPr>
        <w:t xml:space="preserve">  Δεκεμβρίου 2016 να καταθέσει ισοδύν</w:t>
      </w:r>
      <w:r>
        <w:rPr>
          <w:rFonts w:eastAsia="Times New Roman" w:cs="Times New Roman"/>
          <w:szCs w:val="24"/>
        </w:rPr>
        <w:t>αμα μέτρα επί του προϋπολογισμού, ώστε να μη γίνει το πάγωμα των Ειδικών Μισθολογίων.</w:t>
      </w:r>
    </w:p>
    <w:p w14:paraId="16641F66" w14:textId="77777777" w:rsidR="00434732" w:rsidRDefault="00735F25">
      <w:pPr>
        <w:spacing w:after="0" w:line="600" w:lineRule="auto"/>
        <w:ind w:firstLine="720"/>
        <w:jc w:val="both"/>
        <w:rPr>
          <w:rFonts w:eastAsia="Times New Roman"/>
          <w:bCs/>
        </w:rPr>
      </w:pPr>
      <w:r>
        <w:rPr>
          <w:rFonts w:eastAsia="Times New Roman"/>
          <w:bCs/>
        </w:rPr>
        <w:t>(Γέλωτες και θόρυβος στην Αίθουσα από την πτέρυγα της Νέας Δημοκρατίας)</w:t>
      </w:r>
    </w:p>
    <w:p w14:paraId="16641F67" w14:textId="77777777" w:rsidR="00434732" w:rsidRDefault="00735F25">
      <w:pPr>
        <w:spacing w:after="0" w:line="600" w:lineRule="auto"/>
        <w:ind w:firstLine="720"/>
        <w:jc w:val="both"/>
        <w:rPr>
          <w:rFonts w:eastAsia="Times New Roman"/>
          <w:bCs/>
        </w:rPr>
      </w:pPr>
      <w:r>
        <w:rPr>
          <w:rFonts w:eastAsia="Times New Roman"/>
          <w:b/>
          <w:bCs/>
        </w:rPr>
        <w:t>ΧΡΗΣΤΟΣ ΜΠΟΥΚΩΡΟΣ:</w:t>
      </w:r>
      <w:r>
        <w:rPr>
          <w:rFonts w:eastAsia="Times New Roman"/>
          <w:bCs/>
        </w:rPr>
        <w:t xml:space="preserve"> Η απόλυτη ξεφτίλα είναι αυτό! </w:t>
      </w:r>
    </w:p>
    <w:p w14:paraId="16641F68" w14:textId="77777777" w:rsidR="00434732" w:rsidRDefault="00735F25">
      <w:pPr>
        <w:spacing w:after="0" w:line="600" w:lineRule="auto"/>
        <w:ind w:firstLine="720"/>
        <w:jc w:val="both"/>
        <w:rPr>
          <w:rFonts w:eastAsia="Times New Roman"/>
          <w:bCs/>
        </w:rPr>
      </w:pPr>
      <w:r>
        <w:rPr>
          <w:rFonts w:eastAsia="Times New Roman"/>
          <w:b/>
          <w:bCs/>
        </w:rPr>
        <w:t>ΑΠΟΣΤΟΛΟΣ ΒΕΣΥΡΟΠΟΥΛΟΣ:</w:t>
      </w:r>
      <w:r>
        <w:rPr>
          <w:rFonts w:eastAsia="Times New Roman"/>
          <w:bCs/>
        </w:rPr>
        <w:t xml:space="preserve"> Κοίτα ποιος το λέει αυτό</w:t>
      </w:r>
      <w:r>
        <w:rPr>
          <w:rFonts w:eastAsia="Times New Roman"/>
          <w:bCs/>
        </w:rPr>
        <w:t>!</w:t>
      </w:r>
    </w:p>
    <w:p w14:paraId="16641F69" w14:textId="77777777" w:rsidR="00434732" w:rsidRDefault="00735F25">
      <w:pPr>
        <w:spacing w:after="0" w:line="600" w:lineRule="auto"/>
        <w:ind w:firstLine="720"/>
        <w:jc w:val="both"/>
        <w:rPr>
          <w:rFonts w:eastAsia="Times New Roman" w:cs="Times New Roman"/>
          <w:szCs w:val="24"/>
        </w:rPr>
      </w:pPr>
      <w:r>
        <w:rPr>
          <w:rFonts w:eastAsia="Times New Roman"/>
          <w:b/>
          <w:bCs/>
        </w:rPr>
        <w:lastRenderedPageBreak/>
        <w:t xml:space="preserve">ΠΡΟΕΔΡΟΣ (Νικόλαος Βούτσης): </w:t>
      </w:r>
      <w:r>
        <w:rPr>
          <w:rFonts w:eastAsia="Times New Roman" w:cs="Times New Roman"/>
          <w:szCs w:val="24"/>
        </w:rPr>
        <w:t>Σας παρακαλώ! Ούτε ενθουσιασμός ούτε αποδοκιμασίες, παρακαλώ!</w:t>
      </w:r>
    </w:p>
    <w:p w14:paraId="16641F6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Παρακαλώ, κύριε Υπουργέ, συνεχίστε.</w:t>
      </w:r>
    </w:p>
    <w:p w14:paraId="16641F6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Χαίρομαι ιδιαίτερα για την ικανοποίηση της Αξιωματικής Αντιπολίτευσης…</w:t>
      </w:r>
      <w:r>
        <w:rPr>
          <w:rFonts w:eastAsia="Times New Roman" w:cs="Times New Roman"/>
          <w:szCs w:val="24"/>
        </w:rPr>
        <w:t>.</w:t>
      </w:r>
    </w:p>
    <w:p w14:paraId="16641F6C" w14:textId="77777777" w:rsidR="00434732" w:rsidRDefault="00735F25">
      <w:pPr>
        <w:spacing w:after="0"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Αυτό έπρεπε να το είχατε ήδη διανείμει. </w:t>
      </w:r>
    </w:p>
    <w:p w14:paraId="16641F6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Κύριε Τζαβάρα, σας παρακαλώ! Είστε από τους πιο παλιούς, ευπρεπείς και πολύ δημοκρατικά συμπεριφερόμενους Βουλευτές. Μη διακόπτετε καθόλου. </w:t>
      </w:r>
    </w:p>
    <w:p w14:paraId="16641F6E" w14:textId="77777777" w:rsidR="00434732" w:rsidRDefault="00735F25">
      <w:pPr>
        <w:spacing w:after="0" w:line="600" w:lineRule="auto"/>
        <w:ind w:firstLine="720"/>
        <w:jc w:val="both"/>
        <w:rPr>
          <w:rFonts w:eastAsia="Times New Roman" w:cs="Times New Roman"/>
          <w:szCs w:val="24"/>
        </w:rPr>
      </w:pPr>
      <w:r>
        <w:rPr>
          <w:rFonts w:eastAsia="Times New Roman"/>
          <w:b/>
          <w:bCs/>
        </w:rPr>
        <w:t>ΧΡΗΣΤΟΣ ΜΠΟΥΚΩΡΟΣ:</w:t>
      </w:r>
      <w:r>
        <w:rPr>
          <w:rFonts w:eastAsia="Times New Roman" w:cs="Times New Roman"/>
          <w:szCs w:val="24"/>
        </w:rPr>
        <w:t xml:space="preserve"> Ε</w:t>
      </w:r>
      <w:r>
        <w:rPr>
          <w:rFonts w:eastAsia="Times New Roman" w:cs="Times New Roman"/>
          <w:szCs w:val="24"/>
        </w:rPr>
        <w:t xml:space="preserve">ίναι σαν τον κόφτη αυτό! </w:t>
      </w:r>
    </w:p>
    <w:p w14:paraId="16641F6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 για </w:t>
      </w:r>
      <w:r>
        <w:rPr>
          <w:rFonts w:eastAsia="Times New Roman" w:cs="Times New Roman"/>
          <w:szCs w:val="24"/>
        </w:rPr>
        <w:t xml:space="preserve">οκτώ </w:t>
      </w:r>
      <w:r>
        <w:rPr>
          <w:rFonts w:eastAsia="Times New Roman" w:cs="Times New Roman"/>
          <w:szCs w:val="24"/>
        </w:rPr>
        <w:t xml:space="preserve">λεπτά. Θα κρατήσουμε παραπάνω χρόνο. </w:t>
      </w:r>
    </w:p>
    <w:p w14:paraId="16641F7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ΧΟΥΛΙΑΡΑΚΗΣ (Αναπληρωτής Υπουργός Οικονομικών):</w:t>
      </w:r>
      <w:r>
        <w:rPr>
          <w:rFonts w:eastAsia="Times New Roman" w:cs="Times New Roman"/>
          <w:szCs w:val="24"/>
        </w:rPr>
        <w:t xml:space="preserve"> Χαίρομαι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ιδιαίτερα για την ικανοποίηση της Αξιωματικής Αντ</w:t>
      </w:r>
      <w:r>
        <w:rPr>
          <w:rFonts w:eastAsia="Times New Roman" w:cs="Times New Roman"/>
          <w:szCs w:val="24"/>
        </w:rPr>
        <w:t xml:space="preserve">ιπολίτευσης και την καλώ με δεδομένη την ικανοποίηση αυτή να στηρίξει σήμερα το σχέδιο νόμου. </w:t>
      </w:r>
    </w:p>
    <w:p w14:paraId="16641F7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Μπορείτε να επαναλάβετε το προηγούμενο;</w:t>
      </w:r>
    </w:p>
    <w:p w14:paraId="16641F7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Με την ψήφιση του σχεδίου νόμου σήμερα κλ</w:t>
      </w:r>
      <w:r>
        <w:rPr>
          <w:rFonts w:eastAsia="Times New Roman" w:cs="Times New Roman"/>
          <w:szCs w:val="24"/>
        </w:rPr>
        <w:t xml:space="preserve">είνει ένας κύκλος κρίσιμος στην πορεία της ανάκαμψης της ελληνικής οικονομίας.  </w:t>
      </w:r>
    </w:p>
    <w:p w14:paraId="16641F7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αξιολόγηση…</w:t>
      </w:r>
    </w:p>
    <w:p w14:paraId="16641F74"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6641F7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Τι έχει συμβεί; Με συγχωρείτε, υπάρχει κάποιο πρόβλημα, κύριε Μαντά; Σας παρακαλώ.</w:t>
      </w:r>
    </w:p>
    <w:p w14:paraId="16641F7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ΧΟΥΛΙΑΡΑΚΗΣ (Αναπληρωτής Υπουργός Οικονομικών):</w:t>
      </w:r>
      <w:r>
        <w:rPr>
          <w:rFonts w:eastAsia="Times New Roman" w:cs="Times New Roman"/>
          <w:szCs w:val="24"/>
        </w:rPr>
        <w:t xml:space="preserve"> Επαναλαμβάνω ότι με την ψήφιση του σχεδίου νόμου κλείνει ένας κρίσιμος κύκλος στην πορεία ανάκαμψης της ελληνικής οικονομίας.</w:t>
      </w:r>
    </w:p>
    <w:p w14:paraId="16641F7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αξιολόγηση που ολοκληρώνεται σήμερα δεν είναι η τελευταία. Θα ακολουθήσ</w:t>
      </w:r>
      <w:r>
        <w:rPr>
          <w:rFonts w:eastAsia="Times New Roman" w:cs="Times New Roman"/>
          <w:szCs w:val="24"/>
        </w:rPr>
        <w:t>ουν και άλλες αξιολογήσεις με βάση τις προβλέψεις που έχει το πρόγραμμα δημοσιονομικής προσαρμογής. Είναι, όμως, αναμφίβολα η πιο δύσκολη και η πιο σημαντική αξιολόγηση. Είναι η πιο σημαντική αξιολόγηση για τρεις κυρίως λόγους:</w:t>
      </w:r>
    </w:p>
    <w:p w14:paraId="16641F7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Πρώτα από όλα, κλείνει όλες τις δημοσιονομικές και χρηματοπιστωτικές δεσμεύσεις που έχει αναλάβει η Κυβέρνηση. Οι επόμενες αξιολογήσεις θα διαχειριστούν θέματα που αφορούν στη βελτίωση της ανταγωνιστικότητας των αγορών, στη βελτίωση της δημόσιας διοίκησης </w:t>
      </w:r>
      <w:r>
        <w:rPr>
          <w:rFonts w:eastAsia="Times New Roman" w:cs="Times New Roman"/>
          <w:szCs w:val="24"/>
        </w:rPr>
        <w:t xml:space="preserve">και στη μακροχρόνια οικονομική ανάκαμψη. Δεν θα περιλαμβάνουν, όμως, επιπλέον δημοσιονομικά μέτρα. Με τα δημοσιονομικά μέτρα </w:t>
      </w:r>
      <w:r>
        <w:rPr>
          <w:rFonts w:eastAsia="Times New Roman" w:cs="Times New Roman"/>
          <w:szCs w:val="24"/>
        </w:rPr>
        <w:lastRenderedPageBreak/>
        <w:t>που νομοθετούμε σήμερα, βεβαιώνουμε ότι πετυχαίνουμε τους δημοσιονομικούς στόχους του 2016, 2017 και 2018.</w:t>
      </w:r>
    </w:p>
    <w:p w14:paraId="16641F7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αξιολόγηση αυτή, όμως,</w:t>
      </w:r>
      <w:r>
        <w:rPr>
          <w:rFonts w:eastAsia="Times New Roman" w:cs="Times New Roman"/>
          <w:szCs w:val="24"/>
        </w:rPr>
        <w:t xml:space="preserve"> είναι ιδιαίτερα σημαντική διότι με την ολοκλήρωσή της δεν εκταμιεύεται απλώς το αναγκαίο ποσό για την εξόφληση των εξωτερικών υποχρεώσεων, αλλά εκταμιεύεται μαζί της και για τους επόμενους οκτώ μήνες ένα ποσό της τάξης των 750.000 ευρώ ανά μήνα για την εξ</w:t>
      </w:r>
      <w:r>
        <w:rPr>
          <w:rFonts w:eastAsia="Times New Roman" w:cs="Times New Roman"/>
          <w:szCs w:val="24"/>
        </w:rPr>
        <w:t xml:space="preserve">όφληση ληξιπρόθεσμων υποχρεώσεων. Επιτρέπει στην Ευρωπαϊκή Κεντρική </w:t>
      </w:r>
      <w:r>
        <w:rPr>
          <w:rFonts w:eastAsia="Times New Roman" w:cs="Times New Roman"/>
          <w:szCs w:val="24"/>
        </w:rPr>
        <w:t>Τ</w:t>
      </w:r>
      <w:r>
        <w:rPr>
          <w:rFonts w:eastAsia="Times New Roman" w:cs="Times New Roman"/>
          <w:szCs w:val="24"/>
        </w:rPr>
        <w:t>ράπεζα να μειώσει το κόστος δανεισμού στις ελληνικές τράπεζες, επαναφέροντας</w:t>
      </w:r>
      <w:r>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waiver</w:t>
      </w:r>
      <w:r>
        <w:rPr>
          <w:rFonts w:eastAsia="Times New Roman" w:cs="Times New Roman"/>
          <w:szCs w:val="24"/>
        </w:rPr>
        <w:t>. Και σύντομα οδηγεί στην ένταξη της χώρας στο πρόγραμμα ποσοτικής χαλάρωσης της Ευρωπαϊκής Κεντρικής</w:t>
      </w:r>
      <w:r>
        <w:rPr>
          <w:rFonts w:eastAsia="Times New Roman" w:cs="Times New Roman"/>
          <w:szCs w:val="24"/>
        </w:rPr>
        <w:t xml:space="preserve"> Τράπεζας, που θα αποτελέσει τον προθάλαμο για την έξοδο της χώρας στις αγορές και την έξοδο από την επιτροπεία.</w:t>
      </w:r>
    </w:p>
    <w:p w14:paraId="16641F7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Κυρίως, όμως, η ολοκλήρωση της αξιολόγησης οδηγεί στην πλήρωση των τριών </w:t>
      </w:r>
      <w:r>
        <w:rPr>
          <w:rFonts w:eastAsia="Times New Roman" w:cs="Times New Roman"/>
          <w:szCs w:val="24"/>
        </w:rPr>
        <w:t xml:space="preserve">κύριων </w:t>
      </w:r>
      <w:r>
        <w:rPr>
          <w:rFonts w:eastAsia="Times New Roman" w:cs="Times New Roman"/>
          <w:szCs w:val="24"/>
        </w:rPr>
        <w:t>προϋποθέσεων για την επιστροφή της οικονομίας στην ανάκαμψη.</w:t>
      </w:r>
    </w:p>
    <w:p w14:paraId="16641F7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Πρ</w:t>
      </w:r>
      <w:r>
        <w:rPr>
          <w:rFonts w:eastAsia="Times New Roman" w:cs="Times New Roman"/>
          <w:szCs w:val="24"/>
        </w:rPr>
        <w:t>ώτη προϋπόθεση είναι η αποκατάσταση των συνθηκών ρευστότητας, που έχει ήδη ικανοποιηθεί με την επιτυχή ανακεφαλαιοποίηση των τραπεζών.</w:t>
      </w:r>
    </w:p>
    <w:p w14:paraId="16641F7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Δεύτερη κρίσιμη προϋπόθεση είναι η αποκατάσταση του κλίματος σταθερότητας, </w:t>
      </w:r>
      <w:r>
        <w:rPr>
          <w:rFonts w:eastAsia="Times New Roman" w:cs="Times New Roman"/>
          <w:szCs w:val="24"/>
        </w:rPr>
        <w:t>δηλαδή</w:t>
      </w:r>
      <w:r>
        <w:rPr>
          <w:rFonts w:eastAsia="Times New Roman" w:cs="Times New Roman"/>
          <w:szCs w:val="24"/>
        </w:rPr>
        <w:t>, η επιστροφή της οικονομίας σε έναν ρυθ</w:t>
      </w:r>
      <w:r>
        <w:rPr>
          <w:rFonts w:eastAsia="Times New Roman" w:cs="Times New Roman"/>
          <w:szCs w:val="24"/>
        </w:rPr>
        <w:t>μό κανονικό που παρά τις δυσκολίες θα επιτρέπει στα νοικοκυριά και στις επιχειρήσεις να προβλέπουν με ασφάλεια, να σχεδιάζουν μεσοπρόθεσμα και να επενδύουν.</w:t>
      </w:r>
    </w:p>
    <w:p w14:paraId="16641F7D"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16641F7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κάντε ησυχία.</w:t>
      </w:r>
    </w:p>
    <w:p w14:paraId="16641F7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ΓΕΩΡΓΙΟΣ ΧΟΥΛΙΑΡΑΚΗΣ (Α</w:t>
      </w:r>
      <w:r>
        <w:rPr>
          <w:rFonts w:eastAsia="Times New Roman" w:cs="Times New Roman"/>
          <w:b/>
          <w:szCs w:val="24"/>
        </w:rPr>
        <w:t>ναπληρωτής Υπουργός Οικονομικών):</w:t>
      </w:r>
      <w:r>
        <w:rPr>
          <w:rFonts w:eastAsia="Times New Roman" w:cs="Times New Roman"/>
          <w:szCs w:val="24"/>
        </w:rPr>
        <w:t xml:space="preserve"> Η τρίτη κρίσιμη προϋπόθεση είναι η ρύθμιση του δημόσιου χρέους, που θα οδηγήσει στη μείωση του ετήσιου κόστους εξυπηρέτησής του, ώστε </w:t>
      </w:r>
      <w:r>
        <w:rPr>
          <w:rFonts w:eastAsia="Times New Roman" w:cs="Times New Roman"/>
          <w:szCs w:val="24"/>
        </w:rPr>
        <w:t>αφ’ ενός</w:t>
      </w:r>
      <w:r>
        <w:rPr>
          <w:rFonts w:eastAsia="Times New Roman" w:cs="Times New Roman"/>
          <w:szCs w:val="24"/>
        </w:rPr>
        <w:t xml:space="preserve"> η δημοσιονομική πολιτική να αποκτήσει τις αναγκαίες ανάσες μεσοπρόθεσμα, </w:t>
      </w:r>
      <w:r>
        <w:rPr>
          <w:rFonts w:eastAsia="Times New Roman" w:cs="Times New Roman"/>
          <w:szCs w:val="24"/>
        </w:rPr>
        <w:t>αφ’ ετ</w:t>
      </w:r>
      <w:r>
        <w:rPr>
          <w:rFonts w:eastAsia="Times New Roman" w:cs="Times New Roman"/>
          <w:szCs w:val="24"/>
        </w:rPr>
        <w:t xml:space="preserve">έρου </w:t>
      </w:r>
      <w:r>
        <w:rPr>
          <w:rFonts w:eastAsia="Times New Roman" w:cs="Times New Roman"/>
          <w:szCs w:val="24"/>
        </w:rPr>
        <w:t>να εμπεδωθεί η εμπιστοσύνη στη δυνατότητα της χώρας να εξυπηρετεί το δημόσιο χρέος της, πράγμα που τελικά θα οδηγήσει στη σημαντική αποκλιμάκωση των επιτοκίων του ελληνικού χρέους.</w:t>
      </w:r>
    </w:p>
    <w:p w14:paraId="16641F8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Η δεύτερη και η τρίτη από αυτές τις προϋποθέσεις ικανοποιούνται σε μεγ</w:t>
      </w:r>
      <w:r>
        <w:rPr>
          <w:rFonts w:eastAsia="Times New Roman" w:cs="Times New Roman"/>
          <w:szCs w:val="24"/>
        </w:rPr>
        <w:t xml:space="preserve">άλο βαθμό με την ολοκλήρωση της αξιολόγησης, </w:t>
      </w:r>
      <w:r>
        <w:rPr>
          <w:rFonts w:eastAsia="Times New Roman" w:cs="Times New Roman"/>
          <w:szCs w:val="24"/>
        </w:rPr>
        <w:t xml:space="preserve">για </w:t>
      </w:r>
      <w:r>
        <w:rPr>
          <w:rFonts w:eastAsia="Times New Roman" w:cs="Times New Roman"/>
          <w:szCs w:val="24"/>
        </w:rPr>
        <w:t>αυτό έχει σημασία, ειδικά η Αξιωματική Αντιπολίτευση, που κόπτεται ότι την ενδιαφέρει η ευρωπαϊκή πορεία της χώρας, να στηρίξει σήμερα το σχέδιο νόμου.</w:t>
      </w:r>
    </w:p>
    <w:p w14:paraId="16641F8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Δεν υπάρχει καμ</w:t>
      </w:r>
      <w:r>
        <w:rPr>
          <w:rFonts w:eastAsia="Times New Roman" w:cs="Times New Roman"/>
          <w:szCs w:val="24"/>
        </w:rPr>
        <w:t>μ</w:t>
      </w:r>
      <w:r>
        <w:rPr>
          <w:rFonts w:eastAsia="Times New Roman" w:cs="Times New Roman"/>
          <w:szCs w:val="24"/>
        </w:rPr>
        <w:t>ία αμφιβολία πως τα δημοσιονομικά μέτρα</w:t>
      </w:r>
      <w:r>
        <w:rPr>
          <w:rFonts w:eastAsia="Times New Roman" w:cs="Times New Roman"/>
          <w:szCs w:val="24"/>
        </w:rPr>
        <w:t xml:space="preserve"> πάνω στα οποία στηρίζεται η ολοκλήρωση της αξιολόγησης, είναι μέτρα που επιβαρύνουν το διαθέσιμο εισόδημα. Το είπα και πριν από λίγες ημέρες, δεν υπάρχει καλός φόρος. Όλοι οι φόροι, οι περισσότεροι φόροι αποτελούν στρεβλώσεις στη λειτουργία της αγοράς, δη</w:t>
      </w:r>
      <w:r>
        <w:rPr>
          <w:rFonts w:eastAsia="Times New Roman" w:cs="Times New Roman"/>
          <w:szCs w:val="24"/>
        </w:rPr>
        <w:t>μιουργούν λάθος κίνητρα για τη συμπεριφορά επιχειρήσεων και νοικοκυριών και σε πολλές περιπτώσεις είναι εν δυνάμει υφεσιακοί. Πολύ περισσότερο στη χώρα μας, που το μερίδιο των έμμεσων φόρων είναι 2% πάνω από τον μέσο ευρωπαϊκό όρο, αν και το σύνολο των φορ</w:t>
      </w:r>
      <w:r>
        <w:rPr>
          <w:rFonts w:eastAsia="Times New Roman" w:cs="Times New Roman"/>
          <w:szCs w:val="24"/>
        </w:rPr>
        <w:t>ολογικών εσόδων παραμένει σημαντικά κάτω από τον μέσο ευρωπαϊκό όρο.</w:t>
      </w:r>
    </w:p>
    <w:p w14:paraId="16641F8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Η Κυβέρνηση όμως έχει την υποχρέωση και την ευθύνη να διατηρήσει τη δημοσιονομική ισορροπία. Και έχει την υποχρέωση αυτή, για να ενισχύσει την αξιοπιστία της χώρας, την αξιοπιστία της δημ</w:t>
      </w:r>
      <w:r>
        <w:rPr>
          <w:rFonts w:eastAsia="Times New Roman" w:cs="Times New Roman"/>
          <w:szCs w:val="24"/>
        </w:rPr>
        <w:t xml:space="preserve">οσιονομικής πολιτικής και να απαλλαγεί από την επιτροπεία μία ώρα νωρίτερα, την αξιοπιστία, που θα ήθελα να θυμίσω πως η χώρα απώλεσε, όταν για πολλά χρόνια οι προηγούμενες </w:t>
      </w:r>
      <w:r>
        <w:rPr>
          <w:rFonts w:eastAsia="Times New Roman" w:cs="Times New Roman"/>
          <w:szCs w:val="24"/>
        </w:rPr>
        <w:t xml:space="preserve">κυβερνήσεις </w:t>
      </w:r>
      <w:r>
        <w:rPr>
          <w:rFonts w:eastAsia="Times New Roman" w:cs="Times New Roman"/>
          <w:szCs w:val="24"/>
        </w:rPr>
        <w:t>δημιουργούσαν δημοσιονομικά ελλείμματα χωρίς να υπάρχει αύριο, στηρίζον</w:t>
      </w:r>
      <w:r>
        <w:rPr>
          <w:rFonts w:eastAsia="Times New Roman" w:cs="Times New Roman"/>
          <w:szCs w:val="24"/>
        </w:rPr>
        <w:t xml:space="preserve">τας έτσι ένα στρεβλό υπόδειγμα ανάπτυξης. </w:t>
      </w:r>
    </w:p>
    <w:p w14:paraId="16641F8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Θα θυμίσω ενδεικτικά ότι το 2007 στόχος του προϋπολογισμού ήταν έλλειμμα 4,2 δισεκατομμύρια ευρώ και τελικά η εκτέλεση του προϋπολογισμού οδήγησε σε έλλειμμα 6,6 δισεκατομμυρίων ευρώ. </w:t>
      </w:r>
    </w:p>
    <w:p w14:paraId="16641F8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Το 2008 στόχος του προϋπολογ</w:t>
      </w:r>
      <w:r>
        <w:rPr>
          <w:rFonts w:eastAsia="Times New Roman" w:cs="Times New Roman"/>
          <w:szCs w:val="24"/>
        </w:rPr>
        <w:t xml:space="preserve">ισμού ήταν έλλειμμα 3,5 δισεκατομμυρίων ευρώ και τελικά ο προϋπολογισμός έκλεισε με έλλειμμα 10 δισεκατομμυρίων ευρώ. Το 2009 όλοι γνωρίζουμε ότι ο προϋπολογισμός έκλεισε με έλλειμμα πάνω από το 15% του ακαθάριστου εγχώριου προϊόντος. </w:t>
      </w:r>
    </w:p>
    <w:p w14:paraId="16641F8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Κυβέρνηση όμως έχε</w:t>
      </w:r>
      <w:r>
        <w:rPr>
          <w:rFonts w:eastAsia="Times New Roman" w:cs="Times New Roman"/>
          <w:szCs w:val="24"/>
        </w:rPr>
        <w:t>ι την υποχρέωση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να κατανείμει το βάρος της δημοσιονομικής προσαρμογής με τρόπο κοινωνικά δίκαιο και ήπιο. Να θυμίσω εδώ πως η δημοσιονομική προσαρμογή θα </w:t>
      </w:r>
      <w:r>
        <w:rPr>
          <w:rFonts w:eastAsia="Times New Roman" w:cs="Times New Roman"/>
          <w:szCs w:val="24"/>
        </w:rPr>
        <w:lastRenderedPageBreak/>
        <w:t>ήταν πολύ μεγαλύτερη, αν η Κυβέρνηση δεν είχε επιτύχει τη σημαντική μείωση των δημοσιονομικών</w:t>
      </w:r>
      <w:r>
        <w:rPr>
          <w:rFonts w:eastAsia="Times New Roman" w:cs="Times New Roman"/>
          <w:szCs w:val="24"/>
        </w:rPr>
        <w:t xml:space="preserve"> στόχων στη διαπραγμάτευση του Αυγούστου. </w:t>
      </w:r>
    </w:p>
    <w:p w14:paraId="16641F8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Τα αναπόφευκτα δημοσιονομικά μέτρα που χρειάζεται να νομοθετήσουμε σήμερα επιμερίζονται με γνώμονα την αρχή «πολλά από τους λίγους και λίγα από τους πολλούς». Στη φορολογία εισοδήματος πριν από δύο εβδομάδες, μισθ</w:t>
      </w:r>
      <w:r>
        <w:rPr>
          <w:rFonts w:eastAsia="Times New Roman" w:cs="Times New Roman"/>
          <w:szCs w:val="24"/>
        </w:rPr>
        <w:t>ωτοί και συνταξιούχοι, τα χαμηλά και μεσαία εισοδήματα επιβαρύνονται ελάχιστα ή δεν επιβαρύνονται καθόλου, ενώ τα υψηλά εισοδήματα επιβαρύνονται σημαντικά.</w:t>
      </w:r>
    </w:p>
    <w:p w14:paraId="16641F8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Στη φορολογία αγροτών, η μεγάλη μάζα των αγροτών, πάνω από το 80% από αυτούς, δεν πληρώνει φόρο. Στη</w:t>
      </w:r>
      <w:r>
        <w:rPr>
          <w:rFonts w:eastAsia="Times New Roman" w:cs="Times New Roman"/>
          <w:szCs w:val="24"/>
        </w:rPr>
        <w:t xml:space="preserve"> φορολογία των ελεύθερων επαγγελματιών, η μεγάλη πλειο</w:t>
      </w:r>
      <w:r>
        <w:rPr>
          <w:rFonts w:eastAsia="Times New Roman" w:cs="Times New Roman"/>
          <w:szCs w:val="24"/>
        </w:rPr>
        <w:t>νότητα</w:t>
      </w:r>
      <w:r>
        <w:rPr>
          <w:rFonts w:eastAsia="Times New Roman" w:cs="Times New Roman"/>
          <w:szCs w:val="24"/>
        </w:rPr>
        <w:t xml:space="preserve"> αυτών, πληρώνει λιγότερο </w:t>
      </w:r>
      <w:r>
        <w:rPr>
          <w:rFonts w:eastAsia="Times New Roman" w:cs="Times New Roman"/>
          <w:szCs w:val="24"/>
        </w:rPr>
        <w:t xml:space="preserve">από </w:t>
      </w:r>
      <w:r>
        <w:rPr>
          <w:rFonts w:eastAsia="Times New Roman" w:cs="Times New Roman"/>
          <w:szCs w:val="24"/>
        </w:rPr>
        <w:t xml:space="preserve">ό,τι πλήρωνε μέχρι τώρα. </w:t>
      </w:r>
    </w:p>
    <w:p w14:paraId="16641F88" w14:textId="77777777" w:rsidR="00434732" w:rsidRDefault="00735F25">
      <w:pPr>
        <w:spacing w:after="0" w:line="600" w:lineRule="auto"/>
        <w:ind w:firstLine="720"/>
        <w:jc w:val="both"/>
        <w:rPr>
          <w:rFonts w:eastAsia="Times New Roman" w:cs="Times New Roman"/>
          <w:b/>
          <w:szCs w:val="24"/>
        </w:rPr>
      </w:pPr>
      <w:r>
        <w:rPr>
          <w:rFonts w:eastAsia="Times New Roman" w:cs="Times New Roman"/>
          <w:b/>
          <w:szCs w:val="24"/>
        </w:rPr>
        <w:t>ΠΡΟΕΔΡΟΣ (Νικόλαος Βούτσης):</w:t>
      </w:r>
      <w:r>
        <w:rPr>
          <w:rFonts w:eastAsia="Times New Roman" w:cs="Times New Roman"/>
          <w:szCs w:val="24"/>
        </w:rPr>
        <w:t xml:space="preserve">  Παρακαλώ, σε μισό λεπτό να έχετε κλείσει, κύριε Υπουργέ. </w:t>
      </w:r>
    </w:p>
    <w:p w14:paraId="16641F8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 xml:space="preserve">Δώστε μου ένα λεπτό παραπάνω, σας παρακαλώ, κύριε Πρόεδρε. </w:t>
      </w:r>
    </w:p>
    <w:p w14:paraId="16641F8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Σας έχω δώσει. </w:t>
      </w:r>
    </w:p>
    <w:p w14:paraId="16641F8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 xml:space="preserve">Μισό λεπτό ακόμα, σας παρακαλώ. </w:t>
      </w:r>
    </w:p>
    <w:p w14:paraId="16641F8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ΕΔΡΟΣ (Νικόλαος Βούτσης):</w:t>
      </w:r>
      <w:r>
        <w:rPr>
          <w:rFonts w:eastAsia="Times New Roman" w:cs="Times New Roman"/>
          <w:szCs w:val="24"/>
        </w:rPr>
        <w:t xml:space="preserve"> Εντάξει, έχετε ένα λεπτό ακόμη. Συνεχίστε. </w:t>
      </w:r>
    </w:p>
    <w:p w14:paraId="16641F8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Στην έμμεση φορολογία που ψηφίζουμε σήμερα, αρχή μας ήταν η μεγάλη διασπορά, έτσι ώστε κάθε νοικοκυριό να επιμεριστεί με ένα μικρ</w:t>
      </w:r>
      <w:r>
        <w:rPr>
          <w:rFonts w:eastAsia="Times New Roman" w:cs="Times New Roman"/>
          <w:szCs w:val="24"/>
        </w:rPr>
        <w:t xml:space="preserve">ό κομμάτι φορολογικής επιβάρυνσης. </w:t>
      </w:r>
    </w:p>
    <w:p w14:paraId="16641F8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Η Αξιωματική Αντιπολίτευση ισχυρίζεται πως αν ήταν </w:t>
      </w:r>
      <w:r>
        <w:rPr>
          <w:rFonts w:eastAsia="Times New Roman" w:cs="Times New Roman"/>
          <w:szCs w:val="24"/>
        </w:rPr>
        <w:t xml:space="preserve">κυβέρνηση </w:t>
      </w:r>
      <w:r>
        <w:rPr>
          <w:rFonts w:eastAsia="Times New Roman" w:cs="Times New Roman"/>
          <w:szCs w:val="24"/>
        </w:rPr>
        <w:t>θα προχωρούσε –ακούστε το αυτό- σε μείωση της φορολογίας. Δυστυχώς, κύριε Μητσοτάκη, η αριθμητική είναι αμείλικτη. Μείωση της φορολογίας σήμερα συνεπάγεται ένα</w:t>
      </w:r>
      <w:r>
        <w:rPr>
          <w:rFonts w:eastAsia="Times New Roman" w:cs="Times New Roman"/>
          <w:szCs w:val="24"/>
        </w:rPr>
        <w:t xml:space="preserve"> από τα ακόλουθα δύο πράγματα: είτε θα επιστρέψετε τη χώρα στην πολιτική των δημοσιονομικών ελλειμμάτων, στην απώλεια της αξιοπιστίας και σε έναν νέο κύκλο κρίσης </w:t>
      </w:r>
      <w:r>
        <w:rPr>
          <w:rFonts w:eastAsia="Times New Roman" w:cs="Times New Roman"/>
          <w:szCs w:val="24"/>
        </w:rPr>
        <w:lastRenderedPageBreak/>
        <w:t>είτε θα προχωρήσετε σε μεγάλη μείωση των δαπανών, περαιτέρω αποδόμηση του κοινωνικού κράτους,</w:t>
      </w:r>
      <w:r>
        <w:rPr>
          <w:rFonts w:eastAsia="Times New Roman" w:cs="Times New Roman"/>
          <w:szCs w:val="24"/>
        </w:rPr>
        <w:t xml:space="preserve"> του κράτους πρόνοιας και περαιτέρω αύξηση των ανισοτήτων. </w:t>
      </w:r>
    </w:p>
    <w:p w14:paraId="16641F8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Η διολίσθησή σας σε έναν νεοφιλελεύθερο λαϊκισμό της δεκαετίας του ’80 δεν βοηθάει ούτε τη δική σας παράταξη ούτε τη χώρα. </w:t>
      </w:r>
    </w:p>
    <w:p w14:paraId="16641F9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Πού τα είδες αυτά; Θα μας τρελάνεις;</w:t>
      </w:r>
    </w:p>
    <w:p w14:paraId="16641F91"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 xml:space="preserve">(Θόρυβος από </w:t>
      </w:r>
      <w:r>
        <w:rPr>
          <w:rFonts w:eastAsia="Times New Roman" w:cs="Times New Roman"/>
          <w:szCs w:val="24"/>
        </w:rPr>
        <w:t>την πτέρυγα της Νέας Δημοκρατίας)</w:t>
      </w:r>
    </w:p>
    <w:p w14:paraId="16641F9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ησυχάστε. </w:t>
      </w:r>
    </w:p>
    <w:p w14:paraId="16641F9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 xml:space="preserve">Η Κυβέρνηση και η χώρα έχει ανάγκη από μια αξιόπιστη Αντιπολίτευση. Θα σας παρότρυνα να αναθεωρήσετε τη στρατηγική </w:t>
      </w:r>
      <w:r>
        <w:rPr>
          <w:rFonts w:eastAsia="Times New Roman" w:cs="Times New Roman"/>
          <w:szCs w:val="24"/>
        </w:rPr>
        <w:t xml:space="preserve">σας στην οικονομική πολιτική και να προχωρήσετε. </w:t>
      </w:r>
    </w:p>
    <w:p w14:paraId="16641F9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Εσείς μιλάτε για αξιοπιστία; </w:t>
      </w:r>
    </w:p>
    <w:p w14:paraId="16641F9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ησυχία.</w:t>
      </w:r>
    </w:p>
    <w:p w14:paraId="16641F9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παρακαλώ, κλείνετε, κύριε Υπουργέ. </w:t>
      </w:r>
    </w:p>
    <w:p w14:paraId="16641F9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Κλείνω σε μι</w:t>
      </w:r>
      <w:r>
        <w:rPr>
          <w:rFonts w:eastAsia="Times New Roman" w:cs="Times New Roman"/>
          <w:szCs w:val="24"/>
        </w:rPr>
        <w:t xml:space="preserve">σό λεπτό, λέγοντας ότι υπάρχουν περαιτέρω περιθώρια βελτίωσης του πλαισίου μακροοικονομικής πολιτικής. Και αυτό θα κάνουμε από την επόμενη ημέρα. </w:t>
      </w:r>
    </w:p>
    <w:p w14:paraId="16641F9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Η μακροοικονομική πολιτική της Κυβέρνησης για την επόμενη διετία θα κινηθεί σε τρεις άξονες: Ο πρώτος άξονας </w:t>
      </w:r>
      <w:r>
        <w:rPr>
          <w:rFonts w:eastAsia="Times New Roman" w:cs="Times New Roman"/>
          <w:szCs w:val="24"/>
        </w:rPr>
        <w:t>είναι η διεύρυνση της φορολογικής βάσης με νομοθέτηση των ηλεκτρονικών συναλλαγών και της καταπολέμησης του λαθρεμπορίου στα καύσιμα και τον καπνό, η αναθεώρηση των δημοσίων δαπανών, ώστε να δημιουργηθεί δημοσιονομικός χώρος για τη μείωση της φορολογίας, α</w:t>
      </w:r>
      <w:r>
        <w:rPr>
          <w:rFonts w:eastAsia="Times New Roman" w:cs="Times New Roman"/>
          <w:szCs w:val="24"/>
        </w:rPr>
        <w:t xml:space="preserve">λλά με τρόπο ασφαλή και για την ενίσχυση του κοινωνικού κράτους σε χρόνο μακροπρόθεσμο. </w:t>
      </w:r>
    </w:p>
    <w:p w14:paraId="16641F9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Το μόνο πειστικό αφήγημα στη χώρα είναι το αφήγημα της Κυβέρνησης της Αριστεράς. </w:t>
      </w:r>
    </w:p>
    <w:p w14:paraId="16641F9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6641F9B"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6641F9C"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από </w:t>
      </w:r>
      <w:r>
        <w:rPr>
          <w:rFonts w:eastAsia="Times New Roman" w:cs="Times New Roman"/>
          <w:szCs w:val="24"/>
        </w:rPr>
        <w:t>τ</w:t>
      </w:r>
      <w:r>
        <w:rPr>
          <w:rFonts w:eastAsia="Times New Roman" w:cs="Times New Roman"/>
          <w:szCs w:val="24"/>
        </w:rPr>
        <w:t>ις πτέρυγες</w:t>
      </w:r>
      <w:r>
        <w:rPr>
          <w:rFonts w:eastAsia="Times New Roman" w:cs="Times New Roman"/>
          <w:szCs w:val="24"/>
        </w:rPr>
        <w:t xml:space="preserve"> του ΣΥΡΙΖΑ και των ΑΝΕΛ)</w:t>
      </w:r>
    </w:p>
    <w:p w14:paraId="16641F9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πολύ, κύριε Υπουργέ. </w:t>
      </w:r>
    </w:p>
    <w:p w14:paraId="16641F9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του Ποταμιού κ. Δανέλλης και μετά ο Πρόεδρος της Νέας Δημοκρατίας κ. Μητσοτάκης. </w:t>
      </w:r>
    </w:p>
    <w:p w14:paraId="16641F9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Δανέλλη, έχετε </w:t>
      </w:r>
      <w:r>
        <w:rPr>
          <w:rFonts w:eastAsia="Times New Roman" w:cs="Times New Roman"/>
          <w:szCs w:val="24"/>
        </w:rPr>
        <w:t xml:space="preserve">τον λόγο. </w:t>
      </w:r>
    </w:p>
    <w:p w14:paraId="16641FA0" w14:textId="77777777" w:rsidR="00434732" w:rsidRDefault="00735F25">
      <w:pPr>
        <w:tabs>
          <w:tab w:val="left" w:pos="2820"/>
        </w:tabs>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Ευχαριστώ, κύριε Πρόεδρε.</w:t>
      </w:r>
    </w:p>
    <w:p w14:paraId="16641FA1"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 xml:space="preserve">Κυρίες και κύριοι συνάδελφοι, σήμερα χωρίς αμφιβολία είναι </w:t>
      </w:r>
      <w:r>
        <w:rPr>
          <w:rFonts w:eastAsia="Times New Roman"/>
          <w:szCs w:val="24"/>
        </w:rPr>
        <w:t xml:space="preserve">μία </w:t>
      </w:r>
      <w:r>
        <w:rPr>
          <w:rFonts w:eastAsia="Times New Roman"/>
          <w:szCs w:val="24"/>
        </w:rPr>
        <w:t xml:space="preserve">δύσκολη μέρα για τη χώρα και για το Κοινοβούλιο. Το πακέτο των μέτρων είναι βαρύ και αποδεικνύει πως οι αυταπάτες, όσο και οι λαϊκισμοί </w:t>
      </w:r>
      <w:r>
        <w:rPr>
          <w:rFonts w:eastAsia="Times New Roman"/>
          <w:szCs w:val="24"/>
        </w:rPr>
        <w:t>και οι δημαγωγίες πληρώνονται και κοστίζουν πολύ ακριβά. Φόροι και περικοπές ύψους 5,4 δισεκατομμυρίων σε δύο εβδομάδες πάει πολύ!</w:t>
      </w:r>
    </w:p>
    <w:p w14:paraId="16641FA2"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 xml:space="preserve">Μιλούν πολλοί σήμερα, κυρίες και κύριοι συνάδελφοι, για εθνική ντροπή και την επικεντρώνουν στο πολυνομοσχέδιο που συζητάμε. </w:t>
      </w:r>
      <w:r>
        <w:rPr>
          <w:rFonts w:eastAsia="Times New Roman"/>
          <w:szCs w:val="24"/>
        </w:rPr>
        <w:t xml:space="preserve">Είναι υποκριτικό, κυρίες και κύριοι. Είναι υποκριτικό, γιατί ο καθένας </w:t>
      </w:r>
      <w:r>
        <w:rPr>
          <w:rFonts w:eastAsia="Times New Roman"/>
          <w:szCs w:val="24"/>
        </w:rPr>
        <w:lastRenderedPageBreak/>
        <w:t>εντοπίζει τους λόγους της ντροπής στον απέναντι. Γιατί για χρόνια αναβάλλαμε να τακτοποιήσουμε τα του οίκου μας. Και ήταν αναμενόμενο ότι θα ερχόταν η στιγμή που κάποιος τρίτος θα αναλά</w:t>
      </w:r>
      <w:r>
        <w:rPr>
          <w:rFonts w:eastAsia="Times New Roman"/>
          <w:szCs w:val="24"/>
        </w:rPr>
        <w:t xml:space="preserve">μβανε να τα τακτοποιήσει και εξυπακούεται ότι δεν θα το κάνει με τον πιο ευχάριστο για εμάς τρόπο. </w:t>
      </w:r>
    </w:p>
    <w:p w14:paraId="16641FA3"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Ας είμαστε, λοιπόν, ειλικρινείς. Η εθνική ντροπή δεν προκύπτει από το σημερινό πολυνομοσχέδιο μόνο, αλλά και από την άφρονα κακοδιαχείριση δεκαετιών, στην ο</w:t>
      </w:r>
      <w:r>
        <w:rPr>
          <w:rFonts w:eastAsia="Times New Roman"/>
          <w:szCs w:val="24"/>
        </w:rPr>
        <w:t xml:space="preserve">ποία διέπρεψε σχεδόν το σύνολο του πολιτικού μας συστήματος. </w:t>
      </w:r>
    </w:p>
    <w:p w14:paraId="16641FA4"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 xml:space="preserve">Αν η Κυβέρνηση εξαρχής, βεβαίως, είχε ένα σχέδιο και στόχους, όπως και συνειδητοποίηση της αναγκαιότητας ανάληψης της ιδιοκτησίας της </w:t>
      </w:r>
      <w:r>
        <w:rPr>
          <w:rFonts w:eastAsia="Times New Roman"/>
          <w:szCs w:val="24"/>
        </w:rPr>
        <w:t>συμφωνίας</w:t>
      </w:r>
      <w:r>
        <w:rPr>
          <w:rFonts w:eastAsia="Times New Roman"/>
          <w:szCs w:val="24"/>
        </w:rPr>
        <w:t>, πράγμα που μέχρι σήμερα όλοι αρνιόνται, οι σημερι</w:t>
      </w:r>
      <w:r>
        <w:rPr>
          <w:rFonts w:eastAsia="Times New Roman"/>
          <w:szCs w:val="24"/>
        </w:rPr>
        <w:t xml:space="preserve">νές βαριές ρυθμίσεις θα μπορούσαν να έχουν διαμορφωθεί ως ένα θεσμικό ανάχωμα της πελατειακής βουλιμίας των μελλοντικών κυβερνήσεων, δίχως ρυθμίσεις που θέτουν βεβαίως ζητήματα δημοκρατικής νομιμοποίησης. </w:t>
      </w:r>
    </w:p>
    <w:p w14:paraId="16641FA5"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lastRenderedPageBreak/>
        <w:t>Θα μπορούσε, δηλαδή, όλη αυτή η</w:t>
      </w:r>
      <w:r>
        <w:rPr>
          <w:rFonts w:eastAsia="Times New Roman"/>
          <w:szCs w:val="24"/>
        </w:rPr>
        <w:t>,</w:t>
      </w:r>
      <w:r>
        <w:rPr>
          <w:rFonts w:eastAsia="Times New Roman"/>
          <w:szCs w:val="24"/>
        </w:rPr>
        <w:t xml:space="preserve"> επιτέλους</w:t>
      </w:r>
      <w:r>
        <w:rPr>
          <w:rFonts w:eastAsia="Times New Roman"/>
          <w:szCs w:val="24"/>
        </w:rPr>
        <w:t>,</w:t>
      </w:r>
      <w:r>
        <w:rPr>
          <w:rFonts w:eastAsia="Times New Roman"/>
          <w:szCs w:val="24"/>
        </w:rPr>
        <w:t xml:space="preserve"> τακτοπ</w:t>
      </w:r>
      <w:r>
        <w:rPr>
          <w:rFonts w:eastAsia="Times New Roman"/>
          <w:szCs w:val="24"/>
        </w:rPr>
        <w:t>οίηση και απομάκρυνσή μας από τις σειρήνες του πελατειασμού και της λαφυραγώγησης του κράτους</w:t>
      </w:r>
      <w:r>
        <w:rPr>
          <w:rFonts w:eastAsia="Times New Roman"/>
          <w:szCs w:val="24"/>
        </w:rPr>
        <w:t xml:space="preserve"> -</w:t>
      </w:r>
      <w:r>
        <w:rPr>
          <w:rFonts w:eastAsia="Times New Roman"/>
          <w:szCs w:val="24"/>
        </w:rPr>
        <w:t>που μας έφεραν μέχρι εδώ, στη χρεοκοπία</w:t>
      </w:r>
      <w:r>
        <w:rPr>
          <w:rFonts w:eastAsia="Times New Roman"/>
          <w:szCs w:val="24"/>
        </w:rPr>
        <w:t>-</w:t>
      </w:r>
      <w:r>
        <w:rPr>
          <w:rFonts w:eastAsia="Times New Roman"/>
          <w:szCs w:val="24"/>
        </w:rPr>
        <w:t xml:space="preserve"> να αποφύγουμε να τις έχουμε στο μέλλον, αν είχαμε ένα σχεδιασμό και αν τις ρυθμίσεις αυτές ορθολογικά τις υιοθετούσαμε σ</w:t>
      </w:r>
      <w:r>
        <w:rPr>
          <w:rFonts w:eastAsia="Times New Roman"/>
          <w:szCs w:val="24"/>
        </w:rPr>
        <w:t>το εθνικό μας δίκαιο.</w:t>
      </w:r>
    </w:p>
    <w:p w14:paraId="16641FA6"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Τώρα σε σχέση με κάποιες συγκεκριμένες διατάξεις και τροπολογίες, θέλω να σταθώ στο απαράδεκτο άρθρο 106. Η αντικατάσταση του όρου «συρρέοντα» με «σχετικά εγκλήματα», που έγινε από τον Υπουργό λίγο πριν, νομίζω ότι δεν αλλάζει τίποτα.</w:t>
      </w:r>
      <w:r>
        <w:rPr>
          <w:rFonts w:eastAsia="Times New Roman"/>
          <w:szCs w:val="24"/>
        </w:rPr>
        <w:t xml:space="preserve"> Το άρθρο προβλέπει ότι στην περίπτωση που </w:t>
      </w:r>
      <w:r>
        <w:rPr>
          <w:rFonts w:eastAsia="Times New Roman"/>
          <w:szCs w:val="24"/>
        </w:rPr>
        <w:t xml:space="preserve">μία </w:t>
      </w:r>
      <w:r>
        <w:rPr>
          <w:rFonts w:eastAsia="Times New Roman"/>
          <w:szCs w:val="24"/>
        </w:rPr>
        <w:t>επιχείρηση εξοφλήσει πρόστιμο που της έχει επιβληθεί από την Επιτροπή Ανταγωνισμού, εξαλείφεται το αξιόποινο των εγκλημάτων της όχι μόνο σε ό,τι αφορά παραβάσεις του δικαίου του ανταγωνισμού, αλλά και για οικο</w:t>
      </w:r>
      <w:r>
        <w:rPr>
          <w:rFonts w:eastAsia="Times New Roman"/>
          <w:szCs w:val="24"/>
        </w:rPr>
        <w:t>νομικά εγκλήματα, ενώ παράλληλα απαλλάσσεται και από διοικητικές κυρώσεις.</w:t>
      </w:r>
    </w:p>
    <w:p w14:paraId="16641FA7"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 xml:space="preserve">Για την ιστορία, μόλις </w:t>
      </w:r>
      <w:r>
        <w:rPr>
          <w:rFonts w:eastAsia="Times New Roman"/>
          <w:szCs w:val="24"/>
        </w:rPr>
        <w:t xml:space="preserve">δύο </w:t>
      </w:r>
      <w:r>
        <w:rPr>
          <w:rFonts w:eastAsia="Times New Roman"/>
          <w:szCs w:val="24"/>
        </w:rPr>
        <w:t xml:space="preserve">μέρες πριν </w:t>
      </w:r>
      <w:r>
        <w:rPr>
          <w:rFonts w:eastAsia="Times New Roman"/>
          <w:szCs w:val="24"/>
        </w:rPr>
        <w:t>-</w:t>
      </w:r>
      <w:r>
        <w:rPr>
          <w:rFonts w:eastAsia="Times New Roman"/>
          <w:szCs w:val="24"/>
        </w:rPr>
        <w:t>και μετά από πολυετείς έρευνες</w:t>
      </w:r>
      <w:r>
        <w:rPr>
          <w:rFonts w:eastAsia="Times New Roman"/>
          <w:szCs w:val="24"/>
        </w:rPr>
        <w:t>-</w:t>
      </w:r>
      <w:r>
        <w:rPr>
          <w:rFonts w:eastAsia="Times New Roman"/>
          <w:szCs w:val="24"/>
        </w:rPr>
        <w:t xml:space="preserve"> η Επιτροπή Ανταγωνισμού διαπίστωσε ότι είκοσι επτά συναπτά έτη λειτουργούσε καρτέλ στον τομέα των δημοσίων έργ</w:t>
      </w:r>
      <w:r>
        <w:rPr>
          <w:rFonts w:eastAsia="Times New Roman"/>
          <w:szCs w:val="24"/>
        </w:rPr>
        <w:t xml:space="preserve">ων, καρτέλ </w:t>
      </w:r>
      <w:r>
        <w:rPr>
          <w:rFonts w:eastAsia="Times New Roman"/>
          <w:szCs w:val="24"/>
        </w:rPr>
        <w:lastRenderedPageBreak/>
        <w:t xml:space="preserve">το οποίο απομυζούσε τα λεφτά του Έλληνα φορολογούμενου, εφαρμόζοντας παράνομες πρακτικές, όπως η διαμόρφωση των τιμημάτων στις διαδικασίες και το μοίρασμα των συμβάσεων μεταξύ των εταιρειών που συμμετείχαν σε αυτό, καρτέλ που ήταν η βασική πηγή </w:t>
      </w:r>
      <w:r>
        <w:rPr>
          <w:rFonts w:eastAsia="Times New Roman"/>
          <w:szCs w:val="24"/>
        </w:rPr>
        <w:t xml:space="preserve">της διαπλοκής και της διαφθοράς του δημοσίου βίου για αρκετές δεκαετίες. </w:t>
      </w:r>
    </w:p>
    <w:p w14:paraId="16641FA8"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 xml:space="preserve">Κυρίες και κύριοι της Κυβέρνησης, εκτίθεστε ανεπανόρθωτα χωρίς λόγο, σύμφωνα με τις αρχές σας και βεβαίως με τη ρητορική σας. Έχετε λόγο να επιμείνετε στο άρθρο αυτό; Νομίζω ότι δεν </w:t>
      </w:r>
      <w:r>
        <w:rPr>
          <w:rFonts w:eastAsia="Times New Roman"/>
          <w:szCs w:val="24"/>
        </w:rPr>
        <w:t>υπάρχει άλλη αποδεκτή οδός από το να αποσύρετε αυτό το άρθρο και βλέπετε ότι το ζητά μετ’ επιτάσεως ένα κόμμα το οποίο έχει κατασυκοφαντηθεί…</w:t>
      </w:r>
    </w:p>
    <w:p w14:paraId="16641FA9" w14:textId="77777777" w:rsidR="00434732" w:rsidRDefault="00735F25">
      <w:pPr>
        <w:tabs>
          <w:tab w:val="left" w:pos="2820"/>
        </w:tabs>
        <w:spacing w:after="0" w:line="600" w:lineRule="auto"/>
        <w:ind w:firstLine="720"/>
        <w:jc w:val="center"/>
        <w:rPr>
          <w:rFonts w:eastAsia="Times New Roman"/>
          <w:szCs w:val="24"/>
        </w:rPr>
      </w:pPr>
      <w:r>
        <w:rPr>
          <w:rFonts w:eastAsia="Times New Roman"/>
          <w:szCs w:val="24"/>
        </w:rPr>
        <w:t>(Θόρυβος στην Αίθουσα)</w:t>
      </w:r>
    </w:p>
    <w:p w14:paraId="16641FAA" w14:textId="77777777" w:rsidR="00434732" w:rsidRDefault="00735F25">
      <w:pPr>
        <w:tabs>
          <w:tab w:val="left" w:pos="2820"/>
        </w:tabs>
        <w:spacing w:after="0"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πολύ γιατί κάνετε τόση φασαρία;</w:t>
      </w:r>
    </w:p>
    <w:p w14:paraId="16641FAB" w14:textId="77777777" w:rsidR="00434732" w:rsidRDefault="00735F25">
      <w:pPr>
        <w:tabs>
          <w:tab w:val="left" w:pos="2820"/>
        </w:tabs>
        <w:spacing w:after="0"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w:t>
      </w:r>
      <w:r>
        <w:rPr>
          <w:rFonts w:eastAsia="Times New Roman"/>
          <w:szCs w:val="24"/>
        </w:rPr>
        <w:t>Γιατί έχουμε συγχυστεί.</w:t>
      </w:r>
    </w:p>
    <w:p w14:paraId="16641FAC" w14:textId="77777777" w:rsidR="00434732" w:rsidRDefault="00735F25">
      <w:pPr>
        <w:tabs>
          <w:tab w:val="left" w:pos="2820"/>
        </w:tabs>
        <w:spacing w:after="0" w:line="600" w:lineRule="auto"/>
        <w:ind w:firstLine="720"/>
        <w:jc w:val="both"/>
        <w:rPr>
          <w:rFonts w:eastAsia="Times New Roman"/>
          <w:szCs w:val="24"/>
        </w:rPr>
      </w:pPr>
      <w:r>
        <w:rPr>
          <w:rFonts w:eastAsia="Times New Roman"/>
          <w:b/>
          <w:szCs w:val="24"/>
        </w:rPr>
        <w:lastRenderedPageBreak/>
        <w:t>ΠΡΟΕΔΡΟΣ (Νικόλαος Βούτσης):</w:t>
      </w:r>
      <w:r>
        <w:rPr>
          <w:rFonts w:eastAsia="Times New Roman"/>
          <w:szCs w:val="24"/>
        </w:rPr>
        <w:t xml:space="preserve"> Εντάξει, την απάντηση την πήρα, αλλά παρακαλώ να ακούμε με προσοχή. Έχουμε άλλες δύο ώρες περίπου διαδικασία και κλείνουμε.</w:t>
      </w:r>
    </w:p>
    <w:p w14:paraId="16641FAD"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Κύριε Δανέλλη, συνεχίστε.</w:t>
      </w:r>
    </w:p>
    <w:p w14:paraId="16641FAE" w14:textId="77777777" w:rsidR="00434732" w:rsidRDefault="00735F25">
      <w:pPr>
        <w:tabs>
          <w:tab w:val="left" w:pos="2820"/>
        </w:tabs>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Επειδή, λοιπόν, το Ποτάμι έχει κατ</w:t>
      </w:r>
      <w:r>
        <w:rPr>
          <w:rFonts w:eastAsia="Times New Roman"/>
          <w:szCs w:val="24"/>
        </w:rPr>
        <w:t xml:space="preserve">ασυκοφαντηθεί όσο κανείς στο παρελθόν για δήθεν ειδικές σχέσεις με τον χώρο των μεγάλων εθνικών εργολάβων, νομίζω ότι η επιμονή μας έχει </w:t>
      </w:r>
      <w:r>
        <w:rPr>
          <w:rFonts w:eastAsia="Times New Roman"/>
          <w:szCs w:val="24"/>
        </w:rPr>
        <w:t xml:space="preserve">μία </w:t>
      </w:r>
      <w:r>
        <w:rPr>
          <w:rFonts w:eastAsia="Times New Roman"/>
          <w:szCs w:val="24"/>
        </w:rPr>
        <w:t>επιπλέον βαρύτητα. Δεν έχετε κανέναν λόγο να μην αποσύρετε αυτό το άρθρο, το οποίο είναι απαράδεκτο, ιδιαίτερα στις</w:t>
      </w:r>
      <w:r>
        <w:rPr>
          <w:rFonts w:eastAsia="Times New Roman"/>
          <w:szCs w:val="24"/>
        </w:rPr>
        <w:t xml:space="preserve"> σημερινές συνθήκες, σε αυτή</w:t>
      </w:r>
      <w:r>
        <w:rPr>
          <w:rFonts w:eastAsia="Times New Roman"/>
          <w:szCs w:val="24"/>
        </w:rPr>
        <w:t>ν</w:t>
      </w:r>
      <w:r>
        <w:rPr>
          <w:rFonts w:eastAsia="Times New Roman"/>
          <w:szCs w:val="24"/>
        </w:rPr>
        <w:t xml:space="preserve"> τη συγκυρία, που ο ελληνικός λαός καλείται να υποβληθεί σε τέτοιες θυσίες.</w:t>
      </w:r>
    </w:p>
    <w:p w14:paraId="16641FAF"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Σ</w:t>
      </w:r>
      <w:r>
        <w:rPr>
          <w:rFonts w:eastAsia="UB-Helvetica" w:cs="Times New Roman"/>
          <w:szCs w:val="24"/>
        </w:rPr>
        <w:t xml:space="preserve">την </w:t>
      </w:r>
      <w:r>
        <w:rPr>
          <w:rFonts w:eastAsia="UB-Helvetica" w:cs="Times New Roman"/>
          <w:szCs w:val="24"/>
        </w:rPr>
        <w:t>τροπολογία</w:t>
      </w:r>
      <w:r>
        <w:rPr>
          <w:rFonts w:eastAsia="UB-Helvetica" w:cs="Times New Roman"/>
          <w:szCs w:val="24"/>
        </w:rPr>
        <w:t xml:space="preserve"> 4437/81,</w:t>
      </w:r>
      <w:r>
        <w:rPr>
          <w:rFonts w:eastAsia="UB-Helvetica" w:cs="Times New Roman"/>
          <w:szCs w:val="24"/>
        </w:rPr>
        <w:t xml:space="preserve"> στην οποία θέλω να αναφερθώ, καταργείται</w:t>
      </w:r>
      <w:r>
        <w:rPr>
          <w:rFonts w:eastAsia="UB-Helvetica" w:cs="Times New Roman"/>
          <w:szCs w:val="24"/>
        </w:rPr>
        <w:t xml:space="preserve"> </w:t>
      </w:r>
      <w:r>
        <w:rPr>
          <w:rFonts w:eastAsia="UB-Helvetica" w:cs="Times New Roman"/>
          <w:szCs w:val="24"/>
        </w:rPr>
        <w:t>μ</w:t>
      </w:r>
      <w:r>
        <w:rPr>
          <w:rFonts w:eastAsia="UB-Helvetica" w:cs="Times New Roman"/>
          <w:szCs w:val="24"/>
        </w:rPr>
        <w:t>ί</w:t>
      </w:r>
      <w:r>
        <w:rPr>
          <w:rFonts w:eastAsia="UB-Helvetica" w:cs="Times New Roman"/>
          <w:szCs w:val="24"/>
        </w:rPr>
        <w:t>α διάταξη, που ψηφίστηκε μόλις δέκα μέρες πριν, που έδινε ασφαλιστική και φορολογικ</w:t>
      </w:r>
      <w:r>
        <w:rPr>
          <w:rFonts w:eastAsia="UB-Helvetica" w:cs="Times New Roman"/>
          <w:szCs w:val="24"/>
        </w:rPr>
        <w:t xml:space="preserve">ή ενημερότητα κατά παρέκκλιση στα Ελληνικά Αμυντικά Συστήματα. Τι συνέβη; Ξέρετε πολύ καλά ότι αν η εταιρεία στερηθεί της ασφαλιστικής και φορολογικής ενημερότητας, κλείνει ατάκτως. Τι θα γίνει με το προσωπικό; Τι θα γίνει με τη διοίκηση και </w:t>
      </w:r>
      <w:r>
        <w:rPr>
          <w:rFonts w:eastAsia="UB-Helvetica" w:cs="Times New Roman"/>
          <w:szCs w:val="24"/>
        </w:rPr>
        <w:lastRenderedPageBreak/>
        <w:t>τις ευθύνες τη</w:t>
      </w:r>
      <w:r>
        <w:rPr>
          <w:rFonts w:eastAsia="UB-Helvetica" w:cs="Times New Roman"/>
          <w:szCs w:val="24"/>
        </w:rPr>
        <w:t xml:space="preserve">ς; Τι θα γίνει με τον κύκλο εργασιών, ο οποίος είναι χρήσιμος; Με ένα εξορθολογικοποιημένο σχεδιασμό τα ΕΑΣ μπορούν όχι </w:t>
      </w:r>
      <w:r>
        <w:rPr>
          <w:rFonts w:eastAsia="UB-Helvetica" w:cs="Times New Roman"/>
          <w:szCs w:val="24"/>
        </w:rPr>
        <w:t xml:space="preserve">μόνο </w:t>
      </w:r>
      <w:r>
        <w:rPr>
          <w:rFonts w:eastAsia="UB-Helvetica" w:cs="Times New Roman"/>
          <w:szCs w:val="24"/>
        </w:rPr>
        <w:t>να αυτοσυντηρηθούν, αλλά να γίνουν κερδοφόρα και πολλαπλώς χρήσιμα.</w:t>
      </w:r>
    </w:p>
    <w:p w14:paraId="16641FB0"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Με την τροπολογία 449/93 καταργούνται οι νέες χρήσεις γης και ο</w:t>
      </w:r>
      <w:r>
        <w:rPr>
          <w:rFonts w:eastAsia="UB-Helvetica" w:cs="Times New Roman"/>
          <w:szCs w:val="24"/>
        </w:rPr>
        <w:t xml:space="preserve">ι οικοδομικοί συντελεστές που είχαν οριστεί με τον ν.4269/2014. Μετά την κατάργησή του, έτσι όπως προβλέπεται, επιστρέφουμε στο προηγούμενο νομοθετικό καθεστώς, δηλαδή στον καθορισμό των χρήσεων γης με προεδρικά διατάγματα, που αφήνει, βεβαίως, </w:t>
      </w:r>
      <w:r>
        <w:rPr>
          <w:rFonts w:eastAsia="UB-Helvetica" w:cs="Times New Roman"/>
          <w:szCs w:val="24"/>
        </w:rPr>
        <w:t xml:space="preserve">ανοικτό </w:t>
      </w:r>
      <w:r>
        <w:rPr>
          <w:rFonts w:eastAsia="UB-Helvetica" w:cs="Times New Roman"/>
          <w:szCs w:val="24"/>
        </w:rPr>
        <w:t xml:space="preserve">το </w:t>
      </w:r>
      <w:r>
        <w:rPr>
          <w:rFonts w:eastAsia="UB-Helvetica" w:cs="Times New Roman"/>
          <w:szCs w:val="24"/>
        </w:rPr>
        <w:t>πεδίο για επηρεασμούς και αντιμετώπιση κατά το δοκούν. Αυτή η τροπολογία δεν έχουμε καταλάβει, γιατί είναι αόριστη η αιτιολογία, γιατί υποβάλλεται και γιατί δικαιώνει μια αντίληψη χωροθέτησης χρήσεων, που είναι του παρελθόντος. Δεν ισχύει πουθενά στην υπόλ</w:t>
      </w:r>
      <w:r>
        <w:rPr>
          <w:rFonts w:eastAsia="UB-Helvetica" w:cs="Times New Roman"/>
          <w:szCs w:val="24"/>
        </w:rPr>
        <w:t>οιπη Ευρώπη κάτι τέτοιο πλέον.</w:t>
      </w:r>
    </w:p>
    <w:p w14:paraId="16641FB1"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 xml:space="preserve">Τέλος, σχετικά με τη σύμβαση παραχώρησης των αεροδρομίων στα άρθρα 215, 230, εμείς συμφωνούμε. Ωστόσο, θα πρέπει να υπάρξει προσθήκη, μια προσθήκη της παραγράφου 5 στο άρθρο 229 στις </w:t>
      </w:r>
      <w:r>
        <w:rPr>
          <w:rFonts w:eastAsia="UB-Helvetica" w:cs="Times New Roman"/>
          <w:szCs w:val="24"/>
        </w:rPr>
        <w:lastRenderedPageBreak/>
        <w:t>λοιπές διατάξεις, όπου να γίνεται σαφής κα</w:t>
      </w:r>
      <w:r>
        <w:rPr>
          <w:rFonts w:eastAsia="UB-Helvetica" w:cs="Times New Roman"/>
          <w:szCs w:val="24"/>
        </w:rPr>
        <w:t xml:space="preserve">ι ρητή αναφορά στην Κρατική Αεροπορική Αρχή, γιατί ο καταγραφείς ορισμός της </w:t>
      </w:r>
      <w:r>
        <w:rPr>
          <w:rFonts w:eastAsia="UB-Helvetica" w:cs="Times New Roman"/>
          <w:szCs w:val="24"/>
        </w:rPr>
        <w:t>κ</w:t>
      </w:r>
      <w:r>
        <w:rPr>
          <w:rFonts w:eastAsia="UB-Helvetica" w:cs="Times New Roman"/>
          <w:szCs w:val="24"/>
        </w:rPr>
        <w:t xml:space="preserve">ρατικής </w:t>
      </w:r>
      <w:r>
        <w:rPr>
          <w:rFonts w:eastAsia="UB-Helvetica" w:cs="Times New Roman"/>
          <w:szCs w:val="24"/>
        </w:rPr>
        <w:t>α</w:t>
      </w:r>
      <w:r>
        <w:rPr>
          <w:rFonts w:eastAsia="UB-Helvetica" w:cs="Times New Roman"/>
          <w:szCs w:val="24"/>
        </w:rPr>
        <w:t>ρχής στη σελίδα 39 της σύμβασης παραχώρησης είναι γενικόλογος και θα δημιουργήσει προβλήματα. Αναφέρονται οι εποπτικές αρχές και ιδιαίτερα η αεροναυτιλία, όχι όμως και η</w:t>
      </w:r>
      <w:r>
        <w:rPr>
          <w:rFonts w:eastAsia="UB-Helvetica" w:cs="Times New Roman"/>
          <w:szCs w:val="24"/>
        </w:rPr>
        <w:t xml:space="preserve"> Αερολιμενική Αρχή. Η ύπαρξη και η λειτουργία αερολιμενικού ελέγχου ως κρατικής αρχής κατοχυρώνεται από τον ν.3913/2011, αλλά και από το Ευρωπαϊκό Δίκαιο και αφορά τη διόρθωση και λειτουργία της υπηρεσίας της Πολιτικής Αεροπορίας. Αυτό νομίζω ότι πρέπει να</w:t>
      </w:r>
      <w:r>
        <w:rPr>
          <w:rFonts w:eastAsia="UB-Helvetica" w:cs="Times New Roman"/>
          <w:szCs w:val="24"/>
        </w:rPr>
        <w:t xml:space="preserve"> ληφθεί υπ’ όψιν, γιατί θα δημιουργήσει ζητήματα παρουσίας του δημοσίου συμφέροντος στους αερολιμένες αυτούς.</w:t>
      </w:r>
    </w:p>
    <w:p w14:paraId="16641FB2"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Σας ευχαριστώ.</w:t>
      </w:r>
    </w:p>
    <w:p w14:paraId="16641FB3" w14:textId="77777777" w:rsidR="00434732" w:rsidRDefault="00735F25">
      <w:pPr>
        <w:spacing w:after="0" w:line="600" w:lineRule="auto"/>
        <w:ind w:firstLine="720"/>
        <w:jc w:val="center"/>
        <w:rPr>
          <w:rFonts w:eastAsia="UB-Helvetica" w:cs="Times New Roman"/>
          <w:szCs w:val="24"/>
        </w:rPr>
      </w:pPr>
      <w:r>
        <w:rPr>
          <w:rFonts w:eastAsia="UB-Helvetica" w:cs="Times New Roman"/>
          <w:szCs w:val="24"/>
        </w:rPr>
        <w:t>(Χειροκροτήματα από την πτέρυγα του Ποταμιού)</w:t>
      </w:r>
    </w:p>
    <w:p w14:paraId="16641FB4"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ΠΡΟΕΔΡΟΣ (Νικόλαος Βούτσης):</w:t>
      </w:r>
      <w:r>
        <w:rPr>
          <w:rFonts w:eastAsia="UB-Helvetica" w:cs="Times New Roman"/>
          <w:szCs w:val="24"/>
        </w:rPr>
        <w:t xml:space="preserve"> Σας ευχαριστούμε πολύ, κύριε Δανέλλη.</w:t>
      </w:r>
    </w:p>
    <w:p w14:paraId="16641FB5"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Τον λόγο έχει ο</w:t>
      </w:r>
      <w:r>
        <w:rPr>
          <w:rFonts w:eastAsia="UB-Helvetica" w:cs="Times New Roman"/>
          <w:szCs w:val="24"/>
        </w:rPr>
        <w:t xml:space="preserve"> Πρ</w:t>
      </w:r>
      <w:r>
        <w:rPr>
          <w:rFonts w:eastAsia="UB-Helvetica" w:cs="Times New Roman"/>
          <w:szCs w:val="24"/>
        </w:rPr>
        <w:t>όεδρος της Νέας Δημοκρατίας</w:t>
      </w:r>
      <w:r>
        <w:rPr>
          <w:rFonts w:eastAsia="UB-Helvetica" w:cs="Times New Roman"/>
          <w:szCs w:val="24"/>
        </w:rPr>
        <w:t xml:space="preserve"> κ. Κυριάκος Μητσοτάκης.</w:t>
      </w:r>
    </w:p>
    <w:p w14:paraId="16641FB6" w14:textId="77777777" w:rsidR="00434732" w:rsidRDefault="00735F25">
      <w:pPr>
        <w:spacing w:after="0" w:line="600" w:lineRule="auto"/>
        <w:ind w:firstLine="720"/>
        <w:jc w:val="center"/>
        <w:rPr>
          <w:rFonts w:eastAsia="UB-Helvetica" w:cs="Times New Roman"/>
          <w:szCs w:val="24"/>
        </w:rPr>
      </w:pPr>
      <w:r>
        <w:rPr>
          <w:rFonts w:eastAsia="UB-Helvetica" w:cs="Times New Roman"/>
          <w:szCs w:val="24"/>
        </w:rPr>
        <w:t>(Χειροκροτήματα από την πτέρυγα της Νέας Δημοκρατίας)</w:t>
      </w:r>
    </w:p>
    <w:p w14:paraId="16641FB7"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lastRenderedPageBreak/>
        <w:t>ΚΥΡΙΑΚΟΣ ΜΗΤΣΟΤΑΚΗΣ (Πρόεδρος της Νέας Δημοκρατίας):</w:t>
      </w:r>
      <w:r>
        <w:rPr>
          <w:rFonts w:eastAsia="UB-Helvetica" w:cs="Times New Roman"/>
          <w:szCs w:val="24"/>
        </w:rPr>
        <w:t xml:space="preserve"> Κυρίες και κύριοι Βουλευτές, στην προηγούμενή του ομιλία στη Βουλή ο κ. Τσίπρας μάς είπε ότι δεν </w:t>
      </w:r>
      <w:r>
        <w:rPr>
          <w:rFonts w:eastAsia="UB-Helvetica" w:cs="Times New Roman"/>
          <w:szCs w:val="24"/>
        </w:rPr>
        <w:t xml:space="preserve">πρέπει να τον κατηγορήσουμε γιατί μας είπε ψέματα, αλλά γιατί απλά είχε αυταπάτες. Μάλιστα! </w:t>
      </w:r>
    </w:p>
    <w:p w14:paraId="16641FB8"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Δύσκολο το δίλλημα που μας θέσατε, κύριε Τσίπρα. Διότι δεν ξέρω πραγματικά τι είναι χειρότερο: ένας ψεύτης πρωθυπουργός, που έχει συνείδηση της πραγματικότητας και</w:t>
      </w:r>
      <w:r>
        <w:rPr>
          <w:rFonts w:eastAsia="UB-Helvetica" w:cs="Times New Roman"/>
          <w:szCs w:val="24"/>
        </w:rPr>
        <w:t xml:space="preserve"> συνειδητά τη διαστρεβλώνει ή ένας αυταπατώμενος πρωθυπουργός, ο οποίος δεν αντιλαμβάνεται τι συμβαίνει γύρω του. </w:t>
      </w:r>
    </w:p>
    <w:p w14:paraId="16641FB9"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Και στη μία και στην άλλη περίπτωση, όμως, ένα είναι βέβαιο: Είτε ψεύτης είτε αυταπατώμενος δεν αξίζετε να είστε Πρωθυπουργός αυτής της χώρας</w:t>
      </w:r>
      <w:r>
        <w:rPr>
          <w:rFonts w:eastAsia="UB-Helvetica" w:cs="Times New Roman"/>
          <w:szCs w:val="24"/>
        </w:rPr>
        <w:t>.</w:t>
      </w:r>
    </w:p>
    <w:p w14:paraId="16641FBA" w14:textId="77777777" w:rsidR="00434732" w:rsidRDefault="00735F25">
      <w:pPr>
        <w:spacing w:after="0" w:line="600" w:lineRule="auto"/>
        <w:ind w:left="720" w:firstLine="720"/>
        <w:jc w:val="both"/>
        <w:rPr>
          <w:rFonts w:eastAsia="UB-Helvetica" w:cs="Times New Roman"/>
          <w:szCs w:val="24"/>
        </w:rPr>
      </w:pPr>
      <w:r>
        <w:rPr>
          <w:rFonts w:eastAsia="UB-Helvetica" w:cs="Times New Roman"/>
          <w:szCs w:val="24"/>
        </w:rPr>
        <w:t>(Χειροκροτήματα από την πτέρυγα της Νέας Δημοκρατίας)</w:t>
      </w:r>
    </w:p>
    <w:p w14:paraId="16641FBB"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 xml:space="preserve">Πριν από λίγες </w:t>
      </w:r>
      <w:r>
        <w:rPr>
          <w:rFonts w:eastAsia="UB-Helvetica" w:cs="Times New Roman"/>
          <w:szCs w:val="24"/>
        </w:rPr>
        <w:t>η</w:t>
      </w:r>
      <w:r>
        <w:rPr>
          <w:rFonts w:eastAsia="UB-Helvetica" w:cs="Times New Roman"/>
          <w:szCs w:val="24"/>
        </w:rPr>
        <w:t xml:space="preserve">μέρες ο Πρόεδρος Ομπάμα έδωσε </w:t>
      </w:r>
      <w:r>
        <w:rPr>
          <w:rFonts w:eastAsia="UB-Helvetica" w:cs="Times New Roman"/>
          <w:szCs w:val="24"/>
        </w:rPr>
        <w:t xml:space="preserve">μία </w:t>
      </w:r>
      <w:r>
        <w:rPr>
          <w:rFonts w:eastAsia="UB-Helvetica" w:cs="Times New Roman"/>
          <w:szCs w:val="24"/>
        </w:rPr>
        <w:t>πολύ ενδιαφέρουσα ομιλία σε τελειόφοιτους φοιτητές σε ένα αμερικανικό πανεπιστήμιο. Ανέφερε ανάμεσα στα άλλα τα εξής και θέλω να σας τα διαβάσω. Έλεγε</w:t>
      </w:r>
      <w:r>
        <w:rPr>
          <w:rFonts w:eastAsia="UB-Helvetica" w:cs="Times New Roman"/>
          <w:szCs w:val="24"/>
        </w:rPr>
        <w:t xml:space="preserve"> ο Πρόεδρος Ομπάμα: «Θέλω να ξεκαθαρίσω ένα πράγμα» -προσέξτε, έχει ενδιαφέρον- «</w:t>
      </w:r>
      <w:r>
        <w:rPr>
          <w:rFonts w:eastAsia="UB-Helvetica" w:cs="Times New Roman"/>
          <w:szCs w:val="24"/>
        </w:rPr>
        <w:t xml:space="preserve">η </w:t>
      </w:r>
      <w:r>
        <w:rPr>
          <w:rFonts w:eastAsia="UB-Helvetica" w:cs="Times New Roman"/>
          <w:szCs w:val="24"/>
        </w:rPr>
        <w:lastRenderedPageBreak/>
        <w:t>άγνοια δεν είναι προσόν. Δεν είναι μαγκιά να μην έχεις ιδέα για ποιο πράγμα μιλάς. Σημαίνει απλούστατα ότι δεν ξέρεις τι σου γίνεται.»</w:t>
      </w:r>
    </w:p>
    <w:p w14:paraId="16641FBC"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 xml:space="preserve">Ο Πρόεδρος Ομπάμα τα είπε αυτά, </w:t>
      </w:r>
      <w:r>
        <w:rPr>
          <w:rFonts w:eastAsia="UB-Helvetica" w:cs="Times New Roman"/>
          <w:szCs w:val="24"/>
        </w:rPr>
        <w:t>έχοντας υπ’ όψιν του κάποιον άλλον πολιτικό στις Ηνωμένες Πολιτείες. Σας διαβεβαιώνω, όμως, κύριε Τσίπρα, ότι δεν υπήρξε ούτε ένας Έλληνας ο οποίος άκουσε αυτήν την αποστροφή και το μυαλό του δεν πήγε κατευθείαν σε εσάς.</w:t>
      </w:r>
    </w:p>
    <w:p w14:paraId="16641FBD" w14:textId="77777777" w:rsidR="00434732" w:rsidRDefault="00735F25">
      <w:pPr>
        <w:spacing w:after="0" w:line="600" w:lineRule="auto"/>
        <w:ind w:firstLine="720"/>
        <w:jc w:val="center"/>
        <w:rPr>
          <w:rFonts w:eastAsia="UB-Helvetica" w:cs="Times New Roman"/>
          <w:szCs w:val="24"/>
        </w:rPr>
      </w:pPr>
      <w:r>
        <w:rPr>
          <w:rFonts w:eastAsia="UB-Helvetica" w:cs="Times New Roman"/>
          <w:szCs w:val="24"/>
        </w:rPr>
        <w:t>(Χειροκροτήματα από την πτέρυγα της</w:t>
      </w:r>
      <w:r>
        <w:rPr>
          <w:rFonts w:eastAsia="UB-Helvetica" w:cs="Times New Roman"/>
          <w:szCs w:val="24"/>
        </w:rPr>
        <w:t xml:space="preserve"> Νέας Δημοκρατίας)</w:t>
      </w:r>
    </w:p>
    <w:p w14:paraId="16641FBE" w14:textId="77777777" w:rsidR="00434732" w:rsidRDefault="00735F25">
      <w:pPr>
        <w:spacing w:after="0" w:line="600" w:lineRule="auto"/>
        <w:ind w:firstLine="720"/>
        <w:jc w:val="both"/>
        <w:rPr>
          <w:rFonts w:eastAsia="Times New Roman"/>
          <w:szCs w:val="24"/>
        </w:rPr>
      </w:pPr>
      <w:r>
        <w:rPr>
          <w:rFonts w:eastAsia="Times New Roman"/>
          <w:szCs w:val="24"/>
        </w:rPr>
        <w:t>Διότι, είστε ακριβώς αυτό, ένας πολιτικός που την άγνοιά του την εμφάνισε ως αντισυμβατική μαγκιά, που επένδυσε σε ψέματα, ανέβηκε στην εξουσία πατώντας πάνω σε απίθανες θεωρίες συνομωσίας και δημαγωγικού λαϊκισμού. Και όταν έσπασε τα μο</w:t>
      </w:r>
      <w:r>
        <w:rPr>
          <w:rFonts w:eastAsia="Times New Roman"/>
          <w:szCs w:val="24"/>
        </w:rPr>
        <w:t xml:space="preserve">ύτρα του, πήρε μια ολόκληρη χώρα στον λαιμό του και τη φέσωσε με 86 δισεκατομμύρια ευρώ. </w:t>
      </w:r>
    </w:p>
    <w:p w14:paraId="16641FBF" w14:textId="77777777" w:rsidR="00434732" w:rsidRDefault="00735F25">
      <w:pPr>
        <w:spacing w:after="0" w:line="600" w:lineRule="auto"/>
        <w:ind w:firstLine="720"/>
        <w:jc w:val="both"/>
        <w:rPr>
          <w:rFonts w:eastAsia="Times New Roman"/>
          <w:szCs w:val="24"/>
        </w:rPr>
      </w:pPr>
      <w:r>
        <w:rPr>
          <w:rFonts w:eastAsia="Times New Roman"/>
          <w:szCs w:val="24"/>
        </w:rPr>
        <w:lastRenderedPageBreak/>
        <w:t>Για να τελειώνουν, λοιπόν, τα ψέματα σε αυτή</w:t>
      </w:r>
      <w:r>
        <w:rPr>
          <w:rFonts w:eastAsia="Times New Roman"/>
          <w:szCs w:val="24"/>
        </w:rPr>
        <w:t>ν</w:t>
      </w:r>
      <w:r>
        <w:rPr>
          <w:rFonts w:eastAsia="Times New Roman"/>
          <w:szCs w:val="24"/>
        </w:rPr>
        <w:t xml:space="preserve"> την Αίθουσα: Αν εσείς θέλετε να επικαλείστε την άγνοιά σας και την ασχετοσύνη σας ως δικαιολογία, κάντε το. Οι Έλληνες, </w:t>
      </w:r>
      <w:r>
        <w:rPr>
          <w:rFonts w:eastAsia="Times New Roman"/>
          <w:szCs w:val="24"/>
        </w:rPr>
        <w:t xml:space="preserve">όμως, έχουν μεγαλύτερες απαιτήσεις από τον Πρωθυπουργό τους και </w:t>
      </w:r>
      <w:r>
        <w:rPr>
          <w:rFonts w:eastAsia="Times New Roman"/>
          <w:szCs w:val="24"/>
        </w:rPr>
        <w:t xml:space="preserve">για </w:t>
      </w:r>
      <w:r>
        <w:rPr>
          <w:rFonts w:eastAsia="Times New Roman"/>
          <w:szCs w:val="24"/>
        </w:rPr>
        <w:t xml:space="preserve">αυτό και μόνο εισπράττετε ήδη την άρνησή τους. </w:t>
      </w:r>
    </w:p>
    <w:p w14:paraId="16641FC0" w14:textId="77777777" w:rsidR="00434732" w:rsidRDefault="00735F25">
      <w:pPr>
        <w:spacing w:after="0" w:line="600" w:lineRule="auto"/>
        <w:ind w:firstLine="720"/>
        <w:jc w:val="both"/>
        <w:rPr>
          <w:rFonts w:eastAsia="Times New Roman"/>
          <w:szCs w:val="24"/>
        </w:rPr>
      </w:pPr>
      <w:r>
        <w:rPr>
          <w:rFonts w:eastAsia="Times New Roman"/>
          <w:szCs w:val="24"/>
        </w:rPr>
        <w:t>Για εμάς τα πράγματα είναι ξεκάθαρα. Εκτός από αυταπάτη, υπήρχε, κυρίως, πολιτική απάτη, συνειδητή, οργανωμένη, μεθοδική, πολυετής, κυνική κ</w:t>
      </w:r>
      <w:r>
        <w:rPr>
          <w:rFonts w:eastAsia="Times New Roman"/>
          <w:szCs w:val="24"/>
        </w:rPr>
        <w:t xml:space="preserve">αι αδίστακτη. </w:t>
      </w:r>
    </w:p>
    <w:p w14:paraId="16641FC1" w14:textId="77777777" w:rsidR="00434732" w:rsidRDefault="00735F25">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6641FC2" w14:textId="77777777" w:rsidR="00434732" w:rsidRDefault="00735F25">
      <w:pPr>
        <w:spacing w:after="0" w:line="600" w:lineRule="auto"/>
        <w:ind w:firstLine="720"/>
        <w:jc w:val="both"/>
        <w:rPr>
          <w:rFonts w:eastAsia="Times New Roman"/>
          <w:szCs w:val="24"/>
        </w:rPr>
      </w:pPr>
      <w:r>
        <w:rPr>
          <w:rFonts w:eastAsia="Times New Roman"/>
          <w:szCs w:val="24"/>
        </w:rPr>
        <w:t xml:space="preserve">Είναι η  χυδαιότερη επιχείρηση εξαπάτησης των Ελλήνων που έχει γίνει ποτέ. Και αυτό το ιστορικό στίγμα, κύριε Τσίπρα, θα το κουβαλάτε για πάντα.  </w:t>
      </w:r>
    </w:p>
    <w:p w14:paraId="16641FC3" w14:textId="77777777" w:rsidR="00434732" w:rsidRDefault="00735F25">
      <w:pPr>
        <w:spacing w:after="0" w:line="600" w:lineRule="auto"/>
        <w:ind w:firstLine="720"/>
        <w:jc w:val="both"/>
        <w:rPr>
          <w:rFonts w:eastAsia="Times New Roman"/>
          <w:szCs w:val="24"/>
        </w:rPr>
      </w:pPr>
      <w:r>
        <w:rPr>
          <w:rFonts w:eastAsia="Times New Roman"/>
          <w:szCs w:val="24"/>
        </w:rPr>
        <w:t xml:space="preserve">Και θα περίμενε </w:t>
      </w:r>
      <w:r>
        <w:rPr>
          <w:rFonts w:eastAsia="Times New Roman"/>
          <w:szCs w:val="24"/>
        </w:rPr>
        <w:t>κάποιος</w:t>
      </w:r>
      <w:r>
        <w:rPr>
          <w:rFonts w:eastAsia="Times New Roman"/>
          <w:szCs w:val="24"/>
        </w:rPr>
        <w:t xml:space="preserve"> ότι η διάλυση τη</w:t>
      </w:r>
      <w:r>
        <w:rPr>
          <w:rFonts w:eastAsia="Times New Roman"/>
          <w:szCs w:val="24"/>
        </w:rPr>
        <w:t xml:space="preserve">ς αυταπάτης, η βίαιη στροφή της κυβερνητικής πλειοψηφίας στη σκληρή μνημονιακή πραγματικότητα θα συνοδευόταν, τουλάχιστον, από σεμνότητα, από κάποιου είδους αυτογνωσία, από έστω ένα χαμηλωμένο βλέμμα, από στοιχειώδη αυτοκριτική. </w:t>
      </w:r>
    </w:p>
    <w:p w14:paraId="16641FC4" w14:textId="77777777" w:rsidR="00434732" w:rsidRDefault="00735F25">
      <w:pPr>
        <w:spacing w:after="0" w:line="600" w:lineRule="auto"/>
        <w:ind w:firstLine="720"/>
        <w:jc w:val="both"/>
        <w:rPr>
          <w:rFonts w:eastAsia="Times New Roman"/>
          <w:szCs w:val="24"/>
        </w:rPr>
      </w:pPr>
      <w:r>
        <w:rPr>
          <w:rFonts w:eastAsia="Times New Roman"/>
          <w:szCs w:val="24"/>
        </w:rPr>
        <w:lastRenderedPageBreak/>
        <w:t>Συμβαίνει, όμως, το αντίθε</w:t>
      </w:r>
      <w:r>
        <w:rPr>
          <w:rFonts w:eastAsia="Times New Roman"/>
          <w:szCs w:val="24"/>
        </w:rPr>
        <w:t>το. Αντί να παλεύετε με τη συνείδησή σας, και σήμερα ακόμα</w:t>
      </w:r>
      <w:r>
        <w:rPr>
          <w:rFonts w:eastAsia="Times New Roman"/>
          <w:szCs w:val="24"/>
        </w:rPr>
        <w:t>,</w:t>
      </w:r>
      <w:r>
        <w:rPr>
          <w:rFonts w:eastAsia="Times New Roman"/>
          <w:szCs w:val="24"/>
        </w:rPr>
        <w:t xml:space="preserve"> επενδύετε στην επιθετικότητα. Αντί να δηλώνετε με όλους τους τρόπους, στοιχειωδώς, τη μεταμέλειά σας, συνεχίζετε την ακραία πολωτική δημαγωγία. Και αντί </w:t>
      </w:r>
      <w:r>
        <w:rPr>
          <w:rFonts w:eastAsia="Times New Roman"/>
          <w:szCs w:val="24"/>
        </w:rPr>
        <w:t>-</w:t>
      </w:r>
      <w:r>
        <w:rPr>
          <w:rFonts w:eastAsia="Times New Roman"/>
          <w:szCs w:val="24"/>
        </w:rPr>
        <w:t>έστω και σήμερα</w:t>
      </w:r>
      <w:r>
        <w:rPr>
          <w:rFonts w:eastAsia="Times New Roman"/>
          <w:szCs w:val="24"/>
        </w:rPr>
        <w:t>-</w:t>
      </w:r>
      <w:r>
        <w:rPr>
          <w:rFonts w:eastAsia="Times New Roman"/>
          <w:szCs w:val="24"/>
        </w:rPr>
        <w:t xml:space="preserve"> να ανακαλύψετε την ευθύνη</w:t>
      </w:r>
      <w:r>
        <w:rPr>
          <w:rFonts w:eastAsia="Times New Roman"/>
          <w:szCs w:val="24"/>
        </w:rPr>
        <w:t xml:space="preserve"> της αλήθειας, συνεχίζετε και σήμερα ακόμα να ψεύδεστε και να παραποιείτε την πραγματικότητα. </w:t>
      </w:r>
    </w:p>
    <w:p w14:paraId="16641FC5" w14:textId="77777777" w:rsidR="00434732" w:rsidRDefault="00735F25">
      <w:pPr>
        <w:spacing w:after="0" w:line="600" w:lineRule="auto"/>
        <w:ind w:firstLine="720"/>
        <w:jc w:val="both"/>
        <w:rPr>
          <w:rFonts w:eastAsia="Times New Roman"/>
          <w:szCs w:val="24"/>
        </w:rPr>
      </w:pPr>
      <w:r>
        <w:rPr>
          <w:rFonts w:eastAsia="Times New Roman"/>
          <w:szCs w:val="24"/>
        </w:rPr>
        <w:t xml:space="preserve">Και με αυτόν τον τρόπο ξέρετε τι κάνετε; Ρίχνετε, απλά, ακόμα περισσότερο νερό στον μύλο του πολιτικού κυνισμού. Κι ο πολιτικός κυνισμός της εξουσίας -να μου το </w:t>
      </w:r>
      <w:r>
        <w:rPr>
          <w:rFonts w:eastAsia="Times New Roman"/>
          <w:szCs w:val="24"/>
        </w:rPr>
        <w:t xml:space="preserve">θυμηθείτε αυτό που σας λέω- καταλήγει πάντα σε διαφθορά, διαπλοκή και σκάνδαλα. </w:t>
      </w:r>
    </w:p>
    <w:p w14:paraId="16641FC6" w14:textId="77777777" w:rsidR="00434732" w:rsidRDefault="00735F25">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16641FC7" w14:textId="77777777" w:rsidR="00434732" w:rsidRDefault="00735F25">
      <w:pPr>
        <w:spacing w:after="0" w:line="600" w:lineRule="auto"/>
        <w:ind w:firstLine="720"/>
        <w:jc w:val="both"/>
        <w:rPr>
          <w:rFonts w:eastAsia="Times New Roman"/>
          <w:szCs w:val="24"/>
        </w:rPr>
      </w:pPr>
      <w:r>
        <w:rPr>
          <w:rFonts w:eastAsia="Times New Roman"/>
          <w:b/>
          <w:szCs w:val="24"/>
        </w:rPr>
        <w:t xml:space="preserve">ΚΩΝΣΤΑΝΤΙΝΟΣ ΜΠΑΡΚΑΣ: </w:t>
      </w:r>
      <w:r>
        <w:rPr>
          <w:rFonts w:eastAsia="Times New Roman"/>
          <w:szCs w:val="24"/>
        </w:rPr>
        <w:t xml:space="preserve">Κάτι ξέρεις. </w:t>
      </w:r>
    </w:p>
    <w:p w14:paraId="16641FC8" w14:textId="77777777" w:rsidR="00434732" w:rsidRDefault="00735F25">
      <w:pPr>
        <w:spacing w:after="0"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κάντε ησυχία. Παρακαλώ, σταματήστε.   </w:t>
      </w:r>
    </w:p>
    <w:p w14:paraId="16641FC9"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ΚΥΡΙΑΚΟΣ ΜΗΤΣΟΤΑΚΗΣ (Πρόεδρος της Νέας Δημοκρατίας): </w:t>
      </w:r>
      <w:r>
        <w:rPr>
          <w:rFonts w:eastAsia="Times New Roman"/>
          <w:szCs w:val="24"/>
        </w:rPr>
        <w:t>Η ετερόκλητη κυβερνητική συμμαχία, η οποία γεννήθηκε μέσα στο ψέμα και τις αυταπάτες, θα βουλιάξει σύντομα στη λάσπη της απαξίωσης και της περιφρόνησης.</w:t>
      </w:r>
    </w:p>
    <w:p w14:paraId="16641FCA" w14:textId="77777777" w:rsidR="00434732" w:rsidRDefault="00735F25">
      <w:pPr>
        <w:spacing w:after="0" w:line="600" w:lineRule="auto"/>
        <w:ind w:firstLine="720"/>
        <w:jc w:val="both"/>
        <w:rPr>
          <w:rFonts w:eastAsia="Times New Roman"/>
          <w:szCs w:val="24"/>
        </w:rPr>
      </w:pPr>
      <w:r>
        <w:rPr>
          <w:rFonts w:eastAsia="Times New Roman"/>
          <w:szCs w:val="24"/>
        </w:rPr>
        <w:t xml:space="preserve">Και οι πληγές της σύντομης παραμονής στην εξουσία </w:t>
      </w:r>
      <w:r>
        <w:rPr>
          <w:rFonts w:eastAsia="Times New Roman"/>
          <w:szCs w:val="24"/>
        </w:rPr>
        <w:t xml:space="preserve">δεν θα επουλωθούν, δυστυχώς, εύκολα. Γιατί, το κόστος της «πρώτη φορά </w:t>
      </w:r>
      <w:r>
        <w:rPr>
          <w:rFonts w:eastAsia="Times New Roman"/>
          <w:szCs w:val="24"/>
        </w:rPr>
        <w:t>αριστερά</w:t>
      </w:r>
      <w:r>
        <w:rPr>
          <w:rFonts w:eastAsia="Times New Roman"/>
          <w:szCs w:val="24"/>
        </w:rPr>
        <w:t xml:space="preserve">» δεν είναι, δυστυχώς, κόστος μόνο οικονομικό. Διότι, η Ελλάδα σήμερα είναι </w:t>
      </w:r>
      <w:r>
        <w:rPr>
          <w:rFonts w:eastAsia="Times New Roman"/>
          <w:szCs w:val="24"/>
        </w:rPr>
        <w:t xml:space="preserve">μία </w:t>
      </w:r>
      <w:r>
        <w:rPr>
          <w:rFonts w:eastAsia="Times New Roman"/>
          <w:szCs w:val="24"/>
        </w:rPr>
        <w:t xml:space="preserve">χώρα πολιτικά, οικονομικά, στρατηγικά, γεωπολιτικά, σε καραντίνα. Βιώνει </w:t>
      </w:r>
      <w:r>
        <w:rPr>
          <w:rFonts w:eastAsia="Times New Roman"/>
          <w:szCs w:val="24"/>
        </w:rPr>
        <w:t>μία</w:t>
      </w:r>
      <w:r>
        <w:rPr>
          <w:rFonts w:eastAsia="Times New Roman"/>
          <w:szCs w:val="24"/>
        </w:rPr>
        <w:t xml:space="preserve"> πρωτοφανή υποβάθμιση </w:t>
      </w:r>
      <w:r>
        <w:rPr>
          <w:rFonts w:eastAsia="Times New Roman"/>
          <w:szCs w:val="24"/>
        </w:rPr>
        <w:t xml:space="preserve">στην ευρωπαϊκή σκηνή. Κανείς δεν την εμπιστεύεται. Και αυτό το έλλειμμα εμπιστοσύνης αποτυπώνεται γλαφυρά στα μέτρα του τέταρτου μνημονίου, που η κυβερνητική πλειοψηφία, με έναν ενθουσιασμό πραγματικά ανεξήγητο, θα ψηφίσει σήμερα. </w:t>
      </w:r>
    </w:p>
    <w:p w14:paraId="16641FCB" w14:textId="77777777" w:rsidR="00434732" w:rsidRDefault="00735F25">
      <w:pPr>
        <w:spacing w:after="0" w:line="600" w:lineRule="auto"/>
        <w:ind w:firstLine="720"/>
        <w:jc w:val="both"/>
        <w:rPr>
          <w:rFonts w:eastAsia="Times New Roman"/>
          <w:szCs w:val="24"/>
        </w:rPr>
      </w:pPr>
      <w:r>
        <w:rPr>
          <w:rFonts w:eastAsia="Times New Roman"/>
          <w:szCs w:val="24"/>
        </w:rPr>
        <w:t>Σήμερα, λοιπόν, κυρίες κ</w:t>
      </w:r>
      <w:r>
        <w:rPr>
          <w:rFonts w:eastAsia="Times New Roman"/>
          <w:szCs w:val="24"/>
        </w:rPr>
        <w:t xml:space="preserve">αι κύριοι συνάδελφοι, ήρθε για όλους τους Έλληνες η ώρα του λογαριασμού. Γιατί τα ψέματα, οι αυταπάτες, η αβελτηρία, η ασχετοσύνη, η υποκρισία, έχουν μεγάλο κόστος, το οποίο θα καταβάλλουν όλοι οι Έλληνες πολίτες.   </w:t>
      </w:r>
    </w:p>
    <w:p w14:paraId="16641FCC" w14:textId="77777777" w:rsidR="00434732" w:rsidRDefault="00735F25">
      <w:pPr>
        <w:spacing w:after="0" w:line="600" w:lineRule="auto"/>
        <w:ind w:firstLine="720"/>
        <w:jc w:val="both"/>
        <w:rPr>
          <w:rFonts w:eastAsia="Times New Roman"/>
          <w:szCs w:val="24"/>
        </w:rPr>
      </w:pPr>
      <w:r>
        <w:rPr>
          <w:rFonts w:eastAsia="Times New Roman"/>
          <w:szCs w:val="24"/>
        </w:rPr>
        <w:lastRenderedPageBreak/>
        <w:t>Κυρίες και κύριοι Βουλευτές, σας το είπ</w:t>
      </w:r>
      <w:r>
        <w:rPr>
          <w:rFonts w:eastAsia="Times New Roman"/>
          <w:szCs w:val="24"/>
        </w:rPr>
        <w:t>α και στην προηγούμενή μου ομιλία, σας το επαναλαμβάνω και σήμερα, για να το εμπεδώσετε και να το ακούσουν και πάλι οι Έλληνες πολίτες: Η ελληνική οικονομία το 2015 και το 2016 θα χάσει αθροιστικά 21 δισεκατομμύρια ευρώ από την επιστροφή στην ύφεση, 5 χιλι</w:t>
      </w:r>
      <w:r>
        <w:rPr>
          <w:rFonts w:eastAsia="Times New Roman"/>
          <w:szCs w:val="24"/>
        </w:rPr>
        <w:t>άδες ευρώ για το κάθε νοικοκυριό. Κι αν είχαμε τους ρυθμούς ανάπτυξης που όλοι, διεθνείς αναλυτές και διεθνείς οίκοι προέβλεπαν στο τέλος του 2014, δεν θα χρειαζόμασταν σημαντικά πρόσθετα μέτρα λιτότητας. Διότι, τη δουλειά της επίτευξης των πρωτογενών πλεο</w:t>
      </w:r>
      <w:r>
        <w:rPr>
          <w:rFonts w:eastAsia="Times New Roman"/>
          <w:szCs w:val="24"/>
        </w:rPr>
        <w:t xml:space="preserve">νασμάτων θα την έκανε η μεγέθυνση της οικονομίας και όχι τα επιπλέον δημοσιονομικά μέτρα. </w:t>
      </w:r>
    </w:p>
    <w:p w14:paraId="16641FCD" w14:textId="77777777" w:rsidR="00434732" w:rsidRDefault="00735F25">
      <w:pPr>
        <w:spacing w:after="0" w:line="600" w:lineRule="auto"/>
        <w:ind w:firstLine="720"/>
        <w:jc w:val="both"/>
        <w:rPr>
          <w:rFonts w:eastAsia="Times New Roman"/>
          <w:szCs w:val="24"/>
        </w:rPr>
      </w:pPr>
      <w:r>
        <w:rPr>
          <w:rFonts w:eastAsia="Times New Roman"/>
          <w:szCs w:val="24"/>
        </w:rPr>
        <w:t>Αντίθετα, η καθήλωση στην ύφεση –και δεν είδα τον, κατά τα άλλα, λαλίστατο Υπουργό Οικονομικών να σχολιάζει το γεγονός ότι είχαμε ύφεση στο πρώτο τρίμηνο του 2016, τ</w:t>
      </w:r>
      <w:r>
        <w:rPr>
          <w:rFonts w:eastAsia="Times New Roman"/>
          <w:szCs w:val="24"/>
        </w:rPr>
        <w:t>ης τάξης του 1,2 %- οδηγεί ξανά στον φαύλο κύκλο των επιπλέον μέτρων που λειτουργούν υφεσιακά –ευτυχώς, κύριε Υπουργέ, τουλάχιστον αυτό το αναγνωρίσατε-, για να χάσουμε τους στόχους, φυσικά, και να αναγκαστείτε μετά να πάρετε κι άλλα, επιπλέον μέτρα.</w:t>
      </w:r>
    </w:p>
    <w:p w14:paraId="16641FCE"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 σ</w:t>
      </w:r>
      <w:r>
        <w:rPr>
          <w:rFonts w:eastAsia="Times New Roman" w:cs="Times New Roman"/>
          <w:szCs w:val="24"/>
        </w:rPr>
        <w:t>αν τον Σίσυφο η ελληνική κοινωνία κουρασμένη και απογοητευμένη καλείται να ξανασπρώξει τον βράχο της δημοσιονομικής προσαρμογής. Μόνο που αυτή</w:t>
      </w:r>
      <w:r>
        <w:rPr>
          <w:rFonts w:eastAsia="Times New Roman" w:cs="Times New Roman"/>
          <w:szCs w:val="24"/>
        </w:rPr>
        <w:t>ν</w:t>
      </w:r>
      <w:r>
        <w:rPr>
          <w:rFonts w:eastAsia="Times New Roman" w:cs="Times New Roman"/>
          <w:szCs w:val="24"/>
        </w:rPr>
        <w:t xml:space="preserve"> τη φορά οι αντοχές εξαντλούνται πλήρως και τα βάρη, βέβαια, δεν επιμερίζονται με γνώμονα τι είναι καλό για την κ</w:t>
      </w:r>
      <w:r>
        <w:rPr>
          <w:rFonts w:eastAsia="Times New Roman" w:cs="Times New Roman"/>
          <w:szCs w:val="24"/>
        </w:rPr>
        <w:t xml:space="preserve">οινωνία, αλλά τι βολεύει την εκλογική πελατεία του ΣΥΡΙΖΑ. </w:t>
      </w:r>
    </w:p>
    <w:p w14:paraId="16641FCF"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τα μέτρα τα οποία θα ψηφίσετε σήμερα αποτυπώνουν όχι μόνο την ιδεοληψία σας, αλλά και την άγνοιά σας για το</w:t>
      </w:r>
      <w:r>
        <w:rPr>
          <w:rFonts w:eastAsia="Times New Roman" w:cs="Times New Roman"/>
          <w:szCs w:val="24"/>
        </w:rPr>
        <w:t>ν τρόπο που</w:t>
      </w:r>
      <w:r>
        <w:rPr>
          <w:rFonts w:eastAsia="Times New Roman" w:cs="Times New Roman"/>
          <w:szCs w:val="24"/>
        </w:rPr>
        <w:t xml:space="preserve"> δουλεύει η πραγματική οικονομία. </w:t>
      </w:r>
    </w:p>
    <w:p w14:paraId="16641FD0"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Οι νέοι φόροι θα «στραγγαλίσουν» κάθε ε</w:t>
      </w:r>
      <w:r>
        <w:rPr>
          <w:rFonts w:eastAsia="Times New Roman" w:cs="Times New Roman"/>
          <w:szCs w:val="24"/>
        </w:rPr>
        <w:t>πιχειρηματική δράση και θα δυναμιτίσουν κάθε προοπτική δημιουργίας νέων θέσεων απασχόλησης. Θα οδηγήσουν νομοτελειακά οι φόροι και οι αυξήσεις στις εισφορές ολοένα και περισσότερους να κρυφτούν στην παραοικονομία και θα μειωθούν τα προσδοκώμενα έσοδα του κ</w:t>
      </w:r>
      <w:r>
        <w:rPr>
          <w:rFonts w:eastAsia="Times New Roman" w:cs="Times New Roman"/>
          <w:szCs w:val="24"/>
        </w:rPr>
        <w:t xml:space="preserve">. Κατρούγκαλου. Και φυσικά, οι έμμεσοι φόροι θα πλήξουν πρωτίστως τα ασθενέστερα κοινωνικά στρώματα, αυτά για τα οποία υποτίθεται ότι εσείς κόπτεσθε. </w:t>
      </w:r>
    </w:p>
    <w:p w14:paraId="16641FD1"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 με τα μέτρα τα οποία σήμερα νομοθετείτε στερείτε από τη χώρα τη δυνατότητα να ανακάμψει, να προοδεύσε</w:t>
      </w:r>
      <w:r>
        <w:rPr>
          <w:rFonts w:eastAsia="Times New Roman" w:cs="Times New Roman"/>
          <w:szCs w:val="24"/>
        </w:rPr>
        <w:t xml:space="preserve">ι, να αναπτυχθεί. Στερείτε από τους ενεργούς πολίτες το κίνητρο να εργαστούν. </w:t>
      </w:r>
    </w:p>
    <w:p w14:paraId="16641FD2"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 να πάμε, λοιπόν, να δούμε κάποια συγκεκριμένα παραδείγματα, τα οποία φαίνεται ότι χρειάζεται να τα επαναλαμβάνουμε και για να εμπεδώνονται και ως απάντηση στα ψέματα τα οποί</w:t>
      </w:r>
      <w:r>
        <w:rPr>
          <w:rFonts w:eastAsia="Times New Roman" w:cs="Times New Roman"/>
          <w:szCs w:val="24"/>
        </w:rPr>
        <w:t xml:space="preserve">α ακόμα και σήμερα επιμένετε να λέτε. </w:t>
      </w:r>
    </w:p>
    <w:p w14:paraId="16641FD3"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Πάρτε έναν ελεύθερο επαγγελματία με εισόδημα 24.000 ευρώ. Αναρωτιέμαι, κύριε Τσίπρα, αν θεωρείτε ότι αυτά είναι πολλά. Πάμε να δούμε, λοιπόν, τι θα πληρώσει αυτός: Θα πληρώσει 6.480 ευρώ σε εισφορές, φόρο εισοδήματος </w:t>
      </w:r>
      <w:r>
        <w:rPr>
          <w:rFonts w:eastAsia="Times New Roman" w:cs="Times New Roman"/>
          <w:szCs w:val="24"/>
        </w:rPr>
        <w:t xml:space="preserve">3.857 ευρώ και άλλα τόσα σε προκαταβολή φόρου, τέλος επιτηδεύματος 650 ευρώ, εισφορά αλληλεγγύης 122 ευρώ. Τι μένει; Κάτι παραπάνω από 9.000 ευρώ. Γιατί να εργαστεί αυτός ο άνθρωπος, κύριε Τσίπρα; Για να πάρει σπίτι του 754 ευρώ, ενώ κανονικά βγάζει 2.000 </w:t>
      </w:r>
      <w:r>
        <w:rPr>
          <w:rFonts w:eastAsia="Times New Roman" w:cs="Times New Roman"/>
          <w:szCs w:val="24"/>
        </w:rPr>
        <w:t xml:space="preserve">ευρώ τον μήνα; </w:t>
      </w:r>
    </w:p>
    <w:p w14:paraId="16641FD4"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Πάμε σε ένα ακόμα παράδειγμα, γιατί στερείτε και από τους συνταξιούχους μια αξιοπρεπή ζωή. Πάμε να γίνουμε πάλι συγκεκριμένοι και να μιλήσουμε με πραγματικά παραδείγματα. Συνταξιούχος με εισόδημα από συντάξεις 8.000 ευρώ, 494 ευρώ κύρια σύνταξη και 173 ευρ</w:t>
      </w:r>
      <w:r>
        <w:rPr>
          <w:rFonts w:eastAsia="Times New Roman" w:cs="Times New Roman"/>
          <w:szCs w:val="24"/>
        </w:rPr>
        <w:t xml:space="preserve">ώ ΕΚΑΣ χάνει κάτι παραπάνω από 2.000 ευρώ τον χρόνο, πάνω από το ¼ του εισοδήματός του και φυσικά, ολόκληρη την αξιοπρέπειά του. </w:t>
      </w:r>
    </w:p>
    <w:p w14:paraId="16641FD5"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έχετε το θράσος ακόμα και σήμερα να έρχεστε σε αυτή</w:t>
      </w:r>
      <w:r>
        <w:rPr>
          <w:rFonts w:eastAsia="Times New Roman" w:cs="Times New Roman"/>
          <w:szCs w:val="24"/>
        </w:rPr>
        <w:t>ν</w:t>
      </w:r>
      <w:r>
        <w:rPr>
          <w:rFonts w:eastAsia="Times New Roman" w:cs="Times New Roman"/>
          <w:szCs w:val="24"/>
        </w:rPr>
        <w:t xml:space="preserve"> την Αίθουσα και να βαφτίζετε συλλήβδην όλους τους δικαιούχους του ΕΚΑ</w:t>
      </w:r>
      <w:r>
        <w:rPr>
          <w:rFonts w:eastAsia="Times New Roman" w:cs="Times New Roman"/>
          <w:szCs w:val="24"/>
        </w:rPr>
        <w:t>Σ φοροφυγάδες και δεν το ανακαλέσατε καν!</w:t>
      </w:r>
    </w:p>
    <w:p w14:paraId="16641FD6" w14:textId="77777777" w:rsidR="00434732" w:rsidRDefault="00735F25">
      <w:pPr>
        <w:tabs>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641FD7"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για να σας δώσω ένα παράδειγμα ακόμα, γιατί στερείτε από τους νέους την ελπίδα και την προοπτική. Για πάρτε έναν νέο αγρότη έγγαμο που μεγαλώνει δύο παιδιά </w:t>
      </w:r>
      <w:r>
        <w:rPr>
          <w:rFonts w:eastAsia="Times New Roman" w:cs="Times New Roman"/>
          <w:szCs w:val="24"/>
        </w:rPr>
        <w:t xml:space="preserve">και έχει ετήσιο εισόδημα 9.000 ευρώ και θα πρέπει να ζήσει σήμερα με 6.530 ευρώ –γιατί;- διότι θα πληρώσει σε φόρους και σε εισφορές 342 ευρώ περισσότερα. </w:t>
      </w:r>
    </w:p>
    <w:p w14:paraId="16641FD8"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 βέβαια, ταυτόχρονα, επιδίδεστε στο αγαπημένο σας χόμπι, να «τσακίσετε» τη μεσαία τάξη, καθιστώντ</w:t>
      </w:r>
      <w:r>
        <w:rPr>
          <w:rFonts w:eastAsia="Times New Roman" w:cs="Times New Roman"/>
          <w:szCs w:val="24"/>
        </w:rPr>
        <w:t xml:space="preserve">ας την ιδιοκτησία των ακινήτων έναν εφιάλτη. Οι Έλληνες θα πληρώνουν πλέον ΕΝΦΙΑ για κενά και απρόσοδα ακίνητα, για αναξιοποίητα αγροτεμάχια, για οτιδήποτε έχουν στην κατοχή τους. Η εργασία τιμωρείται και φυσικά, η ιδιοκτησία διώκεται. </w:t>
      </w:r>
    </w:p>
    <w:p w14:paraId="16641FD9"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εδώ ο πολιτικός</w:t>
      </w:r>
      <w:r>
        <w:rPr>
          <w:rFonts w:eastAsia="Times New Roman" w:cs="Times New Roman"/>
          <w:szCs w:val="24"/>
        </w:rPr>
        <w:t xml:space="preserve"> σας σκοπός είναι ξεκάθαρος, η πληβειοποίηση της μεσαίας τάξης και βέβαια, η νοσηρή ικανοποίηση, την οποία προσφέρετε στα φτωχότερα στρώματα της ακόμα πιο κάτω συμπίεσης των ευπορότερων. </w:t>
      </w:r>
    </w:p>
    <w:p w14:paraId="16641FDA"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Κυβέρνηση επενδύει σε έναν ακήρυχτο ταξικό πόλεμο. Η διάλυση, όμως</w:t>
      </w:r>
      <w:r>
        <w:rPr>
          <w:rFonts w:eastAsia="Times New Roman" w:cs="Times New Roman"/>
          <w:szCs w:val="24"/>
        </w:rPr>
        <w:t xml:space="preserve">, της μεσαίας τάξης καταστρέφει κάθε ελπίδα ανθρώπινης ζωής και για τους πιο αδύναμους, γιατί </w:t>
      </w:r>
      <w:r>
        <w:rPr>
          <w:rFonts w:eastAsia="Times New Roman" w:cs="Times New Roman"/>
          <w:szCs w:val="24"/>
        </w:rPr>
        <w:t xml:space="preserve">κανένας </w:t>
      </w:r>
      <w:r>
        <w:rPr>
          <w:rFonts w:eastAsia="Times New Roman" w:cs="Times New Roman"/>
          <w:szCs w:val="24"/>
        </w:rPr>
        <w:t>Έλληνας δεν θα μείνει ανεπηρέαστος από τον τυφώνα των έμμεσων φόρων που σήμερα ψηφίζετε. Εξοντώνετε τους πάντες, αλλά κυρίως τα φτωχότερα νοικοκυριά. Οι έ</w:t>
      </w:r>
      <w:r>
        <w:rPr>
          <w:rFonts w:eastAsia="Times New Roman" w:cs="Times New Roman"/>
          <w:szCs w:val="24"/>
        </w:rPr>
        <w:t xml:space="preserve">μμεσοι φόροι είναι πιο άδικοι από τους άμεσους φόρους. Στερούν εισόδημα από αυτούς που το έχουν περισσότερο ανάγκη. </w:t>
      </w:r>
    </w:p>
    <w:p w14:paraId="16641FDB"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 θα σας επαναλάβω κάποιους από τους έμμεσους φόρους, τους οποίους αυξάνετε: ΦΠΑ στο 24% από το 23% -δεύτερη αύξηση μέσα σε λίγους μήνες-</w:t>
      </w:r>
      <w:r>
        <w:rPr>
          <w:rFonts w:eastAsia="Times New Roman" w:cs="Times New Roman"/>
          <w:szCs w:val="24"/>
        </w:rPr>
        <w:t xml:space="preserve"> αύξηση στον ειδικό φόρο κατανάλωσης στο πετρέλαιο θέρμανσης κατά 22%. Αυξάνετε τον ειδικό φόρο κατανάλωσης στο πετρέλαιο κίνησης κατά 24%, τον ειδικό φόρο κατανάλωσης στη βενζίνη κατά 3,5%. Επιβάλλετε τέλος διαμονής στα ξενοδοχεία, στα ενοικιαζόμενα δωμάτ</w:t>
      </w:r>
      <w:r>
        <w:rPr>
          <w:rFonts w:eastAsia="Times New Roman" w:cs="Times New Roman"/>
          <w:szCs w:val="24"/>
        </w:rPr>
        <w:t xml:space="preserve">ια, τέλος στο τηλέφωνο, στο ίντερνετ, στην τηλεόραση και άλλα τόσα μέτρα αύξησης φόρων στα καύσιμα, στον καπνό, στην μπίρα, αύξηση στο τέλος ταξινόμησης των αυτοκινήτων. </w:t>
      </w:r>
    </w:p>
    <w:p w14:paraId="16641FD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Και όλα αυτά, φυσικά, ναι, κύριε Τσίπρα, μειώνουν το διαθέσιμο εισόδημα, αλλά κάνουν </w:t>
      </w:r>
      <w:r>
        <w:rPr>
          <w:rFonts w:eastAsia="Times New Roman" w:cs="Times New Roman"/>
          <w:szCs w:val="24"/>
        </w:rPr>
        <w:t>και κάτι ακόμα: Αυξάνουν το μεταφορικό κόστος και τελικά τσακίζουν την ανταγωνιστικότητα της ελληνικής οικονομίας. Κυρίως, όμως, πλήττουν τα χαμηλότερα εισοδήματα.</w:t>
      </w:r>
    </w:p>
    <w:p w14:paraId="16641FD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Σε αυτό το σημείο, επιτρέψτε μου να κάνω και μία αναφορά στο ζήτημα των ειδικών μισθολογίων </w:t>
      </w:r>
      <w:r>
        <w:rPr>
          <w:rFonts w:eastAsia="Times New Roman" w:cs="Times New Roman"/>
          <w:szCs w:val="24"/>
        </w:rPr>
        <w:t>και στο «πάγωμα» της μισθολογικής ωρίμανσης.</w:t>
      </w:r>
    </w:p>
    <w:p w14:paraId="16641FD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Είχατε το θράσος, κύριε Υπουργέ, να καταθέσετε αυτήν τη νομοτεχνική διόρθωση, η οποία είναι μία νομοτεχνική διόρθωση υποθετικού χαρακτήρα. Τι λέτε; Να σας το διαβάσω, για να καταλάβετε τι νομοθετείτε.</w:t>
      </w:r>
    </w:p>
    <w:p w14:paraId="16641FDF"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w:t>
      </w:r>
      <w:r>
        <w:rPr>
          <w:rFonts w:eastAsia="Times New Roman" w:cs="Times New Roman"/>
          <w:szCs w:val="24"/>
        </w:rPr>
        <w:t>ήματα από την πτέρυγα της Νέας Δημοκρατίας)</w:t>
      </w:r>
    </w:p>
    <w:p w14:paraId="16641FE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Ακούστε, κύριοι συνάδελφοι, τι νομοθετείτε: «Η ως άνω διάταξη δεν εφαρμόζεται σε περίπτωση που επιτευχθεί από τα εμπλεκόμενα Υπουργεία ισοδύναμη δημοσιονομική εξοικονόμηση».</w:t>
      </w:r>
    </w:p>
    <w:p w14:paraId="16641FE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 της Νέας Δ</w:t>
      </w:r>
      <w:r>
        <w:rPr>
          <w:rFonts w:eastAsia="Times New Roman" w:cs="Times New Roman"/>
          <w:szCs w:val="24"/>
        </w:rPr>
        <w:t xml:space="preserve">ημοκρατίας κ. Κυριάκος Μητσοτάκης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6641FE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Ποιον κοροϊδεύετε, κύριε Τσίπρα; Τι άλλο θα χρειαστεί ο κ. Καμ</w:t>
      </w:r>
      <w:r>
        <w:rPr>
          <w:rFonts w:eastAsia="Times New Roman" w:cs="Times New Roman"/>
          <w:szCs w:val="24"/>
        </w:rPr>
        <w:t xml:space="preserve">μένος, ο οποίος απουσιάζει σήμερα, για να ψηφίσει το νομοσχέδιο; </w:t>
      </w:r>
    </w:p>
    <w:p w14:paraId="16641FE3"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641FE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Μιλήσατε για αυταπάτη. Εδώ νομοθετείτε την αυταπάτη, κυρίες και κύριοι συνάδελφοι. Ντροπή σας! Και ντροπή σε σας, που τα ψηφίζετε αυτά </w:t>
      </w:r>
      <w:r>
        <w:rPr>
          <w:rFonts w:eastAsia="Times New Roman" w:cs="Times New Roman"/>
          <w:szCs w:val="24"/>
        </w:rPr>
        <w:t>και κοροϊδεύετε τους ένστολους! Στα μούτρα τούς κοροϊδεύετε!</w:t>
      </w:r>
    </w:p>
    <w:p w14:paraId="16641FE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14:paraId="16641FE6"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14:paraId="16641FE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Δεν ντρέπεστε λίγο; Καθίστε κάτω. Ηρεμήστε. Θα τα ακούσετε όσο και</w:t>
      </w:r>
      <w:r>
        <w:rPr>
          <w:rFonts w:eastAsia="Times New Roman" w:cs="Times New Roman"/>
          <w:szCs w:val="24"/>
        </w:rPr>
        <w:t xml:space="preserve"> αν σας ενοχλούν.</w:t>
      </w:r>
    </w:p>
    <w:p w14:paraId="16641FE8"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6641FE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Να μη μιλάτε, κύριοι! Κοροϊδεύετε τον κόσμο.</w:t>
      </w:r>
    </w:p>
    <w:p w14:paraId="16641FE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Κάντε ησυχία, παρακαλώ!</w:t>
      </w:r>
    </w:p>
    <w:p w14:paraId="16641FE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Κύριε Δαβάκη, παρακαλώ. Τώρα θα αρχίσουμε ονομαστικές αναφορές; Δεν είναι σωστό. Με συγχωρείτε, κύριε Δαβάκη, που αναφέρθηκα προσωπικά. </w:t>
      </w:r>
    </w:p>
    <w:p w14:paraId="16641FE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Ησυχία, παρακαλώ, στην Αίθουσα.</w:t>
      </w:r>
    </w:p>
    <w:p w14:paraId="16641FE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Και σαν να μην αρκεί η φοροκαταιγί</w:t>
      </w:r>
      <w:r>
        <w:rPr>
          <w:rFonts w:eastAsia="Times New Roman" w:cs="Times New Roman"/>
          <w:szCs w:val="24"/>
        </w:rPr>
        <w:t>δα, σήμερα εισηγείστε και την επιβολή ενός αυτόματου μηχανισμού περικοπής δαπανών, με πρόσθετα δημοσιονομικά μέτρα, τον περίφημο κόφτη. Και έρχεστε και καταθέτετε νομοτεχνικές βελτιώσεις της τελευταίας στιγμής, μία ώρα πριν ψηφιστεί το νομοσχέδιο, με χθεσι</w:t>
      </w:r>
      <w:r>
        <w:rPr>
          <w:rFonts w:eastAsia="Times New Roman" w:cs="Times New Roman"/>
          <w:szCs w:val="24"/>
        </w:rPr>
        <w:t xml:space="preserve">νή ημερομηνία! </w:t>
      </w:r>
    </w:p>
    <w:p w14:paraId="16641FE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Αυτά, κύριε Πρόεδρε, τα επισημαίνω, για να θυμόμαστε πόσο καλά νομοθετεί αυτή η Βουλή. </w:t>
      </w:r>
    </w:p>
    <w:p w14:paraId="16641FE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Νομοθετείτε, βεβαίως, και κάτι ακόμα χειρότερο: την Ελληνική Εταιρεία Συμμετοχών και Περιουσίας, έναν μηχανισμό διαρκούς επιτροπείας στην περιουσία της </w:t>
      </w:r>
      <w:r>
        <w:rPr>
          <w:rFonts w:eastAsia="Times New Roman" w:cs="Times New Roman"/>
          <w:szCs w:val="24"/>
        </w:rPr>
        <w:t xml:space="preserve">χώρας, το περίφημο υπερταμείο, το οποίο θα εκτείνεται μέχρι το 2115. </w:t>
      </w:r>
    </w:p>
    <w:p w14:paraId="16641FF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Αυτό δεν έχει προηγούμενο στην παγκόσμια ιστορία. Καμ</w:t>
      </w:r>
      <w:r>
        <w:rPr>
          <w:rFonts w:eastAsia="Times New Roman" w:cs="Times New Roman"/>
          <w:szCs w:val="24"/>
        </w:rPr>
        <w:t>μ</w:t>
      </w:r>
      <w:r>
        <w:rPr>
          <w:rFonts w:eastAsia="Times New Roman" w:cs="Times New Roman"/>
          <w:szCs w:val="24"/>
        </w:rPr>
        <w:t>ία χώρα στον πλανήτη, σε κα</w:t>
      </w:r>
      <w:r>
        <w:rPr>
          <w:rFonts w:eastAsia="Times New Roman" w:cs="Times New Roman"/>
          <w:szCs w:val="24"/>
        </w:rPr>
        <w:t>μ</w:t>
      </w:r>
      <w:r>
        <w:rPr>
          <w:rFonts w:eastAsia="Times New Roman" w:cs="Times New Roman"/>
          <w:szCs w:val="24"/>
        </w:rPr>
        <w:t>μία ήπειρο, δεν βρέθηκε σε τόσο χαμηλό επίπεδο αξιοπιστίας, ώστε οι δανειστές της να καταφεύγουν στην εξ</w:t>
      </w:r>
      <w:r>
        <w:rPr>
          <w:rFonts w:eastAsia="Times New Roman" w:cs="Times New Roman"/>
          <w:szCs w:val="24"/>
        </w:rPr>
        <w:t xml:space="preserve">ευτελιστική για τη χώρα πρακτική της απαίτησης νομοθέτησης μέτρων περικοπής δαπανών εκ προοιμίου και </w:t>
      </w:r>
      <w:r>
        <w:rPr>
          <w:rFonts w:eastAsia="Times New Roman" w:cs="Times New Roman"/>
          <w:szCs w:val="24"/>
        </w:rPr>
        <w:lastRenderedPageBreak/>
        <w:t xml:space="preserve">ακόμα χειρότερα, στην επιβολή ενός μηχανισμού ελέγχου του συνόλου της δημόσιας περιουσίας της χώρας. </w:t>
      </w:r>
    </w:p>
    <w:p w14:paraId="16641FF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 κόφτης είναι η ρήτρα της προσωπικής σας αναξιοπιστί</w:t>
      </w:r>
      <w:r>
        <w:rPr>
          <w:rFonts w:eastAsia="Times New Roman" w:cs="Times New Roman"/>
          <w:szCs w:val="24"/>
        </w:rPr>
        <w:t>ας, κύριε Τσίπρα. Επειδή οι δανειστές γνωρίζουν πάρα πολύ καλά ότι τα μέτρα, τα οποία προτείνετε, δεν βγαίνουν, σας επιβάλλουν εκ των προτέρων συμπληρωματικά μέτρα. Έχουν καταλάβει οι δανειστές μας, εδώ και καιρό, ότι είστε αναξιόπιστος. Ξέρουν πολύ καλά ό</w:t>
      </w:r>
      <w:r>
        <w:rPr>
          <w:rFonts w:eastAsia="Times New Roman" w:cs="Times New Roman"/>
          <w:szCs w:val="24"/>
        </w:rPr>
        <w:t xml:space="preserve">τι θα κάνετε τα πάντα για να μείνετε σε αυτήν την καρέκλα. Τα πάντα! </w:t>
      </w:r>
      <w:r>
        <w:rPr>
          <w:rFonts w:eastAsia="Times New Roman" w:cs="Times New Roman"/>
          <w:szCs w:val="24"/>
        </w:rPr>
        <w:t>Για</w:t>
      </w:r>
      <w:r>
        <w:rPr>
          <w:rFonts w:eastAsia="Times New Roman" w:cs="Times New Roman"/>
          <w:szCs w:val="24"/>
        </w:rPr>
        <w:t xml:space="preserve"> αυτό και σας δεσμεύουν και σας δένουν πισθάγκωνα και δυστυχώς και τη χώρα μαζί. </w:t>
      </w:r>
    </w:p>
    <w:p w14:paraId="16641FF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Σας εξευτελίζουν, κύριε Τσίπρα, με τον μηχανισμό περικοπής δαπανών. Και σας εξευτελίζουν στον υπερθετι</w:t>
      </w:r>
      <w:r>
        <w:rPr>
          <w:rFonts w:eastAsia="Times New Roman" w:cs="Times New Roman"/>
          <w:szCs w:val="24"/>
        </w:rPr>
        <w:t xml:space="preserve">κό βαθμό, με το υπερταμείο έτσι όπως το προτείνετε. Εξαιτίας σας, όμως, προσβάλλουν βάναυσα και την αξιοπρέπεια του ελληνικού λαού. Η προσωπική σας αναξιοπιστία, δυστυχώς, επιμολύνει τη χώρα και δεσμεύει τις επόμενες γενιές. </w:t>
      </w:r>
    </w:p>
    <w:p w14:paraId="16641FF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Σήμερα είναι ημέρα ντροπής για</w:t>
      </w:r>
      <w:r>
        <w:rPr>
          <w:rFonts w:eastAsia="Times New Roman" w:cs="Times New Roman"/>
          <w:szCs w:val="24"/>
        </w:rPr>
        <w:t xml:space="preserve"> τη χώρα. Είναι μια ημέρα ντροπής για τη Βουλή των Ελλήνων. Δεν αρκεί που πληρώσαμε τις αυταπάτες σας ήδη πολύ ακριβά, τώρα πληρώνουμε τα πρόστιμα για τα ψέματά σας και προκαταβάλλουμε ρήτρες για την αναξιοπιστία σας.</w:t>
      </w:r>
    </w:p>
    <w:p w14:paraId="16641FF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Γιατί σας επέβαλαν, κύριε Τσίπρα, την </w:t>
      </w:r>
      <w:r>
        <w:rPr>
          <w:rFonts w:eastAsia="Times New Roman" w:cs="Times New Roman"/>
          <w:szCs w:val="24"/>
        </w:rPr>
        <w:t xml:space="preserve">ελληνική Εταιρεία Συμμετοχών και Περιουσίας, έτσι όπως την προτείνατε; Απαντήστε μας, γιατί έχει ζωή μέχρι το 2115; Γιατί δεν υπάρχει </w:t>
      </w:r>
      <w:r>
        <w:rPr>
          <w:rFonts w:eastAsia="Times New Roman" w:cs="Times New Roman"/>
          <w:szCs w:val="24"/>
        </w:rPr>
        <w:t xml:space="preserve">κανένας </w:t>
      </w:r>
      <w:r>
        <w:rPr>
          <w:rFonts w:eastAsia="Times New Roman" w:cs="Times New Roman"/>
          <w:szCs w:val="24"/>
        </w:rPr>
        <w:t xml:space="preserve">ουσιαστικός έλεγχος από το ελληνικό Κοινοβούλιο; Γιατί δεν μπαίνει </w:t>
      </w:r>
      <w:r>
        <w:rPr>
          <w:rFonts w:eastAsia="Times New Roman" w:cs="Times New Roman"/>
          <w:szCs w:val="24"/>
        </w:rPr>
        <w:t xml:space="preserve">κανένας </w:t>
      </w:r>
      <w:r>
        <w:rPr>
          <w:rFonts w:eastAsia="Times New Roman" w:cs="Times New Roman"/>
          <w:szCs w:val="24"/>
        </w:rPr>
        <w:t>περιορισμός στα περιουσιακά στοιχεία τα</w:t>
      </w:r>
      <w:r>
        <w:rPr>
          <w:rFonts w:eastAsia="Times New Roman" w:cs="Times New Roman"/>
          <w:szCs w:val="24"/>
        </w:rPr>
        <w:t xml:space="preserve"> οποία μεταβιβάζονται στο υπερταμείο; Και γιατί δεν αρκούσε επιτέλους το ΤΑΙΠΕΔ για να διαχειριστεί τις ιδιωτικοποιήσεις; Γιατί απλούστατα δεν σας εμπιστεύονται!</w:t>
      </w:r>
    </w:p>
    <w:p w14:paraId="16641FF5" w14:textId="77777777" w:rsidR="00434732" w:rsidRDefault="00735F25">
      <w:pPr>
        <w:spacing w:after="0" w:line="600" w:lineRule="auto"/>
        <w:ind w:firstLine="720"/>
        <w:jc w:val="center"/>
        <w:rPr>
          <w:rFonts w:eastAsia="Times New Roman"/>
          <w:bCs/>
        </w:rPr>
      </w:pPr>
      <w:r>
        <w:rPr>
          <w:rFonts w:eastAsia="Times New Roman"/>
          <w:bCs/>
        </w:rPr>
        <w:t>(Θόρυβος από την πτέρυγα του ΣΥΡΙΖΑ)</w:t>
      </w:r>
    </w:p>
    <w:p w14:paraId="16641FF6" w14:textId="77777777" w:rsidR="00434732" w:rsidRDefault="00735F25">
      <w:pPr>
        <w:spacing w:after="0" w:line="600" w:lineRule="auto"/>
        <w:ind w:firstLine="720"/>
        <w:jc w:val="both"/>
        <w:rPr>
          <w:rFonts w:eastAsia="Times New Roman"/>
          <w:bCs/>
        </w:rPr>
      </w:pPr>
      <w:r>
        <w:rPr>
          <w:rFonts w:eastAsia="Times New Roman"/>
          <w:b/>
          <w:bCs/>
        </w:rPr>
        <w:t xml:space="preserve">ΠΡΟΕΔΡΟΣ (Νικόλαος Βούτσης): </w:t>
      </w:r>
      <w:r>
        <w:rPr>
          <w:rFonts w:eastAsia="Times New Roman"/>
          <w:bCs/>
        </w:rPr>
        <w:t xml:space="preserve">Σας παρακαλώ, κάντε ησυχία. </w:t>
      </w:r>
      <w:r>
        <w:rPr>
          <w:rFonts w:eastAsia="Times New Roman"/>
          <w:bCs/>
        </w:rPr>
        <w:t xml:space="preserve">Μην αντιδράτε, ακούμε με προσοχή. </w:t>
      </w:r>
    </w:p>
    <w:p w14:paraId="16641FF7" w14:textId="77777777" w:rsidR="00434732" w:rsidRDefault="00735F25">
      <w:pPr>
        <w:spacing w:after="0" w:line="600" w:lineRule="auto"/>
        <w:ind w:firstLine="720"/>
        <w:jc w:val="both"/>
        <w:rPr>
          <w:rFonts w:eastAsia="Times New Roman"/>
          <w:bCs/>
        </w:rPr>
      </w:pPr>
      <w:r>
        <w:rPr>
          <w:rFonts w:eastAsia="Times New Roman"/>
          <w:b/>
          <w:bCs/>
        </w:rPr>
        <w:lastRenderedPageBreak/>
        <w:t>ΚΥΡΙΑΚΟΣ ΜΗΤΣΟΤΑΚΗΣ (Πρόεδρος της Νέας Δημοκρατίας):</w:t>
      </w:r>
      <w:r>
        <w:rPr>
          <w:rFonts w:eastAsia="Times New Roman"/>
          <w:bCs/>
        </w:rPr>
        <w:t xml:space="preserve"> Διότι την ώρα που εσείς κάνατε, διοργανώνατε φιέστες και υπογράφατε την ιδιωτικοποίηση του ΟΛΠ, οι συναρμόδιοι Υπουργοί σας σαμποτάριζαν τη σύμβαση και η ίδια παράσταση</w:t>
      </w:r>
      <w:r>
        <w:rPr>
          <w:rFonts w:eastAsia="Times New Roman"/>
          <w:bCs/>
        </w:rPr>
        <w:t xml:space="preserve"> επαναλαμβάνεται στην Εγνατία, στην Αφάντου, στην </w:t>
      </w:r>
      <w:r>
        <w:rPr>
          <w:rFonts w:eastAsia="Times New Roman"/>
          <w:bCs/>
        </w:rPr>
        <w:t>«</w:t>
      </w:r>
      <w:r>
        <w:rPr>
          <w:rFonts w:eastAsia="Times New Roman"/>
          <w:bCs/>
        </w:rPr>
        <w:t>ΤΡΑΙΝΟΣΕ</w:t>
      </w:r>
      <w:r>
        <w:rPr>
          <w:rFonts w:eastAsia="Times New Roman"/>
          <w:bCs/>
        </w:rPr>
        <w:t>»</w:t>
      </w:r>
      <w:r>
        <w:rPr>
          <w:rFonts w:eastAsia="Times New Roman"/>
          <w:bCs/>
        </w:rPr>
        <w:t xml:space="preserve"> και στα περιφερειακά αεροδρόμια. Το πρόβλημα δεν ήταν ποτέ η λειτουργία του ΤΑΙΠΕΔ, η δομή του και η οργάνωσή του, αλλά οι δικές σας συχνές παλινωδίες. </w:t>
      </w:r>
    </w:p>
    <w:p w14:paraId="16641FF8" w14:textId="77777777" w:rsidR="00434732" w:rsidRDefault="00735F25">
      <w:pPr>
        <w:spacing w:after="0" w:line="600" w:lineRule="auto"/>
        <w:ind w:firstLine="720"/>
        <w:jc w:val="both"/>
        <w:rPr>
          <w:rFonts w:eastAsia="Times New Roman"/>
          <w:bCs/>
        </w:rPr>
      </w:pPr>
      <w:r>
        <w:rPr>
          <w:rFonts w:eastAsia="Times New Roman"/>
          <w:bCs/>
        </w:rPr>
        <w:t>Αναρωτιέμαι, κυρίες και κύριοι συνάδελφοι,</w:t>
      </w:r>
      <w:r>
        <w:rPr>
          <w:rFonts w:eastAsia="Times New Roman"/>
          <w:bCs/>
        </w:rPr>
        <w:t xml:space="preserve"> ισχύει ακόμα η θέση του κόμματός σας για τις ιδιωτικοποιήσεις, έτσι όπως τουλάχιστον βρίσκεται σήμερα; Την τύπωσα σήμερα από την επίσημη ιστοσελίδα σας. Να διαβάσω τι λέτε στην επίσημη ιστοσελίδα σας; Αξίζει τον κόπο. </w:t>
      </w:r>
    </w:p>
    <w:p w14:paraId="16641FF9" w14:textId="77777777" w:rsidR="00434732" w:rsidRDefault="00735F25">
      <w:pPr>
        <w:spacing w:after="0" w:line="600" w:lineRule="auto"/>
        <w:ind w:firstLine="720"/>
        <w:jc w:val="both"/>
        <w:rPr>
          <w:rFonts w:eastAsia="Times New Roman"/>
          <w:bCs/>
        </w:rPr>
      </w:pPr>
      <w:r>
        <w:rPr>
          <w:rFonts w:eastAsia="Times New Roman"/>
          <w:bCs/>
        </w:rPr>
        <w:t>Εκεί γράφει: «Ακυρώνουμε τις προβλεπ</w:t>
      </w:r>
      <w:r>
        <w:rPr>
          <w:rFonts w:eastAsia="Times New Roman"/>
          <w:bCs/>
        </w:rPr>
        <w:t>όμενες ιδιωτικοποιήσεις και τη λεηλασία του δημόσιου πλούτου, επαναφέρουμε υπό δημόσιο έλεγχο και ταυτόχρονα ανασυγκροτούμε πλήρως τις επιχειρήσεις στρα</w:t>
      </w:r>
      <w:r>
        <w:rPr>
          <w:rFonts w:eastAsia="Times New Roman"/>
          <w:bCs/>
        </w:rPr>
        <w:lastRenderedPageBreak/>
        <w:t>τηγικής σημασίας που έχουν ιδιωτικοποιηθεί ή βρίσκονται σε διαδικασία ιδιωτικοποίησης, ώστε να διαμορφώσ</w:t>
      </w:r>
      <w:r>
        <w:rPr>
          <w:rFonts w:eastAsia="Times New Roman"/>
          <w:bCs/>
        </w:rPr>
        <w:t xml:space="preserve">ουμε έναν ισχυρό, παραγωγικό, αποτελεσματικό, ανοιχτό σε συνεργασίες δημόσιο τομέα νέου τύπου». Αυτά τα λέτε και σήμερα ακόμα; Ποιον κοροϊδεύετε λοιπόν; </w:t>
      </w:r>
    </w:p>
    <w:p w14:paraId="16641FFA" w14:textId="77777777" w:rsidR="00434732" w:rsidRDefault="00735F25">
      <w:pPr>
        <w:spacing w:after="0" w:line="600" w:lineRule="auto"/>
        <w:ind w:firstLine="720"/>
        <w:jc w:val="both"/>
        <w:rPr>
          <w:rFonts w:eastAsia="Times New Roman" w:cs="Times New Roman"/>
        </w:rPr>
      </w:pPr>
      <w:r>
        <w:rPr>
          <w:rFonts w:eastAsia="Times New Roman" w:cs="Times New Roman"/>
        </w:rPr>
        <w:t>(Στο σημείο αυτό ο Πρόεδρος της Νέας Δημοκρατίας κ. Κυριάκος Μητσοτάκης καταθέτει για τα Πρακτικά το π</w:t>
      </w:r>
      <w:r>
        <w:rPr>
          <w:rFonts w:eastAsia="Times New Roman" w:cs="Times New Roman"/>
        </w:rPr>
        <w:t>ροαναφερθέν έγγραφο, το οποίο βρίσκεται στο αρχείο του Τμήματος Γραμματείας της Διεύθυνσης Στενογραφίας και  Πρακτικών της Βουλής)</w:t>
      </w:r>
    </w:p>
    <w:p w14:paraId="16641FFB" w14:textId="77777777" w:rsidR="00434732" w:rsidRDefault="00735F25">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6641FFC" w14:textId="77777777" w:rsidR="00434732" w:rsidRDefault="00735F25">
      <w:pPr>
        <w:spacing w:after="0" w:line="600" w:lineRule="auto"/>
        <w:ind w:firstLine="720"/>
        <w:jc w:val="both"/>
        <w:rPr>
          <w:rFonts w:eastAsia="Times New Roman" w:cs="Times New Roman"/>
        </w:rPr>
      </w:pPr>
      <w:r>
        <w:rPr>
          <w:rFonts w:eastAsia="Times New Roman" w:cs="Times New Roman"/>
        </w:rPr>
        <w:t xml:space="preserve"> Εξηγήστε μας επιτέλους, κύριε Τσίπρα, κύριε Σπίρτζη, κύριε Σκουρλέτη, </w:t>
      </w:r>
      <w:r>
        <w:rPr>
          <w:rFonts w:eastAsia="Times New Roman" w:cs="Times New Roman"/>
        </w:rPr>
        <w:t xml:space="preserve">είναι καλές ή δεν είναι καλές οι ιδιωτικοποιήσεις; Δεν το έχετε αποφασίσει ακόμα, </w:t>
      </w:r>
      <w:r>
        <w:rPr>
          <w:rFonts w:eastAsia="Times New Roman" w:cs="Times New Roman"/>
        </w:rPr>
        <w:t xml:space="preserve">για </w:t>
      </w:r>
      <w:r>
        <w:rPr>
          <w:rFonts w:eastAsia="Times New Roman" w:cs="Times New Roman"/>
        </w:rPr>
        <w:t xml:space="preserve">αυτό και σας ζητούν να υποθηκεύσετε όλη τη χώρα και να δεσμεύσετε όχι μόνο τις επόμενες κυβερνήσεις, αλλά και τις επόμενες γενιές. Και εσείς το κάνατε πρόθυμα για να </w:t>
      </w:r>
      <w:r>
        <w:rPr>
          <w:rFonts w:eastAsia="Times New Roman" w:cs="Times New Roman"/>
        </w:rPr>
        <w:t>μείνετε όλοι σας στην καρέκλα. Είναι ντροπή σας, κύριε Τσίπρα, αυτό το οποίο συμβαίνει!</w:t>
      </w:r>
    </w:p>
    <w:p w14:paraId="16641FFD" w14:textId="77777777" w:rsidR="00434732" w:rsidRDefault="00735F25">
      <w:pPr>
        <w:spacing w:after="0" w:line="600" w:lineRule="auto"/>
        <w:ind w:firstLine="720"/>
        <w:jc w:val="center"/>
        <w:rPr>
          <w:rFonts w:eastAsia="Times New Roman"/>
          <w:bCs/>
        </w:rPr>
      </w:pPr>
      <w:r>
        <w:rPr>
          <w:rFonts w:eastAsia="Times New Roman"/>
          <w:bCs/>
        </w:rPr>
        <w:lastRenderedPageBreak/>
        <w:t>(Χειροκροτήματα από την πτέρυγα της Νέας Δημοκρατίας)</w:t>
      </w:r>
    </w:p>
    <w:p w14:paraId="16641FFE" w14:textId="77777777" w:rsidR="00434732" w:rsidRDefault="00735F25">
      <w:pPr>
        <w:spacing w:after="0" w:line="600" w:lineRule="auto"/>
        <w:ind w:firstLine="720"/>
        <w:jc w:val="both"/>
        <w:rPr>
          <w:rFonts w:eastAsia="Times New Roman" w:cs="Times New Roman"/>
        </w:rPr>
      </w:pPr>
      <w:r>
        <w:rPr>
          <w:rFonts w:eastAsia="Times New Roman" w:cs="Times New Roman"/>
        </w:rPr>
        <w:t xml:space="preserve"> Και σας το λέμε εμείς, που είμαστε σταθερά υπέρ των αποκρατικοποιήσεων και δεν κρύψαμε την προτίμησή μας. Εμείς π</w:t>
      </w:r>
      <w:r>
        <w:rPr>
          <w:rFonts w:eastAsia="Times New Roman" w:cs="Times New Roman"/>
        </w:rPr>
        <w:t xml:space="preserve">ιστεύουμε στην απελευθέρωση της οικονομίας, αλλά ξέρετε; Τέτοιο υπερταμείο σε εμάς δεν τόλμησαν ποτέ οι δανειστές να ζητήσουν και δεν θα το κάνουν και στο μέλλον, όταν γίνουμε </w:t>
      </w:r>
      <w:r>
        <w:rPr>
          <w:rFonts w:eastAsia="Times New Roman" w:cs="Times New Roman"/>
        </w:rPr>
        <w:t>κυβέρνηση</w:t>
      </w:r>
      <w:r>
        <w:rPr>
          <w:rFonts w:eastAsia="Times New Roman" w:cs="Times New Roman"/>
        </w:rPr>
        <w:t>, διότι όταν λήξει αυτή η Κυβέρνηση Τσίπρα-Καμμένου, εμείς θα ανακτήσου</w:t>
      </w:r>
      <w:r>
        <w:rPr>
          <w:rFonts w:eastAsia="Times New Roman" w:cs="Times New Roman"/>
        </w:rPr>
        <w:t xml:space="preserve">με τη χαμένη εθνική μας αξιοπρέπεια. </w:t>
      </w:r>
    </w:p>
    <w:p w14:paraId="16641FFF" w14:textId="77777777" w:rsidR="00434732" w:rsidRDefault="00735F25">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6642000" w14:textId="77777777" w:rsidR="00434732" w:rsidRDefault="00735F25">
      <w:pPr>
        <w:spacing w:after="0" w:line="600" w:lineRule="auto"/>
        <w:ind w:firstLine="720"/>
        <w:jc w:val="both"/>
        <w:rPr>
          <w:rFonts w:eastAsia="Times New Roman" w:cs="Times New Roman"/>
        </w:rPr>
      </w:pPr>
      <w:r>
        <w:rPr>
          <w:rFonts w:eastAsia="Times New Roman" w:cs="Times New Roman"/>
        </w:rPr>
        <w:t xml:space="preserve"> </w:t>
      </w:r>
      <w:r>
        <w:rPr>
          <w:rFonts w:eastAsia="Times New Roman" w:cs="Times New Roman"/>
          <w:b/>
        </w:rPr>
        <w:t>ΙΩΑΝΝΗΣ ΒΡΟΥΤΣΗΣ:</w:t>
      </w:r>
      <w:r>
        <w:rPr>
          <w:rFonts w:eastAsia="Times New Roman" w:cs="Times New Roman"/>
        </w:rPr>
        <w:t xml:space="preserve"> Μπράβο!</w:t>
      </w:r>
    </w:p>
    <w:p w14:paraId="16642001" w14:textId="77777777" w:rsidR="00434732" w:rsidRDefault="00735F25">
      <w:pPr>
        <w:spacing w:after="0" w:line="600" w:lineRule="auto"/>
        <w:ind w:firstLine="720"/>
        <w:jc w:val="both"/>
        <w:rPr>
          <w:rFonts w:eastAsia="Times New Roman" w:cs="Times New Roman"/>
        </w:rPr>
      </w:pPr>
      <w:r>
        <w:rPr>
          <w:rFonts w:eastAsia="Times New Roman" w:cs="Times New Roman"/>
          <w:b/>
        </w:rPr>
        <w:t>ΚΥΡΙΑΚΟΣ ΜΗΤΣΟΤΑΚΗΣ (Πρόεδρος της Νέας Δημοκρατίας):</w:t>
      </w:r>
      <w:r>
        <w:rPr>
          <w:rFonts w:eastAsia="Times New Roman" w:cs="Times New Roman"/>
        </w:rPr>
        <w:t xml:space="preserve"> Διότι η μεγάλη μας διαφορά είναι ότι εμείς πιστεύουμε στις μεταρρυθμίσεις, πιστεύουμ</w:t>
      </w:r>
      <w:r>
        <w:rPr>
          <w:rFonts w:eastAsia="Times New Roman" w:cs="Times New Roman"/>
        </w:rPr>
        <w:t xml:space="preserve">ε στην αξιοποίηση της δημόσιας περιουσίας με αναπτυξιακό πρόσημο και επίσης πιστεύουμε στον περιορισμό του ρόλου του κράτους στις εποπτικές και ρυθμιστικές του αρμοδιότητες. </w:t>
      </w:r>
    </w:p>
    <w:p w14:paraId="16642002" w14:textId="77777777" w:rsidR="00434732" w:rsidRDefault="00735F25">
      <w:pPr>
        <w:spacing w:after="0" w:line="600" w:lineRule="auto"/>
        <w:ind w:firstLine="720"/>
        <w:jc w:val="both"/>
        <w:rPr>
          <w:rFonts w:eastAsia="Times New Roman" w:cs="Times New Roman"/>
        </w:rPr>
      </w:pPr>
      <w:r>
        <w:rPr>
          <w:rFonts w:eastAsia="Times New Roman" w:cs="Times New Roman"/>
        </w:rPr>
        <w:lastRenderedPageBreak/>
        <w:t>Για</w:t>
      </w:r>
      <w:r>
        <w:rPr>
          <w:rFonts w:eastAsia="Times New Roman" w:cs="Times New Roman"/>
        </w:rPr>
        <w:t xml:space="preserve"> αυτό και δεν είχαμε καμμία δυσκολία να στηρίξουμε σωστές μεταρρυθμίσεις που π</w:t>
      </w:r>
      <w:r>
        <w:rPr>
          <w:rFonts w:eastAsia="Times New Roman" w:cs="Times New Roman"/>
        </w:rPr>
        <w:t>ροωθούνται στο παρόν νομοσχέδιο, τη δημιουργία της Ανεξάρτητης Αρχής Δημοσίων Εσόδων, που ενισχύει την ανεξαρτησία της φορολογικής διοίκησης, την οποία θα ψηφίσουμε, την ενίσχυση του ανταγωνισμού, που προάγεται με την εργαλειοθήκη του ΟΟΣΑ την οποία τόσο λ</w:t>
      </w:r>
      <w:r>
        <w:rPr>
          <w:rFonts w:eastAsia="Times New Roman" w:cs="Times New Roman"/>
        </w:rPr>
        <w:t>οιδορήσατε</w:t>
      </w:r>
      <w:r>
        <w:rPr>
          <w:rFonts w:eastAsia="Times New Roman" w:cs="Times New Roman"/>
        </w:rPr>
        <w:t xml:space="preserve"> -</w:t>
      </w:r>
      <w:r>
        <w:rPr>
          <w:rFonts w:eastAsia="Times New Roman" w:cs="Times New Roman"/>
        </w:rPr>
        <w:t>για να μην ξεχνιόμαστε</w:t>
      </w:r>
      <w:r>
        <w:rPr>
          <w:rFonts w:eastAsia="Times New Roman" w:cs="Times New Roman"/>
        </w:rPr>
        <w:t>-</w:t>
      </w:r>
      <w:r>
        <w:rPr>
          <w:rFonts w:eastAsia="Times New Roman" w:cs="Times New Roman"/>
        </w:rPr>
        <w:t xml:space="preserve"> </w:t>
      </w:r>
      <w:r>
        <w:rPr>
          <w:rFonts w:eastAsia="Times New Roman" w:cs="Times New Roman"/>
        </w:rPr>
        <w:t xml:space="preserve">σε </w:t>
      </w:r>
      <w:r>
        <w:rPr>
          <w:rFonts w:eastAsia="Times New Roman" w:cs="Times New Roman"/>
        </w:rPr>
        <w:t>αυτή</w:t>
      </w:r>
      <w:r>
        <w:rPr>
          <w:rFonts w:eastAsia="Times New Roman" w:cs="Times New Roman"/>
        </w:rPr>
        <w:t xml:space="preserve">ν </w:t>
      </w:r>
      <w:r>
        <w:rPr>
          <w:rFonts w:eastAsia="Times New Roman" w:cs="Times New Roman"/>
        </w:rPr>
        <w:t xml:space="preserve">την Αίθουσα και έρχεστε τώρα και τη νομοθετείτε. </w:t>
      </w:r>
    </w:p>
    <w:p w14:paraId="16642003" w14:textId="77777777" w:rsidR="00434732" w:rsidRDefault="00735F25">
      <w:pPr>
        <w:spacing w:after="0" w:line="600" w:lineRule="auto"/>
        <w:ind w:firstLine="720"/>
        <w:jc w:val="center"/>
        <w:rPr>
          <w:rFonts w:eastAsia="Times New Roman"/>
          <w:bCs/>
        </w:rPr>
      </w:pPr>
      <w:r>
        <w:rPr>
          <w:rFonts w:eastAsia="Times New Roman"/>
          <w:bCs/>
        </w:rPr>
        <w:t xml:space="preserve"> (Χειροκροτήματα από την πτέρυγα της Νέας Δημοκρατίας)</w:t>
      </w:r>
    </w:p>
    <w:p w14:paraId="16642004" w14:textId="77777777" w:rsidR="00434732" w:rsidRDefault="00735F25">
      <w:pPr>
        <w:spacing w:after="0" w:line="600" w:lineRule="auto"/>
        <w:ind w:firstLine="720"/>
        <w:jc w:val="both"/>
        <w:rPr>
          <w:rFonts w:eastAsia="Times New Roman" w:cs="Times New Roman"/>
        </w:rPr>
      </w:pPr>
      <w:r>
        <w:rPr>
          <w:rFonts w:eastAsia="Times New Roman" w:cs="Times New Roman"/>
        </w:rPr>
        <w:t xml:space="preserve"> Επίσης, θα στηρίξουμε τη συγκράτηση των δαπανών μέσω της υιοθέτησης ενός κανόνα λιγότερων προσλήψεων για κάθε αποχώρηση από το Δημόσιο και φυσικά τις ίδιες τις αποκρατικοποιήσεις που κυρώνονται με το σημερινό νομοσχέδιο. Με αυτές τις μεταρρυθμίσεις συμφων</w:t>
      </w:r>
      <w:r>
        <w:rPr>
          <w:rFonts w:eastAsia="Times New Roman" w:cs="Times New Roman"/>
        </w:rPr>
        <w:t>ούμε και για αυτό τις υπερψηφίζουμε, αλλά πολύ αμφιβάλλω αν είστε σε θέση και αυτές τις μεταρρυθμίσεις να τις υλοποιήσετε, διότι εδώ ξέρετε είναι το μεγάλο πρόβλημα.</w:t>
      </w:r>
    </w:p>
    <w:p w14:paraId="16642005" w14:textId="77777777" w:rsidR="00434732" w:rsidRDefault="00735F25">
      <w:pPr>
        <w:spacing w:after="0" w:line="600" w:lineRule="auto"/>
        <w:ind w:firstLine="720"/>
        <w:jc w:val="both"/>
        <w:rPr>
          <w:rFonts w:eastAsia="Times New Roman" w:cs="Times New Roman"/>
        </w:rPr>
      </w:pPr>
      <w:r>
        <w:rPr>
          <w:rFonts w:eastAsia="Times New Roman" w:cs="Times New Roman"/>
        </w:rPr>
        <w:lastRenderedPageBreak/>
        <w:t>Δεν γίνατε φιλελεύθερος, κύριε Τσίπρα, επειδή ψηφίσατε κάποιες φιλελεύθερες μεταρρυθμίσεις</w:t>
      </w:r>
      <w:r>
        <w:rPr>
          <w:rFonts w:eastAsia="Times New Roman" w:cs="Times New Roman"/>
        </w:rPr>
        <w:t>, διότι οι φιλελεύθερες πολιτικές, όπως αυτές που σας παρουσίασα, απαιτούν και φιλελεύθερους πολιτικούς για να τις υπηρετήσουν και όταν άνθρωποι υποχρεώνονται να εφαρμόσουν πολιτικές τις οποίες δεν πιστεύουν, είναι μαθηματικώς βέβαιο ότι θα γίνουμε μάρτυρε</w:t>
      </w:r>
      <w:r>
        <w:rPr>
          <w:rFonts w:eastAsia="Times New Roman" w:cs="Times New Roman"/>
        </w:rPr>
        <w:t>ς μιας νέας ιλαροτραγωδίας.</w:t>
      </w:r>
    </w:p>
    <w:p w14:paraId="16642006" w14:textId="77777777" w:rsidR="00434732" w:rsidRDefault="00735F25">
      <w:pPr>
        <w:spacing w:after="0" w:line="600" w:lineRule="auto"/>
        <w:ind w:firstLine="720"/>
        <w:jc w:val="both"/>
        <w:rPr>
          <w:rFonts w:eastAsia="Times New Roman" w:cs="Times New Roman"/>
        </w:rPr>
      </w:pPr>
      <w:r>
        <w:rPr>
          <w:rFonts w:eastAsia="Times New Roman" w:cs="Times New Roman"/>
        </w:rPr>
        <w:t xml:space="preserve">Ο κ. Τσίπρας ισχυρίζεται ότι τώρα που θα κλείσει η αξιολόγηση, η οικονομία θα απογειωθεί. Είναι βαθιά νυχτωμένος. Δεν είναι κανονικότητα η καταστροφή της οικονομίας, της δημιουργικότητας, της ψυχολογίας ενός λαού. </w:t>
      </w:r>
    </w:p>
    <w:p w14:paraId="16642007" w14:textId="77777777" w:rsidR="00434732" w:rsidRDefault="00735F25">
      <w:pPr>
        <w:spacing w:after="0" w:line="600" w:lineRule="auto"/>
        <w:ind w:firstLine="720"/>
        <w:jc w:val="both"/>
        <w:rPr>
          <w:rFonts w:eastAsia="Times New Roman" w:cs="Times New Roman"/>
        </w:rPr>
      </w:pPr>
      <w:r>
        <w:rPr>
          <w:rFonts w:eastAsia="Times New Roman" w:cs="Times New Roman"/>
        </w:rPr>
        <w:t>Οι περισσότερ</w:t>
      </w:r>
      <w:r>
        <w:rPr>
          <w:rFonts w:eastAsia="Times New Roman" w:cs="Times New Roman"/>
        </w:rPr>
        <w:t xml:space="preserve">οι φόροι, κύριε Τσίπρα, αν δεν το γνωρίζετε, θα οδηγήσουν σε λιγότερες επενδύσεις και, ξέρετε, επένδυση δεν είναι μόνο η </w:t>
      </w:r>
      <w:r>
        <w:rPr>
          <w:rFonts w:eastAsia="Times New Roman" w:cs="Times New Roman"/>
        </w:rPr>
        <w:t>«</w:t>
      </w:r>
      <w:r>
        <w:rPr>
          <w:rFonts w:eastAsia="Times New Roman" w:cs="Times New Roman"/>
          <w:lang w:val="en-US"/>
        </w:rPr>
        <w:t>COSCO</w:t>
      </w:r>
      <w:r>
        <w:rPr>
          <w:rFonts w:eastAsia="Times New Roman" w:cs="Times New Roman"/>
        </w:rPr>
        <w:t>»</w:t>
      </w:r>
      <w:r>
        <w:rPr>
          <w:rFonts w:eastAsia="Times New Roman" w:cs="Times New Roman"/>
        </w:rPr>
        <w:t xml:space="preserve">, η </w:t>
      </w:r>
      <w:r>
        <w:rPr>
          <w:rFonts w:eastAsia="Times New Roman" w:cs="Times New Roman"/>
        </w:rPr>
        <w:t>«</w:t>
      </w:r>
      <w:r>
        <w:rPr>
          <w:rFonts w:eastAsia="Times New Roman" w:cs="Times New Roman"/>
          <w:lang w:val="en-US"/>
        </w:rPr>
        <w:t>ELDORADO</w:t>
      </w:r>
      <w:r>
        <w:rPr>
          <w:rFonts w:eastAsia="Times New Roman" w:cs="Times New Roman"/>
        </w:rPr>
        <w:t xml:space="preserve"> </w:t>
      </w:r>
      <w:r>
        <w:rPr>
          <w:rFonts w:eastAsia="Times New Roman" w:cs="Times New Roman"/>
          <w:lang w:val="en-US"/>
        </w:rPr>
        <w:t>GOLD</w:t>
      </w:r>
      <w:r>
        <w:rPr>
          <w:rFonts w:eastAsia="Times New Roman" w:cs="Times New Roman"/>
        </w:rPr>
        <w:t>»</w:t>
      </w:r>
      <w:r>
        <w:rPr>
          <w:rFonts w:eastAsia="Times New Roman" w:cs="Times New Roman"/>
        </w:rPr>
        <w:t>, αλλά και ο κάθε επαγγελματίας, ο οποίος χρηματοδοτεί από το υστέρημά του ένα επαγγελματικό ταξίδι, την ανακ</w:t>
      </w:r>
      <w:r>
        <w:rPr>
          <w:rFonts w:eastAsia="Times New Roman" w:cs="Times New Roman"/>
        </w:rPr>
        <w:t xml:space="preserve">αίνιση στο μαγαζί του ή πολύ περισσότερο την πρόσληψη ενός νέου εργαζομένου ή την αγορά ενός νέου μηχανήματος για την παραγωγή του. </w:t>
      </w:r>
    </w:p>
    <w:p w14:paraId="1664200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Οι αυξημένες εισφορές –σας το έχουμε πει πολλές φορές, αλλά δεν το καταλαβαίνετε- τιμωρούν τελικά όσους μπορούν κι έχουν τη</w:t>
      </w:r>
      <w:r>
        <w:rPr>
          <w:rFonts w:eastAsia="Times New Roman" w:cs="Times New Roman"/>
          <w:szCs w:val="24"/>
        </w:rPr>
        <w:t xml:space="preserve"> δυνατότητα να κερδίζουν λίγα περισσότερα χρήματα. Και φυσικά, δεν επιτρέπουν στους εργοδότες να προσλάβουν άξια στελέχη.</w:t>
      </w:r>
    </w:p>
    <w:p w14:paraId="1664200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Και βέβαια, η κλειστή παιδεία, για την οποία τόσο αγώνα δίνει ο Υπουργός σας, οδηγεί στον απόλυτο εξισωτισμό προς τα κάτω και στερεί α</w:t>
      </w:r>
      <w:r>
        <w:rPr>
          <w:rFonts w:eastAsia="Times New Roman" w:cs="Times New Roman"/>
          <w:szCs w:val="24"/>
        </w:rPr>
        <w:t xml:space="preserve">πό τα παιδιά μας την πρόσβαση σε δεξιότητες που τόσο απαραίτητες είναι σε έναν κόσμο που αλλάζει γρήγορα. </w:t>
      </w:r>
    </w:p>
    <w:p w14:paraId="1664200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Και ακούω τελευταία </w:t>
      </w:r>
      <w:r>
        <w:rPr>
          <w:rFonts w:eastAsia="Times New Roman" w:cs="Times New Roman"/>
          <w:szCs w:val="24"/>
        </w:rPr>
        <w:t xml:space="preserve">μία </w:t>
      </w:r>
      <w:r>
        <w:rPr>
          <w:rFonts w:eastAsia="Times New Roman" w:cs="Times New Roman"/>
          <w:szCs w:val="24"/>
        </w:rPr>
        <w:t xml:space="preserve">ενδιαφέρουσα θεωρία ότι σκοπεύετε να μετατραπείτε σε έναν όψιμο σοσιαλδημοκράτη. Να το ξεκαθαρίσουμε. Αυτές οι πολιτικές που </w:t>
      </w:r>
      <w:r>
        <w:rPr>
          <w:rFonts w:eastAsia="Times New Roman" w:cs="Times New Roman"/>
          <w:szCs w:val="24"/>
        </w:rPr>
        <w:t>εισηγείστε δεν παραπέμπουν στη Σουηδία. Στη Βενεζουέλα παραπέμπουν!</w:t>
      </w:r>
    </w:p>
    <w:p w14:paraId="1664200B" w14:textId="77777777" w:rsidR="00434732" w:rsidRDefault="00735F25">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664200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 Και δεν το έχετε κρύψει εξάλλου. Θέλω να θυμίσω τι δηλώνατε -έχει </w:t>
      </w:r>
      <w:r>
        <w:rPr>
          <w:rFonts w:eastAsia="Times New Roman" w:cs="Times New Roman"/>
          <w:szCs w:val="24"/>
        </w:rPr>
        <w:t xml:space="preserve">μία </w:t>
      </w:r>
      <w:r>
        <w:rPr>
          <w:rFonts w:eastAsia="Times New Roman" w:cs="Times New Roman"/>
          <w:szCs w:val="24"/>
        </w:rPr>
        <w:t xml:space="preserve">αξία, ξέρετε- στο λατινοαμερικάνικο κανάλι </w:t>
      </w:r>
      <w:r>
        <w:rPr>
          <w:rFonts w:eastAsia="Times New Roman" w:cs="Times New Roman"/>
          <w:szCs w:val="24"/>
        </w:rPr>
        <w:t>«</w:t>
      </w:r>
      <w:r>
        <w:rPr>
          <w:rFonts w:eastAsia="Times New Roman" w:cs="Times New Roman"/>
          <w:szCs w:val="24"/>
          <w:lang w:val="en-US"/>
        </w:rPr>
        <w:t>TELESUR</w:t>
      </w:r>
      <w:r>
        <w:rPr>
          <w:rFonts w:eastAsia="Times New Roman" w:cs="Times New Roman"/>
          <w:szCs w:val="24"/>
        </w:rPr>
        <w:t>»</w:t>
      </w:r>
      <w:r>
        <w:rPr>
          <w:rFonts w:eastAsia="Times New Roman" w:cs="Times New Roman"/>
          <w:szCs w:val="24"/>
        </w:rPr>
        <w:t>. Ακούστε τ</w:t>
      </w:r>
      <w:r>
        <w:rPr>
          <w:rFonts w:eastAsia="Times New Roman" w:cs="Times New Roman"/>
          <w:szCs w:val="24"/>
        </w:rPr>
        <w:t>ο: «Η Βενεζουέλα αποτελεί ένα μοντέλο που πρέπει να ακολουθούμε, ώστε να αφήσουμε πίσω το καπιταλιστικό μοντέλο που κυριαρχεί σήμερα στην Ευρώπη. Ο Ούγκο Τσάβες πέτυχε σημαντικά πράγματα για τη χώρα του με ειρηνικό τρόπο. Προχώρησε στην εθνικοποίηση των φυ</w:t>
      </w:r>
      <w:r>
        <w:rPr>
          <w:rFonts w:eastAsia="Times New Roman" w:cs="Times New Roman"/>
          <w:szCs w:val="24"/>
        </w:rPr>
        <w:t>σικών παραγωγικών πόρων».</w:t>
      </w:r>
    </w:p>
    <w:p w14:paraId="1664200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«Αγαπητέ Πρόεδρε Νικολάς,» γράφατε σε συγχαρητήριο τηλεγράφημα προς τον νεοεκλεγέντα Πρόεδρο της Βενεζουέλας, «ο λαός της Βενεζουέλας αποφάσισε τον αμετάκλητο δημοκρατικό δρόμο των αντι-νεοφιλελεύθερων δομικών αλλαγών στη χώρα σου</w:t>
      </w:r>
      <w:r>
        <w:rPr>
          <w:rFonts w:eastAsia="Times New Roman" w:cs="Times New Roman"/>
          <w:szCs w:val="24"/>
        </w:rPr>
        <w:t>, με στόχο τον σοσιαλισμό του 21</w:t>
      </w:r>
      <w:r>
        <w:rPr>
          <w:rFonts w:eastAsia="Times New Roman" w:cs="Times New Roman"/>
          <w:szCs w:val="24"/>
          <w:vertAlign w:val="superscript"/>
        </w:rPr>
        <w:t>ου</w:t>
      </w:r>
      <w:r>
        <w:rPr>
          <w:rFonts w:eastAsia="Times New Roman" w:cs="Times New Roman"/>
          <w:szCs w:val="24"/>
        </w:rPr>
        <w:t xml:space="preserve"> αιώνα».</w:t>
      </w:r>
    </w:p>
    <w:p w14:paraId="1664200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Τα καταθέτω στα Πρακτικά.</w:t>
      </w:r>
    </w:p>
    <w:p w14:paraId="1664200F" w14:textId="77777777" w:rsidR="00434732" w:rsidRDefault="00735F25">
      <w:pPr>
        <w:spacing w:after="0" w:line="600" w:lineRule="auto"/>
        <w:ind w:firstLine="720"/>
        <w:jc w:val="both"/>
        <w:rPr>
          <w:rFonts w:eastAsia="Times New Roman" w:cs="Times New Roman"/>
        </w:rPr>
      </w:pPr>
      <w:r>
        <w:rPr>
          <w:rFonts w:eastAsia="Times New Roman" w:cs="Times New Roman"/>
        </w:rPr>
        <w:t xml:space="preserve">(Στο σημείο αυτό ο Πρόεδρος της Νέας Δημοκρατίας κ. Κυριάκος Μητσοτάκης καταθέτει για τα Πρακτικά το προαναφερθέν έγγραφο, το οποίο βρίσκεται στο αρχείο του Τμήματος Γραμματείας της </w:t>
      </w:r>
      <w:r>
        <w:rPr>
          <w:rFonts w:eastAsia="Times New Roman" w:cs="Times New Roman"/>
        </w:rPr>
        <w:t>Διεύθυνσης Στενογραφίας και Πρακτικών της Βουλής)</w:t>
      </w:r>
    </w:p>
    <w:p w14:paraId="16642010" w14:textId="77777777" w:rsidR="00434732" w:rsidRDefault="00735F25">
      <w:pPr>
        <w:spacing w:after="0" w:line="600" w:lineRule="auto"/>
        <w:ind w:firstLine="720"/>
        <w:jc w:val="center"/>
        <w:rPr>
          <w:rFonts w:eastAsia="Times New Roman"/>
          <w:bCs/>
        </w:rPr>
      </w:pPr>
      <w:r>
        <w:rPr>
          <w:rFonts w:eastAsia="Times New Roman"/>
          <w:bCs/>
        </w:rPr>
        <w:lastRenderedPageBreak/>
        <w:t>(Χειροκροτήματα από την πτέρυγα της Νέας Δημοκρατίας)</w:t>
      </w:r>
    </w:p>
    <w:p w14:paraId="16642011" w14:textId="77777777" w:rsidR="00434732" w:rsidRDefault="00735F25">
      <w:pPr>
        <w:spacing w:after="0" w:line="600" w:lineRule="auto"/>
        <w:ind w:firstLine="720"/>
        <w:jc w:val="both"/>
        <w:rPr>
          <w:rFonts w:eastAsia="Times New Roman" w:cs="Times New Roman"/>
        </w:rPr>
      </w:pPr>
      <w:r>
        <w:rPr>
          <w:rFonts w:eastAsia="Times New Roman" w:cs="Times New Roman"/>
        </w:rPr>
        <w:t xml:space="preserve"> Η Βενεζουέλα έχει καταστραφεί από τον φίλο σας Νικολάς! Σήμερα η χώρα που διαθέτει τα μεγαλύτερα αποθέματα πετρελαίου –μεγαλύτερα και από τη Σαουδική Α</w:t>
      </w:r>
      <w:r>
        <w:rPr>
          <w:rFonts w:eastAsia="Times New Roman" w:cs="Times New Roman"/>
        </w:rPr>
        <w:t xml:space="preserve">ραβία- έχει καταρρεύσει. Οι πολίτες δεν μπορούν πλέον ούτε να εξασφαλίσουν τα απαραίτητα για τη διαβίωσή τους! Ο λαός εξευτελίζεται και πεινάει! Ακόμα θαυμάζετε το μοντέλο της Βενεζουέλας; </w:t>
      </w:r>
    </w:p>
    <w:p w14:paraId="16642012" w14:textId="77777777" w:rsidR="00434732" w:rsidRDefault="00735F25">
      <w:pPr>
        <w:spacing w:after="0" w:line="600" w:lineRule="auto"/>
        <w:ind w:firstLine="720"/>
        <w:jc w:val="both"/>
        <w:rPr>
          <w:rFonts w:eastAsia="Times New Roman" w:cs="Times New Roman"/>
        </w:rPr>
      </w:pPr>
      <w:r>
        <w:rPr>
          <w:rFonts w:eastAsia="Times New Roman" w:cs="Times New Roman"/>
        </w:rPr>
        <w:t>Και πώς εξηγείται, επιτέλους, άραγε αυτός ο θαυμασμός; Και πώς εξη</w:t>
      </w:r>
      <w:r>
        <w:rPr>
          <w:rFonts w:eastAsia="Times New Roman" w:cs="Times New Roman"/>
        </w:rPr>
        <w:t xml:space="preserve">γείται και η σπουδή σας να καλύψετε τον παρεκτρεπόμενο –για να μην χρησιμοποιήσω άλλη φράση- Πρέσβη της χώρας και με επιστολή μάλιστα; </w:t>
      </w:r>
    </w:p>
    <w:p w14:paraId="16642013" w14:textId="77777777" w:rsidR="00434732" w:rsidRDefault="00735F25">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6642014" w14:textId="77777777" w:rsidR="00434732" w:rsidRDefault="00735F25">
      <w:pPr>
        <w:spacing w:after="0" w:line="600" w:lineRule="auto"/>
        <w:ind w:firstLine="720"/>
        <w:jc w:val="center"/>
        <w:rPr>
          <w:rFonts w:eastAsia="Times New Roman"/>
          <w:bCs/>
        </w:rPr>
      </w:pPr>
      <w:r>
        <w:rPr>
          <w:rFonts w:eastAsia="Times New Roman" w:cs="Times New Roman"/>
        </w:rPr>
        <w:t>(Θόρυβος -διαμαρτυρίες από την πτέρυγα του ΣΥΡΙΖΑ)</w:t>
      </w:r>
    </w:p>
    <w:p w14:paraId="16642015" w14:textId="77777777" w:rsidR="00434732" w:rsidRDefault="00735F25">
      <w:pPr>
        <w:spacing w:after="0" w:line="600" w:lineRule="auto"/>
        <w:ind w:firstLine="720"/>
        <w:jc w:val="both"/>
        <w:rPr>
          <w:rFonts w:eastAsia="Times New Roman" w:cs="Times New Roman"/>
        </w:rPr>
      </w:pPr>
      <w:r>
        <w:rPr>
          <w:rFonts w:eastAsia="Times New Roman"/>
          <w:b/>
          <w:bCs/>
        </w:rPr>
        <w:t>ΠΡΟΕΔΡΟΣ (Νικόλ</w:t>
      </w:r>
      <w:r>
        <w:rPr>
          <w:rFonts w:eastAsia="Times New Roman"/>
          <w:b/>
          <w:bCs/>
        </w:rPr>
        <w:t>αος Βούτσης):</w:t>
      </w:r>
      <w:r>
        <w:rPr>
          <w:rFonts w:eastAsia="Times New Roman"/>
          <w:bCs/>
        </w:rPr>
        <w:t xml:space="preserve"> </w:t>
      </w:r>
      <w:r>
        <w:rPr>
          <w:rFonts w:eastAsia="Times New Roman" w:cs="Times New Roman"/>
        </w:rPr>
        <w:t>Κάντε ησυχία! Παρακαλώ, κύριε Μπαλαούρα! Σας παρακαλώ! Ακούμε μόνο.</w:t>
      </w:r>
    </w:p>
    <w:p w14:paraId="16642016" w14:textId="77777777" w:rsidR="00434732" w:rsidRDefault="00735F25">
      <w:pPr>
        <w:spacing w:after="0" w:line="600" w:lineRule="auto"/>
        <w:ind w:firstLine="720"/>
        <w:jc w:val="both"/>
        <w:rPr>
          <w:rFonts w:eastAsia="Times New Roman" w:cs="Times New Roman"/>
        </w:rPr>
      </w:pPr>
      <w:r>
        <w:rPr>
          <w:rFonts w:eastAsia="Times New Roman" w:cs="Times New Roman"/>
          <w:b/>
        </w:rPr>
        <w:lastRenderedPageBreak/>
        <w:t>ΚΥΡΙΑΚΟΣ ΜΗΤΣΟΤΑΚΗΣ (Πρόεδρος της Νέας Δημοκρατίας):</w:t>
      </w:r>
      <w:r>
        <w:rPr>
          <w:rFonts w:eastAsia="Times New Roman" w:cs="Times New Roman"/>
        </w:rPr>
        <w:t xml:space="preserve"> Σας καταλαβαίνω.</w:t>
      </w:r>
    </w:p>
    <w:p w14:paraId="16642017" w14:textId="77777777" w:rsidR="00434732" w:rsidRDefault="00735F25">
      <w:pPr>
        <w:spacing w:after="0" w:line="600" w:lineRule="auto"/>
        <w:ind w:firstLine="720"/>
        <w:jc w:val="both"/>
        <w:rPr>
          <w:rFonts w:eastAsia="Times New Roman" w:cs="Times New Roman"/>
        </w:rPr>
      </w:pPr>
      <w:r>
        <w:rPr>
          <w:rFonts w:eastAsia="Times New Roman" w:cs="Times New Roman"/>
        </w:rPr>
        <w:t xml:space="preserve">Εκτός αν υπάρχει </w:t>
      </w:r>
      <w:r>
        <w:rPr>
          <w:rFonts w:eastAsia="Times New Roman" w:cs="Times New Roman"/>
        </w:rPr>
        <w:t xml:space="preserve">μία </w:t>
      </w:r>
      <w:r>
        <w:rPr>
          <w:rFonts w:eastAsia="Times New Roman" w:cs="Times New Roman"/>
        </w:rPr>
        <w:t>άλλη θεωρία, ότι οι δεσμοί σας με τη Βενεζουέλα είναι ακόμα βαθύτεροι και στενότερο</w:t>
      </w:r>
      <w:r>
        <w:rPr>
          <w:rFonts w:eastAsia="Times New Roman" w:cs="Times New Roman"/>
        </w:rPr>
        <w:t xml:space="preserve">ι </w:t>
      </w:r>
      <w:r>
        <w:rPr>
          <w:rFonts w:eastAsia="Times New Roman" w:cs="Times New Roman"/>
        </w:rPr>
        <w:t xml:space="preserve">από </w:t>
      </w:r>
      <w:r>
        <w:rPr>
          <w:rFonts w:eastAsia="Times New Roman" w:cs="Times New Roman"/>
        </w:rPr>
        <w:t xml:space="preserve">ό,τι θα δικαιολογούσε </w:t>
      </w:r>
      <w:r>
        <w:rPr>
          <w:rFonts w:eastAsia="Times New Roman" w:cs="Times New Roman"/>
        </w:rPr>
        <w:t xml:space="preserve">μία </w:t>
      </w:r>
      <w:r>
        <w:rPr>
          <w:rFonts w:eastAsia="Times New Roman" w:cs="Times New Roman"/>
        </w:rPr>
        <w:t xml:space="preserve">ιδεολογική ταύτιση. Ομολογουμένως, </w:t>
      </w:r>
      <w:r>
        <w:rPr>
          <w:rFonts w:eastAsia="Times New Roman" w:cs="Times New Roman"/>
        </w:rPr>
        <w:t xml:space="preserve">όμως, </w:t>
      </w:r>
      <w:r>
        <w:rPr>
          <w:rFonts w:eastAsia="Times New Roman" w:cs="Times New Roman"/>
        </w:rPr>
        <w:t>έχετε πολλά κοινά με αυτούς που θαυμάζετε. Είστε λαϊκιστής, οπορτουνιστής και εξουσιολάγνος! Και δεν ενδιαφέρεστε καθόλου αν ο λαός υποφέρει.</w:t>
      </w:r>
    </w:p>
    <w:p w14:paraId="16642018" w14:textId="77777777" w:rsidR="00434732" w:rsidRDefault="00735F25">
      <w:pPr>
        <w:spacing w:after="0" w:line="600" w:lineRule="auto"/>
        <w:ind w:firstLine="720"/>
        <w:jc w:val="both"/>
        <w:rPr>
          <w:rFonts w:eastAsia="Times New Roman" w:cs="Times New Roman"/>
        </w:rPr>
      </w:pPr>
      <w:r>
        <w:rPr>
          <w:rFonts w:eastAsia="Times New Roman" w:cs="Times New Roman"/>
        </w:rPr>
        <w:t xml:space="preserve">Για όλα, κύριοι του ΣΥΡΙΖΑ και των ΑΝΕΛ, </w:t>
      </w:r>
      <w:r>
        <w:rPr>
          <w:rFonts w:eastAsia="Times New Roman" w:cs="Times New Roman"/>
        </w:rPr>
        <w:t xml:space="preserve">φταίνε πάντα μόνο ο ξένοι! Και το μόνο που σας ενδιαφέρει είναι να μείνετε γαντζωμένοι στην εξουσία, αδιαφορώντας για το κόστος παραμονής. </w:t>
      </w:r>
    </w:p>
    <w:p w14:paraId="16642019" w14:textId="77777777" w:rsidR="00434732" w:rsidRDefault="00735F25">
      <w:pPr>
        <w:spacing w:after="0" w:line="600" w:lineRule="auto"/>
        <w:ind w:firstLine="720"/>
        <w:jc w:val="both"/>
        <w:rPr>
          <w:rFonts w:eastAsia="Times New Roman" w:cs="Times New Roman"/>
        </w:rPr>
      </w:pPr>
      <w:r>
        <w:rPr>
          <w:rFonts w:eastAsia="Times New Roman" w:cs="Times New Roman"/>
        </w:rPr>
        <w:t xml:space="preserve">Για </w:t>
      </w:r>
      <w:r>
        <w:rPr>
          <w:rFonts w:eastAsia="Times New Roman" w:cs="Times New Roman"/>
        </w:rPr>
        <w:t xml:space="preserve">αυτό και το λέμε ξεκάθαρα. Η Κυβέρνηση ΣΥΡΙΖΑ-ΑΝΕΛ είναι το πρόβλημα και </w:t>
      </w:r>
      <w:r>
        <w:rPr>
          <w:rFonts w:eastAsia="Times New Roman" w:cs="Times New Roman"/>
        </w:rPr>
        <w:t xml:space="preserve">για </w:t>
      </w:r>
      <w:r>
        <w:rPr>
          <w:rFonts w:eastAsia="Times New Roman" w:cs="Times New Roman"/>
        </w:rPr>
        <w:t>αυτό πρέπει να φύγει το συντομότερο</w:t>
      </w:r>
      <w:r>
        <w:rPr>
          <w:rFonts w:eastAsia="Times New Roman" w:cs="Times New Roman"/>
        </w:rPr>
        <w:t xml:space="preserve">! Και </w:t>
      </w:r>
      <w:r>
        <w:rPr>
          <w:rFonts w:eastAsia="Times New Roman" w:cs="Times New Roman"/>
        </w:rPr>
        <w:t xml:space="preserve">για </w:t>
      </w:r>
      <w:r>
        <w:rPr>
          <w:rFonts w:eastAsia="Times New Roman" w:cs="Times New Roman"/>
        </w:rPr>
        <w:t>αυτό, το αίτημά μας για πρόωρες εκλογές παραμένει πιο επίκαιρο παρά ποτέ! Όσο πιο γρήγορα φύγετε τόσο καλύτερα για τη χώρα!</w:t>
      </w:r>
    </w:p>
    <w:p w14:paraId="1664201A" w14:textId="77777777" w:rsidR="00434732" w:rsidRDefault="00735F25">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664201B" w14:textId="77777777" w:rsidR="00434732" w:rsidRDefault="00735F25">
      <w:pPr>
        <w:spacing w:after="0" w:line="600" w:lineRule="auto"/>
        <w:ind w:firstLine="720"/>
        <w:jc w:val="both"/>
        <w:rPr>
          <w:rFonts w:eastAsia="Times New Roman" w:cs="Times New Roman"/>
        </w:rPr>
      </w:pPr>
      <w:r>
        <w:rPr>
          <w:rFonts w:eastAsia="Times New Roman" w:cs="Times New Roman"/>
        </w:rPr>
        <w:lastRenderedPageBreak/>
        <w:t xml:space="preserve"> Γιατί η Ελλάδα χρειάζεται επιτακτικά </w:t>
      </w:r>
      <w:r>
        <w:rPr>
          <w:rFonts w:eastAsia="Times New Roman" w:cs="Times New Roman"/>
        </w:rPr>
        <w:t xml:space="preserve">μία </w:t>
      </w:r>
      <w:r>
        <w:rPr>
          <w:rFonts w:eastAsia="Times New Roman" w:cs="Times New Roman"/>
        </w:rPr>
        <w:t>πραγματικά μεταρρυθμιστική</w:t>
      </w:r>
      <w:r>
        <w:rPr>
          <w:rFonts w:eastAsia="Times New Roman" w:cs="Times New Roman"/>
        </w:rPr>
        <w:t xml:space="preserve"> κυβέρνηση, μια κυβέρνηση η οποία θα κινητοποιεί τη σιωπηλή πλειοψηφία της κοινωνίας η οποία αναζητά την επιστροφή στην κανονικότητα, </w:t>
      </w:r>
      <w:r>
        <w:rPr>
          <w:rFonts w:eastAsia="Times New Roman" w:cs="Times New Roman"/>
        </w:rPr>
        <w:t xml:space="preserve">μία </w:t>
      </w:r>
      <w:r>
        <w:rPr>
          <w:rFonts w:eastAsia="Times New Roman" w:cs="Times New Roman"/>
        </w:rPr>
        <w:t xml:space="preserve">κυβέρνηση που θα οικοδομήσει </w:t>
      </w:r>
      <w:r>
        <w:rPr>
          <w:rFonts w:eastAsia="Times New Roman" w:cs="Times New Roman"/>
        </w:rPr>
        <w:t xml:space="preserve">μία </w:t>
      </w:r>
      <w:r>
        <w:rPr>
          <w:rFonts w:eastAsia="Times New Roman" w:cs="Times New Roman"/>
        </w:rPr>
        <w:t xml:space="preserve">πλατιά πολιτική πλειοψηφία υπέρ των τολμηρών και αναγκαίων μεταρρυθμίσεων. </w:t>
      </w:r>
    </w:p>
    <w:p w14:paraId="1664201C" w14:textId="77777777" w:rsidR="00434732" w:rsidRDefault="00735F25">
      <w:pPr>
        <w:spacing w:after="0" w:line="600" w:lineRule="auto"/>
        <w:ind w:firstLine="720"/>
        <w:jc w:val="both"/>
        <w:rPr>
          <w:rFonts w:eastAsia="Times New Roman" w:cs="Times New Roman"/>
        </w:rPr>
      </w:pPr>
      <w:r>
        <w:rPr>
          <w:rFonts w:eastAsia="Times New Roman" w:cs="Times New Roman"/>
        </w:rPr>
        <w:t xml:space="preserve">Εμείς θα </w:t>
      </w:r>
      <w:r>
        <w:rPr>
          <w:rFonts w:eastAsia="Times New Roman" w:cs="Times New Roman"/>
        </w:rPr>
        <w:t xml:space="preserve">είμαστε αυτή η </w:t>
      </w:r>
      <w:r>
        <w:rPr>
          <w:rFonts w:eastAsia="Times New Roman" w:cs="Times New Roman"/>
        </w:rPr>
        <w:t>κυβέρνηση</w:t>
      </w:r>
      <w:r>
        <w:rPr>
          <w:rFonts w:eastAsia="Times New Roman" w:cs="Times New Roman"/>
        </w:rPr>
        <w:t>! Και με το «εμείς» δεν αναφέρομαι μόνο στη σημερινή Νέα Δημοκρατία. Αναφέρομαι σε όλες τις μεταρρυθμιστικές δυνάμεις του τόπου, διότι το μεταρρυθμιστικό μέτωπο, είτε σας αρέσει είτε όχι, είναι σήμερα πλειοψηφικό και αποτελεί τη μόν</w:t>
      </w:r>
      <w:r>
        <w:rPr>
          <w:rFonts w:eastAsia="Times New Roman" w:cs="Times New Roman"/>
        </w:rPr>
        <w:t>η ελπίδα του ελληνικού λαού. Και θα εκφραστεί πολιτικά μέσα από τη Νέα Δημοκρατία.</w:t>
      </w:r>
    </w:p>
    <w:p w14:paraId="1664201D" w14:textId="77777777" w:rsidR="00434732" w:rsidRDefault="00735F25">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664201E" w14:textId="77777777" w:rsidR="00434732" w:rsidRDefault="00735F25">
      <w:pPr>
        <w:spacing w:after="0" w:line="600" w:lineRule="auto"/>
        <w:ind w:firstLine="720"/>
        <w:jc w:val="center"/>
        <w:rPr>
          <w:rFonts w:eastAsia="Times New Roman"/>
          <w:bCs/>
        </w:rPr>
      </w:pPr>
      <w:r>
        <w:rPr>
          <w:rFonts w:eastAsia="Times New Roman"/>
          <w:bCs/>
        </w:rPr>
        <w:t>(Θόρυβος στην Αίθουσα)</w:t>
      </w:r>
    </w:p>
    <w:p w14:paraId="1664201F" w14:textId="77777777" w:rsidR="00434732" w:rsidRDefault="00735F25">
      <w:pPr>
        <w:spacing w:after="0" w:line="600" w:lineRule="auto"/>
        <w:ind w:firstLine="720"/>
        <w:jc w:val="both"/>
        <w:rPr>
          <w:rFonts w:eastAsia="Times New Roman" w:cs="Times New Roman"/>
        </w:rPr>
      </w:pPr>
      <w:r>
        <w:rPr>
          <w:rFonts w:eastAsia="Times New Roman"/>
          <w:bCs/>
        </w:rPr>
        <w:t xml:space="preserve"> </w:t>
      </w:r>
      <w:r>
        <w:rPr>
          <w:rFonts w:eastAsia="Times New Roman" w:cs="Times New Roman"/>
        </w:rPr>
        <w:t xml:space="preserve"> </w:t>
      </w:r>
      <w:r>
        <w:rPr>
          <w:rFonts w:eastAsia="Times New Roman" w:cs="Times New Roman"/>
        </w:rPr>
        <w:t>Για</w:t>
      </w:r>
      <w:r>
        <w:rPr>
          <w:rFonts w:eastAsia="Times New Roman" w:cs="Times New Roman"/>
        </w:rPr>
        <w:t xml:space="preserve"> αυτό και σήμερα, κύριε Πρόεδρε, θα αξιοποιήσω τον υπόλοιπο χρόνο μου, αφού επιβάλετε την </w:t>
      </w:r>
      <w:r>
        <w:rPr>
          <w:rFonts w:eastAsia="Times New Roman" w:cs="Times New Roman"/>
        </w:rPr>
        <w:t>τάξη στην Αίθουσα…</w:t>
      </w:r>
    </w:p>
    <w:p w14:paraId="16642020" w14:textId="77777777" w:rsidR="00434732" w:rsidRDefault="00735F25">
      <w:pPr>
        <w:spacing w:after="0" w:line="600" w:lineRule="auto"/>
        <w:ind w:firstLine="720"/>
        <w:jc w:val="both"/>
        <w:rPr>
          <w:rFonts w:eastAsia="Times New Roman" w:cs="Times New Roman"/>
        </w:rPr>
      </w:pPr>
      <w:r>
        <w:rPr>
          <w:rFonts w:eastAsia="Times New Roman"/>
          <w:b/>
          <w:bCs/>
        </w:rPr>
        <w:lastRenderedPageBreak/>
        <w:t>ΠΡΟΕΔΡΟΣ (Νικόλαος Βούτσης):</w:t>
      </w:r>
      <w:r>
        <w:rPr>
          <w:rFonts w:eastAsia="Times New Roman"/>
          <w:bCs/>
        </w:rPr>
        <w:t xml:space="preserve"> </w:t>
      </w:r>
      <w:r>
        <w:rPr>
          <w:rFonts w:eastAsia="Times New Roman" w:cs="Times New Roman"/>
        </w:rPr>
        <w:t>Παρακαλώ, να επιβληθεί η τάξη! Ήσυχα! Ήρεμα!</w:t>
      </w:r>
    </w:p>
    <w:p w14:paraId="16642021" w14:textId="77777777" w:rsidR="00434732" w:rsidRDefault="00735F25">
      <w:pPr>
        <w:spacing w:after="0" w:line="600" w:lineRule="auto"/>
        <w:ind w:firstLine="709"/>
        <w:jc w:val="both"/>
        <w:rPr>
          <w:rFonts w:eastAsia="Times New Roman"/>
          <w:szCs w:val="24"/>
        </w:rPr>
      </w:pPr>
      <w:r>
        <w:rPr>
          <w:rFonts w:eastAsia="Times New Roman"/>
          <w:szCs w:val="24"/>
        </w:rPr>
        <w:t xml:space="preserve">Ακούμε με προσοχή. Το είπαμε εκατό φορές, προς </w:t>
      </w:r>
      <w:r>
        <w:rPr>
          <w:rFonts w:eastAsia="Times New Roman"/>
          <w:szCs w:val="24"/>
        </w:rPr>
        <w:t>θεού</w:t>
      </w:r>
      <w:r>
        <w:rPr>
          <w:rFonts w:eastAsia="Times New Roman"/>
          <w:szCs w:val="24"/>
        </w:rPr>
        <w:t>!</w:t>
      </w:r>
    </w:p>
    <w:p w14:paraId="16642022" w14:textId="77777777" w:rsidR="00434732" w:rsidRDefault="00735F25">
      <w:pPr>
        <w:spacing w:after="0" w:line="600" w:lineRule="auto"/>
        <w:ind w:firstLine="720"/>
        <w:jc w:val="both"/>
        <w:rPr>
          <w:rFonts w:eastAsia="Times New Roman"/>
          <w:szCs w:val="24"/>
        </w:rPr>
      </w:pPr>
      <w:r>
        <w:rPr>
          <w:rFonts w:eastAsia="Times New Roman"/>
          <w:szCs w:val="24"/>
        </w:rPr>
        <w:t>Κύριε Πρόεδρε, συνεχίστε.</w:t>
      </w:r>
    </w:p>
    <w:p w14:paraId="16642023" w14:textId="77777777" w:rsidR="00434732" w:rsidRDefault="00735F25">
      <w:pPr>
        <w:spacing w:after="0"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Για </w:t>
      </w:r>
      <w:r>
        <w:rPr>
          <w:rFonts w:eastAsia="Times New Roman"/>
          <w:szCs w:val="24"/>
        </w:rPr>
        <w:t xml:space="preserve">αυτό και σήμερα θα μιλήσω </w:t>
      </w:r>
      <w:r>
        <w:rPr>
          <w:rFonts w:eastAsia="Times New Roman"/>
          <w:szCs w:val="24"/>
        </w:rPr>
        <w:t>πρώτα απ</w:t>
      </w:r>
      <w:r>
        <w:rPr>
          <w:rFonts w:eastAsia="Times New Roman"/>
          <w:szCs w:val="24"/>
        </w:rPr>
        <w:t>ό</w:t>
      </w:r>
      <w:r>
        <w:rPr>
          <w:rFonts w:eastAsia="Times New Roman"/>
          <w:szCs w:val="24"/>
        </w:rPr>
        <w:t xml:space="preserve"> όλα στις Ελληνίδες και στους Έλληνες που αναρωτιούνται: «Υπάρχει τελικά άλλος δρόμος από αυτήν την καταστροφική κατηφόρα που σέρνετε τη χώρα;». Εμείς μπορούμε να κάνουμε κάτι διαφορετικό, κάτι άλλο, κάτι καλύτερο;</w:t>
      </w:r>
    </w:p>
    <w:p w14:paraId="16642024" w14:textId="77777777" w:rsidR="00434732" w:rsidRDefault="00735F25">
      <w:pPr>
        <w:spacing w:after="0" w:line="600" w:lineRule="auto"/>
        <w:ind w:firstLine="720"/>
        <w:jc w:val="both"/>
        <w:rPr>
          <w:rFonts w:eastAsia="Times New Roman"/>
          <w:szCs w:val="24"/>
        </w:rPr>
      </w:pPr>
      <w:r>
        <w:rPr>
          <w:rFonts w:eastAsia="Times New Roman"/>
          <w:szCs w:val="24"/>
        </w:rPr>
        <w:t>Ας μιλήσουμε, λοιπόν, για τον δι</w:t>
      </w:r>
      <w:r>
        <w:rPr>
          <w:rFonts w:eastAsia="Times New Roman"/>
          <w:szCs w:val="24"/>
        </w:rPr>
        <w:t xml:space="preserve">αφορετικό δρόμο, για την Ελλάδα της πενταετίας 2017-2021, για τις δυνατότητες της χώρας μας, για όλα όσα μπορούμε να πετύχουμε με τη δική μας πολιτική πρόταση, μέσα από </w:t>
      </w:r>
      <w:r>
        <w:rPr>
          <w:rFonts w:eastAsia="Times New Roman"/>
          <w:szCs w:val="24"/>
        </w:rPr>
        <w:t xml:space="preserve">μία </w:t>
      </w:r>
      <w:r>
        <w:rPr>
          <w:rFonts w:eastAsia="Times New Roman"/>
          <w:szCs w:val="24"/>
        </w:rPr>
        <w:t xml:space="preserve">συμφωνία αλήθειας με την κοινωνία, αλλά και με </w:t>
      </w:r>
      <w:r>
        <w:rPr>
          <w:rFonts w:eastAsia="Times New Roman"/>
          <w:szCs w:val="24"/>
        </w:rPr>
        <w:t xml:space="preserve">μία </w:t>
      </w:r>
      <w:r>
        <w:rPr>
          <w:rFonts w:eastAsia="Times New Roman"/>
          <w:szCs w:val="24"/>
        </w:rPr>
        <w:t>νέα συμφωνία αλήθειας με τους ετ</w:t>
      </w:r>
      <w:r>
        <w:rPr>
          <w:rFonts w:eastAsia="Times New Roman"/>
          <w:szCs w:val="24"/>
        </w:rPr>
        <w:t>αίρους μας.</w:t>
      </w:r>
    </w:p>
    <w:p w14:paraId="16642025" w14:textId="77777777" w:rsidR="00434732" w:rsidRDefault="00735F25">
      <w:pPr>
        <w:spacing w:after="0" w:line="600" w:lineRule="auto"/>
        <w:ind w:firstLine="720"/>
        <w:jc w:val="both"/>
        <w:rPr>
          <w:rFonts w:eastAsia="Times New Roman"/>
          <w:szCs w:val="24"/>
        </w:rPr>
      </w:pPr>
      <w:r>
        <w:rPr>
          <w:rFonts w:eastAsia="Times New Roman"/>
          <w:szCs w:val="24"/>
        </w:rPr>
        <w:lastRenderedPageBreak/>
        <w:t xml:space="preserve">Κυρίες και κύριοι Βουλευτές, το σημείο αφετηρίας </w:t>
      </w:r>
      <w:r>
        <w:rPr>
          <w:rFonts w:eastAsia="Times New Roman"/>
          <w:szCs w:val="24"/>
        </w:rPr>
        <w:t xml:space="preserve">μίας </w:t>
      </w:r>
      <w:r>
        <w:rPr>
          <w:rFonts w:eastAsia="Times New Roman"/>
          <w:szCs w:val="24"/>
        </w:rPr>
        <w:t>νέας συμφωνίας αλήθειας πρέπει να είναι η διαπίστωση ότι η ελληνική οικονομία είναι αδύνατο να πετύχει πρωτογενή πλεονάσματα της τάξεως του 3,5% για τα επόμενα δεκαπέντε χρόνια. Τέτοια πλεον</w:t>
      </w:r>
      <w:r>
        <w:rPr>
          <w:rFonts w:eastAsia="Times New Roman"/>
          <w:szCs w:val="24"/>
        </w:rPr>
        <w:t>άσματα είναι εφικτά…</w:t>
      </w:r>
    </w:p>
    <w:p w14:paraId="16642026" w14:textId="77777777" w:rsidR="00434732" w:rsidRDefault="00735F25">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16642027" w14:textId="77777777" w:rsidR="00434732" w:rsidRDefault="00735F25">
      <w:pPr>
        <w:spacing w:after="0" w:line="600" w:lineRule="auto"/>
        <w:ind w:firstLine="720"/>
        <w:jc w:val="both"/>
        <w:rPr>
          <w:rFonts w:eastAsia="Times New Roman"/>
          <w:szCs w:val="24"/>
        </w:rPr>
      </w:pPr>
      <w:r>
        <w:rPr>
          <w:rFonts w:eastAsia="Times New Roman"/>
          <w:szCs w:val="24"/>
        </w:rPr>
        <w:t>Παρακαλώ! Παρακαλώ!</w:t>
      </w:r>
    </w:p>
    <w:p w14:paraId="16642028" w14:textId="77777777" w:rsidR="00434732" w:rsidRDefault="00735F25">
      <w:pPr>
        <w:spacing w:after="0"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Ήσυχα! Παρακαλώ, μην παρεμβαίνετε! Σας παρακαλώ!</w:t>
      </w:r>
    </w:p>
    <w:p w14:paraId="16642029" w14:textId="77777777" w:rsidR="00434732" w:rsidRDefault="00735F25">
      <w:pPr>
        <w:spacing w:after="0"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Τέτοια πλεονάσματα είναι εφικτά για σύντομες πε</w:t>
      </w:r>
      <w:r>
        <w:rPr>
          <w:rFonts w:eastAsia="Times New Roman"/>
          <w:szCs w:val="24"/>
        </w:rPr>
        <w:t xml:space="preserve">ριόδους, αλλά είναι αδύνατο να διατηρηθούν μακροπρόθεσμα. Καμμία χώρα δεν το έχει πετύχει και είναι παράλογο να ζητείται κάτι τέτοιο από την Ελλάδα. Ο στόχος του πρωτογενούς πλεονάσματος πρέπει να αναθεωρηθεί στο 2% κι αυτό πρέπει να είναι εθνικός στόχος. </w:t>
      </w:r>
      <w:r>
        <w:rPr>
          <w:rFonts w:eastAsia="Times New Roman"/>
          <w:szCs w:val="24"/>
        </w:rPr>
        <w:t>Και οι συνθήκες είναι ώριμες για μια νέα μεγάλη συμφωνία με τους ευρωπαίους εταίρους μας.</w:t>
      </w:r>
    </w:p>
    <w:p w14:paraId="1664202A" w14:textId="77777777" w:rsidR="00434732" w:rsidRDefault="00735F25">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1664202B" w14:textId="77777777" w:rsidR="00434732" w:rsidRDefault="00735F25">
      <w:pPr>
        <w:spacing w:after="0" w:line="600" w:lineRule="auto"/>
        <w:ind w:firstLine="720"/>
        <w:jc w:val="both"/>
        <w:rPr>
          <w:rFonts w:eastAsia="Times New Roman"/>
          <w:szCs w:val="24"/>
        </w:rPr>
      </w:pPr>
      <w:r>
        <w:rPr>
          <w:rFonts w:eastAsia="Times New Roman"/>
          <w:szCs w:val="24"/>
        </w:rPr>
        <w:lastRenderedPageBreak/>
        <w:t>Κύριε Πρόεδρε, παρακαλώ, να επιβάλετε την τάξη.</w:t>
      </w:r>
    </w:p>
    <w:p w14:paraId="1664202C" w14:textId="77777777" w:rsidR="00434732" w:rsidRDefault="00735F25">
      <w:pPr>
        <w:spacing w:after="0" w:line="600" w:lineRule="auto"/>
        <w:ind w:firstLine="720"/>
        <w:jc w:val="both"/>
        <w:rPr>
          <w:rFonts w:eastAsia="Times New Roman"/>
          <w:szCs w:val="24"/>
        </w:rPr>
      </w:pPr>
      <w:r>
        <w:rPr>
          <w:rFonts w:eastAsia="Times New Roman"/>
          <w:szCs w:val="24"/>
        </w:rPr>
        <w:t>Δεν καταλαβαίνω γιατί σας ενοχλούν τόσο πολύ αυτά τα οποία λέμε.</w:t>
      </w:r>
    </w:p>
    <w:p w14:paraId="1664202D" w14:textId="77777777" w:rsidR="00434732" w:rsidRDefault="00735F25">
      <w:pPr>
        <w:spacing w:after="0" w:line="600" w:lineRule="auto"/>
        <w:ind w:firstLine="720"/>
        <w:jc w:val="both"/>
        <w:rPr>
          <w:rFonts w:eastAsia="Times New Roman"/>
          <w:szCs w:val="24"/>
        </w:rPr>
      </w:pPr>
      <w:r>
        <w:rPr>
          <w:rFonts w:eastAsia="Times New Roman"/>
          <w:szCs w:val="24"/>
        </w:rPr>
        <w:t>Η συμφωνία, λοιπ</w:t>
      </w:r>
      <w:r>
        <w:rPr>
          <w:rFonts w:eastAsia="Times New Roman"/>
          <w:szCs w:val="24"/>
        </w:rPr>
        <w:t xml:space="preserve">όν, αυτή με τους εταίρους μας είναι σαφής: Εμείς θα προσφέρουμε γενναίες μεταρρυθμίσεις και εσείς θα δεσμευτείτε σε λίγο χαμηλότερα πρωτογενή πλεονάσματα. Εμείς θα πετύχουμε ρυθμούς ανάπτυξης του 4% και εσείς θα μας δώσετε </w:t>
      </w:r>
      <w:r>
        <w:rPr>
          <w:rFonts w:eastAsia="Times New Roman"/>
          <w:szCs w:val="24"/>
        </w:rPr>
        <w:t xml:space="preserve">μία </w:t>
      </w:r>
      <w:r>
        <w:rPr>
          <w:rFonts w:eastAsia="Times New Roman"/>
          <w:szCs w:val="24"/>
        </w:rPr>
        <w:t>ρύθμιση χρέους που να εξασφαλ</w:t>
      </w:r>
      <w:r>
        <w:rPr>
          <w:rFonts w:eastAsia="Times New Roman"/>
          <w:szCs w:val="24"/>
        </w:rPr>
        <w:t>ίζει τη δυνατότητα αποπληρωμής του, χωρίς να στραγγαλίζει την ελληνική οικονομία. 2% συν 4% λοιπόν, αυτοί πρέπει να είναι οι στρατηγικοί στόχοι για τη χώρα, για να σπάσει οριστικά ο κύκλος της στασιμοχρεοκοπίας, για να υπάρξει πραγματική προοπτική εξόδου α</w:t>
      </w:r>
      <w:r>
        <w:rPr>
          <w:rFonts w:eastAsia="Times New Roman"/>
          <w:szCs w:val="24"/>
        </w:rPr>
        <w:t>πό την κρίση.</w:t>
      </w:r>
    </w:p>
    <w:p w14:paraId="1664202E" w14:textId="77777777" w:rsidR="00434732" w:rsidRDefault="00735F25">
      <w:pPr>
        <w:spacing w:after="0" w:line="600" w:lineRule="auto"/>
        <w:ind w:firstLine="720"/>
        <w:jc w:val="both"/>
        <w:rPr>
          <w:rFonts w:eastAsia="Times New Roman"/>
          <w:szCs w:val="24"/>
        </w:rPr>
      </w:pPr>
      <w:r>
        <w:rPr>
          <w:rFonts w:eastAsia="Times New Roman"/>
          <w:szCs w:val="24"/>
        </w:rPr>
        <w:t xml:space="preserve">Είναι εφικτός ο στόχος του 4%; Βεβαίως και είναι εφικτός, αλλά με ένα άλλο μείγμα πολιτικής </w:t>
      </w:r>
      <w:r>
        <w:rPr>
          <w:rFonts w:eastAsia="Times New Roman"/>
          <w:szCs w:val="24"/>
        </w:rPr>
        <w:t xml:space="preserve">από </w:t>
      </w:r>
      <w:r>
        <w:rPr>
          <w:rFonts w:eastAsia="Times New Roman"/>
          <w:szCs w:val="24"/>
        </w:rPr>
        <w:t>αυτό που ψηφίζουμε σήμερα. Και σίγουρα δεν είναι εφικτός με τη σημερινή Κυβέρνηση. Ενδεικτικά αναφέρω ότι η Ιρλανδία αναπτύχθηκε το 2015 με 7,8% κ</w:t>
      </w:r>
      <w:r>
        <w:rPr>
          <w:rFonts w:eastAsia="Times New Roman"/>
          <w:szCs w:val="24"/>
        </w:rPr>
        <w:t xml:space="preserve">αι ότι θα αναπτυχθεί με σχεδόν 5% το 2016. Για τα επόμενα πέντε συνεχόμενα χρόνια το 4%, λοιπόν, σημαίνει ότι το ΑΕΠ της χώρας το 2021 θα φτάσει τα </w:t>
      </w:r>
      <w:r>
        <w:rPr>
          <w:rFonts w:eastAsia="Times New Roman"/>
          <w:szCs w:val="24"/>
        </w:rPr>
        <w:lastRenderedPageBreak/>
        <w:t>213 δισεκατομμύρια ευρώ. Αυτό σημαίνει 1.900 ευρώ όφελος για κάθε νοικοκυριό, σημαίνει εκατόν είκοσι χιλιάδε</w:t>
      </w:r>
      <w:r>
        <w:rPr>
          <w:rFonts w:eastAsia="Times New Roman"/>
          <w:szCs w:val="24"/>
        </w:rPr>
        <w:t>ς νέες θέσεις εργασίας ανά έτος. Αυτές είναι οι πραγματικές δυνατότητες της ελληνικής οικονομίας και οτιδήποτε λιγότερο, ακόμα και στο μαύρο χάλι που έχετε φέρει σήμερα τη χώρα, υπονομεύει τις δυνατότητες της Ελλάδος και δεν μπορεί να θεωρηθεί επιτυχία.</w:t>
      </w:r>
    </w:p>
    <w:p w14:paraId="1664202F" w14:textId="77777777" w:rsidR="00434732" w:rsidRDefault="00735F25">
      <w:pPr>
        <w:spacing w:after="0" w:line="600" w:lineRule="auto"/>
        <w:ind w:firstLine="720"/>
        <w:jc w:val="both"/>
        <w:rPr>
          <w:rFonts w:eastAsia="Times New Roman"/>
          <w:szCs w:val="24"/>
        </w:rPr>
      </w:pPr>
      <w:r>
        <w:rPr>
          <w:rFonts w:eastAsia="Times New Roman"/>
          <w:szCs w:val="24"/>
        </w:rPr>
        <w:t>Αυ</w:t>
      </w:r>
      <w:r>
        <w:rPr>
          <w:rFonts w:eastAsia="Times New Roman"/>
          <w:szCs w:val="24"/>
        </w:rPr>
        <w:t>τό</w:t>
      </w:r>
      <w:r>
        <w:rPr>
          <w:rFonts w:eastAsia="Times New Roman"/>
          <w:szCs w:val="24"/>
        </w:rPr>
        <w:t>ς</w:t>
      </w:r>
      <w:r>
        <w:rPr>
          <w:rFonts w:eastAsia="Times New Roman"/>
          <w:szCs w:val="24"/>
        </w:rPr>
        <w:t>, λοιπόν, πρέπει να είναι ο πήχης: 4% ανάπτυξη κάθε χρόνο, μέχρι τουλάχιστον το 2021 κι αυτό θα είμαστε εμείς έτοιμοι να υλοποιήσουμε ως κυβέρνηση. Απέναντι σε αυτόν τον στόχο θέλουμε να μετρηθούμε.</w:t>
      </w:r>
    </w:p>
    <w:p w14:paraId="16642030" w14:textId="77777777" w:rsidR="00434732" w:rsidRDefault="00735F25">
      <w:pPr>
        <w:spacing w:after="0" w:line="600" w:lineRule="auto"/>
        <w:ind w:firstLine="720"/>
        <w:jc w:val="both"/>
        <w:rPr>
          <w:rFonts w:eastAsia="Times New Roman"/>
          <w:szCs w:val="24"/>
        </w:rPr>
      </w:pPr>
      <w:r>
        <w:rPr>
          <w:rFonts w:eastAsia="Times New Roman"/>
          <w:szCs w:val="24"/>
        </w:rPr>
        <w:t>Η Νέα Δημοκρατία θα οδηγήσει αυτήν τη χώρα σε ανάπτυξη</w:t>
      </w:r>
      <w:r>
        <w:rPr>
          <w:rFonts w:eastAsia="Times New Roman"/>
          <w:szCs w:val="24"/>
        </w:rPr>
        <w:t>, όχι μόνο γιατί πιστεύει στην επιχειρηματικότητα</w:t>
      </w:r>
      <w:r>
        <w:rPr>
          <w:rFonts w:eastAsia="Times New Roman"/>
          <w:szCs w:val="24"/>
        </w:rPr>
        <w:t xml:space="preserve"> -</w:t>
      </w:r>
      <w:r>
        <w:rPr>
          <w:rFonts w:eastAsia="Times New Roman"/>
          <w:szCs w:val="24"/>
        </w:rPr>
        <w:t>στην οποία δεν πιστεύει ο ΣΥΡΙΖΑ</w:t>
      </w:r>
      <w:r>
        <w:rPr>
          <w:rFonts w:eastAsia="Times New Roman"/>
          <w:szCs w:val="24"/>
        </w:rPr>
        <w:t xml:space="preserve">- </w:t>
      </w:r>
      <w:r>
        <w:rPr>
          <w:rFonts w:eastAsia="Times New Roman"/>
          <w:szCs w:val="24"/>
        </w:rPr>
        <w:t>ούτε γιατί θα είναι πιο αποτελεσματική και πιο φερέγγυα. Θα αλλάξει τη χώρα, διότι εμείς δεν πρόκειται να ανεχθούμε άλλο την ηθική έκπτωση του κράτους σε συντεχνία, της χώ</w:t>
      </w:r>
      <w:r>
        <w:rPr>
          <w:rFonts w:eastAsia="Times New Roman"/>
          <w:szCs w:val="24"/>
        </w:rPr>
        <w:t>ρας μας σε επαίτη και των Ελλήνων σε άβουλα όντα με άδεια βλέμματα.</w:t>
      </w:r>
    </w:p>
    <w:p w14:paraId="16642031" w14:textId="77777777" w:rsidR="00434732" w:rsidRDefault="00735F25">
      <w:pPr>
        <w:spacing w:after="0" w:line="600" w:lineRule="auto"/>
        <w:ind w:firstLine="720"/>
        <w:jc w:val="both"/>
        <w:rPr>
          <w:rFonts w:eastAsia="Times New Roman"/>
          <w:szCs w:val="24"/>
        </w:rPr>
      </w:pPr>
      <w:r>
        <w:rPr>
          <w:rFonts w:eastAsia="Times New Roman"/>
          <w:szCs w:val="24"/>
        </w:rPr>
        <w:lastRenderedPageBreak/>
        <w:t>Οι μεταρρυθμίσεις που εμείς θα δρομολογήσουμε πηγαίνουν πάνω και πέρα από τις δεσμεύσεις του υφιστάμενου προγράμματος. Ο πρώτος στόχος οποιασδήποτε μεταρρύθμισης πρέπει να είναι ένα κράτος</w:t>
      </w:r>
      <w:r>
        <w:rPr>
          <w:rFonts w:eastAsia="Times New Roman"/>
          <w:szCs w:val="24"/>
        </w:rPr>
        <w:t xml:space="preserve"> το οποίο θα έχει ως κεντρικό στόχο να δίνει οξυγόνο στην επιχειρηματικότητα και στην ιδιωτική πρωτοβουλία, που δεν θα περιορίζει τη δημιουργική ικανότητα των Ελλήνων, που θα στέκεται αρωγός στην απελευθέρωση των παραγωγικών δυνάμεων και των καινοτόμων ιδε</w:t>
      </w:r>
      <w:r>
        <w:rPr>
          <w:rFonts w:eastAsia="Times New Roman"/>
          <w:szCs w:val="24"/>
        </w:rPr>
        <w:t>ών, με ώριμους δημοκρατικούς θεσμούς και με θεσμούς αλληλεγγύης, ένα κράτος που εμπιστεύεται τους πολίτες και που το εμπιστεύονται οι πολίτες.</w:t>
      </w:r>
    </w:p>
    <w:p w14:paraId="16642032" w14:textId="77777777" w:rsidR="00434732" w:rsidRDefault="00735F25">
      <w:pPr>
        <w:spacing w:after="0" w:line="600" w:lineRule="auto"/>
        <w:ind w:firstLine="720"/>
        <w:jc w:val="both"/>
        <w:rPr>
          <w:rFonts w:eastAsia="Times New Roman"/>
          <w:szCs w:val="24"/>
        </w:rPr>
      </w:pPr>
      <w:r>
        <w:rPr>
          <w:rFonts w:eastAsia="Times New Roman"/>
          <w:szCs w:val="24"/>
        </w:rPr>
        <w:t xml:space="preserve">Και στο πλαίσιο αυτό χρειάζονται </w:t>
      </w:r>
      <w:r>
        <w:rPr>
          <w:rFonts w:eastAsia="Times New Roman"/>
          <w:szCs w:val="24"/>
        </w:rPr>
        <w:t>μία</w:t>
      </w:r>
      <w:r>
        <w:rPr>
          <w:rFonts w:eastAsia="Times New Roman"/>
          <w:szCs w:val="24"/>
        </w:rPr>
        <w:t xml:space="preserve"> σειρά από ριζικές αλλαγές, απόσυρση του κράτους από παιδεία που δεν δικαιολο</w:t>
      </w:r>
      <w:r>
        <w:rPr>
          <w:rFonts w:eastAsia="Times New Roman"/>
          <w:szCs w:val="24"/>
        </w:rPr>
        <w:t>γείται επαρκώς η παρουσία του για λόγους υπέρτερου δημοσίου συμφέροντος, σταθερό επιχειρηματικό περιβάλλον με δραστική μείωση της γραφειοκρατίας και προώθηση της ηλεκτρονικής διακυβέρνησης, για την οποία απολύτως τίποτα δεν έχετε κάνει, ολοκλήρωση του ριζο</w:t>
      </w:r>
      <w:r>
        <w:rPr>
          <w:rFonts w:eastAsia="Times New Roman"/>
          <w:szCs w:val="24"/>
        </w:rPr>
        <w:t xml:space="preserve">σπαστικού μηχανισμού αδειοδότησης, ο οποίος είχε ξεκινήσει επί των δικών μας ημερών με τον νόμο-πλαίσιο του </w:t>
      </w:r>
      <w:r>
        <w:rPr>
          <w:rFonts w:eastAsia="Times New Roman"/>
          <w:szCs w:val="24"/>
        </w:rPr>
        <w:lastRenderedPageBreak/>
        <w:t>Υπουργείου Ανάπτυξης κι έχει παραμείνει ανενεργός με τη θωράκιση του ρόλου των ανεξάρτητων αρχών και ειδικά της Επιτροπής Ανταγωνισμού, ώστε να είνα</w:t>
      </w:r>
      <w:r>
        <w:rPr>
          <w:rFonts w:eastAsia="Times New Roman"/>
          <w:szCs w:val="24"/>
        </w:rPr>
        <w:t xml:space="preserve">ι ξεκάθαρο ότι σε αυτήν τη χώρα έχουν όλοι ίση πρόσβαση στην επιχειρηματικότητα και ότι η Ελλάδα είναι </w:t>
      </w:r>
      <w:r>
        <w:rPr>
          <w:rFonts w:eastAsia="Times New Roman"/>
          <w:szCs w:val="24"/>
        </w:rPr>
        <w:t xml:space="preserve">μία </w:t>
      </w:r>
      <w:r>
        <w:rPr>
          <w:rFonts w:eastAsia="Times New Roman"/>
          <w:szCs w:val="24"/>
        </w:rPr>
        <w:t xml:space="preserve">σύγχρονη αγορά και όχι </w:t>
      </w:r>
      <w:r>
        <w:rPr>
          <w:rFonts w:eastAsia="Times New Roman"/>
          <w:szCs w:val="24"/>
        </w:rPr>
        <w:t>μία</w:t>
      </w:r>
      <w:r>
        <w:rPr>
          <w:rFonts w:eastAsia="Times New Roman"/>
          <w:szCs w:val="24"/>
        </w:rPr>
        <w:t xml:space="preserve"> πιάτσα μεσαζόντων, με σταθερό και απλοποιημένο φορολογικό περιβάλλον και βέβαια με βελτίωση στη</w:t>
      </w:r>
      <w:r>
        <w:rPr>
          <w:rFonts w:eastAsia="Times New Roman"/>
          <w:szCs w:val="24"/>
        </w:rPr>
        <w:t>ν</w:t>
      </w:r>
      <w:r>
        <w:rPr>
          <w:rFonts w:eastAsia="Times New Roman"/>
          <w:szCs w:val="24"/>
        </w:rPr>
        <w:t xml:space="preserve"> ταχύτητα απονομής της δικ</w:t>
      </w:r>
      <w:r>
        <w:rPr>
          <w:rFonts w:eastAsia="Times New Roman"/>
          <w:szCs w:val="24"/>
        </w:rPr>
        <w:t xml:space="preserve">αιοσύνης και με διαφάνεια παντού και στα πάντα. </w:t>
      </w:r>
    </w:p>
    <w:p w14:paraId="16642033" w14:textId="77777777" w:rsidR="00434732" w:rsidRDefault="00735F25">
      <w:pPr>
        <w:spacing w:after="0" w:line="600" w:lineRule="auto"/>
        <w:ind w:firstLine="720"/>
        <w:jc w:val="both"/>
        <w:rPr>
          <w:rFonts w:eastAsia="Times New Roman"/>
          <w:szCs w:val="24"/>
        </w:rPr>
      </w:pPr>
      <w:r>
        <w:rPr>
          <w:rFonts w:eastAsia="Times New Roman"/>
          <w:szCs w:val="24"/>
        </w:rPr>
        <w:t>Ένα τέτοιο κράτος μπορεί να καταστήσει την Ελλάδα πραγματικά φιλική στις επενδύσεις. Και ο στόχος μας πρέπει να είναι συγκεκριμένος: Πρέπει να αυξήσουμε τις επενδύσεις από το 11% του ΑΕΠ, που είναι σήμερα, σ</w:t>
      </w:r>
      <w:r>
        <w:rPr>
          <w:rFonts w:eastAsia="Times New Roman"/>
          <w:szCs w:val="24"/>
        </w:rPr>
        <w:t xml:space="preserve">το 20%, στον ευρωπαϊκό μέσο όρο, μέσα σε </w:t>
      </w:r>
      <w:r>
        <w:rPr>
          <w:rFonts w:eastAsia="Times New Roman"/>
          <w:szCs w:val="24"/>
        </w:rPr>
        <w:t xml:space="preserve">μία </w:t>
      </w:r>
      <w:r>
        <w:rPr>
          <w:rFonts w:eastAsia="Times New Roman"/>
          <w:szCs w:val="24"/>
        </w:rPr>
        <w:t xml:space="preserve">πενταετία. </w:t>
      </w:r>
    </w:p>
    <w:p w14:paraId="16642034" w14:textId="77777777" w:rsidR="00434732" w:rsidRDefault="00735F25">
      <w:pPr>
        <w:spacing w:after="0" w:line="600" w:lineRule="auto"/>
        <w:ind w:firstLine="720"/>
        <w:jc w:val="both"/>
        <w:rPr>
          <w:rFonts w:eastAsia="Times New Roman"/>
          <w:szCs w:val="24"/>
        </w:rPr>
      </w:pPr>
      <w:r>
        <w:rPr>
          <w:rFonts w:eastAsia="Times New Roman"/>
          <w:szCs w:val="24"/>
        </w:rPr>
        <w:t>Και ο στόχος αυτός είναι εφικτός στόχος. Η ελληνική οικονομία διαθέτει σήμερα πολλούς κλάδους με πραγματικά συγκριτικά πλεονεκτήματα και υπάρχουν στο διεθνές χρηματοπιστωτικό σύστημα σημαντικά ανενερ</w:t>
      </w:r>
      <w:r>
        <w:rPr>
          <w:rFonts w:eastAsia="Times New Roman"/>
          <w:szCs w:val="24"/>
        </w:rPr>
        <w:t xml:space="preserve">γά κεφάλαια που αναζητούν επενδυτικές ευκαιρίες. Και η αντιμετώπιση του προβλήματος των κόκκινων δανείων θα απελευθερώσει κεφάλαια που θα στραφούν στην πραγματική οικονομία και η </w:t>
      </w:r>
      <w:r>
        <w:rPr>
          <w:rFonts w:eastAsia="Times New Roman"/>
          <w:szCs w:val="24"/>
        </w:rPr>
        <w:lastRenderedPageBreak/>
        <w:t>αποκατάσταση της εμπιστοσύνης, της συνολικής εμπιστοσύνης, θα μπορεί να επιτρ</w:t>
      </w:r>
      <w:r>
        <w:rPr>
          <w:rFonts w:eastAsia="Times New Roman"/>
          <w:szCs w:val="24"/>
        </w:rPr>
        <w:t xml:space="preserve">έψει και την επιστροφή καταθέσεων, ώστε να βελτιωθεί η ρευστότητα των τραπεζών. </w:t>
      </w:r>
    </w:p>
    <w:p w14:paraId="16642035" w14:textId="77777777" w:rsidR="00434732" w:rsidRDefault="00735F25">
      <w:pPr>
        <w:spacing w:after="0" w:line="600" w:lineRule="auto"/>
        <w:ind w:firstLine="720"/>
        <w:jc w:val="both"/>
        <w:rPr>
          <w:rFonts w:eastAsia="Times New Roman"/>
          <w:szCs w:val="24"/>
        </w:rPr>
      </w:pPr>
      <w:r>
        <w:rPr>
          <w:rFonts w:eastAsia="Times New Roman"/>
          <w:szCs w:val="24"/>
        </w:rPr>
        <w:t>Και βέβαια ταυτόχρονα με αυτές τις μεταρρυθμίσεις, η απόλυτη προτεραιότητα όλων των παρεμβάσεων και όλων των εργαλείων που το κράτος διαθέτει, των αναπτυξιακών νόμων, των κοιν</w:t>
      </w:r>
      <w:r>
        <w:rPr>
          <w:rFonts w:eastAsia="Times New Roman"/>
          <w:szCs w:val="24"/>
        </w:rPr>
        <w:t>οτικών προγραμμάτων, θα πρέπει να είναι η στήριξη των εξωστρεφών κλάδων της ελληνικής οικονομίας και να βάλουμε έναν στόχο ότι θα πρέπει να αυξάνουμε τις εξαγωγές μας, κατ’ ελάχιστον, κατά 10% ετησίως, μεταρρυθμίσεις, λοιπόν, που φέρνουν επενδύσεις και εξω</w:t>
      </w:r>
      <w:r>
        <w:rPr>
          <w:rFonts w:eastAsia="Times New Roman"/>
          <w:szCs w:val="24"/>
        </w:rPr>
        <w:t xml:space="preserve">στρέφεια που ανοίγει αγορές και προοπτική. </w:t>
      </w:r>
    </w:p>
    <w:p w14:paraId="16642036" w14:textId="77777777" w:rsidR="00434732" w:rsidRDefault="00735F25">
      <w:pPr>
        <w:spacing w:after="0" w:line="600" w:lineRule="auto"/>
        <w:ind w:firstLine="720"/>
        <w:jc w:val="both"/>
        <w:rPr>
          <w:rFonts w:eastAsia="Times New Roman"/>
          <w:szCs w:val="24"/>
        </w:rPr>
      </w:pPr>
      <w:r>
        <w:rPr>
          <w:rFonts w:eastAsia="Times New Roman"/>
          <w:szCs w:val="24"/>
        </w:rPr>
        <w:t xml:space="preserve">Όλα αυτά είναι εφικτά, αλλά αναγκαία προϋπόθεση, αναγκαία πολιτική προϋπόθεση, είναι </w:t>
      </w:r>
      <w:r>
        <w:rPr>
          <w:rFonts w:eastAsia="Times New Roman"/>
          <w:szCs w:val="24"/>
        </w:rPr>
        <w:t xml:space="preserve">μία </w:t>
      </w:r>
      <w:r>
        <w:rPr>
          <w:rFonts w:eastAsia="Times New Roman"/>
          <w:szCs w:val="24"/>
        </w:rPr>
        <w:t>συνεκτική καταρτισμένη και αποφασισμένη κυβέρνηση, ακριβώς το αντίθετο από τον «θίασο» που μας κυβερνά σήμερα. Για να επιτευχθούν αυτοί οι ρυθμοί ανάπτυξης, όμως, είναι σαφές ότι δεν αρκούν μόνο διαρθρωτικές μεταρρυθμίσεις. Χρειάζεται και ένα άλλο μείγμα δ</w:t>
      </w:r>
      <w:r>
        <w:rPr>
          <w:rFonts w:eastAsia="Times New Roman"/>
          <w:szCs w:val="24"/>
        </w:rPr>
        <w:t xml:space="preserve">ημοσιονομικής πολιτικής. Με απλά λόγια, </w:t>
      </w:r>
      <w:r>
        <w:rPr>
          <w:rFonts w:eastAsia="Times New Roman"/>
          <w:szCs w:val="24"/>
        </w:rPr>
        <w:lastRenderedPageBreak/>
        <w:t xml:space="preserve">στοχευμένες μειώσεις δαπανών και σταδιακή αποκλιμάκωση φορολογικών συντελεστών. Και είναι απαραίτητο σήμερα να υπάρξει </w:t>
      </w:r>
      <w:r>
        <w:rPr>
          <w:rFonts w:eastAsia="Times New Roman"/>
          <w:szCs w:val="24"/>
        </w:rPr>
        <w:t xml:space="preserve">μία </w:t>
      </w:r>
      <w:r>
        <w:rPr>
          <w:rFonts w:eastAsia="Times New Roman"/>
          <w:szCs w:val="24"/>
        </w:rPr>
        <w:t xml:space="preserve">πρόσθετη προσπάθεια περικοπής δαπανών. Αυτή είναι αναγκαία σήμερα περισσότερο παρά ποτέ, για </w:t>
      </w:r>
      <w:r>
        <w:rPr>
          <w:rFonts w:eastAsia="Times New Roman"/>
          <w:szCs w:val="24"/>
        </w:rPr>
        <w:t xml:space="preserve">να μπορέσει η χώρα και πάλι να ανακτήσει τη χαμένη αξιοπιστία. </w:t>
      </w:r>
    </w:p>
    <w:p w14:paraId="16642037" w14:textId="77777777" w:rsidR="00434732" w:rsidRDefault="00735F25">
      <w:pPr>
        <w:spacing w:after="0" w:line="600" w:lineRule="auto"/>
        <w:ind w:firstLine="720"/>
        <w:jc w:val="both"/>
        <w:rPr>
          <w:rFonts w:eastAsia="Times New Roman"/>
          <w:szCs w:val="24"/>
        </w:rPr>
      </w:pPr>
      <w:r>
        <w:rPr>
          <w:rFonts w:eastAsia="Times New Roman"/>
          <w:szCs w:val="24"/>
        </w:rPr>
        <w:t>Η ετήσια κρατική επιδότηση στα ευγενή ταμεία είναι 1,2 δισ</w:t>
      </w:r>
      <w:r>
        <w:rPr>
          <w:rFonts w:eastAsia="Times New Roman"/>
          <w:szCs w:val="24"/>
        </w:rPr>
        <w:t xml:space="preserve">εκατομμύριο ευρώ. </w:t>
      </w:r>
      <w:r>
        <w:rPr>
          <w:rFonts w:eastAsia="Times New Roman"/>
          <w:szCs w:val="24"/>
        </w:rPr>
        <w:t>Μπορεί να περιοριστεί. Μόνο το ’15 επί δικών σας ημερών υπήρχε υπέρβαση στους φορείς της γενικής κυβέρνησης της τάξη</w:t>
      </w:r>
      <w:r>
        <w:rPr>
          <w:rFonts w:eastAsia="Times New Roman"/>
          <w:szCs w:val="24"/>
        </w:rPr>
        <w:t xml:space="preserve">ς των 500 εκατομμυρίων ευρώ. Δεν κάνατε απολύτως τίποτα </w:t>
      </w:r>
      <w:r>
        <w:rPr>
          <w:rFonts w:eastAsia="Times New Roman"/>
          <w:szCs w:val="24"/>
        </w:rPr>
        <w:t xml:space="preserve">για </w:t>
      </w:r>
      <w:r>
        <w:rPr>
          <w:rFonts w:eastAsia="Times New Roman"/>
          <w:szCs w:val="24"/>
        </w:rPr>
        <w:t xml:space="preserve">αυτό. Και </w:t>
      </w:r>
      <w:r>
        <w:rPr>
          <w:rFonts w:eastAsia="Times New Roman"/>
          <w:szCs w:val="24"/>
        </w:rPr>
        <w:t xml:space="preserve">μία </w:t>
      </w:r>
      <w:r>
        <w:rPr>
          <w:rFonts w:eastAsia="Times New Roman"/>
          <w:szCs w:val="24"/>
        </w:rPr>
        <w:t xml:space="preserve">ανάλυση των λειτουργικών δαπανών του </w:t>
      </w:r>
      <w:r>
        <w:rPr>
          <w:rFonts w:eastAsia="Times New Roman"/>
          <w:szCs w:val="24"/>
        </w:rPr>
        <w:t>δημοσίου</w:t>
      </w:r>
      <w:r>
        <w:rPr>
          <w:rFonts w:eastAsia="Times New Roman"/>
          <w:szCs w:val="24"/>
        </w:rPr>
        <w:t xml:space="preserve">, κωδικό προς κωδικό, μπορεί να εξοικονομήσει, τουλάχιστον, 400 εκατομμύρια. </w:t>
      </w:r>
    </w:p>
    <w:p w14:paraId="16642038" w14:textId="77777777" w:rsidR="00434732" w:rsidRDefault="00735F25">
      <w:pPr>
        <w:spacing w:after="0" w:line="600" w:lineRule="auto"/>
        <w:ind w:firstLine="720"/>
        <w:jc w:val="both"/>
        <w:rPr>
          <w:rFonts w:eastAsia="Times New Roman"/>
          <w:szCs w:val="24"/>
        </w:rPr>
      </w:pPr>
      <w:r>
        <w:rPr>
          <w:rFonts w:eastAsia="Times New Roman"/>
          <w:szCs w:val="24"/>
        </w:rPr>
        <w:t xml:space="preserve">Όμως, κυρίως χρειαζόμαστε ένα συνολικό νέο </w:t>
      </w:r>
      <w:r>
        <w:rPr>
          <w:rFonts w:eastAsia="Times New Roman"/>
          <w:szCs w:val="24"/>
        </w:rPr>
        <w:t>δημόσιο</w:t>
      </w:r>
      <w:r>
        <w:rPr>
          <w:rFonts w:eastAsia="Times New Roman"/>
          <w:szCs w:val="24"/>
        </w:rPr>
        <w:t>, με αναδιάταξη υπηρεσιών, ώστε να μπορεί να προσφέρει περισσότερα με λιγότερα, λιγότερο προσωπικό όχι με απολύσεις, αλλά με αυστηρή τήρηση των σχέσεων προσλήψεων προς αποχωρήσεων και, φυσικά, με μικρότερες δαπάνες προμηθειών μέσω ηλεκτρονικής διακυβέρνηση</w:t>
      </w:r>
      <w:r>
        <w:rPr>
          <w:rFonts w:eastAsia="Times New Roman"/>
          <w:szCs w:val="24"/>
        </w:rPr>
        <w:t xml:space="preserve">ς, που ο δικός σας Υπουργός συστηματικά υπονομεύει, με λιγότερα χρήματα </w:t>
      </w:r>
      <w:r>
        <w:rPr>
          <w:rFonts w:eastAsia="Times New Roman"/>
          <w:szCs w:val="24"/>
        </w:rPr>
        <w:lastRenderedPageBreak/>
        <w:t xml:space="preserve">φορολογουμένων για τις ίδιες υπηρεσίες μέσω εξάλειψης παρασιτικών δομών, αυτές που πάλι πολλαπλασιάζετε με το δικό σας πολυνομοσχέδιο. </w:t>
      </w:r>
    </w:p>
    <w:p w14:paraId="16642039" w14:textId="77777777" w:rsidR="00434732" w:rsidRDefault="00735F25">
      <w:pPr>
        <w:spacing w:after="0" w:line="600" w:lineRule="auto"/>
        <w:ind w:firstLine="720"/>
        <w:jc w:val="both"/>
        <w:rPr>
          <w:rFonts w:eastAsia="Times New Roman"/>
          <w:szCs w:val="24"/>
        </w:rPr>
      </w:pPr>
      <w:r>
        <w:rPr>
          <w:rFonts w:eastAsia="Times New Roman"/>
          <w:szCs w:val="24"/>
        </w:rPr>
        <w:t xml:space="preserve">Και βέβαια υπάρχουν σημαντικά περιθώρια για τον </w:t>
      </w:r>
      <w:r>
        <w:rPr>
          <w:rFonts w:eastAsia="Times New Roman"/>
          <w:szCs w:val="24"/>
        </w:rPr>
        <w:t xml:space="preserve">περιορισμό της φοροδιαφυγής αλλά και για την αύξηση της φορολογικής συμμόρφωσης, φόροι που βεβαιώνονται, εισπράττονται, όταν οι φορολογικοί συντελεστές είναι λογικοί. </w:t>
      </w:r>
    </w:p>
    <w:p w14:paraId="1664203A" w14:textId="77777777" w:rsidR="00434732" w:rsidRDefault="00735F25">
      <w:pPr>
        <w:spacing w:after="0" w:line="600" w:lineRule="auto"/>
        <w:ind w:firstLine="720"/>
        <w:jc w:val="both"/>
        <w:rPr>
          <w:rFonts w:eastAsia="Times New Roman"/>
          <w:szCs w:val="24"/>
        </w:rPr>
      </w:pPr>
      <w:r>
        <w:rPr>
          <w:rFonts w:eastAsia="Times New Roman"/>
          <w:szCs w:val="24"/>
        </w:rPr>
        <w:t>Θα το αντιληφθείτε αυτό, κύριε Τσίπρα, όταν θα διαπιστώσετε πόσο έξω θα πέσετε στις προβ</w:t>
      </w:r>
      <w:r>
        <w:rPr>
          <w:rFonts w:eastAsia="Times New Roman"/>
          <w:szCs w:val="24"/>
        </w:rPr>
        <w:t xml:space="preserve">λέψεις σας και θα ενεργοποιηθεί ο κόφτης τον οποίο ξορκίζετε. Οι εξοντωτικοί φόροι κλείνουν το μάτι στη φοροδιαφυγή. </w:t>
      </w:r>
    </w:p>
    <w:p w14:paraId="1664203B" w14:textId="77777777" w:rsidR="00434732" w:rsidRDefault="00735F25">
      <w:pPr>
        <w:spacing w:after="0" w:line="600" w:lineRule="auto"/>
        <w:ind w:firstLine="720"/>
        <w:jc w:val="both"/>
        <w:rPr>
          <w:rFonts w:eastAsia="Times New Roman"/>
          <w:szCs w:val="24"/>
        </w:rPr>
      </w:pPr>
      <w:r>
        <w:rPr>
          <w:rFonts w:eastAsia="Times New Roman"/>
          <w:szCs w:val="24"/>
        </w:rPr>
        <w:t xml:space="preserve">Και βέβαια είναι πραγματικά άξιο απορίας γιατί </w:t>
      </w:r>
      <w:r>
        <w:rPr>
          <w:rFonts w:eastAsia="Times New Roman"/>
          <w:szCs w:val="24"/>
        </w:rPr>
        <w:t>μία Κ</w:t>
      </w:r>
      <w:r>
        <w:rPr>
          <w:rFonts w:eastAsia="Times New Roman"/>
          <w:szCs w:val="24"/>
        </w:rPr>
        <w:t xml:space="preserve">υβέρνηση η οποία ομνύει στην πάταξη της φοροδιαφυγής δεν έχει κάνει τίποτα ακόμα, για </w:t>
      </w:r>
      <w:r>
        <w:rPr>
          <w:rFonts w:eastAsia="Times New Roman"/>
          <w:szCs w:val="24"/>
        </w:rPr>
        <w:t xml:space="preserve">να συνδέσει μικρές επιχειρήσεις με το Υπουργείο Οικονομικών και γιατί δεν εκμεταλλεύεται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για να μειώσει δραστικά τις συναλλαγές σε μετρητά.</w:t>
      </w:r>
    </w:p>
    <w:p w14:paraId="1664203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Βέβαια, εάν καταφέρουμε να πετύχουμε και να διαπραγματευτούμε έναν στόχο για δημοσιονομικό πρωτ</w:t>
      </w:r>
      <w:r>
        <w:rPr>
          <w:rFonts w:eastAsia="Times New Roman" w:cs="Times New Roman"/>
          <w:szCs w:val="24"/>
        </w:rPr>
        <w:t xml:space="preserve">ογενές πλεόνασμα της τάξης του 2%, η δημοσιονομική ελευθερία, που θα προκύψει, θα πρέπει να κατανεμηθεί τρία τέταρτα στη μείωση των φόρων και ένα τέταρτο στην αύξηση των δαπανών, με στοχευμένη αύξηση των κοινωνικών δαπανών, με πρώτο στόχο την αντιμετώπιση </w:t>
      </w:r>
      <w:r>
        <w:rPr>
          <w:rFonts w:eastAsia="Times New Roman" w:cs="Times New Roman"/>
          <w:szCs w:val="24"/>
        </w:rPr>
        <w:t xml:space="preserve">της ακραίας φτώχιας. Δηλαδή, δίκαιη και αποτελεσματική κατανομή δικαιωμάτων και βαρών, για να μπορεί να υπάρξει </w:t>
      </w:r>
      <w:r>
        <w:rPr>
          <w:rFonts w:eastAsia="Times New Roman" w:cs="Times New Roman"/>
          <w:szCs w:val="24"/>
        </w:rPr>
        <w:t xml:space="preserve">μία </w:t>
      </w:r>
      <w:r>
        <w:rPr>
          <w:rFonts w:eastAsia="Times New Roman" w:cs="Times New Roman"/>
          <w:szCs w:val="24"/>
        </w:rPr>
        <w:t xml:space="preserve">συμφωνία αλήθειας με την κοινωνία και να υπάρξει κοινωνική συνοχή. </w:t>
      </w:r>
    </w:p>
    <w:p w14:paraId="1664203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αγαπημένο σας ζήτημα, το ζήτημα του χρέους. Σας το έχω </w:t>
      </w:r>
      <w:r>
        <w:rPr>
          <w:rFonts w:eastAsia="Times New Roman" w:cs="Times New Roman"/>
          <w:szCs w:val="24"/>
        </w:rPr>
        <w:t xml:space="preserve">πει πολλές φορές, σας το επαναλαμβάνω και σήμερα: το δημόσιο χρέος δεν είναι το πιο θεμελιώδες πρόβλημα της ελληνικής οικονομίας. </w:t>
      </w:r>
    </w:p>
    <w:p w14:paraId="1664203E" w14:textId="77777777" w:rsidR="00434732" w:rsidRDefault="00735F25">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1664203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Ησυχία παρακαλώ!</w:t>
      </w:r>
    </w:p>
    <w:p w14:paraId="16642040" w14:textId="77777777" w:rsidR="00434732" w:rsidRDefault="00735F25">
      <w:pPr>
        <w:spacing w:after="0" w:line="600" w:lineRule="auto"/>
        <w:ind w:firstLine="720"/>
        <w:jc w:val="both"/>
        <w:rPr>
          <w:rFonts w:eastAsia="Times New Roman" w:cs="Times New Roman"/>
          <w:szCs w:val="24"/>
        </w:rPr>
      </w:pPr>
      <w:r>
        <w:rPr>
          <w:rFonts w:eastAsia="Times New Roman"/>
          <w:b/>
          <w:szCs w:val="24"/>
        </w:rPr>
        <w:lastRenderedPageBreak/>
        <w:t>ΚΥΡΙΑΚΟΣ ΜΗΤΣΟΤΑΚΗΣ (Πρόεδρος της Νέας Δημ</w:t>
      </w:r>
      <w:r>
        <w:rPr>
          <w:rFonts w:eastAsia="Times New Roman"/>
          <w:b/>
          <w:szCs w:val="24"/>
        </w:rPr>
        <w:t xml:space="preserve">οκρατίας): </w:t>
      </w:r>
      <w:r>
        <w:rPr>
          <w:rFonts w:eastAsia="Times New Roman" w:cs="Times New Roman"/>
          <w:szCs w:val="24"/>
        </w:rPr>
        <w:t xml:space="preserve">Το πρόβλημα είναι το έλλειμμα μεταρρυθμίσεων, το έλλειμμα ανταγωνιστικότητας, το έλλειμμα επενδύσεων, η επίμονη ανεργία. Με άλλα λόγια, ο παρονομαστής είναι το πρόβλημα, το ΑΕΠ, πολύ περισσότερο από ό,τι είναι ο αριθμητής, το χρέος. </w:t>
      </w:r>
    </w:p>
    <w:p w14:paraId="1664204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Αφήστε που </w:t>
      </w:r>
      <w:r>
        <w:rPr>
          <w:rFonts w:eastAsia="Times New Roman" w:cs="Times New Roman"/>
          <w:szCs w:val="24"/>
        </w:rPr>
        <w:t xml:space="preserve">εδώ πέρα έχει ξεκινήσει -δεν ξέρω αν έχει υποπέσει στην προσοχή σας, κύριε Τσίπρα- </w:t>
      </w:r>
      <w:r>
        <w:rPr>
          <w:rFonts w:eastAsia="Times New Roman" w:cs="Times New Roman"/>
          <w:szCs w:val="24"/>
        </w:rPr>
        <w:t xml:space="preserve">μία </w:t>
      </w:r>
      <w:r>
        <w:rPr>
          <w:rFonts w:eastAsia="Times New Roman" w:cs="Times New Roman"/>
          <w:szCs w:val="24"/>
        </w:rPr>
        <w:t xml:space="preserve">πολύ ενδιαφέρουσα δημόσια συζήτηση για την ορθή απεικόνιση του δημοσίου χρέους με όρους παρούσης αξίας, </w:t>
      </w:r>
      <w:r>
        <w:rPr>
          <w:rFonts w:eastAsia="Times New Roman" w:cs="Times New Roman"/>
          <w:szCs w:val="24"/>
        </w:rPr>
        <w:t xml:space="preserve">μία </w:t>
      </w:r>
      <w:r>
        <w:rPr>
          <w:rFonts w:eastAsia="Times New Roman" w:cs="Times New Roman"/>
          <w:szCs w:val="24"/>
        </w:rPr>
        <w:t>συζήτηση η οποία θα δούλευε προς όφελος των ελληνικών συμφερό</w:t>
      </w:r>
      <w:r>
        <w:rPr>
          <w:rFonts w:eastAsia="Times New Roman" w:cs="Times New Roman"/>
          <w:szCs w:val="24"/>
        </w:rPr>
        <w:t xml:space="preserve">ντων, </w:t>
      </w:r>
      <w:r>
        <w:rPr>
          <w:rFonts w:eastAsia="Times New Roman" w:cs="Times New Roman"/>
          <w:szCs w:val="24"/>
        </w:rPr>
        <w:t xml:space="preserve">μία </w:t>
      </w:r>
      <w:r>
        <w:rPr>
          <w:rFonts w:eastAsia="Times New Roman" w:cs="Times New Roman"/>
          <w:szCs w:val="24"/>
        </w:rPr>
        <w:t>συζήτηση η οποία φαίνεται, όμως, ότι σας αφήνει παγερά αδιάφορους.</w:t>
      </w:r>
    </w:p>
    <w:p w14:paraId="1664204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Εσείς, όμως, κάνατε το κούρεμα του χρέους σημαία σας. Αυταπατηθήκατε για άλλη </w:t>
      </w:r>
      <w:r>
        <w:rPr>
          <w:rFonts w:eastAsia="Times New Roman" w:cs="Times New Roman"/>
          <w:szCs w:val="24"/>
        </w:rPr>
        <w:t>μία</w:t>
      </w:r>
      <w:r>
        <w:rPr>
          <w:rFonts w:eastAsia="Times New Roman" w:cs="Times New Roman"/>
          <w:szCs w:val="24"/>
        </w:rPr>
        <w:t xml:space="preserve"> φορά θεωρώντας ότι σε δύο μέρες θα λάβετε ως αντίδωρο για τα πρωτοφανή δημοσιονομικά μέτρα τα οπο</w:t>
      </w:r>
      <w:r>
        <w:rPr>
          <w:rFonts w:eastAsia="Times New Roman" w:cs="Times New Roman"/>
          <w:szCs w:val="24"/>
        </w:rPr>
        <w:t xml:space="preserve">ία παίρνετε έναν οδικό χάρτη διευθέτησης του χρέους. Αυτή η αυταπάτη σας δεν διήρκεσε πολύ. Τώρα το γνωρίζουμε ότι οι πιστωτές μας δεν συζητούν για κούρεμα χρέους, όπως εσείς τουλάχιστον του ζητούσατε, </w:t>
      </w:r>
      <w:r>
        <w:rPr>
          <w:rFonts w:eastAsia="Times New Roman" w:cs="Times New Roman"/>
          <w:szCs w:val="24"/>
        </w:rPr>
        <w:lastRenderedPageBreak/>
        <w:t>και δεν πρόκειται να συζητήσουν για ουσιαστική παρέμβα</w:t>
      </w:r>
      <w:r>
        <w:rPr>
          <w:rFonts w:eastAsia="Times New Roman" w:cs="Times New Roman"/>
          <w:szCs w:val="24"/>
        </w:rPr>
        <w:t>ση στο ελληνικό χρέος πριν τη λήξη του προγράμματος, δηλαδή το 2018. Και δυστυχώς –λέω «δυστυχώς», γιατί μακάρι να ήταν το αντίθετο- η απαραίτητη μετατροπή των μικρών σήμερα κυμαινόμενων επιτοκίων σε σταθερά δεν φαίνεται να είναι ακόμα στο τραπέζι της συζή</w:t>
      </w:r>
      <w:r>
        <w:rPr>
          <w:rFonts w:eastAsia="Times New Roman" w:cs="Times New Roman"/>
          <w:szCs w:val="24"/>
        </w:rPr>
        <w:t xml:space="preserve">τησης. Μακάρι να κάνω λάθος. </w:t>
      </w:r>
    </w:p>
    <w:p w14:paraId="1664204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Με άλλο λόγια, δεν πετύχατε καν αυτό που εμείς είχαμε εξασφαλίσει το 2012, γιατί πολύ απλά κανείς δεν σας εμπιστεύεται, διότι όλοι ξέρουν ότι είναι αδύνατον πια να διαπραγματευτείτε τα συμφέροντα της Ελλάδος. Είχατε, πράγματι,</w:t>
      </w:r>
      <w:r>
        <w:rPr>
          <w:rFonts w:eastAsia="Times New Roman" w:cs="Times New Roman"/>
          <w:szCs w:val="24"/>
        </w:rPr>
        <w:t xml:space="preserve"> </w:t>
      </w:r>
      <w:r>
        <w:rPr>
          <w:rFonts w:eastAsia="Times New Roman" w:cs="Times New Roman"/>
          <w:szCs w:val="24"/>
        </w:rPr>
        <w:t xml:space="preserve">μία </w:t>
      </w:r>
      <w:r>
        <w:rPr>
          <w:rFonts w:eastAsia="Times New Roman" w:cs="Times New Roman"/>
          <w:szCs w:val="24"/>
        </w:rPr>
        <w:t>μοναδική ευκαιρία ως νέα Κυβέρνηση να το κάνετε. Όμως, τη χάσατε, διότι οι πάντες σήμερα, δυστυχώς, σας θεωρούν παντελώς αναξιόπιστους.</w:t>
      </w:r>
    </w:p>
    <w:p w14:paraId="16642044" w14:textId="77777777" w:rsidR="00434732" w:rsidRDefault="00735F25">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664204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 Δυστυχώς για τη χώρα μας, την Τρίτη εσείς -όχι εσείς προσωπι</w:t>
      </w:r>
      <w:r>
        <w:rPr>
          <w:rFonts w:eastAsia="Times New Roman" w:cs="Times New Roman"/>
          <w:szCs w:val="24"/>
        </w:rPr>
        <w:t xml:space="preserve">κά, ο κ. Τσακαλώτος- θα είστε στο </w:t>
      </w:r>
      <w:r>
        <w:rPr>
          <w:rFonts w:eastAsia="Times New Roman" w:cs="Times New Roman"/>
          <w:szCs w:val="24"/>
          <w:lang w:val="en-US"/>
        </w:rPr>
        <w:t>E</w:t>
      </w:r>
      <w:r>
        <w:rPr>
          <w:rFonts w:eastAsia="Times New Roman" w:cs="Times New Roman"/>
          <w:szCs w:val="24"/>
          <w:lang w:val="en-US"/>
        </w:rPr>
        <w:t>urogroup</w:t>
      </w:r>
      <w:r>
        <w:rPr>
          <w:rFonts w:eastAsia="Times New Roman" w:cs="Times New Roman"/>
          <w:szCs w:val="24"/>
        </w:rPr>
        <w:t xml:space="preserve">, εκπροσωπώντας την Ελλάδα. Και το επώδυνο νομοσχέδιο που σήμερα εισηγείστε, πιστεύετε </w:t>
      </w:r>
      <w:r>
        <w:rPr>
          <w:rFonts w:eastAsia="Times New Roman" w:cs="Times New Roman"/>
          <w:szCs w:val="24"/>
        </w:rPr>
        <w:lastRenderedPageBreak/>
        <w:t xml:space="preserve">ότι θα είναι αρκετό για να περάσετε, με μεγάλη καθυστέρηση, την πρώτη αξιολόγηση του προγράμματος, που με δικιά σας ευθύνη, βέβαια, δεν έκλεισε από τον περασμένο Νοέμβριο, όπως είχατε δεσμευθεί. </w:t>
      </w:r>
    </w:p>
    <w:p w14:paraId="1664204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Το πιο πιθανό, πράγματι, είναι ότι αυτό θα συμβεί, θα κλείσε</w:t>
      </w:r>
      <w:r>
        <w:rPr>
          <w:rFonts w:eastAsia="Times New Roman" w:cs="Times New Roman"/>
          <w:szCs w:val="24"/>
        </w:rPr>
        <w:t xml:space="preserve">ι η πρώτη αξιολόγηση. Όμως, το κόστος που θα κληθεί να καταβάλει η χώρα θα είναι τεράστιο, διότι για πρώτη φορά –προσέξτε το αυτό- η χώρα αναλαμβάνει δεσμεύσεις που ξεπερνούν κατά πολύ τον χρονικό ορίζοντα του προγράμματος. </w:t>
      </w:r>
    </w:p>
    <w:p w14:paraId="1664204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Το τίμημα της δικιάς σας αναξιο</w:t>
      </w:r>
      <w:r>
        <w:rPr>
          <w:rFonts w:eastAsia="Times New Roman" w:cs="Times New Roman"/>
          <w:szCs w:val="24"/>
        </w:rPr>
        <w:t xml:space="preserve">πιστίας δεν θα το πληρώσουν μόνο οι επόμενες κυβερνήσεις, αλλά και οι επόμενες γενιές. Η εκχώρηση του συνόλου της δημόσιας περιουσίας στο υπερταμείο μέχρι το 2115 είναι το μεγαλύτερο τίμημα της εξαπάτησης του ελληνικού λαού και </w:t>
      </w:r>
      <w:r>
        <w:rPr>
          <w:rFonts w:eastAsia="Times New Roman" w:cs="Times New Roman"/>
          <w:szCs w:val="24"/>
        </w:rPr>
        <w:t xml:space="preserve">για </w:t>
      </w:r>
      <w:r>
        <w:rPr>
          <w:rFonts w:eastAsia="Times New Roman" w:cs="Times New Roman"/>
          <w:szCs w:val="24"/>
        </w:rPr>
        <w:t>αυτό είστε προσωπικά υπό</w:t>
      </w:r>
      <w:r>
        <w:rPr>
          <w:rFonts w:eastAsia="Times New Roman" w:cs="Times New Roman"/>
          <w:szCs w:val="24"/>
        </w:rPr>
        <w:t>λογος, κύριε Τσίπρα.</w:t>
      </w:r>
    </w:p>
    <w:p w14:paraId="16642048" w14:textId="77777777" w:rsidR="00434732" w:rsidRDefault="00735F25">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664204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λέγοντας ότι η Νέα Δημοκρατία έχει έναν σταθερό και ξεκάθαρο στόχο: Θα υπηρετήσει την πατρίδα, θα υπηρετήσει τους πολίτες με υπευθυνότητα, οδηγ</w:t>
      </w:r>
      <w:r>
        <w:rPr>
          <w:rFonts w:eastAsia="Times New Roman" w:cs="Times New Roman"/>
          <w:szCs w:val="24"/>
        </w:rPr>
        <w:t xml:space="preserve">ώντας την </w:t>
      </w:r>
      <w:r>
        <w:rPr>
          <w:rFonts w:eastAsia="Times New Roman" w:cs="Times New Roman"/>
          <w:szCs w:val="24"/>
        </w:rPr>
        <w:lastRenderedPageBreak/>
        <w:t xml:space="preserve">Ελλάδα στην ανάπτυξη και την οριστική έξοδο από τα μνημόνια, επιδιώκοντας ετήσιο ρυθμό ανάπτυξης 4%, εκατόν είκοσι χιλιάδες θέσεις εργασίας τον χρόνο για τα επόμενα πέντε χρόνια, αυξάνοντας το ΑΕΠ στα 213 δισεκατομμύρια ευρώ το 2021 -αυτοί είναι </w:t>
      </w:r>
      <w:r>
        <w:rPr>
          <w:rFonts w:eastAsia="Times New Roman" w:cs="Times New Roman"/>
          <w:szCs w:val="24"/>
        </w:rPr>
        <w:t>οι συγκεκριμένοι μας στόχοι- και οδηγώντας την Ελλάδα στην κανονικότητα και στη σταθερότητα, στην πρόοδο, στην ευημερία πάντα στην καρδιά της Ευρώπης.</w:t>
      </w:r>
    </w:p>
    <w:p w14:paraId="1664204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Με αυτό το όραμα, με αυτήν την πολιτική πρόταση συντάσσεται πια η πλειοψηφία του ελληνικού λαού. Τα χρόνι</w:t>
      </w:r>
      <w:r>
        <w:rPr>
          <w:rFonts w:eastAsia="Times New Roman" w:cs="Times New Roman"/>
          <w:szCs w:val="24"/>
        </w:rPr>
        <w:t>α της κρίσης ήταν, δυστυχώς, διδακτικά για όλους μας. Συνειδητοποιήσαμε προβλήματα. Αναλάβαμε ευθύνες. Αντιληφθήκαμε ποιες είναι οι πραγματικές μας επιλογές.</w:t>
      </w:r>
    </w:p>
    <w:p w14:paraId="1664204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Έχουμε πλέον καταλάβει όλοι ότι η πολιτική των τολμηρών μεταρρυθμίσεων είναι μονόδρομος. </w:t>
      </w:r>
      <w:r>
        <w:rPr>
          <w:rFonts w:eastAsia="Times New Roman" w:cs="Times New Roman"/>
          <w:szCs w:val="24"/>
        </w:rPr>
        <w:t>Για</w:t>
      </w:r>
      <w:r>
        <w:rPr>
          <w:rFonts w:eastAsia="Times New Roman" w:cs="Times New Roman"/>
          <w:szCs w:val="24"/>
        </w:rPr>
        <w:t xml:space="preserve"> αυτό,</w:t>
      </w:r>
      <w:r>
        <w:rPr>
          <w:rFonts w:eastAsia="Times New Roman" w:cs="Times New Roman"/>
          <w:szCs w:val="24"/>
        </w:rPr>
        <w:t xml:space="preserve"> γύρω μας συσπειρώνεται καθημερινά ένα μεγάλο μεταρρυθμιστικό μέτωπο, το οποίο διευρύνεται. Και για μένα δεν έχει σημασία σε ποιο κόμμα δραστηριοποιήθηκε ή εκφράστηκε ο κάθε Έλληνας πολίτης στο παρελθόν ή ακόμα και σήμερα, διότι όλοι οι μεταρρυθμιστές σήμε</w:t>
      </w:r>
      <w:r>
        <w:rPr>
          <w:rFonts w:eastAsia="Times New Roman" w:cs="Times New Roman"/>
          <w:szCs w:val="24"/>
        </w:rPr>
        <w:t xml:space="preserve">ρα -οι πραγματικοί μεταρρυθμιστές- </w:t>
      </w:r>
      <w:r>
        <w:rPr>
          <w:rFonts w:eastAsia="Times New Roman" w:cs="Times New Roman"/>
          <w:szCs w:val="24"/>
        </w:rPr>
        <w:lastRenderedPageBreak/>
        <w:t xml:space="preserve">είναι από την ίδια μεριά του λόφου. Αλλά αυτή η μεταρρυθμιστική επανάσταση έχει συμμάχους και έχει και αντιπάλους. </w:t>
      </w:r>
    </w:p>
    <w:p w14:paraId="1664204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Σύμμαχοί μας είναι η αλήθεια και οι δυνάμεις της κοινής λογικής, οι δυνάμεις της δημιουργίας, οι δυνάμεις</w:t>
      </w:r>
      <w:r>
        <w:rPr>
          <w:rFonts w:eastAsia="Times New Roman" w:cs="Times New Roman"/>
          <w:szCs w:val="24"/>
        </w:rPr>
        <w:t xml:space="preserve"> της εξωστρέφειας, οι δυνάμεις της αξιοκρατίας, του φιλότιμου, της εργατικότητας. Είναι οι νέες γενιές, τις οποίες πρωτίστως εξαπατήσατε και οι οποίες θέλουν να δημιουργήσουν, και οι δυνάμεις του νέου πατριωτισμού, που πιστεύει ότι αυτή η χώρα αξίζει κάτι </w:t>
      </w:r>
      <w:r>
        <w:rPr>
          <w:rFonts w:eastAsia="Times New Roman" w:cs="Times New Roman"/>
          <w:szCs w:val="24"/>
        </w:rPr>
        <w:t>καλύτερο.</w:t>
      </w:r>
    </w:p>
    <w:p w14:paraId="1664204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Έχουμε, όμως, και αντιπάλους. Οι αντίπαλοί μας είναι ο λαϊκισμός, σε όλες του τις μορφές και ανεξάρτητα από το πολιτικό καμουφλάζ. Οι συντεχνίες, ο κομματισμός, ο κοινωνικός φθόνος, που ο ΣΥΡΙΖΑ και οι ΑΝΕΛ έσπειραν και πότισε την κοινωνία με το </w:t>
      </w:r>
      <w:r>
        <w:rPr>
          <w:rFonts w:eastAsia="Times New Roman" w:cs="Times New Roman"/>
          <w:szCs w:val="24"/>
        </w:rPr>
        <w:t>δηλητήριό του. Και βέβαια, το εμπόριο του ανθρωπισμού και ο σφετερισμός των αδυνάτων προς ίδιο όφελος.</w:t>
      </w:r>
    </w:p>
    <w:p w14:paraId="1664204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Αλλά, ο συσχετισμός των δυνάμεων έχει ήδη αλλάξει και κάθε μέρα περισσότεροι πολίτες ενώνονται μαζί μας σε αυτήν την πλατιά μεταρρυθμιστική συμμαχία. Μύθ</w:t>
      </w:r>
      <w:r>
        <w:rPr>
          <w:rFonts w:eastAsia="Times New Roman" w:cs="Times New Roman"/>
          <w:szCs w:val="24"/>
        </w:rPr>
        <w:t xml:space="preserve">οι γκρεμίζονται, αυταπάτες διαλύονται και </w:t>
      </w:r>
      <w:r>
        <w:rPr>
          <w:rFonts w:eastAsia="Times New Roman" w:cs="Times New Roman"/>
          <w:szCs w:val="24"/>
        </w:rPr>
        <w:lastRenderedPageBreak/>
        <w:t xml:space="preserve">το εκκρεμές της ιστορίας έφυγε από το ακραίο σημείο του ψεύδους και του λαϊκισμού και ισορροπεί στην κανονικότητα, επιστρέφει στην αλήθεια. </w:t>
      </w:r>
    </w:p>
    <w:p w14:paraId="1664204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Αυτό στερείτε, κύριε Τσίπρα, στην Ελλάδα: Την ευκαιρία να ζήσει με βάση τ</w:t>
      </w:r>
      <w:r>
        <w:rPr>
          <w:rFonts w:eastAsia="Times New Roman" w:cs="Times New Roman"/>
          <w:szCs w:val="24"/>
        </w:rPr>
        <w:t xml:space="preserve">ις πραγματικές της δυνατότητες. </w:t>
      </w:r>
      <w:r>
        <w:rPr>
          <w:rFonts w:eastAsia="Times New Roman" w:cs="Times New Roman"/>
          <w:szCs w:val="24"/>
        </w:rPr>
        <w:t>Για</w:t>
      </w:r>
      <w:r>
        <w:rPr>
          <w:rFonts w:eastAsia="Times New Roman" w:cs="Times New Roman"/>
          <w:szCs w:val="24"/>
        </w:rPr>
        <w:t xml:space="preserve"> αυτό θα φέρουμε εμείς οξυγόνο, ελπίδα, προοπτική, αξιοπρέπεια, όλα όσα εσείς μας στερήσατε και όλα όσα με σκληρή δουλειά εμείς και πάλι θα διεκδικήσουμε.</w:t>
      </w:r>
    </w:p>
    <w:p w14:paraId="1664205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664205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(Όρθιοι οι Βουλευτές της Νέας Δημοκρατίας </w:t>
      </w:r>
      <w:r>
        <w:rPr>
          <w:rFonts w:eastAsia="Times New Roman" w:cs="Times New Roman"/>
          <w:szCs w:val="24"/>
        </w:rPr>
        <w:t>χειροκροτούν ζωηρά και παρατεταμένα)</w:t>
      </w:r>
    </w:p>
    <w:p w14:paraId="1664205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κύριε Πρόεδρε.</w:t>
      </w:r>
    </w:p>
    <w:p w14:paraId="1664205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Τον λόγο έχει ο Υπουργός Ναυτιλίας και Νησιωτικής Πολιτικής, κ. Θεόδωρος Δρίτσας και μετά η κυρία Γεννηματά.</w:t>
      </w:r>
    </w:p>
    <w:p w14:paraId="16642054" w14:textId="77777777" w:rsidR="00434732" w:rsidRDefault="00735F25">
      <w:pPr>
        <w:spacing w:after="0" w:line="600" w:lineRule="auto"/>
        <w:ind w:firstLine="720"/>
        <w:jc w:val="both"/>
        <w:rPr>
          <w:rFonts w:eastAsia="Times New Roman" w:cs="Times New Roman"/>
          <w:szCs w:val="24"/>
        </w:rPr>
      </w:pPr>
      <w:r w:rsidRPr="002462EA">
        <w:rPr>
          <w:rFonts w:eastAsia="Times New Roman" w:cs="Times New Roman"/>
          <w:b/>
          <w:szCs w:val="24"/>
        </w:rPr>
        <w:t>ΕΛΕΝΗ ΖΑΡΟΥΛΙΑ:</w:t>
      </w:r>
      <w:r w:rsidRPr="002462EA">
        <w:rPr>
          <w:rFonts w:eastAsia="Times New Roman" w:cs="Times New Roman"/>
          <w:szCs w:val="24"/>
        </w:rPr>
        <w:t xml:space="preserve"> Είναι 17.30΄ η ώρα.</w:t>
      </w:r>
    </w:p>
    <w:p w14:paraId="16642055" w14:textId="77777777" w:rsidR="00434732" w:rsidRDefault="00735F25">
      <w:pPr>
        <w:spacing w:after="0" w:line="600" w:lineRule="auto"/>
        <w:ind w:firstLine="720"/>
        <w:jc w:val="both"/>
        <w:rPr>
          <w:rFonts w:eastAsia="Times New Roman" w:cs="Times New Roman"/>
          <w:szCs w:val="24"/>
        </w:rPr>
      </w:pPr>
      <w:r w:rsidRPr="002462EA">
        <w:rPr>
          <w:rFonts w:eastAsia="Times New Roman" w:cs="Times New Roman"/>
          <w:b/>
          <w:szCs w:val="24"/>
        </w:rPr>
        <w:t>ΠΡΟΕΔΡΟΣ (Νικόλα</w:t>
      </w:r>
      <w:r w:rsidRPr="002462EA">
        <w:rPr>
          <w:rFonts w:eastAsia="Times New Roman" w:cs="Times New Roman"/>
          <w:b/>
          <w:szCs w:val="24"/>
        </w:rPr>
        <w:t>ος Βούτσης):</w:t>
      </w:r>
      <w:r w:rsidRPr="002462EA">
        <w:rPr>
          <w:rFonts w:eastAsia="Times New Roman" w:cs="Times New Roman"/>
          <w:szCs w:val="24"/>
        </w:rPr>
        <w:t xml:space="preserve"> Παρακαλώ πολύ.</w:t>
      </w:r>
    </w:p>
    <w:p w14:paraId="16642056" w14:textId="77777777" w:rsidR="00434732" w:rsidRDefault="00735F25">
      <w:pPr>
        <w:spacing w:after="0" w:line="600" w:lineRule="auto"/>
        <w:ind w:firstLine="720"/>
        <w:jc w:val="both"/>
        <w:rPr>
          <w:rFonts w:eastAsia="Times New Roman" w:cs="Times New Roman"/>
          <w:szCs w:val="24"/>
        </w:rPr>
      </w:pPr>
      <w:r w:rsidRPr="002462EA">
        <w:rPr>
          <w:rFonts w:eastAsia="Times New Roman" w:cs="Times New Roman"/>
          <w:b/>
          <w:szCs w:val="24"/>
        </w:rPr>
        <w:lastRenderedPageBreak/>
        <w:t xml:space="preserve">ΕΛΕΝΗ ΖΑΡΟΥΛΙΑ: </w:t>
      </w:r>
      <w:r w:rsidRPr="002462EA">
        <w:rPr>
          <w:rFonts w:eastAsia="Times New Roman" w:cs="Times New Roman"/>
          <w:szCs w:val="24"/>
        </w:rPr>
        <w:t>…(δεν ακούστηκε)</w:t>
      </w:r>
    </w:p>
    <w:p w14:paraId="16642057" w14:textId="77777777" w:rsidR="00434732" w:rsidRDefault="00735F25">
      <w:pPr>
        <w:spacing w:after="0" w:line="600" w:lineRule="auto"/>
        <w:ind w:firstLine="720"/>
        <w:jc w:val="both"/>
        <w:rPr>
          <w:rFonts w:eastAsia="Times New Roman" w:cs="Times New Roman"/>
          <w:szCs w:val="24"/>
        </w:rPr>
      </w:pPr>
      <w:r w:rsidRPr="002462EA">
        <w:rPr>
          <w:rFonts w:eastAsia="Times New Roman" w:cs="Times New Roman"/>
          <w:b/>
          <w:szCs w:val="24"/>
        </w:rPr>
        <w:t>ΠΡΟΕΔΡΟΣ (Νικόλαος Βούτσης):</w:t>
      </w:r>
      <w:r w:rsidRPr="002462EA">
        <w:rPr>
          <w:rFonts w:eastAsia="Times New Roman" w:cs="Times New Roman"/>
          <w:szCs w:val="24"/>
        </w:rPr>
        <w:t xml:space="preserve"> Στο τέλος θα μιλήσει ο Πρωθυπουργός και νωρίτερα</w:t>
      </w:r>
      <w:r>
        <w:rPr>
          <w:rFonts w:eastAsia="Times New Roman" w:cs="Times New Roman"/>
          <w:szCs w:val="24"/>
        </w:rPr>
        <w:t xml:space="preserve"> ο Πρόεδρός σας.</w:t>
      </w:r>
      <w:r w:rsidRPr="002462EA">
        <w:rPr>
          <w:rFonts w:eastAsia="Times New Roman" w:cs="Times New Roman"/>
          <w:szCs w:val="24"/>
        </w:rPr>
        <w:t xml:space="preserve"> Τα έχουμε αναγγείλει στην Αίθουσα. Μη ρωτάτε.</w:t>
      </w:r>
    </w:p>
    <w:p w14:paraId="16642058" w14:textId="77777777" w:rsidR="00434732" w:rsidRDefault="00735F25">
      <w:pPr>
        <w:spacing w:after="0" w:line="600" w:lineRule="auto"/>
        <w:ind w:firstLine="720"/>
        <w:jc w:val="both"/>
        <w:rPr>
          <w:rFonts w:eastAsia="Times New Roman" w:cs="Times New Roman"/>
          <w:szCs w:val="24"/>
        </w:rPr>
      </w:pPr>
      <w:r w:rsidRPr="002462EA">
        <w:rPr>
          <w:rFonts w:eastAsia="Times New Roman" w:cs="Times New Roman"/>
          <w:b/>
          <w:szCs w:val="24"/>
        </w:rPr>
        <w:t xml:space="preserve">ΕΛΕΝΗ ΖΑΡΟΥΛΙΑ: </w:t>
      </w:r>
      <w:r w:rsidRPr="002462EA">
        <w:rPr>
          <w:rFonts w:eastAsia="Times New Roman" w:cs="Times New Roman"/>
          <w:szCs w:val="24"/>
        </w:rPr>
        <w:t>Όπως θέλετε τα έχετε κανονίσει.</w:t>
      </w:r>
    </w:p>
    <w:p w14:paraId="16642059" w14:textId="77777777" w:rsidR="00434732" w:rsidRDefault="00735F25">
      <w:pPr>
        <w:spacing w:after="0" w:line="600" w:lineRule="auto"/>
        <w:ind w:firstLine="720"/>
        <w:jc w:val="both"/>
        <w:rPr>
          <w:rFonts w:eastAsia="Times New Roman" w:cs="Times New Roman"/>
          <w:szCs w:val="24"/>
        </w:rPr>
      </w:pPr>
      <w:r w:rsidRPr="002462EA">
        <w:rPr>
          <w:rFonts w:eastAsia="Times New Roman" w:cs="Times New Roman"/>
          <w:b/>
          <w:szCs w:val="24"/>
        </w:rPr>
        <w:t>ΠΡΟΕΔΡΟ</w:t>
      </w:r>
      <w:r w:rsidRPr="002462EA">
        <w:rPr>
          <w:rFonts w:eastAsia="Times New Roman" w:cs="Times New Roman"/>
          <w:b/>
          <w:szCs w:val="24"/>
        </w:rPr>
        <w:t>Σ (Νικόλαος Βούτσης):</w:t>
      </w:r>
      <w:r w:rsidRPr="002462EA">
        <w:rPr>
          <w:rFonts w:eastAsia="Times New Roman" w:cs="Times New Roman"/>
          <w:szCs w:val="24"/>
        </w:rPr>
        <w:t xml:space="preserve"> Τι «όπως θέλετε»; Μετά την </w:t>
      </w:r>
      <w:r>
        <w:rPr>
          <w:rFonts w:eastAsia="Times New Roman" w:cs="Times New Roman"/>
          <w:szCs w:val="24"/>
        </w:rPr>
        <w:t>κ.</w:t>
      </w:r>
      <w:r w:rsidRPr="002462EA">
        <w:rPr>
          <w:rFonts w:eastAsia="Times New Roman" w:cs="Times New Roman"/>
          <w:szCs w:val="24"/>
        </w:rPr>
        <w:t xml:space="preserve"> </w:t>
      </w:r>
      <w:r w:rsidRPr="002462EA">
        <w:rPr>
          <w:rFonts w:eastAsia="Times New Roman" w:cs="Times New Roman"/>
          <w:szCs w:val="24"/>
        </w:rPr>
        <w:t>Γεννηματά, αμέσως είναι ο κ. Μιχαλολιάκος. Είναι στη σειρά. Μνήσθητί μου, Κύριε!</w:t>
      </w:r>
    </w:p>
    <w:p w14:paraId="1664205A" w14:textId="77777777" w:rsidR="00434732" w:rsidRDefault="00735F25">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46 μαθητές και μαθήτριες και 7 εκπαιδευτικοί συνοδοί τους από το Δημοτικό Σχολείο Σίφνου και το Πειραματικό Δημοτικό Σχολείο Σερρών. </w:t>
      </w:r>
    </w:p>
    <w:p w14:paraId="1664205B" w14:textId="77777777" w:rsidR="00434732" w:rsidRDefault="00735F25">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1664205C" w14:textId="77777777" w:rsidR="00434732" w:rsidRDefault="00735F25">
      <w:pPr>
        <w:spacing w:after="0" w:line="600" w:lineRule="auto"/>
        <w:ind w:left="360"/>
        <w:jc w:val="center"/>
        <w:rPr>
          <w:rFonts w:eastAsia="Times New Roman" w:cs="Times New Roman"/>
        </w:rPr>
      </w:pPr>
      <w:r>
        <w:rPr>
          <w:rFonts w:eastAsia="Times New Roman" w:cs="Times New Roman"/>
        </w:rPr>
        <w:lastRenderedPageBreak/>
        <w:t xml:space="preserve">(Χειροκροτήματα </w:t>
      </w:r>
      <w:r>
        <w:rPr>
          <w:rFonts w:eastAsia="Times New Roman" w:cs="Times New Roman"/>
        </w:rPr>
        <w:t>απ</w:t>
      </w:r>
      <w:r>
        <w:rPr>
          <w:rFonts w:eastAsia="Times New Roman" w:cs="Times New Roman"/>
        </w:rPr>
        <w:t>’</w:t>
      </w:r>
      <w:r>
        <w:rPr>
          <w:rFonts w:eastAsia="Times New Roman" w:cs="Times New Roman"/>
        </w:rPr>
        <w:t xml:space="preserve"> </w:t>
      </w:r>
      <w:r>
        <w:rPr>
          <w:rFonts w:eastAsia="Times New Roman" w:cs="Times New Roman"/>
        </w:rPr>
        <w:t>όλες τις πτέρυγες της Βουλή</w:t>
      </w:r>
      <w:r>
        <w:rPr>
          <w:rFonts w:eastAsia="Times New Roman" w:cs="Times New Roman"/>
        </w:rPr>
        <w:t>ς)</w:t>
      </w:r>
    </w:p>
    <w:p w14:paraId="1664205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Τον λόγο έχει ο Υπουργός, κ. Δρίτσας για οκτώ λεπτά.</w:t>
      </w:r>
    </w:p>
    <w:p w14:paraId="1664205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Θα παρακαλέσω με </w:t>
      </w:r>
      <w:r>
        <w:rPr>
          <w:rFonts w:eastAsia="Times New Roman" w:cs="Times New Roman"/>
          <w:szCs w:val="24"/>
        </w:rPr>
        <w:t xml:space="preserve">μία </w:t>
      </w:r>
      <w:r>
        <w:rPr>
          <w:rFonts w:eastAsia="Times New Roman" w:cs="Times New Roman"/>
          <w:szCs w:val="24"/>
        </w:rPr>
        <w:t>σχετική ανοχή, κύριε Πρόεδρε.</w:t>
      </w:r>
    </w:p>
    <w:p w14:paraId="1664205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Ευχαριστώ.</w:t>
      </w:r>
    </w:p>
    <w:p w14:paraId="1664206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προφανώς στον κατελθόντα από το Βήμα Αρχηγό κ</w:t>
      </w:r>
      <w:r>
        <w:rPr>
          <w:rFonts w:eastAsia="Times New Roman" w:cs="Times New Roman"/>
          <w:szCs w:val="24"/>
        </w:rPr>
        <w:t xml:space="preserve">αι Πρόεδρο της Νέας Δημοκρατίας, τον κ. Κυριάκο Μητσοτάκη, και στα όσα είπε θα απαντήσει ο Πρωθυπουργός σε λίγο. </w:t>
      </w:r>
    </w:p>
    <w:p w14:paraId="1664206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δεν μπορώ να μην καταθέσω τη θλίψη μου. Διότι, φαίνεται ότι στην Αίθουσα αυτή επικρατούν απόψεις ότι η ελληνική ιστορία άρχισε </w:t>
      </w:r>
      <w:r>
        <w:rPr>
          <w:rFonts w:eastAsia="Times New Roman" w:cs="Times New Roman"/>
          <w:szCs w:val="24"/>
        </w:rPr>
        <w:t>-έχει ως αφετηρία- το 2015, ότι η οικονομική κρίση, τα δεινά του ελληνικού λαού αρχίζουν το 2015 και ότι πριν από αυτό δεν υπήρχε τίποτα. Ακόμα χειρότερο, που μου γεννά θλίψη, είναι ότι αυτά που ακούσαμε ως προγραμματικές εξαγγελίες του κ. Μητσοτάκη, πιστέ</w:t>
      </w:r>
      <w:r>
        <w:rPr>
          <w:rFonts w:eastAsia="Times New Roman" w:cs="Times New Roman"/>
          <w:szCs w:val="24"/>
        </w:rPr>
        <w:t>ψτε με, θυμίζουν πάρα πολύ το Ζάππειο ΙΙ. Πάρα πολύ.</w:t>
      </w:r>
    </w:p>
    <w:p w14:paraId="16642062" w14:textId="77777777" w:rsidR="00434732" w:rsidRDefault="00735F25">
      <w:pPr>
        <w:spacing w:after="0" w:line="600" w:lineRule="auto"/>
        <w:ind w:firstLine="720"/>
        <w:contextualSpacing/>
        <w:jc w:val="both"/>
        <w:rPr>
          <w:rFonts w:eastAsia="Times New Roman"/>
          <w:szCs w:val="24"/>
        </w:rPr>
      </w:pPr>
      <w:r>
        <w:rPr>
          <w:rFonts w:eastAsia="Times New Roman"/>
          <w:szCs w:val="24"/>
        </w:rPr>
        <w:lastRenderedPageBreak/>
        <w:t xml:space="preserve">Αυτό που είχε εξαγγείλει ο κ. Σαμαράς, δεν ξέρω αν η ομιλία αυτή ήταν του κ. Αντώνη Μητσοτάκη ή του Κυριάκου Σαμαρά… </w:t>
      </w:r>
    </w:p>
    <w:p w14:paraId="16642063" w14:textId="77777777" w:rsidR="00434732" w:rsidRDefault="00735F25">
      <w:pPr>
        <w:spacing w:after="0"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16642064" w14:textId="77777777" w:rsidR="00434732" w:rsidRDefault="00735F25">
      <w:pPr>
        <w:spacing w:after="0" w:line="600" w:lineRule="auto"/>
        <w:ind w:firstLine="720"/>
        <w:contextualSpacing/>
        <w:jc w:val="both"/>
        <w:rPr>
          <w:rFonts w:eastAsia="Times New Roman"/>
          <w:szCs w:val="24"/>
        </w:rPr>
      </w:pPr>
      <w:r>
        <w:rPr>
          <w:rFonts w:eastAsia="Times New Roman"/>
          <w:b/>
          <w:szCs w:val="24"/>
        </w:rPr>
        <w:t>ΑΘΑΝΑΣΙΟΣ ΜΠΟΥΡΑΣ:</w:t>
      </w:r>
      <w:r>
        <w:rPr>
          <w:rFonts w:eastAsia="Times New Roman"/>
          <w:szCs w:val="24"/>
        </w:rPr>
        <w:t xml:space="preserve"> Μπράβο φιλοσοφήματα!</w:t>
      </w:r>
    </w:p>
    <w:p w14:paraId="16642065" w14:textId="77777777" w:rsidR="00434732" w:rsidRDefault="00735F25">
      <w:pPr>
        <w:spacing w:after="0" w:line="600" w:lineRule="auto"/>
        <w:ind w:firstLine="720"/>
        <w:contextualSpacing/>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 xml:space="preserve"> … την οποία ειρήσθω εν παρόδω το βράδυ εκείνο των εκλογών που κέρδισε ο κ. Σαμαράς και η Νέα Δημοκρατία -αναζητείστε σας παρακαλώ τη δήλωσή του- ακύρωσε με τη δήλωσή του, αναλαμβάνοντας την Κ</w:t>
      </w:r>
      <w:r>
        <w:rPr>
          <w:rFonts w:eastAsia="Times New Roman"/>
          <w:szCs w:val="24"/>
        </w:rPr>
        <w:t>υβέρνηση, το «Ζάππειο», γιατί είχε αποφασίσει και ήξερε ότι δεν θα πάει στις Βρυξέλλες να διαπραγματευθεί. Όμως, αυτό δεν το αποφάσισε η Κυβέρνηση του ΣΥΡΙΖΑ, αλλά την επομένη ημέρα που αναλάβαμε Κυβέρνηση μπήκαμε σε διαδικασία να διεκδικήσουμε τη διαπραγμ</w:t>
      </w:r>
      <w:r>
        <w:rPr>
          <w:rFonts w:eastAsia="Times New Roman"/>
          <w:szCs w:val="24"/>
        </w:rPr>
        <w:t xml:space="preserve">άτευση, όπως μας είχε δώσει εντολή ο ελληνικός λαός. </w:t>
      </w:r>
    </w:p>
    <w:p w14:paraId="16642066" w14:textId="77777777" w:rsidR="00434732" w:rsidRDefault="00735F25">
      <w:pPr>
        <w:spacing w:after="0" w:line="600" w:lineRule="auto"/>
        <w:ind w:firstLine="720"/>
        <w:contextualSpacing/>
        <w:jc w:val="both"/>
        <w:rPr>
          <w:rFonts w:eastAsia="Times New Roman"/>
          <w:szCs w:val="24"/>
        </w:rPr>
      </w:pPr>
      <w:r>
        <w:rPr>
          <w:rFonts w:eastAsia="Times New Roman"/>
          <w:szCs w:val="24"/>
        </w:rPr>
        <w:t xml:space="preserve">Ναι, χάσαμε. Ναι, συμβιβαστήκαμε. Ναι, δεν μπορέσαμε να πάμε την εντολή του ελληνικού λαού μέχρι τέλος, αλλά η διαφορά είναι προφανής και δεν μπορεί αυτήν τη διαφορά να την κρύβει κανείς. </w:t>
      </w:r>
      <w:r>
        <w:rPr>
          <w:rFonts w:eastAsia="Times New Roman"/>
          <w:szCs w:val="24"/>
        </w:rPr>
        <w:t>Γ</w:t>
      </w:r>
      <w:r>
        <w:rPr>
          <w:rFonts w:eastAsia="Times New Roman"/>
          <w:szCs w:val="24"/>
        </w:rPr>
        <w:t xml:space="preserve">ι’ </w:t>
      </w:r>
      <w:r>
        <w:rPr>
          <w:rFonts w:eastAsia="Times New Roman"/>
          <w:szCs w:val="24"/>
        </w:rPr>
        <w:lastRenderedPageBreak/>
        <w:t>αυτό ο ελλ</w:t>
      </w:r>
      <w:r>
        <w:rPr>
          <w:rFonts w:eastAsia="Times New Roman"/>
          <w:szCs w:val="24"/>
        </w:rPr>
        <w:t xml:space="preserve">ηνικός λαός τον Σεπτέμβριο είπε, παρά τον συμβιβασμό, «συνεχίστε». </w:t>
      </w:r>
      <w:r>
        <w:rPr>
          <w:rFonts w:eastAsia="Times New Roman"/>
          <w:szCs w:val="24"/>
        </w:rPr>
        <w:t>Α</w:t>
      </w:r>
      <w:r>
        <w:rPr>
          <w:rFonts w:eastAsia="Times New Roman"/>
          <w:szCs w:val="24"/>
        </w:rPr>
        <w:t>κόμα και τώρα, η μεγάλη πλειοψηφία του ελληνικού λαού, ακόμα και όταν αισθάνονται πιεσμένοι ή και απογοητευμένοι, μας δίνει μηνύματα «μην φύγετε». Διότι όλα αυτά δεν αποτελούν αυτή τη φθην</w:t>
      </w:r>
      <w:r>
        <w:rPr>
          <w:rFonts w:eastAsia="Times New Roman"/>
          <w:szCs w:val="24"/>
        </w:rPr>
        <w:t>ή ερμηνεία που θέλουν να δώσουν, την επιμονή του ΣΥΡΙΖΑ και των στελεχών του να μείνουν στις καρέκλες. Δεν είχαμε ποτέ καρέκλες και ούτε μας ενδιαφέρουν οι καρέκλες!</w:t>
      </w:r>
    </w:p>
    <w:p w14:paraId="16642067" w14:textId="77777777" w:rsidR="00434732" w:rsidRDefault="00735F25">
      <w:pPr>
        <w:spacing w:after="0"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16642068" w14:textId="77777777" w:rsidR="00434732" w:rsidRDefault="00735F25">
      <w:pPr>
        <w:spacing w:after="0" w:line="600" w:lineRule="auto"/>
        <w:ind w:firstLine="720"/>
        <w:contextualSpacing/>
        <w:jc w:val="both"/>
        <w:rPr>
          <w:rFonts w:eastAsia="Times New Roman"/>
          <w:szCs w:val="24"/>
        </w:rPr>
      </w:pPr>
      <w:r>
        <w:rPr>
          <w:rFonts w:eastAsia="Times New Roman"/>
          <w:szCs w:val="24"/>
        </w:rPr>
        <w:t>Εκείνο που πραγματικά συμβαίνει είναι ότι ο ΣΥ</w:t>
      </w:r>
      <w:r>
        <w:rPr>
          <w:rFonts w:eastAsia="Times New Roman"/>
          <w:szCs w:val="24"/>
        </w:rPr>
        <w:t xml:space="preserve">ΡΙΖΑ και η Κυβέρνηση ΣΥΡΙΖΑ-ΑΝΕΛ-Οικολόγων δεν είναι πολιτική δύναμη χειραγώγησης της ελληνικής κοινωνίας, είναι πολιτική δύναμη που επιδιώκει να εκφράσει την ελληνική κοινωνία και να τη στηρίξει κάτω από συνθήκες πολύ πιεστικές και εξαιρετικά δύσκολες. </w:t>
      </w:r>
      <w:r>
        <w:rPr>
          <w:rFonts w:eastAsia="Times New Roman"/>
          <w:szCs w:val="24"/>
        </w:rPr>
        <w:t>Φ</w:t>
      </w:r>
      <w:r>
        <w:rPr>
          <w:rFonts w:eastAsia="Times New Roman"/>
          <w:szCs w:val="24"/>
        </w:rPr>
        <w:t>υ</w:t>
      </w:r>
      <w:r>
        <w:rPr>
          <w:rFonts w:eastAsia="Times New Roman"/>
          <w:szCs w:val="24"/>
        </w:rPr>
        <w:t>σικά, κρίνεται ο καθείς με τα δεδομένα που υπάρχουν κάθε φορά.</w:t>
      </w:r>
    </w:p>
    <w:p w14:paraId="16642069" w14:textId="77777777" w:rsidR="00434732" w:rsidRDefault="00735F25">
      <w:pPr>
        <w:spacing w:after="0" w:line="600" w:lineRule="auto"/>
        <w:ind w:firstLine="720"/>
        <w:contextualSpacing/>
        <w:jc w:val="both"/>
        <w:rPr>
          <w:rFonts w:eastAsia="Times New Roman"/>
          <w:szCs w:val="24"/>
        </w:rPr>
      </w:pPr>
      <w:r>
        <w:rPr>
          <w:rFonts w:eastAsia="Times New Roman"/>
          <w:szCs w:val="24"/>
        </w:rPr>
        <w:t xml:space="preserve">Αυτά, λοιπόν, ακούσαμε από τον κ. Μητσοτάκη, το Ζάππειο </w:t>
      </w:r>
      <w:r>
        <w:rPr>
          <w:rFonts w:eastAsia="Times New Roman"/>
          <w:szCs w:val="24"/>
          <w:lang w:val="en-US"/>
        </w:rPr>
        <w:t>II</w:t>
      </w:r>
      <w:r>
        <w:rPr>
          <w:rFonts w:eastAsia="Times New Roman"/>
          <w:szCs w:val="24"/>
        </w:rPr>
        <w:t xml:space="preserve"> σε μ</w:t>
      </w:r>
      <w:r>
        <w:rPr>
          <w:rFonts w:eastAsia="Times New Roman"/>
          <w:szCs w:val="24"/>
        </w:rPr>
        <w:t>ί</w:t>
      </w:r>
      <w:r>
        <w:rPr>
          <w:rFonts w:eastAsia="Times New Roman"/>
          <w:szCs w:val="24"/>
        </w:rPr>
        <w:t xml:space="preserve">α νέα βερσιόν. </w:t>
      </w:r>
    </w:p>
    <w:p w14:paraId="1664206A" w14:textId="77777777" w:rsidR="00434732" w:rsidRDefault="00735F25">
      <w:pPr>
        <w:spacing w:after="0" w:line="600" w:lineRule="auto"/>
        <w:ind w:firstLine="720"/>
        <w:contextualSpacing/>
        <w:jc w:val="both"/>
        <w:rPr>
          <w:rFonts w:eastAsia="Times New Roman"/>
          <w:szCs w:val="24"/>
        </w:rPr>
      </w:pPr>
      <w:r>
        <w:rPr>
          <w:rFonts w:eastAsia="Times New Roman"/>
          <w:szCs w:val="24"/>
        </w:rPr>
        <w:lastRenderedPageBreak/>
        <w:t xml:space="preserve">Προχωρώ, γιατί υπήρχε και ένας ορυμαγδός από την πλευρά της Νέας Δημοκρατίας, σχετικά με την τροπολογία για τη μισθολογική ωρίμανση. </w:t>
      </w:r>
    </w:p>
    <w:p w14:paraId="1664206B" w14:textId="77777777" w:rsidR="00434732" w:rsidRDefault="00735F25">
      <w:pPr>
        <w:spacing w:after="0" w:line="600" w:lineRule="auto"/>
        <w:ind w:firstLine="720"/>
        <w:contextualSpacing/>
        <w:jc w:val="both"/>
        <w:rPr>
          <w:rFonts w:eastAsia="Times New Roman"/>
          <w:szCs w:val="24"/>
        </w:rPr>
      </w:pPr>
      <w:r>
        <w:rPr>
          <w:rFonts w:eastAsia="Times New Roman"/>
          <w:szCs w:val="24"/>
        </w:rPr>
        <w:t>Ναι, κυρίες και κύριοι της Νέας Δημοκρατίας, βεβαίως αυτή η νέα βελτίωση, η νέα προσθήκη στην αρχική διατύπωση -που και αυ</w:t>
      </w:r>
      <w:r>
        <w:rPr>
          <w:rFonts w:eastAsia="Times New Roman"/>
          <w:szCs w:val="24"/>
        </w:rPr>
        <w:t>τή είναι εξαναγκαστική σχετικά με το πάγωμα της ωρίμανσης για τα ειδικά μισθολόγια το 2017 και το 2018- έρχεται εδώ -μετά από διαβούλευση, μετά από προβληματισμό όλης της Κυβέρνησης και φυσικά κυρίως των συναρμοδίων Υπουργών- να κάνει τι; Να θέσει σε αίρεσ</w:t>
      </w:r>
      <w:r>
        <w:rPr>
          <w:rFonts w:eastAsia="Times New Roman"/>
          <w:szCs w:val="24"/>
        </w:rPr>
        <w:t>η την εφαρμογή μίας τέτοιας πρόβλεψης εξασφαλίζοντας άλλους όρους που δεν θα είναι σε βάρος των εργαζομένων στις Ένοπλες Δυνάμεις, στα Σώματα Ασφαλείας, στη Δικαιοσύνη, στις άλλες κατηγορίες, που αυτή</w:t>
      </w:r>
      <w:r>
        <w:rPr>
          <w:rFonts w:eastAsia="Times New Roman"/>
          <w:szCs w:val="24"/>
        </w:rPr>
        <w:t>ν</w:t>
      </w:r>
      <w:r>
        <w:rPr>
          <w:rFonts w:eastAsia="Times New Roman"/>
          <w:szCs w:val="24"/>
        </w:rPr>
        <w:t xml:space="preserve"> τη στιγμή εντάσσονται στα </w:t>
      </w:r>
      <w:r>
        <w:rPr>
          <w:rFonts w:eastAsia="Times New Roman"/>
          <w:szCs w:val="24"/>
        </w:rPr>
        <w:t>ε</w:t>
      </w:r>
      <w:r>
        <w:rPr>
          <w:rFonts w:eastAsia="Times New Roman"/>
          <w:szCs w:val="24"/>
        </w:rPr>
        <w:t xml:space="preserve">ιδικά </w:t>
      </w:r>
      <w:r>
        <w:rPr>
          <w:rFonts w:eastAsia="Times New Roman"/>
          <w:szCs w:val="24"/>
        </w:rPr>
        <w:t>μ</w:t>
      </w:r>
      <w:r>
        <w:rPr>
          <w:rFonts w:eastAsia="Times New Roman"/>
          <w:szCs w:val="24"/>
        </w:rPr>
        <w:t>ισθολόγια. Πού βρίσκ</w:t>
      </w:r>
      <w:r>
        <w:rPr>
          <w:rFonts w:eastAsia="Times New Roman"/>
          <w:szCs w:val="24"/>
        </w:rPr>
        <w:t xml:space="preserve">ετε το πρόβλημα επ’ αυτού; </w:t>
      </w:r>
    </w:p>
    <w:p w14:paraId="1664206C" w14:textId="77777777" w:rsidR="00434732" w:rsidRDefault="00735F25">
      <w:pPr>
        <w:spacing w:after="0" w:line="600" w:lineRule="auto"/>
        <w:ind w:firstLine="720"/>
        <w:contextualSpacing/>
        <w:jc w:val="both"/>
        <w:rPr>
          <w:rFonts w:eastAsia="Times New Roman"/>
          <w:szCs w:val="24"/>
        </w:rPr>
      </w:pPr>
      <w:r>
        <w:rPr>
          <w:rFonts w:eastAsia="Times New Roman"/>
          <w:b/>
          <w:szCs w:val="24"/>
        </w:rPr>
        <w:t>ΑΘΑΝΑΣΙΟΣ ΔΑΒΑΚΗΣ:</w:t>
      </w:r>
      <w:r>
        <w:rPr>
          <w:rFonts w:eastAsia="Times New Roman"/>
          <w:szCs w:val="24"/>
        </w:rPr>
        <w:t xml:space="preserve"> Είναι πρωτοφανές αυτό, κύριε Υπουργέ! Είστε σοβαρός άνθρωπος.</w:t>
      </w:r>
    </w:p>
    <w:p w14:paraId="1664206D" w14:textId="77777777" w:rsidR="00434732" w:rsidRDefault="00735F25">
      <w:pPr>
        <w:spacing w:after="0" w:line="600" w:lineRule="auto"/>
        <w:ind w:firstLine="720"/>
        <w:contextualSpacing/>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Αντίθετα αποδεικνύει ότι είναι μία Κυβέρνηση που ακριβώς επειδή σέβεται και αναγνωρ</w:t>
      </w:r>
      <w:r>
        <w:rPr>
          <w:rFonts w:eastAsia="Times New Roman"/>
          <w:szCs w:val="24"/>
        </w:rPr>
        <w:t xml:space="preserve">ίζει τον ρόλο όλων αυτών των δυνάμεων </w:t>
      </w:r>
      <w:r>
        <w:rPr>
          <w:rFonts w:eastAsia="Times New Roman"/>
          <w:szCs w:val="24"/>
        </w:rPr>
        <w:lastRenderedPageBreak/>
        <w:t xml:space="preserve">-και σε ό,τι αφορά εμένα, του Λιμενικού Σώματος, φυσικά με όλους τους άλλους- έχουμε ετοιμάσει σειρά πρωτοβουλιών, για να αντιμετωπίσουμε διάφορες προοπτικές που διαγράφονται. </w:t>
      </w:r>
    </w:p>
    <w:p w14:paraId="1664206E" w14:textId="77777777" w:rsidR="00434732" w:rsidRDefault="00735F25">
      <w:pPr>
        <w:spacing w:after="0" w:line="600" w:lineRule="auto"/>
        <w:ind w:firstLine="720"/>
        <w:contextualSpacing/>
        <w:jc w:val="both"/>
        <w:rPr>
          <w:rFonts w:eastAsia="Times New Roman"/>
          <w:szCs w:val="24"/>
        </w:rPr>
      </w:pPr>
      <w:r>
        <w:rPr>
          <w:rFonts w:eastAsia="Times New Roman"/>
          <w:szCs w:val="24"/>
        </w:rPr>
        <w:t>Φ</w:t>
      </w:r>
      <w:r>
        <w:rPr>
          <w:rFonts w:eastAsia="Times New Roman"/>
          <w:szCs w:val="24"/>
        </w:rPr>
        <w:t>υσικά, τα πάγια αιτήματα των στελεχών το</w:t>
      </w:r>
      <w:r>
        <w:rPr>
          <w:rFonts w:eastAsia="Times New Roman"/>
          <w:szCs w:val="24"/>
        </w:rPr>
        <w:t>υ Λιμενικού Σώματος προωθούνται, όπως και στους άλλους κλάδους. Πρόσφατα με τον ασφαλιστικό νόμο ξεπάγωσε η καταβολή του εφάπαξ από το ΤΑΛΣ και βρίσκεται σε τελικό στάδιο η οριστικοποίηση νέου προεδρικού διατάγματος μεταθέσεων, που με τον εξορθολογισμό αυτ</w:t>
      </w:r>
      <w:r>
        <w:rPr>
          <w:rFonts w:eastAsia="Times New Roman"/>
          <w:szCs w:val="24"/>
        </w:rPr>
        <w:t xml:space="preserve">ό θα εξοικονομηθούν χρήματα και από τον οικογενειακό προϋπολογισμό των στελεχών του Λιμενικού Σώματος θα εξοικονομηθούν χρήματα. </w:t>
      </w:r>
    </w:p>
    <w:p w14:paraId="1664206F" w14:textId="77777777" w:rsidR="00434732" w:rsidRDefault="00735F25">
      <w:pPr>
        <w:spacing w:after="0" w:line="600" w:lineRule="auto"/>
        <w:ind w:firstLine="720"/>
        <w:contextualSpacing/>
        <w:jc w:val="both"/>
        <w:rPr>
          <w:rFonts w:eastAsia="Times New Roman"/>
          <w:szCs w:val="24"/>
        </w:rPr>
      </w:pPr>
      <w:r>
        <w:rPr>
          <w:rFonts w:eastAsia="Times New Roman"/>
          <w:szCs w:val="24"/>
        </w:rPr>
        <w:t xml:space="preserve">Είμαστε ακριβώς μέσα σε διαδικασίες ευρύτερων διαβουλεύσεων. </w:t>
      </w:r>
      <w:r>
        <w:rPr>
          <w:rFonts w:eastAsia="Times New Roman"/>
          <w:szCs w:val="24"/>
        </w:rPr>
        <w:t>Φ</w:t>
      </w:r>
      <w:r>
        <w:rPr>
          <w:rFonts w:eastAsia="Times New Roman"/>
          <w:szCs w:val="24"/>
        </w:rPr>
        <w:t>υσικά, έχουμε μία σειρά από πρωτοβουλίες που θα ξεδιπλωθούν το ε</w:t>
      </w:r>
      <w:r>
        <w:rPr>
          <w:rFonts w:eastAsia="Times New Roman"/>
          <w:szCs w:val="24"/>
        </w:rPr>
        <w:t xml:space="preserve">πόμενο διάστημα. </w:t>
      </w:r>
      <w:r>
        <w:rPr>
          <w:rFonts w:eastAsia="Times New Roman"/>
          <w:szCs w:val="24"/>
        </w:rPr>
        <w:t>Α</w:t>
      </w:r>
      <w:r>
        <w:rPr>
          <w:rFonts w:eastAsia="Times New Roman"/>
          <w:szCs w:val="24"/>
        </w:rPr>
        <w:t xml:space="preserve">κριβώς σε αυτήν εδώ την τροπολογία θα είμαστε συνεπείς, χωρίς να χρειάζεται να φτάσουμε το 2017 και το 2018 στο πάγωμα των ωριμάνσεων. Πού βρίσκετε την αιτία για να ξεσηκωθείτε στο άκουσμα αυτής εδώ της προσθήκης στην τροπολογία; </w:t>
      </w:r>
    </w:p>
    <w:p w14:paraId="1664207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Αντίθετ</w:t>
      </w:r>
      <w:r>
        <w:rPr>
          <w:rFonts w:eastAsia="Times New Roman" w:cs="Times New Roman"/>
          <w:szCs w:val="24"/>
        </w:rPr>
        <w:t>α, υποδηλώνει και αποτυπώνει την ευθύνη της Κυβέρνησής μας και όλων των συναρμόδιων Υπουργών στις πιέσεις και στους εξαναγκασμούς να βρίσκουμε λύσεις ισορροπίας και λύσεις, προφανώς, συστηματικής αντιμετώπισης.</w:t>
      </w:r>
    </w:p>
    <w:p w14:paraId="1664207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Προχωρώ, κύριε Πρόεδρε.</w:t>
      </w:r>
    </w:p>
    <w:p w14:paraId="1664207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Τα</w:t>
      </w:r>
      <w:r>
        <w:rPr>
          <w:rFonts w:eastAsia="Times New Roman" w:cs="Times New Roman"/>
          <w:szCs w:val="24"/>
        </w:rPr>
        <w:t xml:space="preserve"> ισοδύναμα θα βρεθούν από το Υπουργείο Άμυνας;</w:t>
      </w:r>
    </w:p>
    <w:p w14:paraId="1664207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Δαβάκη, παρακαλώ πολύ.</w:t>
      </w:r>
    </w:p>
    <w:p w14:paraId="1664207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Κύριε Δαβάκη, δεν σας ακούω. Τρέχω γρήγορα…</w:t>
      </w:r>
    </w:p>
    <w:p w14:paraId="1664207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Τα ισοδύναμα το Υπουργεί</w:t>
      </w:r>
      <w:r>
        <w:rPr>
          <w:rFonts w:eastAsia="Times New Roman" w:cs="Times New Roman"/>
          <w:szCs w:val="24"/>
        </w:rPr>
        <w:t>ο Άμυνας θα τα περάσει; Απαντήστε μας σε αυτό. Είστε σοβαρός άνθρωπος.</w:t>
      </w:r>
    </w:p>
    <w:p w14:paraId="1664207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Δεν το συζητάμε τώρα αυτό. Δεν λέει για το Υπουργείο Άμυνας. Σας παρακαλώ, μην με αναγκάζετε και διευκρινίζω εγώ. Σας παρακαλώ πολύ.</w:t>
      </w:r>
    </w:p>
    <w:p w14:paraId="1664207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συνεχίστ</w:t>
      </w:r>
      <w:r>
        <w:rPr>
          <w:rFonts w:eastAsia="Times New Roman" w:cs="Times New Roman"/>
          <w:szCs w:val="24"/>
        </w:rPr>
        <w:t>ε.</w:t>
      </w:r>
    </w:p>
    <w:p w14:paraId="1664207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Προχωρώ γρήγορα στο θέμα για το οποίο οφείλω να μιλήσω ενώπιον της Ολομέλειας του Κοινοβουλίου, για τις ρυθμίσεις που προτείνει το Υπουργείο Ναυτιλίας και Νησιωτικής Πολιτικής στο Σώμα προς</w:t>
      </w:r>
      <w:r>
        <w:rPr>
          <w:rFonts w:eastAsia="Times New Roman" w:cs="Times New Roman"/>
          <w:szCs w:val="24"/>
        </w:rPr>
        <w:t xml:space="preserve"> έγκριση.</w:t>
      </w:r>
    </w:p>
    <w:p w14:paraId="1664207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Ξεκινώ και θα δείτε. Ακριβώς για να αποτυπώσω την ουσία αυτής της πρότασης, καταθέτω για τα Πρακτικά την με ημερομηνία 25 Ιουλίου 2014 επιστολή του τότε Υπουργού Οικονομικών κ. Γκίκα Χαρδούβελη και του Υπουργού Ναυτιλίας κ. Μιλτιάδη Βαρβιτσιώτη π</w:t>
      </w:r>
      <w:r>
        <w:rPr>
          <w:rFonts w:eastAsia="Times New Roman" w:cs="Times New Roman"/>
          <w:szCs w:val="24"/>
        </w:rPr>
        <w:t>ρος τον τότε Πρόεδρο του ΟΛΠ.</w:t>
      </w:r>
    </w:p>
    <w:p w14:paraId="1664207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Ναυτιλίας και Νησιωτικής Πολιτικής κ. Θεόδωρος Δρίτσας καταθέτει για τα Πρακτικά την προαναφερθείσα επιστολή,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w:t>
      </w:r>
      <w:r>
        <w:rPr>
          <w:rFonts w:eastAsia="Times New Roman" w:cs="Times New Roman"/>
          <w:szCs w:val="24"/>
        </w:rPr>
        <w:t>ακτικών της Βουλής)</w:t>
      </w:r>
    </w:p>
    <w:p w14:paraId="1664207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Ιούλιος 2014, σχετικά με την αρχινισμένη πορεία της ιδιωτικοποίησης. Απόσπασμα πρώτο από αυτήν την επιστολή: Όπως γνωρίζετε, λένε οι δύο Υπουργοί στον Πρόεδρο του ΟΛΠ, βρίσκεται σε εξέλιξη </w:t>
      </w:r>
      <w:r>
        <w:rPr>
          <w:rFonts w:eastAsia="Times New Roman" w:cs="Times New Roman"/>
          <w:szCs w:val="24"/>
        </w:rPr>
        <w:lastRenderedPageBreak/>
        <w:t>η διεθνής διαγωνιστική διαδικασία για την επιλο</w:t>
      </w:r>
      <w:r>
        <w:rPr>
          <w:rFonts w:eastAsia="Times New Roman" w:cs="Times New Roman"/>
          <w:szCs w:val="24"/>
        </w:rPr>
        <w:t>γή ιδιώτη επενδυτή προς τον οποίο θα διατεθεί ποσοστό 67% των μετοχών.</w:t>
      </w:r>
    </w:p>
    <w:p w14:paraId="1664207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μετά τη συμφωνία του καλοκαιριού του 2015 και σε πολύ στενές συνθήκες, η Κυβέρνησή μας κατάφερε, αντί να δοθεί το 67% των μετοχών στον νέο παραχωρησιούχο, </w:t>
      </w:r>
      <w:r>
        <w:rPr>
          <w:rFonts w:eastAsia="Times New Roman" w:cs="Times New Roman"/>
          <w:szCs w:val="24"/>
        </w:rPr>
        <w:t>να δοθεί το 51% στη διαγωνιστική διαδικασία και το άλλο 16% κρατήθηκε, με αναβλητικές αιρέσεις, εάν και εφόσον υλοποιηθούν και εξασφαλιστούν μέσα σε αυτήν την πενταετία.</w:t>
      </w:r>
    </w:p>
    <w:p w14:paraId="1664207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Η ακτογραμμή των </w:t>
      </w:r>
      <w:r>
        <w:rPr>
          <w:rFonts w:eastAsia="Times New Roman" w:cs="Times New Roman"/>
          <w:szCs w:val="24"/>
        </w:rPr>
        <w:t>λ</w:t>
      </w:r>
      <w:r>
        <w:rPr>
          <w:rFonts w:eastAsia="Times New Roman" w:cs="Times New Roman"/>
          <w:szCs w:val="24"/>
        </w:rPr>
        <w:t>ιπασμάτων, μέσα σε αυτό το ασφυκτικό πλαίσιο και καθόλου εύκολα σας βεβαιώνω, εξαιρέθηκε. Εξαιρέθηκαν, επίσης: Η προστασία πολλών αρχαιολογικών χώρων και άλλων περιοχών παραλιμένιων δήμων. Η διασφάλιση της κρίσης κρίσιμων εγκαταστάσεων του Λιμενικού Σώματο</w:t>
      </w:r>
      <w:r>
        <w:rPr>
          <w:rFonts w:eastAsia="Times New Roman" w:cs="Times New Roman"/>
          <w:szCs w:val="24"/>
        </w:rPr>
        <w:t>ς και προβλητών μέσα στο λιμάνι του Πειραιά. Διαφορετικά δεν θα είχε λιμενική εγκατάσταση για να χρησιμοποιεί το Λιμενικό Σώμα, σύμφωνα με την προκήρυξη, που ήταν σε εξέλιξη και την αλλάξαμε σε πιεστικό χρόνο με κρατικιστικές δήθεν επιδιώξεις. Η εξασφάλιση</w:t>
      </w:r>
      <w:r>
        <w:rPr>
          <w:rFonts w:eastAsia="Times New Roman" w:cs="Times New Roman"/>
          <w:szCs w:val="24"/>
        </w:rPr>
        <w:t xml:space="preserve"> αναπτυξιακών στόχων για την Προβλήτα </w:t>
      </w:r>
      <w:r>
        <w:rPr>
          <w:rFonts w:eastAsia="Times New Roman" w:cs="Times New Roman"/>
          <w:szCs w:val="24"/>
        </w:rPr>
        <w:lastRenderedPageBreak/>
        <w:t xml:space="preserve">1. Το κόστος ασφάλειας του λιμένα από τον κώδικα </w:t>
      </w:r>
      <w:r>
        <w:rPr>
          <w:rFonts w:eastAsia="Times New Roman" w:cs="Times New Roman"/>
          <w:szCs w:val="24"/>
          <w:lang w:val="en-US"/>
        </w:rPr>
        <w:t>ISPS</w:t>
      </w:r>
      <w:r>
        <w:rPr>
          <w:rFonts w:eastAsia="Times New Roman" w:cs="Times New Roman"/>
          <w:szCs w:val="24"/>
        </w:rPr>
        <w:t xml:space="preserve"> και την εφαρμογή του, αντί εκεί που προβλεπόταν να το έχει το κράτος, το ανέλαβε ο επενδυτής. Η προστασία ακινήτων εκτός χερσαίας λιμενικής ζώνης. Η περιφρούρηση το</w:t>
      </w:r>
      <w:r>
        <w:rPr>
          <w:rFonts w:eastAsia="Times New Roman" w:cs="Times New Roman"/>
          <w:szCs w:val="24"/>
        </w:rPr>
        <w:t>υ δημόσιου χαρακτήρα και των δημοσίων συμφερόντων σε μια σειρά από ζητήματα. Τέλος, η κατοχύρωση, σε ένα πρώτο επίπεδο αλλά πολύ σημαντικό, και η αναφορά, που δεν υπήρχε στο σχέδιο μέχρι εκείνη τη στιγμή, των σταθερών και ασφαλών εργασιακών σχέσεων και για</w:t>
      </w:r>
      <w:r>
        <w:rPr>
          <w:rFonts w:eastAsia="Times New Roman" w:cs="Times New Roman"/>
          <w:szCs w:val="24"/>
        </w:rPr>
        <w:t xml:space="preserve"> το λιμάνι του Πειραιά επί του προκειμένου και συνεχίζουμε για το λιμάνι της Θεσσαλονίκης. </w:t>
      </w:r>
      <w:r>
        <w:rPr>
          <w:rFonts w:eastAsia="Times New Roman" w:cs="Times New Roman"/>
          <w:szCs w:val="24"/>
        </w:rPr>
        <w:t>Δ</w:t>
      </w:r>
      <w:r>
        <w:rPr>
          <w:rFonts w:eastAsia="Times New Roman" w:cs="Times New Roman"/>
          <w:szCs w:val="24"/>
        </w:rPr>
        <w:t>εν έχει τελειώσει αυτή η διαδικασία.</w:t>
      </w:r>
    </w:p>
    <w:p w14:paraId="1664207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Στις νέες συνθήκες των ιδιωτικοποιημένων λιμανιών, που προέκυψε και για τη δικιά μας Κυβέρνηση μέσα από τους γνωστούς τρόπους κ</w:t>
      </w:r>
      <w:r>
        <w:rPr>
          <w:rFonts w:eastAsia="Times New Roman" w:cs="Times New Roman"/>
          <w:szCs w:val="24"/>
        </w:rPr>
        <w:t>αι τις γνωστές διαδικασίες, δεν σταματήσαμε και δεν θα σταματήσουμε οι εργασιακές σχέσεις και στον Πειραιά και στη Θεσσαλονίκη να είναι σχέσεις σταθερές και ασφαλείς και όχι σχέσεις επισφαλών κανόνων εργασίας.</w:t>
      </w:r>
    </w:p>
    <w:p w14:paraId="1664207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Υπουργέ, έν</w:t>
      </w:r>
      <w:r>
        <w:rPr>
          <w:rFonts w:eastAsia="Times New Roman" w:cs="Times New Roman"/>
          <w:szCs w:val="24"/>
        </w:rPr>
        <w:t>α λεπτό ακόμα.</w:t>
      </w:r>
    </w:p>
    <w:p w14:paraId="1664208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ΘΕΟΔΩΡΟΣ ΔΡΙΤΣΑΣ (Υπουργός Ναυτιλίας και Νησιωτικής Πολιτικής):</w:t>
      </w:r>
      <w:r>
        <w:rPr>
          <w:rFonts w:eastAsia="Times New Roman" w:cs="Times New Roman"/>
          <w:szCs w:val="24"/>
        </w:rPr>
        <w:t xml:space="preserve"> Κύριε Πρόεδρε, θα αναφερθώ στη χθεσινή μου ομιλία κατόπιν τούτου, γιατί προέκυψαν όλα τα υπόλοιπα. Θα προσπαθήσω να καταθέσω σε πρώτη ευκαιρία τα υπόλοιπα.</w:t>
      </w:r>
    </w:p>
    <w:p w14:paraId="1664208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Σε κάθε περίπτωση, ξε</w:t>
      </w:r>
      <w:r>
        <w:rPr>
          <w:rFonts w:eastAsia="Times New Roman" w:cs="Times New Roman"/>
          <w:szCs w:val="24"/>
        </w:rPr>
        <w:t xml:space="preserve">κινώντας έναν νέο τρόπο διοίκησης των λιμένων και με βάση τις εξελίξεις στην ιδιωτικοποίηση των λιμανιών του Πειραιά και της Θεσσαλονίκης, διαμορφώνουμε ένα νέο λιμενικό μοντέλο και με τις νέες αρμοδιότητες και τον αυτοέλεγχο που αναθέτουμε στη Ρυθμιστική </w:t>
      </w:r>
      <w:r>
        <w:rPr>
          <w:rFonts w:eastAsia="Times New Roman" w:cs="Times New Roman"/>
          <w:szCs w:val="24"/>
        </w:rPr>
        <w:t>Αρχή Λιμένων, που παύει να είναι ένα φύλλο συκής, δήθεν ελέγχου και γίνεται ένα ουσιαστικό εργαλείο ελέγχου στα ζητήματα των κανόνων του ανταγωνισμού. Στη δε Δημόσια Αρχή Λιμένων, που ακριβώς ιδρύεται για πρώτη φορά και αποτελεί μ</w:t>
      </w:r>
      <w:r>
        <w:rPr>
          <w:rFonts w:eastAsia="Times New Roman" w:cs="Times New Roman"/>
          <w:szCs w:val="24"/>
        </w:rPr>
        <w:t>ί</w:t>
      </w:r>
      <w:r>
        <w:rPr>
          <w:rFonts w:eastAsia="Times New Roman" w:cs="Times New Roman"/>
          <w:szCs w:val="24"/>
        </w:rPr>
        <w:t xml:space="preserve">α κατά αναλογία εφαρμογή </w:t>
      </w:r>
      <w:r>
        <w:rPr>
          <w:rFonts w:eastAsia="Times New Roman" w:cs="Times New Roman"/>
          <w:szCs w:val="24"/>
        </w:rPr>
        <w:t xml:space="preserve">του ευρωπαϊκού προτύπου και μοντέλου που υπάρχει σε όλα τα λιμάνια της Ευρώπης, αναθέτουμε όλες τις δημοσίου συμφέροντος αρμοδιότητες που είχε μέχρι τώρα ο Οργανισμός Λιμένα Πειραιά και ιδιωτικοποιούμενος δεν μπορεί πλέον να τις κρατήσει, </w:t>
      </w:r>
      <w:r>
        <w:rPr>
          <w:rFonts w:eastAsia="Times New Roman" w:cs="Times New Roman"/>
          <w:szCs w:val="24"/>
        </w:rPr>
        <w:lastRenderedPageBreak/>
        <w:t xml:space="preserve">κάτι που γίνεται </w:t>
      </w:r>
      <w:r>
        <w:rPr>
          <w:rFonts w:eastAsia="Times New Roman" w:cs="Times New Roman"/>
          <w:szCs w:val="24"/>
        </w:rPr>
        <w:t xml:space="preserve">αποδεκτό και από την ίδια τη σύμβαση παραχώρησης, με βάση την οποία έγινε ο διαγωνισμός. </w:t>
      </w:r>
    </w:p>
    <w:p w14:paraId="1664208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Δεν έχω άλλο χρόνο. Αυτό το νομοσχέδιο θα μπορούσε πραγματικά να αποτελέσει ξεχωριστό νομοσχέδιο κι εκεί θα είχαμε τη δυνατότητα…</w:t>
      </w:r>
    </w:p>
    <w:p w14:paraId="1664208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Ολοκλη</w:t>
      </w:r>
      <w:r>
        <w:rPr>
          <w:rFonts w:eastAsia="Times New Roman" w:cs="Times New Roman"/>
          <w:szCs w:val="24"/>
        </w:rPr>
        <w:t xml:space="preserve">ρώστε, κύριε Υπουργέ. </w:t>
      </w:r>
    </w:p>
    <w:p w14:paraId="1664208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 xml:space="preserve">Τελείωσα, κύριε Πρόεδρε. </w:t>
      </w:r>
    </w:p>
    <w:p w14:paraId="1664208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Καταθέτω στα Πρακτικά δύο ακόμα πίνακες που έχουν σημασία: Ποιες αρμοδιότητες κρατάει το Υπουργείο και η Γενική Γραμματεία Λιμένων, για να αποδ</w:t>
      </w:r>
      <w:r>
        <w:rPr>
          <w:rFonts w:eastAsia="Times New Roman" w:cs="Times New Roman"/>
          <w:szCs w:val="24"/>
        </w:rPr>
        <w:t xml:space="preserve">ειχθεί ότι δεν χάνει ούτε μία αρμοδιότητα το Υπουργείο και η Γενική Γραμματεία Λιμένων. Δεν πρέπει να ανησυχεί κανείς προς αυτήν την κατεύθυνση. </w:t>
      </w:r>
    </w:p>
    <w:p w14:paraId="1664208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Από την άλλη, καταθέτω ποιες αρμοδιότητες αναλαμβάνει η Δημόσια Αρχή Λιμένων, για να καταδειχθεί με σοβαρότητα</w:t>
      </w:r>
      <w:r>
        <w:rPr>
          <w:rFonts w:eastAsia="Times New Roman" w:cs="Times New Roman"/>
          <w:szCs w:val="24"/>
        </w:rPr>
        <w:t xml:space="preserve">, ότι όχι μόνο δεν είναι ένα πουκάμισο αδειανό και μια τρύπα στο νερό, αλλά είναι </w:t>
      </w:r>
      <w:r>
        <w:rPr>
          <w:rFonts w:eastAsia="Times New Roman" w:cs="Times New Roman"/>
          <w:szCs w:val="24"/>
        </w:rPr>
        <w:lastRenderedPageBreak/>
        <w:t>μια πολύ σοβαρή διαδικασία, που εφόσον στηριχθεί –και θα στηριχθεί- θα συντελέσει και στη διαφάνεια και στη νομιμότητα, αλλά και στην αναπτυξιακή προοπτική με στόχο το δημόσι</w:t>
      </w:r>
      <w:r>
        <w:rPr>
          <w:rFonts w:eastAsia="Times New Roman" w:cs="Times New Roman"/>
          <w:szCs w:val="24"/>
        </w:rPr>
        <w:t xml:space="preserve">ο και το κοινωνικό συμφέρον από τη λειτουργία των ιδιωτικοποιημένων λιμανιών. </w:t>
      </w:r>
    </w:p>
    <w:p w14:paraId="1664208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Ναυτιλίας και Νησιωτικής Πολιτικής κ. Θεόδωρος Δρίτσας καταθέτει για τα Πρακτικά τα προαναφερθέντα έγγραφα, τα οποία βρίσκονται στο αρχείο του Τμήματ</w:t>
      </w:r>
      <w:r>
        <w:rPr>
          <w:rFonts w:eastAsia="Times New Roman" w:cs="Times New Roman"/>
          <w:szCs w:val="24"/>
        </w:rPr>
        <w:t>ος Γραμματείας της Διεύθυνσης Στενογραφίας και  Πρακτικών της Βουλής)</w:t>
      </w:r>
    </w:p>
    <w:p w14:paraId="16642088"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64208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Ευχαριστώ πολύ. </w:t>
      </w:r>
    </w:p>
    <w:p w14:paraId="1664208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Πρόεδρος της Δημοκρατικής Συμπαράταξης ΠΑΣΟΚ-ΔΗΜΑΡ κ. Γεννηματά. </w:t>
      </w:r>
    </w:p>
    <w:p w14:paraId="1664208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ΦΩΤΕΙΝΗ</w:t>
      </w:r>
      <w:r>
        <w:rPr>
          <w:rFonts w:eastAsia="Times New Roman" w:cs="Times New Roman"/>
          <w:b/>
          <w:szCs w:val="24"/>
        </w:rPr>
        <w:t xml:space="preserve"> (ΦΩΦΗ</w:t>
      </w:r>
      <w:r>
        <w:rPr>
          <w:rFonts w:eastAsia="Times New Roman" w:cs="Times New Roman"/>
          <w:b/>
          <w:szCs w:val="24"/>
        </w:rPr>
        <w:t>)</w:t>
      </w:r>
      <w:r>
        <w:rPr>
          <w:rFonts w:eastAsia="Times New Roman" w:cs="Times New Roman"/>
          <w:b/>
          <w:szCs w:val="24"/>
        </w:rPr>
        <w:t xml:space="preserve"> ΓΕΝ</w:t>
      </w:r>
      <w:r>
        <w:rPr>
          <w:rFonts w:eastAsia="Times New Roman" w:cs="Times New Roman"/>
          <w:b/>
          <w:szCs w:val="24"/>
        </w:rPr>
        <w:t>Ν</w:t>
      </w:r>
      <w:r>
        <w:rPr>
          <w:rFonts w:eastAsia="Times New Roman" w:cs="Times New Roman"/>
          <w:b/>
          <w:szCs w:val="24"/>
        </w:rPr>
        <w:t xml:space="preserve">ΗΜΑΤΑ (Πρόεδρος της Δημοκρατικής Συμπαράταξης ΠΑΣΟΚ-ΔΗΜΑΡ): </w:t>
      </w:r>
      <w:r>
        <w:rPr>
          <w:rFonts w:eastAsia="Times New Roman" w:cs="Times New Roman"/>
          <w:szCs w:val="24"/>
        </w:rPr>
        <w:t xml:space="preserve">Ευχαριστώ, κύριε Πρόεδρε. </w:t>
      </w:r>
    </w:p>
    <w:p w14:paraId="1664208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σήμερα γράφεται μ</w:t>
      </w:r>
      <w:r>
        <w:rPr>
          <w:rFonts w:eastAsia="Times New Roman" w:cs="Times New Roman"/>
          <w:szCs w:val="24"/>
        </w:rPr>
        <w:t>ί</w:t>
      </w:r>
      <w:r>
        <w:rPr>
          <w:rFonts w:eastAsia="Times New Roman" w:cs="Times New Roman"/>
          <w:szCs w:val="24"/>
        </w:rPr>
        <w:t>α ταπεινωτική σελίδα της ελληνικής ιστορίας. Σήμερα, γνωρίζουμε, με ντοκουμέντα και όχι με εικασίες, πού οδήγησε ο λ</w:t>
      </w:r>
      <w:r>
        <w:rPr>
          <w:rFonts w:eastAsia="Times New Roman" w:cs="Times New Roman"/>
          <w:szCs w:val="24"/>
        </w:rPr>
        <w:t>αϊκισμός και η δημαγωγία, τα ψέματα και η ανικανότητα, η πόλωση και ο διχασμός: η χώρα σε ταπεινωτική εποπτεία, η δημοκρατία σε περιορισμό, ο δημόσιος πλούτος στη διαχείριση των ξένων για έναν αιώνα και τα σπίτια των Ελλήνων στα «κοράκια» της αγοράς. Κι όλ</w:t>
      </w:r>
      <w:r>
        <w:rPr>
          <w:rFonts w:eastAsia="Times New Roman" w:cs="Times New Roman"/>
          <w:szCs w:val="24"/>
        </w:rPr>
        <w:t xml:space="preserve">α αυτά γιατί; Για να πάρουν πίσω τα χρήματά τους οι δανειστές. Πολύ μεγάλη επιτυχία του κ. Σόιμπλε. Είναι συμφωνία με όρους συνθηκολόγησης ηττημένου. </w:t>
      </w:r>
    </w:p>
    <w:p w14:paraId="1664208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Αυτή είναι η </w:t>
      </w:r>
      <w:r>
        <w:rPr>
          <w:rFonts w:eastAsia="Times New Roman" w:cs="Times New Roman"/>
          <w:szCs w:val="24"/>
        </w:rPr>
        <w:t>σ</w:t>
      </w:r>
      <w:r>
        <w:rPr>
          <w:rFonts w:eastAsia="Times New Roman" w:cs="Times New Roman"/>
          <w:szCs w:val="24"/>
        </w:rPr>
        <w:t>υμφωνία που φέρνετε σήμερα στη Βουλή, κύριε Τσίπρα, κυρίες και κύριοι της Κυβέρνησης. Άξιος</w:t>
      </w:r>
      <w:r>
        <w:rPr>
          <w:rFonts w:eastAsia="Times New Roman" w:cs="Times New Roman"/>
          <w:szCs w:val="24"/>
        </w:rPr>
        <w:t xml:space="preserve"> ο μισθός σας!</w:t>
      </w:r>
    </w:p>
    <w:p w14:paraId="1664208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w:t>
      </w:r>
      <w:r>
        <w:rPr>
          <w:rFonts w:eastAsia="Times New Roman" w:cs="Times New Roman"/>
          <w:szCs w:val="24"/>
        </w:rPr>
        <w:t xml:space="preserve"> της Δημοκρατικής Συμπαράταξης ΠΑΣΟΚ-ΔΗΜΑΡ)</w:t>
      </w:r>
    </w:p>
    <w:p w14:paraId="1664208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 άνθρωπος που θα καταργούσε τα μνημόνια με έναν νόμο κι ένα άρθρο φέρνει μνημόνια για πάντα. Ο άνθρωπος που ξεκινούσε τις ομιλίες του λέγοντας «είμαστε κάθε λέξη του</w:t>
      </w:r>
      <w:r>
        <w:rPr>
          <w:rFonts w:eastAsia="Times New Roman" w:cs="Times New Roman"/>
          <w:szCs w:val="24"/>
        </w:rPr>
        <w:t xml:space="preserve"> Συντάγματος», σήμερα, υπονομεύει και παρακάμπτει τη Βουλή των Ελλήνων. Ο άνθρωπος που θα άλλαζε την Ευρώπη είναι ο </w:t>
      </w:r>
      <w:r>
        <w:rPr>
          <w:rFonts w:eastAsia="Times New Roman" w:cs="Times New Roman"/>
          <w:szCs w:val="24"/>
        </w:rPr>
        <w:lastRenderedPageBreak/>
        <w:t>πρόθυμος Πρωθυπουργός στην Ευρωπαϊκή Ένωση των πιο συντηρητικών κύκλων. Ο άνθρωπος που θα χόρευε τις αγορές με νταούλια και ζουρνάδες, σήμερ</w:t>
      </w:r>
      <w:r>
        <w:rPr>
          <w:rFonts w:eastAsia="Times New Roman" w:cs="Times New Roman"/>
          <w:szCs w:val="24"/>
        </w:rPr>
        <w:t>α, στήνει χορό πλειστηριασμών. Ο άνθρωπος που θα έδινε αξιοπρέπεια στον ελληνικό λαό φορτώνει ασήκωτα βάρη στους πιο αδύναμους, διαλύει τη μεσαία τάξη και οδηγεί τη χώρα στη φτωχοποίηση. Αφήστε, λοιπόν, τα κλαψουρίσματα και τα ψέματα. Είναι η ώρα της αλήθε</w:t>
      </w:r>
      <w:r>
        <w:rPr>
          <w:rFonts w:eastAsia="Times New Roman" w:cs="Times New Roman"/>
          <w:szCs w:val="24"/>
        </w:rPr>
        <w:t xml:space="preserve">ιας. Το μόνο που σας νοιάζει και σας ενώνει είναι η καρέκλα της εξουσίας. </w:t>
      </w:r>
    </w:p>
    <w:p w14:paraId="16642090"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Το συζητούμενο νομοσχέδιο αποτυπώνει το αποκρουστικό πρόσωπο των πολικών σας επιλογών. Έχετε μ</w:t>
      </w:r>
      <w:r>
        <w:rPr>
          <w:rFonts w:eastAsia="Times New Roman"/>
          <w:szCs w:val="24"/>
        </w:rPr>
        <w:t>ί</w:t>
      </w:r>
      <w:r>
        <w:rPr>
          <w:rFonts w:eastAsia="Times New Roman"/>
          <w:szCs w:val="24"/>
        </w:rPr>
        <w:t xml:space="preserve">α πολιτική η οποία έφερε τη χώρα στο χείλος του γκρεμού, μας φόρτωσε το επαχθέστερο μνημόνιο, το τρίτο και το τέταρτο, έκλεισε τις τράπεζες, επέβαλε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κόστισε στην Ελλάδα πάνω από 86 δισεκατομμύρια, όπως λέει ο Διοικητής της Τράπεζας της</w:t>
      </w:r>
      <w:r>
        <w:rPr>
          <w:rFonts w:eastAsia="Times New Roman"/>
          <w:szCs w:val="24"/>
        </w:rPr>
        <w:t xml:space="preserve"> Ελλάδας, 12,5 δισεκατομμύρια μέτρα για τον ελληνικό λαό, εκχώρηση του ελληνικού πλούτου και περιορισμό την εθνικής κυριαρχίας. </w:t>
      </w:r>
    </w:p>
    <w:p w14:paraId="16642091"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lastRenderedPageBreak/>
        <w:t>Τα αποτελέσματα αυτού του νομοσχεδίου, κυρίες και κύριοι Βουλευτές, συνοψίζονται σε τέσσερα σημείο. Σημείο πρώτο: η χώρα σε ταπ</w:t>
      </w:r>
      <w:r>
        <w:rPr>
          <w:rFonts w:eastAsia="Times New Roman"/>
          <w:szCs w:val="24"/>
        </w:rPr>
        <w:t>εινωτική εποπτεία. Με τον τρόπο που αποδεχθήκατε να θεσμοθετηθεί ο αυτόματος μηχανισμός δημοσιονομικής προσαρμογής, ο λεγόμενος κόφτης, βάζετε τη χώρα σε ένα στενό κορσέ δι</w:t>
      </w:r>
      <w:r>
        <w:rPr>
          <w:rFonts w:eastAsia="Times New Roman"/>
          <w:szCs w:val="24"/>
        </w:rPr>
        <w:t>ά</w:t>
      </w:r>
      <w:r>
        <w:rPr>
          <w:rFonts w:eastAsia="Times New Roman"/>
          <w:szCs w:val="24"/>
        </w:rPr>
        <w:t xml:space="preserve"> βίου. Το όνειρο του κ. Σόιμπλε να έχει στο κρεβάτι του Προκρούστη τους προϋπολογισ</w:t>
      </w:r>
      <w:r>
        <w:rPr>
          <w:rFonts w:eastAsia="Times New Roman"/>
          <w:szCs w:val="24"/>
        </w:rPr>
        <w:t xml:space="preserve">μούς της Ευρωζώνης παίρνει σάρκα και οστά -πού;- εδώ στην Ελλάδα, τη στιγμή μάλιστα που όλοι συζητούν στην Ευρώπη για τη χαλάρωση του Μάαστριχτ. </w:t>
      </w:r>
    </w:p>
    <w:p w14:paraId="16642092"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Ναι, κύριε Τσίπρα, μπορείτε τώρα να ισχυριστείτε ότι μάλλον δεν θα μπορείτε να ψηφίσετε πια μνημόνιο ούτε μέτρ</w:t>
      </w:r>
      <w:r>
        <w:rPr>
          <w:rFonts w:eastAsia="Times New Roman"/>
          <w:szCs w:val="24"/>
        </w:rPr>
        <w:t xml:space="preserve">α. </w:t>
      </w:r>
      <w:r>
        <w:rPr>
          <w:rFonts w:eastAsia="Times New Roman"/>
          <w:szCs w:val="24"/>
        </w:rPr>
        <w:t>Π</w:t>
      </w:r>
      <w:r>
        <w:rPr>
          <w:rFonts w:eastAsia="Times New Roman"/>
          <w:szCs w:val="24"/>
        </w:rPr>
        <w:t xml:space="preserve">αραδόξως για πρώτη φορά θα λέτε αλήθεια, γιατί δεν θα χρειάζεται. Σήμερα ψηφίζετε μνημόνιο για πάντα, με μέτρα που δεν θα χρειάζεται να ψηφίσει η Βουλή, με συνοπτικές διαδικασίες, με προεδρικά διατάγματα, θα λύνονται όλα. Τα σκίσατε τα μνημόνια, κύριε </w:t>
      </w:r>
      <w:r>
        <w:rPr>
          <w:rFonts w:eastAsia="Times New Roman"/>
          <w:szCs w:val="24"/>
        </w:rPr>
        <w:t>Τσίπρα. Μπορείτε να πείτε ότι σε αυτά βάλατε μια τελεία.</w:t>
      </w:r>
    </w:p>
    <w:p w14:paraId="16642093"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lastRenderedPageBreak/>
        <w:t>Θ</w:t>
      </w:r>
      <w:r>
        <w:rPr>
          <w:rFonts w:eastAsia="Times New Roman"/>
          <w:szCs w:val="24"/>
        </w:rPr>
        <w:t>έλω να είμαι σαφής. Διαδικασίες διόρθωσης προβλέπονται και σήμερα και καλώς, με εισήγηση, όμως του δημοσιονομικού συμβουλίου, με επιλογές της Κυβέρνησης και τελικά διατάξεις νόμου, όπως γίνεται σε ό</w:t>
      </w:r>
      <w:r>
        <w:rPr>
          <w:rFonts w:eastAsia="Times New Roman"/>
          <w:szCs w:val="24"/>
        </w:rPr>
        <w:t xml:space="preserve">λη της υπόλοιπη Ευρώπη, με στόχο να προλαβαίνουμε τα προβλήματα και όχι να παρεμβαίνουμε εκ των υστέρων τιμωρητικά. </w:t>
      </w:r>
    </w:p>
    <w:p w14:paraId="16642094"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Στον κόφτη</w:t>
      </w:r>
      <w:r>
        <w:rPr>
          <w:rFonts w:eastAsia="Times New Roman"/>
          <w:szCs w:val="24"/>
        </w:rPr>
        <w:t xml:space="preserve">, όμως, που ακόνιζαν επί έξι χρόνια και βρήκαν σε εσάς τον πρόθυμο και μας τον φέρετε, προβλέπονται ειδικές και άμεσες παρεμβάσεις που θα επιβάλλονται απ’ έξω, θα περιλαμβάνουν και μισθούς και συντάξεις οριζόντια. </w:t>
      </w:r>
    </w:p>
    <w:p w14:paraId="16642095"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Αλλά και στη Γενική Γραμματεία Δημοσίων Ε</w:t>
      </w:r>
      <w:r>
        <w:rPr>
          <w:rFonts w:eastAsia="Times New Roman"/>
          <w:szCs w:val="24"/>
        </w:rPr>
        <w:t xml:space="preserve">σόδων ο Υπουργός Οικονομικών θα παρακολουθεί ως απλός θεατής, αλλά ο εμπειρογνώμων </w:t>
      </w:r>
      <w:r>
        <w:rPr>
          <w:rFonts w:eastAsia="Times New Roman"/>
          <w:szCs w:val="24"/>
        </w:rPr>
        <w:t>ε</w:t>
      </w:r>
      <w:r>
        <w:rPr>
          <w:rFonts w:eastAsia="Times New Roman"/>
          <w:szCs w:val="24"/>
        </w:rPr>
        <w:t>πίτροπος της τρόικας θα είναι καθοριστικά παρών.</w:t>
      </w:r>
    </w:p>
    <w:p w14:paraId="16642096"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Ναι, η Γενική Γραμματεία Δημοσίων Εσόδων πρέπει να λειτουργεί με αξιοπιστία και με διαφάνεια, ανεξάρτητα από την εκάστοτε κ</w:t>
      </w:r>
      <w:r>
        <w:rPr>
          <w:rFonts w:eastAsia="Times New Roman"/>
          <w:szCs w:val="24"/>
        </w:rPr>
        <w:t xml:space="preserve">υβέρνηση, αυτό, όμως, δεν σημαίνει ότι πρέπει να είναι άμεσα εξαρτημένη από την τρόικα. </w:t>
      </w:r>
    </w:p>
    <w:p w14:paraId="16642097"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lastRenderedPageBreak/>
        <w:t>Το δεύτερο σημείο: Ο δημόσιος πλούτος στη διαχείριση ξένων. Παραδίδετε το σύνολο της δημόσιας περιουσίας ουσιαστικά στον πλήρη έλεγχο των δανειστών με δικαίωμα βέτο τη</w:t>
      </w:r>
      <w:r>
        <w:rPr>
          <w:rFonts w:eastAsia="Times New Roman"/>
          <w:szCs w:val="24"/>
        </w:rPr>
        <w:t>ς τρόικας. Δεν είναι μόνο ότι σε πλήρη αντίθεση με ό,τι διακηρύσσατε ως τώρα</w:t>
      </w:r>
      <w:r>
        <w:rPr>
          <w:rFonts w:eastAsia="Times New Roman"/>
          <w:szCs w:val="24"/>
        </w:rPr>
        <w:t>,</w:t>
      </w:r>
      <w:r>
        <w:rPr>
          <w:rFonts w:eastAsia="Times New Roman"/>
          <w:szCs w:val="24"/>
        </w:rPr>
        <w:t xml:space="preserve"> εκχωρούνται για ενενήντα εννέα χρόνια προς πώληση όλες οι εταιρείες και οι συμμετοχές του δημοσίου. Είναι και το ότι η τρόικα μέσω του εποπτικού θα έχει καθοριστικό ρόλο σε θέματ</w:t>
      </w:r>
      <w:r>
        <w:rPr>
          <w:rFonts w:eastAsia="Times New Roman"/>
          <w:szCs w:val="24"/>
        </w:rPr>
        <w:t xml:space="preserve">α διοίκησης και επενδύσεων των οργανισμών, αλλά το κακό δεν σταματά ούτε εδώ. </w:t>
      </w:r>
    </w:p>
    <w:p w14:paraId="16642098"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 xml:space="preserve">Αποδεχθήκατε για πρώτη φορά στα έξι χρόνια και ότι ούτε ένα ευρώ από τα έσοδα των αποκρατικοποιήσεων δεν θα πηγαίνει στην ανάπτυξη και σε κοινωνικό μέρισμα, όπως, παραδείγματος </w:t>
      </w:r>
      <w:r>
        <w:rPr>
          <w:rFonts w:eastAsia="Times New Roman"/>
          <w:szCs w:val="24"/>
        </w:rPr>
        <w:t>χάρ</w:t>
      </w:r>
      <w:r>
        <w:rPr>
          <w:rFonts w:eastAsia="Times New Roman"/>
          <w:szCs w:val="24"/>
        </w:rPr>
        <w:t>ιν</w:t>
      </w:r>
      <w:r>
        <w:rPr>
          <w:rFonts w:eastAsia="Times New Roman"/>
          <w:szCs w:val="24"/>
        </w:rPr>
        <w:t xml:space="preserve"> το ασφαλιστικό, που εμείς προτείναμε και επιμένουμε σε αυτή μας τη θέση. Αλλά τι θα γίνεται; Θα πηγαίνει 50% στο χρέος και 50% για να γίνουν ελκυστικότερες, ώστε να πουληθούν καλύτερα, οι επόμενες επιχειρήσεις, το τίμημα από τις οποίες θα πάει κι αυτ</w:t>
      </w:r>
      <w:r>
        <w:rPr>
          <w:rFonts w:eastAsia="Times New Roman"/>
          <w:szCs w:val="24"/>
        </w:rPr>
        <w:t xml:space="preserve">ό για την αποπληρωμή του χρέους. </w:t>
      </w:r>
    </w:p>
    <w:p w14:paraId="16642099"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lastRenderedPageBreak/>
        <w:t>Διαθέτοντας, όμως, κυρίες και κύριοι της Κυβέρνησης, τον εθνικό μας πλούτο στο σύνολό του για την αντιμετώπιση του χρέους, υπονομεύετε καθοριστικά οποιαδήποτε προοπτική ανάπτυξης σε αυτόν τον τόπο.</w:t>
      </w:r>
    </w:p>
    <w:p w14:paraId="1664209A"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Φυσικά, ούτε λόγος δεν γ</w:t>
      </w:r>
      <w:r>
        <w:rPr>
          <w:rFonts w:eastAsia="UB-Helvetica" w:cs="Times New Roman"/>
          <w:szCs w:val="24"/>
        </w:rPr>
        <w:t>ίνεται για έλεγχο από τη Βουλή των σχετικών ενεργειών. Η αντιμετώπιση αυτή, που γίνεται με την πλήρη αποδοχή της Κυβέρνησης, μας γυρίζει περίπου εκατόν είκοσι χρόνια πίσω. Μας γυρίζει στην εποχή του Διεθνούς Οικονομικού Ελέγχου και των ωμών παρεμβάσεών του</w:t>
      </w:r>
      <w:r>
        <w:rPr>
          <w:rFonts w:eastAsia="UB-Helvetica" w:cs="Times New Roman"/>
          <w:szCs w:val="24"/>
        </w:rPr>
        <w:t xml:space="preserve">, στην εποχή της εκχώρησης των εσόδων των κρατικών μονοπωλίων. Μπράβο σας! </w:t>
      </w:r>
    </w:p>
    <w:p w14:paraId="1664209B"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 xml:space="preserve">Μας γυρίζει, επίσης, στις εποχές των μεγάλων κινητοποιήσεων ενάντια στο ξεπούλημά των δημοσίων συγκοινωνιών από την Κυβέρνηση της Νέας Δημοκρατίας και τον κ. Μητσοτάκη τότε. </w:t>
      </w:r>
    </w:p>
    <w:p w14:paraId="1664209C"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Έχω π</w:t>
      </w:r>
      <w:r>
        <w:rPr>
          <w:rFonts w:eastAsia="UB-Helvetica" w:cs="Times New Roman"/>
          <w:szCs w:val="24"/>
        </w:rPr>
        <w:t>ει ότι όσο περνάει καιρός, Νέα Δημοκρατία και ΣΥΡΙΖΑ ακούγονται όλο και περισσότερο ίδιοι και πριν αλέκτωρ φωνήσαι, ιδού!</w:t>
      </w:r>
    </w:p>
    <w:p w14:paraId="1664209D"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lastRenderedPageBreak/>
        <w:t>Πάρτε πίσω, κυρίες και κύριοι της Κυβέρνησης, τη διάταξη για τις αστικές συγκοινωνίες τώρα. Εμείς θα δώσουμε αγώνα για να προστατεύσου</w:t>
      </w:r>
      <w:r>
        <w:rPr>
          <w:rFonts w:eastAsia="UB-Helvetica" w:cs="Times New Roman"/>
          <w:szCs w:val="24"/>
        </w:rPr>
        <w:t>με υγιείς επιχειρήσεις, ποιοτικές υπηρεσίες προς τους πολίτες, φθηνό εισιτήριο, τα δικαιώματά των εργαζομένων.</w:t>
      </w:r>
    </w:p>
    <w:p w14:paraId="1664209E"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 xml:space="preserve">(Χειροκροτήματα από </w:t>
      </w:r>
      <w:r>
        <w:rPr>
          <w:rFonts w:eastAsia="UB-Helvetica" w:cs="Times New Roman"/>
          <w:szCs w:val="24"/>
        </w:rPr>
        <w:t>την πτέρυγα</w:t>
      </w:r>
      <w:r>
        <w:rPr>
          <w:rFonts w:eastAsia="UB-Helvetica" w:cs="Times New Roman"/>
          <w:szCs w:val="24"/>
        </w:rPr>
        <w:t xml:space="preserve"> της Δημοκρατικής Συμπαράταξης ΠΑΣΟΚ-ΔΗΜΑΡ)</w:t>
      </w:r>
    </w:p>
    <w:p w14:paraId="1664209F"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Ό</w:t>
      </w:r>
      <w:r>
        <w:rPr>
          <w:rFonts w:eastAsia="UB-Helvetica" w:cs="Times New Roman"/>
          <w:szCs w:val="24"/>
        </w:rPr>
        <w:t>λα αυτά μπορούν να γίνουν μέσα από δημόσιες αστικές συγκοινωνίες.</w:t>
      </w:r>
    </w:p>
    <w:p w14:paraId="166420A0"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 xml:space="preserve">Κι </w:t>
      </w:r>
      <w:r>
        <w:rPr>
          <w:rFonts w:eastAsia="UB-Helvetica" w:cs="Times New Roman"/>
          <w:szCs w:val="24"/>
        </w:rPr>
        <w:t>εμείς αντιμετωπίσαμε αφόρητες πιέσεις της τρόικας σε δυσμενέστερες δημοσιονομικά συνθήκες. Το υπερταμείο της δημόσιας περιουσίας ήταν πάντα ένας κεντρικός τόπος των δανειστών.</w:t>
      </w:r>
    </w:p>
    <w:p w14:paraId="166420A1"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Θέλω να σας θυμίσω ότι κάτι παρόμοιο με αυτό που γίνεται σήμερα είχε προτείνει α</w:t>
      </w:r>
      <w:r>
        <w:rPr>
          <w:rFonts w:eastAsia="UB-Helvetica" w:cs="Times New Roman"/>
          <w:szCs w:val="24"/>
        </w:rPr>
        <w:t>πό τον Φεβρουάριο του 2011 ο κ. Ντερούς για τα 50 δισεκατομμύρια από την αξιοποίηση της δημόσιας περιουσίας. Η αντίδραση του ΠΑΣ</w:t>
      </w:r>
      <w:r>
        <w:rPr>
          <w:rFonts w:eastAsia="UB-Helvetica" w:cs="Times New Roman"/>
          <w:szCs w:val="24"/>
        </w:rPr>
        <w:t>Ο</w:t>
      </w:r>
      <w:r>
        <w:rPr>
          <w:rFonts w:eastAsia="UB-Helvetica" w:cs="Times New Roman"/>
          <w:szCs w:val="24"/>
        </w:rPr>
        <w:t xml:space="preserve">Κ τότε ήταν άμεσα, ακαριαία και αποτελεσματική και αντικαταστάθηκε ο κ. Ντερούς από μέλος της τρόικας. </w:t>
      </w:r>
      <w:r>
        <w:rPr>
          <w:rFonts w:eastAsia="UB-Helvetica" w:cs="Times New Roman"/>
          <w:szCs w:val="24"/>
        </w:rPr>
        <w:t>Δ</w:t>
      </w:r>
      <w:r>
        <w:rPr>
          <w:rFonts w:eastAsia="UB-Helvetica" w:cs="Times New Roman"/>
          <w:szCs w:val="24"/>
        </w:rPr>
        <w:t>εν μείναμε εκεί. Με πρω</w:t>
      </w:r>
      <w:r>
        <w:rPr>
          <w:rFonts w:eastAsia="UB-Helvetica" w:cs="Times New Roman"/>
          <w:szCs w:val="24"/>
        </w:rPr>
        <w:t xml:space="preserve">τοβουλία του ΠΑΣΟΚ τον Νοέμβριο του 2012 ψηφίστηκε </w:t>
      </w:r>
      <w:r>
        <w:rPr>
          <w:rFonts w:eastAsia="UB-Helvetica" w:cs="Times New Roman"/>
          <w:szCs w:val="24"/>
        </w:rPr>
        <w:lastRenderedPageBreak/>
        <w:t>τροπολογία, σύμφωνα με την οποία η Βουλή έχει γνώση για κάθε μ</w:t>
      </w:r>
      <w:r>
        <w:rPr>
          <w:rFonts w:eastAsia="UB-Helvetica" w:cs="Times New Roman"/>
          <w:szCs w:val="24"/>
        </w:rPr>
        <w:t>ί</w:t>
      </w:r>
      <w:r>
        <w:rPr>
          <w:rFonts w:eastAsia="UB-Helvetica" w:cs="Times New Roman"/>
          <w:szCs w:val="24"/>
        </w:rPr>
        <w:t>α αποκρατικοποίηση ξεχωριστά και στο τέλος επικυρώνει.</w:t>
      </w:r>
    </w:p>
    <w:p w14:paraId="166420A2"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 xml:space="preserve">Λέμε «ναι» σε συγκεκριμένες και επιλεγμένες αποκρατικοποιήσεις και στη συνέργεια </w:t>
      </w:r>
      <w:r>
        <w:rPr>
          <w:rFonts w:eastAsia="UB-Helvetica" w:cs="Times New Roman"/>
          <w:szCs w:val="24"/>
        </w:rPr>
        <w:t>κράτους και ιδιωτικού τομέα, συνδεδεμένες, όμως, με την ανάπτυξη, με διαφάνεια και συμβάσεις υπό τον έλεγχο της Βουλής, αυτά που εσείς τώρα απεμπολείτε.</w:t>
      </w:r>
    </w:p>
    <w:p w14:paraId="166420A3"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Κυρίες και κύριοι της Κυβέρνησης ΣΥΡΙΖΑ-ΑΝΕΛ, αυτά που εσείς δεχθήκατε και ψηφίζετε, ο ελληνικός λαός δ</w:t>
      </w:r>
      <w:r>
        <w:rPr>
          <w:rFonts w:eastAsia="UB-Helvetica" w:cs="Times New Roman"/>
          <w:szCs w:val="24"/>
        </w:rPr>
        <w:t>εν τα αποδέχεται.</w:t>
      </w:r>
    </w:p>
    <w:p w14:paraId="166420A4"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Σημείο τρίτο. Τα σπίτια και οι επιχειρήσεις των Ελλήνων στα κοράκια των αγορών. Οι κυβερνήσεις του ΠΑΣΟΚ είχαν ολοκληρωμένη πολιτική αντιμετώπισης των κόκκινων στεγαστικών και καταναλωτικών δανείων μέσω της διαδικασίας του ν. 3869, μ</w:t>
      </w:r>
      <w:r>
        <w:rPr>
          <w:rFonts w:eastAsia="UB-Helvetica" w:cs="Times New Roman"/>
          <w:szCs w:val="24"/>
        </w:rPr>
        <w:t>ί</w:t>
      </w:r>
      <w:r>
        <w:rPr>
          <w:rFonts w:eastAsia="UB-Helvetica" w:cs="Times New Roman"/>
          <w:szCs w:val="24"/>
        </w:rPr>
        <w:t>α πο</w:t>
      </w:r>
      <w:r>
        <w:rPr>
          <w:rFonts w:eastAsia="UB-Helvetica" w:cs="Times New Roman"/>
          <w:szCs w:val="24"/>
        </w:rPr>
        <w:t xml:space="preserve">λιτική, η οποία δημιουργούσε όρους απομείωσης των </w:t>
      </w:r>
      <w:r>
        <w:rPr>
          <w:rFonts w:eastAsia="UB-Helvetica" w:cs="Times New Roman"/>
          <w:szCs w:val="24"/>
        </w:rPr>
        <w:lastRenderedPageBreak/>
        <w:t>οφειλών και καθολικής προστασίας της πρώτης κατοικίας. Η προστασία της πρώτης κατοικίας εδώ περιορίζεται και καταλήγουμε στην πλήρη απελευθέρωσή της με πλειστηριασμούς σε δεκαο</w:t>
      </w:r>
      <w:r>
        <w:rPr>
          <w:rFonts w:eastAsia="UB-Helvetica" w:cs="Times New Roman"/>
          <w:szCs w:val="24"/>
        </w:rPr>
        <w:t>κ</w:t>
      </w:r>
      <w:r>
        <w:rPr>
          <w:rFonts w:eastAsia="UB-Helvetica" w:cs="Times New Roman"/>
          <w:szCs w:val="24"/>
        </w:rPr>
        <w:t>τώ μήνες. Υποχωρείτε και αποδ</w:t>
      </w:r>
      <w:r>
        <w:rPr>
          <w:rFonts w:eastAsia="UB-Helvetica" w:cs="Times New Roman"/>
          <w:szCs w:val="24"/>
        </w:rPr>
        <w:t>εχθήκατε αυτό που εμείς δώσαμε πολύ μεγάλες μάχες για να κατοχυρώσουμε.</w:t>
      </w:r>
    </w:p>
    <w:p w14:paraId="166420A5"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Όμως, βέβαια, μένετε συνεπείς σε ένα σύνθημα που είχατε όλο το προηγούμενο διάστημα: «Κανένα σπίτι σε χέρια τραπεζίτη». Πράγματι, δεν θα τα δώσετε τα σπίτια στους τραπεζίτες, θα τα δώσ</w:t>
      </w:r>
      <w:r>
        <w:rPr>
          <w:rFonts w:eastAsia="UB-Helvetica" w:cs="Times New Roman"/>
          <w:szCs w:val="24"/>
        </w:rPr>
        <w:t xml:space="preserve">ετε στα πάσης φύσεως </w:t>
      </w:r>
      <w:r>
        <w:rPr>
          <w:rFonts w:eastAsia="UB-Helvetica" w:cs="Times New Roman"/>
          <w:szCs w:val="24"/>
          <w:lang w:val="en-US"/>
        </w:rPr>
        <w:t>funds</w:t>
      </w:r>
      <w:r>
        <w:rPr>
          <w:rFonts w:eastAsia="UB-Helvetica" w:cs="Times New Roman"/>
          <w:szCs w:val="24"/>
        </w:rPr>
        <w:t xml:space="preserve"> που κυκλοφορούν στην αγορά, αυτά που μέχρι χτες ονομάζατε «κοράκια». Για άλλη μ</w:t>
      </w:r>
      <w:r>
        <w:rPr>
          <w:rFonts w:eastAsia="UB-Helvetica" w:cs="Times New Roman"/>
          <w:szCs w:val="24"/>
        </w:rPr>
        <w:t>ί</w:t>
      </w:r>
      <w:r>
        <w:rPr>
          <w:rFonts w:eastAsia="UB-Helvetica" w:cs="Times New Roman"/>
          <w:szCs w:val="24"/>
        </w:rPr>
        <w:t>α φορά, μπράβο σας, κυρίες και κύριοι της Κυβέρνησης!</w:t>
      </w:r>
    </w:p>
    <w:p w14:paraId="166420A6"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Σημείο τέταρτο. Φοροκαταιγίδα που θα πνίξει κάθε νοικοκυριό και επιχείρηση, αλλά τελικά και κάθ</w:t>
      </w:r>
      <w:r>
        <w:rPr>
          <w:rFonts w:eastAsia="UB-Helvetica" w:cs="Times New Roman"/>
          <w:szCs w:val="24"/>
        </w:rPr>
        <w:t>ε προοπτική ανάκαμψης της οικονομίας. Έρχομαι στη μεγάλη φοροκαταιγίδα. Θα υπάρξουν φόροι παντού για τους πάντες και τα πάντα. Βέβαια, κάποιοι Βουλευτές σας προσπαθούν να πνίξουν τις φωνές γύρω τους, ίσως και κάποιες φωνές μέσα τους, που τους θυμίζουν αυτό</w:t>
      </w:r>
      <w:r>
        <w:rPr>
          <w:rFonts w:eastAsia="UB-Helvetica" w:cs="Times New Roman"/>
          <w:szCs w:val="24"/>
        </w:rPr>
        <w:t xml:space="preserve"> που λέμε: «Πού είσαι νιότη που ’λεγες πως θα γινόμουν άλλος;»</w:t>
      </w:r>
    </w:p>
    <w:p w14:paraId="166420A7"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lastRenderedPageBreak/>
        <w:t>Ευτελίζουν εαυτούς και θεσμούς με αναφορές ότι οι αυξήσεις φόρων είναι για τους ανθρώπους που πίνουν και καπνίζουν, οπότε συμβουλεύουν να κόψουν το κάπνισμα, τον καφέ, το ποτό και να ζήσουν πιο</w:t>
      </w:r>
      <w:r>
        <w:rPr>
          <w:rFonts w:eastAsia="UB-Helvetica" w:cs="Times New Roman"/>
          <w:szCs w:val="24"/>
        </w:rPr>
        <w:t xml:space="preserve"> υγιεινά, για να μην πληρώνουν τους παραπάνω φόρους.</w:t>
      </w:r>
    </w:p>
    <w:p w14:paraId="166420A8" w14:textId="77777777" w:rsidR="00434732" w:rsidRDefault="00735F25">
      <w:pPr>
        <w:spacing w:after="0" w:line="600" w:lineRule="auto"/>
        <w:ind w:firstLine="720"/>
        <w:jc w:val="both"/>
        <w:rPr>
          <w:rFonts w:eastAsia="Times New Roman"/>
          <w:szCs w:val="24"/>
        </w:rPr>
      </w:pPr>
      <w:r>
        <w:rPr>
          <w:rFonts w:eastAsia="Times New Roman"/>
          <w:szCs w:val="24"/>
        </w:rPr>
        <w:t>Πρωτότυπη συνταγή! Μόνο που δεν διάβασαν καλά τον νόμο. Φαντάζομαι, τώρα θα συστήσουν και να μην μετακινούνται, να μην κοιμούνται, να μην θερμαίνουν τα σπίτια τους και να μην τηλεφωνούν, ίσως -θα πρόσθετ</w:t>
      </w:r>
      <w:r>
        <w:rPr>
          <w:rFonts w:eastAsia="Times New Roman"/>
          <w:szCs w:val="24"/>
        </w:rPr>
        <w:t xml:space="preserve">α εγώ- και να μην θυμούνται. Γιατί έτσι, μπορεί και να ξεχάσουν τον ΕΝΦΙΑ, που όχι μόνο δεν καταργήθηκε, αλλά ζει και βασιλεύει και αυξάνεται εις βάρος των πολιτών, αλλά και εις βάρος των ελληνικών επιχειρήσεων. </w:t>
      </w:r>
    </w:p>
    <w:p w14:paraId="166420A9" w14:textId="77777777" w:rsidR="00434732" w:rsidRDefault="00735F25">
      <w:pPr>
        <w:spacing w:after="0" w:line="600" w:lineRule="auto"/>
        <w:ind w:firstLine="720"/>
        <w:jc w:val="both"/>
        <w:rPr>
          <w:rFonts w:eastAsia="Times New Roman"/>
          <w:szCs w:val="24"/>
        </w:rPr>
      </w:pPr>
      <w:r>
        <w:rPr>
          <w:rFonts w:eastAsia="Times New Roman"/>
          <w:szCs w:val="24"/>
        </w:rPr>
        <w:t>Ο κύριος Υπουργός, με το φυσικότερο ύφος, μ</w:t>
      </w:r>
      <w:r>
        <w:rPr>
          <w:rFonts w:eastAsia="Times New Roman"/>
          <w:szCs w:val="24"/>
        </w:rPr>
        <w:t>ας είπε «εντάξει, μόνο πεντακόσιες χιλιάδες, άντε εξακόσιες χιλιάδες νοικοκυριά θα πλήξει η συγκεκριμένη ρύθμιση». Δηλαδή, ενάμισ</w:t>
      </w:r>
      <w:r>
        <w:rPr>
          <w:rFonts w:eastAsia="Times New Roman"/>
          <w:szCs w:val="24"/>
        </w:rPr>
        <w:t>η</w:t>
      </w:r>
      <w:r>
        <w:rPr>
          <w:rFonts w:eastAsia="Times New Roman"/>
          <w:szCs w:val="24"/>
        </w:rPr>
        <w:t xml:space="preserve"> με δύο εκατομμύρια </w:t>
      </w:r>
      <w:r>
        <w:rPr>
          <w:rFonts w:eastAsia="Times New Roman"/>
          <w:szCs w:val="24"/>
        </w:rPr>
        <w:lastRenderedPageBreak/>
        <w:t>Έλληνες –ψιλοπράγματα-, μεταξύ των οποίων οι ιδιοκτήτες που έχουν ένα σπίτι με οικόπεδο εκτός σχεδίου πόλη</w:t>
      </w:r>
      <w:r>
        <w:rPr>
          <w:rFonts w:eastAsia="Times New Roman"/>
          <w:szCs w:val="24"/>
        </w:rPr>
        <w:t xml:space="preserve">ς ή και κλειστά, μη ηλεκτροδοτούμενα ακίνητα. Μεταξύ αυτών, φυσικά, είναι και οι αγρότες, που θα κληθούν να πληρώσουν για τα αγροτεμάχια αυξημένο φόρο 23%, κατά μέσο όρο. </w:t>
      </w:r>
    </w:p>
    <w:p w14:paraId="166420AA" w14:textId="77777777" w:rsidR="00434732" w:rsidRDefault="00735F25">
      <w:pPr>
        <w:spacing w:after="0" w:line="600" w:lineRule="auto"/>
        <w:ind w:firstLine="720"/>
        <w:jc w:val="both"/>
        <w:rPr>
          <w:rFonts w:eastAsia="Times New Roman"/>
          <w:szCs w:val="24"/>
        </w:rPr>
      </w:pPr>
      <w:r>
        <w:rPr>
          <w:rFonts w:eastAsia="Times New Roman"/>
          <w:szCs w:val="24"/>
        </w:rPr>
        <w:t>Σε ό,τι αφορά την επιπλέον φορολογία στο κρασί και στη μπύρα, φοβάμαι ότι αποτελεί τ</w:t>
      </w:r>
      <w:r>
        <w:rPr>
          <w:rFonts w:eastAsia="Times New Roman"/>
          <w:szCs w:val="24"/>
        </w:rPr>
        <w:t xml:space="preserve">η χαριστική βολή και μάλιστα, σε έναν τομέα της ελληνικής παραγωγής που τα τελευταία χρόνια, μέσα στην κρίση, κατάφερε να σταθεί στα πόδια του, να δείξει εξωστρέφεια, καινοτομία. </w:t>
      </w:r>
      <w:r>
        <w:rPr>
          <w:rFonts w:eastAsia="Times New Roman"/>
          <w:szCs w:val="24"/>
        </w:rPr>
        <w:t>Ε</w:t>
      </w:r>
      <w:r>
        <w:rPr>
          <w:rFonts w:eastAsia="Times New Roman"/>
          <w:szCs w:val="24"/>
        </w:rPr>
        <w:t>ίναι ακριβώς αυτά τα παραδείγματά που θα έπρεπε να στηρίξουμε και να μεταγγί</w:t>
      </w:r>
      <w:r>
        <w:rPr>
          <w:rFonts w:eastAsia="Times New Roman"/>
          <w:szCs w:val="24"/>
        </w:rPr>
        <w:t xml:space="preserve">σουμε σε όλους τους τομείς της ελληνικής οικονομίας.  </w:t>
      </w:r>
    </w:p>
    <w:p w14:paraId="166420AB" w14:textId="77777777" w:rsidR="00434732" w:rsidRDefault="00735F25">
      <w:pPr>
        <w:spacing w:after="0" w:line="600" w:lineRule="auto"/>
        <w:ind w:firstLine="720"/>
        <w:jc w:val="both"/>
        <w:rPr>
          <w:rFonts w:eastAsia="Times New Roman"/>
          <w:szCs w:val="24"/>
        </w:rPr>
      </w:pPr>
      <w:r>
        <w:rPr>
          <w:rFonts w:eastAsia="Times New Roman"/>
          <w:szCs w:val="24"/>
        </w:rPr>
        <w:t xml:space="preserve">Έρχεστε, όμως, τώρα εσείς και τους τιμωρείτε πραγματικά. Αναλογιστείτε το τι καλείται να πληρώσει σήμερα ο Έλληνας πολίτης. </w:t>
      </w:r>
    </w:p>
    <w:p w14:paraId="166420AC" w14:textId="77777777" w:rsidR="00434732" w:rsidRDefault="00735F25">
      <w:pPr>
        <w:spacing w:after="0" w:line="600" w:lineRule="auto"/>
        <w:ind w:firstLine="720"/>
        <w:jc w:val="both"/>
        <w:rPr>
          <w:rFonts w:eastAsia="Times New Roman"/>
          <w:szCs w:val="24"/>
        </w:rPr>
      </w:pPr>
      <w:r>
        <w:rPr>
          <w:rFonts w:eastAsia="Times New Roman"/>
          <w:szCs w:val="24"/>
        </w:rPr>
        <w:t>Θ</w:t>
      </w:r>
      <w:r>
        <w:rPr>
          <w:rFonts w:eastAsia="Times New Roman"/>
          <w:szCs w:val="24"/>
        </w:rPr>
        <w:t>έλω να επισημάνω ότι την ώρα που δεν εφαρμόζετε τις αποφάσεις του ΣτΕ για τ</w:t>
      </w:r>
      <w:r>
        <w:rPr>
          <w:rFonts w:eastAsia="Times New Roman"/>
          <w:szCs w:val="24"/>
        </w:rPr>
        <w:t>ους ένστολους, σπαταλάτε πόρους για να προσλάβετε και άλλους ημέτερους και να δημιουργήσετε νέ</w:t>
      </w:r>
      <w:r>
        <w:rPr>
          <w:rFonts w:eastAsia="Times New Roman"/>
          <w:szCs w:val="24"/>
        </w:rPr>
        <w:t>ες</w:t>
      </w:r>
      <w:r>
        <w:rPr>
          <w:rFonts w:eastAsia="Times New Roman"/>
          <w:szCs w:val="24"/>
        </w:rPr>
        <w:t xml:space="preserve"> </w:t>
      </w:r>
      <w:r>
        <w:rPr>
          <w:rFonts w:eastAsia="Times New Roman"/>
          <w:szCs w:val="24"/>
        </w:rPr>
        <w:t>γ</w:t>
      </w:r>
      <w:r>
        <w:rPr>
          <w:rFonts w:eastAsia="Times New Roman"/>
          <w:szCs w:val="24"/>
        </w:rPr>
        <w:t xml:space="preserve">ενικές </w:t>
      </w:r>
      <w:r>
        <w:rPr>
          <w:rFonts w:eastAsia="Times New Roman"/>
          <w:szCs w:val="24"/>
        </w:rPr>
        <w:t>γ</w:t>
      </w:r>
      <w:r>
        <w:rPr>
          <w:rFonts w:eastAsia="Times New Roman"/>
          <w:szCs w:val="24"/>
        </w:rPr>
        <w:t>ραμματείες. Ακούστε. Κόψτε το δούλεμα και τουλάχιστον, υλοποιήστε την απόφαση του ΣτΕ.</w:t>
      </w:r>
    </w:p>
    <w:p w14:paraId="166420AD" w14:textId="77777777" w:rsidR="00434732" w:rsidRDefault="00735F25">
      <w:pPr>
        <w:spacing w:after="0" w:line="600" w:lineRule="auto"/>
        <w:ind w:firstLine="720"/>
        <w:jc w:val="both"/>
        <w:rPr>
          <w:rFonts w:eastAsia="Times New Roman"/>
          <w:szCs w:val="24"/>
        </w:rPr>
      </w:pPr>
      <w:r>
        <w:rPr>
          <w:rFonts w:eastAsia="Times New Roman"/>
          <w:szCs w:val="24"/>
        </w:rPr>
        <w:lastRenderedPageBreak/>
        <w:t>Αθροιστικά, οι φόροι, έμμεσοι και άμεσοι, του μνημονίου Τσίπρα-</w:t>
      </w:r>
      <w:r>
        <w:rPr>
          <w:rFonts w:eastAsia="Times New Roman"/>
          <w:szCs w:val="24"/>
        </w:rPr>
        <w:t>Καμμένου φτάνουν τα 6,8 δισεκατομμύρια ευρώ. «Βάζουμε φόρους», λέει ο Αναπληρωτής Υπουργός, «αλλά –όλα κι όλα- προφυλάσσουμε το κοινωνικό κράτος». Είμαι σίγουρη ότι θα γνωρίζει πάρα πολύ καλά ότι οι έμμεσοι φόροι πλήττουν, ακριβώς, τους πιο αδύναμους, όπως</w:t>
      </w:r>
      <w:r>
        <w:rPr>
          <w:rFonts w:eastAsia="Times New Roman"/>
          <w:szCs w:val="24"/>
        </w:rPr>
        <w:t xml:space="preserve"> βεβαίως και η μείωση του αφορολόγητου που επιβάλατε. </w:t>
      </w:r>
    </w:p>
    <w:p w14:paraId="166420AE" w14:textId="77777777" w:rsidR="00434732" w:rsidRDefault="00735F25">
      <w:pPr>
        <w:spacing w:after="0" w:line="600" w:lineRule="auto"/>
        <w:ind w:firstLine="720"/>
        <w:jc w:val="both"/>
        <w:rPr>
          <w:rFonts w:eastAsia="Times New Roman"/>
          <w:szCs w:val="24"/>
        </w:rPr>
      </w:pPr>
      <w:r>
        <w:rPr>
          <w:rFonts w:eastAsia="Times New Roman"/>
          <w:szCs w:val="24"/>
        </w:rPr>
        <w:t>Γνωρίζετε πολύ καλά ότι υπονομεύουν και την απασχόληση και την ανάπτυξη και τις επενδύσεις. Αλλά, κύριε Υπουργέ, ποιο κοινωνικό κράτος προστατεύετε; Εδώ τα διαλύετε όλα. Οι ογδόντα χιλιάδες δικαιούχοι, σήμερα, και τετρακόσιες χιλιάδες, αύριο, του ΕΚΑΣ, δεν</w:t>
      </w:r>
      <w:r>
        <w:rPr>
          <w:rFonts w:eastAsia="Times New Roman"/>
          <w:szCs w:val="24"/>
        </w:rPr>
        <w:t xml:space="preserve"> πρέπει να προστατευτούν ή εδώ δεν παίζει ρόλο ιδιαίτερο γιατί δεν διεκδικεί κάτι ο συνέταιρός σας, άρα δεν κινδυνεύετε να χάσετε την εξουσία και να πέσει η Κυβέρνησή σας; Μήπως είναι και αυτοί οι συνταξιούχοι των 650 ευρώ πλούσιοι Έλληνες ή μήπως φοροφυγά</w:t>
      </w:r>
      <w:r>
        <w:rPr>
          <w:rFonts w:eastAsia="Times New Roman"/>
          <w:szCs w:val="24"/>
        </w:rPr>
        <w:t xml:space="preserve">δες, όπως τους αποκάλεσαν Βουλευτές σας; </w:t>
      </w:r>
    </w:p>
    <w:p w14:paraId="166420AF" w14:textId="77777777" w:rsidR="00434732" w:rsidRDefault="00735F25">
      <w:pPr>
        <w:spacing w:after="0" w:line="600" w:lineRule="auto"/>
        <w:ind w:firstLine="720"/>
        <w:jc w:val="both"/>
        <w:rPr>
          <w:rFonts w:eastAsia="Times New Roman"/>
          <w:szCs w:val="24"/>
        </w:rPr>
      </w:pPr>
      <w:r>
        <w:rPr>
          <w:rFonts w:eastAsia="Times New Roman"/>
          <w:szCs w:val="24"/>
        </w:rPr>
        <w:t xml:space="preserve">Με την πίεση που ασκήσαμε όλο αυτό το διάστημα, φαίνεται ότι καταλάβατε πως δεν μπορείτε να πάρετε αναδρομικά αυτό το μέτρο. Αυτό, όμως, δεν φτάνει. Πάρτε πίσω τώρα τη διάταξη για το ΕΚΑΣ. </w:t>
      </w:r>
    </w:p>
    <w:p w14:paraId="166420B0" w14:textId="77777777" w:rsidR="00434732" w:rsidRDefault="00735F25">
      <w:pPr>
        <w:spacing w:after="0" w:line="600" w:lineRule="auto"/>
        <w:ind w:firstLine="720"/>
        <w:jc w:val="both"/>
        <w:rPr>
          <w:rFonts w:eastAsia="Times New Roman"/>
          <w:szCs w:val="24"/>
        </w:rPr>
      </w:pPr>
      <w:r>
        <w:rPr>
          <w:rFonts w:eastAsia="Times New Roman"/>
          <w:szCs w:val="24"/>
        </w:rPr>
        <w:lastRenderedPageBreak/>
        <w:t>(Χειροκροτήματα από τ</w:t>
      </w:r>
      <w:r>
        <w:rPr>
          <w:rFonts w:eastAsia="Times New Roman"/>
          <w:szCs w:val="24"/>
        </w:rPr>
        <w:t>ις</w:t>
      </w:r>
      <w:r>
        <w:rPr>
          <w:rFonts w:eastAsia="Times New Roman"/>
          <w:szCs w:val="24"/>
        </w:rPr>
        <w:t xml:space="preserve"> </w:t>
      </w:r>
      <w:r>
        <w:rPr>
          <w:rFonts w:eastAsia="Times New Roman"/>
          <w:szCs w:val="24"/>
        </w:rPr>
        <w:t>πτέρυγ</w:t>
      </w:r>
      <w:r>
        <w:rPr>
          <w:rFonts w:eastAsia="Times New Roman"/>
          <w:szCs w:val="24"/>
        </w:rPr>
        <w:t>ες</w:t>
      </w:r>
      <w:r>
        <w:rPr>
          <w:rFonts w:eastAsia="Times New Roman"/>
          <w:szCs w:val="24"/>
        </w:rPr>
        <w:t xml:space="preserve"> της Δημοκρατικής Συμπαράταξης ΠΑΣΟΚ-ΔΗΜΑΡ)</w:t>
      </w:r>
    </w:p>
    <w:p w14:paraId="166420B1" w14:textId="77777777" w:rsidR="00434732" w:rsidRDefault="00735F25">
      <w:pPr>
        <w:spacing w:after="0" w:line="600" w:lineRule="auto"/>
        <w:ind w:firstLine="720"/>
        <w:jc w:val="both"/>
        <w:rPr>
          <w:rFonts w:eastAsia="Times New Roman"/>
          <w:szCs w:val="24"/>
        </w:rPr>
      </w:pPr>
      <w:r>
        <w:rPr>
          <w:rFonts w:eastAsia="Times New Roman"/>
          <w:szCs w:val="24"/>
        </w:rPr>
        <w:t>Δ</w:t>
      </w:r>
      <w:r>
        <w:rPr>
          <w:rFonts w:eastAsia="Times New Roman"/>
          <w:szCs w:val="24"/>
        </w:rPr>
        <w:t>εν φταίνε, γενικώς, οι προηγούμενοι για όλα, κύριε Τσίπρα. Ο μόνος προηγούμενος που έχει ευθύνη γι’ αυτόν τον λογαριασμό που καλείται να πληρώσει σήμερα ο ελληνικός  λαός είναι ο κ. Βαρουφάκης. Σας θυμίζ</w:t>
      </w:r>
      <w:r>
        <w:rPr>
          <w:rFonts w:eastAsia="Times New Roman"/>
          <w:szCs w:val="24"/>
        </w:rPr>
        <w:t xml:space="preserve">ει τίποτα το όνομά του ή μήπως ήταν κι αυτό μια αυταπάτη; </w:t>
      </w:r>
    </w:p>
    <w:p w14:paraId="166420B2" w14:textId="77777777" w:rsidR="00434732" w:rsidRDefault="00735F25">
      <w:pPr>
        <w:spacing w:after="0" w:line="600" w:lineRule="auto"/>
        <w:ind w:firstLine="720"/>
        <w:jc w:val="both"/>
        <w:rPr>
          <w:rFonts w:eastAsia="Times New Roman"/>
          <w:szCs w:val="24"/>
        </w:rPr>
      </w:pPr>
      <w:r>
        <w:rPr>
          <w:rFonts w:eastAsia="Times New Roman"/>
          <w:szCs w:val="24"/>
        </w:rPr>
        <w:t>Κυρίες και κύριοι Βουλευτές, η ευφορία της Κυβέρνησης το μόνο που θα πετύχει είναι να καταφέρει να φέρει μερικές χιλιάδες ακόμα Έλληνες να γίνουν οφειλέτες της εφορίας.</w:t>
      </w:r>
    </w:p>
    <w:p w14:paraId="166420B3" w14:textId="77777777" w:rsidR="00434732" w:rsidRDefault="00735F25">
      <w:pPr>
        <w:spacing w:after="0" w:line="600" w:lineRule="auto"/>
        <w:ind w:firstLine="720"/>
        <w:jc w:val="both"/>
        <w:rPr>
          <w:rFonts w:eastAsia="Times New Roman"/>
          <w:szCs w:val="24"/>
        </w:rPr>
      </w:pPr>
      <w:r>
        <w:rPr>
          <w:rFonts w:eastAsia="Times New Roman"/>
          <w:szCs w:val="24"/>
        </w:rPr>
        <w:t>Η αξιολόγηση κι αν ακόμα ολο</w:t>
      </w:r>
      <w:r>
        <w:rPr>
          <w:rFonts w:eastAsia="Times New Roman"/>
          <w:szCs w:val="24"/>
        </w:rPr>
        <w:t>κληρωθεί, δεν δίνει από μόνη της βιώσιμη λύση για τη χώρα. Η νέα αυταπάτη είναι ότι το κλείσιμο της αξιολόγησης θα πυροδοτήσει την ανάπτυξη. Με ποια στοιχεία κάνει αυτές τις προβλέψεις ο κύριος Πρωθυπουργός; Αν ο κ. Τσίπρας, αντί να κλείνεται στο Μαξίμου μ</w:t>
      </w:r>
      <w:r>
        <w:rPr>
          <w:rFonts w:eastAsia="Times New Roman"/>
          <w:szCs w:val="24"/>
        </w:rPr>
        <w:t xml:space="preserve">ε κάγκελα τριγύρω, έβλεπε τι γίνεται στην καθημερινότητα, θα διαπίστωνε ότι η ύφεση, σύμφωνα με την ΕΛΣΤΑΤ, το πρώτο τρίμηνο του 2016 φτάνει στο 1,3%. </w:t>
      </w:r>
    </w:p>
    <w:p w14:paraId="166420B4"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Οι συνεχείς φόροι που βάζετε υπονομεύουν την ανάπτυξη και απομακρύνουν τις επενδύσεις. Ο αναπτυξιακός νό</w:t>
      </w:r>
      <w:r>
        <w:rPr>
          <w:rFonts w:eastAsia="Times New Roman" w:cs="Times New Roman"/>
          <w:szCs w:val="24"/>
        </w:rPr>
        <w:t xml:space="preserve">μος δεν έχει ακόμα κατατεθεί. Το σχέδιο δε που δόθηκε για διαβούλευση με τόσους μήνες καθυστέρηση δεν λέει τίποτα για αυτές τις επενδύσεις που δειλά μέσα σε αυτό το κλίμα έχουν ήδη ξεκινήσει. </w:t>
      </w:r>
    </w:p>
    <w:p w14:paraId="166420B5"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Σχέδιο για τη στήριξη των μικρών και μεσαίων επιχειρήσεων δεν υπάρχει. Τα λουκέτα αυξάνονται και οι περισσότερες εταιρείες αυτού του είδους σκέφτονται να φύγουν από την Ελλάδα. </w:t>
      </w:r>
    </w:p>
    <w:p w14:paraId="166420B6"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Οι μεγάλες επενδύσεις στη χώρα μας υφίστανται ανελέητο κυνηγητό, χωρίς προσχήμ</w:t>
      </w:r>
      <w:r>
        <w:rPr>
          <w:rFonts w:eastAsia="Times New Roman" w:cs="Times New Roman"/>
          <w:szCs w:val="24"/>
        </w:rPr>
        <w:t xml:space="preserve">ατα και χωρίς δικαιολογίες. Ευτυχώς που από το ΠΑΣΟΚ και τον Γιάννη Μανιάτη είχε σχεδιαστεί η κατασκευή του </w:t>
      </w:r>
      <w:r>
        <w:rPr>
          <w:rFonts w:eastAsia="Times New Roman" w:cs="Times New Roman"/>
          <w:szCs w:val="24"/>
          <w:lang w:val="en-US"/>
        </w:rPr>
        <w:t>TAP</w:t>
      </w:r>
      <w:r>
        <w:rPr>
          <w:rFonts w:eastAsia="Times New Roman" w:cs="Times New Roman"/>
          <w:szCs w:val="24"/>
        </w:rPr>
        <w:t xml:space="preserve">, που εσείς πολεμήσατε λυσσαλέα τα προηγούμενα χρόνια και σήμερα με περισσό θράσος κόψατε και τις κορδέλες. </w:t>
      </w:r>
    </w:p>
    <w:p w14:paraId="166420B7"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Η ρευστότητα στην αγορά πολύ απλά δε</w:t>
      </w:r>
      <w:r>
        <w:rPr>
          <w:rFonts w:eastAsia="Times New Roman" w:cs="Times New Roman"/>
          <w:szCs w:val="24"/>
        </w:rPr>
        <w:t xml:space="preserve">ν υπάρχει. Οι τράπεζες παρά την ανακεφαλαιοποίησή τους εξακολουθούν να μη χρηματοδοτούν ιδιαίτερα αυτούς που έχουν μεγαλύτερη ανάγκη, τις μικρομεσαίες επιχειρήσεις, που είναι το οξυγόνο για να πάρει μπροστά η ελληνική οικονομία. </w:t>
      </w:r>
    </w:p>
    <w:p w14:paraId="166420B8"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w:t>
      </w:r>
      <w:r>
        <w:rPr>
          <w:rFonts w:eastAsia="Times New Roman" w:cs="Times New Roman"/>
          <w:szCs w:val="24"/>
        </w:rPr>
        <w:t>έρυγα</w:t>
      </w:r>
      <w:r>
        <w:rPr>
          <w:rFonts w:eastAsia="Times New Roman" w:cs="Times New Roman"/>
          <w:szCs w:val="24"/>
        </w:rPr>
        <w:t xml:space="preserve"> της Δημοκρατικής Συμπαράταξης ΠΑΣΟΚ-ΔΗΜΑΡ)</w:t>
      </w:r>
    </w:p>
    <w:p w14:paraId="166420B9"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έβαια, ανάπτυξη και έξοδος στις αγορές με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πολύ απλά δεν γίνεται, κύριε Πρωθυπουργέ!</w:t>
      </w:r>
    </w:p>
    <w:p w14:paraId="166420BA"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Οι δε πόροι του πακέτου Γιούνκερ, 30 με 40 δισεκατομμύρια, απλά λιμνάζουν! </w:t>
      </w:r>
    </w:p>
    <w:p w14:paraId="166420BB"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 ποια ανάπτυξη, λοιπόν, μα</w:t>
      </w:r>
      <w:r>
        <w:rPr>
          <w:rFonts w:eastAsia="Times New Roman" w:cs="Times New Roman"/>
          <w:szCs w:val="24"/>
        </w:rPr>
        <w:t>ς μιλάτε; Δεν πιστεύω σε κα</w:t>
      </w:r>
      <w:r>
        <w:rPr>
          <w:rFonts w:eastAsia="Times New Roman" w:cs="Times New Roman"/>
          <w:szCs w:val="24"/>
        </w:rPr>
        <w:t>μ</w:t>
      </w:r>
      <w:r>
        <w:rPr>
          <w:rFonts w:eastAsia="Times New Roman" w:cs="Times New Roman"/>
          <w:szCs w:val="24"/>
        </w:rPr>
        <w:t xml:space="preserve">μία περίπτωση ότι ο κ. Τσίπρας και η Κυβέρνησή του μπορούν να εκτινάξουν το ελατήριο της οικονομίας. Δεν το πιστεύουν, δεν ξέρουν, δεν μπορούν! Το αντίθετο κάνουν, συμπιέζουν το σπιράλ προς τα κάτω. </w:t>
      </w:r>
    </w:p>
    <w:p w14:paraId="166420BC"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w:t>
      </w:r>
      <w:r>
        <w:rPr>
          <w:rFonts w:eastAsia="Times New Roman" w:cs="Times New Roman"/>
          <w:szCs w:val="24"/>
        </w:rPr>
        <w:t xml:space="preserve"> λέει η Κυβέρνηση «θα πάρουμε, όμως, καλή συμφωνία για το χρέος». Δεν πιέζατε τους εταίρους όλο αυτό το διάστημα να υλοποιήσουν την απόφαση του </w:t>
      </w:r>
      <w:r>
        <w:rPr>
          <w:rFonts w:eastAsia="Times New Roman" w:cs="Times New Roman"/>
          <w:szCs w:val="24"/>
          <w:lang w:val="en-US"/>
        </w:rPr>
        <w:t>Eurogroup</w:t>
      </w:r>
      <w:r>
        <w:rPr>
          <w:rFonts w:eastAsia="Times New Roman" w:cs="Times New Roman"/>
          <w:szCs w:val="24"/>
        </w:rPr>
        <w:t xml:space="preserve"> του 2012. Και βέβαια, πώς να το κάνετε αυτό; Με ποια διαπραγμάτευση; Με την πλάτη στον τοίχο; </w:t>
      </w:r>
    </w:p>
    <w:p w14:paraId="166420BD" w14:textId="77777777" w:rsidR="00434732" w:rsidRDefault="00735F25">
      <w:pPr>
        <w:tabs>
          <w:tab w:val="center" w:pos="4753"/>
          <w:tab w:val="left" w:pos="5723"/>
        </w:tabs>
        <w:spacing w:after="0" w:line="600" w:lineRule="auto"/>
        <w:ind w:firstLine="720"/>
        <w:jc w:val="both"/>
        <w:rPr>
          <w:rFonts w:eastAsia="Times New Roman"/>
          <w:szCs w:val="24"/>
        </w:rPr>
      </w:pPr>
      <w:r>
        <w:rPr>
          <w:rFonts w:eastAsia="Times New Roman" w:cs="Times New Roman"/>
          <w:szCs w:val="24"/>
        </w:rPr>
        <w:t xml:space="preserve">Σήμερα </w:t>
      </w:r>
      <w:r>
        <w:rPr>
          <w:rFonts w:eastAsia="Times New Roman" w:cs="Times New Roman"/>
          <w:szCs w:val="24"/>
        </w:rPr>
        <w:t xml:space="preserve">είναι πια προφανής η ανάγκη για βελτίωση αυτής της </w:t>
      </w:r>
      <w:r>
        <w:rPr>
          <w:rFonts w:eastAsia="Times New Roman" w:cs="Times New Roman"/>
          <w:szCs w:val="24"/>
        </w:rPr>
        <w:t>σ</w:t>
      </w:r>
      <w:r>
        <w:rPr>
          <w:rFonts w:eastAsia="Times New Roman" w:cs="Times New Roman"/>
          <w:szCs w:val="24"/>
        </w:rPr>
        <w:t xml:space="preserve">υμφωνίας. Στο χρέος πάτε να πάρετε ό,τι δίνει η </w:t>
      </w:r>
      <w:r>
        <w:rPr>
          <w:rFonts w:eastAsia="Times New Roman"/>
          <w:szCs w:val="24"/>
        </w:rPr>
        <w:t xml:space="preserve">Ευρωπαϊκή Ένωση, που δεν θέλει να ακούσει για ονομαστική μείωση του χρέους και στους δημοσιονομικούς στόχους αυτά που ζητάει το Διεθνές Νομισματικό Ταμείο. </w:t>
      </w:r>
    </w:p>
    <w:p w14:paraId="166420BE" w14:textId="77777777" w:rsidR="00434732" w:rsidRDefault="00735F25">
      <w:pPr>
        <w:tabs>
          <w:tab w:val="center" w:pos="4753"/>
          <w:tab w:val="left" w:pos="5723"/>
        </w:tabs>
        <w:spacing w:after="0" w:line="600" w:lineRule="auto"/>
        <w:ind w:firstLine="720"/>
        <w:jc w:val="both"/>
        <w:rPr>
          <w:rFonts w:eastAsia="Times New Roman"/>
          <w:szCs w:val="24"/>
        </w:rPr>
      </w:pPr>
      <w:r>
        <w:rPr>
          <w:rFonts w:eastAsia="Times New Roman"/>
          <w:szCs w:val="24"/>
        </w:rPr>
        <w:t xml:space="preserve">Ακούστε: Εμείς θα βοηθήσουμε τη χώρα μας στο θέμα του χρέους, όπως έχουμε πράξει όλο αυτό το διάστημα και θα αξιοποιήσουμε όλες μας τις επαφές και τις σχέσεις μας με τους Ευρωπαίους σοσιαλδημοκράτες, για να το πετύχουμε αυτό. </w:t>
      </w:r>
    </w:p>
    <w:p w14:paraId="166420BF"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w:t>
      </w:r>
      <w:r>
        <w:rPr>
          <w:rFonts w:eastAsia="Times New Roman" w:cs="Times New Roman"/>
          <w:szCs w:val="24"/>
        </w:rPr>
        <w:t>υγα</w:t>
      </w:r>
      <w:r>
        <w:rPr>
          <w:rFonts w:eastAsia="Times New Roman" w:cs="Times New Roman"/>
          <w:szCs w:val="24"/>
        </w:rPr>
        <w:t xml:space="preserve"> της Δημοκρατικής Συμπαράταξης ΠΑΣΟΚ-ΔΗΜΑΡ)</w:t>
      </w:r>
    </w:p>
    <w:p w14:paraId="166420C0"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η Κυβέρνηση με την πολιτική που ακολούθησε τους τελευταίους δεκαέξι μήνες έχει πολλαπλασιάσει τα αδιέξοδα. Διαθέτει ισχνή, οριακή πλειοψηφία εκατόν πενήντα τριών Βουλευτών. </w:t>
      </w:r>
    </w:p>
    <w:p w14:paraId="166420C1"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κ. Τ</w:t>
      </w:r>
      <w:r>
        <w:rPr>
          <w:rFonts w:eastAsia="Times New Roman" w:cs="Times New Roman"/>
          <w:szCs w:val="24"/>
        </w:rPr>
        <w:t>σίπρας και η Κυβέρνησή του απομονώνονται όλο και περισσότερο τόσο πολιτικά όσο και κοινωνικά. Με την ψήφιση και κυρίως, κυρίες και κύριοι, με την υλοποίηση αυτών των μέτρων η λαϊκή κατακραυγή θα φουντώνει, η δυσαρέσκεια θα διογκώνεται και θα παίρνει τη μορ</w:t>
      </w:r>
      <w:r>
        <w:rPr>
          <w:rFonts w:eastAsia="Times New Roman" w:cs="Times New Roman"/>
          <w:szCs w:val="24"/>
        </w:rPr>
        <w:t xml:space="preserve">φή έκρηξης. Η αμφισβήτηση κλιμακώνεται σε όλες τις κοινωνικές ομάδες, σε κάθε γωνιά της χώρας, σε κάθε περιφέρεια, σε κάθε νομό, σε κάθε πόλη, σε κάθε χωριό. </w:t>
      </w:r>
    </w:p>
    <w:p w14:paraId="166420C2"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Δεν μπορείτε να αντικρύσετε τους Έλληνες πολίτες στα μάτια, κυρίες και κύριοι του ΣΥΡΙΖΑ και των </w:t>
      </w:r>
      <w:r>
        <w:rPr>
          <w:rFonts w:eastAsia="Times New Roman" w:cs="Times New Roman"/>
          <w:szCs w:val="24"/>
        </w:rPr>
        <w:t xml:space="preserve">Ανεξαρτήτων Ελλήνων, ούτε τους αγρότες, ούτε τις γυναίκες, ούτε τους εργαζόμενους, ούτε τους επιστήμονες, ούτε τους επαγγελματίες, φυσικά ούτε τη νέα γενιά! </w:t>
      </w:r>
    </w:p>
    <w:p w14:paraId="166420C3"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όλοι αντιλαμβάνονται ότι η Κυβέρνηση ΣΥΡΙΖΑ-ΑΝΕΛ κατάφερε να μετατρέψει τις προσδοκίες και </w:t>
      </w:r>
      <w:r>
        <w:rPr>
          <w:rFonts w:eastAsia="Times New Roman" w:cs="Times New Roman"/>
          <w:szCs w:val="24"/>
        </w:rPr>
        <w:t>τις ελπίδες των Ελλήνων σε έναν καθημερινό εφιάλτη.</w:t>
      </w:r>
    </w:p>
    <w:p w14:paraId="166420C4"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θέατρο του παραλόγου με πρωταγωνιστή την Κυβέρνηση και τον Πρωθυπουργό θα τελειώσει σύντομα. Να είστε σίγουροι! Αυτή η κακή παράσταση έχει ημερομηνία λήξης, γιατί ξεμένει από θεατές, δεν κόβει εισιτήρι</w:t>
      </w:r>
      <w:r>
        <w:rPr>
          <w:rFonts w:eastAsia="Times New Roman" w:cs="Times New Roman"/>
          <w:szCs w:val="24"/>
        </w:rPr>
        <w:t xml:space="preserve">α. </w:t>
      </w:r>
    </w:p>
    <w:p w14:paraId="166420C5"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Όμως, το ζήτημα είναι τα αδιέξοδα αυτής της Κυβέρνησης να μη γίνουν αδιέξοδα για τη χώρα. Το «φύγε εσύ, έλα εσύ» το ζήσαμε τέσσερις φορές από το 2012 μέχρι σήμερα και βρισκόμασταν πάντα σε χειρότερο σημείο από αυτό που ξεκινήσαμε. </w:t>
      </w:r>
    </w:p>
    <w:p w14:paraId="166420C6"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Επιτέλους, θα πρέπει</w:t>
      </w:r>
      <w:r>
        <w:rPr>
          <w:rFonts w:eastAsia="Times New Roman" w:cs="Times New Roman"/>
          <w:szCs w:val="24"/>
        </w:rPr>
        <w:t xml:space="preserve"> σε αυτή</w:t>
      </w:r>
      <w:r>
        <w:rPr>
          <w:rFonts w:eastAsia="Times New Roman" w:cs="Times New Roman"/>
          <w:szCs w:val="24"/>
        </w:rPr>
        <w:t>ν</w:t>
      </w:r>
      <w:r>
        <w:rPr>
          <w:rFonts w:eastAsia="Times New Roman" w:cs="Times New Roman"/>
          <w:szCs w:val="24"/>
        </w:rPr>
        <w:t xml:space="preserve"> τη χώρα να πάρουμε αποφάσεις με βάση το εθνικό συμφέρον και όχι με το όνειρο καθενός να γίνει Πρωθυπουργός. Η χώρα χρειάζεται εθνική γραμμή και κυβέρνηση εθνικής συνεννόησης για να την υλοποιήσει. </w:t>
      </w:r>
    </w:p>
    <w:p w14:paraId="166420C7" w14:textId="77777777" w:rsidR="00434732" w:rsidRDefault="00735F25">
      <w:pPr>
        <w:tabs>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166420C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Παρακαλώ, ησυχία!</w:t>
      </w:r>
    </w:p>
    <w:p w14:paraId="166420C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ΦΩΤΕΙΝΗ</w:t>
      </w:r>
      <w:r>
        <w:rPr>
          <w:rFonts w:eastAsia="Times New Roman" w:cs="Times New Roman"/>
          <w:b/>
          <w:szCs w:val="24"/>
        </w:rPr>
        <w:t xml:space="preserve"> (ΦΩΦΗ)</w:t>
      </w:r>
      <w:r>
        <w:rPr>
          <w:rFonts w:eastAsia="Times New Roman" w:cs="Times New Roman"/>
          <w:b/>
          <w:szCs w:val="24"/>
        </w:rPr>
        <w:t xml:space="preserve"> ΓΕΝΝΗΜΑΤΑ (Πρόεδρος της Δημοκρατικής Συμπαράταξης ΠΑΣΟΚ – ΔΗΜΑΡ): </w:t>
      </w:r>
      <w:r>
        <w:rPr>
          <w:rFonts w:eastAsia="Times New Roman" w:cs="Times New Roman"/>
          <w:szCs w:val="24"/>
        </w:rPr>
        <w:t xml:space="preserve">Έχουμε αυτήν τη θέση από το 2012, και επιμένουμε. </w:t>
      </w:r>
      <w:r>
        <w:rPr>
          <w:rFonts w:eastAsia="Times New Roman" w:cs="Times New Roman"/>
          <w:szCs w:val="24"/>
        </w:rPr>
        <w:t>Έ</w:t>
      </w:r>
      <w:r>
        <w:rPr>
          <w:rFonts w:eastAsia="Times New Roman" w:cs="Times New Roman"/>
          <w:szCs w:val="24"/>
        </w:rPr>
        <w:t xml:space="preserve">στω και αυτήν την ώρα ο ΣΥΡΙΖΑ και η Νέα Δημοκρατία θα πρέπει να αντιληφθούν </w:t>
      </w:r>
      <w:r>
        <w:rPr>
          <w:rFonts w:eastAsia="Times New Roman" w:cs="Times New Roman"/>
          <w:szCs w:val="24"/>
        </w:rPr>
        <w:t>ότι έχει χαθεί πολύτιμος χρόνος και σημαντικές ευκαιρίες.</w:t>
      </w:r>
    </w:p>
    <w:p w14:paraId="166420C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Κύριοι της Κυβέρνησης, εσείς γονατίσατε, αλλά δεν θα γονατίσετε και την Ελλάδα.</w:t>
      </w:r>
    </w:p>
    <w:p w14:paraId="166420C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Εμείς προχωράμε. </w:t>
      </w:r>
      <w:r>
        <w:rPr>
          <w:rFonts w:eastAsia="Times New Roman" w:cs="Times New Roman"/>
          <w:szCs w:val="24"/>
        </w:rPr>
        <w:t>Π</w:t>
      </w:r>
      <w:r>
        <w:rPr>
          <w:rFonts w:eastAsia="Times New Roman" w:cs="Times New Roman"/>
          <w:szCs w:val="24"/>
        </w:rPr>
        <w:t>ροχωράμε με μ</w:t>
      </w:r>
      <w:r>
        <w:rPr>
          <w:rFonts w:eastAsia="Times New Roman" w:cs="Times New Roman"/>
          <w:szCs w:val="24"/>
        </w:rPr>
        <w:t>ί</w:t>
      </w:r>
      <w:r>
        <w:rPr>
          <w:rFonts w:eastAsia="Times New Roman" w:cs="Times New Roman"/>
          <w:szCs w:val="24"/>
        </w:rPr>
        <w:t xml:space="preserve">α μεγάλη προοδευτική συμμαχία, για να υλοποιήσουμε προοδευτικές μεταρρυθμίσεις. Γιατί </w:t>
      </w:r>
      <w:r>
        <w:rPr>
          <w:rFonts w:eastAsia="Times New Roman" w:cs="Times New Roman"/>
          <w:szCs w:val="24"/>
        </w:rPr>
        <w:t>οι μεταρρυθμίσεις δεν είναι μόδα ούτε άλλοθι για να συνεχίζεται η αφαίμαξη του ελληνικού λαού και οι πολιτικές λιτότητας. Έχουν πρόσημο.</w:t>
      </w:r>
    </w:p>
    <w:p w14:paraId="166420C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Προχωράμε με όπλο τις παραδόσεις της μεγάλης δημοκρατικής παράταξης και την αλήθεια. Τα ψέματα, τις απάτες και τις αυτα</w:t>
      </w:r>
      <w:r>
        <w:rPr>
          <w:rFonts w:eastAsia="Times New Roman" w:cs="Times New Roman"/>
          <w:szCs w:val="24"/>
        </w:rPr>
        <w:t>πάτες σάς τις χαρίζουμε, κύριοι της Κυβέρνησης, κύριοι του ΣΥΡΙΖΑ και των Ανεξαρτήτων Ελλήνων.</w:t>
      </w:r>
    </w:p>
    <w:p w14:paraId="166420C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Ξεκινάμε μ</w:t>
      </w:r>
      <w:r>
        <w:rPr>
          <w:rFonts w:eastAsia="Times New Roman" w:cs="Times New Roman"/>
          <w:szCs w:val="24"/>
        </w:rPr>
        <w:t>ί</w:t>
      </w:r>
      <w:r>
        <w:rPr>
          <w:rFonts w:eastAsia="Times New Roman" w:cs="Times New Roman"/>
          <w:szCs w:val="24"/>
        </w:rPr>
        <w:t>α μεγάλη πορεία προς τον ελληνικό λαό, με έναν ύψιστο πατριωτικό στόχο, να ενώσουμε τις δημιουργικές δυνάμεις των Ελλήνων γύρω από ένα ρεαλιστικό προο</w:t>
      </w:r>
      <w:r>
        <w:rPr>
          <w:rFonts w:eastAsia="Times New Roman" w:cs="Times New Roman"/>
          <w:szCs w:val="24"/>
        </w:rPr>
        <w:t>δευτικό σχέδιο εξόδου από την κρίση, αλλά και νέας προοπτικής και ιδιαίτερα για τη νέα γενιά.</w:t>
      </w:r>
    </w:p>
    <w:p w14:paraId="166420C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66420CF"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(Όρθιοι οι Βουλευτές της Δημοκρατικής Συμπαράταξης ΠΑΣΟΚ – ΔΗΜΑΡ χειροκροτούν ζωηρά και παρατεταμένα)</w:t>
      </w:r>
    </w:p>
    <w:p w14:paraId="166420D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Ευχαριστούμε, κυ</w:t>
      </w:r>
      <w:r>
        <w:rPr>
          <w:rFonts w:eastAsia="Times New Roman" w:cs="Times New Roman"/>
          <w:szCs w:val="24"/>
        </w:rPr>
        <w:t>ρία Πρόεδρε.</w:t>
      </w:r>
    </w:p>
    <w:p w14:paraId="166420D1" w14:textId="77777777" w:rsidR="00434732" w:rsidRDefault="00735F25">
      <w:pPr>
        <w:spacing w:after="0"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w:t>
      </w:r>
      <w:r>
        <w:rPr>
          <w:rFonts w:eastAsia="Times New Roman" w:cs="Times New Roman"/>
        </w:rPr>
        <w:t xml:space="preserve">ΛΕΥΘΕΡΙΟΣ </w:t>
      </w:r>
      <w:r>
        <w:rPr>
          <w:rFonts w:eastAsia="Times New Roman" w:cs="Times New Roman"/>
        </w:rPr>
        <w:t>Β</w:t>
      </w:r>
      <w:r>
        <w:rPr>
          <w:rFonts w:eastAsia="Times New Roman" w:cs="Times New Roman"/>
        </w:rPr>
        <w:t>ΕΝΙΖΕΛΟΣ</w:t>
      </w:r>
      <w:r>
        <w:rPr>
          <w:rFonts w:eastAsia="Times New Roman" w:cs="Times New Roman"/>
        </w:rPr>
        <w:t xml:space="preserve">» και ενημερώθηκαν για την </w:t>
      </w:r>
      <w:r>
        <w:rPr>
          <w:rFonts w:eastAsia="Times New Roman" w:cs="Times New Roman"/>
        </w:rPr>
        <w:t>ιστορία του κτηρίου και τον τρόπο οργάνωσης και λειτουργίας της Βουλής, σαράντα μαθητές και μαθήτριες και επτά εκπαιδευτικοί συνοδοί τους από το 21ο Δημοτικό Σχολείο Σερρών και από το 12ο Δημοτικό Σχολείο Κοζάνης.</w:t>
      </w:r>
    </w:p>
    <w:p w14:paraId="166420D2" w14:textId="77777777" w:rsidR="00434732" w:rsidRDefault="00735F25">
      <w:pPr>
        <w:spacing w:after="0" w:line="600" w:lineRule="auto"/>
        <w:ind w:left="360" w:firstLine="360"/>
        <w:jc w:val="both"/>
        <w:rPr>
          <w:rFonts w:eastAsia="Times New Roman" w:cs="Times New Roman"/>
        </w:rPr>
      </w:pPr>
      <w:r>
        <w:rPr>
          <w:rFonts w:eastAsia="Times New Roman" w:cs="Times New Roman"/>
        </w:rPr>
        <w:lastRenderedPageBreak/>
        <w:t xml:space="preserve">Η Βουλή σας καλωσορίζει. Να’ στε καλά και </w:t>
      </w:r>
      <w:r>
        <w:rPr>
          <w:rFonts w:eastAsia="Times New Roman" w:cs="Times New Roman"/>
        </w:rPr>
        <w:t>ευχαριστούμε που είστε εδώ μαζί μας.</w:t>
      </w:r>
    </w:p>
    <w:p w14:paraId="166420D3" w14:textId="77777777" w:rsidR="00434732" w:rsidRDefault="00735F25">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166420D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Τον λόγο έχει ο κ. Μιχαλολιάκος, Πρόεδρος του Λαϊκού Συνδέσμου – Χρυσή Αυγή.</w:t>
      </w:r>
    </w:p>
    <w:p w14:paraId="166420D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ΜΙΧΑΛΟΛΙΑΚΟΣ (Γενικός Γραμματέας του Λαϊκού Συνδέσμου – Χρυσή Αυγή): </w:t>
      </w:r>
      <w:r>
        <w:rPr>
          <w:rFonts w:eastAsia="Times New Roman" w:cs="Times New Roman"/>
          <w:szCs w:val="24"/>
        </w:rPr>
        <w:t>Κύριε Πρόεδρε,</w:t>
      </w:r>
      <w:r>
        <w:rPr>
          <w:rFonts w:eastAsia="Times New Roman" w:cs="Times New Roman"/>
          <w:szCs w:val="24"/>
        </w:rPr>
        <w:t xml:space="preserve"> κυρίες και κύριοι Βουλευτές, πριν αναφερθώ στο αντικείμενο της σημερινής συνεδριάσεως, να αναγγείλω ότι σύμφωνα με τα πρώτα </w:t>
      </w:r>
      <w:r>
        <w:rPr>
          <w:rFonts w:eastAsia="Times New Roman" w:cs="Times New Roman"/>
          <w:szCs w:val="24"/>
          <w:lang w:val="en-US"/>
        </w:rPr>
        <w:t>exit</w:t>
      </w:r>
      <w:r>
        <w:rPr>
          <w:rFonts w:eastAsia="Times New Roman" w:cs="Times New Roman"/>
          <w:szCs w:val="24"/>
        </w:rPr>
        <w:t xml:space="preserve"> </w:t>
      </w:r>
      <w:r>
        <w:rPr>
          <w:rFonts w:eastAsia="Times New Roman" w:cs="Times New Roman"/>
          <w:szCs w:val="24"/>
          <w:lang w:val="en-US"/>
        </w:rPr>
        <w:t>poll</w:t>
      </w:r>
      <w:r>
        <w:rPr>
          <w:rFonts w:eastAsia="Times New Roman" w:cs="Times New Roman"/>
          <w:szCs w:val="24"/>
        </w:rPr>
        <w:t xml:space="preserve"> που μεταδίδονται από τα κανάλια της κυπριακής τηλεοράσεως, για πρώτη φορά στην ιστορία της Κύπρου αποκτά το </w:t>
      </w:r>
      <w:r>
        <w:rPr>
          <w:rFonts w:eastAsia="Times New Roman" w:cs="Times New Roman"/>
          <w:szCs w:val="24"/>
        </w:rPr>
        <w:t>Κ</w:t>
      </w:r>
      <w:r>
        <w:rPr>
          <w:rFonts w:eastAsia="Times New Roman" w:cs="Times New Roman"/>
          <w:szCs w:val="24"/>
        </w:rPr>
        <w:t>οινοβούλιο ε</w:t>
      </w:r>
      <w:r>
        <w:rPr>
          <w:rFonts w:eastAsia="Times New Roman" w:cs="Times New Roman"/>
          <w:szCs w:val="24"/>
        </w:rPr>
        <w:t xml:space="preserve">θνικιστές </w:t>
      </w:r>
      <w:r>
        <w:rPr>
          <w:rFonts w:eastAsia="Times New Roman" w:cs="Times New Roman"/>
          <w:szCs w:val="24"/>
        </w:rPr>
        <w:t>Β</w:t>
      </w:r>
      <w:r>
        <w:rPr>
          <w:rFonts w:eastAsia="Times New Roman" w:cs="Times New Roman"/>
          <w:szCs w:val="24"/>
        </w:rPr>
        <w:t>ουλευτές. Το Εθνικό Λαϊκό Μέτωπο είναι στη Βουλή της Κύπρου!</w:t>
      </w:r>
    </w:p>
    <w:p w14:paraId="166420D6"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66420D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Μιλάμε σήμερα για ένα μνημονιακό νομοσχέδιο. </w:t>
      </w:r>
      <w:r>
        <w:rPr>
          <w:rFonts w:eastAsia="Times New Roman" w:cs="Times New Roman"/>
          <w:szCs w:val="24"/>
        </w:rPr>
        <w:t>Ε</w:t>
      </w:r>
      <w:r>
        <w:rPr>
          <w:rFonts w:eastAsia="Times New Roman" w:cs="Times New Roman"/>
          <w:szCs w:val="24"/>
        </w:rPr>
        <w:t xml:space="preserve">πειδή τα γραπτά μένουν, θα σας θυμίσω τι είχα πει στις 4.10΄ το πρωί –ώρα όχι </w:t>
      </w:r>
      <w:r>
        <w:rPr>
          <w:rFonts w:eastAsia="Times New Roman" w:cs="Times New Roman"/>
          <w:szCs w:val="24"/>
        </w:rPr>
        <w:t xml:space="preserve">κοινοβουλευτικής διαδικασίας, αλλά πραξικοπημάτων, όπως είχε τότε τονιστεί, όχι μόνο από εμένα, αλλά από πολλούς- στις 14 Αυγούστου. </w:t>
      </w:r>
      <w:r>
        <w:rPr>
          <w:rFonts w:eastAsia="Times New Roman" w:cs="Times New Roman"/>
          <w:szCs w:val="24"/>
        </w:rPr>
        <w:t>Α</w:t>
      </w:r>
      <w:r>
        <w:rPr>
          <w:rFonts w:eastAsia="Times New Roman" w:cs="Times New Roman"/>
          <w:szCs w:val="24"/>
        </w:rPr>
        <w:t xml:space="preserve">υτό δεν απευθύνεται αυτό μόνο </w:t>
      </w:r>
      <w:r>
        <w:rPr>
          <w:rFonts w:eastAsia="Times New Roman" w:cs="Times New Roman"/>
          <w:szCs w:val="24"/>
        </w:rPr>
        <w:lastRenderedPageBreak/>
        <w:t>στην Κυβέρνηση, αλλά και σε όλους αυτούς οι οποίοι ψήφισαν τότε τη συμφωνία του ΣΥΡΙΖΑ, δηλα</w:t>
      </w:r>
      <w:r>
        <w:rPr>
          <w:rFonts w:eastAsia="Times New Roman" w:cs="Times New Roman"/>
          <w:szCs w:val="24"/>
        </w:rPr>
        <w:t>δή το μνημόνιο της Αριστεράς.</w:t>
      </w:r>
    </w:p>
    <w:p w14:paraId="166420D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Είχα, λοιπόν, χαρακτηριστικά αναφέρει: «Κατεπείγον, λοιπόν, το ζήτημα του νέου μνημονίου. Τα μέτρα του νέου μνημονίου του ΣΥΡΙΖΑ είναι σκληρά και αυστηρά». Το ακούτε, κύριοι της σημερινής Αντιπολιτεύσεως, που θα ψηφίσετε «</w:t>
      </w:r>
      <w:r>
        <w:rPr>
          <w:rFonts w:eastAsia="Times New Roman" w:cs="Times New Roman"/>
          <w:szCs w:val="24"/>
        </w:rPr>
        <w:t>ό</w:t>
      </w:r>
      <w:r>
        <w:rPr>
          <w:rFonts w:eastAsia="Times New Roman" w:cs="Times New Roman"/>
          <w:szCs w:val="24"/>
        </w:rPr>
        <w:t>χι»</w:t>
      </w:r>
      <w:r>
        <w:rPr>
          <w:rFonts w:eastAsia="Times New Roman" w:cs="Times New Roman"/>
          <w:szCs w:val="24"/>
        </w:rPr>
        <w:t xml:space="preserve">; Είναι σκληρά και αυστηρά. Λέγατε, όμως, «ναι στη συμφωνία και τα μέτρα είναι δική σας υπόθεση». </w:t>
      </w:r>
      <w:r>
        <w:rPr>
          <w:rFonts w:eastAsia="Times New Roman" w:cs="Times New Roman"/>
          <w:szCs w:val="24"/>
        </w:rPr>
        <w:t>Σ</w:t>
      </w:r>
      <w:r>
        <w:rPr>
          <w:rFonts w:eastAsia="Times New Roman" w:cs="Times New Roman"/>
          <w:szCs w:val="24"/>
        </w:rPr>
        <w:t>ήμερα που έρχονται τα μέτρα, τα καταψηφίζετε.</w:t>
      </w:r>
    </w:p>
    <w:p w14:paraId="166420D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Έχετε αυτό το δικαίωμα; Ναι, το έχετε. Εν ονόματι του πολιτικαντισμού, της ψηφοθηρίας, για να κάνετε σήμερα του</w:t>
      </w:r>
      <w:r>
        <w:rPr>
          <w:rFonts w:eastAsia="Times New Roman" w:cs="Times New Roman"/>
          <w:szCs w:val="24"/>
        </w:rPr>
        <w:t xml:space="preserve">ς αντιμνημονιακούς – το μόνο που δεν ακούσαμε. </w:t>
      </w:r>
    </w:p>
    <w:p w14:paraId="166420D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Τόνιζα: «Δεν καλύπτεται με κανέναν τρόπο ούτε η Νέα Δημοκρατία ούτε το ΠΑΣΟΚ ούτε το Ποτάμι, που θα υπεψηφίσουν τη συμφωνία αυτή». Αλήθεια, σύμφωνα με αυτά που προτείνει το σχέδιο αυτό, η συμφωνία αυτή λέτε ό</w:t>
      </w:r>
      <w:r>
        <w:rPr>
          <w:rFonts w:eastAsia="Times New Roman" w:cs="Times New Roman"/>
          <w:szCs w:val="24"/>
        </w:rPr>
        <w:t>τι δεν διέπεται από το αγγλικό δίκαιο – αυτό το λέγατε εσείς, κύριοι της Κυβερνήσεως.</w:t>
      </w:r>
    </w:p>
    <w:p w14:paraId="166420D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Μα, αφού αποδεχθήκατε το μνημόνιο Ι και ΙΙ, την υποθήκευση της Ελλάδος, τι σημασία έχει αν το μνημόνιο ΙΙΙ δεν διέπεται από το αγγλικό δίκαιο; Είναι σαν να έχεις </w:t>
      </w:r>
      <w:r>
        <w:rPr>
          <w:rFonts w:eastAsia="Times New Roman" w:cs="Times New Roman"/>
          <w:szCs w:val="24"/>
        </w:rPr>
        <w:t>υποθηκεύσει το σπίτι σου δύο φορές και να λες ότι είσαι υπερήφανος γιατί δεν το υποθηκεύεις τρίτη φορά.</w:t>
      </w:r>
    </w:p>
    <w:p w14:paraId="166420D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ράγματι είναι γεγονός ότι αυτήν τη στιγμή από το νέο μνημόνιο του ΣΥΡΙΖΑ θα πληγούν όχι μόνο οι αγρότες και οι ελεύθεροι επαγγελματίες, αλλά και πολλοί</w:t>
      </w:r>
      <w:r>
        <w:rPr>
          <w:rFonts w:eastAsia="Times New Roman" w:cs="Times New Roman"/>
          <w:szCs w:val="24"/>
        </w:rPr>
        <w:t xml:space="preserve"> άλλοι κλάδοι. Όμως, το χειρότερο από όλα είναι ότι δεν θα αποδώσουν τα μέτρα και θα οδηγηθούμε σε νέο αδιέξοδο, στο αδιέξοδο στο οποίο οδηγηθήκαμε πράγματι σήμερα, σ’ ένα αδιέξοδο το οποίο βέβαια διανθίστηκε με διάφορες διαδικαστικές, πραγματικά εξωφρενικ</w:t>
      </w:r>
      <w:r>
        <w:rPr>
          <w:rFonts w:eastAsia="Times New Roman" w:cs="Times New Roman"/>
          <w:szCs w:val="24"/>
        </w:rPr>
        <w:t>ές πράξεις, όπως το νομοσχέδιο των επτάμισι χιλιάδων σελίδων.</w:t>
      </w:r>
    </w:p>
    <w:p w14:paraId="166420D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Αναρωτιέμαι αν υπάρχει έστω και ένας </w:t>
      </w:r>
      <w:r>
        <w:rPr>
          <w:rFonts w:eastAsia="Times New Roman" w:cs="Times New Roman"/>
        </w:rPr>
        <w:t>Βουλευτής</w:t>
      </w:r>
      <w:r>
        <w:rPr>
          <w:rFonts w:eastAsia="Times New Roman" w:cs="Times New Roman"/>
          <w:szCs w:val="24"/>
        </w:rPr>
        <w:t>, της Αντιπολιτεύσεως ή της Κυβερνήσεως, ο οποίος να διάβασε το νομοσχέδιο αυτό. Είναι σίγουρο ότι δεν υπάρχει κανένας, γιατί, αν υπήρχε, θα είχε γρ</w:t>
      </w:r>
      <w:r>
        <w:rPr>
          <w:rFonts w:eastAsia="Times New Roman" w:cs="Times New Roman"/>
          <w:szCs w:val="24"/>
        </w:rPr>
        <w:t>αφτεί το ρεκόρ του στο βιβλίο Γκίνες.</w:t>
      </w:r>
    </w:p>
    <w:p w14:paraId="166420D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Ζούμε όμως εδώ πραγματικά μια ιλαροτραγωδία. Σκηνή πρώτη: Κυβέρνηση Γεωργίου Παπανδρέου κατ’ αρχάς, Παπαδήμου στη συνέχεια και έπειτα Σαμαρά-Βενιζέλου. Στην πρώτη σκηνή του έργου, μνημονιακοί είναι το ΠΑΣΟΚ και η Νέα Δ</w:t>
      </w:r>
      <w:r>
        <w:rPr>
          <w:rFonts w:eastAsia="Times New Roman" w:cs="Times New Roman"/>
          <w:szCs w:val="24"/>
        </w:rPr>
        <w:t>ημοκρατία και αντιμνημονιακός είναι ο ΣΥΡΙΖΑ, που φωνάζει για ξεπουλημένους, για προδότες, για γερμανοτσολιάδες κ.λπ.</w:t>
      </w:r>
      <w:r>
        <w:rPr>
          <w:rFonts w:eastAsia="Times New Roman" w:cs="Times New Roman"/>
          <w:szCs w:val="24"/>
        </w:rPr>
        <w:t>.</w:t>
      </w:r>
    </w:p>
    <w:p w14:paraId="166420D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Σκηνή δεύτερη, μετά τον Ιανουάριο του 2015: Κυβέρνηση ο ΣΥΡΙΖΑ και μετά από λίγους μήνες αναμονής, έχουμε πλέον τη Νέα Δημοκρατία να πιστ</w:t>
      </w:r>
      <w:r>
        <w:rPr>
          <w:rFonts w:eastAsia="Times New Roman" w:cs="Times New Roman"/>
          <w:szCs w:val="24"/>
        </w:rPr>
        <w:t>εύει ότι αυτός ο λαός τρώει κουτόχορτο –και ίσως ένα μεγάλο μέρος του να τρώει-, ότι επικρατεί ο νόμος της λήθης και έτσι ξαφνικά βλέπουμε τη Νέα Δημοκρατία στον νέο αντιμνημονιακό της ρόλο. Μακάρι να είναι ειλικρινής, αλλά θα εξετάσουμε κατά πόσο αυτό έχε</w:t>
      </w:r>
      <w:r>
        <w:rPr>
          <w:rFonts w:eastAsia="Times New Roman" w:cs="Times New Roman"/>
          <w:szCs w:val="24"/>
        </w:rPr>
        <w:t>ι κάποια έννοια ή κατά πόσο είναι απλά μ</w:t>
      </w:r>
      <w:r>
        <w:rPr>
          <w:rFonts w:eastAsia="Times New Roman" w:cs="Times New Roman"/>
          <w:szCs w:val="24"/>
        </w:rPr>
        <w:t>ί</w:t>
      </w:r>
      <w:r>
        <w:rPr>
          <w:rFonts w:eastAsia="Times New Roman" w:cs="Times New Roman"/>
          <w:szCs w:val="24"/>
        </w:rPr>
        <w:t>α μάχη εντυπώσεων.</w:t>
      </w:r>
    </w:p>
    <w:p w14:paraId="166420E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Αναφέρθηκε χθες ο συνάδελφος, ο κ. Κουτσούκος του ΠΑΣΟΚ στον διεθνή οικονομικό έλεγχο. Είπε ότι θυμάται από τα χρόνια της νεότητάς του ότι υπήρχε το περίφημο μονοπώλιο. Θυμίζω ότι ο διεθνής </w:t>
      </w:r>
      <w:r>
        <w:rPr>
          <w:rFonts w:eastAsia="Times New Roman" w:cs="Times New Roman"/>
          <w:szCs w:val="24"/>
        </w:rPr>
        <w:lastRenderedPageBreak/>
        <w:t>οικονο</w:t>
      </w:r>
      <w:r>
        <w:rPr>
          <w:rFonts w:eastAsia="Times New Roman" w:cs="Times New Roman"/>
          <w:szCs w:val="24"/>
        </w:rPr>
        <w:t xml:space="preserve">μικός έλεγχος επεβλήθη στη χώρα μας, στην πατρίδα μας το 1898, μετά από έναν χαμένο πόλεμο, τον πόλεμο το 1897. </w:t>
      </w:r>
    </w:p>
    <w:p w14:paraId="166420E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Εδώ δεν είχαμε κανέναν χαμένο πόλεμο. Είχαμε τον χαμένο πόλεμο από τους νταβατζήδες, τους εργολάβους, τους εκμεταλλευτές του ελληνικού λαού, πο</w:t>
      </w:r>
      <w:r>
        <w:rPr>
          <w:rFonts w:eastAsia="Times New Roman" w:cs="Times New Roman"/>
          <w:szCs w:val="24"/>
        </w:rPr>
        <w:t>υ πολεμάει με συνέπεια –και γι</w:t>
      </w:r>
      <w:r>
        <w:rPr>
          <w:rFonts w:eastAsia="Times New Roman" w:cs="Times New Roman"/>
          <w:szCs w:val="24"/>
        </w:rPr>
        <w:t>’</w:t>
      </w:r>
      <w:r>
        <w:rPr>
          <w:rFonts w:eastAsia="Times New Roman" w:cs="Times New Roman"/>
          <w:szCs w:val="24"/>
        </w:rPr>
        <w:t xml:space="preserve"> αυτό την πολεμούν- μόνο η Χρυσή Αυγή. </w:t>
      </w:r>
    </w:p>
    <w:p w14:paraId="166420E2" w14:textId="77777777" w:rsidR="00434732" w:rsidRDefault="00735F25">
      <w:pPr>
        <w:spacing w:after="0" w:line="600" w:lineRule="auto"/>
        <w:ind w:firstLine="720"/>
        <w:jc w:val="center"/>
        <w:rPr>
          <w:rFonts w:eastAsia="Times New Roman"/>
          <w:bCs/>
        </w:rPr>
      </w:pPr>
      <w:r>
        <w:rPr>
          <w:rFonts w:eastAsia="Times New Roman"/>
          <w:bCs/>
        </w:rPr>
        <w:t>(Χειροκροτήματα από την πτέρυγα τ</w:t>
      </w:r>
      <w:r>
        <w:rPr>
          <w:rFonts w:eastAsia="Times New Roman"/>
          <w:bCs/>
        </w:rPr>
        <w:t>ης</w:t>
      </w:r>
      <w:r>
        <w:rPr>
          <w:rFonts w:eastAsia="Times New Roman"/>
          <w:bCs/>
        </w:rPr>
        <w:t xml:space="preserve"> 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166420E3" w14:textId="77777777" w:rsidR="00434732" w:rsidRDefault="00735F25">
      <w:pPr>
        <w:spacing w:after="0" w:line="600" w:lineRule="auto"/>
        <w:ind w:firstLine="720"/>
        <w:jc w:val="both"/>
        <w:rPr>
          <w:rFonts w:eastAsia="Times New Roman"/>
          <w:bCs/>
        </w:rPr>
      </w:pPr>
      <w:r>
        <w:rPr>
          <w:rFonts w:eastAsia="Times New Roman"/>
          <w:bCs/>
        </w:rPr>
        <w:t>Τότε λοιπόν, όπως ανέφερε, επαναλαμβάνω, ο κ. Κουτσούκος, υπήρχε το μονοπώλιο στο αλάτι, στον καπνό, στο φωτιστικό οινόπνευμα και σε κά</w:t>
      </w:r>
      <w:r>
        <w:rPr>
          <w:rFonts w:eastAsia="Times New Roman"/>
          <w:bCs/>
        </w:rPr>
        <w:t xml:space="preserve">ποια ελάχιστα άλλα είδη. Σε σχέση με αυτά που υπογράφουμε τώρα, με τα μνημόνια, ήταν εξαιρετικά ανθρωπιστικός. Γιατί τότε έλεγαν όσο ο ελληνικός λαός από αυτό το είδος, θα πληρώσει αυτόν τον φόρο. </w:t>
      </w:r>
    </w:p>
    <w:p w14:paraId="166420E4" w14:textId="77777777" w:rsidR="00434732" w:rsidRDefault="00735F25">
      <w:pPr>
        <w:spacing w:after="0" w:line="600" w:lineRule="auto"/>
        <w:ind w:firstLine="720"/>
        <w:jc w:val="both"/>
        <w:rPr>
          <w:rFonts w:eastAsia="Times New Roman"/>
          <w:bCs/>
        </w:rPr>
      </w:pPr>
      <w:r>
        <w:rPr>
          <w:rFonts w:eastAsia="Times New Roman"/>
          <w:bCs/>
        </w:rPr>
        <w:t>Τώρα ζητάνε συγκεκριμένο ποσό, το οποίο, αν δεν εκπληρωθεί</w:t>
      </w:r>
      <w:r>
        <w:rPr>
          <w:rFonts w:eastAsia="Times New Roman"/>
          <w:bCs/>
        </w:rPr>
        <w:t xml:space="preserve">, έρχονται άλλα πράγματα και συγκεκριμένα αρχίζουμε με τον περίφημο κόφτη, ο οποίος είναι δέσμευση, την οποία θα ψηφίσει η Βουλή </w:t>
      </w:r>
      <w:r>
        <w:rPr>
          <w:rFonts w:eastAsia="Times New Roman"/>
          <w:bCs/>
        </w:rPr>
        <w:lastRenderedPageBreak/>
        <w:t xml:space="preserve">των Ελλήνων, για την περίπτωση που δεν αποδίδουν τα φοροεισπρακτικά μέτρα, τα οποία είναι βέβαιο ότι δεν θα αποδώσουν. </w:t>
      </w:r>
    </w:p>
    <w:p w14:paraId="166420E5" w14:textId="77777777" w:rsidR="00434732" w:rsidRDefault="00735F25">
      <w:pPr>
        <w:spacing w:after="0" w:line="600" w:lineRule="auto"/>
        <w:ind w:firstLine="720"/>
        <w:jc w:val="both"/>
        <w:rPr>
          <w:rFonts w:eastAsia="Times New Roman"/>
          <w:bCs/>
        </w:rPr>
      </w:pPr>
      <w:r>
        <w:rPr>
          <w:rFonts w:eastAsia="Times New Roman"/>
          <w:bCs/>
        </w:rPr>
        <w:t xml:space="preserve">Θυμίζω </w:t>
      </w:r>
      <w:r>
        <w:rPr>
          <w:rFonts w:eastAsia="Times New Roman"/>
          <w:bCs/>
        </w:rPr>
        <w:t xml:space="preserve">επί του θέματος ότι η Ελλάδα, το ελληνικό κράτος έχει να εισπράξει από τους πολίτες της 87 δισεκατομμύρια και δεν μπορεί να τα εισπράξει. Πώς εσείς ελπίζετε ότι θα τα εισπράξετε και δεν θα υπάρξει ο κόφτης, είναι ένα θαύμα. </w:t>
      </w:r>
    </w:p>
    <w:p w14:paraId="166420E6" w14:textId="77777777" w:rsidR="00434732" w:rsidRDefault="00735F25">
      <w:pPr>
        <w:spacing w:after="0" w:line="600" w:lineRule="auto"/>
        <w:ind w:firstLine="720"/>
        <w:jc w:val="both"/>
        <w:rPr>
          <w:rFonts w:eastAsia="Times New Roman"/>
          <w:bCs/>
        </w:rPr>
      </w:pPr>
      <w:r>
        <w:rPr>
          <w:rFonts w:eastAsia="Times New Roman"/>
          <w:bCs/>
        </w:rPr>
        <w:t>Αυτός ο κόφτης επί της ουσίας κ</w:t>
      </w:r>
      <w:r>
        <w:rPr>
          <w:rFonts w:eastAsia="Times New Roman"/>
          <w:bCs/>
        </w:rPr>
        <w:t>αταργεί την ελληνική Κυβέρνηση, αφού μεταθέτει την πολιτική εξουσία και την απόφαση σε ξένα κέντρα αποφάσεων και συγκεκριμένα στην περίφημη Κομισιόν και στους λοιπούς εταίρους δανειστές.</w:t>
      </w:r>
    </w:p>
    <w:p w14:paraId="166420E7" w14:textId="77777777" w:rsidR="00434732" w:rsidRDefault="00735F25">
      <w:pPr>
        <w:spacing w:after="0" w:line="600" w:lineRule="auto"/>
        <w:ind w:firstLine="720"/>
        <w:jc w:val="both"/>
        <w:rPr>
          <w:rFonts w:eastAsia="Times New Roman"/>
          <w:bCs/>
        </w:rPr>
      </w:pPr>
      <w:r>
        <w:rPr>
          <w:rFonts w:eastAsia="Times New Roman"/>
          <w:bCs/>
        </w:rPr>
        <w:t>Να μην αναφερθώ σε λεπτομέρειες για την πρόβλεψη για μείωση του προϋπ</w:t>
      </w:r>
      <w:r>
        <w:rPr>
          <w:rFonts w:eastAsia="Times New Roman"/>
          <w:bCs/>
        </w:rPr>
        <w:t xml:space="preserve">ολογισμού της Γενικής Κυβερνήσεως κατά 2% του ΑΕΠ στο 3,6% και να μιλήσω για τις εξαιρέσεις, διότι ο κόφτης αυτός έχει και εξαιρέσεις. Κάποια πράγματα δεν μπορούν να περικοπούν και ορίζονται σαφώς. </w:t>
      </w:r>
    </w:p>
    <w:p w14:paraId="166420E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Ορίζονται σαφώς οι κατηγορίες δαπανών που εξαιρούνται από</w:t>
      </w:r>
      <w:r>
        <w:rPr>
          <w:rFonts w:eastAsia="Times New Roman" w:cs="Times New Roman"/>
          <w:szCs w:val="24"/>
        </w:rPr>
        <w:t xml:space="preserve"> την περικοπή για λόγους κοινωνικής προστασίας, προστασίας των δημοσίων επενδύσεων, αλλά και βασικής λειτουργίας των φορέων της Γενικής Κυβέρνησης. Εδώ έχουμε δύο εξειδικεύσεις. Σε δύο θα σταθώ.</w:t>
      </w:r>
    </w:p>
    <w:p w14:paraId="166420E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μ</w:t>
      </w:r>
      <w:r>
        <w:rPr>
          <w:rFonts w:eastAsia="Times New Roman" w:cs="Times New Roman"/>
          <w:szCs w:val="24"/>
        </w:rPr>
        <w:t>ί</w:t>
      </w:r>
      <w:r>
        <w:rPr>
          <w:rFonts w:eastAsia="Times New Roman" w:cs="Times New Roman"/>
          <w:szCs w:val="24"/>
        </w:rPr>
        <w:t>α αναφέρεται σαφώς –το είπαν και οι συνάδελφοί μου από τη</w:t>
      </w:r>
      <w:r>
        <w:rPr>
          <w:rFonts w:eastAsia="Times New Roman" w:cs="Times New Roman"/>
          <w:szCs w:val="24"/>
        </w:rPr>
        <w:t xml:space="preserve"> Χρυσή Αυγή- σε όσους σχετίζονται με αξιώσεις ιδιωτών από την εκτέλεση δημοσίων συμβάσεων. Πού παραπέμπει αυτό; Στην ευγενή τάξη των «νταβατζήδων», όπως την είχε αποκαλέσει ο πρώην Πρωθυπουργός, οι οποίοι συγχρόνως είναι εργολάβοι δημοσίων έργων, ιδιοκτήτε</w:t>
      </w:r>
      <w:r>
        <w:rPr>
          <w:rFonts w:eastAsia="Times New Roman" w:cs="Times New Roman"/>
          <w:szCs w:val="24"/>
        </w:rPr>
        <w:t>ς τηλεοπτικών σταθμών, εφημερίδων και ενίοτε και ποδοσφαιρικών ομάδων.</w:t>
      </w:r>
    </w:p>
    <w:p w14:paraId="166420E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Αλλά, για να είμαστε ειλικρινείς, γιατί να μας το επιβάλλει αυτό η Ευρωπαϊκή Ένωση; Γιατί η Ευρωπαϊκή Ένωση να ζητήσει την εξαίρεση αυτού του ευγενούς κλάδου, ο οποίος λυμαίνεται την πα</w:t>
      </w:r>
      <w:r>
        <w:rPr>
          <w:rFonts w:eastAsia="Times New Roman" w:cs="Times New Roman"/>
          <w:szCs w:val="24"/>
        </w:rPr>
        <w:t xml:space="preserve">τρίδα μας; Για τον απλούστατο λόγο ότι όλοι αυτοί οι κύριοι έχουν συνεταίρους. Είναι κοινοπραξίες τεχνικών εταιρειών, όπου συμμετέχουν οι έντιμοι –έτσι μας λένε- Γερμανοί και Γάλλοι, όλοι αυτοί που μας πούλησαν </w:t>
      </w:r>
      <w:r>
        <w:rPr>
          <w:rFonts w:eastAsia="Times New Roman" w:cs="Times New Roman"/>
          <w:szCs w:val="24"/>
        </w:rPr>
        <w:lastRenderedPageBreak/>
        <w:t>τα οπλικά συστήματα σε τριπλάσια τιμή από όσο</w:t>
      </w:r>
      <w:r>
        <w:rPr>
          <w:rFonts w:eastAsia="Times New Roman" w:cs="Times New Roman"/>
          <w:szCs w:val="24"/>
        </w:rPr>
        <w:t xml:space="preserve"> είχαν στην πραγματικότητα και που έχει αποδειχθεί ότι έδιναν μίζες.</w:t>
      </w:r>
    </w:p>
    <w:p w14:paraId="166420E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Υπάρχει, όμως, και μ</w:t>
      </w:r>
      <w:r>
        <w:rPr>
          <w:rFonts w:eastAsia="Times New Roman" w:cs="Times New Roman"/>
          <w:szCs w:val="24"/>
        </w:rPr>
        <w:t>ί</w:t>
      </w:r>
      <w:r>
        <w:rPr>
          <w:rFonts w:eastAsia="Times New Roman" w:cs="Times New Roman"/>
          <w:szCs w:val="24"/>
        </w:rPr>
        <w:t xml:space="preserve">α άλλη εξαίρεση, που δεν επισημάνθηκε από κανέναν και η οποία μου έκανε μεγάλη εντύπωση. Υπάρχει, επίσης, ρήτρα εξαίρεσης για περιπτώσεις καταστροφών ή ανωτέρας βίας. Τι εννοούμε με τον όρο «ανωτέρα βία»; Είναι πολύ απλό. Εννοούμε την περίπτωση πολέμου. </w:t>
      </w: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αυτήν την περίπτωση, θα πρέπει να γίνει διαβούλευση με τους θεσμούς, όπως και σε περιπτώσεις μείωσης του πραγματικού ρυθμού ΑΕΠ κατά 0,5% από τον στόχο του μνημονίου.</w:t>
      </w:r>
    </w:p>
    <w:p w14:paraId="166420E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Δηλαδή τι μας λέει αυτό το πράγμα; Μας λέει ότι αν υπάρχουν λόγοι ανωτέρας βίας –και λόγ</w:t>
      </w:r>
      <w:r>
        <w:rPr>
          <w:rFonts w:eastAsia="Times New Roman" w:cs="Times New Roman"/>
          <w:szCs w:val="24"/>
        </w:rPr>
        <w:t>ος ανωτέρας βίας είναι ο πόλεμος- τότε θα πρέπει η Κομισιόν να μας δώσει το δικαίωμα να υπερασπιστούμε τα ελληνικά νησιά και την ελληνική πατρίδα. Αυτό είναι απαράδεκτο και θα έπρεπε τουλάχιστον να παραλειφθεί!</w:t>
      </w:r>
    </w:p>
    <w:p w14:paraId="166420E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Έρχομαι στους έμμεσους φόρους. Το είπε και ο </w:t>
      </w:r>
      <w:r>
        <w:rPr>
          <w:rFonts w:eastAsia="Times New Roman" w:cs="Times New Roman"/>
          <w:szCs w:val="24"/>
        </w:rPr>
        <w:t>κ. Μητσοτάκης, στην ομιλία του οποίου θα αναφερθώ, ότι οι φόροι αυτοί είναι εξαιρετικά άδικοι. Αλλά αφού είναι τόσο εξαιρετικά άδικοι οι έμμεσοι φόροι, γιατί πράγματι επί των ημερών της Κυβερνήσεως Νέας Δημοκρατίας-ΠΑΣΟΚ εφαρμόζονταν;</w:t>
      </w:r>
    </w:p>
    <w:p w14:paraId="166420E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Συνολικά, οι έμμεσοι </w:t>
      </w:r>
      <w:r>
        <w:rPr>
          <w:rFonts w:eastAsia="Times New Roman" w:cs="Times New Roman"/>
          <w:szCs w:val="24"/>
        </w:rPr>
        <w:t>φόροι θα έχουν ύψος 1,8 δισεκατομμύρια ευρώ. Πρόκειται περί ενός κεφαλικού φόρου ύψους 180 ευρώ, αν υπολογίσουμε ότι έχουμε δέκα με έντεκα εκατομμύρια πληθυσμό, τον οποίο θα πληρώσει, όμως –προσέξτε- και ο ανέστιος και ο πένητας και ο πάμπτωχος, αλλά και ο</w:t>
      </w:r>
      <w:r>
        <w:rPr>
          <w:rFonts w:eastAsia="Times New Roman" w:cs="Times New Roman"/>
          <w:szCs w:val="24"/>
        </w:rPr>
        <w:t xml:space="preserve"> πολυεκατομμυριούχος. Αυτό λέγεται ισοπέδωση. Αυτό λέγεται αδικία. Αυτό λέγεται καπιταλισμός.</w:t>
      </w:r>
    </w:p>
    <w:p w14:paraId="166420E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Μέσα στους έμμεσους φόρους φυσικά υπάρχουν πολλά αντιλαϊκά μέτρα, όπως η αύξηση του ΦΠΑ, που είναι ο μεγαλύτερος της Ευρώπης, κι επίσης, η αύξηση των μειωμένων συ</w:t>
      </w:r>
      <w:r>
        <w:rPr>
          <w:rFonts w:eastAsia="Times New Roman" w:cs="Times New Roman"/>
          <w:szCs w:val="24"/>
        </w:rPr>
        <w:t>ντελεστών ΦΠΑ στα νησιά μας, στη Θάσο, την Άνδρο, την Τήνο, την Κάρπαθο, τη Μήλο, τη Σκύρο, την Αλόννησο, την Κέα, την Αντίπαρο και τη Σίφνο.</w:t>
      </w:r>
    </w:p>
    <w:p w14:paraId="166420F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Συνεχίζω σχετικά με το νομοθέτημα των ημερών. Φόροι και στα καπνά, φόροι και στα καύσιμα, παντού έμμεσοι φόροι. </w:t>
      </w:r>
      <w:r>
        <w:rPr>
          <w:rFonts w:eastAsia="Times New Roman" w:cs="Times New Roman"/>
          <w:szCs w:val="24"/>
        </w:rPr>
        <w:t>Θ</w:t>
      </w:r>
      <w:r>
        <w:rPr>
          <w:rFonts w:eastAsia="Times New Roman" w:cs="Times New Roman"/>
          <w:szCs w:val="24"/>
        </w:rPr>
        <w:t>α</w:t>
      </w:r>
      <w:r>
        <w:rPr>
          <w:rFonts w:eastAsia="Times New Roman" w:cs="Times New Roman"/>
          <w:szCs w:val="24"/>
        </w:rPr>
        <w:t xml:space="preserve"> ήθελα στο σημείο αυτό να σχολιάσω την ομιλία του Αρχηγού της Αξιωματικής Αντιπολιτεύσεως, του κ. Μητσοτάκη.</w:t>
      </w:r>
    </w:p>
    <w:p w14:paraId="166420F1" w14:textId="77777777" w:rsidR="00434732" w:rsidRDefault="00735F25">
      <w:pPr>
        <w:spacing w:after="0" w:line="600" w:lineRule="auto"/>
        <w:ind w:firstLine="720"/>
        <w:jc w:val="both"/>
        <w:rPr>
          <w:rFonts w:eastAsia="Times New Roman"/>
          <w:szCs w:val="24"/>
        </w:rPr>
      </w:pPr>
      <w:r>
        <w:rPr>
          <w:rFonts w:eastAsia="Times New Roman" w:cs="Times New Roman"/>
          <w:szCs w:val="24"/>
        </w:rPr>
        <w:t>Είπε σε ένα απόσπασμα της ομιλίας του, αναφερόμενος σε μειώσεις κάποιας κατηγορίας συνταξιούχων, ότι ο συνταξιούχος, χάνοντας 2.000 ευρώ, χάνει την</w:t>
      </w:r>
      <w:r>
        <w:rPr>
          <w:rFonts w:eastAsia="Times New Roman" w:cs="Times New Roman"/>
          <w:szCs w:val="24"/>
        </w:rPr>
        <w:t xml:space="preserve"> αξιοπρέπειά του. Ε, όχι, κύριοι! Η αξιοπρέπεια του ανθρώπου δεν εξαρτάται από τα χρήματα. Αυτή είναι μ</w:t>
      </w:r>
      <w:r>
        <w:rPr>
          <w:rFonts w:eastAsia="Times New Roman" w:cs="Times New Roman"/>
          <w:szCs w:val="24"/>
        </w:rPr>
        <w:t>ί</w:t>
      </w:r>
      <w:r>
        <w:rPr>
          <w:rFonts w:eastAsia="Times New Roman" w:cs="Times New Roman"/>
          <w:szCs w:val="24"/>
        </w:rPr>
        <w:t>α άκρως νεοφιλελεύθερη άποψη, την οποία θεωρώ απαράδεκτη.</w:t>
      </w:r>
      <w:r>
        <w:rPr>
          <w:rFonts w:eastAsia="Times New Roman"/>
          <w:szCs w:val="24"/>
        </w:rPr>
        <w:t xml:space="preserve"> </w:t>
      </w:r>
      <w:r>
        <w:rPr>
          <w:rFonts w:eastAsia="Times New Roman"/>
          <w:szCs w:val="24"/>
        </w:rPr>
        <w:t>Ο ελληνικός λαός ήταν υπερήφανος ακόμη κι όταν ήταν φτωχός, αλλά είχε την εθνική του κυριαρχία</w:t>
      </w:r>
      <w:r>
        <w:rPr>
          <w:rFonts w:eastAsia="Times New Roman"/>
          <w:szCs w:val="24"/>
        </w:rPr>
        <w:t>.</w:t>
      </w:r>
    </w:p>
    <w:p w14:paraId="166420F2" w14:textId="77777777" w:rsidR="00434732" w:rsidRDefault="00735F25">
      <w:pPr>
        <w:spacing w:after="0" w:line="600" w:lineRule="auto"/>
        <w:ind w:firstLine="720"/>
        <w:jc w:val="both"/>
        <w:rPr>
          <w:rFonts w:eastAsia="Times New Roman"/>
          <w:szCs w:val="24"/>
        </w:rPr>
      </w:pPr>
      <w:r>
        <w:rPr>
          <w:rFonts w:eastAsia="Times New Roman"/>
          <w:szCs w:val="24"/>
        </w:rPr>
        <w:t>Ο κόφτης είναι το μέτρο της δικής σας αναξιοπιστίας, είπε απευθυνόμενος στον Πρωθυπουργό, τον κ. Τσίπρα. Συμφωνούμε απολύτως. Τι θα κάνει, όμως, αυτός για τον κόφτη, δεν μας είπε. Δεν δεσμεύτηκε.</w:t>
      </w:r>
    </w:p>
    <w:p w14:paraId="166420F3" w14:textId="77777777" w:rsidR="00434732" w:rsidRDefault="00735F25">
      <w:pPr>
        <w:spacing w:after="0" w:line="600" w:lineRule="auto"/>
        <w:ind w:firstLine="720"/>
        <w:jc w:val="both"/>
        <w:rPr>
          <w:rFonts w:eastAsia="Times New Roman"/>
          <w:szCs w:val="24"/>
        </w:rPr>
      </w:pPr>
      <w:r>
        <w:rPr>
          <w:rFonts w:eastAsia="Times New Roman"/>
          <w:szCs w:val="24"/>
        </w:rPr>
        <w:lastRenderedPageBreak/>
        <w:t>Ακόμη, τον πήρε το παράπονο, γιατί ο Τσίπρας κάνει φιλελεύ</w:t>
      </w:r>
      <w:r>
        <w:rPr>
          <w:rFonts w:eastAsia="Times New Roman"/>
          <w:szCs w:val="24"/>
        </w:rPr>
        <w:t>θερη πολιτική και κάνει και ιδιωτικοποιήσεις. Πραγματικά, είναι άξιο συμπόνοιας το γεγονός ότι εάν τα ιδιωτικοποιήσει όλα ο Τσίπρας, τι θα απομείνει πλέον για να ιδιωτικοποιήσει ο κ. Μητσοτάκης και η κυβέρνησή του;</w:t>
      </w:r>
    </w:p>
    <w:p w14:paraId="166420F4" w14:textId="77777777" w:rsidR="00434732" w:rsidRDefault="00735F25">
      <w:pPr>
        <w:spacing w:after="0" w:line="600" w:lineRule="auto"/>
        <w:ind w:firstLine="720"/>
        <w:jc w:val="both"/>
        <w:rPr>
          <w:rFonts w:eastAsia="Times New Roman"/>
          <w:szCs w:val="24"/>
        </w:rPr>
      </w:pPr>
      <w:r>
        <w:rPr>
          <w:rFonts w:eastAsia="Times New Roman"/>
          <w:szCs w:val="24"/>
        </w:rPr>
        <w:t>Είπε ακόμη ότι ψηφίζουν «</w:t>
      </w:r>
      <w:r>
        <w:rPr>
          <w:rFonts w:eastAsia="Times New Roman"/>
          <w:szCs w:val="24"/>
        </w:rPr>
        <w:t>ν</w:t>
      </w:r>
      <w:r>
        <w:rPr>
          <w:rFonts w:eastAsia="Times New Roman"/>
          <w:szCs w:val="24"/>
        </w:rPr>
        <w:t>αι» για κάποιες</w:t>
      </w:r>
      <w:r>
        <w:rPr>
          <w:rFonts w:eastAsia="Times New Roman"/>
          <w:szCs w:val="24"/>
        </w:rPr>
        <w:t xml:space="preserve"> διατάξεις. Για ό,τι πρόλαβαν να το ξεπουλήσουν ψηφίζουν «</w:t>
      </w:r>
      <w:r>
        <w:rPr>
          <w:rFonts w:eastAsia="Times New Roman"/>
          <w:szCs w:val="24"/>
        </w:rPr>
        <w:t>ν</w:t>
      </w:r>
      <w:r>
        <w:rPr>
          <w:rFonts w:eastAsia="Times New Roman"/>
          <w:szCs w:val="24"/>
        </w:rPr>
        <w:t>αι», όπως τα δεκατέσσερα αεροδρόμια. Για τα άλλα που δεν πρόλαβαν να ξεπουλήσουν, λένε «</w:t>
      </w:r>
      <w:r>
        <w:rPr>
          <w:rFonts w:eastAsia="Times New Roman"/>
          <w:szCs w:val="24"/>
        </w:rPr>
        <w:t>ό</w:t>
      </w:r>
      <w:r>
        <w:rPr>
          <w:rFonts w:eastAsia="Times New Roman"/>
          <w:szCs w:val="24"/>
        </w:rPr>
        <w:t xml:space="preserve">χι», ενώ διέπονται κατ’ ουσίαν από την ίδια φιλοσοφία αυτά τα μέτρα. </w:t>
      </w:r>
      <w:r>
        <w:rPr>
          <w:rFonts w:eastAsia="Times New Roman"/>
          <w:szCs w:val="24"/>
        </w:rPr>
        <w:t>Τ</w:t>
      </w:r>
      <w:r>
        <w:rPr>
          <w:rFonts w:eastAsia="Times New Roman"/>
          <w:szCs w:val="24"/>
        </w:rPr>
        <w:t xml:space="preserve">όνισε ότι η Κυβέρνηση πρέπει να φύγει </w:t>
      </w:r>
      <w:r>
        <w:rPr>
          <w:rFonts w:eastAsia="Times New Roman"/>
          <w:szCs w:val="24"/>
        </w:rPr>
        <w:t>το συντομότερο και αναφέρθηκε στη νέα κυβέρνηση της πενταετίας 2017-2021. Γλώττα λανθάνουσα τ’ αληθή λέγει; Ή ομολογία ότι ο κ. Μητσοτάκης, πράγμα το οποίο στην πραγματικότητα συμβαίνει, δεν θέλει εκλογές;</w:t>
      </w:r>
    </w:p>
    <w:p w14:paraId="166420F5" w14:textId="77777777" w:rsidR="00434732" w:rsidRDefault="00735F25">
      <w:pPr>
        <w:spacing w:after="0" w:line="600" w:lineRule="auto"/>
        <w:ind w:firstLine="720"/>
        <w:jc w:val="both"/>
        <w:rPr>
          <w:rFonts w:eastAsia="Times New Roman"/>
          <w:szCs w:val="24"/>
        </w:rPr>
      </w:pPr>
      <w:r>
        <w:rPr>
          <w:rFonts w:eastAsia="Times New Roman"/>
          <w:szCs w:val="24"/>
        </w:rPr>
        <w:t xml:space="preserve">Άκουσα προσεκτικά την ομιλία του. Καμμία δέσμευση </w:t>
      </w:r>
      <w:r>
        <w:rPr>
          <w:rFonts w:eastAsia="Times New Roman"/>
          <w:szCs w:val="24"/>
        </w:rPr>
        <w:t>για κατάργηση αυτών των οποίων θα ψηφιστούν σήμερα. Καμμία δέσμευση για όλα αυτά τα οποία προβλέπει το σημερινό νομοθέτημα, το οποίο είναι πραγματικά εθνικά απαράδεκτο και οδηγεί στο ξεπούλημα της χώρας.</w:t>
      </w:r>
    </w:p>
    <w:p w14:paraId="166420F6" w14:textId="77777777" w:rsidR="00434732" w:rsidRDefault="00735F25">
      <w:pPr>
        <w:spacing w:after="0" w:line="600" w:lineRule="auto"/>
        <w:ind w:firstLine="720"/>
        <w:jc w:val="both"/>
        <w:rPr>
          <w:rFonts w:eastAsia="Times New Roman"/>
          <w:szCs w:val="24"/>
        </w:rPr>
      </w:pPr>
      <w:r>
        <w:rPr>
          <w:rFonts w:eastAsia="Times New Roman"/>
          <w:szCs w:val="24"/>
        </w:rPr>
        <w:lastRenderedPageBreak/>
        <w:t>Μίλησε για μ</w:t>
      </w:r>
      <w:r>
        <w:rPr>
          <w:rFonts w:eastAsia="Times New Roman"/>
          <w:szCs w:val="24"/>
        </w:rPr>
        <w:t>ί</w:t>
      </w:r>
      <w:r>
        <w:rPr>
          <w:rFonts w:eastAsia="Times New Roman"/>
          <w:szCs w:val="24"/>
        </w:rPr>
        <w:t>α νέα πολιτική, η οποία θα φέρει 4% ανά</w:t>
      </w:r>
      <w:r>
        <w:rPr>
          <w:rFonts w:eastAsia="Times New Roman"/>
          <w:szCs w:val="24"/>
        </w:rPr>
        <w:t>πτυξη. Ούτε λίγο ούτε πολύ μας είπε ότι θα γίνει η Ελλάδα Κίνα. Για να γίνει, όμως, η Ελλάδα Κίνα χρειάζεται ο πληθυσμός της να τρώει και αυτός από μία κούπα ρύζι την ημέρα και να είναι ικανοποιημένος. Εάν μετατρέψει σε τέτοιο βαθμό τον ελληνικό λαό, πράγμ</w:t>
      </w:r>
      <w:r>
        <w:rPr>
          <w:rFonts w:eastAsia="Times New Roman"/>
          <w:szCs w:val="24"/>
        </w:rPr>
        <w:t>ατι ίσως έχουμε 4% ανάπτυξη.</w:t>
      </w:r>
    </w:p>
    <w:p w14:paraId="166420F7" w14:textId="77777777" w:rsidR="00434732" w:rsidRDefault="00735F25">
      <w:pPr>
        <w:spacing w:after="0" w:line="600" w:lineRule="auto"/>
        <w:ind w:firstLine="720"/>
        <w:jc w:val="both"/>
        <w:rPr>
          <w:rFonts w:eastAsia="Times New Roman"/>
          <w:szCs w:val="24"/>
        </w:rPr>
      </w:pPr>
      <w:r>
        <w:rPr>
          <w:rFonts w:eastAsia="Times New Roman"/>
          <w:szCs w:val="24"/>
        </w:rPr>
        <w:t xml:space="preserve">Έχουμε δύο κύρια θέματα –δυστυχώς ο χρόνος δεν φτάνει-, το θέμα των κόκκινων δανείων και της παραχώρησης των κόκκινων δανείων στα περίφημα </w:t>
      </w:r>
      <w:r>
        <w:rPr>
          <w:rFonts w:eastAsia="Times New Roman"/>
          <w:szCs w:val="24"/>
          <w:lang w:val="en-US"/>
        </w:rPr>
        <w:t>funds</w:t>
      </w:r>
      <w:r>
        <w:rPr>
          <w:rFonts w:eastAsia="Times New Roman"/>
          <w:szCs w:val="24"/>
        </w:rPr>
        <w:t>. Κατ</w:t>
      </w:r>
      <w:r>
        <w:rPr>
          <w:rFonts w:eastAsia="Times New Roman"/>
          <w:szCs w:val="24"/>
        </w:rPr>
        <w:t xml:space="preserve">’ </w:t>
      </w:r>
      <w:r>
        <w:rPr>
          <w:rFonts w:eastAsia="Times New Roman"/>
          <w:szCs w:val="24"/>
        </w:rPr>
        <w:t>αρχάς εδώ παίζεται μ</w:t>
      </w:r>
      <w:r>
        <w:rPr>
          <w:rFonts w:eastAsia="Times New Roman"/>
          <w:szCs w:val="24"/>
        </w:rPr>
        <w:t>ί</w:t>
      </w:r>
      <w:r>
        <w:rPr>
          <w:rFonts w:eastAsia="Times New Roman"/>
          <w:szCs w:val="24"/>
        </w:rPr>
        <w:t>α κωμωδία. Σήμερα έρχεται να ψηφιστεί το νομοσχέδιο για</w:t>
      </w:r>
      <w:r>
        <w:rPr>
          <w:rFonts w:eastAsia="Times New Roman"/>
          <w:szCs w:val="24"/>
        </w:rPr>
        <w:t xml:space="preserve"> τα κόκκινα </w:t>
      </w:r>
      <w:r>
        <w:rPr>
          <w:rFonts w:eastAsia="Times New Roman"/>
          <w:szCs w:val="24"/>
          <w:lang w:val="en-US"/>
        </w:rPr>
        <w:t>funds</w:t>
      </w:r>
      <w:r>
        <w:rPr>
          <w:rFonts w:eastAsia="Times New Roman"/>
          <w:szCs w:val="24"/>
        </w:rPr>
        <w:t>, μ</w:t>
      </w:r>
      <w:r>
        <w:rPr>
          <w:rFonts w:eastAsia="Times New Roman"/>
          <w:szCs w:val="24"/>
        </w:rPr>
        <w:t>ί</w:t>
      </w:r>
      <w:r>
        <w:rPr>
          <w:rFonts w:eastAsia="Times New Roman"/>
          <w:szCs w:val="24"/>
        </w:rPr>
        <w:t xml:space="preserve">α εβδομάδα πριν έκανε δήλωση ο Διοικητής της Τράπεζας της Ελλάδος, ο κ. Στουρνάρας ότι είναι καλά τα ξένα </w:t>
      </w:r>
      <w:r>
        <w:rPr>
          <w:rFonts w:eastAsia="Times New Roman"/>
          <w:szCs w:val="24"/>
          <w:lang w:val="en-US"/>
        </w:rPr>
        <w:t>funds</w:t>
      </w:r>
      <w:r>
        <w:rPr>
          <w:rFonts w:eastAsia="Times New Roman"/>
          <w:szCs w:val="24"/>
        </w:rPr>
        <w:t xml:space="preserve"> και δεν θα βλάψουν την εθνική οικονομία και ήδη τα ξένα </w:t>
      </w:r>
      <w:r>
        <w:rPr>
          <w:rFonts w:eastAsia="Times New Roman"/>
          <w:szCs w:val="24"/>
          <w:lang w:val="en-US"/>
        </w:rPr>
        <w:t>funds</w:t>
      </w:r>
      <w:r>
        <w:rPr>
          <w:rFonts w:eastAsia="Times New Roman"/>
          <w:szCs w:val="24"/>
        </w:rPr>
        <w:t xml:space="preserve"> έχουν νοικιάσει και γραφεία, έχουν κάνει και προσλήψεις υπαλλ</w:t>
      </w:r>
      <w:r>
        <w:rPr>
          <w:rFonts w:eastAsia="Times New Roman"/>
          <w:szCs w:val="24"/>
        </w:rPr>
        <w:t>ήλων. Φαίνεται ήταν σίγουροι.</w:t>
      </w:r>
    </w:p>
    <w:p w14:paraId="166420F8" w14:textId="77777777" w:rsidR="00434732" w:rsidRDefault="00735F25">
      <w:pPr>
        <w:spacing w:after="0" w:line="600" w:lineRule="auto"/>
        <w:ind w:firstLine="720"/>
        <w:jc w:val="both"/>
        <w:rPr>
          <w:rFonts w:eastAsia="Times New Roman"/>
          <w:szCs w:val="24"/>
        </w:rPr>
      </w:pPr>
      <w:r>
        <w:rPr>
          <w:rFonts w:eastAsia="Times New Roman"/>
          <w:szCs w:val="24"/>
        </w:rPr>
        <w:t>Ε</w:t>
      </w:r>
      <w:r>
        <w:rPr>
          <w:rFonts w:eastAsia="Times New Roman"/>
          <w:szCs w:val="24"/>
        </w:rPr>
        <w:t xml:space="preserve">δώ τίθεται το ερώτημα: Όταν ένα στεγαστικό δάνειο θα πουληθεί για το 25% της αξίας του, δηλαδή ένα στεγαστικό δάνειο των 200.000 ευρώ πουληθεί για 50.000 ευρώ, γιατί η τράπεζα να μην το πουλήσει </w:t>
      </w:r>
      <w:r>
        <w:rPr>
          <w:rFonts w:eastAsia="Times New Roman"/>
          <w:szCs w:val="24"/>
        </w:rPr>
        <w:lastRenderedPageBreak/>
        <w:t>κατ’ ευθείαν στον ιδιώτη; Διότ</w:t>
      </w:r>
      <w:r>
        <w:rPr>
          <w:rFonts w:eastAsia="Times New Roman"/>
          <w:szCs w:val="24"/>
        </w:rPr>
        <w:t xml:space="preserve">ι έχετε ένα μεγάλο πρόβλημα, πρόβλημα ρευστότητος. Λέτε πώς θα βγουν τα λεφτά από τα μπαούλα και από τα συρτάρια. Να πώς θα βγούνε, αν δώσετε τη δυνατότητα να αγοράσουν οι πολίτες τα κόκκινα δάνεια. Αυτό όμως δεν το θέλουν οι τράπεζες και δεν το θέλουν οι </w:t>
      </w:r>
      <w:r>
        <w:rPr>
          <w:rFonts w:eastAsia="Times New Roman"/>
          <w:szCs w:val="24"/>
        </w:rPr>
        <w:t xml:space="preserve">τράπεζες, γιατί έχουν κάνει συνεταιριστικά με ξένα κοράκια τα ξένα </w:t>
      </w:r>
      <w:r>
        <w:rPr>
          <w:rFonts w:eastAsia="Times New Roman"/>
          <w:szCs w:val="24"/>
          <w:lang w:val="en-US"/>
        </w:rPr>
        <w:t>funds</w:t>
      </w:r>
      <w:r>
        <w:rPr>
          <w:rFonts w:eastAsia="Times New Roman"/>
          <w:szCs w:val="24"/>
        </w:rPr>
        <w:t xml:space="preserve"> και είναι συμμέτοχες οι συστημικές τράπεζες, τις οποίες ανακεφαλαιοποίησε με τον ιδρώτα του ο ελληνικός λαός.</w:t>
      </w:r>
    </w:p>
    <w:p w14:paraId="166420F9" w14:textId="77777777" w:rsidR="00434732" w:rsidRDefault="00735F25">
      <w:pPr>
        <w:spacing w:after="0" w:line="600" w:lineRule="auto"/>
        <w:ind w:firstLine="720"/>
        <w:jc w:val="both"/>
        <w:rPr>
          <w:rFonts w:eastAsia="Times New Roman"/>
          <w:szCs w:val="24"/>
        </w:rPr>
      </w:pPr>
      <w:r>
        <w:rPr>
          <w:rFonts w:eastAsia="Times New Roman"/>
          <w:szCs w:val="24"/>
        </w:rPr>
        <w:t>Έρχομαι στο σημαντικότερο. Ιδρύεται μ</w:t>
      </w:r>
      <w:r>
        <w:rPr>
          <w:rFonts w:eastAsia="Times New Roman"/>
          <w:szCs w:val="24"/>
        </w:rPr>
        <w:t>ί</w:t>
      </w:r>
      <w:r>
        <w:rPr>
          <w:rFonts w:eastAsia="Times New Roman"/>
          <w:szCs w:val="24"/>
        </w:rPr>
        <w:t>α ελληνική εταιρεία συμμετοχών περι</w:t>
      </w:r>
      <w:r>
        <w:rPr>
          <w:rFonts w:eastAsia="Times New Roman"/>
          <w:szCs w:val="24"/>
        </w:rPr>
        <w:t>ουσίας, ανώνυμη εταιρεία. Μέσα σ’ αυτή συμπεριλαμβάνονται εβδομήντα χιλιάδες ακίνητα του ελληνικού κράτους, μεταξύ των οποίων και πεντακόσια τριάντα εννέα νησιά. Κάνετε, όμως, μ</w:t>
      </w:r>
      <w:r>
        <w:rPr>
          <w:rFonts w:eastAsia="Times New Roman"/>
          <w:szCs w:val="24"/>
        </w:rPr>
        <w:t>ί</w:t>
      </w:r>
      <w:r>
        <w:rPr>
          <w:rFonts w:eastAsia="Times New Roman"/>
          <w:szCs w:val="24"/>
        </w:rPr>
        <w:t xml:space="preserve">α εξαίρεση. Δεν πουλάτε τον αιγιαλό. Αφήνετε τις θάλασσες ελεύθερες, ίσως για </w:t>
      </w:r>
      <w:r>
        <w:rPr>
          <w:rFonts w:eastAsia="Times New Roman"/>
          <w:szCs w:val="24"/>
        </w:rPr>
        <w:t>να πάνε να πνιγούν οι Έλληνες, έτσι όπως κατάντησε την Ελλάδα η Νέα Δημοκρατία, το ΠΑΣΟΚ και ο ΣΥΡΙΖΑ. Δεν θα πω τα αυτονόητα. Ελέχθησαν εδώ δύο μέρες. Αυτή η ανώνυμη εταιρεία κατ’ ουσίαν θα κατέχει την ελληνική πατρίδα και θα βρίσκεται στα χέρια ξένων.</w:t>
      </w:r>
    </w:p>
    <w:p w14:paraId="166420FA" w14:textId="77777777" w:rsidR="00434732" w:rsidRDefault="00735F25">
      <w:pPr>
        <w:spacing w:after="0" w:line="600" w:lineRule="auto"/>
        <w:ind w:firstLine="720"/>
        <w:jc w:val="both"/>
        <w:rPr>
          <w:rFonts w:eastAsia="Times New Roman"/>
          <w:szCs w:val="24"/>
        </w:rPr>
      </w:pPr>
      <w:r>
        <w:rPr>
          <w:rFonts w:eastAsia="Times New Roman"/>
          <w:szCs w:val="24"/>
        </w:rPr>
        <w:lastRenderedPageBreak/>
        <w:t>Θα</w:t>
      </w:r>
      <w:r>
        <w:rPr>
          <w:rFonts w:eastAsia="Times New Roman"/>
          <w:szCs w:val="24"/>
        </w:rPr>
        <w:t xml:space="preserve"> ήθελα να τελειώσω λέγοντας δύο πράγματα. Να απευθυνθώ προς τους προηγούμενους κυβερνώντες, Νέα Δημοκρατία και ΠΑΣΟΚ, και προς τους σημερινούς κυβερνώντες του ΣΥΡΙΖΑ και να τους πω ότι παραλάβατε ως κράτος το κράτος του ελληνικού έθνους και το μετατρέπετε </w:t>
      </w:r>
      <w:r>
        <w:rPr>
          <w:rFonts w:eastAsia="Times New Roman"/>
          <w:szCs w:val="24"/>
        </w:rPr>
        <w:t>σε μια ανώνυμη εταιρεία.</w:t>
      </w:r>
    </w:p>
    <w:p w14:paraId="166420FB" w14:textId="77777777" w:rsidR="00434732" w:rsidRDefault="00735F25">
      <w:pPr>
        <w:spacing w:after="0" w:line="600" w:lineRule="auto"/>
        <w:ind w:firstLine="720"/>
        <w:jc w:val="both"/>
        <w:rPr>
          <w:rFonts w:eastAsia="Times New Roman"/>
          <w:szCs w:val="24"/>
        </w:rPr>
      </w:pPr>
      <w:r>
        <w:rPr>
          <w:rFonts w:eastAsia="Times New Roman"/>
          <w:szCs w:val="24"/>
        </w:rPr>
        <w:t>Εμείς, η Χρυσή Αυγή, δεν αναγνωρίζουμε αυτήν την ανώνυμη εταιρεία και θα την πολεμήσουμε μέχρι να ξαναγεννηθεί το κράτος του ελληνικού έθνους.</w:t>
      </w:r>
    </w:p>
    <w:p w14:paraId="166420FC" w14:textId="77777777" w:rsidR="00434732" w:rsidRDefault="00735F25">
      <w:pPr>
        <w:spacing w:after="0"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166420FD" w14:textId="77777777" w:rsidR="00434732" w:rsidRDefault="00735F25">
      <w:pPr>
        <w:spacing w:after="0" w:line="600" w:lineRule="auto"/>
        <w:ind w:firstLine="720"/>
        <w:jc w:val="both"/>
        <w:rPr>
          <w:rFonts w:eastAsia="Times New Roman"/>
          <w:szCs w:val="24"/>
        </w:rPr>
      </w:pPr>
      <w:r>
        <w:rPr>
          <w:rFonts w:eastAsia="Times New Roman"/>
          <w:szCs w:val="24"/>
        </w:rPr>
        <w:t>Εις ό,τι αφορά τον κ. Μητσοτάκη, ο οπο</w:t>
      </w:r>
      <w:r>
        <w:rPr>
          <w:rFonts w:eastAsia="Times New Roman"/>
          <w:szCs w:val="24"/>
        </w:rPr>
        <w:t>ίος ισχυρίζεται –και έχει δίκιο- ότι καταστρέφεται η χώρα, ότι είναι εξευτελιστικό να ενοικιάζεται η ελληνική πατρίδα για ενενήντα εννέα χρόνια, θα του πούμε το εξής: Τι είναι δ</w:t>
      </w:r>
      <w:r>
        <w:rPr>
          <w:rFonts w:eastAsia="Times New Roman"/>
          <w:szCs w:val="24"/>
        </w:rPr>
        <w:t>ύ</w:t>
      </w:r>
      <w:r>
        <w:rPr>
          <w:rFonts w:eastAsia="Times New Roman"/>
          <w:szCs w:val="24"/>
        </w:rPr>
        <w:t xml:space="preserve">ο μήνες μπροστά σε ενενήντα εννέα χρόνια; Ένα τίποτα. </w:t>
      </w:r>
    </w:p>
    <w:p w14:paraId="166420FE" w14:textId="77777777" w:rsidR="00434732" w:rsidRDefault="00735F25">
      <w:pPr>
        <w:spacing w:after="0" w:line="600" w:lineRule="auto"/>
        <w:ind w:firstLine="720"/>
        <w:jc w:val="both"/>
        <w:rPr>
          <w:rFonts w:eastAsia="Times New Roman"/>
          <w:szCs w:val="24"/>
        </w:rPr>
      </w:pPr>
      <w:r>
        <w:rPr>
          <w:rFonts w:eastAsia="Times New Roman"/>
          <w:szCs w:val="24"/>
        </w:rPr>
        <w:lastRenderedPageBreak/>
        <w:t>Στις 27 Σεπτεμβρίου του</w:t>
      </w:r>
      <w:r>
        <w:rPr>
          <w:rFonts w:eastAsia="Times New Roman"/>
          <w:szCs w:val="24"/>
        </w:rPr>
        <w:t xml:space="preserve"> 2013 στο περιστύλιο της Βουλής έκανα μ</w:t>
      </w:r>
      <w:r>
        <w:rPr>
          <w:rFonts w:eastAsia="Times New Roman"/>
          <w:szCs w:val="24"/>
        </w:rPr>
        <w:t>ί</w:t>
      </w:r>
      <w:r>
        <w:rPr>
          <w:rFonts w:eastAsia="Times New Roman"/>
          <w:szCs w:val="24"/>
        </w:rPr>
        <w:t>α δήλωση ότι θα προκαλέσω εκλογές σε διάφορες περιφέρειες με την παραίτηση των Βουλευτών της Χρυσής Αυγής. Την επόμενη μέρα συνελήφθην με διαδικασίες εξπρές, εγώ και άλλοι πέντε συνάδελφοί μου.</w:t>
      </w:r>
    </w:p>
    <w:p w14:paraId="166420FF" w14:textId="77777777" w:rsidR="00434732" w:rsidRDefault="00735F25">
      <w:pPr>
        <w:spacing w:after="0" w:line="600" w:lineRule="auto"/>
        <w:ind w:firstLine="720"/>
        <w:jc w:val="both"/>
        <w:rPr>
          <w:rFonts w:eastAsia="Times New Roman"/>
          <w:szCs w:val="24"/>
        </w:rPr>
      </w:pPr>
      <w:r>
        <w:rPr>
          <w:rFonts w:eastAsia="Times New Roman"/>
          <w:szCs w:val="24"/>
        </w:rPr>
        <w:t xml:space="preserve">Ιδού, λοιπόν, στάδιον </w:t>
      </w:r>
      <w:r>
        <w:rPr>
          <w:rFonts w:eastAsia="Times New Roman"/>
          <w:szCs w:val="24"/>
        </w:rPr>
        <w:t xml:space="preserve">δόξης λαμπρόν, κύριοι της Νέας Δημοκρατίας. Εάν θέλετε, μπορείτε να προκαλέσετε εκλογές στο 90% των εκλογικών περιφερειών της χώρας, να ρίξετε την Κυβέρνηση, αφού θα πάρετε την πλειοψηφία, όπως ισχυρίζεστε. Αλλιώς, όλα τα άλλα, είναι λόγια του αέρα. </w:t>
      </w:r>
      <w:r>
        <w:rPr>
          <w:rFonts w:eastAsia="Times New Roman"/>
          <w:szCs w:val="24"/>
        </w:rPr>
        <w:t>Δ</w:t>
      </w:r>
      <w:r>
        <w:rPr>
          <w:rFonts w:eastAsia="Times New Roman"/>
          <w:szCs w:val="24"/>
        </w:rPr>
        <w:t>εν θα</w:t>
      </w:r>
      <w:r>
        <w:rPr>
          <w:rFonts w:eastAsia="Times New Roman"/>
          <w:szCs w:val="24"/>
        </w:rPr>
        <w:t xml:space="preserve"> κάνετε τίποτα άλλο και με τη σημερινή συμφωνία απ’ ό,τι έκανε ο Σαμαράς λίγες ημέρες μετά την ανάληψη της εξουσίας, όταν σε συνέντευξή του στον Πρετεντέρη είπε: «Θα τιμήσουμε την υπογραφή μας και υπάρχει συνέχεια του κράτους». Αυτό θα κάνετε κι εσείς, κύρ</w:t>
      </w:r>
      <w:r>
        <w:rPr>
          <w:rFonts w:eastAsia="Times New Roman"/>
          <w:szCs w:val="24"/>
        </w:rPr>
        <w:t>ιοι της Νέας Δημοκρατίας. Θα τιμήσετε το μνημόνιο, θα τιμήσετε το ξεπούλημα της πατρίδας.</w:t>
      </w:r>
    </w:p>
    <w:p w14:paraId="16642100" w14:textId="77777777" w:rsidR="00434732" w:rsidRDefault="00735F25">
      <w:pPr>
        <w:spacing w:after="0" w:line="600" w:lineRule="auto"/>
        <w:ind w:firstLine="720"/>
        <w:jc w:val="both"/>
        <w:rPr>
          <w:rFonts w:eastAsia="Times New Roman"/>
          <w:szCs w:val="24"/>
        </w:rPr>
      </w:pPr>
      <w:r>
        <w:rPr>
          <w:rFonts w:eastAsia="Times New Roman"/>
          <w:szCs w:val="24"/>
        </w:rPr>
        <w:t>Η Χρυσή Αυγή θα αντισταθεί.</w:t>
      </w:r>
    </w:p>
    <w:p w14:paraId="16642101" w14:textId="77777777" w:rsidR="00434732" w:rsidRDefault="00735F25">
      <w:pPr>
        <w:spacing w:after="0"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1664210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Ευχαριστώ.</w:t>
      </w:r>
    </w:p>
    <w:p w14:paraId="1664210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Για ένα λεπτό έχει τον λόγο ο κ. Σταθάκης και ύσ</w:t>
      </w:r>
      <w:r>
        <w:rPr>
          <w:rFonts w:eastAsia="Times New Roman" w:cs="Times New Roman"/>
          <w:szCs w:val="24"/>
        </w:rPr>
        <w:t xml:space="preserve">τερα ο κ. Χουλιαράκης. </w:t>
      </w:r>
    </w:p>
    <w:p w14:paraId="1664210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Εγώ, κύριε Πρόεδρε;</w:t>
      </w:r>
    </w:p>
    <w:p w14:paraId="1664210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Ο κ. Τσακαλώτος ήθελα να πω. Είδατε; Στα ελληνικά μου εγώ έχω πρόβλημα.</w:t>
      </w:r>
    </w:p>
    <w:p w14:paraId="1664210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Έτσι. Αντί να καλυτερ</w:t>
      </w:r>
      <w:r>
        <w:rPr>
          <w:rFonts w:eastAsia="Times New Roman" w:cs="Times New Roman"/>
          <w:szCs w:val="24"/>
        </w:rPr>
        <w:t>εύω εγώ, χειροτερεύετε εσείς.</w:t>
      </w:r>
    </w:p>
    <w:p w14:paraId="1664210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Έχω μ</w:t>
      </w:r>
      <w:r>
        <w:rPr>
          <w:rFonts w:eastAsia="Times New Roman" w:cs="Times New Roman"/>
          <w:szCs w:val="24"/>
        </w:rPr>
        <w:t>ί</w:t>
      </w:r>
      <w:r>
        <w:rPr>
          <w:rFonts w:eastAsia="Times New Roman" w:cs="Times New Roman"/>
          <w:szCs w:val="24"/>
        </w:rPr>
        <w:t>α νομοτεχνική προσθήκη, που είναι στο άρθρο 56 στην πρώτη παράγραφο. Καταργούμε τους κλιμακωτούς συντελεστές και θα έχουμε έναν συντελεστή 35% επί του μεικτού κέρδους. Σας ευχαριστώ πολύ.</w:t>
      </w:r>
    </w:p>
    <w:p w14:paraId="16642108" w14:textId="77777777" w:rsidR="00434732" w:rsidRDefault="00735F25">
      <w:pPr>
        <w:spacing w:after="0" w:line="600" w:lineRule="auto"/>
        <w:ind w:firstLine="709"/>
        <w:jc w:val="both"/>
        <w:rPr>
          <w:rFonts w:eastAsia="Times New Roman" w:cs="Times New Roman"/>
          <w:szCs w:val="24"/>
        </w:rPr>
      </w:pPr>
      <w:r>
        <w:rPr>
          <w:rFonts w:eastAsia="Times New Roman" w:cs="Times New Roman"/>
          <w:szCs w:val="24"/>
        </w:rPr>
        <w:t>(Στο σημείο αυτό ο Υπουργός Οικο</w:t>
      </w:r>
      <w:r>
        <w:rPr>
          <w:rFonts w:eastAsia="Times New Roman" w:cs="Times New Roman"/>
          <w:szCs w:val="24"/>
        </w:rPr>
        <w:t>νομικών κ. Ευκλείδης Τσακαλώτος</w:t>
      </w:r>
      <w:r>
        <w:rPr>
          <w:rFonts w:eastAsia="Times New Roman" w:cs="Times New Roman"/>
          <w:szCs w:val="24"/>
        </w:rPr>
        <w:t xml:space="preserve"> </w:t>
      </w:r>
      <w:r>
        <w:rPr>
          <w:rFonts w:eastAsia="Times New Roman" w:cs="Times New Roman"/>
          <w:szCs w:val="24"/>
        </w:rPr>
        <w:t xml:space="preserve">καταθέτει για τα Πρακτικά την προαναφερθείσα νομοτεχνική βελτίωση, η οποία έχει ως εξής: </w:t>
      </w:r>
    </w:p>
    <w:p w14:paraId="1664210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ΑΛΛΑΓΗ ΣΕΛΙΔΑΣ</w:t>
      </w:r>
    </w:p>
    <w:p w14:paraId="1664210A"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(Να μπει η σελ.424)</w:t>
      </w:r>
    </w:p>
    <w:p w14:paraId="1664210B" w14:textId="77777777" w:rsidR="00434732" w:rsidRDefault="00735F25">
      <w:pPr>
        <w:spacing w:after="0" w:line="600" w:lineRule="auto"/>
        <w:ind w:firstLine="720"/>
        <w:jc w:val="both"/>
        <w:rPr>
          <w:rFonts w:eastAsia="Times New Roman" w:cs="Times New Roman"/>
          <w:b/>
          <w:szCs w:val="24"/>
        </w:rPr>
      </w:pPr>
      <w:r>
        <w:rPr>
          <w:rFonts w:eastAsia="Times New Roman" w:cs="Times New Roman"/>
          <w:szCs w:val="24"/>
        </w:rPr>
        <w:t>ΑΛΛΑΓΗ ΣΕΛΙΔΑΣ</w:t>
      </w:r>
    </w:p>
    <w:p w14:paraId="1664210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Κατανοητό.</w:t>
      </w:r>
    </w:p>
    <w:p w14:paraId="1664210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 κ. Σταθάκης έχει τώρα τον λόγο.</w:t>
      </w:r>
    </w:p>
    <w:p w14:paraId="1664210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ΣΤΑΘΑΚΗΣ (Υπουργός Οικονομίας, Ανάπτυξης και Τουρισμού):</w:t>
      </w:r>
      <w:r>
        <w:rPr>
          <w:rFonts w:eastAsia="Times New Roman" w:cs="Times New Roman"/>
          <w:szCs w:val="24"/>
        </w:rPr>
        <w:t xml:space="preserve"> Αφορά την…</w:t>
      </w:r>
    </w:p>
    <w:p w14:paraId="1664210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1664211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Αυτόν τον νόμο τον… (δεν ακούστηκε).</w:t>
      </w:r>
    </w:p>
    <w:p w14:paraId="16642111" w14:textId="77777777" w:rsidR="00434732" w:rsidRDefault="00735F25">
      <w:pPr>
        <w:spacing w:after="0" w:line="600" w:lineRule="auto"/>
        <w:ind w:left="360"/>
        <w:jc w:val="center"/>
        <w:rPr>
          <w:rFonts w:eastAsia="Times New Roman" w:cs="Times New Roman"/>
          <w:szCs w:val="24"/>
        </w:rPr>
      </w:pPr>
      <w:r>
        <w:rPr>
          <w:rFonts w:eastAsia="Times New Roman" w:cs="Times New Roman"/>
          <w:szCs w:val="24"/>
        </w:rPr>
        <w:t>(Θόρυβος και γέλωτες στην Αίθουσα)</w:t>
      </w:r>
    </w:p>
    <w:p w14:paraId="1664211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Κύριοι συνάδελφοι, κύριε Τζαβάρα, πο</w:t>
      </w:r>
      <w:r>
        <w:rPr>
          <w:rFonts w:eastAsia="Times New Roman" w:cs="Times New Roman"/>
          <w:szCs w:val="24"/>
        </w:rPr>
        <w:t>υ</w:t>
      </w:r>
      <w:r>
        <w:rPr>
          <w:rFonts w:eastAsia="Times New Roman" w:cs="Times New Roman"/>
          <w:szCs w:val="24"/>
        </w:rPr>
        <w:t xml:space="preserve"> βρίσκετε όλη αυτήν τη διάθεση; Να είστε καλά!</w:t>
      </w:r>
    </w:p>
    <w:p w14:paraId="1664211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Οικονομίας, Ανάπτυξης και Τουρισμού): </w:t>
      </w:r>
      <w:r>
        <w:rPr>
          <w:rFonts w:eastAsia="Times New Roman" w:cs="Times New Roman"/>
          <w:szCs w:val="24"/>
        </w:rPr>
        <w:t>Βελτίωσε τα ελληνικά στην Αίθουσα ραγδαία ο κ. Τσακαλώτος.</w:t>
      </w:r>
    </w:p>
    <w:p w14:paraId="1664211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Λοιπόν, αφορά το δικαίωμα των μελών στην Επιτρο</w:t>
      </w:r>
      <w:r>
        <w:rPr>
          <w:rFonts w:eastAsia="Times New Roman" w:cs="Times New Roman"/>
          <w:szCs w:val="24"/>
        </w:rPr>
        <w:t>πή Ανταγωνισμού, σε περίπτωση που υπόκεινται σε πειθαρχική διαδικασία, να αποκτήσουν το δικαίωμα να προσφεύγουν και στο Συμβούλιο Επικρατείας.</w:t>
      </w:r>
    </w:p>
    <w:p w14:paraId="1664211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Ευχαριστούμε.</w:t>
      </w:r>
    </w:p>
    <w:p w14:paraId="1664211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Κύριε Πρόεδρε, με συγχωρείτε, αλλά έτσι όπως τα ε</w:t>
      </w:r>
      <w:r>
        <w:rPr>
          <w:rFonts w:eastAsia="Times New Roman" w:cs="Times New Roman"/>
          <w:szCs w:val="24"/>
        </w:rPr>
        <w:t>ίπε ο κ. Σταθάκης, δεν τα καταλάβαμε.</w:t>
      </w:r>
    </w:p>
    <w:p w14:paraId="1664211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Είναι η μήτηρ της μαθήσεως η επανάληψη.</w:t>
      </w:r>
    </w:p>
    <w:p w14:paraId="1664211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Ωραία. </w:t>
      </w:r>
    </w:p>
    <w:p w14:paraId="1664211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Στο άρθρο 13 του 2011 στο τελευταίο εδάφιο υπάρχει μ</w:t>
      </w:r>
      <w:r>
        <w:rPr>
          <w:rFonts w:eastAsia="Times New Roman" w:cs="Times New Roman"/>
          <w:szCs w:val="24"/>
        </w:rPr>
        <w:t>ί</w:t>
      </w:r>
      <w:r>
        <w:rPr>
          <w:rFonts w:eastAsia="Times New Roman" w:cs="Times New Roman"/>
          <w:szCs w:val="24"/>
        </w:rPr>
        <w:t>α πειθαρχική διαδικασί</w:t>
      </w:r>
      <w:r>
        <w:rPr>
          <w:rFonts w:eastAsia="Times New Roman" w:cs="Times New Roman"/>
          <w:szCs w:val="24"/>
        </w:rPr>
        <w:t xml:space="preserve">α για τα μέλη της Επιτροπής Ανταγωνισμού. Εάν τεθεί κάποια ποινή, παύση δηλαδή, αυτοί είχαν δικαίωμα μέχρι τώρα να </w:t>
      </w:r>
      <w:r>
        <w:rPr>
          <w:rFonts w:eastAsia="Times New Roman" w:cs="Times New Roman"/>
          <w:szCs w:val="24"/>
        </w:rPr>
        <w:lastRenderedPageBreak/>
        <w:t>προσφεύγουν στον υπαλληλικό κώδικα, ως ίσχυε. Τώρα, ισχύουν τα του υπαλληλικού κώδικα, αλλά αποκτούν και το δικαίωμα αίτησης ακυρώσεως της απ</w:t>
      </w:r>
      <w:r>
        <w:rPr>
          <w:rFonts w:eastAsia="Times New Roman" w:cs="Times New Roman"/>
          <w:szCs w:val="24"/>
        </w:rPr>
        <w:t>όφασης του Πειθαρχικού Συμβουλίου ενώπιον του Συμβουλίου της Επικρατείας. Αυτό το δικαίωμα δεν το είχαν μέχρι στιγμής.</w:t>
      </w:r>
    </w:p>
    <w:p w14:paraId="1664211A" w14:textId="77777777" w:rsidR="00434732" w:rsidRDefault="00735F25">
      <w:pPr>
        <w:spacing w:after="0" w:line="600" w:lineRule="auto"/>
        <w:ind w:firstLine="709"/>
        <w:jc w:val="both"/>
        <w:rPr>
          <w:rFonts w:eastAsia="Times New Roman" w:cs="Times New Roman"/>
          <w:szCs w:val="24"/>
        </w:rPr>
      </w:pPr>
      <w:r>
        <w:rPr>
          <w:rFonts w:eastAsia="Times New Roman" w:cs="Times New Roman"/>
          <w:szCs w:val="24"/>
        </w:rPr>
        <w:t>(Στο σημείο αυτό ο Υπουργός Οικονομίας, Ανάπτυξης και Τουρισμού κ.</w:t>
      </w:r>
      <w:r>
        <w:rPr>
          <w:rFonts w:eastAsia="Times New Roman" w:cs="Times New Roman"/>
          <w:szCs w:val="24"/>
        </w:rPr>
        <w:t xml:space="preserve"> </w:t>
      </w:r>
      <w:r>
        <w:rPr>
          <w:rFonts w:eastAsia="Times New Roman" w:cs="Times New Roman"/>
          <w:szCs w:val="24"/>
        </w:rPr>
        <w:t>Γεώργιος Σταθάκης καταθέτει για τα Πρακτικά την προαναφερθείσα νομοτεχ</w:t>
      </w:r>
      <w:r>
        <w:rPr>
          <w:rFonts w:eastAsia="Times New Roman" w:cs="Times New Roman"/>
          <w:szCs w:val="24"/>
        </w:rPr>
        <w:t xml:space="preserve">νική βελτίωση, η οποία έχει ως εξής: </w:t>
      </w:r>
    </w:p>
    <w:p w14:paraId="1664211B" w14:textId="77777777" w:rsidR="00434732" w:rsidRDefault="00735F25">
      <w:pPr>
        <w:spacing w:after="0"/>
        <w:jc w:val="center"/>
        <w:rPr>
          <w:rFonts w:eastAsia="Times New Roman" w:cs="Times New Roman"/>
          <w:szCs w:val="24"/>
        </w:rPr>
      </w:pPr>
      <w:r>
        <w:rPr>
          <w:rFonts w:eastAsia="Times New Roman" w:cs="Times New Roman"/>
          <w:szCs w:val="24"/>
        </w:rPr>
        <w:t>ΑΛΛΑΓΗ ΣΕΛΙΔΑΣ</w:t>
      </w:r>
    </w:p>
    <w:p w14:paraId="1664211C" w14:textId="77777777" w:rsidR="00434732" w:rsidRDefault="00735F25">
      <w:pPr>
        <w:spacing w:after="0"/>
        <w:jc w:val="center"/>
        <w:rPr>
          <w:rFonts w:eastAsia="Times New Roman" w:cs="Times New Roman"/>
          <w:szCs w:val="24"/>
        </w:rPr>
      </w:pPr>
      <w:r w:rsidRPr="005A2118">
        <w:rPr>
          <w:rFonts w:eastAsia="Times New Roman" w:cs="Times New Roman"/>
          <w:szCs w:val="24"/>
        </w:rPr>
        <w:t>(Να μπει η σελ. 427)</w:t>
      </w:r>
    </w:p>
    <w:p w14:paraId="1664211D" w14:textId="77777777" w:rsidR="00434732" w:rsidRDefault="00735F25">
      <w:pPr>
        <w:spacing w:after="0"/>
        <w:jc w:val="center"/>
        <w:rPr>
          <w:rFonts w:eastAsia="Times New Roman" w:cs="Times New Roman"/>
          <w:szCs w:val="24"/>
        </w:rPr>
      </w:pPr>
      <w:r w:rsidRPr="005A2118">
        <w:rPr>
          <w:rFonts w:eastAsia="Times New Roman" w:cs="Times New Roman"/>
          <w:szCs w:val="24"/>
        </w:rPr>
        <w:t>ΑΛΛΑΓΗ ΣΕΛΙΔΑΣ</w:t>
      </w:r>
    </w:p>
    <w:p w14:paraId="1664211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Δεν κάνατε κάτι για να σας πούμε μπράβο. Μόνο ο κ. Τσακαλώτος …(</w:t>
      </w:r>
      <w:r>
        <w:rPr>
          <w:rFonts w:eastAsia="Times New Roman" w:cs="Times New Roman"/>
          <w:szCs w:val="24"/>
        </w:rPr>
        <w:t>δ</w:t>
      </w:r>
      <w:r>
        <w:rPr>
          <w:rFonts w:eastAsia="Times New Roman" w:cs="Times New Roman"/>
          <w:szCs w:val="24"/>
        </w:rPr>
        <w:t>εν ακούστηκε)</w:t>
      </w:r>
    </w:p>
    <w:p w14:paraId="1664211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Ωραία. Επίσης, κατανοητό. </w:t>
      </w:r>
    </w:p>
    <w:p w14:paraId="1664212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Παρακαλώ πο</w:t>
      </w:r>
      <w:r>
        <w:rPr>
          <w:rFonts w:eastAsia="Times New Roman" w:cs="Times New Roman"/>
          <w:szCs w:val="24"/>
        </w:rPr>
        <w:t>λύ τον Υπουργό Εσωτερικών και Διοικητικής Ανασυγκρότησης, τον κ. Κουρουμπλή, να πάρει τον λόγο για οκτώ λεπτά.</w:t>
      </w:r>
    </w:p>
    <w:p w14:paraId="1664212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ΠΑΝΑΓΙΩΤΗΣ ΚΟΥΡΟΥΜΠΛΗΣ (Υπουργός Εσωτερικών και Διοικητικής Ανασυγκρότησης):</w:t>
      </w:r>
      <w:r>
        <w:rPr>
          <w:rFonts w:eastAsia="Times New Roman" w:cs="Times New Roman"/>
          <w:szCs w:val="24"/>
        </w:rPr>
        <w:t xml:space="preserve"> Θα μιλήσω από εδώ, κύριε Πρόεδρε.</w:t>
      </w:r>
    </w:p>
    <w:p w14:paraId="16642122" w14:textId="77777777" w:rsidR="00434732" w:rsidRDefault="00735F25">
      <w:pPr>
        <w:spacing w:after="0" w:line="600" w:lineRule="auto"/>
        <w:ind w:firstLine="720"/>
        <w:jc w:val="both"/>
        <w:rPr>
          <w:rFonts w:eastAsia="Times New Roman"/>
          <w:szCs w:val="24"/>
        </w:rPr>
      </w:pPr>
      <w:r>
        <w:rPr>
          <w:rFonts w:eastAsia="Times New Roman"/>
          <w:szCs w:val="24"/>
        </w:rPr>
        <w:t xml:space="preserve">(Στο σημείο αυτό την </w:t>
      </w:r>
      <w:r>
        <w:rPr>
          <w:rFonts w:eastAsia="Times New Roman"/>
          <w:szCs w:val="24"/>
        </w:rPr>
        <w:t>Π</w:t>
      </w:r>
      <w:r>
        <w:rPr>
          <w:rFonts w:eastAsia="Times New Roman"/>
          <w:szCs w:val="24"/>
        </w:rPr>
        <w:t xml:space="preserve">ροεδρική </w:t>
      </w:r>
      <w:r>
        <w:rPr>
          <w:rFonts w:eastAsia="Times New Roman"/>
          <w:szCs w:val="24"/>
        </w:rPr>
        <w:t>Έ</w:t>
      </w:r>
      <w:r>
        <w:rPr>
          <w:rFonts w:eastAsia="Times New Roman"/>
          <w:szCs w:val="24"/>
        </w:rPr>
        <w:t>δρα καταλαμβάνει ο Β΄ Αντιπρόεδρος της Βουλής κ</w:t>
      </w:r>
      <w:r w:rsidRPr="003179AD">
        <w:rPr>
          <w:rFonts w:eastAsia="Times New Roman"/>
          <w:b/>
          <w:szCs w:val="24"/>
        </w:rPr>
        <w:t>. ΓΕΩΡΓΙΟΣ ΒΑΡΕΜΕΝΟΣ</w:t>
      </w:r>
      <w:r>
        <w:rPr>
          <w:rFonts w:eastAsia="Times New Roman"/>
          <w:szCs w:val="24"/>
        </w:rPr>
        <w:t>)</w:t>
      </w:r>
    </w:p>
    <w:p w14:paraId="1664212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με μ</w:t>
      </w:r>
      <w:r>
        <w:rPr>
          <w:rFonts w:eastAsia="Times New Roman" w:cs="Times New Roman"/>
          <w:szCs w:val="24"/>
        </w:rPr>
        <w:t>ί</w:t>
      </w:r>
      <w:r>
        <w:rPr>
          <w:rFonts w:eastAsia="Times New Roman" w:cs="Times New Roman"/>
          <w:szCs w:val="24"/>
        </w:rPr>
        <w:t>α διασαλπίζουσα έπαρση και με ρητορεύματα, ο Αρχηγός της Αξιωματικής Αντιπολίτευσης ήρθε στη Βουλή και μας μίλησε για τις περίφημες μεταρ</w:t>
      </w:r>
      <w:r>
        <w:rPr>
          <w:rFonts w:eastAsia="Times New Roman" w:cs="Times New Roman"/>
          <w:szCs w:val="24"/>
        </w:rPr>
        <w:t xml:space="preserve">ρυθμίσεις. </w:t>
      </w:r>
      <w:r>
        <w:rPr>
          <w:rFonts w:eastAsia="Times New Roman" w:cs="Times New Roman"/>
          <w:szCs w:val="24"/>
        </w:rPr>
        <w:t>Ν</w:t>
      </w:r>
      <w:r>
        <w:rPr>
          <w:rFonts w:eastAsia="Times New Roman" w:cs="Times New Roman"/>
          <w:szCs w:val="24"/>
        </w:rPr>
        <w:t>ομίζω ότι δεν υπάρχει πολίτης σε αυτήν τη χώρα που να αμφισβητεί την αναγκαιότητα των μεταρρυθμίσεων.</w:t>
      </w:r>
    </w:p>
    <w:p w14:paraId="1664212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Όμως, ο κ. Μητσοτάκης φαίνεται ότι θυμήθηκε πολύ αργά τις μεταρρυθμίσεις. Ξοδεύτηκαν 400 εκατομμύρια ευρώ στην περίοδο που ήταν Υπουργός για τ</w:t>
      </w:r>
      <w:r>
        <w:rPr>
          <w:rFonts w:eastAsia="Times New Roman" w:cs="Times New Roman"/>
          <w:szCs w:val="24"/>
        </w:rPr>
        <w:t xml:space="preserve">ην περίφημη «διοικητική μεταρρύθμιση». Μπορεί να μας πει ένα έργο της περιόδου αυτής; Ή τα περισσότερα χρήματα δόθηκαν στις μελέτες; </w:t>
      </w:r>
    </w:p>
    <w:p w14:paraId="1664212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μεταρρυθμίσεις πρέπει να αφορούν τους πολίτες, όχι τις εταιρείες. Οι μεταρρυθμίσεις πρέπει να γίνονται για τις υπηρεσίες που να υπηρετούν τους πολίτες. </w:t>
      </w:r>
    </w:p>
    <w:p w14:paraId="1664212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Γιατί, λοιπόν, κυρίες και κύριοι συνάδελφοι, αφού όλοι νοιαζόμαστε για την ανάπτυξη, δεν κάναμε μετα</w:t>
      </w:r>
      <w:r>
        <w:rPr>
          <w:rFonts w:eastAsia="Times New Roman" w:cs="Times New Roman"/>
          <w:szCs w:val="24"/>
        </w:rPr>
        <w:t>ρρυθμίσεις που συνδέονται με την ανάπτυξη;</w:t>
      </w:r>
    </w:p>
    <w:p w14:paraId="1664212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Όσον αφορά  την κωδικοποίηση της νομοθεσίας, την πολυνομία, τι έχουμε κάνει; Ξέρουμε πολύ καλά όλοι τι σημαίνει πολυνομία στην Ελλάδα. Είμαστε μ</w:t>
      </w:r>
      <w:r>
        <w:rPr>
          <w:rFonts w:eastAsia="Times New Roman" w:cs="Times New Roman"/>
          <w:szCs w:val="24"/>
        </w:rPr>
        <w:t>ί</w:t>
      </w:r>
      <w:r>
        <w:rPr>
          <w:rFonts w:eastAsia="Times New Roman" w:cs="Times New Roman"/>
          <w:szCs w:val="24"/>
        </w:rPr>
        <w:t>α χώρα που μπορεί να μην έχουμε παραγωγή σε άλλους τομείς, αλλά είμα</w:t>
      </w:r>
      <w:r>
        <w:rPr>
          <w:rFonts w:eastAsia="Times New Roman" w:cs="Times New Roman"/>
          <w:szCs w:val="24"/>
        </w:rPr>
        <w:t xml:space="preserve">στε παραγωγικότατοι σε νόμους. Τι έχουν κάνει οι κυβερνήσεις για την περίφημη κωδικοποίηση της νομοθεσίας; </w:t>
      </w:r>
    </w:p>
    <w:p w14:paraId="1664212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σημερινή, λοιπόν, Κυβέρνηση ήδη ψήφισε τη σχετική διάταξη στον νόμο της αξιολόγησης, στο άρθρο 40, και συνιστά την Εθνική Επιτροπή για την κωδικοπ</w:t>
      </w:r>
      <w:r>
        <w:rPr>
          <w:rFonts w:eastAsia="Times New Roman" w:cs="Times New Roman"/>
          <w:szCs w:val="24"/>
        </w:rPr>
        <w:t>οίηση της νομοθεσίας. Μέσα, λοιπόν, σε δύο, το πολύ τρία χρόνια, όλο αυτό το τεράστιο έργο θα είναι μια νέα πραγματικότητα, γιατί θα δρομολογηθεί από αυτή την Κυβέρνηση.</w:t>
      </w:r>
    </w:p>
    <w:p w14:paraId="1664212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Θα αναφέρω το δεύτερο σημείο της ανάγκης για μεταρρύθμιση. Μπορεί να μας πει κάποιος α</w:t>
      </w:r>
      <w:r>
        <w:rPr>
          <w:rFonts w:eastAsia="Times New Roman" w:cs="Times New Roman"/>
          <w:szCs w:val="24"/>
        </w:rPr>
        <w:t xml:space="preserve">πό τους λαλίστατους εκπροσώπους, της Αξιωματικής Αντιπολίτευσης κυρίως, τι έγινε με τη διαλειτουργικότητα των βάσεων δεδομένων του </w:t>
      </w:r>
      <w:r>
        <w:rPr>
          <w:rFonts w:eastAsia="Times New Roman" w:cs="Times New Roman"/>
          <w:szCs w:val="24"/>
        </w:rPr>
        <w:t>δ</w:t>
      </w:r>
      <w:r>
        <w:rPr>
          <w:rFonts w:eastAsia="Times New Roman" w:cs="Times New Roman"/>
          <w:szCs w:val="24"/>
        </w:rPr>
        <w:t>ημοσίου; Τι έγινε μέχρι τώρα, κυρίες και κύριοι; Ξοδεύτηκαν αυτά τα δεκαπέντε τελευταία χρόνια 7 δισεκατομμύρια ευρώ. Τα χρή</w:t>
      </w:r>
      <w:r>
        <w:rPr>
          <w:rFonts w:eastAsia="Times New Roman" w:cs="Times New Roman"/>
          <w:szCs w:val="24"/>
        </w:rPr>
        <w:t xml:space="preserve">ματα αυτά πήγαν στις εταιρείες κυρίως, για τη ρευστότητα των εταιρειών, γιατί στο </w:t>
      </w:r>
      <w:r>
        <w:rPr>
          <w:rFonts w:eastAsia="Times New Roman" w:cs="Times New Roman"/>
          <w:szCs w:val="24"/>
        </w:rPr>
        <w:t>δ</w:t>
      </w:r>
      <w:r>
        <w:rPr>
          <w:rFonts w:eastAsia="Times New Roman" w:cs="Times New Roman"/>
          <w:szCs w:val="24"/>
        </w:rPr>
        <w:t>ημόσιο ουσιαστικά δεν υπάρχει προστιθέμενη αξία από αυτά τα χρήματα, διότι δεν επικοινωνούν οι βάσεις δεδομένων. Τόσο πολύ μεγάλο ζήτημα ήταν να καταλάβουν ότι όταν δημιουργ</w:t>
      </w:r>
      <w:r>
        <w:rPr>
          <w:rFonts w:eastAsia="Times New Roman" w:cs="Times New Roman"/>
          <w:szCs w:val="24"/>
        </w:rPr>
        <w:t>είς και προωθείς την ηλεκτρονική διακυβέρνηση πρέπει να επικοινωνούν οι μονάδες η μία με την άλλη; Ούτε αυτό, λοιπόν, έγινε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περίφημης «μεταρρύθμισης».</w:t>
      </w:r>
    </w:p>
    <w:p w14:paraId="1664212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Ήδη, λοιπόν, ενημερώνω τη Βουλή ότι με επίπονη προσπάθεια η σημερινή Κυβέρνηση και η ηγεσ</w:t>
      </w:r>
      <w:r>
        <w:rPr>
          <w:rFonts w:eastAsia="Times New Roman" w:cs="Times New Roman"/>
          <w:szCs w:val="24"/>
        </w:rPr>
        <w:t xml:space="preserve">ία του Υπουργείου Εσωτερικών και του Υπουργείου Διοικητικής Μεταρρύθμισης εκκαθαρίσαμε το δημοτολόγιο και το ληξιαρχείο και μέχρι τον Οκτώβριο θα έχουμε ολοκληρωμένο το έργο του </w:t>
      </w:r>
      <w:r>
        <w:rPr>
          <w:rFonts w:eastAsia="Times New Roman" w:cs="Times New Roman"/>
          <w:szCs w:val="24"/>
        </w:rPr>
        <w:t>μ</w:t>
      </w:r>
      <w:r>
        <w:rPr>
          <w:rFonts w:eastAsia="Times New Roman" w:cs="Times New Roman"/>
          <w:szCs w:val="24"/>
        </w:rPr>
        <w:t xml:space="preserve">ητρώου </w:t>
      </w:r>
      <w:r>
        <w:rPr>
          <w:rFonts w:eastAsia="Times New Roman" w:cs="Times New Roman"/>
          <w:szCs w:val="24"/>
        </w:rPr>
        <w:t>π</w:t>
      </w:r>
      <w:r>
        <w:rPr>
          <w:rFonts w:eastAsia="Times New Roman" w:cs="Times New Roman"/>
          <w:szCs w:val="24"/>
        </w:rPr>
        <w:t>ολιτών, με βάση το οποίο μέσα στο 2016, για να είμαστε συνεννοημένοι,</w:t>
      </w:r>
      <w:r>
        <w:rPr>
          <w:rFonts w:eastAsia="Times New Roman" w:cs="Times New Roman"/>
          <w:szCs w:val="24"/>
        </w:rPr>
        <w:t xml:space="preserve"> θα επιχειρήσουμε να διαλειτουργήσουμε </w:t>
      </w:r>
      <w:r>
        <w:rPr>
          <w:rFonts w:eastAsia="Times New Roman" w:cs="Times New Roman"/>
          <w:szCs w:val="24"/>
        </w:rPr>
        <w:lastRenderedPageBreak/>
        <w:t xml:space="preserve">τις δεκαπέντε μεγαλύτερες βάσεις του </w:t>
      </w:r>
      <w:r>
        <w:rPr>
          <w:rFonts w:eastAsia="Times New Roman" w:cs="Times New Roman"/>
          <w:szCs w:val="24"/>
        </w:rPr>
        <w:t>δ</w:t>
      </w:r>
      <w:r>
        <w:rPr>
          <w:rFonts w:eastAsia="Times New Roman" w:cs="Times New Roman"/>
          <w:szCs w:val="24"/>
        </w:rPr>
        <w:t>ημοσίου, για να μπορέσουμε πραγματικά να δώσουμε λύση σε τεράστια προβλήματα, στη γάγγραινα της γραφειοκρατίας και της πολυνομίας, που είναι οι δύο σιαμαίες αδελφές που στραγγαλίζ</w:t>
      </w:r>
      <w:r>
        <w:rPr>
          <w:rFonts w:eastAsia="Times New Roman" w:cs="Times New Roman"/>
          <w:szCs w:val="24"/>
        </w:rPr>
        <w:t xml:space="preserve">ουν κάθε παραγωγική δραστηριότητα. Αυτές είναι μεταρρυθμίσεις. Γι’ αυτές θα μας μιλήσετε; </w:t>
      </w:r>
    </w:p>
    <w:p w14:paraId="1664212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Ακούω, λοιπόν, κύριε Πρόεδρε, αυτές τις μέρες αυτή</w:t>
      </w:r>
      <w:r>
        <w:rPr>
          <w:rFonts w:eastAsia="Times New Roman" w:cs="Times New Roman"/>
          <w:szCs w:val="24"/>
        </w:rPr>
        <w:t>ν</w:t>
      </w:r>
      <w:r>
        <w:rPr>
          <w:rFonts w:eastAsia="Times New Roman" w:cs="Times New Roman"/>
          <w:szCs w:val="24"/>
        </w:rPr>
        <w:t xml:space="preserve"> τη διαμάχη για το περίφημο </w:t>
      </w:r>
      <w:r>
        <w:rPr>
          <w:rFonts w:eastAsia="Times New Roman" w:cs="Times New Roman"/>
          <w:szCs w:val="24"/>
        </w:rPr>
        <w:t>τ</w:t>
      </w:r>
      <w:r>
        <w:rPr>
          <w:rFonts w:eastAsia="Times New Roman" w:cs="Times New Roman"/>
          <w:szCs w:val="24"/>
        </w:rPr>
        <w:t xml:space="preserve">αμείο. </w:t>
      </w:r>
      <w:r>
        <w:rPr>
          <w:rFonts w:eastAsia="Times New Roman" w:cs="Times New Roman"/>
          <w:szCs w:val="24"/>
        </w:rPr>
        <w:t>Π</w:t>
      </w:r>
      <w:r>
        <w:rPr>
          <w:rFonts w:eastAsia="Times New Roman" w:cs="Times New Roman"/>
          <w:szCs w:val="24"/>
        </w:rPr>
        <w:t>ροεξοφλούν οι καλοί συνάδελφοι, με ρητορεύματα, ότι θα δεσμεύσουμε τη χώρα γι</w:t>
      </w:r>
      <w:r>
        <w:rPr>
          <w:rFonts w:eastAsia="Times New Roman" w:cs="Times New Roman"/>
          <w:szCs w:val="24"/>
        </w:rPr>
        <w:t xml:space="preserve">α ενενήντα εννέα χρόνια, για εκατό χρόνια, για εκατόν δεκαπέντε χρόνια, για τόσα χρόνια. Μάλιστα! Δηλαδή δεν θα κριθεί αυτό το </w:t>
      </w:r>
      <w:r>
        <w:rPr>
          <w:rFonts w:eastAsia="Times New Roman" w:cs="Times New Roman"/>
          <w:szCs w:val="24"/>
        </w:rPr>
        <w:t>τ</w:t>
      </w:r>
      <w:r>
        <w:rPr>
          <w:rFonts w:eastAsia="Times New Roman" w:cs="Times New Roman"/>
          <w:szCs w:val="24"/>
        </w:rPr>
        <w:t xml:space="preserve">αμείο εκ του αποτελέσματος του έργου που θα παράξει; Αφήστε, λοιπόν, να δούμε τι συμβάσεις θα κάνει αυτή η </w:t>
      </w:r>
      <w:r>
        <w:rPr>
          <w:rFonts w:eastAsia="Times New Roman" w:cs="Times New Roman"/>
          <w:szCs w:val="24"/>
        </w:rPr>
        <w:t>ε</w:t>
      </w:r>
      <w:r>
        <w:rPr>
          <w:rFonts w:eastAsia="Times New Roman" w:cs="Times New Roman"/>
          <w:szCs w:val="24"/>
        </w:rPr>
        <w:t>ταιρεία, ποιο θα είν</w:t>
      </w:r>
      <w:r>
        <w:rPr>
          <w:rFonts w:eastAsia="Times New Roman" w:cs="Times New Roman"/>
          <w:szCs w:val="24"/>
        </w:rPr>
        <w:t xml:space="preserve">αι το περιεχόμενο, τι δεσμεύσεις θα υπάρχουν, τι προστιθέμενη αξία θα υπάρχει για τη χώρα, και τότε να έρθουμε να μιλήσουμε. </w:t>
      </w:r>
    </w:p>
    <w:p w14:paraId="1664212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Να μιλήσουμε και για κάτι που υπάρχει τώρα, αυτή</w:t>
      </w:r>
      <w:r>
        <w:rPr>
          <w:rFonts w:eastAsia="Times New Roman" w:cs="Times New Roman"/>
          <w:szCs w:val="24"/>
        </w:rPr>
        <w:t>ν</w:t>
      </w:r>
      <w:r>
        <w:rPr>
          <w:rFonts w:eastAsia="Times New Roman" w:cs="Times New Roman"/>
          <w:szCs w:val="24"/>
        </w:rPr>
        <w:t xml:space="preserve"> τη στιγμή, και αφορά το ΤΑΙΠΕΔ. Τι κάνατε, λοιπόν, στο συγκεκριμένο </w:t>
      </w:r>
      <w:r>
        <w:rPr>
          <w:rFonts w:eastAsia="Times New Roman" w:cs="Times New Roman"/>
          <w:szCs w:val="24"/>
        </w:rPr>
        <w:t>τ</w:t>
      </w:r>
      <w:r>
        <w:rPr>
          <w:rFonts w:eastAsia="Times New Roman" w:cs="Times New Roman"/>
          <w:szCs w:val="24"/>
        </w:rPr>
        <w:t>αμείο, κυρί</w:t>
      </w:r>
      <w:r>
        <w:rPr>
          <w:rFonts w:eastAsia="Times New Roman" w:cs="Times New Roman"/>
          <w:szCs w:val="24"/>
        </w:rPr>
        <w:t xml:space="preserve">ες και κύριοι συνάδελφοι, για να ξέρει ο ελληνικός λαός; Κλείσατε </w:t>
      </w:r>
      <w:r>
        <w:rPr>
          <w:rFonts w:eastAsia="Times New Roman" w:cs="Times New Roman"/>
          <w:szCs w:val="24"/>
        </w:rPr>
        <w:lastRenderedPageBreak/>
        <w:t>σχεδόν τη συμφωνία για να πωληθεί το συγκεκριμένο ξενοδοχείο στη Μύκονο με 5 εκατομμύρια ευρώ και δεν προλάβατε να βάλετε τις υπογραφές, ήρθε η διοίκηση Πιτσιόρλα και το έφτασε 17 εκατομμύρι</w:t>
      </w:r>
      <w:r>
        <w:rPr>
          <w:rFonts w:eastAsia="Times New Roman" w:cs="Times New Roman"/>
          <w:szCs w:val="24"/>
        </w:rPr>
        <w:t>α ευρώ, πήρε δηλαδή 17 εκατομμύρια ευρώ. Πού θα πήγαιναν τα 12 εκατομμύρια ευρώ; Ο κ. Ντογιάκος τα ακούει αυτά;</w:t>
      </w:r>
    </w:p>
    <w:p w14:paraId="1664212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Σε ό,τι αφορά τον ΟΠΑΠ: Πόσο είχατε συμφωνήσει; Ένα ευρώ πάνω από τη χρηματιστηριακή αξία. Πόσο το πήγε η διαπραγμάτευση της νέας διοίκησης; Οκτ</w:t>
      </w:r>
      <w:r>
        <w:rPr>
          <w:rFonts w:eastAsia="Times New Roman" w:cs="Times New Roman"/>
          <w:szCs w:val="24"/>
        </w:rPr>
        <w:t xml:space="preserve">ώ ευρώ παραπάνω. Ούτε γι’ αυτό θα μας μιλήσει κανείς; Το ίδιο θα επιχειρηθεί και στον ΟΛΠ. </w:t>
      </w:r>
    </w:p>
    <w:p w14:paraId="1664212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μιλήσω και για ένα άλλο θέμα, κυρίες και κύριοι συνάδελφοι. Υπήρχαν είκοσι οκτώ ακίνητα, τα περισσότερα από τα οποία στέγαζαν δημόσιες υπηρεσίες. Τα πήρατε, λοιπ</w:t>
      </w:r>
      <w:r>
        <w:rPr>
          <w:rFonts w:eastAsia="Times New Roman" w:cs="Times New Roman"/>
          <w:szCs w:val="24"/>
        </w:rPr>
        <w:t>όν, αυτά -για τα οποία οι υπηρεσίες δεν πλήρωναν 1 ευρώ-, τα δώσατε στο ΤΑΙΠΕΔ και τα πούλησε, κατά πάσα πιθανότητα, σε «ημετέρους». Από αυτά πάρθηκαν κάποια χρήματα. Αυτά τα χρήματα πήγαν στο χρέος και δεν λέτε στον ελληνικό λαό ότι όλα αυτά τα χρήματα πη</w:t>
      </w:r>
      <w:r>
        <w:rPr>
          <w:rFonts w:eastAsia="Times New Roman" w:cs="Times New Roman"/>
          <w:szCs w:val="24"/>
        </w:rPr>
        <w:t xml:space="preserve">γαίνουν στο χρέος. Ενώ από το νέο </w:t>
      </w:r>
      <w:r>
        <w:rPr>
          <w:rFonts w:eastAsia="Times New Roman" w:cs="Times New Roman"/>
          <w:szCs w:val="24"/>
        </w:rPr>
        <w:t>τ</w:t>
      </w:r>
      <w:r>
        <w:rPr>
          <w:rFonts w:eastAsia="Times New Roman" w:cs="Times New Roman"/>
          <w:szCs w:val="24"/>
        </w:rPr>
        <w:t xml:space="preserve">αμείο το 50% θα πηγαίνει </w:t>
      </w:r>
      <w:r>
        <w:rPr>
          <w:rFonts w:eastAsia="Times New Roman" w:cs="Times New Roman"/>
          <w:szCs w:val="24"/>
        </w:rPr>
        <w:lastRenderedPageBreak/>
        <w:t>στο χρέος και το υπόλοιπο 50% θα πηγαίνει στην ανάπτυξη. Να, λοιπόν, μ</w:t>
      </w:r>
      <w:r>
        <w:rPr>
          <w:rFonts w:eastAsia="Times New Roman" w:cs="Times New Roman"/>
          <w:szCs w:val="24"/>
        </w:rPr>
        <w:t>ί</w:t>
      </w:r>
      <w:r>
        <w:rPr>
          <w:rFonts w:eastAsia="Times New Roman" w:cs="Times New Roman"/>
          <w:szCs w:val="24"/>
        </w:rPr>
        <w:t xml:space="preserve">α μεγάλη διαφορά γι’ αυτό που καταγγέλλετε. </w:t>
      </w:r>
    </w:p>
    <w:p w14:paraId="1664212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Αλλά κάτι περισσότερο, να μιλήσω για κάτι που ξέρω προσωπικά. Πήρατε, λοιπόν, έν</w:t>
      </w:r>
      <w:r>
        <w:rPr>
          <w:rFonts w:eastAsia="Times New Roman" w:cs="Times New Roman"/>
          <w:szCs w:val="24"/>
        </w:rPr>
        <w:t>α από αυτά τα κτήρια στην οδό Κηφισίας που ανήκε στο Υπουργείο Υγείας, το δώσατε στο ΤΑΙΠΕΔ και πουλήθηκε. Και πώς τα πουλούσατε, κυρίες και κύριοι συνάδελφοι, εσείς οι μεγάλοι πατριώτες που κλαίτε για τον τόπο που θα εκποιήσει ο ΣΥΡΙΖΑ; Λέγατε, λοιπόν -γι</w:t>
      </w:r>
      <w:r>
        <w:rPr>
          <w:rFonts w:eastAsia="Times New Roman" w:cs="Times New Roman"/>
          <w:szCs w:val="24"/>
        </w:rPr>
        <w:t>α να ξέρει ο ελληνικός λαός- στον αγοραστή «Θα στο πουλήσουμε, αλλά θα σου το νοικιάσουμε για είκοσι και τριάντα χρόνια». Αυτό κάνατε και με το συγκεκριμένο κτήριο. Ξέρετε πόσα λεφτά πληρώνει το Υπουργείο Υγείας σε ένα κτήριο που δεν κατοικείται αυτήν τη σ</w:t>
      </w:r>
      <w:r>
        <w:rPr>
          <w:rFonts w:eastAsia="Times New Roman" w:cs="Times New Roman"/>
          <w:szCs w:val="24"/>
        </w:rPr>
        <w:t xml:space="preserve">τιγμή; Τέσσερα εκατομμύρια τον χρόνο, παρακαλώ. Αυτές είναι οι συμβάσεις και το περιεχόμενο των συμβάσεων που υπογράψατε! </w:t>
      </w:r>
    </w:p>
    <w:p w14:paraId="1664213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α πούμε και κάτι ακόμα, αφού θέλουν να μιλήσουμε οι κύριοι, διότι αυτήν την Αριστερά τη διακατέχει ακόμα η αθωότητα και δεν λέει τα </w:t>
      </w:r>
      <w:r>
        <w:rPr>
          <w:rFonts w:eastAsia="Times New Roman" w:cs="Times New Roman"/>
          <w:szCs w:val="24"/>
        </w:rPr>
        <w:t xml:space="preserve">πράγματα όπως πρέπει να τα πει, ώστε να καταλάβουν κάποιοι και </w:t>
      </w:r>
      <w:r>
        <w:rPr>
          <w:rFonts w:eastAsia="Times New Roman" w:cs="Times New Roman"/>
          <w:szCs w:val="24"/>
        </w:rPr>
        <w:lastRenderedPageBreak/>
        <w:t>τουλάχιστον να είναι προσεκτικοί όταν μιλούν. Το κτήριο αυτό παρελήφθη χωρίς πρωτόκολλο. Ξέρετε γιατί; Και αυτοί που το παρέλαβαν ήταν έγκριτοι νομικοί. Γιατί το παρέλαβαν, λοιπόν, χωρίς πρωτόκ</w:t>
      </w:r>
      <w:r>
        <w:rPr>
          <w:rFonts w:eastAsia="Times New Roman" w:cs="Times New Roman"/>
          <w:szCs w:val="24"/>
        </w:rPr>
        <w:t xml:space="preserve">ολλο παραλαβής; Γιατί το μισό από τα τριάντα χιλιάδες τετραγωνικά είναι ακατοίκητο, είναι γιαπί. </w:t>
      </w:r>
      <w:r>
        <w:rPr>
          <w:rFonts w:eastAsia="Times New Roman" w:cs="Times New Roman"/>
          <w:szCs w:val="24"/>
        </w:rPr>
        <w:t>Τ</w:t>
      </w:r>
      <w:r>
        <w:rPr>
          <w:rFonts w:eastAsia="Times New Roman" w:cs="Times New Roman"/>
          <w:szCs w:val="24"/>
        </w:rPr>
        <w:t xml:space="preserve">ο παρέλαβε το Υπουργείο ως κτήριο που έπρεπε να λειτουργήσει και να στεγάσει υπηρεσίες. Τέσσερα εκατομμύρια τον χρόνο. </w:t>
      </w:r>
      <w:r>
        <w:rPr>
          <w:rFonts w:eastAsia="Times New Roman" w:cs="Times New Roman"/>
          <w:szCs w:val="24"/>
        </w:rPr>
        <w:t>Α</w:t>
      </w:r>
      <w:r>
        <w:rPr>
          <w:rFonts w:eastAsia="Times New Roman" w:cs="Times New Roman"/>
          <w:szCs w:val="24"/>
        </w:rPr>
        <w:t xml:space="preserve">υτά τα τέσσερα εκατομμύρια, συν τα υπόλοιπα των είκοσι οκτώ κτηρίων που δώσατε, πού πάνε; Όλα πάνε στο χρέος. Αυτές είναι οι συμβάσεις που κάνατε! </w:t>
      </w:r>
    </w:p>
    <w:p w14:paraId="1664213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Εδώ υπάρχει, λοιπόν, μ</w:t>
      </w:r>
      <w:r>
        <w:rPr>
          <w:rFonts w:eastAsia="Times New Roman" w:cs="Times New Roman"/>
          <w:szCs w:val="24"/>
        </w:rPr>
        <w:t>ί</w:t>
      </w:r>
      <w:r>
        <w:rPr>
          <w:rFonts w:eastAsia="Times New Roman" w:cs="Times New Roman"/>
          <w:szCs w:val="24"/>
        </w:rPr>
        <w:t xml:space="preserve">α διαφορά αντίληψης όσον αφορά το πώς διαχειριστήκατε εσείς τη δημόσια περιουσία και </w:t>
      </w:r>
      <w:r>
        <w:rPr>
          <w:rFonts w:eastAsia="Times New Roman" w:cs="Times New Roman"/>
          <w:szCs w:val="24"/>
        </w:rPr>
        <w:t xml:space="preserve">πώς τη διαχειρίζεται η σημερινή Κυβέρνηση. </w:t>
      </w:r>
      <w:r>
        <w:rPr>
          <w:rFonts w:eastAsia="Times New Roman" w:cs="Times New Roman"/>
          <w:szCs w:val="24"/>
        </w:rPr>
        <w:t>Ε</w:t>
      </w:r>
      <w:r>
        <w:rPr>
          <w:rFonts w:eastAsia="Times New Roman" w:cs="Times New Roman"/>
          <w:szCs w:val="24"/>
        </w:rPr>
        <w:t>πειδή σας ακούω για τον χρόνο, εγώ θα σας έλεγα κάτι. Μην παίζετε με αυτά τα ζητήματα. Είναι αστεία. Ο χρόνος είναι καλός σύμβουλος. Ο πανικός, που σας διακατέχει, είναι κακός σύμβουλος και για την πατρίδα και γι</w:t>
      </w:r>
      <w:r>
        <w:rPr>
          <w:rFonts w:eastAsia="Times New Roman" w:cs="Times New Roman"/>
          <w:szCs w:val="24"/>
        </w:rPr>
        <w:t xml:space="preserve">α τον τόπο. </w:t>
      </w:r>
    </w:p>
    <w:p w14:paraId="1664213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ακούω και δέχομαι ότι κι εσείς έχετε την ίδια αγωνία για την ανάπτυξη που πρέπει να φέρουμε στην πατρίδα. Σας ερωτώ λοιπόν: Εγώ δέχομαι ότι ούτε το χρέος είναι το </w:t>
      </w:r>
      <w:r>
        <w:rPr>
          <w:rFonts w:eastAsia="Times New Roman" w:cs="Times New Roman"/>
          <w:szCs w:val="24"/>
        </w:rPr>
        <w:lastRenderedPageBreak/>
        <w:t>μεγαλύτερο στοιχείο που συνδέεται με την ανάπτ</w:t>
      </w:r>
      <w:r>
        <w:rPr>
          <w:rFonts w:eastAsia="Times New Roman" w:cs="Times New Roman"/>
          <w:szCs w:val="24"/>
        </w:rPr>
        <w:t xml:space="preserve">υξη. Ποιο είναι το μεγαλύτερο στοιχείο που συνδέεται με την ανάπτυξη; Η πολιτική σταθερότητα. </w:t>
      </w:r>
      <w:r>
        <w:rPr>
          <w:rFonts w:eastAsia="Times New Roman" w:cs="Times New Roman"/>
          <w:szCs w:val="24"/>
        </w:rPr>
        <w:t>Ε</w:t>
      </w:r>
      <w:r>
        <w:rPr>
          <w:rFonts w:eastAsia="Times New Roman" w:cs="Times New Roman"/>
          <w:szCs w:val="24"/>
        </w:rPr>
        <w:t>σείς τι κάνετε; Τορπιλίζετε την πολιτική σταθερότητα της χώρας και με έναν ιταμό τρόπο λέτε στον ελληνικό λαό «κακώς διακόψατε το ιδανικό φαγοπότι που γινόταν» -</w:t>
      </w:r>
      <w:r>
        <w:rPr>
          <w:rFonts w:eastAsia="Times New Roman" w:cs="Times New Roman"/>
          <w:szCs w:val="24"/>
        </w:rPr>
        <w:t>αυτό λέτε στον ελληνικό λαό- «και φέρατε στην εξουσία την Κυβέρνηση του ΣΥΡΙΖΑ».</w:t>
      </w:r>
    </w:p>
    <w:p w14:paraId="1664213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παρακαλώ επειδή ο προγραμματισμός έχει εκτροχιαστεί, να ολοκληρώσετε. </w:t>
      </w:r>
    </w:p>
    <w:p w14:paraId="1664213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w:t>
      </w:r>
      <w:r>
        <w:rPr>
          <w:rFonts w:eastAsia="Times New Roman" w:cs="Times New Roman"/>
          <w:b/>
          <w:szCs w:val="24"/>
        </w:rPr>
        <w:t>κής Ανασυγκρότησης):</w:t>
      </w:r>
      <w:r>
        <w:rPr>
          <w:rFonts w:eastAsia="Times New Roman" w:cs="Times New Roman"/>
          <w:szCs w:val="24"/>
        </w:rPr>
        <w:t xml:space="preserve"> Κλείνω.</w:t>
      </w:r>
    </w:p>
    <w:p w14:paraId="1664213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ανάγκη να κάνουμε μ</w:t>
      </w:r>
      <w:r>
        <w:rPr>
          <w:rFonts w:eastAsia="Times New Roman" w:cs="Times New Roman"/>
          <w:szCs w:val="24"/>
        </w:rPr>
        <w:t>ί</w:t>
      </w:r>
      <w:r>
        <w:rPr>
          <w:rFonts w:eastAsia="Times New Roman" w:cs="Times New Roman"/>
          <w:szCs w:val="24"/>
        </w:rPr>
        <w:t>α υπέρβαση όλοι μαζί και να πάμε σε έναν δημοκρατικό πατριωτισμό που θα ενεργοποιήσουμε όλες τις δυνάμεις του τόπου. Να συστρατευθούν, λοιπόν, όλες οι υγιείς δυνάμεις γύρω</w:t>
      </w:r>
      <w:r>
        <w:rPr>
          <w:rFonts w:eastAsia="Times New Roman" w:cs="Times New Roman"/>
          <w:szCs w:val="24"/>
        </w:rPr>
        <w:t xml:space="preserve"> από την προσπάθεια που συγκροτεί αυτή η Κυβέρνηση. Αυτό είναι </w:t>
      </w:r>
      <w:r>
        <w:rPr>
          <w:rFonts w:eastAsia="Times New Roman" w:cs="Times New Roman"/>
          <w:szCs w:val="24"/>
        </w:rPr>
        <w:lastRenderedPageBreak/>
        <w:t xml:space="preserve">το καθήκον καθενός. </w:t>
      </w:r>
      <w:r>
        <w:rPr>
          <w:rFonts w:eastAsia="Times New Roman" w:cs="Times New Roman"/>
          <w:szCs w:val="24"/>
        </w:rPr>
        <w:t>Μ</w:t>
      </w:r>
      <w:r>
        <w:rPr>
          <w:rFonts w:eastAsia="Times New Roman" w:cs="Times New Roman"/>
          <w:szCs w:val="24"/>
        </w:rPr>
        <w:t>ε κριτική, με αυστηρή κριτική. Όχι, όμως, πετώντας χειροβομβίδες που σκορπίζονται σε όλον τον κόσμο και δημιουργούν ανασφάλεια και πλήττουν κάθε προσπάθεια που πρέπει να γί</w:t>
      </w:r>
      <w:r>
        <w:rPr>
          <w:rFonts w:eastAsia="Times New Roman" w:cs="Times New Roman"/>
          <w:szCs w:val="24"/>
        </w:rPr>
        <w:t>νει, ώστε να διαμορφώσουμε ένα επενδυτικό περιβάλλον στη χώρα. Αυτές είναι οι υποχρεώσεις σας ως Αντιπολίτευση και όταν θα έλθει η ώρα των εκλογών μετά από τέσσερα χρόνια, θα κρίνει κι εσάς ο ελληνικός λαός, θα κρίνει κι εμάς.</w:t>
      </w:r>
    </w:p>
    <w:p w14:paraId="1664213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Ευχαριστώ.</w:t>
      </w:r>
    </w:p>
    <w:p w14:paraId="1664213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(Γεώργι</w:t>
      </w:r>
      <w:r>
        <w:rPr>
          <w:rFonts w:eastAsia="Times New Roman" w:cs="Times New Roman"/>
          <w:b/>
          <w:szCs w:val="24"/>
        </w:rPr>
        <w:t>ος Βαρεμένος):</w:t>
      </w:r>
      <w:r>
        <w:rPr>
          <w:rFonts w:eastAsia="Times New Roman" w:cs="Times New Roman"/>
          <w:szCs w:val="24"/>
        </w:rPr>
        <w:t xml:space="preserve"> Ευχαριστούμε, κύριε Υπουργέ.</w:t>
      </w:r>
    </w:p>
    <w:p w14:paraId="1664213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μπορώ να έχω τον λόγο;</w:t>
      </w:r>
    </w:p>
    <w:p w14:paraId="1664213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Για ποιον λόγο, κύριε Λοβέρδο;</w:t>
      </w:r>
    </w:p>
    <w:p w14:paraId="1664213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Θέλω να πω για ένα θέμα που αφορά την τροπολογία Χουλιαράκη και υπάρχουν ν</w:t>
      </w:r>
      <w:r>
        <w:rPr>
          <w:rFonts w:eastAsia="Times New Roman" w:cs="Times New Roman"/>
          <w:szCs w:val="24"/>
        </w:rPr>
        <w:t xml:space="preserve">ομοτεχνικά προβλήματα. Κατατέθηκε μετά τις αγορεύσεις μας. </w:t>
      </w:r>
    </w:p>
    <w:p w14:paraId="1664213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ισαγωγικά να πω στον προλαλήσαντα Υπουργό ότι είναι σοβαρότερο το θέμα αυτό από αυτά που έλεγε η φωτογραφία του πελατειακού κράτους στην Ελλάδα. Είναι γνωστός.</w:t>
      </w:r>
    </w:p>
    <w:p w14:paraId="1664213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Εν</w:t>
      </w:r>
      <w:r>
        <w:rPr>
          <w:rFonts w:eastAsia="Times New Roman" w:cs="Times New Roman"/>
          <w:szCs w:val="24"/>
        </w:rPr>
        <w:t xml:space="preserve">τάξει. Διευκολύνετε την διαδικασία. </w:t>
      </w:r>
    </w:p>
    <w:p w14:paraId="1664213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ο κ. Χουλιαράκης για το θέμα των ειδικών μισθολογίων έφερε μία τροπολογία με δυνητικό περιεχόμενο. Δεν θέλω να κάνω πολιτική κριτική. Αυτή είναι μία κριτική σε πολιτικό επίπεδο, δεν έχω </w:t>
      </w:r>
      <w:r>
        <w:rPr>
          <w:rFonts w:eastAsia="Times New Roman" w:cs="Times New Roman"/>
          <w:szCs w:val="24"/>
        </w:rPr>
        <w:t xml:space="preserve">να συνεισφέρω κάτι. Θα έπρεπε οι καταθέτοντες να έχουν και λίγο στοιχειώδη νομική επάρκεια και εάν όχι οι ίδιοι, οι συνεργάτες τους. Είναι μία διάταξη-κοροϊδία. </w:t>
      </w:r>
    </w:p>
    <w:p w14:paraId="1664213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Λέει στο πρώτο εδάφιο: «Η ως άνω διάταξη δεν εφαρμόζεται σε περίπτωση που επιτευχθεί από τα εμ</w:t>
      </w:r>
      <w:r>
        <w:rPr>
          <w:rFonts w:eastAsia="Times New Roman" w:cs="Times New Roman"/>
          <w:szCs w:val="24"/>
        </w:rPr>
        <w:t xml:space="preserve">πλεκόμενα Υπουργεία ισοδύναμη δημοσιονομική εξοικονόμηση». Άλλως εφαρμόζεται. </w:t>
      </w:r>
    </w:p>
    <w:p w14:paraId="1664213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Το δεύτερο εδάφιο λέει: «Τα μέτρα που επιτυγχάνουν το ισοδύναμο δημοσιονομικό αποτέλεσμα διαπιστώνονται με πράξη του Υπουργείου Οικονομικών και εγγράφονται στον Προϋπολογισμό τω</w:t>
      </w:r>
      <w:r>
        <w:rPr>
          <w:rFonts w:eastAsia="Times New Roman" w:cs="Times New Roman"/>
          <w:szCs w:val="24"/>
        </w:rPr>
        <w:t xml:space="preserve">ν ετών 2017 και 2018». </w:t>
      </w:r>
    </w:p>
    <w:p w14:paraId="1664214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Εάν πρόκειται περί αλλαγής κωδικού υπάρχει η δυνατότητα, αφού ο Υπουργός εξουσιοδοτείται, να το πράξει. Εάν δεν πρόκειται περί μεταβολής κωδικού, αλλά πρόκειται περί άλλου μέτρου -όπως λόγου χάρη αυτό που έχει να κάνει με το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μ</w:t>
      </w:r>
      <w:r>
        <w:rPr>
          <w:rFonts w:eastAsia="Times New Roman" w:cs="Times New Roman"/>
          <w:szCs w:val="24"/>
        </w:rPr>
        <w:t xml:space="preserve">ισθολόγιο και εισήχθη με τροπολογία- τότε αυτό χρειάζεται νόμο. </w:t>
      </w:r>
      <w:r>
        <w:rPr>
          <w:rFonts w:eastAsia="Times New Roman" w:cs="Times New Roman"/>
          <w:szCs w:val="24"/>
        </w:rPr>
        <w:t>Π</w:t>
      </w:r>
      <w:r>
        <w:rPr>
          <w:rFonts w:eastAsia="Times New Roman" w:cs="Times New Roman"/>
          <w:szCs w:val="24"/>
        </w:rPr>
        <w:t>άντως, η εξουσιοδότηση είναι ανεπαρκέστατη. Πριν την ψηφίσει η Πλειοψηφία, για να μην υπάρχουν νομικά προβλήματα και η κοροϊδία γίνει κατάσταση, να δούνε το νομοτεχνικό θέμα και να το διορθώ</w:t>
      </w:r>
      <w:r>
        <w:rPr>
          <w:rFonts w:eastAsia="Times New Roman" w:cs="Times New Roman"/>
          <w:szCs w:val="24"/>
        </w:rPr>
        <w:t>σουν. Παρακαλώ ιδιαιτέρως. Ο Υπουργός ίσως να μην καταλαβαίνει τι λέω, ας ρωτήσει.</w:t>
      </w:r>
    </w:p>
    <w:p w14:paraId="1664214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Παρακαλώ τον κ. Λεβέντη, Πρόεδρο της Ένωσης Κεντρώων, να λάβει τον λόγο.</w:t>
      </w:r>
    </w:p>
    <w:p w14:paraId="1664214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Ελάτε, κύριε Πρόεδρε. Θα παρακαλούσα να εξοικονομήσουμε και λίγο </w:t>
      </w:r>
      <w:r>
        <w:rPr>
          <w:rFonts w:eastAsia="Times New Roman" w:cs="Times New Roman"/>
          <w:szCs w:val="24"/>
        </w:rPr>
        <w:t>χρόνο, καλό θα είναι.</w:t>
      </w:r>
    </w:p>
    <w:p w14:paraId="1664214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Ο χρόνος είναι</w:t>
      </w:r>
      <w:r>
        <w:rPr>
          <w:rFonts w:eastAsia="Times New Roman" w:cs="Times New Roman"/>
          <w:b/>
          <w:szCs w:val="24"/>
        </w:rPr>
        <w:t xml:space="preserve"> </w:t>
      </w:r>
      <w:r>
        <w:rPr>
          <w:rFonts w:eastAsia="Times New Roman" w:cs="Times New Roman"/>
          <w:szCs w:val="24"/>
        </w:rPr>
        <w:t xml:space="preserve"> δύσκολο να είναι λίγος, παραπάνω θα είναι. </w:t>
      </w:r>
    </w:p>
    <w:p w14:paraId="1664214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Καλησπέρα σας, κύριε Πρόεδρε, κυρίες και κύριοι Βουλευτές, κύριοι Υπουργοί, όσοι έχουν απομείνει στην Αίθουσα. Απ’ ό,τι βλέπω</w:t>
      </w:r>
      <w:r>
        <w:rPr>
          <w:rFonts w:eastAsia="Times New Roman" w:cs="Times New Roman"/>
          <w:szCs w:val="24"/>
        </w:rPr>
        <w:t xml:space="preserve"> λάμπει διά της απουσίας του ο κύριος Πρωθυπουργός. Λάμπει διά της απουσίας του, έχει πιο σοβαρότερα πράγματα να κάνει στο γραφείο του. </w:t>
      </w:r>
      <w:r>
        <w:rPr>
          <w:rFonts w:eastAsia="Times New Roman" w:cs="Times New Roman"/>
          <w:szCs w:val="24"/>
        </w:rPr>
        <w:t>Λ</w:t>
      </w:r>
      <w:r>
        <w:rPr>
          <w:rFonts w:eastAsia="Times New Roman" w:cs="Times New Roman"/>
          <w:szCs w:val="24"/>
        </w:rPr>
        <w:t xml:space="preserve">άμπει, επίσης, διά της απουσίας του ο κ. Μητσοτάκης, ο οποίος και αυτός έχει πολύ σοβαρότερα πράγματα να κάνει. </w:t>
      </w:r>
    </w:p>
    <w:p w14:paraId="1664214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Είδα α</w:t>
      </w:r>
      <w:r>
        <w:rPr>
          <w:rFonts w:eastAsia="Times New Roman" w:cs="Times New Roman"/>
          <w:szCs w:val="24"/>
        </w:rPr>
        <w:t xml:space="preserve">πό την ομιλία του κ. Μητσοτάκη, ότι είπε πως θα έχει 2% συν 4% ανάπτυξη και έλυσε το πρόβλημα. </w:t>
      </w:r>
      <w:r>
        <w:rPr>
          <w:rFonts w:eastAsia="Times New Roman" w:cs="Times New Roman"/>
          <w:szCs w:val="24"/>
        </w:rPr>
        <w:t>Χ</w:t>
      </w:r>
      <w:r>
        <w:rPr>
          <w:rFonts w:eastAsia="Times New Roman" w:cs="Times New Roman"/>
          <w:szCs w:val="24"/>
        </w:rPr>
        <w:t>άρηκα που λύθηκε το πρόβλημα της Ελλάδας από τον κ. Μητσοτάκη. Ειλικρινά, διαπίστωσα στην ομιλία του κάποια στιγμή ότι θα έχει 4% ρυθμούς ανάπτυξης συν 2%, οπότ</w:t>
      </w:r>
      <w:r>
        <w:rPr>
          <w:rFonts w:eastAsia="Times New Roman" w:cs="Times New Roman"/>
          <w:szCs w:val="24"/>
        </w:rPr>
        <w:t xml:space="preserve">ε ζήσε Μάη μου να φας τριφύλλι! </w:t>
      </w:r>
      <w:r>
        <w:rPr>
          <w:rFonts w:eastAsia="Times New Roman" w:cs="Times New Roman"/>
          <w:szCs w:val="24"/>
        </w:rPr>
        <w:t>Ε</w:t>
      </w:r>
      <w:r>
        <w:rPr>
          <w:rFonts w:eastAsia="Times New Roman" w:cs="Times New Roman"/>
          <w:szCs w:val="24"/>
        </w:rPr>
        <w:t>ίναι και Μάιος.</w:t>
      </w:r>
    </w:p>
    <w:p w14:paraId="1664214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Έχω μία πληροφορία, κυρίες και κύριοι συνάδελφοι, την οποία οφείλω να την μεταφέρω στο Κοινοβούλιο, μία πληροφορία που με ανησυχεί πάρα πολύ, ότι όσον αφορά τον κόφτη και το </w:t>
      </w:r>
      <w:r>
        <w:rPr>
          <w:rFonts w:eastAsia="Times New Roman" w:cs="Times New Roman"/>
          <w:szCs w:val="24"/>
        </w:rPr>
        <w:t>υ</w:t>
      </w:r>
      <w:r>
        <w:rPr>
          <w:rFonts w:eastAsia="Times New Roman" w:cs="Times New Roman"/>
          <w:szCs w:val="24"/>
        </w:rPr>
        <w:t xml:space="preserve">περταμείο, συνέταξαν το ΔΝΤ και οι Ευρωπαίοι το κείμενο και η Ελλάδα δεν άλλαξε ούτε ένα «ν». Αυτό το ακούσατε; </w:t>
      </w:r>
      <w:r>
        <w:rPr>
          <w:rFonts w:eastAsia="Times New Roman" w:cs="Times New Roman"/>
          <w:szCs w:val="24"/>
        </w:rPr>
        <w:t>Ή</w:t>
      </w:r>
      <w:r>
        <w:rPr>
          <w:rFonts w:eastAsia="Times New Roman" w:cs="Times New Roman"/>
          <w:szCs w:val="24"/>
        </w:rPr>
        <w:t>θελα ειδικά σήμερα τον κύριο Πρωθυπουργό απαραιτήτως εδώ.</w:t>
      </w:r>
    </w:p>
    <w:p w14:paraId="1664214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τον κόφτη και το </w:t>
      </w:r>
      <w:r>
        <w:rPr>
          <w:rFonts w:eastAsia="Times New Roman" w:cs="Times New Roman"/>
          <w:szCs w:val="24"/>
        </w:rPr>
        <w:t>υ</w:t>
      </w:r>
      <w:r>
        <w:rPr>
          <w:rFonts w:eastAsia="Times New Roman" w:cs="Times New Roman"/>
          <w:szCs w:val="24"/>
        </w:rPr>
        <w:t>περταμείο ήρθε το κείμενο απέξω, η Ελλάδα δεν πρόσθεσε ο</w:t>
      </w:r>
      <w:r>
        <w:rPr>
          <w:rFonts w:eastAsia="Times New Roman" w:cs="Times New Roman"/>
          <w:szCs w:val="24"/>
        </w:rPr>
        <w:t>ύτε ένα «και», ούτε ένα «ν», ούτε ένα «σ», έγινε δεκτό το κείμενο όπως ήρθε.</w:t>
      </w:r>
    </w:p>
    <w:p w14:paraId="1664214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Αυτό αντιλαμβάνεστε τι σημαίνει. Σημαίνει ότι δόθηκε ένα κείμενο πίσω από την άποψη ότι υπάρχει αναξιοπιστία στην Ελλάδα και είπαν ότι όταν εκτροχιάζονται οι στόχοι θα κόβουμε από</w:t>
      </w:r>
      <w:r>
        <w:rPr>
          <w:rFonts w:eastAsia="Times New Roman" w:cs="Times New Roman"/>
          <w:szCs w:val="24"/>
        </w:rPr>
        <w:t xml:space="preserve"> κάποιους κωδικούς χρήματα ή θα πουλάμε γη, τη δημόσια περιουσία, από την οποία δεν εξαιρέθηκαν ούτε τα κτήρια, ας πούμε, του Αρείου Πάγου. Το κτήριο του Αρείου Πάγου είναι μέσα στο </w:t>
      </w:r>
      <w:r>
        <w:rPr>
          <w:rFonts w:eastAsia="Times New Roman" w:cs="Times New Roman"/>
          <w:szCs w:val="24"/>
        </w:rPr>
        <w:t>υ</w:t>
      </w:r>
      <w:r>
        <w:rPr>
          <w:rFonts w:eastAsia="Times New Roman" w:cs="Times New Roman"/>
          <w:szCs w:val="24"/>
        </w:rPr>
        <w:t xml:space="preserve">περταμείο. </w:t>
      </w:r>
    </w:p>
    <w:p w14:paraId="1664214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Από το υπερταμείο αφαιρέθηκαν μόνο οι παραλίες, που είναι μόν</w:t>
      </w:r>
      <w:r>
        <w:rPr>
          <w:rFonts w:eastAsia="Times New Roman" w:cs="Times New Roman"/>
          <w:szCs w:val="24"/>
        </w:rPr>
        <w:t xml:space="preserve">ο τα δεκαέξι μέτρα μέχρι εκεί που σκάει το χειμέριο κύμα, η ερυθρά γραμμή, οι περιοχές </w:t>
      </w:r>
      <w:r>
        <w:rPr>
          <w:rFonts w:eastAsia="Times New Roman" w:cs="Times New Roman"/>
          <w:szCs w:val="24"/>
          <w:lang w:val="en-US"/>
        </w:rPr>
        <w:t>NATURA</w:t>
      </w:r>
      <w:r>
        <w:rPr>
          <w:rFonts w:eastAsia="Times New Roman" w:cs="Times New Roman"/>
          <w:szCs w:val="24"/>
        </w:rPr>
        <w:t xml:space="preserve"> και οι δασικές εκτάσεις, δηλαδή πολύ συγκεκριμένα, και οι αρχαιολογικοί χώροι. Αυτά τα τρία.</w:t>
      </w:r>
    </w:p>
    <w:p w14:paraId="1664214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Άρα, το κτήριο του Μεγάρου της Αστυνομίας υπάγεται σε αυτά που μπορεί</w:t>
      </w:r>
      <w:r>
        <w:rPr>
          <w:rFonts w:eastAsia="Times New Roman" w:cs="Times New Roman"/>
          <w:szCs w:val="24"/>
        </w:rPr>
        <w:t xml:space="preserve"> να κατάσχουν οι ξένοι. Εκτός, αν δεν το έχετε καταλάβει δηλαδή, γιατί ό,τι εξαιρείται αναφέρεται. Επομένως, ό,τι δεν αναφέρεται, δεν εξαιρείται.</w:t>
      </w:r>
    </w:p>
    <w:p w14:paraId="1664214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ότι ελληνική Κυβέρνηση απεδέχθη το κείμενο για τον κόφτη και το κείμενο για το </w:t>
      </w:r>
      <w:r>
        <w:rPr>
          <w:rFonts w:eastAsia="Times New Roman" w:cs="Times New Roman"/>
          <w:szCs w:val="24"/>
        </w:rPr>
        <w:t>υ</w:t>
      </w:r>
      <w:r>
        <w:rPr>
          <w:rFonts w:eastAsia="Times New Roman" w:cs="Times New Roman"/>
          <w:szCs w:val="24"/>
        </w:rPr>
        <w:t>περταμείο, χωρίς να αλλάξει</w:t>
      </w:r>
      <w:r>
        <w:rPr>
          <w:rFonts w:eastAsia="Times New Roman" w:cs="Times New Roman"/>
          <w:szCs w:val="24"/>
        </w:rPr>
        <w:t xml:space="preserve"> ούτε ένα «ν» ούτε ένα «σ», αυτό είναι ντροπή για το Κοινοβούλιο. Και δεν συγχωρείται αυτό υπό τη λογική ότι έγινε για να πάρουμε τη δόση. Τα ίδια φαντάζομαι ότι έλεγε και ο Σαμαράς και ο Βενιζέλος. Για να πάρουν τη δόση κάθε φορά οδηγούσαν τη Βουλή σε εκβ</w:t>
      </w:r>
      <w:r>
        <w:rPr>
          <w:rFonts w:eastAsia="Times New Roman" w:cs="Times New Roman"/>
          <w:szCs w:val="24"/>
        </w:rPr>
        <w:t>ιαστική ψήφο. Αν δεν κάνω λάθος, την ίδια λογική είχαν, που την υιοθετήσατε κι εσείς.</w:t>
      </w:r>
    </w:p>
    <w:p w14:paraId="1664214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Για μένα, όμως, είναι εξαιρετικά τραγικό το ότι δεν εμπιστεύονται τη χώρα. Η χώρα στα έξι χρόνια δεν έχει κάνει καμ</w:t>
      </w:r>
      <w:r>
        <w:rPr>
          <w:rFonts w:eastAsia="Times New Roman" w:cs="Times New Roman"/>
          <w:szCs w:val="24"/>
        </w:rPr>
        <w:t>μ</w:t>
      </w:r>
      <w:r>
        <w:rPr>
          <w:rFonts w:eastAsia="Times New Roman" w:cs="Times New Roman"/>
          <w:szCs w:val="24"/>
        </w:rPr>
        <w:t>ία μεταρρύθμιση και από εδώ και πέρα πια βάλαμε υποθήκ</w:t>
      </w:r>
      <w:r>
        <w:rPr>
          <w:rFonts w:eastAsia="Times New Roman" w:cs="Times New Roman"/>
          <w:szCs w:val="24"/>
        </w:rPr>
        <w:t>η την περιουσία σας και τους μισθούς και τις συντάξεις των ανθρώπων σας, ώστε να είμαστε εντάξει με τους στόχους, για πλεόνασμα τόσο φέτος, τόσο του χρόνου, τόσο πιο πέρα.</w:t>
      </w:r>
    </w:p>
    <w:p w14:paraId="1664214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Αν έχετε καταλάβει τι σημαίνει αυτό, αυτή η Βουλή, μετά από μία-δυο ώρες όταν θα ψηφ</w:t>
      </w:r>
      <w:r>
        <w:rPr>
          <w:rFonts w:eastAsia="Times New Roman" w:cs="Times New Roman"/>
          <w:szCs w:val="24"/>
        </w:rPr>
        <w:t xml:space="preserve">ίσει, θα έχει εγκληματήσει. Θα έχει παραχωρήσει την εθνική περιουσία. Αυτό τουλάχιστον να το ξέρετε ότι σας το είπε ο ταπεινός Βασίλης Λεβέντης. Και αν το δέχεστε ως Βουλευτές, ψηφίστε το. Αν θεωρείτε ανώτερη τη </w:t>
      </w:r>
      <w:r>
        <w:rPr>
          <w:rFonts w:eastAsia="Times New Roman" w:cs="Times New Roman"/>
          <w:szCs w:val="24"/>
        </w:rPr>
        <w:lastRenderedPageBreak/>
        <w:t>δόση από το να υποθηκευθεί όλη η εθνική περι</w:t>
      </w:r>
      <w:r>
        <w:rPr>
          <w:rFonts w:eastAsia="Times New Roman" w:cs="Times New Roman"/>
          <w:szCs w:val="24"/>
        </w:rPr>
        <w:t>ουσία, είναι στην κρίση σας. Είναι η συνείδηση του κάθε Βουλευτή.</w:t>
      </w:r>
    </w:p>
    <w:p w14:paraId="1664214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Σε κάποια τηλεοπτική εκπομπή, που ήταν και ένας Βουλευτής της Ένωσης Κεντρώων, πετάγεται ένας του ΚΚΕ, ο οποίος είπε: «όλοι τα είχατε ψηφίσει, τα είχε ψηφίσει και το ΠΑΣΟΚ, τα είχε ψηφίσει κ</w:t>
      </w:r>
      <w:r>
        <w:rPr>
          <w:rFonts w:eastAsia="Times New Roman" w:cs="Times New Roman"/>
          <w:szCs w:val="24"/>
        </w:rPr>
        <w:t>αι η Νέα Δημοκρατία τον Σεπτέμβριο, τα είχε ψηφίσει και το Ποτάμι». «Και εσείς ακόμη της Ένωσης Κεντρώων μνημονιακοί είστε. Αν ήσασταν μέσα, θα τα είχατε ψηφίσει κι εσείς», λέει ο κύριος του ΚΚΕ.</w:t>
      </w:r>
    </w:p>
    <w:p w14:paraId="1664214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Θα πληροφορήσω, λοιπόν, το ΚΚΕ και τον ελληνικό λαό -γιατί τ</w:t>
      </w:r>
      <w:r>
        <w:rPr>
          <w:rFonts w:eastAsia="Times New Roman" w:cs="Times New Roman"/>
          <w:szCs w:val="24"/>
        </w:rPr>
        <w:t>ις ομιλίες εδώ τις κάνω εν μέρει για τους Βουλευτές, οι οποίοι όμως ξέρω ότι στο τέλος ψηφίζουν με κάποιον άλλο τρόπο, για να μην τους πουν κομματικούς προδότες, και τις ομιλίες εδώ τις κάνω κυρίως για την κοινωνία- θα ενημερώσω τους φίλους μου του ΚΚΕ ότι</w:t>
      </w:r>
      <w:r>
        <w:rPr>
          <w:rFonts w:eastAsia="Times New Roman" w:cs="Times New Roman"/>
          <w:szCs w:val="24"/>
        </w:rPr>
        <w:t xml:space="preserve"> η Ένωση Κεντρώων δεν είναι μνημονιακό κόμμα.</w:t>
      </w:r>
    </w:p>
    <w:p w14:paraId="1664215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Η Ένωση Κεντρώων πρεσβεύει την άποψη ότι αν από το 2009 είχαμε ξεκινήσει τις μεταρρυθμίσεις και είχαμε αφαιρέσει τις παθογένειες -παθογένειες είναι τα ρουσφέτια του </w:t>
      </w:r>
      <w:r>
        <w:rPr>
          <w:rFonts w:eastAsia="Times New Roman" w:cs="Times New Roman"/>
          <w:szCs w:val="24"/>
        </w:rPr>
        <w:t>δ</w:t>
      </w:r>
      <w:r>
        <w:rPr>
          <w:rFonts w:eastAsia="Times New Roman" w:cs="Times New Roman"/>
          <w:szCs w:val="24"/>
        </w:rPr>
        <w:t xml:space="preserve">ημοσίου, οι διπλές και τριπλές </w:t>
      </w:r>
      <w:r>
        <w:rPr>
          <w:rFonts w:eastAsia="Times New Roman" w:cs="Times New Roman"/>
          <w:szCs w:val="24"/>
        </w:rPr>
        <w:lastRenderedPageBreak/>
        <w:t>συντάξεις, οι</w:t>
      </w:r>
      <w:r>
        <w:rPr>
          <w:rFonts w:eastAsia="Times New Roman" w:cs="Times New Roman"/>
          <w:szCs w:val="24"/>
        </w:rPr>
        <w:t xml:space="preserve"> μισθοί των Βουλευτών, γιατί είναι κι αυτή μια παθογένεια, όταν ο άλλος τρώει από τον σκουπιδοτενεκέ και από τους μητροπολίτες- αν, λοιπόν, είχαμε κόψει τις παθογένειες, θα μπορούσαμε να είχαμε προλάβει το κακό. Να είχαμε κάνει δηλαδή ό,τι και η Ισπανία κα</w:t>
      </w:r>
      <w:r>
        <w:rPr>
          <w:rFonts w:eastAsia="Times New Roman" w:cs="Times New Roman"/>
          <w:szCs w:val="24"/>
        </w:rPr>
        <w:t>ι η Ιταλία, στις οποίες χτύπησε το καμπανάκι και πρόλαβαν το κακό, δεν μπήκαν σε μνημόνια.</w:t>
      </w:r>
    </w:p>
    <w:p w14:paraId="1664215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Το «έγκλημα» το έκανε ο Κώστας Καραμανλής, όταν ήρθε ο Σουφλιάς από τις Βρυξέλλες και του είπε πως χτυπάει το καμπανάκι και εκείνος αντί να ενημερώσει αμέσως τη Βουλ</w:t>
      </w:r>
      <w:r>
        <w:rPr>
          <w:rFonts w:eastAsia="Times New Roman" w:cs="Times New Roman"/>
          <w:szCs w:val="24"/>
        </w:rPr>
        <w:t>ή και τον ελληνικό λαό για το τι συμβαίνει, προχώρησε σε εκλογές για να δραπετεύσει και να σκάσει η «βόμβα» στα χέρια του Γιώργου Παπανδρέου. Αυτό είναι αληθινό. Αυτό έγινε.</w:t>
      </w:r>
    </w:p>
    <w:p w14:paraId="1664215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Να ενημερωθεί, λοιπόν, και το ΚΚΕ ότι η άποψη της Ένωσης Κεντρώων είναι ότι αν αφα</w:t>
      </w:r>
      <w:r>
        <w:rPr>
          <w:rFonts w:eastAsia="Times New Roman" w:cs="Times New Roman"/>
          <w:szCs w:val="24"/>
        </w:rPr>
        <w:t xml:space="preserve">ιρούσαμε τις παθογένειες και αν ακόμη και σήμερα αφαιρέσουμε τις παθογένειες, θα αποκατασταθεί η εμπιστοσύνη της χώρας στο εξωτερικό, η οποία σήμερα δεν υπάρχει και γι’ αυτό άχθηκαν σε κόφτες και σε υπερταμεία, διότι μας θεωρούν παντελώς αναξιόπιστους και </w:t>
      </w:r>
      <w:r>
        <w:rPr>
          <w:rFonts w:eastAsia="Times New Roman" w:cs="Times New Roman"/>
          <w:szCs w:val="24"/>
        </w:rPr>
        <w:t xml:space="preserve">διεφθαρμένους. Αυτό μας θεωρούν. </w:t>
      </w:r>
    </w:p>
    <w:p w14:paraId="1664215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Πώς θα το λύσουμε αυτό το θέμα στο μέλλον; Μια άλλη Βουλή φαντάζομαι και μια άλλη κυβέρνηση θα το αντιμετωπίσει το θέμα αυτό. </w:t>
      </w:r>
    </w:p>
    <w:p w14:paraId="1664215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Δεν μπορεί να λέει το ΚΚΕ ότι είμαστε μνημονιακό κόμμα η Ένωση Κεντρώων, γιατί είμαστε ένα κόμμ</w:t>
      </w:r>
      <w:r>
        <w:rPr>
          <w:rFonts w:eastAsia="Times New Roman" w:cs="Times New Roman"/>
          <w:szCs w:val="24"/>
        </w:rPr>
        <w:t xml:space="preserve">α που πιστεύει ότι τα τελευταία πενήντα χρόνια πτώχευσαν την Ελλάδα. Και στα τελευταία πενήντα χρόνια κυβερνούσε η Νέα Δημοκρατία με το ΠΑΣΟΚ. Αυτά τα δύο κόμματα κυβερνούσαν. </w:t>
      </w:r>
    </w:p>
    <w:p w14:paraId="1664215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Το ΠΑΣΟΚ τώρα δεν είναι εκεί που στεγάζονται οι λίγοι Βουλευτές, αλλά είναι εδώ</w:t>
      </w:r>
      <w:r>
        <w:rPr>
          <w:rFonts w:eastAsia="Times New Roman" w:cs="Times New Roman"/>
          <w:szCs w:val="24"/>
        </w:rPr>
        <w:t xml:space="preserve">, είναι μέσα. Μέσα στον ΣΥΡΙΖΑ εννοώ. Διότι όπου γυρίζω –στη Λάρισα, στο Καρπενήσι- και απευθύνομαι σε </w:t>
      </w:r>
      <w:r>
        <w:rPr>
          <w:rFonts w:eastAsia="Times New Roman" w:cs="Times New Roman"/>
          <w:szCs w:val="24"/>
        </w:rPr>
        <w:t>σ</w:t>
      </w:r>
      <w:r>
        <w:rPr>
          <w:rFonts w:eastAsia="Times New Roman" w:cs="Times New Roman"/>
          <w:szCs w:val="24"/>
        </w:rPr>
        <w:t xml:space="preserve">υριζαίους, βλέπω της </w:t>
      </w:r>
      <w:r>
        <w:rPr>
          <w:rFonts w:eastAsia="Times New Roman" w:cs="Times New Roman"/>
          <w:szCs w:val="24"/>
        </w:rPr>
        <w:t>ν</w:t>
      </w:r>
      <w:r>
        <w:rPr>
          <w:rFonts w:eastAsia="Times New Roman" w:cs="Times New Roman"/>
          <w:szCs w:val="24"/>
        </w:rPr>
        <w:t>ομαρχιακής ανθρώπους του ΠΑΣΟΚ, που τους γνώριζα παλιά, τέως Βουλευτές του ΠΑΣΟΚ, πολιτευτές, δημάρχους. Άρα, το ΠΑΣΟΚ δεν είναι ε</w:t>
      </w:r>
      <w:r>
        <w:rPr>
          <w:rFonts w:eastAsia="Times New Roman" w:cs="Times New Roman"/>
          <w:szCs w:val="24"/>
        </w:rPr>
        <w:t xml:space="preserve">κεί. Το ΠΑΣΟΚ είστε εσείς. Και μη συνεχίζει να λέει ο κ. Τσίπρας ότι δύο κόμματα πτώχευσαν τη χώρα, το ΠΑΣΟΚ και η Νέα Δημοκρατία, ωσάν εσείς να είστε άλλο κόμμα. Οι ψήφοι και τα στελέχη είναι Πασοκτζήδες. Αφήνω τον λαό να κρίνει αν λέω αλήθεια. </w:t>
      </w:r>
    </w:p>
    <w:p w14:paraId="16642156"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 xml:space="preserve">(Θόρυβος </w:t>
      </w:r>
      <w:r>
        <w:rPr>
          <w:rFonts w:eastAsia="Times New Roman" w:cs="Times New Roman"/>
          <w:szCs w:val="24"/>
        </w:rPr>
        <w:t>στην Αίθουσα)</w:t>
      </w:r>
    </w:p>
    <w:p w14:paraId="1664215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Παρακαλώ, ησυχία. </w:t>
      </w:r>
    </w:p>
    <w:p w14:paraId="1664215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Ψέματα λέω; Εντάξει. Εσείς παρουσιάζετε το άσπρο μαύρο. Ξέρετε, ο κομματικός πατριωτισμός είναι ένας πατριωτισμός που τυφλώνει τον άνθρωπο κα</w:t>
      </w:r>
      <w:r>
        <w:rPr>
          <w:rFonts w:eastAsia="Times New Roman" w:cs="Times New Roman"/>
          <w:szCs w:val="24"/>
        </w:rPr>
        <w:t xml:space="preserve">ι τον κάνει να βλέπει το άσπρο για μαύρο. </w:t>
      </w:r>
    </w:p>
    <w:p w14:paraId="1664215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Ο κ. Καμπουράκης του </w:t>
      </w:r>
      <w:r>
        <w:rPr>
          <w:rFonts w:eastAsia="Times New Roman" w:cs="Times New Roman"/>
          <w:szCs w:val="24"/>
          <w:lang w:val="en-US"/>
        </w:rPr>
        <w:t>MEGA</w:t>
      </w:r>
      <w:r>
        <w:rPr>
          <w:rFonts w:eastAsia="Times New Roman" w:cs="Times New Roman"/>
          <w:szCs w:val="24"/>
        </w:rPr>
        <w:t xml:space="preserve"> είπε, απευθυνόμενος σε κάποιον Βουλευτή μου, «έχει μανία ο Πρόεδρός σας με τη λέξη «</w:t>
      </w:r>
      <w:r>
        <w:rPr>
          <w:rFonts w:eastAsia="Times New Roman" w:cs="Times New Roman"/>
          <w:szCs w:val="24"/>
        </w:rPr>
        <w:t>ο</w:t>
      </w:r>
      <w:r>
        <w:rPr>
          <w:rFonts w:eastAsia="Times New Roman" w:cs="Times New Roman"/>
          <w:szCs w:val="24"/>
        </w:rPr>
        <w:t xml:space="preserve">ικουμενική»». Εσείς γιατί νομίζετε ότι θέλω την </w:t>
      </w:r>
      <w:r>
        <w:rPr>
          <w:rFonts w:eastAsia="Times New Roman" w:cs="Times New Roman"/>
          <w:szCs w:val="24"/>
        </w:rPr>
        <w:t>ο</w:t>
      </w:r>
      <w:r>
        <w:rPr>
          <w:rFonts w:eastAsia="Times New Roman" w:cs="Times New Roman"/>
          <w:szCs w:val="24"/>
        </w:rPr>
        <w:t>ικουμενική; Από μανία; Τη θέλω για να υπάρχει μια Κυβέρνηση διακοσίων πενήντα εδρών, για να έρθουν επιτέλους οι επενδύσεις, να εμπιστευθεί τη χώρα και κάποιος και για να αντιληφθούν και οι ξένοι ότι είναι η ύστατη προσπάθεια να σωθεί η χώρα, για να αλλάξει</w:t>
      </w:r>
      <w:r>
        <w:rPr>
          <w:rFonts w:eastAsia="Times New Roman" w:cs="Times New Roman"/>
          <w:szCs w:val="24"/>
        </w:rPr>
        <w:t xml:space="preserve"> η ψυχολογία και να υπάρξει εμπιστοσύνη προς τη χώρα. </w:t>
      </w:r>
    </w:p>
    <w:p w14:paraId="1664215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Αν πιστεύετε ότι θα τα καταφέρετε μόνοι σας, θα έχει πολύ κακό τέλος ο κ. Τσίπρας. Γιατί αυτήν τη στιγμή, την </w:t>
      </w:r>
      <w:r>
        <w:rPr>
          <w:rFonts w:eastAsia="Times New Roman" w:cs="Times New Roman"/>
          <w:szCs w:val="24"/>
        </w:rPr>
        <w:t>ο</w:t>
      </w:r>
      <w:r>
        <w:rPr>
          <w:rFonts w:eastAsia="Times New Roman" w:cs="Times New Roman"/>
          <w:szCs w:val="24"/>
        </w:rPr>
        <w:t xml:space="preserve">ικουμενική την εμποδίζουν έξι θερμοκέφαλοι στη Νέα Δημοκρατία, που λένε στον Μητσοτάκη, </w:t>
      </w:r>
      <w:r>
        <w:rPr>
          <w:rFonts w:eastAsia="Times New Roman" w:cs="Times New Roman"/>
          <w:szCs w:val="24"/>
        </w:rPr>
        <w:lastRenderedPageBreak/>
        <w:t>«ά</w:t>
      </w:r>
      <w:r>
        <w:rPr>
          <w:rFonts w:eastAsia="Times New Roman" w:cs="Times New Roman"/>
          <w:szCs w:val="24"/>
        </w:rPr>
        <w:t xml:space="preserve">στους να καταρρεύσουν. Μας συμφέρει να καταρρεύσουν και να έρθουμε εμείς» και άλλοι έξι θερμοκέφαλοι στον ΣΥΡΙΖΑ που λένε «εξήντα χρόνια κάναμε να πάρουμε την </w:t>
      </w:r>
      <w:r>
        <w:rPr>
          <w:rFonts w:eastAsia="Times New Roman" w:cs="Times New Roman"/>
          <w:szCs w:val="24"/>
        </w:rPr>
        <w:t>κ</w:t>
      </w:r>
      <w:r>
        <w:rPr>
          <w:rFonts w:eastAsia="Times New Roman" w:cs="Times New Roman"/>
          <w:szCs w:val="24"/>
        </w:rPr>
        <w:t>υβέρνηση. Τώρα θα την χάσουμε; Όσο πάει κι όπου βγει». Δεν υπολογίζετε όμως το κόστος για την κο</w:t>
      </w:r>
      <w:r>
        <w:rPr>
          <w:rFonts w:eastAsia="Times New Roman" w:cs="Times New Roman"/>
          <w:szCs w:val="24"/>
        </w:rPr>
        <w:t xml:space="preserve">ινωνία. </w:t>
      </w:r>
    </w:p>
    <w:p w14:paraId="1664215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 κ. Κατρούγκαλος καταβάλλει φιλότιμες προσπάθειες να πείσει ότι δεν θα μειωθούν συντάξεις, πολύ φιλότιμες προσπάθειες λέγοντας ότι δεν θα μειωθεί τίποτα. Δεν το καταλαβαίνω αυτό. Αφαίρεσε 1,8 δισ. από το ασφαλιστικό, αλλά οι συντάξεις δεν θα μειωθούν! Αδέ</w:t>
      </w:r>
      <w:r>
        <w:rPr>
          <w:rFonts w:eastAsia="Times New Roman" w:cs="Times New Roman"/>
          <w:szCs w:val="24"/>
        </w:rPr>
        <w:t xml:space="preserve">καρο είναι το κράτος. Από πού θα βρει αυτά τα συμπληρωματικά που λέει, δεν το αντιλαμβάνομαι. Άνθρωπος δεν έρχεται. Έχω πει ότι η λύση του ελληνικού προβλήματος θα ανατείλει όταν επιστρέψουν οι καταθέσεις, πρώτον, κι όταν έρθουν επενδύσεις. Είδατε κάτι εκ </w:t>
      </w:r>
      <w:r>
        <w:rPr>
          <w:rFonts w:eastAsia="Times New Roman" w:cs="Times New Roman"/>
          <w:szCs w:val="24"/>
        </w:rPr>
        <w:t>των δύο; Όχι. Άρα, οδηγείτε τη χώρα, με μονομανία και εξουσιομανία, στην αυτοκαταστροφή της. Δεν το έχετε όμως αυτό το δικαίωμα, γιατί είστε κι εσείς πολίτες αυτής της χώρας. Έχετε συγγενείς. Έχετε παιδιά. Απέναντι σε αυτούς τους άλλους, των οποίων το μέλλ</w:t>
      </w:r>
      <w:r>
        <w:rPr>
          <w:rFonts w:eastAsia="Times New Roman" w:cs="Times New Roman"/>
          <w:szCs w:val="24"/>
        </w:rPr>
        <w:t xml:space="preserve">ον υποθηκεύετε, έχετε </w:t>
      </w:r>
      <w:r>
        <w:rPr>
          <w:rFonts w:eastAsia="Times New Roman" w:cs="Times New Roman"/>
          <w:szCs w:val="24"/>
        </w:rPr>
        <w:lastRenderedPageBreak/>
        <w:t xml:space="preserve">υποχρέωση να σκεφθείτε την ψήφο τη σημερινή. Διότι εγκληματείτε, αν τη δώσετε. Αυτή είναι η άποψή μου. </w:t>
      </w:r>
    </w:p>
    <w:p w14:paraId="1664215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Εγώ πιστεύω ότι όταν ζητάς από τον κόσμο να του κόψεις μισθούς, απολαβές, συντάξεις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πρέπει να κόβεις και από τον εαυτό σου </w:t>
      </w:r>
      <w:r>
        <w:rPr>
          <w:rFonts w:eastAsia="Times New Roman" w:cs="Times New Roman"/>
          <w:szCs w:val="24"/>
        </w:rPr>
        <w:t xml:space="preserve">και να δίνεις πρώτος το παράδειγμα. Αυτή είναι η πίστη μου. Διαφωνείτε; </w:t>
      </w:r>
    </w:p>
    <w:p w14:paraId="1664215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Ας αποφασίσει σήμερα αυτή η Βουλή, πριν ψηφίσει αυτόν τον νόμο, να μειώσει στο ήμισυ τον μισθό του Προέδρου της Δημοκρατίας, Πρωθυπουργού, Υπουργών, Βουλευτών, περιφερειαρχών, δημάρχω</w:t>
      </w:r>
      <w:r>
        <w:rPr>
          <w:rFonts w:eastAsia="Times New Roman" w:cs="Times New Roman"/>
          <w:szCs w:val="24"/>
        </w:rPr>
        <w:t xml:space="preserve">ν. Αυτό θα ήταν αντρίκιο, αν το έκανε αυτή η Βουλή. Δεν έχετε το δικαίωμα, όμως, να οδηγείτε μόνο τον λαό σε περικοπές. </w:t>
      </w:r>
    </w:p>
    <w:p w14:paraId="1664215E"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1664215F" w14:textId="77777777" w:rsidR="00434732" w:rsidRDefault="00735F25">
      <w:pPr>
        <w:tabs>
          <w:tab w:val="left" w:pos="2820"/>
        </w:tabs>
        <w:spacing w:after="0" w:line="600" w:lineRule="auto"/>
        <w:ind w:firstLine="709"/>
        <w:jc w:val="both"/>
        <w:rPr>
          <w:rFonts w:eastAsia="Times New Roman"/>
          <w:szCs w:val="24"/>
        </w:rPr>
      </w:pPr>
      <w:r>
        <w:rPr>
          <w:rFonts w:eastAsia="Times New Roman"/>
          <w:szCs w:val="24"/>
        </w:rPr>
        <w:t>Δεν κάνετε το καλύτερο για να αγαπήσει ξανά, ιδιαίτερα η νεολαία, την πολιτική. Δεν κάνετε το καλύτερο!</w:t>
      </w:r>
    </w:p>
    <w:p w14:paraId="16642160" w14:textId="77777777" w:rsidR="00434732" w:rsidRDefault="00735F25">
      <w:pPr>
        <w:tabs>
          <w:tab w:val="left" w:pos="2820"/>
        </w:tabs>
        <w:spacing w:after="0" w:line="600" w:lineRule="auto"/>
        <w:ind w:firstLine="720"/>
        <w:jc w:val="both"/>
        <w:rPr>
          <w:rFonts w:eastAsia="Times New Roman"/>
          <w:szCs w:val="24"/>
        </w:rPr>
      </w:pPr>
      <w:r>
        <w:rPr>
          <w:rFonts w:eastAsia="Times New Roman"/>
          <w:b/>
          <w:szCs w:val="24"/>
        </w:rPr>
        <w:lastRenderedPageBreak/>
        <w:t>ΑΠΟΣΤΟΛΟ</w:t>
      </w:r>
      <w:r>
        <w:rPr>
          <w:rFonts w:eastAsia="Times New Roman"/>
          <w:b/>
          <w:szCs w:val="24"/>
        </w:rPr>
        <w:t xml:space="preserve">Σ ΒΕΣΥΡΟΠΟΥΛΟΣ: </w:t>
      </w:r>
      <w:r>
        <w:rPr>
          <w:rFonts w:eastAsia="Times New Roman"/>
          <w:szCs w:val="24"/>
        </w:rPr>
        <w:t>Εσείς στο εξάμηνο θα αλλάζατε τους Βουλευτές!</w:t>
      </w:r>
    </w:p>
    <w:p w14:paraId="16642161" w14:textId="77777777" w:rsidR="00434732" w:rsidRDefault="00735F25">
      <w:pPr>
        <w:tabs>
          <w:tab w:val="left" w:pos="2820"/>
        </w:tabs>
        <w:spacing w:after="0"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Βέβαια, βλέπω χαμόγελα.</w:t>
      </w:r>
    </w:p>
    <w:p w14:paraId="16642162"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Όμως, ξέρετε κάτι; Σας ξαναλέω για δεύτερη φορά: Τις ομιλίες αυτές λιγότερο τις κάνω σε αυτό το ακροατήριο των Βουλευτών,</w:t>
      </w:r>
      <w:r>
        <w:rPr>
          <w:rFonts w:eastAsia="Times New Roman"/>
          <w:szCs w:val="24"/>
        </w:rPr>
        <w:t xml:space="preserve"> που γνωρίζω τι είναι και πώς θα ενεργήσουν και περισσότερο…</w:t>
      </w:r>
    </w:p>
    <w:p w14:paraId="16642163" w14:textId="77777777" w:rsidR="00434732" w:rsidRDefault="00735F25">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Κύριε Πρόεδρε…</w:t>
      </w:r>
    </w:p>
    <w:p w14:paraId="16642164" w14:textId="77777777" w:rsidR="00434732" w:rsidRDefault="00735F25">
      <w:pPr>
        <w:tabs>
          <w:tab w:val="left" w:pos="2820"/>
        </w:tabs>
        <w:spacing w:after="0"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 xml:space="preserve">Σ ΛΕΒΕΝΤΗΣ (Πρόεδρος της Ένωσης Κεντρώων): </w:t>
      </w:r>
      <w:r>
        <w:rPr>
          <w:rFonts w:eastAsia="Times New Roman"/>
          <w:szCs w:val="24"/>
        </w:rPr>
        <w:t>Ενοχλείται ο κ. Τζαβάρας;</w:t>
      </w:r>
    </w:p>
    <w:p w14:paraId="16642165" w14:textId="77777777" w:rsidR="00434732" w:rsidRDefault="00735F25">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Μην κάνετε διάλογο, κύριε Πρόεδρε. Συνεχίστε.</w:t>
      </w:r>
    </w:p>
    <w:p w14:paraId="16642166" w14:textId="77777777" w:rsidR="00434732" w:rsidRDefault="00735F25">
      <w:pPr>
        <w:tabs>
          <w:tab w:val="left" w:pos="2820"/>
        </w:tabs>
        <w:spacing w:after="0" w:line="600" w:lineRule="auto"/>
        <w:ind w:firstLine="720"/>
        <w:jc w:val="both"/>
        <w:rPr>
          <w:rFonts w:eastAsia="Times New Roman"/>
          <w:szCs w:val="24"/>
        </w:rPr>
      </w:pPr>
      <w:r>
        <w:rPr>
          <w:rFonts w:eastAsia="Times New Roman"/>
          <w:b/>
          <w:szCs w:val="24"/>
        </w:rPr>
        <w:t>ΒΑΣ</w:t>
      </w:r>
      <w:r>
        <w:rPr>
          <w:rFonts w:eastAsia="Times New Roman"/>
          <w:b/>
          <w:szCs w:val="24"/>
        </w:rPr>
        <w:t xml:space="preserve">ΙΛΗΣ ΛΕΒΕΝΤΗΣ (Πρόεδρος της Ένωσης Κεντρώων): </w:t>
      </w:r>
      <w:r>
        <w:rPr>
          <w:rFonts w:eastAsia="Times New Roman"/>
          <w:szCs w:val="24"/>
        </w:rPr>
        <w:t>Εγώ την άποψή μου λέω.</w:t>
      </w:r>
    </w:p>
    <w:p w14:paraId="16642167" w14:textId="77777777" w:rsidR="00434732" w:rsidRDefault="00735F25">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Συνεχίστε! Χάνουμε χρόνο. </w:t>
      </w:r>
    </w:p>
    <w:p w14:paraId="16642168" w14:textId="77777777" w:rsidR="00434732" w:rsidRDefault="00735F25">
      <w:pPr>
        <w:tabs>
          <w:tab w:val="left" w:pos="2820"/>
        </w:tabs>
        <w:spacing w:after="0"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Να μας ακούσει η κοινωνία. Για την κοινωνία μπήκε ο Λεβέντης στη Βουλή, δεν μπ</w:t>
      </w:r>
      <w:r>
        <w:rPr>
          <w:rFonts w:eastAsia="Times New Roman"/>
          <w:szCs w:val="24"/>
        </w:rPr>
        <w:t xml:space="preserve">ήκε για εσάς, κύριοι. </w:t>
      </w:r>
    </w:p>
    <w:p w14:paraId="16642169"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lastRenderedPageBreak/>
        <w:t xml:space="preserve">Ακούστε κάτι. Η «Αυγή» και όλες οι εφημερίδες είχαν καλές αναφορές στο πρόσωπό μου, θεωρώντας ότι θα στηρίξω ΣΥΡΙΖΑ. Προ ημερών βλέπω ένα δημοσίευμα το οποίο θα καταθέσω εδώ, εις τα Πρακτικά, το οποίο λέει για τον κ. Κουρουμπλή. </w:t>
      </w:r>
    </w:p>
    <w:p w14:paraId="1664216A"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Εγώ</w:t>
      </w:r>
      <w:r>
        <w:rPr>
          <w:rFonts w:eastAsia="Times New Roman"/>
          <w:szCs w:val="24"/>
        </w:rPr>
        <w:t xml:space="preserve"> με τον κ. Κουρουμπλή είμαι τριάντα χρόνια φίλος, πριν γίνετε φίλοι του εσείς και πριν γίνουν φίλοι οι </w:t>
      </w:r>
      <w:r>
        <w:rPr>
          <w:rFonts w:eastAsia="Times New Roman"/>
          <w:szCs w:val="24"/>
        </w:rPr>
        <w:t>π</w:t>
      </w:r>
      <w:r>
        <w:rPr>
          <w:rFonts w:eastAsia="Times New Roman"/>
          <w:szCs w:val="24"/>
        </w:rPr>
        <w:t xml:space="preserve">ασοκτζήδες. Εγώ τον ξέρω από μικρό παιδί. Μπορείτε να τον ρωτήσετε. </w:t>
      </w:r>
    </w:p>
    <w:p w14:paraId="1664216B"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Μια μέρα που γινόταν η συζήτηση στον Σύλλογο «Ελπίδα» για τα παιδιά με καρκίνο, αφο</w:t>
      </w:r>
      <w:r>
        <w:rPr>
          <w:rFonts w:eastAsia="Times New Roman"/>
          <w:szCs w:val="24"/>
        </w:rPr>
        <w:t xml:space="preserve">ύ είχα μιλήσει κι εγώ, έδωσαν τον λόγο στον κ. Κουρουμπλή και αστειευόμενος του λέω: «Τα χειρόγραφά σου». Και ξέρετε γιατί του το είπα; Όχι για να προσβάλω τον τυφλό. Να σας πω γιατί το είπα. Γιατί όταν είχα πει στη Βουλή ότι απαγορεύεται να χρησιμοποιούν </w:t>
      </w:r>
      <w:r>
        <w:rPr>
          <w:rFonts w:eastAsia="Times New Roman"/>
          <w:szCs w:val="24"/>
        </w:rPr>
        <w:t xml:space="preserve">οι Βουλευτές χειρόγραφο, με πιάνει ο Κουρουμπλής έξω και μου λέει: «Για όλους τους άλλους έχεις δίκιο, για μένα δεν έχεις δίκιο, κύριε Λεβέντη». Και ξεκίνησε μία φιλία με το θέμα του χειρογράφου. </w:t>
      </w:r>
    </w:p>
    <w:p w14:paraId="1664216C"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lastRenderedPageBreak/>
        <w:t>Ενοχλήθηκε ο κ. Τέρενς Κουίκ, ενοχλήθηκε η κ</w:t>
      </w:r>
      <w:r>
        <w:rPr>
          <w:rFonts w:eastAsia="Times New Roman"/>
          <w:szCs w:val="24"/>
        </w:rPr>
        <w:t>.</w:t>
      </w:r>
      <w:r>
        <w:rPr>
          <w:rFonts w:eastAsia="Times New Roman"/>
          <w:szCs w:val="24"/>
        </w:rPr>
        <w:t xml:space="preserve"> Φωτίου και φώ</w:t>
      </w:r>
      <w:r>
        <w:rPr>
          <w:rFonts w:eastAsia="Times New Roman"/>
          <w:szCs w:val="24"/>
        </w:rPr>
        <w:t>ναξαν «Αίσχος!», ότι εγώ προσέβαλα τον Κουρουμπλή ως τυφλό. Και έγραψε η «Αυγή» κείμενο με τίτλο: «Αθλιότητα Λεβέντη». Και κατέληγε με τις φράσεις «Και μην ξεχάσεις να πάρεις τα χειρόγραφά σου. Μ’ άλλα λόγια, τον ειρωνεύθηκε για την τυφλότητά του».</w:t>
      </w:r>
    </w:p>
    <w:p w14:paraId="1664216D"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 xml:space="preserve">Στέλνω </w:t>
      </w:r>
      <w:r>
        <w:rPr>
          <w:rFonts w:eastAsia="Times New Roman"/>
          <w:szCs w:val="24"/>
        </w:rPr>
        <w:t xml:space="preserve">απάντηση περιγράφοντας όλο το ιστορικό και δεν το έβαλαν. Αυτή είναι η απάντηση. Κοινοποιώ και το δημοσίευμα της «Αυγής». </w:t>
      </w:r>
    </w:p>
    <w:p w14:paraId="1664216E" w14:textId="77777777" w:rsidR="00434732" w:rsidRDefault="00735F25">
      <w:pPr>
        <w:tabs>
          <w:tab w:val="left" w:pos="2820"/>
        </w:tabs>
        <w:spacing w:after="0" w:line="600" w:lineRule="auto"/>
        <w:ind w:firstLine="720"/>
        <w:jc w:val="both"/>
        <w:rPr>
          <w:rFonts w:eastAsia="Times New Roman"/>
          <w:szCs w:val="24"/>
        </w:rPr>
      </w:pPr>
      <w:r>
        <w:rPr>
          <w:rFonts w:eastAsia="Times New Roman" w:cs="Times New Roman"/>
          <w:szCs w:val="24"/>
        </w:rPr>
        <w:t>(Στο σημείο αυτό ο Πρόεδρος της Ένωσης Κεντρώων κ. Βασίλ</w:t>
      </w:r>
      <w:r>
        <w:rPr>
          <w:rFonts w:eastAsia="Times New Roman" w:cs="Times New Roman"/>
          <w:szCs w:val="24"/>
        </w:rPr>
        <w:t>η</w:t>
      </w:r>
      <w:r>
        <w:rPr>
          <w:rFonts w:eastAsia="Times New Roman" w:cs="Times New Roman"/>
          <w:szCs w:val="24"/>
        </w:rPr>
        <w:t xml:space="preserve">ς Λεβέντης καταθέτει για τα Πρακτικά τα προαναφερθέντα έγγραφα, τα οποία </w:t>
      </w:r>
      <w:r>
        <w:rPr>
          <w:rFonts w:eastAsia="Times New Roman" w:cs="Times New Roman"/>
          <w:szCs w:val="24"/>
        </w:rPr>
        <w:t>βρίσκονται στο αρχείο του Τμήματος Γραμματείας της Διεύθυνσης Στενογραφίας και Πρακτικών της Βουλής)</w:t>
      </w:r>
    </w:p>
    <w:p w14:paraId="1664216F"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Αυτοί οι δημοσιογράφοι δεν έπρεπε να πάρουν τηλέφωνο έστω τον Κουρουμπλή; Δηλαδή, χάθηκε η αίσθηση του χιούμορ στην Αίθουσα αυτή. Εγώ ο οποίος δίνω μάχη γι</w:t>
      </w:r>
      <w:r>
        <w:rPr>
          <w:rFonts w:eastAsia="Times New Roman"/>
          <w:szCs w:val="24"/>
        </w:rPr>
        <w:t>α τα άτομα με ειδικές ικανότητες, εγώ ειρωνεύτηκα τον Κουρουμπλή.</w:t>
      </w:r>
    </w:p>
    <w:p w14:paraId="16642170"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lastRenderedPageBreak/>
        <w:t>Για τον οποίον, όμως, παρ’ ότι είμεθα τριάντα πέντε χρόνια φίλοι, έχω να πω ότι έφυγε από το ΠΑΣΟΚ, για να μην ψηφίσει μνημόνια. Αυτό μόνο έχω να πω.</w:t>
      </w:r>
    </w:p>
    <w:p w14:paraId="1664217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επανειλημμένα </w:t>
      </w:r>
      <w:r>
        <w:rPr>
          <w:rFonts w:eastAsia="Times New Roman" w:cs="Times New Roman"/>
          <w:szCs w:val="24"/>
        </w:rPr>
        <w:t>το κουδούνι λήξεως του χρόνου ομιλίας του Προέδρου της Ένωσης Κεντρώων)</w:t>
      </w:r>
    </w:p>
    <w:p w14:paraId="1664217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Οι καραμούζες, παρακαλώ, κύριε Βαρεμένε, να σταματήσουν. Το ΚΚΕ μίλησε τριάντα πέντε λεπτά και δεν χτύπησε το κουδούνι.</w:t>
      </w:r>
    </w:p>
    <w:p w14:paraId="1664217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Αν μπορείτε να διευκολύνετε τη </w:t>
      </w:r>
      <w:r>
        <w:rPr>
          <w:rFonts w:eastAsia="Times New Roman" w:cs="Times New Roman"/>
          <w:szCs w:val="24"/>
        </w:rPr>
        <w:t>διαδικασία. Μην χαλάσετε και τη φιλία σας με τον κ. Κουρουμπλή.</w:t>
      </w:r>
    </w:p>
    <w:p w14:paraId="16642174" w14:textId="77777777" w:rsidR="00434732" w:rsidRDefault="00735F25">
      <w:pPr>
        <w:tabs>
          <w:tab w:val="left" w:pos="2820"/>
        </w:tabs>
        <w:spacing w:after="0"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Η κ</w:t>
      </w:r>
      <w:r>
        <w:rPr>
          <w:rFonts w:eastAsia="Times New Roman"/>
          <w:szCs w:val="24"/>
        </w:rPr>
        <w:t>.</w:t>
      </w:r>
      <w:r>
        <w:rPr>
          <w:rFonts w:eastAsia="Times New Roman"/>
          <w:szCs w:val="24"/>
        </w:rPr>
        <w:t xml:space="preserve"> Κασιμάτη, μία Βουλευτίνα του ΣΥΡΙΖΑ -γιατί πρέπει εδώ να λύνουμε τις διαφορές μας, εγώ δεν ήμουνα στην Αίθουσα- σηκώθηκε, λέει, μια μέρα ε</w:t>
      </w:r>
      <w:r>
        <w:rPr>
          <w:rFonts w:eastAsia="Times New Roman"/>
          <w:szCs w:val="24"/>
        </w:rPr>
        <w:t xml:space="preserve">δώ και είπε ότι ό,τι λέει ο Λεβέντης για το όνομα των Σκοπίων, το λέει για να πάρει την ψήφο </w:t>
      </w:r>
      <w:r>
        <w:rPr>
          <w:rFonts w:eastAsia="Times New Roman"/>
          <w:szCs w:val="24"/>
        </w:rPr>
        <w:lastRenderedPageBreak/>
        <w:t>της Θεσσαλονίκης, την ψήφο των Μακεδόνων. Γιατί εγώ τι είχα πει εδώ, στη Βουλή; Ότι συνάντησα πρεσβευτή μεγάλου κράτους και του είπα: «Κάνατε έγκλημα που πήγατε κα</w:t>
      </w:r>
      <w:r>
        <w:rPr>
          <w:rFonts w:eastAsia="Times New Roman"/>
          <w:szCs w:val="24"/>
        </w:rPr>
        <w:t>ι αναγνωρίσατε με το όνομα «Μακεδονία». Γιατί κάνατε έγκλημα; Γιατί απεθρασύνθησαν. Μετά πώς να υποχωρήσουν. Τους αποθρασύνατε κι έχετε χρέος να το διορθώστε, να τους υποχρεώσετε να αλλάξουν όνομα. Κι εμείς θα τους στηρίξουμε στην ενταξιακή τους πορεία στο</w:t>
      </w:r>
      <w:r>
        <w:rPr>
          <w:rFonts w:eastAsia="Times New Roman"/>
          <w:szCs w:val="24"/>
        </w:rPr>
        <w:t xml:space="preserve"> ΝΑΤΟ, στην Ευρώπη, σε όλα». </w:t>
      </w:r>
    </w:p>
    <w:p w14:paraId="16642175"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 xml:space="preserve">Και μου απάντησε, λοιπόν, ο </w:t>
      </w:r>
      <w:r>
        <w:rPr>
          <w:rFonts w:eastAsia="Times New Roman"/>
          <w:szCs w:val="24"/>
        </w:rPr>
        <w:t>π</w:t>
      </w:r>
      <w:r>
        <w:rPr>
          <w:rFonts w:eastAsia="Times New Roman"/>
          <w:szCs w:val="24"/>
        </w:rPr>
        <w:t>ρέσβης: «Τι λέτε, κύριε Λεβέντη; Ο Σαμαράς, ο Τσίπρας, ο Γιώργος Παπανδρέου ήταν υπέρ του ονόματος «</w:t>
      </w:r>
      <w:r>
        <w:rPr>
          <w:rFonts w:eastAsia="Times New Roman"/>
          <w:szCs w:val="24"/>
          <w:lang w:val="en-US"/>
        </w:rPr>
        <w:t>Macedonia</w:t>
      </w:r>
      <w:r>
        <w:rPr>
          <w:rFonts w:eastAsia="Times New Roman"/>
          <w:szCs w:val="24"/>
        </w:rPr>
        <w:t>». Είχαν δεχθεί». Και απάντησα: Γιατί, αν γίνει ένα δημοψήφισμα, αν το απεδέχθη ο Γιώργο</w:t>
      </w:r>
      <w:r>
        <w:rPr>
          <w:rFonts w:eastAsia="Times New Roman"/>
          <w:szCs w:val="24"/>
        </w:rPr>
        <w:t xml:space="preserve">ς Παπανδρέου ή ο Σαμαράς ή ο Τσίπρας, σημαίνει ότι το αποδέχεται η Ελλάδα; </w:t>
      </w:r>
    </w:p>
    <w:p w14:paraId="16642176" w14:textId="77777777" w:rsidR="00434732" w:rsidRDefault="00735F25">
      <w:pPr>
        <w:tabs>
          <w:tab w:val="left" w:pos="2820"/>
        </w:tabs>
        <w:spacing w:after="0" w:line="600" w:lineRule="auto"/>
        <w:ind w:firstLine="720"/>
        <w:jc w:val="both"/>
        <w:rPr>
          <w:rFonts w:eastAsia="UB-Helvetica" w:cs="Times New Roman"/>
          <w:szCs w:val="24"/>
        </w:rPr>
      </w:pPr>
      <w:r>
        <w:rPr>
          <w:rFonts w:eastAsia="Times New Roman"/>
          <w:szCs w:val="24"/>
        </w:rPr>
        <w:t xml:space="preserve">Δεν το είπα, λοιπόν, κυρία Κασιμάτη, που έχετε το επίθετο της μητέρας μου -γιατί λέγεται «Κασιμάτη» η μητέρα μου, που είναι από τα Κύθηρα, δεν ξέρω, βέβαια, ποια είναι η Κασιμάτη- </w:t>
      </w:r>
      <w:r>
        <w:rPr>
          <w:rFonts w:eastAsia="Times New Roman"/>
          <w:szCs w:val="24"/>
        </w:rPr>
        <w:t xml:space="preserve">δεν το είπα, για να </w:t>
      </w:r>
      <w:r>
        <w:rPr>
          <w:rFonts w:eastAsia="Times New Roman"/>
          <w:szCs w:val="24"/>
        </w:rPr>
        <w:lastRenderedPageBreak/>
        <w:t xml:space="preserve">πάρω την ψήφο της Θεσσαλονίκης. Το είπα για τη Θεσσαλονίκη την ίδια, γι’ αυτήν το είπα. </w:t>
      </w:r>
      <w:r>
        <w:rPr>
          <w:rFonts w:eastAsia="UB-Helvetica" w:cs="Times New Roman"/>
          <w:szCs w:val="24"/>
        </w:rPr>
        <w:t>Όμως, εσείς, μαθημένοι μόνο για την ψήφο, κρίνετε εξ ιδίων!</w:t>
      </w:r>
    </w:p>
    <w:p w14:paraId="16642177" w14:textId="77777777" w:rsidR="00434732" w:rsidRDefault="00735F25">
      <w:pPr>
        <w:spacing w:after="0" w:line="600" w:lineRule="auto"/>
        <w:ind w:firstLine="720"/>
        <w:jc w:val="center"/>
        <w:rPr>
          <w:rFonts w:eastAsia="UB-Helvetica" w:cs="Times New Roman"/>
          <w:szCs w:val="24"/>
        </w:rPr>
      </w:pPr>
      <w:r>
        <w:rPr>
          <w:rFonts w:eastAsia="UB-Helvetica" w:cs="Times New Roman"/>
          <w:szCs w:val="24"/>
        </w:rPr>
        <w:t>(Χειροκροτήματα από την πτέρυγα της Ένωσης Κεντρώων)</w:t>
      </w:r>
    </w:p>
    <w:p w14:paraId="16642178"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 xml:space="preserve">Μου ανεφέρθη ότι στη </w:t>
      </w:r>
      <w:r>
        <w:rPr>
          <w:rFonts w:eastAsia="UB-Helvetica" w:cs="Times New Roman"/>
          <w:szCs w:val="24"/>
        </w:rPr>
        <w:t>«</w:t>
      </w:r>
      <w:r>
        <w:rPr>
          <w:rFonts w:eastAsia="UB-Helvetica" w:cs="Times New Roman"/>
          <w:szCs w:val="24"/>
          <w:lang w:val="en-US"/>
        </w:rPr>
        <w:t>Fraport</w:t>
      </w:r>
      <w:r>
        <w:rPr>
          <w:rFonts w:eastAsia="UB-Helvetica" w:cs="Times New Roman"/>
          <w:szCs w:val="24"/>
        </w:rPr>
        <w:t>»</w:t>
      </w:r>
      <w:r>
        <w:rPr>
          <w:rFonts w:eastAsia="UB-Helvetica" w:cs="Times New Roman"/>
          <w:szCs w:val="24"/>
        </w:rPr>
        <w:t>, που</w:t>
      </w:r>
      <w:r>
        <w:rPr>
          <w:rFonts w:eastAsia="UB-Helvetica" w:cs="Times New Roman"/>
          <w:szCs w:val="24"/>
        </w:rPr>
        <w:t xml:space="preserve"> διοχετεύθηκαν, αγοράστηκαν τα αεροδρόμια της Κω και της Ρόδου, δεν συμπεριλαμβάνεται ο όρος «σε περίπτωση εκτάκτων συνθηκών να έχει ο ελληνικός στρατός τον έλεγχο». </w:t>
      </w:r>
    </w:p>
    <w:p w14:paraId="16642179"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Αυτό το γνωρίζετε, ότι επωλήθησαν τα αεροδρόμια της Κω και της Ρόδου και εις τη σύμβαση δ</w:t>
      </w:r>
      <w:r>
        <w:rPr>
          <w:rFonts w:eastAsia="UB-Helvetica" w:cs="Times New Roman"/>
          <w:szCs w:val="24"/>
        </w:rPr>
        <w:t>εν περιλαμβάνεται η υποχρέωση του αγοραστή να διευκολύνει τον ελληνικό στρατό σε περίπτωση ανάγκης; Αυτά τα δύο αεροδρόμια ανήκουν στα Δωδεκάνησα, όπου η Τουρκία τα θεωρεί αποστρατικοποιημένη ζώνη. Αντιλαμβάνεστε τι συμβάσεις υπογράφονται; Ο κ. Καμμένος κά</w:t>
      </w:r>
      <w:r>
        <w:rPr>
          <w:rFonts w:eastAsia="UB-Helvetica" w:cs="Times New Roman"/>
          <w:szCs w:val="24"/>
        </w:rPr>
        <w:t>νει τον πατριώτη, ότι τα παίρνει όλα υπ’ όψιν του κ.λπ..</w:t>
      </w:r>
    </w:p>
    <w:p w14:paraId="1664217A"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Παρακαλώ, λοιπόν, τον κ. Καμμένο να ελέγξει τη σύμβαση.</w:t>
      </w:r>
    </w:p>
    <w:p w14:paraId="1664217B"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lastRenderedPageBreak/>
        <w:t>ΠΡΟΕΔΡΕΥΩΝ (Γεώργιος Βαρεμένος):</w:t>
      </w:r>
      <w:r>
        <w:rPr>
          <w:rFonts w:eastAsia="UB-Helvetica" w:cs="Times New Roman"/>
          <w:szCs w:val="24"/>
        </w:rPr>
        <w:t xml:space="preserve"> Θα μιλήσει μετά, κύριε Πρόεδρε.</w:t>
      </w:r>
    </w:p>
    <w:p w14:paraId="1664217C"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ΒΑΣΙΛΗΣ ΛΕΒΕΝΤΗΣ (Πρόεδρος της Ένωσης Κεντρώων):</w:t>
      </w:r>
      <w:r>
        <w:rPr>
          <w:rFonts w:eastAsia="UB-Helvetica" w:cs="Times New Roman"/>
          <w:szCs w:val="24"/>
        </w:rPr>
        <w:t xml:space="preserve"> Ελέγξατε τη σύμβαση και τα έχ</w:t>
      </w:r>
      <w:r>
        <w:rPr>
          <w:rFonts w:eastAsia="UB-Helvetica" w:cs="Times New Roman"/>
          <w:szCs w:val="24"/>
        </w:rPr>
        <w:t>ετε τακτοποιήσει όλα;</w:t>
      </w:r>
    </w:p>
    <w:p w14:paraId="1664217D"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ΠΑΝΟΣ ΚΑΜΜΕΝΟΣ (Υπουργός Εθνικής Άμυνας - Πρόεδρος των Ανεξαρτήτων Ελλήνων):</w:t>
      </w:r>
      <w:r>
        <w:rPr>
          <w:rFonts w:eastAsia="UB-Helvetica" w:cs="Times New Roman"/>
          <w:szCs w:val="24"/>
        </w:rPr>
        <w:t xml:space="preserve"> Δεν υπάρχει αυτό που λέτε. Μην αμφισβητείτε.</w:t>
      </w:r>
    </w:p>
    <w:p w14:paraId="1664217E"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ΒΑΣΙΛΗΣ ΛΕΒΕΝΤΗΣ (Πρόεδρος της Ένωσης Κεντρώων):</w:t>
      </w:r>
      <w:r>
        <w:rPr>
          <w:rFonts w:eastAsia="UB-Helvetica" w:cs="Times New Roman"/>
          <w:szCs w:val="24"/>
        </w:rPr>
        <w:t xml:space="preserve"> Εντάξει, κ</w:t>
      </w:r>
      <w:r>
        <w:rPr>
          <w:rFonts w:eastAsia="UB-Helvetica" w:cs="Times New Roman"/>
          <w:szCs w:val="24"/>
        </w:rPr>
        <w:t>ύριε</w:t>
      </w:r>
      <w:r>
        <w:rPr>
          <w:rFonts w:eastAsia="UB-Helvetica" w:cs="Times New Roman"/>
          <w:szCs w:val="24"/>
        </w:rPr>
        <w:t>. Καμμέν</w:t>
      </w:r>
      <w:r>
        <w:rPr>
          <w:rFonts w:eastAsia="UB-Helvetica" w:cs="Times New Roman"/>
          <w:szCs w:val="24"/>
        </w:rPr>
        <w:t>ε</w:t>
      </w:r>
      <w:r>
        <w:rPr>
          <w:rFonts w:eastAsia="UB-Helvetica" w:cs="Times New Roman"/>
          <w:szCs w:val="24"/>
        </w:rPr>
        <w:t xml:space="preserve">. Το ίδιο μου είπατε και στο Υπουργείο </w:t>
      </w:r>
      <w:r>
        <w:rPr>
          <w:rFonts w:eastAsia="UB-Helvetica" w:cs="Times New Roman"/>
          <w:szCs w:val="24"/>
        </w:rPr>
        <w:t>Αμύνης.</w:t>
      </w:r>
    </w:p>
    <w:p w14:paraId="1664217F"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 xml:space="preserve">ΠΡΟΕΔΡΕΥΩΝ (Γεώργιος Βαρεμένος): </w:t>
      </w:r>
      <w:r>
        <w:rPr>
          <w:rFonts w:eastAsia="UB-Helvetica" w:cs="Times New Roman"/>
          <w:szCs w:val="24"/>
        </w:rPr>
        <w:t>Θα μιλήσει μετά.</w:t>
      </w:r>
    </w:p>
    <w:p w14:paraId="16642180"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Κύριε Πρόεδρε, διευκολύνετε τη διαδικασία. Σας παρακαλώ.</w:t>
      </w:r>
    </w:p>
    <w:p w14:paraId="16642181"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ΒΑΣΙΛΗΣ ΛΕΒΕΝΤΗΣ (Πρόεδρος της Ένωσης Κεντρώων):</w:t>
      </w:r>
      <w:r>
        <w:rPr>
          <w:rFonts w:eastAsia="UB-Helvetica" w:cs="Times New Roman"/>
          <w:szCs w:val="24"/>
        </w:rPr>
        <w:t xml:space="preserve"> Όμως, εν πάση περιπτώσει, δεν θέλω τώρα να γίνω κακός, γιατί θα σας πω και κάτι άλλο, κύριε </w:t>
      </w:r>
      <w:r>
        <w:rPr>
          <w:rFonts w:eastAsia="UB-Helvetica" w:cs="Times New Roman"/>
          <w:szCs w:val="24"/>
        </w:rPr>
        <w:t>Καμμέν</w:t>
      </w:r>
      <w:r>
        <w:rPr>
          <w:rFonts w:eastAsia="UB-Helvetica" w:cs="Times New Roman"/>
          <w:szCs w:val="24"/>
        </w:rPr>
        <w:t>ε</w:t>
      </w:r>
      <w:r>
        <w:rPr>
          <w:rFonts w:eastAsia="UB-Helvetica" w:cs="Times New Roman"/>
          <w:szCs w:val="24"/>
        </w:rPr>
        <w:t>.</w:t>
      </w:r>
    </w:p>
    <w:p w14:paraId="16642182"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lastRenderedPageBreak/>
        <w:t>Χθες που ήρθα στη συγκέντρωση των Ποντίων στ</w:t>
      </w:r>
      <w:r>
        <w:rPr>
          <w:rFonts w:eastAsia="UB-Helvetica" w:cs="Times New Roman"/>
          <w:szCs w:val="24"/>
        </w:rPr>
        <w:t>ου</w:t>
      </w:r>
      <w:r>
        <w:rPr>
          <w:rFonts w:eastAsia="UB-Helvetica" w:cs="Times New Roman"/>
          <w:szCs w:val="24"/>
        </w:rPr>
        <w:t>ς Στ</w:t>
      </w:r>
      <w:r>
        <w:rPr>
          <w:rFonts w:eastAsia="UB-Helvetica" w:cs="Times New Roman"/>
          <w:szCs w:val="24"/>
        </w:rPr>
        <w:t>ύ</w:t>
      </w:r>
      <w:r>
        <w:rPr>
          <w:rFonts w:eastAsia="UB-Helvetica" w:cs="Times New Roman"/>
          <w:szCs w:val="24"/>
        </w:rPr>
        <w:t>λ</w:t>
      </w:r>
      <w:r>
        <w:rPr>
          <w:rFonts w:eastAsia="UB-Helvetica" w:cs="Times New Roman"/>
          <w:szCs w:val="24"/>
        </w:rPr>
        <w:t>ου</w:t>
      </w:r>
      <w:r>
        <w:rPr>
          <w:rFonts w:eastAsia="UB-Helvetica" w:cs="Times New Roman"/>
          <w:szCs w:val="24"/>
        </w:rPr>
        <w:t xml:space="preserve">ς του Ολυμπίου Διός -ήμουν ο μόνος πολιτικός Αρχηγός, εκτός, βέβαια, από εσάς, που ήσασταν ως Υπουργός εκεί- μιλούσαμε για τους Ποντίους, για το ότι έγινε η σφαγή, η γενοκτονία κ.λπ.. Όμως, με </w:t>
      </w:r>
      <w:r>
        <w:rPr>
          <w:rFonts w:eastAsia="UB-Helvetica" w:cs="Times New Roman"/>
          <w:szCs w:val="24"/>
        </w:rPr>
        <w:t>πλησίασαν εκπρόσωποι των Ποντίων και μου είπαν ότι «εκείνο που μας λυπεί είναι ότι ο κ. Φίλης προσέβαλε τους Πόντιους».</w:t>
      </w:r>
    </w:p>
    <w:p w14:paraId="16642183"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Πώς δέχεστε, κ</w:t>
      </w:r>
      <w:r>
        <w:rPr>
          <w:rFonts w:eastAsia="UB-Helvetica" w:cs="Times New Roman"/>
          <w:szCs w:val="24"/>
        </w:rPr>
        <w:t>ύριε</w:t>
      </w:r>
      <w:r>
        <w:rPr>
          <w:rFonts w:eastAsia="UB-Helvetica" w:cs="Times New Roman"/>
          <w:szCs w:val="24"/>
        </w:rPr>
        <w:t>. Καμμέν</w:t>
      </w:r>
      <w:r>
        <w:rPr>
          <w:rFonts w:eastAsia="UB-Helvetica" w:cs="Times New Roman"/>
          <w:szCs w:val="24"/>
        </w:rPr>
        <w:t>ε</w:t>
      </w:r>
      <w:r>
        <w:rPr>
          <w:rFonts w:eastAsia="UB-Helvetica" w:cs="Times New Roman"/>
          <w:szCs w:val="24"/>
        </w:rPr>
        <w:t>, και συνυπάρχετε εις μια Κυβέρνηση που ο συνεταίρος σας προσβάλλει αυτούς που εχθές –υποτίθεται- τιμούσατε;</w:t>
      </w:r>
    </w:p>
    <w:p w14:paraId="16642184"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 xml:space="preserve">Επίσης, στο όνομα της Μακεδονίας, στο όνομα  των Σκοπίων, δηλαδή, εσείς έχετε νομίζω άποψη να μη χρησιμοποιηθεί. Ο κ. Τσίπρας, όπως μου είπε ο </w:t>
      </w:r>
      <w:r>
        <w:rPr>
          <w:rFonts w:eastAsia="UB-Helvetica" w:cs="Times New Roman"/>
          <w:szCs w:val="24"/>
        </w:rPr>
        <w:t>π</w:t>
      </w:r>
      <w:r>
        <w:rPr>
          <w:rFonts w:eastAsia="UB-Helvetica" w:cs="Times New Roman"/>
          <w:szCs w:val="24"/>
        </w:rPr>
        <w:t>ρέσβης επισήμως…</w:t>
      </w:r>
    </w:p>
    <w:p w14:paraId="16642185"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 xml:space="preserve">ΠΑΝΟΣ ΚΑΜΜΕΝΟΣ (Υπουργός Εθνικής Άμυνας – Πρόεδρος των Ανεξαρτήτων Ελλήνων): </w:t>
      </w:r>
      <w:r>
        <w:rPr>
          <w:rFonts w:eastAsia="UB-Helvetica" w:cs="Times New Roman"/>
          <w:szCs w:val="24"/>
        </w:rPr>
        <w:t>…(</w:t>
      </w:r>
      <w:r>
        <w:rPr>
          <w:rFonts w:eastAsia="UB-Helvetica" w:cs="Times New Roman"/>
          <w:szCs w:val="24"/>
        </w:rPr>
        <w:t>δ</w:t>
      </w:r>
      <w:r>
        <w:rPr>
          <w:rFonts w:eastAsia="UB-Helvetica" w:cs="Times New Roman"/>
          <w:szCs w:val="24"/>
        </w:rPr>
        <w:t>εν ακούστηκε)</w:t>
      </w:r>
    </w:p>
    <w:p w14:paraId="16642186"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Β</w:t>
      </w:r>
      <w:r>
        <w:rPr>
          <w:rFonts w:eastAsia="UB-Helvetica" w:cs="Times New Roman"/>
          <w:b/>
          <w:szCs w:val="24"/>
        </w:rPr>
        <w:t>ΑΣΙΛΗΣ ΛΕΒΕΝΤΗΣ (Πρόεδρος της Ένωσης Κεντρώων):</w:t>
      </w:r>
      <w:r>
        <w:rPr>
          <w:rFonts w:eastAsia="UB-Helvetica" w:cs="Times New Roman"/>
          <w:szCs w:val="24"/>
        </w:rPr>
        <w:t xml:space="preserve"> Όχι; </w:t>
      </w:r>
    </w:p>
    <w:p w14:paraId="16642187"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Θα απαντήσετε μετά, κ</w:t>
      </w:r>
      <w:r>
        <w:rPr>
          <w:rFonts w:eastAsia="UB-Helvetica" w:cs="Times New Roman"/>
          <w:szCs w:val="24"/>
        </w:rPr>
        <w:t>ύριε</w:t>
      </w:r>
      <w:r>
        <w:rPr>
          <w:rFonts w:eastAsia="UB-Helvetica" w:cs="Times New Roman"/>
          <w:szCs w:val="24"/>
        </w:rPr>
        <w:t>. Καμμέν</w:t>
      </w:r>
      <w:r>
        <w:rPr>
          <w:rFonts w:eastAsia="UB-Helvetica" w:cs="Times New Roman"/>
          <w:szCs w:val="24"/>
        </w:rPr>
        <w:t>ε</w:t>
      </w:r>
      <w:r>
        <w:rPr>
          <w:rFonts w:eastAsia="UB-Helvetica" w:cs="Times New Roman"/>
          <w:szCs w:val="24"/>
        </w:rPr>
        <w:t>. Μη στεναχωρήστε.</w:t>
      </w:r>
    </w:p>
    <w:p w14:paraId="16642188"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lastRenderedPageBreak/>
        <w:t xml:space="preserve">Όμως, θέλω να ρωτήσω η θέση της Κυβέρνησης ποια είναι. Οι μεν συνεταίροι λένε </w:t>
      </w:r>
      <w:r>
        <w:rPr>
          <w:rFonts w:eastAsia="UB-Helvetica" w:cs="Times New Roman"/>
          <w:szCs w:val="24"/>
          <w:lang w:val="en-US"/>
        </w:rPr>
        <w:t>Nova</w:t>
      </w:r>
      <w:r>
        <w:rPr>
          <w:rFonts w:eastAsia="UB-Helvetica" w:cs="Times New Roman"/>
          <w:szCs w:val="24"/>
        </w:rPr>
        <w:t xml:space="preserve"> </w:t>
      </w:r>
      <w:r>
        <w:rPr>
          <w:rFonts w:eastAsia="UB-Helvetica" w:cs="Times New Roman"/>
          <w:szCs w:val="24"/>
          <w:lang w:val="en-US"/>
        </w:rPr>
        <w:t>Macedonia</w:t>
      </w:r>
      <w:r>
        <w:rPr>
          <w:rFonts w:eastAsia="UB-Helvetica" w:cs="Times New Roman"/>
          <w:szCs w:val="24"/>
        </w:rPr>
        <w:t>, ο κ. Καμμένος…</w:t>
      </w:r>
    </w:p>
    <w:p w14:paraId="16642189"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 xml:space="preserve">Όμως, θα που πείτε: Τι σοβαρό γίνεται </w:t>
      </w:r>
      <w:r>
        <w:rPr>
          <w:rFonts w:eastAsia="UB-Helvetica" w:cs="Times New Roman"/>
          <w:szCs w:val="24"/>
        </w:rPr>
        <w:t>στην Αίθουσα αυτή και τι σοβαρό συμβαίνει στη χώρα αυτή;</w:t>
      </w:r>
    </w:p>
    <w:p w14:paraId="1664218A"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Κύριε Πρόεδρε, για να απαντήσει ο κ. Καμμένος, προϋπόθεση είναι να τελειώσετε εσείς.</w:t>
      </w:r>
    </w:p>
    <w:p w14:paraId="1664218B"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ΒΑΣΙΛΗΣ ΛΕΒΕΝΤΗΣ (Πρόεδρος της Ένωσης Κεντρώων):</w:t>
      </w:r>
      <w:r>
        <w:rPr>
          <w:rFonts w:eastAsia="UB-Helvetica" w:cs="Times New Roman"/>
          <w:szCs w:val="24"/>
        </w:rPr>
        <w:t xml:space="preserve"> Έχω φάει πέντε λεπτά, όπως είπε,</w:t>
      </w:r>
      <w:r>
        <w:rPr>
          <w:rFonts w:eastAsia="UB-Helvetica" w:cs="Times New Roman"/>
          <w:szCs w:val="24"/>
        </w:rPr>
        <w:t xml:space="preserve"> ενώ οι άλλοι έχουν φάει πολύ περισσότερο. Εγώ θέλω να κάνω μια πρόβλεψη αυτήν την στιγμή, παρ’ ότι δεν είμαι στις προβλέψεις τόσο καλός. Ο κόσμος θα κρίνει αν είμαι καλός. </w:t>
      </w:r>
    </w:p>
    <w:p w14:paraId="1664218C"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Εγώ βλέπω ότι επιμένοντας να μη γίνεται η Κυβέρνηση ευρέος πέλματος, των διακοσίων</w:t>
      </w:r>
      <w:r>
        <w:rPr>
          <w:rFonts w:eastAsia="UB-Helvetica" w:cs="Times New Roman"/>
          <w:szCs w:val="24"/>
        </w:rPr>
        <w:t xml:space="preserve"> πενήντα εδρών, αυτή η Βουλή και από πλευράς ΣΥΡΙΖΑ και από πλευράς Νέας Δημοκρατίας θα μείνει με τα πιο </w:t>
      </w:r>
      <w:r>
        <w:rPr>
          <w:rFonts w:eastAsia="UB-Helvetica" w:cs="Times New Roman"/>
          <w:szCs w:val="24"/>
        </w:rPr>
        <w:lastRenderedPageBreak/>
        <w:t xml:space="preserve">μελανά χρώματα στην ιστορία, γιατί καθυστερείτε την ανάκαμψη της χώρας. Όσο, όμως, και να την καθυστερήσετε και ας έλθει και η Νέα Δημοκρατία να κάνει </w:t>
      </w:r>
      <w:r>
        <w:rPr>
          <w:rFonts w:eastAsia="UB-Helvetica" w:cs="Times New Roman"/>
          <w:szCs w:val="24"/>
        </w:rPr>
        <w:t>κι αυτήν την παρένθεσή της, τη χώρα θα τη σηκώσει όρθια μια οικουμενική κυβέρνηση.</w:t>
      </w:r>
    </w:p>
    <w:p w14:paraId="1664218D"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 xml:space="preserve">Είναι η αγωνία που με κάνει να επιμένω και όχι να διώξω τον Τσίπρα ή να φέρω τον Μητσοτάκη. Άλλωστε, προτείνω μια </w:t>
      </w:r>
      <w:r>
        <w:rPr>
          <w:rFonts w:eastAsia="UB-Helvetica" w:cs="Times New Roman"/>
          <w:szCs w:val="24"/>
        </w:rPr>
        <w:t>κ</w:t>
      </w:r>
      <w:r>
        <w:rPr>
          <w:rFonts w:eastAsia="UB-Helvetica" w:cs="Times New Roman"/>
          <w:szCs w:val="24"/>
        </w:rPr>
        <w:t>υβέρνηση που να μην είναι κανένας τους και να είναι τεχνοκ</w:t>
      </w:r>
      <w:r>
        <w:rPr>
          <w:rFonts w:eastAsia="UB-Helvetica" w:cs="Times New Roman"/>
          <w:szCs w:val="24"/>
        </w:rPr>
        <w:t>ράτες.</w:t>
      </w:r>
    </w:p>
    <w:p w14:paraId="1664218E"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 xml:space="preserve">Άρα, δεν διαλέγω ούτε τους θεωρώ κακούς. Απλά πιστεύω ότι υπάρχει μέσα στα </w:t>
      </w:r>
      <w:r>
        <w:rPr>
          <w:rFonts w:eastAsia="UB-Helvetica" w:cs="Times New Roman"/>
          <w:szCs w:val="24"/>
        </w:rPr>
        <w:t>κ</w:t>
      </w:r>
      <w:r>
        <w:rPr>
          <w:rFonts w:eastAsia="UB-Helvetica" w:cs="Times New Roman"/>
          <w:szCs w:val="24"/>
        </w:rPr>
        <w:t xml:space="preserve">όμματα του ΣΥΡΙΖΑ και της Νέας Δημοκρατίας μια ομάδα πολύ σκληρών ανθρώπων, που κάνουν πολύ μεγάλη ζημιά στη χώρα. </w:t>
      </w:r>
    </w:p>
    <w:p w14:paraId="1664218F"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Σας ευχαριστώ.</w:t>
      </w:r>
    </w:p>
    <w:p w14:paraId="16642190" w14:textId="77777777" w:rsidR="00434732" w:rsidRDefault="00735F25">
      <w:pPr>
        <w:spacing w:after="0" w:line="600" w:lineRule="auto"/>
        <w:ind w:firstLine="720"/>
        <w:jc w:val="center"/>
        <w:rPr>
          <w:rFonts w:eastAsia="UB-Helvetica" w:cs="Times New Roman"/>
          <w:szCs w:val="24"/>
        </w:rPr>
      </w:pPr>
      <w:r>
        <w:rPr>
          <w:rFonts w:eastAsia="UB-Helvetica" w:cs="Times New Roman"/>
          <w:szCs w:val="24"/>
        </w:rPr>
        <w:t>(Χειροκροτήματα από την πτέρυγα της Ένωσης</w:t>
      </w:r>
      <w:r>
        <w:rPr>
          <w:rFonts w:eastAsia="UB-Helvetica" w:cs="Times New Roman"/>
          <w:szCs w:val="24"/>
        </w:rPr>
        <w:t xml:space="preserve"> Κεντρώων)</w:t>
      </w:r>
    </w:p>
    <w:p w14:paraId="16642191"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Κι εμείς ευχαριστούμε.</w:t>
      </w:r>
    </w:p>
    <w:p w14:paraId="16642192"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lastRenderedPageBreak/>
        <w:t xml:space="preserve">ΒΑΣΙΛΗΣ ΛΕΒΕΝΤΗΣ (Πρόεδρος της Ένωσης Κεντρώων): </w:t>
      </w:r>
      <w:r>
        <w:rPr>
          <w:rFonts w:eastAsia="UB-Helvetica" w:cs="Times New Roman"/>
          <w:szCs w:val="24"/>
        </w:rPr>
        <w:t>Συγγνώμη, κύριε Πρόεδρε. Κάτι ουσιώδες ξέχασα να πω.</w:t>
      </w:r>
    </w:p>
    <w:p w14:paraId="16642193"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Κύριε Πρόεδρε, πρέπει να τελειώσετε, πριν γίνει η οικο</w:t>
      </w:r>
      <w:r>
        <w:rPr>
          <w:rFonts w:eastAsia="UB-Helvetica" w:cs="Times New Roman"/>
          <w:szCs w:val="24"/>
        </w:rPr>
        <w:t>υμενική.</w:t>
      </w:r>
    </w:p>
    <w:p w14:paraId="16642194"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ΒΑΣΙΛΗΣ ΛΕΒΕΝΤΗΣ (Πρόεδρος της Ένωσης Κεντρώων):</w:t>
      </w:r>
      <w:r>
        <w:rPr>
          <w:rFonts w:eastAsia="UB-Helvetica" w:cs="Times New Roman"/>
          <w:szCs w:val="24"/>
        </w:rPr>
        <w:t xml:space="preserve"> Δευτερόλεπτα μόνο θα χρειαστώ, για να το καταθέσω στα Πρακτικά.</w:t>
      </w:r>
    </w:p>
    <w:p w14:paraId="16642195"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Είχα στείλει τη νύχτα των εκλογών μια επιστολή στον κ. Τσίπρα. Αφού του έλεγα τα σημεία, να κόψει το ένα, να κόψει τις παθογένειες, κα</w:t>
      </w:r>
      <w:r>
        <w:rPr>
          <w:rFonts w:eastAsia="UB-Helvetica" w:cs="Times New Roman"/>
          <w:szCs w:val="24"/>
        </w:rPr>
        <w:t>τέληγα –ακούστε πού κατέληγα- να αναζητήσουμε να συμφωνήσουν οι δανειστές μας τα ομόλογα και οι υποχρεώσεις της χώρας μας της προσεχούς πενταετίας, δεκαετίας, εικοσαετίας να μετατεθούν προς πληρωμή στο περαιτέρω μέλλον με μηδενικό επιτόκιο, ώστε με τα χρήμ</w:t>
      </w:r>
      <w:r>
        <w:rPr>
          <w:rFonts w:eastAsia="UB-Helvetica" w:cs="Times New Roman"/>
          <w:szCs w:val="24"/>
        </w:rPr>
        <w:t xml:space="preserve">ατα αυτά να αναγεννηθεί η οικονομία μας και εξασφαλιζομένου ομαλού πολιτικού βίου να έλθουν οι ξένοι επενδυτές. </w:t>
      </w:r>
    </w:p>
    <w:p w14:paraId="16642196" w14:textId="77777777" w:rsidR="00434732" w:rsidRDefault="00735F25">
      <w:pPr>
        <w:spacing w:after="0" w:line="600" w:lineRule="auto"/>
        <w:ind w:firstLine="720"/>
        <w:jc w:val="both"/>
        <w:rPr>
          <w:rFonts w:eastAsia="Times New Roman"/>
          <w:szCs w:val="24"/>
        </w:rPr>
      </w:pPr>
      <w:r>
        <w:rPr>
          <w:rFonts w:eastAsia="Times New Roman"/>
          <w:szCs w:val="24"/>
        </w:rPr>
        <w:lastRenderedPageBreak/>
        <w:t>Αυτή η επιστολή μου δόθηκε στον κ. Τσίπρα στις 22-9-2015 και την καταθέτω για τα Πρακτικά.</w:t>
      </w:r>
    </w:p>
    <w:p w14:paraId="16642197" w14:textId="77777777" w:rsidR="00434732" w:rsidRDefault="00735F25">
      <w:pPr>
        <w:spacing w:after="0" w:line="600" w:lineRule="auto"/>
        <w:ind w:firstLine="720"/>
        <w:jc w:val="both"/>
        <w:rPr>
          <w:rFonts w:eastAsia="Times New Roman"/>
          <w:szCs w:val="24"/>
        </w:rPr>
      </w:pPr>
      <w:r>
        <w:rPr>
          <w:rFonts w:eastAsia="Times New Roman"/>
          <w:szCs w:val="24"/>
        </w:rPr>
        <w:t xml:space="preserve">Ευχαριστώ, κύριε Πρόεδρε. </w:t>
      </w:r>
    </w:p>
    <w:p w14:paraId="16642198" w14:textId="77777777" w:rsidR="00434732" w:rsidRDefault="00735F25">
      <w:pPr>
        <w:spacing w:after="0" w:line="600" w:lineRule="auto"/>
        <w:ind w:firstLine="720"/>
        <w:jc w:val="both"/>
        <w:rPr>
          <w:rFonts w:eastAsia="Times New Roman"/>
          <w:szCs w:val="24"/>
        </w:rPr>
      </w:pPr>
      <w:r>
        <w:rPr>
          <w:rFonts w:eastAsia="Times New Roman"/>
          <w:szCs w:val="24"/>
        </w:rPr>
        <w:t>(Στο σημείο αυτό ο Πρόεδρ</w:t>
      </w:r>
      <w:r>
        <w:rPr>
          <w:rFonts w:eastAsia="Times New Roman"/>
          <w:szCs w:val="24"/>
        </w:rPr>
        <w:t xml:space="preserve">ος της Ένωσης Κεντρώων κ. Βασίλης Λεβέντης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6642199" w14:textId="77777777" w:rsidR="00434732" w:rsidRDefault="00735F25">
      <w:pPr>
        <w:spacing w:after="0"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1664219A" w14:textId="77777777" w:rsidR="00434732" w:rsidRDefault="00735F25">
      <w:pPr>
        <w:spacing w:after="0"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θεωρία της Βουλής, αφού προηγουμένως ξεναγήθηκαν στην έκθεση της αίθουσας «ΕΛΕΥΘΕΡΙΟΣ ΒΕΝΙΖΕΛΟΣ» και εν</w:t>
      </w:r>
      <w:r>
        <w:rPr>
          <w:rFonts w:eastAsia="Times New Roman"/>
          <w:szCs w:val="24"/>
        </w:rPr>
        <w:t>ημερώθηκαν για την ιστορία του κτηρίου και τον τρόπο οργάνωσης και λειτουργίας της Βουλής, 33 μαθητές και μαθήτριες και 3 εκπαιδευτικοί συνοδοί τους από το 25</w:t>
      </w:r>
      <w:r>
        <w:rPr>
          <w:rFonts w:eastAsia="Times New Roman"/>
          <w:szCs w:val="24"/>
          <w:vertAlign w:val="superscript"/>
        </w:rPr>
        <w:t>ο</w:t>
      </w:r>
      <w:r>
        <w:rPr>
          <w:rFonts w:eastAsia="Times New Roman"/>
          <w:szCs w:val="24"/>
        </w:rPr>
        <w:t xml:space="preserve"> Δημοτικό Σχολείο Θεσσαλονίκης.</w:t>
      </w:r>
    </w:p>
    <w:p w14:paraId="1664219B" w14:textId="77777777" w:rsidR="00434732" w:rsidRDefault="00735F25">
      <w:pPr>
        <w:spacing w:after="0" w:line="600" w:lineRule="auto"/>
        <w:ind w:firstLine="720"/>
        <w:rPr>
          <w:rFonts w:eastAsia="Times New Roman"/>
          <w:szCs w:val="24"/>
        </w:rPr>
      </w:pPr>
      <w:r>
        <w:rPr>
          <w:rFonts w:eastAsia="Times New Roman"/>
          <w:szCs w:val="24"/>
        </w:rPr>
        <w:t>Η Βουλή τούς καλωσορίζει.</w:t>
      </w:r>
    </w:p>
    <w:p w14:paraId="1664219C" w14:textId="77777777" w:rsidR="00434732" w:rsidRDefault="00735F25">
      <w:pPr>
        <w:spacing w:after="0" w:line="600" w:lineRule="auto"/>
        <w:ind w:firstLine="720"/>
        <w:jc w:val="center"/>
        <w:rPr>
          <w:rFonts w:eastAsia="Times New Roman"/>
          <w:szCs w:val="24"/>
        </w:rPr>
      </w:pPr>
      <w:r>
        <w:rPr>
          <w:rFonts w:eastAsia="Times New Roman"/>
          <w:szCs w:val="24"/>
        </w:rPr>
        <w:lastRenderedPageBreak/>
        <w:t>(Χειροκροτήματα απ’ όλες τις πτέρυγες τ</w:t>
      </w:r>
      <w:r>
        <w:rPr>
          <w:rFonts w:eastAsia="Times New Roman"/>
          <w:szCs w:val="24"/>
        </w:rPr>
        <w:t>ης Βουλής)</w:t>
      </w:r>
    </w:p>
    <w:p w14:paraId="1664219D" w14:textId="77777777" w:rsidR="00434732" w:rsidRDefault="00735F25">
      <w:pPr>
        <w:spacing w:after="0" w:line="600" w:lineRule="auto"/>
        <w:ind w:firstLine="720"/>
        <w:jc w:val="both"/>
        <w:rPr>
          <w:rFonts w:eastAsia="Times New Roman"/>
          <w:szCs w:val="24"/>
        </w:rPr>
      </w:pPr>
      <w:r>
        <w:rPr>
          <w:rFonts w:eastAsia="Times New Roman"/>
          <w:szCs w:val="24"/>
        </w:rPr>
        <w:t xml:space="preserve">Τον λόγο έχει τώρα ο Πρόεδρος του κόμματος Το Ποτάμι, κ. Σταύρος Θεοδωράκης.  </w:t>
      </w:r>
    </w:p>
    <w:p w14:paraId="1664219E" w14:textId="77777777" w:rsidR="00434732" w:rsidRDefault="00735F25">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Πρόεδρος της Βουλής, κ. </w:t>
      </w:r>
      <w:r w:rsidRPr="00A45303">
        <w:rPr>
          <w:rFonts w:eastAsia="Times New Roman"/>
          <w:b/>
          <w:szCs w:val="24"/>
        </w:rPr>
        <w:t>ΝΙΚΟΛΑΟΣ ΒΟΥΤΣΗΣ</w:t>
      </w:r>
      <w:r>
        <w:rPr>
          <w:rFonts w:eastAsia="Times New Roman"/>
          <w:szCs w:val="24"/>
        </w:rPr>
        <w:t>)</w:t>
      </w:r>
    </w:p>
    <w:p w14:paraId="1664219F" w14:textId="77777777" w:rsidR="00434732" w:rsidRDefault="00735F25">
      <w:pPr>
        <w:spacing w:after="0" w:line="600" w:lineRule="auto"/>
        <w:ind w:firstLine="720"/>
        <w:jc w:val="both"/>
        <w:rPr>
          <w:rFonts w:eastAsia="Times New Roman"/>
          <w:szCs w:val="24"/>
        </w:rPr>
      </w:pPr>
      <w:r>
        <w:rPr>
          <w:rFonts w:eastAsia="Times New Roman"/>
          <w:b/>
          <w:szCs w:val="24"/>
        </w:rPr>
        <w:t xml:space="preserve">ΣΤΑΥΡΟΣ ΘΕΟΔΩΡΑΚΗΣ (Πρόεδρος του κόμματος Το Ποτάμι): </w:t>
      </w:r>
      <w:r>
        <w:rPr>
          <w:rFonts w:eastAsia="Times New Roman"/>
          <w:szCs w:val="24"/>
        </w:rPr>
        <w:t xml:space="preserve">Ζούμε, λοιπόν, μια </w:t>
      </w:r>
      <w:r>
        <w:rPr>
          <w:rFonts w:eastAsia="Times New Roman"/>
          <w:szCs w:val="24"/>
        </w:rPr>
        <w:t xml:space="preserve">αντιστροφή ρόλων. Εσείς ξεπουλάτε και οι προηγούμενοι Υπουργοί αντιστέκονται. Και ο λαός κοιτάει αποσβολωμένος. Είστε έτοιμοι –το βλέπω-, μετά την ανακάλυψη της γοητείας της κ. Μέρκελ, στην επόμενη στροφή να ανακαλύψετε και τη γοητεία του κ. Σόιμπλε. </w:t>
      </w:r>
    </w:p>
    <w:p w14:paraId="166421A0" w14:textId="77777777" w:rsidR="00434732" w:rsidRDefault="00735F25">
      <w:pPr>
        <w:spacing w:after="0" w:line="600" w:lineRule="auto"/>
        <w:ind w:firstLine="720"/>
        <w:jc w:val="both"/>
        <w:rPr>
          <w:rFonts w:eastAsia="Times New Roman"/>
          <w:szCs w:val="24"/>
        </w:rPr>
      </w:pPr>
      <w:r>
        <w:rPr>
          <w:rFonts w:eastAsia="Times New Roman"/>
          <w:szCs w:val="24"/>
        </w:rPr>
        <w:t>Συνέ</w:t>
      </w:r>
      <w:r>
        <w:rPr>
          <w:rFonts w:eastAsia="Times New Roman"/>
          <w:szCs w:val="24"/>
        </w:rPr>
        <w:t>χεια ο κ. Τσίπρας στήνει παγίδες στους κακούς και συνέχεια πέφτει ο ίδιος μέσα. Την άνοιξη του 2015 –τα θυμάστε- σας λέγαμε «φέρτε μια συμφωνία, γιατί θα κλείσουν οι τράπεζες», αλλά εσείς θέλατε να το ζήσετε όλο: «Αγάπη μου, έκλεισα τις τράπεζες». Και τόσο</w:t>
      </w:r>
      <w:r>
        <w:rPr>
          <w:rFonts w:eastAsia="Times New Roman"/>
          <w:szCs w:val="24"/>
        </w:rPr>
        <w:t xml:space="preserve">υς μήνες, τώρα, φέτος, σας λέγαμε </w:t>
      </w:r>
      <w:r>
        <w:rPr>
          <w:rFonts w:eastAsia="Times New Roman"/>
          <w:szCs w:val="24"/>
        </w:rPr>
        <w:lastRenderedPageBreak/>
        <w:t xml:space="preserve">«τελειώστε με την αξιολόγηση, γιατί θα αναγκαστείτε να τα ξεπουλήσετε όλα, να τα υπογράψετε όλα». Σφυρίζατε αδιάφορα. </w:t>
      </w:r>
    </w:p>
    <w:p w14:paraId="166421A1" w14:textId="77777777" w:rsidR="00434732" w:rsidRDefault="00735F25">
      <w:pPr>
        <w:spacing w:after="0" w:line="600" w:lineRule="auto"/>
        <w:ind w:firstLine="720"/>
        <w:jc w:val="both"/>
        <w:rPr>
          <w:rFonts w:eastAsia="Times New Roman"/>
          <w:szCs w:val="24"/>
        </w:rPr>
      </w:pPr>
      <w:r>
        <w:rPr>
          <w:rFonts w:eastAsia="Times New Roman"/>
          <w:szCs w:val="24"/>
        </w:rPr>
        <w:t>Πότε θα το μάθετε; Ο χρόνος είναι το πραγματικό χρήμα στην πολιτική. Και οι καθυστερήσεις σας, οι παλιν</w:t>
      </w:r>
      <w:r>
        <w:rPr>
          <w:rFonts w:eastAsia="Times New Roman"/>
          <w:szCs w:val="24"/>
        </w:rPr>
        <w:t xml:space="preserve">ωδίες σας, σε συνδυασμό με την ανικανότητά σας, στοιχίζουν δισεκατομμύρια στον ελληνικό λαό. </w:t>
      </w:r>
      <w:r>
        <w:rPr>
          <w:rFonts w:eastAsia="Times New Roman"/>
          <w:szCs w:val="24"/>
        </w:rPr>
        <w:t>Η</w:t>
      </w:r>
      <w:r>
        <w:rPr>
          <w:rFonts w:eastAsia="Times New Roman"/>
          <w:szCs w:val="24"/>
        </w:rPr>
        <w:t xml:space="preserve"> «λεβέντικη» διαπραγμάτευση </w:t>
      </w:r>
      <w:r>
        <w:rPr>
          <w:rFonts w:eastAsia="Times New Roman"/>
          <w:szCs w:val="24"/>
        </w:rPr>
        <w:t xml:space="preserve">κόστισε 86 δισεκατομμύρια </w:t>
      </w:r>
      <w:r>
        <w:rPr>
          <w:rFonts w:eastAsia="Times New Roman"/>
          <w:szCs w:val="24"/>
        </w:rPr>
        <w:t>και 45 δισεκατομμύρια σηκώθηκαν από τις τράπεζες, από τότε που αναλάβατε την Κυβέρνηση.</w:t>
      </w:r>
    </w:p>
    <w:p w14:paraId="166421A2" w14:textId="77777777" w:rsidR="00434732" w:rsidRDefault="00735F25">
      <w:pPr>
        <w:spacing w:after="0" w:line="600" w:lineRule="auto"/>
        <w:ind w:firstLine="720"/>
        <w:jc w:val="both"/>
        <w:rPr>
          <w:rFonts w:eastAsia="Times New Roman"/>
          <w:szCs w:val="24"/>
        </w:rPr>
      </w:pPr>
      <w:r>
        <w:rPr>
          <w:rFonts w:eastAsia="Times New Roman"/>
          <w:szCs w:val="24"/>
        </w:rPr>
        <w:t xml:space="preserve">Προσέξτε: «Το ότι η αξιολόγηση έπρεπε να είχε ολοκληρωθεί τον Νοέμβριο του 2015 και εκκρεμεί ακόμα, παγιώνει το κλίμα απαισιοδοξίας για την οικονομία και παρατείνει την ύφεση και μέσα στο 2016». Αυτά έλεγε το Γραφείο Προϋπολογισμού της Βουλής. </w:t>
      </w:r>
    </w:p>
    <w:p w14:paraId="166421A3" w14:textId="77777777" w:rsidR="00434732" w:rsidRDefault="00735F25">
      <w:pPr>
        <w:spacing w:after="0" w:line="600" w:lineRule="auto"/>
        <w:ind w:firstLine="720"/>
        <w:jc w:val="both"/>
        <w:rPr>
          <w:rFonts w:eastAsia="Times New Roman"/>
          <w:szCs w:val="24"/>
        </w:rPr>
      </w:pPr>
      <w:r>
        <w:rPr>
          <w:rFonts w:eastAsia="Times New Roman"/>
          <w:szCs w:val="24"/>
        </w:rPr>
        <w:t>Πάμε, λοιπό</w:t>
      </w:r>
      <w:r>
        <w:rPr>
          <w:rFonts w:eastAsia="Times New Roman"/>
          <w:szCs w:val="24"/>
        </w:rPr>
        <w:t>ν, να δούμε τι πάτε να κάνετε με αυτό το νομοσχέδιο. Τον Αύγουστο του 2015 ψηφίστηκε ότι το Ταμείο Αποκρατικοποιήσεων θα βρίσκεται υπό τη διαχείριση του ελληνικού κράτους και την επο</w:t>
      </w:r>
      <w:r>
        <w:rPr>
          <w:rFonts w:eastAsia="Times New Roman"/>
          <w:szCs w:val="24"/>
        </w:rPr>
        <w:lastRenderedPageBreak/>
        <w:t xml:space="preserve">πτεία των </w:t>
      </w:r>
      <w:r>
        <w:rPr>
          <w:rFonts w:eastAsia="Times New Roman"/>
          <w:szCs w:val="24"/>
        </w:rPr>
        <w:t>θ</w:t>
      </w:r>
      <w:r>
        <w:rPr>
          <w:rFonts w:eastAsia="Times New Roman"/>
          <w:szCs w:val="24"/>
        </w:rPr>
        <w:t>εσμών. Σήμερα, θα ψηφίσετε με χαρά, με αξιοπρέπεια, με θρήνο, τ</w:t>
      </w:r>
      <w:r>
        <w:rPr>
          <w:rFonts w:eastAsia="Times New Roman"/>
          <w:szCs w:val="24"/>
        </w:rPr>
        <w:t xml:space="preserve">ην εκχώρηση της διαχείρισης της περιουσίας του κράτους για ενενήντα εννέα χρόνια στους πιστωτές. Τα ενενήντα εννέα χρόνια, που νομοθετείτε, θα κάνουν την Ελλάδα Αργεντινή. </w:t>
      </w:r>
    </w:p>
    <w:p w14:paraId="166421A4" w14:textId="77777777" w:rsidR="00434732" w:rsidRDefault="00735F25">
      <w:pPr>
        <w:spacing w:after="0" w:line="600" w:lineRule="auto"/>
        <w:ind w:firstLine="720"/>
        <w:jc w:val="both"/>
        <w:rPr>
          <w:rFonts w:eastAsia="Times New Roman"/>
          <w:szCs w:val="24"/>
        </w:rPr>
      </w:pPr>
      <w:r>
        <w:rPr>
          <w:rFonts w:eastAsia="Times New Roman"/>
          <w:szCs w:val="24"/>
        </w:rPr>
        <w:t>Δεν μας μένει τίποτα. Και θα έπρεπε να είχαμε την τόλμη να αποφασίζουμε εμείς τι δί</w:t>
      </w:r>
      <w:r>
        <w:rPr>
          <w:rFonts w:eastAsia="Times New Roman"/>
          <w:szCs w:val="24"/>
        </w:rPr>
        <w:t>νουμε και τι δεν δίνουμε. Δεν μπορούμε να πούμε ότι μπορούμε να πουλάμε τα δίκτυα, επί παραδείγματι, της ενέργειας. Είμαστε υπέρ των αποκρατικοποιήσεων, αλλά υπάρχουν υποδομές που πρέπει να μείνουν στο κράτος. Οι τελικές αποφάσεις πρέπει να μείνουν στο κρά</w:t>
      </w:r>
      <w:r>
        <w:rPr>
          <w:rFonts w:eastAsia="Times New Roman"/>
          <w:szCs w:val="24"/>
        </w:rPr>
        <w:t xml:space="preserve">τος. </w:t>
      </w:r>
    </w:p>
    <w:p w14:paraId="166421A5" w14:textId="77777777" w:rsidR="00434732" w:rsidRDefault="00735F25">
      <w:pPr>
        <w:spacing w:after="0" w:line="600" w:lineRule="auto"/>
        <w:ind w:firstLine="720"/>
        <w:jc w:val="both"/>
        <w:rPr>
          <w:rFonts w:eastAsia="Times New Roman"/>
          <w:szCs w:val="24"/>
        </w:rPr>
      </w:pPr>
      <w:r>
        <w:rPr>
          <w:rFonts w:eastAsia="Times New Roman"/>
          <w:szCs w:val="24"/>
        </w:rPr>
        <w:t xml:space="preserve">Για να δανειστώ το λεξιλόγιό σας, είμαστε μπροστά στη δημιουργία μιας νέας αποικιοκρατίας. Ο όρος επιστρέφει στο 1898, τότε που οι Βρετανοί είχαν νοικιάσει για ενενήντα εννέα χρόνια το μισό Χονγκ Κονγκ από την αδύναμη, τότε, Κίνα. </w:t>
      </w:r>
    </w:p>
    <w:p w14:paraId="166421A6" w14:textId="77777777" w:rsidR="00434732" w:rsidRDefault="00735F25">
      <w:pPr>
        <w:spacing w:after="0" w:line="600" w:lineRule="auto"/>
        <w:ind w:firstLine="720"/>
        <w:jc w:val="both"/>
        <w:rPr>
          <w:rFonts w:eastAsia="Times New Roman"/>
          <w:szCs w:val="24"/>
        </w:rPr>
      </w:pPr>
      <w:r>
        <w:rPr>
          <w:rFonts w:eastAsia="Times New Roman"/>
          <w:szCs w:val="24"/>
        </w:rPr>
        <w:lastRenderedPageBreak/>
        <w:t xml:space="preserve">Το Ποτάμι θεωρεί </w:t>
      </w:r>
      <w:r>
        <w:rPr>
          <w:rFonts w:eastAsia="Times New Roman"/>
          <w:szCs w:val="24"/>
        </w:rPr>
        <w:t>ότι η αξιοποίηση της δημόσιας περιουσίας πρέπει να γίνει, γιατί δημιουργεί θέσεις εργασίας. Η μεταφορά, όμως, του συνόλου των περιουσιακών στοιχείων της χώρας σε μια εταιρεία που ουσιαστικά διοικείται από τους δανειστές, δεν εγγυάται το δημόσιο συμφέρον.</w:t>
      </w:r>
    </w:p>
    <w:p w14:paraId="166421A7"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ύριοι του ΣΥΡΙΖΑ, κύριοι των ΑΝΕΛ, ήρθατε στην εξουσία διχάζοντας τον ελληνικό λαό. Λέγατε –θυμάστε τη φράση;- ότι κάποιοι Έλληνες δεν είναι και τόσο Έλληνες και τώρα η εθνικά υπερήφανη Κυβέρνησή σας με ένα άρθρο σε έναν νόμο εκχωρεί στην τρόικα αρμοδιότητ</w:t>
      </w:r>
      <w:r>
        <w:rPr>
          <w:rFonts w:eastAsia="Times New Roman" w:cs="Times New Roman"/>
          <w:szCs w:val="24"/>
        </w:rPr>
        <w:t xml:space="preserve">ες που έχει το Κοινοβούλιο και η ελληνική διοίκηση. </w:t>
      </w:r>
    </w:p>
    <w:p w14:paraId="166421A8"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Αν είχε τολμήσει κανείς άλλος να πράξει κάτι παρόμοιο, θα τον είχατε ρίξει στην πυρά σαν προδότη και θα στήνατε κάθε μέρα ειδικά δικαστήρια και κρεμάλες στο Σύνταγμα. </w:t>
      </w:r>
    </w:p>
    <w:p w14:paraId="166421A9"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Τι είναι, λοιπόν, ο ΣΥΡΙΖΑ; Πού το </w:t>
      </w:r>
      <w:r>
        <w:rPr>
          <w:rFonts w:eastAsia="Times New Roman" w:cs="Times New Roman"/>
          <w:szCs w:val="24"/>
        </w:rPr>
        <w:t xml:space="preserve">πάει; Τι ακόμα θα συμβεί; Πόσες τούμπες θα γίνουν και σε ποια θέματα; Αυτά είναι, δυστυχώς, μερικά από τα κρίσιμα ερωτήματα του σήμερα. </w:t>
      </w:r>
    </w:p>
    <w:p w14:paraId="166421AA"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Ο ΣΥΡΙΖΑ και οι ΑΝΕΛ προσθέτουν συνεχώς φόρους. Πιστεύουν στο μεγάλο κράτος. Αποστρέφονται τον ανταγωνισμό. Ακόμη και ο</w:t>
      </w:r>
      <w:r>
        <w:rPr>
          <w:rFonts w:eastAsia="Times New Roman" w:cs="Times New Roman"/>
          <w:szCs w:val="24"/>
        </w:rPr>
        <w:t xml:space="preserve">ι πολυμετοχικές εταιρείες βρίσκονται, όπως έγραψε σε άρθρο του ο Αρίστος Δοξιάδης, υπό διωγμό στην Ελλάδα, αφού οι μέτοχοι ευθύνονται με όλη την περιουσία τους, σε περίπτωση που η εταιρεία έχει χρέη στο ΙΚΑ ή την εφορία. </w:t>
      </w:r>
    </w:p>
    <w:p w14:paraId="166421AB"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Κυβέρνηση αυτή δεν πιστεύει αληθ</w:t>
      </w:r>
      <w:r>
        <w:rPr>
          <w:rFonts w:eastAsia="Times New Roman" w:cs="Times New Roman"/>
          <w:szCs w:val="24"/>
        </w:rPr>
        <w:t xml:space="preserve">ινά στην ιδιωτική πρωτοβουλία. Πιστεύει στο κόμμα και στις συντεχνίες. Και χρησιμοποιεί τη Δημοκρατία α λα καρτ με πρόσκαιρες και παράταιρες συμμαχίες, για να μπορεί να εξοντώνει ό,τι δεν ελέγχει. </w:t>
      </w:r>
    </w:p>
    <w:p w14:paraId="166421AC"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συνταγή είναι, βέβαια, γνωστή από παλιά. Την ακολούθησαν</w:t>
      </w:r>
      <w:r>
        <w:rPr>
          <w:rFonts w:eastAsia="Times New Roman" w:cs="Times New Roman"/>
          <w:szCs w:val="24"/>
        </w:rPr>
        <w:t xml:space="preserve"> και αρκετοί άλλοι Υπουργοί των μνημονιακών κυβερνήσεων: Φόροι, περισσότεροι φόροι. </w:t>
      </w:r>
    </w:p>
    <w:p w14:paraId="166421AD"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Κάναμε εμείς στο Ποτάμι συγκεκριμένες παρεμβάσεις που μπορεί να εξοικονομήσουν στο ελληνικό κράτος 3 δισεκατομμύρια ευρώ, αλλά εσείς είστε ακόμα ανίκανοι να προωθήσετε τη </w:t>
      </w:r>
      <w:r>
        <w:rPr>
          <w:rFonts w:eastAsia="Times New Roman" w:cs="Times New Roman"/>
          <w:szCs w:val="24"/>
        </w:rPr>
        <w:t xml:space="preserve">διασύνδεση των οικονομικών υπηρεσιών και την καθολική εφαρμογή των ηλεκτρονικών τιμολογίων. </w:t>
      </w:r>
    </w:p>
    <w:p w14:paraId="166421AE"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Πού είναι τα έσοδα από την πάταξη του λαθρεμπορίου καπνού, καυσίμων, αλκοόλ; Πού είναι τα έσοδα από τις παντοειδείς λίστες των μεγάλων φοροφυγάδων; Τίποτα! Αντιθέτ</w:t>
      </w:r>
      <w:r>
        <w:rPr>
          <w:rFonts w:eastAsia="Times New Roman" w:cs="Times New Roman"/>
          <w:szCs w:val="24"/>
        </w:rPr>
        <w:t xml:space="preserve">ως, μετά από κάθε σκληρή διαπραγμάτευση ανεβάζετε τους φόρους. Έλεος! Μη διαπραγματεύεστε άλλο! </w:t>
      </w:r>
    </w:p>
    <w:p w14:paraId="166421AF"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Μετά το κρασί φορολογείτε και την μπίρα. Τιμωρείτε δηλαδή –και εδώ υπάρχει ίσως μία παρανόηση, μπορεί να μην το ξέρετε- τον Έλληνα παραγωγό, γιατί πρέπει να μά</w:t>
      </w:r>
      <w:r>
        <w:rPr>
          <w:rFonts w:eastAsia="Times New Roman" w:cs="Times New Roman"/>
          <w:szCs w:val="24"/>
        </w:rPr>
        <w:t>θετε ότι οι μπίρες που πίνουν οι Έλληνες -είτε είναι ετικέτες πολυεθνικών είτε είναι τοπικές ετικέτες, έργα δηλαδή μικρών ζυθοποιών- παρασκευάζονται εδώ στην Ελλάδα. Χτυπάτε, δηλαδή, ένα ελληνικό προϊόν και δεν δίνετε απάντηση σε ένα απλό ερώτημα: Γιατί τη</w:t>
      </w:r>
      <w:r>
        <w:rPr>
          <w:rFonts w:eastAsia="Times New Roman" w:cs="Times New Roman"/>
          <w:szCs w:val="24"/>
        </w:rPr>
        <w:t xml:space="preserve">ν μπίρα και όχι τα σκληρά εισαγόμενα ποτά; </w:t>
      </w:r>
    </w:p>
    <w:p w14:paraId="166421B0"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Ένα μηνιάτικο χάνουν οι Έλληνες με τα νέα μέτρα αυτό το Σαββατοκύριακο, νέος ΕΝΦΙΑ, συμπληρωματικός φόρος ακόμη και για τα αγροτεμάχια και το όριο πλούτου κατεβαίνει από τις 300.000 ευρώ στις 200.000 ευρώ. </w:t>
      </w:r>
    </w:p>
    <w:p w14:paraId="166421B1"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Ασφυξ</w:t>
      </w:r>
      <w:r>
        <w:rPr>
          <w:rFonts w:eastAsia="Times New Roman" w:cs="Times New Roman"/>
          <w:szCs w:val="24"/>
        </w:rPr>
        <w:t>ία! Αυτό το αίσθημα κυριαρχεί παντού. Έχετε «παγώσει» τους πολίτες, έχετε ακινητοποιήσει τη ζωή. Ασφυξία στον φορολογούμενο που πληρώνει, αλλά δεν βλέπει αποτελέσματα, ασφυξία στον συνταξιούχο που εξανεμίζεται η σύνταξή του, ενώ η δημόσια περίθαλψη βρίσκετ</w:t>
      </w:r>
      <w:r>
        <w:rPr>
          <w:rFonts w:eastAsia="Times New Roman" w:cs="Times New Roman"/>
          <w:szCs w:val="24"/>
        </w:rPr>
        <w:t xml:space="preserve">αι σε κώμα. </w:t>
      </w:r>
    </w:p>
    <w:p w14:paraId="166421B2"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Πήγα στα Νοσοκομεία στο Λασίθι, στον Άγιο Νικόλαο, στην Ιεράπετρα, στη Σητεία. Ψάχνουν τους Βουλευτές του ΣΥΡΙΖΑ, αλλά και τους Υπουργούς Υγείας, αλλά δεν βγαίνουν ούτε στα τηλέφωνα. «Κατάρρευση» είναι, δυστυχώς, η λέξη που περιγράφει την κατά</w:t>
      </w:r>
      <w:r>
        <w:rPr>
          <w:rFonts w:eastAsia="Times New Roman" w:cs="Times New Roman"/>
          <w:szCs w:val="24"/>
        </w:rPr>
        <w:t xml:space="preserve">σταση στα περιφερειακά νοσοκομεία. </w:t>
      </w:r>
    </w:p>
    <w:p w14:paraId="166421B3"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Ασφυξία στον νέο επιστήμονα που απεγνωσμένα ψάχνει λύση στο εξωτερικό, ασφυξία στον μικρομεσαίο επιχειρηματία που βλέπει το ημερολόγιο σαν ταινία τρόμου, 22, 23, 24, 25 του μήνα. Πρόβα θανάτου κάθε τέλος του μήνα για κάθ</w:t>
      </w:r>
      <w:r>
        <w:rPr>
          <w:rFonts w:eastAsia="Times New Roman" w:cs="Times New Roman"/>
          <w:szCs w:val="24"/>
        </w:rPr>
        <w:t>ε επιχείρηση!</w:t>
      </w:r>
    </w:p>
    <w:p w14:paraId="166421B4"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Ασφυξία στην παιδεία και τον πολιτισμό. Μια μπουρδολογία και μια ισοπέδωση εκεί που πρέπει να επιζητάμε όλοι τη δημιουργία και την αριστεία. Και στα πανεπιστήμια ολοκληρώνετε τη μεγάλη επιστροφή στο χθες. </w:t>
      </w:r>
    </w:p>
    <w:p w14:paraId="166421B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Ασφυξία και στην ύπαιθρο. Αντί για ε</w:t>
      </w:r>
      <w:r>
        <w:rPr>
          <w:rFonts w:eastAsia="Times New Roman" w:cs="Times New Roman"/>
          <w:szCs w:val="24"/>
        </w:rPr>
        <w:t xml:space="preserve">νίσχυση της ελληνικής παραγωγής, έχουμε συνεχώς και νέα εμπόδια. Αντί για ασφάλεια, βλέπουμε στην περιφέρεια παρατημένους στο έλεος κάθε είδους μαφίας πρόσφυγες. </w:t>
      </w:r>
    </w:p>
    <w:p w14:paraId="166421B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Και ασφυξία, βέβαια, στη </w:t>
      </w:r>
      <w:r>
        <w:rPr>
          <w:rFonts w:eastAsia="Times New Roman" w:cs="Times New Roman"/>
          <w:szCs w:val="24"/>
        </w:rPr>
        <w:t>δ</w:t>
      </w:r>
      <w:r>
        <w:rPr>
          <w:rFonts w:eastAsia="Times New Roman" w:cs="Times New Roman"/>
          <w:szCs w:val="24"/>
        </w:rPr>
        <w:t>ικαιοσύνη. Ενισχύεται το τσεκούρωμά της, το τσεκούρωμα της ανεξαρτη</w:t>
      </w:r>
      <w:r>
        <w:rPr>
          <w:rFonts w:eastAsia="Times New Roman" w:cs="Times New Roman"/>
          <w:szCs w:val="24"/>
        </w:rPr>
        <w:t>σίας της.</w:t>
      </w:r>
    </w:p>
    <w:p w14:paraId="166421B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 λαϊκισμός σας, οι απάτες σας, που σήμερα βαφτίζονται αυταπάτες, επέφεραν καίριο πλήγμα στην αξιοπιστία της πολιτικής. Ο κόσμος φωνάζει -και αυτό είναι άσχημο για όλους- ότι «όλοι ίδιοι είναι, όλοι ψεύτες είναι». Οι πολίτες πιστεύουν ότι το κράτ</w:t>
      </w:r>
      <w:r>
        <w:rPr>
          <w:rFonts w:eastAsia="Times New Roman" w:cs="Times New Roman"/>
          <w:szCs w:val="24"/>
        </w:rPr>
        <w:t>ος είναι μια «μαύρη τρύπα», μια χώρα χωρίς πυξίδα.</w:t>
      </w:r>
    </w:p>
    <w:p w14:paraId="166421B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Και επειδή τίποτα από τα σημαντικά δεν μπορείτε να κάνετε καλά, κρύβεστε πίσω από τις εικόνες. Παίζετε με το θρησκευτικό συναίσθημα των Ελλήνων, μήπως και σας λυπηθούν. Όχι οι άγιοι, αλλά οι πιστοί. </w:t>
      </w:r>
    </w:p>
    <w:p w14:paraId="166421B9"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w:t>
      </w:r>
      <w:r>
        <w:rPr>
          <w:rFonts w:eastAsia="Times New Roman" w:cs="Times New Roman"/>
          <w:szCs w:val="24"/>
        </w:rPr>
        <w:t>οκροτήματα από την πτέρυγα του Ποταμιού)</w:t>
      </w:r>
    </w:p>
    <w:p w14:paraId="166421B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Εμπλέκετε και τον </w:t>
      </w:r>
      <w:r>
        <w:rPr>
          <w:rFonts w:eastAsia="Times New Roman" w:cs="Times New Roman"/>
          <w:szCs w:val="24"/>
        </w:rPr>
        <w:t>σ</w:t>
      </w:r>
      <w:r>
        <w:rPr>
          <w:rFonts w:eastAsia="Times New Roman" w:cs="Times New Roman"/>
          <w:szCs w:val="24"/>
        </w:rPr>
        <w:t xml:space="preserve">τρατό σε αυτές τις επιδιώξεις σας, στην προσπάθειά σας, δηλαδή, να ξεχάσει ο κόσμος όσα του είχατε υποσχεθεί. Θα μου πείτε, όμως, ότι κάποτε τα αεροπλάνα ψέκαζαν, τώρα τα αεροπλάνα μεταφέρουν </w:t>
      </w:r>
      <w:r>
        <w:rPr>
          <w:rFonts w:eastAsia="Times New Roman" w:cs="Times New Roman"/>
          <w:szCs w:val="24"/>
        </w:rPr>
        <w:t>θρησκευτικά σύμβολα ως αρχηγούς κρατών. Είναι και αυτό μια πρόοδος!</w:t>
      </w:r>
    </w:p>
    <w:p w14:paraId="166421B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Αυτό εννοούμε εμείς εδώ στο Ποτάμι, όταν λέμε ότι η Κυβέρνησή σας είναι μία κυβέρνηση «ό,τι να ‘ναι». Παίζετε σε όλα τα ταμπλό, και της ανεξιθρησκείας του κ. Φίλη, και της θρησκοληψίας του</w:t>
      </w:r>
      <w:r>
        <w:rPr>
          <w:rFonts w:eastAsia="Times New Roman" w:cs="Times New Roman"/>
          <w:szCs w:val="24"/>
        </w:rPr>
        <w:t xml:space="preserve"> κ. Καμμένου. </w:t>
      </w:r>
    </w:p>
    <w:p w14:paraId="166421B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Να επιστρέψω, όμως, τώρα στο νομοσχέδιο.</w:t>
      </w:r>
    </w:p>
    <w:p w14:paraId="166421B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Λέτε ότι δεν υπάρχει άλλος δρόμος από τους φόρους. Το λέτε παντού, στα κανάλια, στα ραδιόφωνα, στις εφημερίδες. Ακόμα, όμως, και οι συνομιλητές σας στην Ευρώπη σάς διαψεύδουν. Ο Αντιπρόεδρος της Κομισ</w:t>
      </w:r>
      <w:r>
        <w:rPr>
          <w:rFonts w:eastAsia="Times New Roman" w:cs="Times New Roman"/>
          <w:szCs w:val="24"/>
        </w:rPr>
        <w:t xml:space="preserve">ιόν είπε ότι εσείς, η Κυβέρνηση δηλαδή, επέλεξε την αύξηση των φόρων αντί για την περιστολή των δαπανών. </w:t>
      </w:r>
    </w:p>
    <w:p w14:paraId="166421B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Μιλάτε για επενδύσεις και για ανάπτυξη. Ποιος, όμως, θα επενδύσει με αυτούς τους φόρους; Μια επιχείρηση που έχει κέρδος 100 χιλιάδες ευρώ, θα πληρώσει</w:t>
      </w:r>
      <w:r>
        <w:rPr>
          <w:rFonts w:eastAsia="Times New Roman" w:cs="Times New Roman"/>
          <w:szCs w:val="24"/>
        </w:rPr>
        <w:t xml:space="preserve"> 44 χιλιάδες ευρώ, εκτός από την εισφορά αλληλεγγύης! Στην Κύπρο θα πληρώσει 12 χιλιάδες ευρώ. Ποιος θα μείνει, λοιπόν, εδώ; Ο </w:t>
      </w:r>
      <w:r>
        <w:rPr>
          <w:rFonts w:eastAsia="Times New Roman" w:cs="Times New Roman"/>
          <w:szCs w:val="24"/>
        </w:rPr>
        <w:t>«ε</w:t>
      </w:r>
      <w:r>
        <w:rPr>
          <w:rFonts w:eastAsia="Times New Roman" w:cs="Times New Roman"/>
          <w:szCs w:val="24"/>
        </w:rPr>
        <w:t>φιάλτης στο</w:t>
      </w:r>
      <w:r>
        <w:rPr>
          <w:rFonts w:eastAsia="Times New Roman" w:cs="Times New Roman"/>
          <w:szCs w:val="24"/>
        </w:rPr>
        <w:t>ν</w:t>
      </w:r>
      <w:r>
        <w:rPr>
          <w:rFonts w:eastAsia="Times New Roman" w:cs="Times New Roman"/>
          <w:szCs w:val="24"/>
        </w:rPr>
        <w:t xml:space="preserve"> δρόμο με τους φόρους» είναι το δικό σας σενάριο!</w:t>
      </w:r>
    </w:p>
    <w:p w14:paraId="166421B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ανικανότητά σας θα φέρει και πέμπτο μνημόνιο, γιατί οι καθυστερ</w:t>
      </w:r>
      <w:r>
        <w:rPr>
          <w:rFonts w:eastAsia="Times New Roman" w:cs="Times New Roman"/>
          <w:szCs w:val="24"/>
        </w:rPr>
        <w:t xml:space="preserve">ήσεις μάς φέρνουν εδώ. Από το «όχι, δεν πουλάμε», κύριοι συνάδελφοι, που φωνάζατε στην πλατεία, περάσατε στο «πάρ’ τα όλα και χάρη θα μας κάνεις». </w:t>
      </w:r>
    </w:p>
    <w:p w14:paraId="166421C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Με τους νέους φόρους οι ειλικρινείς φορολογούμενοι γίνονται φτωχότεροι και οι φοροφυγάδες περισσότεροι. Μια </w:t>
      </w:r>
      <w:r>
        <w:rPr>
          <w:rFonts w:eastAsia="Times New Roman" w:cs="Times New Roman"/>
          <w:szCs w:val="24"/>
        </w:rPr>
        <w:t xml:space="preserve">νέα έκρηξη φοροδιαφυγής και εισφοροδιαφυγής είναι προ των πυλών, γιατί δεν αρκεί –και ποτέ δεν αρκούσε- ο φόβος για να πληρώσει τον φόρο ο πολίτης. Θέλει και να το πιστεύει, θέλει και να ελπίζει, θέλει κατανόηση και θέλει και έσοδα. </w:t>
      </w:r>
    </w:p>
    <w:p w14:paraId="166421C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Στα κόκκινα δάνεια από</w:t>
      </w:r>
      <w:r>
        <w:rPr>
          <w:rFonts w:eastAsia="Times New Roman" w:cs="Times New Roman"/>
          <w:szCs w:val="24"/>
        </w:rPr>
        <w:t xml:space="preserve"> το «κανένα σπίτι στα χέρια τραπεζίτη» πήγαμε στο άλλο άκρο. Εμείς ζητάμε –προσέξτε- κάτι συγκεκριμένο: Οι τράπεζες, προτού προβούν στις πωλήσεις δανείων, να δώσουν τη δυνατότητα σε όσους δανειολήπτες πληρούν κάποια κριτήρια, να τα αγοράσουν. Η Κύπρος το έ</w:t>
      </w:r>
      <w:r>
        <w:rPr>
          <w:rFonts w:eastAsia="Times New Roman" w:cs="Times New Roman"/>
          <w:szCs w:val="24"/>
        </w:rPr>
        <w:t>κανε. Θεσμοθέτησε τη δυνατότητα του δανειολήπτη να υποβάλ</w:t>
      </w:r>
      <w:r>
        <w:rPr>
          <w:rFonts w:eastAsia="Times New Roman" w:cs="Times New Roman"/>
          <w:szCs w:val="24"/>
        </w:rPr>
        <w:t>λ</w:t>
      </w:r>
      <w:r>
        <w:rPr>
          <w:rFonts w:eastAsia="Times New Roman" w:cs="Times New Roman"/>
          <w:szCs w:val="24"/>
        </w:rPr>
        <w:t xml:space="preserve">ει πρόταση στην τράπεζα για εξαγορά του δικού του δανείου. </w:t>
      </w:r>
    </w:p>
    <w:p w14:paraId="166421C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Θέλουμε, λοιπόν, πράξεις και όχι θεωρίες. Να συμφωνήσουμε –και θα έπρεπε ήδη να το είχαμε κάνει- στη δημιουργία ενός αποτελεσματικού μηχαν</w:t>
      </w:r>
      <w:r>
        <w:rPr>
          <w:rFonts w:eastAsia="Times New Roman" w:cs="Times New Roman"/>
          <w:szCs w:val="24"/>
        </w:rPr>
        <w:t xml:space="preserve">ισμού, με στόχο τη μείωση των δημοσίων δαπανών. Να το στήσουμε στα πρότυπα των ανεξάρτητων αρχών και με εντολή να εντοπίσει τις σπατάλες, με ένα σφιχτό χρονοδιάγραμμα. </w:t>
      </w:r>
    </w:p>
    <w:p w14:paraId="166421C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Μπορούμε να εξοικονομήσουμε δισεκατομμύρια, αν κινηθούμε αποφασιστικά και με σχέδιο. Όλ</w:t>
      </w:r>
      <w:r>
        <w:rPr>
          <w:rFonts w:eastAsia="Times New Roman" w:cs="Times New Roman"/>
          <w:szCs w:val="24"/>
        </w:rPr>
        <w:t xml:space="preserve">οι ξέρουμε και το ανέκδοτο «Κεράνης». Το δημόσιο –αν έχουμε τον </w:t>
      </w:r>
      <w:r>
        <w:rPr>
          <w:rFonts w:eastAsia="Times New Roman" w:cs="Times New Roman"/>
          <w:szCs w:val="24"/>
        </w:rPr>
        <w:t>θ</w:t>
      </w:r>
      <w:r>
        <w:rPr>
          <w:rFonts w:eastAsia="Times New Roman" w:cs="Times New Roman"/>
          <w:szCs w:val="24"/>
        </w:rPr>
        <w:t xml:space="preserve">εό μας!- πληρώνει 2,6 εκατομμύρια </w:t>
      </w:r>
      <w:r>
        <w:rPr>
          <w:rFonts w:eastAsia="Times New Roman" w:cs="Times New Roman"/>
          <w:szCs w:val="24"/>
        </w:rPr>
        <w:lastRenderedPageBreak/>
        <w:t>τον χρόνο για ένα έτοιμο κτήριο, που μένει άδειο. Και πληρώνει φέτος και πλήρωνε και πέρσι και πλήρωνε και πρόπερσι.</w:t>
      </w:r>
    </w:p>
    <w:p w14:paraId="166421C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 παραλογισμός σε όλο το μεγαλείο! Το κρ</w:t>
      </w:r>
      <w:r>
        <w:rPr>
          <w:rFonts w:eastAsia="Times New Roman" w:cs="Times New Roman"/>
          <w:szCs w:val="24"/>
        </w:rPr>
        <w:t xml:space="preserve">άτος, η πολιτεία υποχωρεί για να μην χάσουν κάποιοι τα ενοίκια που τους δίνει το δημόσιο και για να μην ξεβολευτούν κάποιες συντεχνίες, 2,6 εκατομμύρια το χρόνο. </w:t>
      </w:r>
    </w:p>
    <w:p w14:paraId="166421C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Προσέξτε, σήμερα η Κυβέρνηση έχει πενήντα πέντε γενικούς γραμματείς. Κάντε τις προσθέσεις. Έχ</w:t>
      </w:r>
      <w:r>
        <w:rPr>
          <w:rFonts w:eastAsia="Times New Roman" w:cs="Times New Roman"/>
          <w:szCs w:val="24"/>
        </w:rPr>
        <w:t>ει πενήντα πέντε γενικούς γραμματείς, δεκαπέντε ειδικούς γραμματείς και δεκαέξι διοικητικούς γραμματείς. Με τον νόμο που φέρνετε θα προστεθούν δεκαέξι αναπληρωτές διοικητικοί γραμματείς, πενήντα τομεακοί γραμματείς και εννιά ειδικοί τομεακοί γραμματείς. Οι</w:t>
      </w:r>
      <w:r>
        <w:rPr>
          <w:rFonts w:eastAsia="Times New Roman" w:cs="Times New Roman"/>
          <w:szCs w:val="24"/>
        </w:rPr>
        <w:t xml:space="preserve"> μισθοί όλων αυτών είναι τα αναδρομικά του ΕΚΑΣ που ζητάτε πίσω από τους χαμηλοσυνταξιούχους. </w:t>
      </w:r>
    </w:p>
    <w:p w14:paraId="166421C6" w14:textId="77777777" w:rsidR="00434732" w:rsidRDefault="00735F25">
      <w:pPr>
        <w:spacing w:after="0" w:line="600" w:lineRule="auto"/>
        <w:ind w:firstLine="720"/>
        <w:jc w:val="center"/>
        <w:rPr>
          <w:rFonts w:eastAsia="Times New Roman"/>
          <w:bCs/>
        </w:rPr>
      </w:pPr>
      <w:r>
        <w:rPr>
          <w:rFonts w:eastAsia="Times New Roman"/>
          <w:bCs/>
        </w:rPr>
        <w:t>(Χειροκροτήματα από την πτέρυγα του Ποταμιού)</w:t>
      </w:r>
    </w:p>
    <w:p w14:paraId="166421C7" w14:textId="77777777" w:rsidR="00434732" w:rsidRDefault="00735F25">
      <w:pPr>
        <w:spacing w:after="0" w:line="600" w:lineRule="auto"/>
        <w:ind w:firstLine="720"/>
        <w:jc w:val="both"/>
        <w:rPr>
          <w:rFonts w:eastAsia="Times New Roman"/>
          <w:bCs/>
        </w:rPr>
      </w:pPr>
      <w:r>
        <w:rPr>
          <w:rFonts w:eastAsia="Times New Roman"/>
          <w:bCs/>
        </w:rPr>
        <w:lastRenderedPageBreak/>
        <w:t>Κυρίες και κύριοι συνάδελφοι, εμείς ως οι νεότεροι στο Κοινοβούλιο θέλουμε να σας πούμε ότι τα τζάμια στα δωμάτια της εξουσίας δεν είναι τζάμια, είναι καθρέφτες. Νομίζεις ότι κοιτάς τους άλλους, ενώ κοιτάς τον εαυτό σου. Αυτό ακριβώς έχει πάθει η Κυβέρνηση</w:t>
      </w:r>
      <w:r>
        <w:rPr>
          <w:rFonts w:eastAsia="Times New Roman"/>
          <w:bCs/>
        </w:rPr>
        <w:t xml:space="preserve"> ΣΥΡΙΖΑ-ΑΝΕΛ. Μπερδεύει το συμφέρον της χώρας με το δικό της συμφέρον και για την παραμονή στην εξουσία υπογράφει τα πάντα. </w:t>
      </w:r>
    </w:p>
    <w:p w14:paraId="166421C8" w14:textId="77777777" w:rsidR="00434732" w:rsidRDefault="00735F25">
      <w:pPr>
        <w:spacing w:after="0" w:line="600" w:lineRule="auto"/>
        <w:ind w:firstLine="720"/>
        <w:jc w:val="both"/>
        <w:rPr>
          <w:rFonts w:eastAsia="Times New Roman"/>
          <w:bCs/>
        </w:rPr>
      </w:pPr>
      <w:r>
        <w:rPr>
          <w:rFonts w:eastAsia="Times New Roman"/>
          <w:bCs/>
        </w:rPr>
        <w:t xml:space="preserve">Δεν είναι βέβαια η πρώτη φορά που χρεωκοπεί, που πτωχεύει η χώρα, ούτε είναι η πρώτη φορά που ταπεινώνεται με </w:t>
      </w:r>
      <w:r>
        <w:rPr>
          <w:rFonts w:eastAsia="Times New Roman"/>
          <w:bCs/>
        </w:rPr>
        <w:t>δ</w:t>
      </w:r>
      <w:r>
        <w:rPr>
          <w:rFonts w:eastAsia="Times New Roman"/>
          <w:bCs/>
        </w:rPr>
        <w:t xml:space="preserve">ιεθνή </w:t>
      </w:r>
      <w:r>
        <w:rPr>
          <w:rFonts w:eastAsia="Times New Roman"/>
          <w:bCs/>
        </w:rPr>
        <w:t>ο</w:t>
      </w:r>
      <w:r>
        <w:rPr>
          <w:rFonts w:eastAsia="Times New Roman"/>
          <w:bCs/>
        </w:rPr>
        <w:t xml:space="preserve">ικονομικό </w:t>
      </w:r>
      <w:r>
        <w:rPr>
          <w:rFonts w:eastAsia="Times New Roman"/>
          <w:bCs/>
        </w:rPr>
        <w:t>έ</w:t>
      </w:r>
      <w:r>
        <w:rPr>
          <w:rFonts w:eastAsia="Times New Roman"/>
          <w:bCs/>
        </w:rPr>
        <w:t>λε</w:t>
      </w:r>
      <w:r>
        <w:rPr>
          <w:rFonts w:eastAsia="Times New Roman"/>
          <w:bCs/>
        </w:rPr>
        <w:t xml:space="preserve">γχο. Όμως, την προηγούμενη φορά που επιβλήθηκε </w:t>
      </w:r>
      <w:r>
        <w:rPr>
          <w:rFonts w:eastAsia="Times New Roman"/>
          <w:bCs/>
        </w:rPr>
        <w:t>δ</w:t>
      </w:r>
      <w:r>
        <w:rPr>
          <w:rFonts w:eastAsia="Times New Roman"/>
          <w:bCs/>
        </w:rPr>
        <w:t xml:space="preserve">ιεθνής </w:t>
      </w:r>
      <w:r>
        <w:rPr>
          <w:rFonts w:eastAsia="Times New Roman"/>
          <w:bCs/>
        </w:rPr>
        <w:t>ο</w:t>
      </w:r>
      <w:r>
        <w:rPr>
          <w:rFonts w:eastAsia="Times New Roman"/>
          <w:bCs/>
        </w:rPr>
        <w:t xml:space="preserve">ικονομικός </w:t>
      </w:r>
      <w:r>
        <w:rPr>
          <w:rFonts w:eastAsia="Times New Roman"/>
          <w:bCs/>
        </w:rPr>
        <w:t>έ</w:t>
      </w:r>
      <w:r>
        <w:rPr>
          <w:rFonts w:eastAsia="Times New Roman"/>
          <w:bCs/>
        </w:rPr>
        <w:t>λεγχος, πριν από έναν αιώνα, πριν από εκατόν είκοσι χρόνια συγκεκριμένα, παραχωρήθηκε ο έλεγχος συγκεκριμένων πηγών εσόδων του δημοσίου και όχι ο έλεγχος όλων των περιουσιακών στοιχείων το</w:t>
      </w:r>
      <w:r>
        <w:rPr>
          <w:rFonts w:eastAsia="Times New Roman"/>
          <w:bCs/>
        </w:rPr>
        <w:t xml:space="preserve">υ κράτους. Η μετατόπισή σας είναι άτσαλη και γι’ αυτό κινδυνεύει το πλοίο να μπατάρει. </w:t>
      </w:r>
    </w:p>
    <w:p w14:paraId="166421C9" w14:textId="77777777" w:rsidR="00434732" w:rsidRDefault="00735F25">
      <w:pPr>
        <w:spacing w:after="0" w:line="600" w:lineRule="auto"/>
        <w:ind w:firstLine="720"/>
        <w:jc w:val="both"/>
        <w:rPr>
          <w:rFonts w:eastAsia="Times New Roman"/>
          <w:bCs/>
        </w:rPr>
      </w:pPr>
      <w:r>
        <w:rPr>
          <w:rFonts w:eastAsia="Times New Roman"/>
          <w:bCs/>
        </w:rPr>
        <w:t xml:space="preserve">Σύμφωνα δε με τα λαϊκίστικα αναγνώσματα των ανθρώπων σας στα ΜΜΕ και στα </w:t>
      </w:r>
      <w:r>
        <w:rPr>
          <w:rFonts w:eastAsia="Times New Roman"/>
          <w:bCs/>
          <w:lang w:val="en-US"/>
        </w:rPr>
        <w:t>site</w:t>
      </w:r>
      <w:r>
        <w:rPr>
          <w:rFonts w:eastAsia="Times New Roman"/>
          <w:bCs/>
        </w:rPr>
        <w:t>, το ΔΝΤ πριν από ένα μήνα τρομοκρατήθηκε από τη διαρροή των συνομιλιών στελεχών του στην Α</w:t>
      </w:r>
      <w:r>
        <w:rPr>
          <w:rFonts w:eastAsia="Times New Roman"/>
          <w:bCs/>
        </w:rPr>
        <w:t xml:space="preserve">θήνα. Μπήκατε σε μια κόντρα. Τι πετύχατε; Μπορείτε έστω και τώρα να μας το πείτε; </w:t>
      </w:r>
    </w:p>
    <w:p w14:paraId="166421CA" w14:textId="77777777" w:rsidR="00434732" w:rsidRDefault="00735F25">
      <w:pPr>
        <w:spacing w:after="0" w:line="600" w:lineRule="auto"/>
        <w:ind w:firstLine="720"/>
        <w:jc w:val="both"/>
        <w:rPr>
          <w:rFonts w:eastAsia="Times New Roman"/>
          <w:bCs/>
        </w:rPr>
      </w:pPr>
      <w:r>
        <w:rPr>
          <w:rFonts w:eastAsia="Times New Roman"/>
          <w:bCs/>
        </w:rPr>
        <w:lastRenderedPageBreak/>
        <w:t>Αναγκάστηκε ο κ. Παππάς να πάει σαν βρεγμένη γάτα στις Ηνωμένες Πολιτείες και να ζητήσει συγγνώμη, λέγοντας «δεν βάλαμε εμείς θέμα για τη συμμετοχή του ΔΝΤ». Αυτό είπε ο Υπο</w:t>
      </w:r>
      <w:r>
        <w:rPr>
          <w:rFonts w:eastAsia="Times New Roman"/>
          <w:bCs/>
        </w:rPr>
        <w:t xml:space="preserve">υργός Επικρατείας. Έστω και τώρα, λοιπόν, θα μας πείτε τι θέλετε από το ΔΝΤ; Να φύγει ή να μείνει; </w:t>
      </w:r>
    </w:p>
    <w:p w14:paraId="166421CB" w14:textId="77777777" w:rsidR="00434732" w:rsidRDefault="00735F25">
      <w:pPr>
        <w:spacing w:after="0" w:line="600" w:lineRule="auto"/>
        <w:ind w:firstLine="720"/>
        <w:jc w:val="both"/>
        <w:rPr>
          <w:rFonts w:eastAsia="Times New Roman"/>
          <w:bCs/>
        </w:rPr>
      </w:pPr>
      <w:r>
        <w:rPr>
          <w:rFonts w:eastAsia="Times New Roman"/>
          <w:bCs/>
        </w:rPr>
        <w:t>Στο ζήτημα του χρέους είμαστε με το Σόιμπλε ή με το ΔΝΤ; Μην μου πείτε καλύτερα να μην είμαστε με κανέναν, γιατί οι Έλληνες νικούν όταν καταφέρνουν να στήνο</w:t>
      </w:r>
      <w:r>
        <w:rPr>
          <w:rFonts w:eastAsia="Times New Roman"/>
          <w:bCs/>
        </w:rPr>
        <w:t xml:space="preserve">υν συμμαχίες. Αυτό διδάσκει η ιστορία μας, αρκεί να είσαι με αυτούς που πάνε την ιστορία μπροστά, να μην είσαι με τους </w:t>
      </w:r>
      <w:r>
        <w:rPr>
          <w:rFonts w:eastAsia="Times New Roman"/>
          <w:bCs/>
        </w:rPr>
        <w:t>«</w:t>
      </w:r>
      <w:r>
        <w:rPr>
          <w:rFonts w:eastAsia="Times New Roman"/>
          <w:bCs/>
        </w:rPr>
        <w:t>Μαδούρους</w:t>
      </w:r>
      <w:r>
        <w:rPr>
          <w:rFonts w:eastAsia="Times New Roman"/>
          <w:bCs/>
        </w:rPr>
        <w:t>»</w:t>
      </w:r>
      <w:r>
        <w:rPr>
          <w:rFonts w:eastAsia="Times New Roman"/>
          <w:bCs/>
        </w:rPr>
        <w:t xml:space="preserve">. </w:t>
      </w:r>
    </w:p>
    <w:p w14:paraId="166421CC" w14:textId="77777777" w:rsidR="00434732" w:rsidRDefault="00735F25">
      <w:pPr>
        <w:spacing w:after="0" w:line="600" w:lineRule="auto"/>
        <w:ind w:firstLine="720"/>
        <w:jc w:val="both"/>
        <w:rPr>
          <w:rFonts w:eastAsia="Times New Roman"/>
          <w:bCs/>
        </w:rPr>
      </w:pPr>
      <w:r>
        <w:rPr>
          <w:rFonts w:eastAsia="Times New Roman"/>
          <w:bCs/>
        </w:rPr>
        <w:t xml:space="preserve">Θα μου επιτρέψετε εδώ να ανοίξω μια μικρή παρένθεση. Υπήρξαν καταγγελίες των γυναικών για τον </w:t>
      </w:r>
      <w:r>
        <w:rPr>
          <w:rFonts w:eastAsia="Times New Roman"/>
          <w:bCs/>
        </w:rPr>
        <w:t>π</w:t>
      </w:r>
      <w:r>
        <w:rPr>
          <w:rFonts w:eastAsia="Times New Roman"/>
          <w:bCs/>
        </w:rPr>
        <w:t>ρέσβη της Βενεζουέλας. Το Πο</w:t>
      </w:r>
      <w:r>
        <w:rPr>
          <w:rFonts w:eastAsia="Times New Roman"/>
          <w:bCs/>
        </w:rPr>
        <w:t>τάμι διαμέσου της μόνης γυναίκας Βουλευτού που διαθέτει, της κ. Μάρκου, πήρε την πρωτοβουλία για την κατάθεση ερώτησης προς τον Πρωθυπουργό, η οποία υπεγράφη από δεκάδες Βουλευτές τεσσάρων κομμάτων. Περιμένουμε σύντομα να απαντήσετε. Όμως, η μόνη κίνηση πο</w:t>
      </w:r>
      <w:r>
        <w:rPr>
          <w:rFonts w:eastAsia="Times New Roman"/>
          <w:bCs/>
        </w:rPr>
        <w:t xml:space="preserve">υ μπορείτε να κάνετε είναι η υπεράσπιση των γυναικών, η υπεράσπιση του κράτους δικαίου, η υπεράσπιση και όχι η συγκάλυψη στο όνομα του τσαβισμού. </w:t>
      </w:r>
    </w:p>
    <w:p w14:paraId="166421CD" w14:textId="77777777" w:rsidR="00434732" w:rsidRDefault="00735F25">
      <w:pPr>
        <w:spacing w:after="0" w:line="600" w:lineRule="auto"/>
        <w:ind w:firstLine="720"/>
        <w:jc w:val="both"/>
        <w:rPr>
          <w:rFonts w:eastAsia="Times New Roman"/>
          <w:bCs/>
        </w:rPr>
      </w:pPr>
      <w:r>
        <w:rPr>
          <w:rFonts w:eastAsia="Times New Roman"/>
          <w:bCs/>
        </w:rPr>
        <w:lastRenderedPageBreak/>
        <w:t>Τι κάνουμε όμως, είναι το μεγάλο ερώτημα. Είναι αλήθεια -και το λένε πολλοί, σχεδόν από όλες τις πτέρυγες- ότ</w:t>
      </w:r>
      <w:r>
        <w:rPr>
          <w:rFonts w:eastAsia="Times New Roman"/>
          <w:bCs/>
        </w:rPr>
        <w:t xml:space="preserve">ι η χώρα δεν μπορεί να συνεχίσει έτσι. Το Ποτάμι λέει ότι χρειάζεται ένα νέο κοινωνικό συμβόλαιο. Χρειαζόμαστε μια δύναμη αλλαγής, μια απόφαση αλλαγής που θα συγκινεί τη συντριπτική πλειοψηφία των Ελλήνων. </w:t>
      </w:r>
    </w:p>
    <w:p w14:paraId="166421CE" w14:textId="77777777" w:rsidR="00434732" w:rsidRDefault="00735F25">
      <w:pPr>
        <w:spacing w:after="0" w:line="600" w:lineRule="auto"/>
        <w:ind w:firstLine="720"/>
        <w:jc w:val="both"/>
        <w:rPr>
          <w:rFonts w:eastAsia="Times New Roman"/>
          <w:bCs/>
        </w:rPr>
      </w:pPr>
      <w:r>
        <w:rPr>
          <w:rFonts w:eastAsia="Times New Roman"/>
          <w:bCs/>
        </w:rPr>
        <w:t>Μεταρρυθμίσεις και συναινέσεις είναι δύο προϋποθέ</w:t>
      </w:r>
      <w:r>
        <w:rPr>
          <w:rFonts w:eastAsia="Times New Roman"/>
          <w:bCs/>
        </w:rPr>
        <w:t xml:space="preserve">σεις, οι σημαντικότερες, του δικού μας </w:t>
      </w:r>
      <w:r>
        <w:rPr>
          <w:rFonts w:eastAsia="Times New Roman"/>
          <w:bCs/>
          <w:lang w:val="en-US"/>
        </w:rPr>
        <w:t>new</w:t>
      </w:r>
      <w:r>
        <w:rPr>
          <w:rFonts w:eastAsia="Times New Roman"/>
          <w:bCs/>
        </w:rPr>
        <w:t xml:space="preserve"> </w:t>
      </w:r>
      <w:r>
        <w:rPr>
          <w:rFonts w:eastAsia="Times New Roman"/>
          <w:bCs/>
          <w:lang w:val="en-US"/>
        </w:rPr>
        <w:t>deal</w:t>
      </w:r>
      <w:r>
        <w:rPr>
          <w:rFonts w:eastAsia="Times New Roman"/>
          <w:bCs/>
        </w:rPr>
        <w:t xml:space="preserve">, συγκεκριμένοι στόχοι και μια αποφασισμένη ηγεσία, αυτό δηλαδή που πάντα επιζητούσε από την ίδρυση του το Ποτάμι, ένα </w:t>
      </w:r>
      <w:r>
        <w:rPr>
          <w:rFonts w:eastAsia="Times New Roman"/>
          <w:bCs/>
          <w:lang w:val="en-US"/>
        </w:rPr>
        <w:t>new</w:t>
      </w:r>
      <w:r>
        <w:rPr>
          <w:rFonts w:eastAsia="Times New Roman"/>
          <w:bCs/>
        </w:rPr>
        <w:t xml:space="preserve"> </w:t>
      </w:r>
      <w:r>
        <w:rPr>
          <w:rFonts w:eastAsia="Times New Roman"/>
          <w:bCs/>
          <w:lang w:val="en-US"/>
        </w:rPr>
        <w:t>deal</w:t>
      </w:r>
      <w:r>
        <w:rPr>
          <w:rFonts w:eastAsia="Times New Roman"/>
          <w:bCs/>
        </w:rPr>
        <w:t xml:space="preserve"> για μια νέα αρχή. Διαφορετικά τα μνημόνια θα διαδέχονται το ένα το άλλο μέχρι να </w:t>
      </w:r>
      <w:r>
        <w:rPr>
          <w:rFonts w:eastAsia="Times New Roman"/>
          <w:bCs/>
        </w:rPr>
        <w:t xml:space="preserve">γονατίσει από τους φόρους και ο τελευταίος πολίτης. </w:t>
      </w:r>
    </w:p>
    <w:p w14:paraId="166421C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Να ακουστεί ξανά το «για την Ελλάδα, ρε γαμώτο» στη θέση του «για την εξουσία, ρε γαμώτο» που φωνάζουν συνεχώς όσοι αγωνιούν για τις καρέκλες τους.</w:t>
      </w:r>
    </w:p>
    <w:p w14:paraId="166421D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τα μέτρα που ψηφίζονται σήμερα είναι</w:t>
      </w:r>
      <w:r>
        <w:rPr>
          <w:rFonts w:eastAsia="Times New Roman" w:cs="Times New Roman"/>
          <w:szCs w:val="24"/>
        </w:rPr>
        <w:t xml:space="preserve"> δείγμα του ακραίου αμοραλισμού του ΣΥΡΙΖΑ. Ποιος μπορεί να συναινέσει σε αυτές τις πολιτικές; Κανείς, εκτός από το δίδυμο αδελφάκι σας στον </w:t>
      </w:r>
      <w:r>
        <w:rPr>
          <w:rFonts w:eastAsia="Times New Roman" w:cs="Times New Roman"/>
          <w:szCs w:val="24"/>
        </w:rPr>
        <w:lastRenderedPageBreak/>
        <w:t xml:space="preserve">αμοραλισμό, τους ΑΝΕΛ, που έγιναν, επίσης, επαγγελματίες της εξουσίας, της θεωρίας συνομωσιών και του λαϊκισμού. </w:t>
      </w:r>
    </w:p>
    <w:p w14:paraId="166421D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πέλεξε ο κ. Τσίπρας να αποκοπεί από τη δημιουργική κοινωνία. Επέλεξε περιχαράκωση στα όρια του εθνικολαϊκισμού. Θα βαδίσετε, λοιπόν, μόνοι σας, γιατί το Ποτάμι δεν μπορεί να γίνει συνεργός στα πολιτικά σας εγκλήματα.</w:t>
      </w:r>
    </w:p>
    <w:p w14:paraId="166421D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66421D3"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του Ποταμιού)</w:t>
      </w:r>
    </w:p>
    <w:p w14:paraId="166421D4" w14:textId="77777777" w:rsidR="00434732" w:rsidRDefault="00735F25">
      <w:pPr>
        <w:spacing w:after="0"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 xml:space="preserve">Ευχαριστούμε τον κ. Θεοδωράκη. </w:t>
      </w:r>
    </w:p>
    <w:p w14:paraId="166421D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των Ανεξαρτήτων Ελλήνων και Υπουργός Εθνικής </w:t>
      </w:r>
      <w:r>
        <w:rPr>
          <w:rFonts w:eastAsia="Times New Roman" w:cs="Times New Roman"/>
          <w:szCs w:val="24"/>
        </w:rPr>
        <w:t>Ά</w:t>
      </w:r>
      <w:r>
        <w:rPr>
          <w:rFonts w:eastAsia="Times New Roman" w:cs="Times New Roman"/>
          <w:szCs w:val="24"/>
        </w:rPr>
        <w:t>μ</w:t>
      </w:r>
      <w:r>
        <w:rPr>
          <w:rFonts w:eastAsia="Times New Roman" w:cs="Times New Roman"/>
          <w:szCs w:val="24"/>
        </w:rPr>
        <w:t>υ</w:t>
      </w:r>
      <w:r>
        <w:rPr>
          <w:rFonts w:eastAsia="Times New Roman" w:cs="Times New Roman"/>
          <w:szCs w:val="24"/>
        </w:rPr>
        <w:t>ν</w:t>
      </w:r>
      <w:r>
        <w:rPr>
          <w:rFonts w:eastAsia="Times New Roman" w:cs="Times New Roman"/>
          <w:szCs w:val="24"/>
        </w:rPr>
        <w:t>α</w:t>
      </w:r>
      <w:r>
        <w:rPr>
          <w:rFonts w:eastAsia="Times New Roman" w:cs="Times New Roman"/>
          <w:szCs w:val="24"/>
        </w:rPr>
        <w:t>ς κ. Καμμένος.</w:t>
      </w:r>
    </w:p>
    <w:p w14:paraId="166421D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Κύριε Πρόεδρε, κυρίες και κύριοι συνάδελφοι, εάν κανείς δεν γνώριζε τι θα συνέβαινε την επόμενη εβδομάδα στην Ευρώπη, όπου θα κριθεί η τύχη και η έξοδος της χώρας από αυτή την περιπέτεια των πέντε ετών, </w:t>
      </w:r>
      <w:r>
        <w:rPr>
          <w:rFonts w:eastAsia="Times New Roman" w:cs="Times New Roman"/>
          <w:szCs w:val="24"/>
        </w:rPr>
        <w:lastRenderedPageBreak/>
        <w:t>και άκουγε τη σημερινή συζήτηση στο Κοινοβούλιο, πρά</w:t>
      </w:r>
      <w:r>
        <w:rPr>
          <w:rFonts w:eastAsia="Times New Roman" w:cs="Times New Roman"/>
          <w:szCs w:val="24"/>
        </w:rPr>
        <w:t xml:space="preserve">γματι θα πίστευε ότι συζητείται εδώ ένα νομοσχέδιο που αφήνει τα περιθώρια για πολιτικό κουτσομπολιό. </w:t>
      </w:r>
    </w:p>
    <w:p w14:paraId="166421D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Κι αυτό ακριβώς είναι το μήνυμα το οποίο πρέπει να περάσουμε σήμερα προς τον ελληνικό λαό, ότι, δυστυχώς, η </w:t>
      </w:r>
      <w:r>
        <w:rPr>
          <w:rFonts w:eastAsia="Times New Roman" w:cs="Times New Roman"/>
          <w:szCs w:val="24"/>
        </w:rPr>
        <w:t>Α</w:t>
      </w:r>
      <w:r>
        <w:rPr>
          <w:rFonts w:eastAsia="Times New Roman" w:cs="Times New Roman"/>
          <w:szCs w:val="24"/>
        </w:rPr>
        <w:t>ντιπολίτευση, αντί να στηρίζει την εθνική πρ</w:t>
      </w:r>
      <w:r>
        <w:rPr>
          <w:rFonts w:eastAsia="Times New Roman" w:cs="Times New Roman"/>
          <w:szCs w:val="24"/>
        </w:rPr>
        <w:t xml:space="preserve">οσπάθεια που φθάνει στο τέλος της με τη λύτρωση του ελληνικού λαού, με μια απόφαση που θα αναφέρεται, επιτέλους ,στην αξιολόγηση και θα παίρνει θέση για το χρέος -δέσμευσή μας από την πρώτη στιγμή- ακούμε απίστευτα πράγματα. </w:t>
      </w:r>
    </w:p>
    <w:p w14:paraId="166421D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Άκουσα προηγουμένως τον κ. Θεο</w:t>
      </w:r>
      <w:r>
        <w:rPr>
          <w:rFonts w:eastAsia="Times New Roman" w:cs="Times New Roman"/>
          <w:szCs w:val="24"/>
        </w:rPr>
        <w:t>δωράκη, ο οποίος, αντί να αναφερθεί σε αυτό το νομοσχέδιο και στην απόφαση της Τρίτης, έκανε μια επίθεση στους προσκυνητές που πάνε να προσκυνήσουν την Παναγία Σουμελά, την οποία δεν μεταφέραμε. Ο σύλλογος της Παναγίας Σουμελά δέχθηκε το αίτημά μας και την</w:t>
      </w:r>
      <w:r>
        <w:rPr>
          <w:rFonts w:eastAsia="Times New Roman" w:cs="Times New Roman"/>
          <w:szCs w:val="24"/>
        </w:rPr>
        <w:t xml:space="preserve"> μετέφεραν οι ίδιοι.</w:t>
      </w:r>
    </w:p>
    <w:p w14:paraId="166421D9" w14:textId="77777777" w:rsidR="00434732" w:rsidRDefault="00735F25">
      <w:pPr>
        <w:spacing w:after="0" w:line="600" w:lineRule="auto"/>
        <w:ind w:firstLine="720"/>
        <w:jc w:val="center"/>
        <w:rPr>
          <w:rFonts w:eastAsia="Times New Roman"/>
          <w:bCs/>
        </w:rPr>
      </w:pPr>
      <w:r>
        <w:rPr>
          <w:rFonts w:eastAsia="Times New Roman"/>
          <w:bCs/>
        </w:rPr>
        <w:t>(Θόρυβος από την πτέρυγα του Ποταμιού)</w:t>
      </w:r>
    </w:p>
    <w:p w14:paraId="166421DA" w14:textId="77777777" w:rsidR="00434732" w:rsidRDefault="00735F25">
      <w:pPr>
        <w:spacing w:after="0"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Μην αντιδράτε παρακαλώ. Ακούστε.</w:t>
      </w:r>
    </w:p>
    <w:p w14:paraId="166421D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ΓΕΩΡΓΙΟΣ ΑΜΥΡΑΣ:</w:t>
      </w:r>
      <w:r>
        <w:rPr>
          <w:rFonts w:eastAsia="Times New Roman" w:cs="Times New Roman"/>
          <w:szCs w:val="24"/>
        </w:rPr>
        <w:t xml:space="preserve"> Μας βλέπει ο </w:t>
      </w:r>
      <w:r>
        <w:rPr>
          <w:rFonts w:eastAsia="Times New Roman" w:cs="Times New Roman"/>
          <w:szCs w:val="24"/>
        </w:rPr>
        <w:t>θ</w:t>
      </w:r>
      <w:r>
        <w:rPr>
          <w:rFonts w:eastAsia="Times New Roman" w:cs="Times New Roman"/>
          <w:szCs w:val="24"/>
        </w:rPr>
        <w:t>εός!</w:t>
      </w:r>
    </w:p>
    <w:p w14:paraId="166421D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Και θεωρεί ότι είναι</w:t>
      </w:r>
      <w:r>
        <w:rPr>
          <w:rFonts w:eastAsia="Times New Roman" w:cs="Times New Roman"/>
          <w:szCs w:val="24"/>
        </w:rPr>
        <w:t xml:space="preserve"> θρησκόληπτος και εθνικοσοσιαλιστής ο ελληνικός λαός που πάει να προσκυνήσει. Από την άλλη μεριά, ασχολείται με τις σεξουαλικές περιπέτειες ενός πρέσβη. Βέβαια, δεν έφυγε μακριά από τους υπολοίπους αρχηγούς. </w:t>
      </w:r>
    </w:p>
    <w:p w14:paraId="166421DD" w14:textId="77777777" w:rsidR="00434732" w:rsidRDefault="00735F25">
      <w:pPr>
        <w:spacing w:after="0" w:line="600" w:lineRule="auto"/>
        <w:ind w:firstLine="720"/>
        <w:jc w:val="center"/>
        <w:rPr>
          <w:rFonts w:eastAsia="Times New Roman"/>
          <w:bCs/>
        </w:rPr>
      </w:pPr>
      <w:r>
        <w:rPr>
          <w:rFonts w:eastAsia="Times New Roman"/>
          <w:bCs/>
        </w:rPr>
        <w:t>(Θόρυβος στην Αίθουσα)</w:t>
      </w:r>
    </w:p>
    <w:p w14:paraId="166421DE" w14:textId="77777777" w:rsidR="00434732" w:rsidRDefault="00735F25">
      <w:pPr>
        <w:spacing w:after="0" w:line="600" w:lineRule="auto"/>
        <w:ind w:firstLine="720"/>
        <w:jc w:val="both"/>
        <w:rPr>
          <w:rFonts w:eastAsia="Times New Roman"/>
          <w:bCs/>
        </w:rPr>
      </w:pPr>
      <w:r>
        <w:rPr>
          <w:rFonts w:eastAsia="Times New Roman"/>
          <w:b/>
          <w:bCs/>
        </w:rPr>
        <w:t>ΠΡΟΕΔΡΟΣ (Νικόλαος Βούτσ</w:t>
      </w:r>
      <w:r>
        <w:rPr>
          <w:rFonts w:eastAsia="Times New Roman"/>
          <w:b/>
          <w:bCs/>
        </w:rPr>
        <w:t>ης):</w:t>
      </w:r>
      <w:r>
        <w:rPr>
          <w:rFonts w:eastAsia="Times New Roman"/>
          <w:bCs/>
        </w:rPr>
        <w:t xml:space="preserve">  Παρακαλώ κάντε ησυχία! </w:t>
      </w:r>
    </w:p>
    <w:p w14:paraId="166421D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Ακούσαμε με προσοχή αναφορές ακόμα και από τον πολύ συμπαθή κ. Λεβέντη, τον οποίο θα ήθελα να διαβεβαιώσω ότι η απόφαση των πολιτικών αρχηγών υπό τον</w:t>
      </w:r>
      <w:r>
        <w:rPr>
          <w:rFonts w:eastAsia="Times New Roman" w:cs="Times New Roman"/>
          <w:szCs w:val="24"/>
        </w:rPr>
        <w:t xml:space="preserve"> Πρόεδρο της Δημοκρατίας Κωνσταντίνο Καραμανλή για το όνομα της </w:t>
      </w:r>
      <w:r>
        <w:rPr>
          <w:rFonts w:eastAsia="Times New Roman" w:cs="Times New Roman"/>
          <w:szCs w:val="24"/>
        </w:rPr>
        <w:t>«</w:t>
      </w:r>
      <w:r>
        <w:rPr>
          <w:rFonts w:eastAsia="Times New Roman" w:cs="Times New Roman"/>
          <w:szCs w:val="24"/>
        </w:rPr>
        <w:t>Μακεδονίας</w:t>
      </w:r>
      <w:r>
        <w:rPr>
          <w:rFonts w:eastAsia="Times New Roman" w:cs="Times New Roman"/>
          <w:szCs w:val="24"/>
        </w:rPr>
        <w:t>»</w:t>
      </w:r>
      <w:r>
        <w:rPr>
          <w:rFonts w:eastAsia="Times New Roman" w:cs="Times New Roman"/>
          <w:szCs w:val="24"/>
        </w:rPr>
        <w:t xml:space="preserve"> δεν έχει αλλάξει και η Ελλάδα έχει μια εθνική θέση η οποία είναι αδιαπραγμάτευτη. </w:t>
      </w:r>
    </w:p>
    <w:p w14:paraId="166421E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ΘΕΟΔΩΡΑ ΜΠΑΚΟΓΙΑΝΝΗ:</w:t>
      </w:r>
      <w:r>
        <w:rPr>
          <w:rFonts w:eastAsia="Times New Roman" w:cs="Times New Roman"/>
          <w:szCs w:val="24"/>
        </w:rPr>
        <w:t xml:space="preserve"> Τι λέει τώρα;</w:t>
      </w:r>
    </w:p>
    <w:p w14:paraId="166421E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w:t>
      </w:r>
      <w:r>
        <w:rPr>
          <w:rFonts w:eastAsia="Times New Roman" w:cs="Times New Roman"/>
          <w:b/>
          <w:szCs w:val="24"/>
        </w:rPr>
        <w:t>τήτων Ελλήνων):</w:t>
      </w:r>
      <w:r>
        <w:rPr>
          <w:rFonts w:eastAsia="Times New Roman" w:cs="Times New Roman"/>
          <w:szCs w:val="24"/>
        </w:rPr>
        <w:t xml:space="preserve"> Έχει αλλάξει, κυρία Μπακογιάννη;</w:t>
      </w:r>
    </w:p>
    <w:p w14:paraId="166421E2" w14:textId="77777777" w:rsidR="00434732" w:rsidRDefault="00735F25">
      <w:pPr>
        <w:spacing w:after="0"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Ήσυχα, ήσυχα.</w:t>
      </w:r>
    </w:p>
    <w:p w14:paraId="166421E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Βεβαίως, έχει αλλάξει.</w:t>
      </w:r>
    </w:p>
    <w:p w14:paraId="166421E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Δηλαδή;</w:t>
      </w:r>
    </w:p>
    <w:p w14:paraId="166421E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Και το ψηφίσατε, κύριε Καμμέν</w:t>
      </w:r>
      <w:r>
        <w:rPr>
          <w:rFonts w:eastAsia="Times New Roman" w:cs="Times New Roman"/>
          <w:szCs w:val="24"/>
        </w:rPr>
        <w:t>ε</w:t>
      </w:r>
      <w:r>
        <w:rPr>
          <w:rFonts w:eastAsia="Times New Roman" w:cs="Times New Roman"/>
          <w:szCs w:val="24"/>
        </w:rPr>
        <w:t>. Είναι ντροπή.</w:t>
      </w:r>
    </w:p>
    <w:p w14:paraId="166421E6" w14:textId="77777777" w:rsidR="00434732" w:rsidRDefault="00735F25">
      <w:pPr>
        <w:spacing w:after="0"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 xml:space="preserve">Κύριε Πρόεδρε, παρακαλώ μη ρωτάτε, διότι θα παίρνετε απαντήσεις και θα γίνει ειδικός κύκλος επί ενός λεπτού θέματος. </w:t>
      </w:r>
    </w:p>
    <w:p w14:paraId="166421E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w:t>
      </w:r>
      <w:r>
        <w:rPr>
          <w:rFonts w:eastAsia="Times New Roman" w:cs="Times New Roman"/>
          <w:b/>
          <w:szCs w:val="24"/>
        </w:rPr>
        <w:t>ήτων Ελλήνων):</w:t>
      </w:r>
      <w:r>
        <w:rPr>
          <w:rFonts w:eastAsia="Times New Roman" w:cs="Times New Roman"/>
          <w:szCs w:val="24"/>
        </w:rPr>
        <w:t xml:space="preserve"> Νομίζω ότι είναι πολύ σημαντικό να ακούσουμε τι λέει η Νέα Δημοκρατία.</w:t>
      </w:r>
    </w:p>
    <w:p w14:paraId="166421E8" w14:textId="77777777" w:rsidR="00434732" w:rsidRDefault="00735F25">
      <w:pPr>
        <w:spacing w:after="0"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Παρακαλώ προχωρήστε.</w:t>
      </w:r>
    </w:p>
    <w:p w14:paraId="166421E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Μισό λεπτό. Εγώ αναφέρομαι στην απόφαση υπό</w:t>
      </w:r>
      <w:r>
        <w:rPr>
          <w:rFonts w:eastAsia="Times New Roman" w:cs="Times New Roman"/>
          <w:szCs w:val="24"/>
        </w:rPr>
        <w:t xml:space="preserve"> τον Πρόεδρο της Δημοκρατίας για τη μη χρήση του όρου «Μακεδονία» και ακούω την κ. Μπακογιάννη να λέει ότι η θέση της έχει αλλάξει.</w:t>
      </w:r>
    </w:p>
    <w:p w14:paraId="166421E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Ψηφίσατε άλλη θέση προσωπικώς εσείς.</w:t>
      </w:r>
    </w:p>
    <w:p w14:paraId="166421E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w:t>
      </w:r>
      <w:r>
        <w:rPr>
          <w:rFonts w:eastAsia="Times New Roman" w:cs="Times New Roman"/>
          <w:b/>
          <w:szCs w:val="24"/>
        </w:rPr>
        <w:t xml:space="preserve"> Ελλήνων):</w:t>
      </w:r>
      <w:r>
        <w:rPr>
          <w:rFonts w:eastAsia="Times New Roman" w:cs="Times New Roman"/>
          <w:szCs w:val="24"/>
        </w:rPr>
        <w:t xml:space="preserve"> Προσωπικώς εγώ δεν έχω ψηφίσει τέτοια θέση.</w:t>
      </w:r>
    </w:p>
    <w:p w14:paraId="166421E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Βεβαίως, και ως μέλος της </w:t>
      </w:r>
      <w:r>
        <w:rPr>
          <w:rFonts w:eastAsia="Times New Roman" w:cs="Times New Roman"/>
          <w:szCs w:val="24"/>
        </w:rPr>
        <w:t>Κ</w:t>
      </w:r>
      <w:r>
        <w:rPr>
          <w:rFonts w:eastAsia="Times New Roman" w:cs="Times New Roman"/>
          <w:szCs w:val="24"/>
        </w:rPr>
        <w:t>υβέρνησης.</w:t>
      </w:r>
    </w:p>
    <w:p w14:paraId="166421E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Θα σας θυμίσω, κυρία Μπακογιάννη, ότι στην </w:t>
      </w:r>
      <w:r>
        <w:rPr>
          <w:rFonts w:eastAsia="Times New Roman" w:cs="Times New Roman"/>
          <w:szCs w:val="24"/>
        </w:rPr>
        <w:t>κ</w:t>
      </w:r>
      <w:r>
        <w:rPr>
          <w:rFonts w:eastAsia="Times New Roman" w:cs="Times New Roman"/>
          <w:szCs w:val="24"/>
        </w:rPr>
        <w:t xml:space="preserve">υβέρνηση, στην οποία </w:t>
      </w:r>
      <w:r>
        <w:rPr>
          <w:rFonts w:eastAsia="Times New Roman" w:cs="Times New Roman"/>
          <w:szCs w:val="24"/>
        </w:rPr>
        <w:t>ήσασταν Υπουργός Εξωτερικών, ο Πρωθυπουργός τότε Κώστας Καραμανλής άσκησε βέτο για τη μη συμμετοχή των Σκοπίων με τον όρο «Μακεδονία» στο ΝΑΤΟ.</w:t>
      </w:r>
    </w:p>
    <w:p w14:paraId="166421E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Κύριε Πρόεδρε, ζητώ τον λόγο.</w:t>
      </w:r>
    </w:p>
    <w:p w14:paraId="166421EF" w14:textId="77777777" w:rsidR="00434732" w:rsidRDefault="00735F25">
      <w:pPr>
        <w:spacing w:after="0"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 xml:space="preserve">Σας παρακαλώ. </w:t>
      </w:r>
    </w:p>
    <w:p w14:paraId="166421F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ΘΕΟΔΩΡΑ </w:t>
      </w:r>
      <w:r>
        <w:rPr>
          <w:rFonts w:eastAsia="Times New Roman" w:cs="Times New Roman"/>
          <w:b/>
          <w:szCs w:val="24"/>
        </w:rPr>
        <w:t>ΜΠΑΚΟΓΙΑΝΝΗ:</w:t>
      </w:r>
      <w:r>
        <w:rPr>
          <w:rFonts w:eastAsia="Times New Roman" w:cs="Times New Roman"/>
          <w:szCs w:val="24"/>
        </w:rPr>
        <w:t xml:space="preserve"> Κύριε Πρόεδρε, δεν μπορεί να λέει ό,τι θέλει.</w:t>
      </w:r>
    </w:p>
    <w:p w14:paraId="166421F1" w14:textId="77777777" w:rsidR="00434732" w:rsidRDefault="00735F25">
      <w:pPr>
        <w:spacing w:after="0"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Δεν είναι προσωπικό το ζήτημα. Κάποτε ήσασταν στο ίδιο κόμμα. Εντάξει, υπάρχει ένα θέμα. Δεν θα διευκρινιστεί εδώ. Σας παρακαλώ.</w:t>
      </w:r>
    </w:p>
    <w:p w14:paraId="166421F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Ο ελληνικός λαός και νομίζω και οι Βουλευτές της Νέας Δημοκρατίας ακούν με ενδιαφέρον ότι η κ. Μπακογιάννη λέει ότι η θέση και απόφαση του Συμβουλίου των Πολιτικών Αρχηγών υπό τον Κωνσταντίνο Καραμανλή για το όρο «Μακεδονία» έχει αλλάξει και δεν είναι αυτ</w:t>
      </w:r>
      <w:r>
        <w:rPr>
          <w:rFonts w:eastAsia="Times New Roman" w:cs="Times New Roman"/>
          <w:szCs w:val="24"/>
        </w:rPr>
        <w:t xml:space="preserve">ή η θέση που εκπροσωπεί η Νέα Δημοκρατία. </w:t>
      </w:r>
    </w:p>
    <w:p w14:paraId="166421F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Νομίζω ότι είναι πολύ σημαντικό αυτό, να το ακούει ο κόσμος της Νέας Δημοκρατίας και βεβαίως, οι Βουλευτές και ιδίως, οι Μακεδόνες Βουλευτές. </w:t>
      </w:r>
    </w:p>
    <w:p w14:paraId="166421F4" w14:textId="77777777" w:rsidR="00434732" w:rsidRDefault="00735F25">
      <w:pPr>
        <w:spacing w:after="0"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Κύριε Πρόεδρε, θα ήθελα τον λόγο επί προσωπικού.</w:t>
      </w:r>
    </w:p>
    <w:p w14:paraId="166421F5" w14:textId="77777777" w:rsidR="00434732" w:rsidRDefault="00735F25">
      <w:pPr>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Pr>
          <w:rFonts w:eastAsia="Times New Roman"/>
          <w:szCs w:val="24"/>
        </w:rPr>
        <w:t xml:space="preserve"> Έτσι δεν είπατε; Αν κάνω λάθος, να το διορθώσω. Είπατε ότι έχει αλλάξει η απόφαση από τον Πρόεδρο της Δημοκρατίας.</w:t>
      </w:r>
    </w:p>
    <w:p w14:paraId="166421F6" w14:textId="77777777" w:rsidR="00434732" w:rsidRDefault="00735F25">
      <w:pPr>
        <w:spacing w:after="0"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Θα απαντηθε</w:t>
      </w:r>
      <w:r>
        <w:rPr>
          <w:rFonts w:eastAsia="Times New Roman"/>
          <w:szCs w:val="24"/>
        </w:rPr>
        <w:t>ί μετά.</w:t>
      </w:r>
    </w:p>
    <w:p w14:paraId="166421F7"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Pr>
          <w:rFonts w:eastAsia="Times New Roman"/>
          <w:szCs w:val="24"/>
        </w:rPr>
        <w:t xml:space="preserve"> Παρακαλώ, να απαντήσει τώρα. Στα ιστορικά θέματα δεν νομίζω ότι υπάρχουν περιθώρια.</w:t>
      </w:r>
    </w:p>
    <w:p w14:paraId="166421F8" w14:textId="77777777" w:rsidR="00434732" w:rsidRDefault="00735F25">
      <w:pPr>
        <w:spacing w:after="0"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Πάντως εντός της ύλης του νομοσχεδίου που συζητάμε, κύριε </w:t>
      </w:r>
      <w:r>
        <w:rPr>
          <w:rFonts w:eastAsia="Times New Roman"/>
          <w:szCs w:val="24"/>
        </w:rPr>
        <w:t>Πρόεδρε.</w:t>
      </w:r>
    </w:p>
    <w:p w14:paraId="166421F9" w14:textId="77777777" w:rsidR="00434732" w:rsidRDefault="00735F25">
      <w:pPr>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Pr>
          <w:rFonts w:eastAsia="Times New Roman"/>
          <w:szCs w:val="24"/>
        </w:rPr>
        <w:t xml:space="preserve"> Εάν έχει αλλάξει η απόφαση που ελήφθη από τους πολιτικούς Αρχηγούς υπό τον Πρόεδρο της Δημοκρατίας Κωνσταντίνο Καραμανλή, εγώ πραγματικά παραχωρώ τον χρόνο μου στην κ. Μπ</w:t>
      </w:r>
      <w:r>
        <w:rPr>
          <w:rFonts w:eastAsia="Times New Roman"/>
          <w:szCs w:val="24"/>
        </w:rPr>
        <w:t>ακογιάννη να απαντήσει. Είναι πολύ σοβαρό θέμα.</w:t>
      </w:r>
    </w:p>
    <w:p w14:paraId="166421FA" w14:textId="77777777" w:rsidR="00434732" w:rsidRDefault="00735F25">
      <w:pPr>
        <w:spacing w:after="0"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Να απαντήσω;</w:t>
      </w:r>
    </w:p>
    <w:p w14:paraId="166421FB" w14:textId="77777777" w:rsidR="00434732" w:rsidRDefault="00735F25">
      <w:pPr>
        <w:spacing w:after="0"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Επιτρέψτε μου να σας πω, κύρια Μπακογιάννη, πριν απαντήσετε ότι ο κ. Καμμένος έθεσε ένα πολύ γενικό ζήτημα, εκτός της σημερινής ατζέντας και εκτό</w:t>
      </w:r>
      <w:r>
        <w:rPr>
          <w:rFonts w:eastAsia="Times New Roman"/>
          <w:szCs w:val="24"/>
        </w:rPr>
        <w:t>ς του σημε</w:t>
      </w:r>
      <w:r>
        <w:rPr>
          <w:rFonts w:eastAsia="Times New Roman"/>
          <w:szCs w:val="24"/>
        </w:rPr>
        <w:lastRenderedPageBreak/>
        <w:t>ρινού νομοσχεδίου, για το οποίο θα χρειαζόταν -δεν είναι προφανώς κανένα ενδοοικογενειακό ή ενδοκομματικό θέμα μίας πτέρυγας της Βουλής- να γίνει συζήτηση και μάλιστα με τους καθ’ ύλην αρμοδίους Υπουργούς και άλλους, από όλες τις πτέρυγες της Βου</w:t>
      </w:r>
      <w:r>
        <w:rPr>
          <w:rFonts w:eastAsia="Times New Roman"/>
          <w:szCs w:val="24"/>
        </w:rPr>
        <w:t>λής. Δεν μπορούν αυτά τα θέματα να περνάνε έτσι. Απλώς το λέω. Πείτε τη δική σας άποψη βεβαίως, αφού προκληθήκατε επ’ αυτού.</w:t>
      </w:r>
    </w:p>
    <w:p w14:paraId="166421FC" w14:textId="77777777" w:rsidR="00434732" w:rsidRDefault="00735F25">
      <w:pPr>
        <w:spacing w:after="0"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Αντιλαμβάνεστε, κύριε Πρόεδρε, ότι μία απάντηση χρειάζεται εδώ πέρα, διότι υπάρχει μια ιστορική πραγματικότητα</w:t>
      </w:r>
      <w:r>
        <w:rPr>
          <w:rFonts w:eastAsia="Times New Roman"/>
          <w:szCs w:val="24"/>
        </w:rPr>
        <w:t xml:space="preserve"> και η ιστορική πραγματικότητα αυτή δεν διαψεύδεται.</w:t>
      </w:r>
    </w:p>
    <w:p w14:paraId="166421FD" w14:textId="77777777" w:rsidR="00434732" w:rsidRDefault="00735F25">
      <w:pPr>
        <w:spacing w:after="0" w:line="600" w:lineRule="auto"/>
        <w:ind w:firstLine="720"/>
        <w:jc w:val="both"/>
        <w:rPr>
          <w:rFonts w:eastAsia="Times New Roman"/>
          <w:szCs w:val="24"/>
        </w:rPr>
      </w:pPr>
      <w:r>
        <w:rPr>
          <w:rFonts w:eastAsia="Times New Roman"/>
          <w:szCs w:val="24"/>
        </w:rPr>
        <w:t>Πριν η Κυβέρνηση του Κώστα Καραμανλή πάει στο Βουκουρέστι, όλες οι πτέρυγες της Βουλής, με μοναδική εξαίρεση τότε τον κ. Καρατζαφέρη, είχαν συμφωνήσει σε μία εθνική θέση, η οποία ήταν «σύνθετη ονομασία μ</w:t>
      </w:r>
      <w:r>
        <w:rPr>
          <w:rFonts w:eastAsia="Times New Roman"/>
          <w:szCs w:val="24"/>
        </w:rPr>
        <w:t xml:space="preserve">ε γεωγραφικό προσδιορισμό, </w:t>
      </w:r>
      <w:r>
        <w:rPr>
          <w:rFonts w:eastAsia="Times New Roman"/>
          <w:szCs w:val="24"/>
          <w:lang w:val="en-US"/>
        </w:rPr>
        <w:t>erga</w:t>
      </w:r>
      <w:r>
        <w:rPr>
          <w:rFonts w:eastAsia="Times New Roman"/>
          <w:szCs w:val="24"/>
        </w:rPr>
        <w:t xml:space="preserve"> </w:t>
      </w:r>
      <w:r>
        <w:rPr>
          <w:rFonts w:eastAsia="Times New Roman"/>
          <w:szCs w:val="24"/>
          <w:lang w:val="en-US"/>
        </w:rPr>
        <w:t>omnes</w:t>
      </w:r>
      <w:r>
        <w:rPr>
          <w:rFonts w:eastAsia="Times New Roman"/>
          <w:szCs w:val="24"/>
        </w:rPr>
        <w:t>». Αυτή είναι η εθνική θέση, αυτήν υποστηρίξαμε στο Βουκουρέστι, με αυτήν κερδίσαμε το Βουκουρέστι και αυτή εξακολουθεί και είναι η θέση της χώρας.</w:t>
      </w:r>
    </w:p>
    <w:p w14:paraId="166421FE" w14:textId="77777777" w:rsidR="00434732" w:rsidRDefault="00735F25">
      <w:pPr>
        <w:spacing w:after="0" w:line="600" w:lineRule="auto"/>
        <w:ind w:firstLine="720"/>
        <w:jc w:val="both"/>
        <w:rPr>
          <w:rFonts w:eastAsia="Times New Roman"/>
          <w:szCs w:val="24"/>
        </w:rPr>
      </w:pPr>
      <w:r>
        <w:rPr>
          <w:rFonts w:eastAsia="Times New Roman"/>
          <w:szCs w:val="24"/>
        </w:rPr>
        <w:lastRenderedPageBreak/>
        <w:t>Εάν μονομερώς ο Υπουργός Εθνικής Άμυνας, σε αντίθεση με τον Υπουργό των</w:t>
      </w:r>
      <w:r>
        <w:rPr>
          <w:rFonts w:eastAsia="Times New Roman"/>
          <w:szCs w:val="24"/>
        </w:rPr>
        <w:t xml:space="preserve"> Εξωτερικών, ακολουθεί διαφορετική πολιτική, νομίζω ότι το Κοινοβούλιο οφείλει να το ξέρει. Εκείνη την εποχή ο συνασπισμός, το σύνολο των κομμάτων συμφώνησαν σε αυτήν τη θέση, την οποία υποστήριξε ο τότε Πρωθυπουργός Κώστας Καραμανλής και εγώ στο Βουκουρέσ</w:t>
      </w:r>
      <w:r>
        <w:rPr>
          <w:rFonts w:eastAsia="Times New Roman"/>
          <w:szCs w:val="24"/>
        </w:rPr>
        <w:t>τι. Ο κ. Καμμένος τότε ήταν Υφυπουργός Εμπορικής Ναυτιλίας…</w:t>
      </w:r>
    </w:p>
    <w:p w14:paraId="166421FF" w14:textId="77777777" w:rsidR="00434732" w:rsidRDefault="00735F25">
      <w:pPr>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Pr>
          <w:rFonts w:eastAsia="Times New Roman"/>
          <w:szCs w:val="24"/>
        </w:rPr>
        <w:t xml:space="preserve"> Αλλά δεν ψηφίσανε…</w:t>
      </w:r>
    </w:p>
    <w:p w14:paraId="16642200" w14:textId="77777777" w:rsidR="00434732" w:rsidRDefault="00735F25">
      <w:pPr>
        <w:spacing w:after="0"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w:t>
      </w:r>
      <w:r>
        <w:rPr>
          <w:rFonts w:eastAsia="Times New Roman"/>
          <w:szCs w:val="24"/>
        </w:rPr>
        <w:t>….κ</w:t>
      </w:r>
      <w:r>
        <w:rPr>
          <w:rFonts w:eastAsia="Times New Roman"/>
          <w:szCs w:val="24"/>
        </w:rPr>
        <w:t>αι επειδή οι προγραμματικές δηλώσεις, οι προγραμματικές δηλώσεις του Κώστα Κ</w:t>
      </w:r>
      <w:r>
        <w:rPr>
          <w:rFonts w:eastAsia="Times New Roman"/>
          <w:szCs w:val="24"/>
        </w:rPr>
        <w:t>αραμανλή εμπεριείχαν αυτήν τη θέση, οφείλω να θυμίσω στον κ. Καμμένο, που ενδεχομένως να του διαφεύγει, ότι ψήφισε τις προγραμματικές δηλώσεις, ψήφισε δηλαδή τότε τη θέση την οποία εγώ λέω σήμερα.</w:t>
      </w:r>
    </w:p>
    <w:p w14:paraId="16642201" w14:textId="77777777" w:rsidR="00434732" w:rsidRDefault="00735F25">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6642202"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ΠΑΝΟΣ</w:t>
      </w:r>
      <w:r>
        <w:rPr>
          <w:rFonts w:eastAsia="Times New Roman"/>
          <w:b/>
          <w:szCs w:val="24"/>
        </w:rPr>
        <w:t xml:space="preserve">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Pr>
          <w:rFonts w:eastAsia="Times New Roman"/>
          <w:szCs w:val="24"/>
        </w:rPr>
        <w:t xml:space="preserve"> Χειροκροτούν οι περισσότεροι συνάδελφοι της Νέας Δημοκρατίας. Νομίζω ότι πια η θέση της Νέας Δημοκρατίας είναι ότι έχει ανατραπεί η απόφαση υπό τον Πρόεδρο της Δημοκρατίας και η Νέα Δημοκρατία συμφωνεί με τη χρήση του όρου «Μακεδονία». Αυτό είναι ένα ξεκά</w:t>
      </w:r>
      <w:r>
        <w:rPr>
          <w:rFonts w:eastAsia="Times New Roman"/>
          <w:szCs w:val="24"/>
        </w:rPr>
        <w:t>θαρο πολιτικό χαρακτηριστικό, που θα φανεί τις επόμενες μέρες κατά πόσο θα συμφωνήσουμε.</w:t>
      </w:r>
    </w:p>
    <w:p w14:paraId="16642203" w14:textId="77777777" w:rsidR="00434732" w:rsidRDefault="00735F25">
      <w:pPr>
        <w:spacing w:after="0"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Η θέση της </w:t>
      </w:r>
      <w:r>
        <w:rPr>
          <w:rFonts w:eastAsia="Times New Roman"/>
          <w:szCs w:val="24"/>
        </w:rPr>
        <w:t>Κ</w:t>
      </w:r>
      <w:r>
        <w:rPr>
          <w:rFonts w:eastAsia="Times New Roman"/>
          <w:szCs w:val="24"/>
        </w:rPr>
        <w:t>υβέρνησης…</w:t>
      </w:r>
    </w:p>
    <w:p w14:paraId="16642204" w14:textId="77777777" w:rsidR="00434732" w:rsidRDefault="00735F25">
      <w:pPr>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Pr>
          <w:rFonts w:eastAsia="Times New Roman"/>
          <w:szCs w:val="24"/>
        </w:rPr>
        <w:t xml:space="preserve"> Κυρίες και κύριοι συνάδελφοι, όμως τα εθνικά θ</w:t>
      </w:r>
      <w:r>
        <w:rPr>
          <w:rFonts w:eastAsia="Times New Roman"/>
          <w:szCs w:val="24"/>
        </w:rPr>
        <w:t>έματα δεν είναι αυτά τα οποία πρέπει όπως αναφέρθηκαν, να μη διευκρινίζονται.</w:t>
      </w:r>
    </w:p>
    <w:p w14:paraId="16642205" w14:textId="77777777" w:rsidR="00434732" w:rsidRDefault="00735F25">
      <w:pPr>
        <w:spacing w:after="0" w:line="600" w:lineRule="auto"/>
        <w:ind w:firstLine="720"/>
        <w:jc w:val="both"/>
        <w:rPr>
          <w:rFonts w:eastAsia="Times New Roman"/>
          <w:szCs w:val="24"/>
        </w:rPr>
      </w:pPr>
      <w:r>
        <w:rPr>
          <w:rFonts w:eastAsia="Times New Roman"/>
          <w:szCs w:val="24"/>
        </w:rPr>
        <w:t>Διευκρινίζω, λοιπόν, στον κ. Λεβέντη ότι τα πολιτικά αεροδρόμια της Δωδεκανήσου, όπως κι όλης της Ελλάδας, μπορούν να χρησιμοποιούνται και χρησιμοποιούνται καθημερινώς από την Πο</w:t>
      </w:r>
      <w:r>
        <w:rPr>
          <w:rFonts w:eastAsia="Times New Roman"/>
          <w:szCs w:val="24"/>
        </w:rPr>
        <w:t xml:space="preserve">λεμική μας </w:t>
      </w:r>
      <w:r>
        <w:rPr>
          <w:rFonts w:eastAsia="Times New Roman"/>
          <w:szCs w:val="24"/>
        </w:rPr>
        <w:lastRenderedPageBreak/>
        <w:t>Αεροπορία, ανεξαρτήτως κυβερνήσεων. Στη Ρόδο υπάρχει μόνιμα ιπτάμενο μέσο των Ελληνικών Ενόπλων Δυνάμεων και στην Κω το ίδιο. Και δεν θα πάρουμε άδεια από κανέναν, ούτε θα συμπεριλάβουμε το δικαίωμα των Ενόπλων Δυνάμεων να κάνουμε χρήση των πολι</w:t>
      </w:r>
      <w:r>
        <w:rPr>
          <w:rFonts w:eastAsia="Times New Roman"/>
          <w:szCs w:val="24"/>
        </w:rPr>
        <w:t>τικών αεροδρομίων, ούτε περιλαμβάνεται αυτό σε συμφωνίες ή σε έγγραφα τα οποία ανταλλάσσουμε με οποιονδήποτε συμφωνήσει να κάνει ένα έργο στη χώρα.</w:t>
      </w:r>
    </w:p>
    <w:p w14:paraId="16642206" w14:textId="77777777" w:rsidR="00434732" w:rsidRDefault="00735F25">
      <w:pPr>
        <w:spacing w:after="0" w:line="600" w:lineRule="auto"/>
        <w:ind w:firstLine="720"/>
        <w:jc w:val="both"/>
        <w:rPr>
          <w:rFonts w:eastAsia="Times New Roman"/>
          <w:szCs w:val="24"/>
        </w:rPr>
      </w:pPr>
      <w:r>
        <w:rPr>
          <w:rFonts w:eastAsia="Times New Roman"/>
          <w:szCs w:val="24"/>
        </w:rPr>
        <w:t>Νομίζω ότι σήμερα ακόμα ακούστηκαν κι άλλα ενδιαφέροντα ζητήματα, αλλά δεν ακούσαμε τι λένε τα κόμματα, ιδίω</w:t>
      </w:r>
      <w:r>
        <w:rPr>
          <w:rFonts w:eastAsia="Times New Roman"/>
          <w:szCs w:val="24"/>
        </w:rPr>
        <w:t>ς της Αντιπολίτευσης, για τα θέματα που ερχόμαστε να αποφασίσουμε την Τρίτη, το θέμα του χρέους.</w:t>
      </w:r>
    </w:p>
    <w:p w14:paraId="16642207" w14:textId="77777777" w:rsidR="00434732" w:rsidRDefault="00735F25">
      <w:pPr>
        <w:spacing w:after="0" w:line="600" w:lineRule="auto"/>
        <w:ind w:firstLine="720"/>
        <w:jc w:val="both"/>
        <w:rPr>
          <w:rFonts w:eastAsia="Times New Roman"/>
          <w:szCs w:val="24"/>
        </w:rPr>
      </w:pPr>
      <w:r>
        <w:rPr>
          <w:rFonts w:eastAsia="Times New Roman"/>
          <w:szCs w:val="24"/>
        </w:rPr>
        <w:t>Με προσοχή άκουσα τον Αρχηγό της Αξιωματικής Αντιπολιτεύσεως, ο οποίος είπε: «Το χρέος δεν είναι το μείζον. Το χρέος δεν είναι το μείζον. Το μείζον είναι οι με</w:t>
      </w:r>
      <w:r>
        <w:rPr>
          <w:rFonts w:eastAsia="Times New Roman"/>
          <w:szCs w:val="24"/>
        </w:rPr>
        <w:t xml:space="preserve">ταρρυθμίσεις». Τον άκουσα να λέει εξάλλου αργότερα ότι το ζητούμενο δεν είναι η αξιολόγηση, η οποία θα γίνει. Βεβαίως και θα γίνει. Και η </w:t>
      </w:r>
      <w:r>
        <w:rPr>
          <w:rFonts w:eastAsia="Times New Roman"/>
          <w:szCs w:val="24"/>
        </w:rPr>
        <w:lastRenderedPageBreak/>
        <w:t>αξιολόγηση είναι κάτι για το οποίο πάλεψαν οι Κυβερνήσεις του συνασπισμού του ΠΑΣΟΚ με τη Νέα Δημοκρατία και δεν την κ</w:t>
      </w:r>
      <w:r>
        <w:rPr>
          <w:rFonts w:eastAsia="Times New Roman"/>
          <w:szCs w:val="24"/>
        </w:rPr>
        <w:t>ατάφεραν. Αλλά το κατάφερε –και θα φανεί αυτό την Τρίτη- αυτή η Κυβέρνηση.</w:t>
      </w:r>
    </w:p>
    <w:p w14:paraId="16642208" w14:textId="77777777" w:rsidR="00434732" w:rsidRDefault="00735F25">
      <w:pPr>
        <w:spacing w:after="0" w:line="600" w:lineRule="auto"/>
        <w:ind w:firstLine="720"/>
        <w:jc w:val="both"/>
        <w:rPr>
          <w:rFonts w:eastAsia="Times New Roman"/>
          <w:szCs w:val="24"/>
        </w:rPr>
      </w:pPr>
      <w:r>
        <w:rPr>
          <w:rFonts w:eastAsia="Times New Roman"/>
          <w:szCs w:val="24"/>
        </w:rPr>
        <w:t>Το δε θέμα του χρέους, όταν εμείς το θέσαμε -και οι Ανεξάρτητοι Έλληνες και ο ΣΥΡΙΖΑ- από την πρώτη στιγμή, μας έλεγαν ότι αυτό δεν είναι εφικτό. Και σήμερα στην Ευρώπη, ακόμα κι εκείνοι που πολέμησαν το θέμα της συζήτησης για το χρέος, αποδέχονται ότι πλέ</w:t>
      </w:r>
      <w:r>
        <w:rPr>
          <w:rFonts w:eastAsia="Times New Roman"/>
          <w:szCs w:val="24"/>
        </w:rPr>
        <w:t xml:space="preserve">ον το θέμα του χρέους αποτελεί μέρος της ατζέντας. </w:t>
      </w:r>
    </w:p>
    <w:p w14:paraId="16642209" w14:textId="77777777" w:rsidR="00434732" w:rsidRDefault="00735F25">
      <w:pPr>
        <w:spacing w:after="0" w:line="600" w:lineRule="auto"/>
        <w:ind w:firstLine="720"/>
        <w:jc w:val="both"/>
        <w:rPr>
          <w:rFonts w:eastAsia="Times New Roman"/>
          <w:szCs w:val="24"/>
        </w:rPr>
      </w:pPr>
      <w:r>
        <w:rPr>
          <w:rFonts w:eastAsia="Times New Roman"/>
          <w:szCs w:val="24"/>
        </w:rPr>
        <w:t>Βλέπουμε τις Ηνωμένες Πολιτείες, με παρέμβαση του ίδιου του Προέδρου των Ηνωμένων Πολιτειών, να μιλάνε για την ανάγκη αναδιάρθρωσης του χρέους. Βλέπουμε ακόμα και τις δυνάμεις εκείνες στη Γερμανία που αντ</w:t>
      </w:r>
      <w:r>
        <w:rPr>
          <w:rFonts w:eastAsia="Times New Roman"/>
          <w:szCs w:val="24"/>
        </w:rPr>
        <w:t>ιδρούσαν, να μιλούν για επιμήκυνση. Αυτό είναι επιτυχία της Κυβέρνησης ΣΥΡΙΖΑ-Ανεξάρτητων Ελλήνων, είναι επιτυχία του Πρωθυπουργού Αλέξη Τσίπρα και αυτήν την επιτυχία θα πρέπει μέσα στη Βουλή των Ελλήνων να την αναφέρουμε.</w:t>
      </w:r>
    </w:p>
    <w:p w14:paraId="1664220A" w14:textId="77777777" w:rsidR="00434732" w:rsidRDefault="00735F25">
      <w:pPr>
        <w:spacing w:after="0"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των ΑΝΕΛ και </w:t>
      </w:r>
      <w:r>
        <w:rPr>
          <w:rFonts w:eastAsia="Times New Roman"/>
          <w:szCs w:val="24"/>
        </w:rPr>
        <w:t>του ΣΥΡΙΖΑ )</w:t>
      </w:r>
    </w:p>
    <w:p w14:paraId="1664220B" w14:textId="77777777" w:rsidR="00434732" w:rsidRDefault="00735F25">
      <w:pPr>
        <w:spacing w:after="0" w:line="600" w:lineRule="auto"/>
        <w:ind w:firstLine="720"/>
        <w:jc w:val="both"/>
        <w:rPr>
          <w:rFonts w:eastAsia="Times New Roman"/>
          <w:szCs w:val="24"/>
        </w:rPr>
      </w:pPr>
      <w:r>
        <w:rPr>
          <w:rFonts w:eastAsia="Times New Roman"/>
          <w:szCs w:val="24"/>
        </w:rPr>
        <w:lastRenderedPageBreak/>
        <w:t xml:space="preserve">Θα πρέπει, όμως, να αναλογιστεί και ο καθένας την ευθύνη των λεγομένων του και το πώς φτάσαμε ως εδώ. </w:t>
      </w:r>
    </w:p>
    <w:p w14:paraId="1664220C" w14:textId="77777777" w:rsidR="00434732" w:rsidRDefault="00735F25">
      <w:pPr>
        <w:spacing w:after="0" w:line="600" w:lineRule="auto"/>
        <w:ind w:firstLine="720"/>
        <w:jc w:val="both"/>
        <w:rPr>
          <w:rFonts w:eastAsia="Times New Roman"/>
          <w:szCs w:val="24"/>
        </w:rPr>
      </w:pPr>
      <w:r>
        <w:rPr>
          <w:rFonts w:eastAsia="Times New Roman"/>
          <w:szCs w:val="24"/>
        </w:rPr>
        <w:t xml:space="preserve">Ακούστηκαν κι άλλες αλήθειες. Με χαρά άκουσα τον Αρχηγό της Αξιωματικής Αντιπολιτεύσεως να λέει ότι σήμερα ζητείται πρωτογενές </w:t>
      </w:r>
      <w:r>
        <w:rPr>
          <w:rFonts w:eastAsia="Times New Roman"/>
          <w:szCs w:val="24"/>
        </w:rPr>
        <w:t xml:space="preserve">πλεόνασμα 2% για το 2018. Αυτή η θέση, ακριβώς, είναι η αντίθετη θέση από την οποία είχε πάρει ο Πρωθυπουργός τότε κ. Σαμαράς. Ο κ. Σαμαράς είχε δεσμευθεί για 4,5% πρωτογενές πλεόνασμα. </w:t>
      </w:r>
    </w:p>
    <w:p w14:paraId="1664220D" w14:textId="77777777" w:rsidR="00434732" w:rsidRDefault="00735F25">
      <w:pPr>
        <w:spacing w:after="0" w:line="600" w:lineRule="auto"/>
        <w:ind w:firstLine="720"/>
        <w:jc w:val="both"/>
        <w:rPr>
          <w:rFonts w:eastAsia="Times New Roman"/>
          <w:szCs w:val="24"/>
        </w:rPr>
      </w:pPr>
      <w:r>
        <w:rPr>
          <w:rFonts w:eastAsia="Times New Roman"/>
          <w:szCs w:val="24"/>
        </w:rPr>
        <w:t>Στο μάθημα «πρωτογενές πλεόνασμα», δηλαδή, κύριε Μητσοτάκη, οφείλω να</w:t>
      </w:r>
      <w:r>
        <w:rPr>
          <w:rFonts w:eastAsia="Times New Roman"/>
          <w:szCs w:val="24"/>
        </w:rPr>
        <w:t xml:space="preserve"> σας το αναγνωρίσω, αφήσατε μετεξεταστέο τον κ. Σαμαρά και αυτή είναι μια πολύ σημαντική αλλαγή.</w:t>
      </w:r>
    </w:p>
    <w:p w14:paraId="1664220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αλήθεια ότι τα μέτρα τα οποία επιβάλλονται έχουν βαριά φορολογία, φορολογία που πολλές φορές είναι δυσβάσταχτη για τον ελλη</w:t>
      </w:r>
      <w:r>
        <w:rPr>
          <w:rFonts w:eastAsia="Times New Roman" w:cs="Times New Roman"/>
          <w:szCs w:val="24"/>
        </w:rPr>
        <w:t xml:space="preserve">νικό λαό. Όμως, είναι το τελευταίο νομοθέτημα, το οποίο δεν αφορά μόνο μέτρα που παίρνονται άμεσα, αλλά μέτρα που αποτελούν την </w:t>
      </w:r>
      <w:r>
        <w:rPr>
          <w:rFonts w:eastAsia="Times New Roman" w:cs="Times New Roman"/>
          <w:szCs w:val="24"/>
        </w:rPr>
        <w:lastRenderedPageBreak/>
        <w:t xml:space="preserve">ασφαλιστική βαλβίδα σε περίπτωση που δεν θα βγουν αληθινές οι προβλέψεις των ίδιων των δανειστών. Δεν ψηφίζουμε σήμερα τα μέτρα </w:t>
      </w:r>
      <w:r>
        <w:rPr>
          <w:rFonts w:eastAsia="Times New Roman" w:cs="Times New Roman"/>
          <w:szCs w:val="24"/>
        </w:rPr>
        <w:t xml:space="preserve">του κόφτη. </w:t>
      </w:r>
    </w:p>
    <w:p w14:paraId="1664220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Σήμερα για τελευταία φορά η Βουλή των Ελλήνων, πριν την απόφαση της Τρίτης, παίρνει μια απόφαση η οποία θα δώσει τη δύναμη στους Υπουργούς Οικονομικών να πάνε στο </w:t>
      </w:r>
      <w:r>
        <w:rPr>
          <w:rFonts w:eastAsia="Times New Roman" w:cs="Times New Roman"/>
          <w:szCs w:val="24"/>
          <w:lang w:val="en-US"/>
        </w:rPr>
        <w:t>Eurogroup</w:t>
      </w:r>
      <w:r>
        <w:rPr>
          <w:rFonts w:eastAsia="Times New Roman" w:cs="Times New Roman"/>
          <w:szCs w:val="24"/>
        </w:rPr>
        <w:t xml:space="preserve"> την Τρίτη και να συνδυάσουν την πορεία της Ελλάδας -που δεν θέλουν ξανά</w:t>
      </w:r>
      <w:r>
        <w:rPr>
          <w:rFonts w:eastAsia="Times New Roman" w:cs="Times New Roman"/>
          <w:szCs w:val="24"/>
        </w:rPr>
        <w:t xml:space="preserve"> να μπει σαν θέμα στο </w:t>
      </w:r>
      <w:r>
        <w:rPr>
          <w:rFonts w:eastAsia="Times New Roman" w:cs="Times New Roman"/>
          <w:szCs w:val="24"/>
          <w:lang w:val="en-US"/>
        </w:rPr>
        <w:t>Eurogroup</w:t>
      </w:r>
      <w:r>
        <w:rPr>
          <w:rFonts w:eastAsia="Times New Roman" w:cs="Times New Roman"/>
          <w:szCs w:val="24"/>
        </w:rPr>
        <w:t xml:space="preserve"> και σε κανένα </w:t>
      </w:r>
      <w:r>
        <w:rPr>
          <w:rFonts w:eastAsia="Times New Roman" w:cs="Times New Roman"/>
          <w:szCs w:val="24"/>
          <w:lang w:val="en-US"/>
        </w:rPr>
        <w:t>Eurogroup</w:t>
      </w:r>
      <w:r>
        <w:rPr>
          <w:rFonts w:eastAsia="Times New Roman" w:cs="Times New Roman"/>
          <w:szCs w:val="24"/>
        </w:rPr>
        <w:t xml:space="preserve">- με το μέλλον της Ελλάδας και τη διαγραφή του χρέους, τη ρύθμιση του χρέους, την επιμήκυνση του χρέους. </w:t>
      </w:r>
    </w:p>
    <w:p w14:paraId="1664221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Αυτό σημαίνει, κυρίες και κύριοι συνάδελφοι, ότι θα έπρεπε σήμερα όλοι, εδώ, βεβαίως, και να σχ</w:t>
      </w:r>
      <w:r>
        <w:rPr>
          <w:rFonts w:eastAsia="Times New Roman" w:cs="Times New Roman"/>
          <w:szCs w:val="24"/>
        </w:rPr>
        <w:t xml:space="preserve">εδιάσουν μια εθνική πολιτική που θα έχει σαν σκοπό τη μείωση της φορολογίας, τη δυνατότητα να υπάρχουν κινήσεις που θα βοηθήσουν την ανάπτυξη περαιτέρω. </w:t>
      </w:r>
    </w:p>
    <w:p w14:paraId="1664221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Και αυτό θα συμβεί μόλις αρχίσει να τακτοποιείται κατ’ αρχ</w:t>
      </w:r>
      <w:r>
        <w:rPr>
          <w:rFonts w:eastAsia="Times New Roman" w:cs="Times New Roman"/>
          <w:szCs w:val="24"/>
        </w:rPr>
        <w:t>άς</w:t>
      </w:r>
      <w:r>
        <w:rPr>
          <w:rFonts w:eastAsia="Times New Roman" w:cs="Times New Roman"/>
          <w:szCs w:val="24"/>
        </w:rPr>
        <w:t xml:space="preserve"> η εικόνα της χώρας στο εξωτερικό, εικόνα </w:t>
      </w:r>
      <w:r>
        <w:rPr>
          <w:rFonts w:eastAsia="Times New Roman" w:cs="Times New Roman"/>
          <w:szCs w:val="24"/>
        </w:rPr>
        <w:t xml:space="preserve">την οποία συνδιαμορφώνουμε, κυρίες και κύριοι συνάδελφοι, και ο καθένας φέρει την ευθύνη του. </w:t>
      </w:r>
    </w:p>
    <w:p w14:paraId="1664221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Αντί, λοιπόν, να κατηγορείται η χώρα προς το εξωτερικό, είναι πολύ καλύτερο να συμπλεύσουμε όλοι μαζί σε μια εθνική γραμμή και μετά την απόφαση της Τρίτης να παλ</w:t>
      </w:r>
      <w:r>
        <w:rPr>
          <w:rFonts w:eastAsia="Times New Roman" w:cs="Times New Roman"/>
          <w:szCs w:val="24"/>
        </w:rPr>
        <w:t>έψουμε όλοι μαζί, κατ’ αρχ</w:t>
      </w:r>
      <w:r>
        <w:rPr>
          <w:rFonts w:eastAsia="Times New Roman" w:cs="Times New Roman"/>
          <w:szCs w:val="24"/>
        </w:rPr>
        <w:t>άς</w:t>
      </w:r>
      <w:r>
        <w:rPr>
          <w:rFonts w:eastAsia="Times New Roman" w:cs="Times New Roman"/>
          <w:szCs w:val="24"/>
        </w:rPr>
        <w:t xml:space="preserve">, για την προστασία του ελληνικού λαού και ιδίως εκείνου του μέρους του ελληνικού λαού που υπέστη τις μεγαλύτερες πληγές από αυτήν την πολιτική των πέντε ετών. Να αγωνιστούμε για να υπάρξει, πράγματι, μείωση της φορολογίας, για </w:t>
      </w:r>
      <w:r>
        <w:rPr>
          <w:rFonts w:eastAsia="Times New Roman" w:cs="Times New Roman"/>
          <w:szCs w:val="24"/>
        </w:rPr>
        <w:t xml:space="preserve">να υπάρξουν επενδύσεις. </w:t>
      </w:r>
    </w:p>
    <w:p w14:paraId="1664221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Και θα ήταν πολύ χρησιμότερο σήμερα να μην αναφερόμαστε στη Νότια Αμερική. Άκουσα τη λέξη Βενεζουέλα πάρα πολλές φορές σήμερα. Και θέλω να θυμίσω στον Αρχηγό της Αξιωματικής Αντιπολιτεύσεως ότι λίγο βορειότερα της Βενεζουέλας υπάρχ</w:t>
      </w:r>
      <w:r>
        <w:rPr>
          <w:rFonts w:eastAsia="Times New Roman" w:cs="Times New Roman"/>
          <w:szCs w:val="24"/>
        </w:rPr>
        <w:t>ει μια χώρα που λέγεται Παναμάς.</w:t>
      </w:r>
    </w:p>
    <w:p w14:paraId="16642214" w14:textId="77777777" w:rsidR="00434732" w:rsidRDefault="00735F25">
      <w:pPr>
        <w:spacing w:after="0" w:line="600" w:lineRule="auto"/>
        <w:ind w:firstLine="720"/>
        <w:jc w:val="center"/>
        <w:rPr>
          <w:rFonts w:eastAsia="Times New Roman"/>
          <w:szCs w:val="24"/>
        </w:rPr>
      </w:pPr>
      <w:r>
        <w:rPr>
          <w:rFonts w:eastAsia="Times New Roman"/>
          <w:szCs w:val="24"/>
        </w:rPr>
        <w:t>(Χειροκροτήματα από τις πτέρυγες των ΑΝΕΛ και του ΣΥΡΙΖΑ )</w:t>
      </w:r>
    </w:p>
    <w:p w14:paraId="16642215" w14:textId="77777777" w:rsidR="00434732" w:rsidRDefault="00735F25">
      <w:pPr>
        <w:spacing w:after="0" w:line="600" w:lineRule="auto"/>
        <w:ind w:firstLine="720"/>
        <w:jc w:val="both"/>
        <w:rPr>
          <w:rFonts w:eastAsia="Times New Roman"/>
          <w:szCs w:val="24"/>
        </w:rPr>
      </w:pPr>
      <w:r w:rsidDel="002508FA">
        <w:rPr>
          <w:rFonts w:eastAsia="Times New Roman" w:cs="Times New Roman"/>
          <w:szCs w:val="24"/>
        </w:rPr>
        <w:t xml:space="preserve"> </w:t>
      </w:r>
      <w:r>
        <w:rPr>
          <w:rFonts w:eastAsia="Times New Roman"/>
          <w:szCs w:val="24"/>
        </w:rPr>
        <w:t xml:space="preserve">Και από τα χαρτιά του Παναμά προκύπτουν στοιχεία ότι κάποιοι συμπολίτες μας, επί πάρα πολλά χρόνια, όπως προκύπτει και από τις λίστες Λαγκάρντ και από την ιστορία της </w:t>
      </w:r>
      <w:r>
        <w:rPr>
          <w:rFonts w:eastAsia="Times New Roman"/>
          <w:szCs w:val="24"/>
          <w:lang w:val="en-US"/>
        </w:rPr>
        <w:t>Siemens</w:t>
      </w:r>
      <w:r>
        <w:rPr>
          <w:rFonts w:eastAsia="Times New Roman"/>
          <w:szCs w:val="24"/>
        </w:rPr>
        <w:t xml:space="preserve"> και από τις </w:t>
      </w:r>
      <w:r>
        <w:rPr>
          <w:rFonts w:eastAsia="Times New Roman"/>
          <w:szCs w:val="24"/>
          <w:lang w:val="en-US"/>
        </w:rPr>
        <w:t>offshore</w:t>
      </w:r>
      <w:r>
        <w:rPr>
          <w:rFonts w:eastAsia="Times New Roman"/>
          <w:szCs w:val="24"/>
        </w:rPr>
        <w:t xml:space="preserve"> εταιρείες που κυκλοφορούσαν, αντί να πληρώνουν φόρους στο ελ</w:t>
      </w:r>
      <w:r>
        <w:rPr>
          <w:rFonts w:eastAsia="Times New Roman"/>
          <w:szCs w:val="24"/>
        </w:rPr>
        <w:t xml:space="preserve">ληνικό κράτος, βγάζανε τα λεφτά τους </w:t>
      </w:r>
      <w:r>
        <w:rPr>
          <w:rFonts w:eastAsia="Times New Roman"/>
          <w:szCs w:val="24"/>
        </w:rPr>
        <w:lastRenderedPageBreak/>
        <w:t xml:space="preserve">στο εξωτερικό και δεν τιμωρήθηκε ποτέ κανείς, παρά μόνο από αυτήν την Κυβέρνηση που ξεκίνησε και άνοιξε τις λίστες Λαγκάρντ, τις λίστες της Ελβετίας. Και πιστεύω ακράδαντα ότι θα πρέπει πολύ σύντομα αυτή η Κυβέρνηση να </w:t>
      </w:r>
      <w:r>
        <w:rPr>
          <w:rFonts w:eastAsia="Times New Roman"/>
          <w:szCs w:val="24"/>
        </w:rPr>
        <w:t xml:space="preserve">στείλει μια ομάδα δικαστών και στον Παναμά για να μπορέσουμε να χρεώσουμε εκείνους που λήστεψαν τον ελληνικό λαό. </w:t>
      </w:r>
    </w:p>
    <w:p w14:paraId="1664221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Όμως, θα περίμενα, και περιμένω πάρα πολύ και από την Αξιωματική Αντιπολίτευση, όλους εκείνους που τύγχαναν της ασυλίας του κ. Σαμαρά να μη σ</w:t>
      </w:r>
      <w:r>
        <w:rPr>
          <w:rFonts w:eastAsia="Times New Roman" w:cs="Times New Roman"/>
          <w:szCs w:val="24"/>
        </w:rPr>
        <w:t xml:space="preserve">υνεχίσουν να τυγχάνουν της ασυλίας της Νέας Δημοκρατίας υπό τον Κυριάκο Μητσοτάκη. </w:t>
      </w:r>
    </w:p>
    <w:p w14:paraId="1664221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Δεν έχετε κανέναν λόγο να υπερασπίζετε τον κ. Παπασταύρου, δεν έχετε κανέναν λόγο τον κ. Σάφα, λόγω του κ. Βενιζέλου, να τον αφήνουμε στο απυρπόλητο. Αυτοί είναι στα </w:t>
      </w:r>
      <w:r>
        <w:rPr>
          <w:rStyle w:val="a5"/>
        </w:rPr>
        <w:fldChar w:fldCharType="begin"/>
      </w:r>
      <w:r>
        <w:rPr>
          <w:rStyle w:val="a5"/>
        </w:rPr>
        <w:instrText xml:space="preserve"> PAGE </w:instrText>
      </w:r>
      <w:r>
        <w:rPr>
          <w:rStyle w:val="a5"/>
        </w:rPr>
        <w:fldChar w:fldCharType="separate"/>
      </w:r>
      <w:r>
        <w:rPr>
          <w:rStyle w:val="a5"/>
          <w:noProof/>
        </w:rPr>
        <w:t>427</w:t>
      </w:r>
      <w:r>
        <w:rPr>
          <w:rStyle w:val="a5"/>
        </w:rPr>
        <w:fldChar w:fldCharType="end"/>
      </w:r>
      <w:r>
        <w:rPr>
          <w:rStyle w:val="a5"/>
        </w:rPr>
        <w:t xml:space="preserve"> </w:t>
      </w:r>
      <w:r>
        <w:rPr>
          <w:rStyle w:val="a5"/>
          <w:lang w:val="en-US"/>
        </w:rPr>
        <w:t>p</w:t>
      </w:r>
      <w:r>
        <w:rPr>
          <w:rFonts w:eastAsia="Times New Roman" w:cs="Times New Roman"/>
          <w:szCs w:val="24"/>
          <w:lang w:val="en-US"/>
        </w:rPr>
        <w:t>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Τα παρακλάδια των εταιρειών που παίρνανε μίζες από τα εξοπλιστικά και από τη </w:t>
      </w:r>
      <w:r>
        <w:rPr>
          <w:rFonts w:eastAsia="Times New Roman" w:cs="Times New Roman"/>
          <w:szCs w:val="24"/>
          <w:lang w:val="en-US"/>
        </w:rPr>
        <w:t>SIEMENS</w:t>
      </w:r>
      <w:r>
        <w:rPr>
          <w:rFonts w:eastAsia="Times New Roman" w:cs="Times New Roman"/>
          <w:szCs w:val="24"/>
        </w:rPr>
        <w:t>. Και αυτούς πρέπει να αντιμετωπίσουμε. Και θα χαρώ πάρα πολύ εάν σε αυτή την προσπάθεια είμαστε τουλάχιστον μαζί.</w:t>
      </w:r>
    </w:p>
    <w:p w14:paraId="1664221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ΑΝΝΑ ΒΑΓΕΝΑ: </w:t>
      </w:r>
      <w:r>
        <w:rPr>
          <w:rFonts w:eastAsia="Times New Roman" w:cs="Times New Roman"/>
          <w:szCs w:val="24"/>
        </w:rPr>
        <w:t>Πες και για τον Ερυθρό</w:t>
      </w:r>
      <w:r>
        <w:rPr>
          <w:rFonts w:eastAsia="Times New Roman" w:cs="Times New Roman"/>
          <w:szCs w:val="24"/>
        </w:rPr>
        <w:t xml:space="preserve"> Σταυρό.</w:t>
      </w:r>
    </w:p>
    <w:p w14:paraId="1664221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Παρακαλώ ησυχία.</w:t>
      </w:r>
    </w:p>
    <w:p w14:paraId="1664221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w:t>
      </w:r>
      <w:r>
        <w:rPr>
          <w:rFonts w:eastAsia="Times New Roman" w:cs="Times New Roman"/>
          <w:b/>
          <w:szCs w:val="24"/>
        </w:rPr>
        <w:t xml:space="preserve">των </w:t>
      </w:r>
      <w:r>
        <w:rPr>
          <w:rFonts w:eastAsia="Times New Roman" w:cs="Times New Roman"/>
          <w:b/>
          <w:szCs w:val="24"/>
        </w:rPr>
        <w:t>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Κυρίες και κύριοι συνάδελφοι, θα ήθελα να σας πω και σχετικά με το θέμα των αποκρατικοποιήσεων. Εμείς οι Ανεξάρτητοι Έλληνες</w:t>
      </w:r>
      <w:r>
        <w:rPr>
          <w:rFonts w:eastAsia="Times New Roman" w:cs="Times New Roman"/>
          <w:szCs w:val="24"/>
        </w:rPr>
        <w:t xml:space="preserve"> δεν είμαστε αντίθετοι στις αποκρατικοποιήσεις. </w:t>
      </w:r>
    </w:p>
    <w:p w14:paraId="1664221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Όμως, η πρώτη αποκρατικοποίηση που θα πρέπει να κάνουμε, κυρίες και κύριοι συνάδελφοι -και αναφέρομαι και στους συναδέλφους του ΣΥΡΙΖΑ-, είναι η αποκρατικοποίηση του κράτους από όλον αυτόν τον μηχανισμό που </w:t>
      </w:r>
      <w:r>
        <w:rPr>
          <w:rFonts w:eastAsia="Times New Roman" w:cs="Times New Roman"/>
          <w:szCs w:val="24"/>
        </w:rPr>
        <w:t>δούλεψε μέσα στη μεταπολίτευση, ευνοώντας συγκεκριμένα συμφέροντα διαπλεκόμενα:</w:t>
      </w:r>
    </w:p>
    <w:p w14:paraId="1664221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Το παρακράτος του ΚΕΦΟΜΕΠ που αποφασίζανε πολιτικές διώξεις επιχειρηματιών και πολιτικών αντιπάλων. Το παρακράτος του ΚΕΕΛΠΝΟ που έδινε διαφημίσεις σε ανύπαρκτα </w:t>
      </w:r>
      <w:r>
        <w:rPr>
          <w:rFonts w:eastAsia="Times New Roman" w:cs="Times New Roman"/>
          <w:szCs w:val="24"/>
          <w:lang w:val="en-US"/>
        </w:rPr>
        <w:t>sites</w:t>
      </w:r>
      <w:r>
        <w:rPr>
          <w:rFonts w:eastAsia="Times New Roman" w:cs="Times New Roman"/>
          <w:szCs w:val="24"/>
        </w:rPr>
        <w:t xml:space="preserve"> και σε εκ</w:t>
      </w:r>
      <w:r>
        <w:rPr>
          <w:rFonts w:eastAsia="Times New Roman" w:cs="Times New Roman"/>
          <w:szCs w:val="24"/>
        </w:rPr>
        <w:t xml:space="preserve">βιαστές, </w:t>
      </w:r>
      <w:r>
        <w:rPr>
          <w:rFonts w:eastAsia="Times New Roman" w:cs="Times New Roman"/>
          <w:szCs w:val="24"/>
        </w:rPr>
        <w:lastRenderedPageBreak/>
        <w:t xml:space="preserve">σε κομματικούς υπαλλήλους. Το παρακράτος της ΕΥΔΑΠ που διαφήμιζε το νερό και συνεχίζει να διαφημίζει το νερό, μοναδικό προϊόν χωρίς ανταγωνιστή. Γιατί; Για να συντηρεί «ημετέρους». Το παρακράτος των τραπεζών με τις διαφημίσεις τις οποίες δίνανε. </w:t>
      </w:r>
    </w:p>
    <w:p w14:paraId="1664221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Έχουμε στα χέρια μας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Εκεί θα δούμε τι ρόλο παίζανε τα </w:t>
      </w:r>
      <w:r>
        <w:rPr>
          <w:rFonts w:eastAsia="Times New Roman" w:cs="Times New Roman"/>
          <w:szCs w:val="24"/>
          <w:lang w:val="en-US"/>
        </w:rPr>
        <w:t>media</w:t>
      </w:r>
      <w:r>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xml:space="preserve">, τα </w:t>
      </w:r>
      <w:r>
        <w:rPr>
          <w:rFonts w:eastAsia="Times New Roman" w:cs="Times New Roman"/>
          <w:szCs w:val="24"/>
          <w:lang w:val="en-US"/>
        </w:rPr>
        <w:t>media</w:t>
      </w:r>
      <w:r>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xml:space="preserve"> που παίρνανε 25% και 40% επιστροφές από τις εταιρείες μέσων ενημέρωσης. Και θα είναι πολύ χρήσιμο να δούμε αυτές τις επιστροφές που τις δίνανε, σε ποιους. </w:t>
      </w:r>
    </w:p>
    <w:p w14:paraId="1664221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Ιδιοκτήτης </w:t>
      </w:r>
      <w:r>
        <w:rPr>
          <w:rFonts w:eastAsia="Times New Roman" w:cs="Times New Roman"/>
          <w:szCs w:val="24"/>
          <w:lang w:val="en-US"/>
        </w:rPr>
        <w:t>media</w:t>
      </w:r>
      <w:r>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xml:space="preserve"> που είναι στη λίστα του ΚΕΕΛΠΝΟ, της ΔΕΗ, της ΕΥΔΑΠ, των τραπεζών, κατά το άρ</w:t>
      </w:r>
      <w:r>
        <w:rPr>
          <w:rFonts w:eastAsia="Times New Roman" w:cs="Times New Roman"/>
          <w:szCs w:val="24"/>
        </w:rPr>
        <w:t>θρο 6, δεν έχει ούτε φωτογραφία του στο διαδίκτυο και έχει διαχειριστεί δισεκατομμύρια ευρώ.</w:t>
      </w:r>
    </w:p>
    <w:p w14:paraId="1664221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Είναι η ώρα να ανοίξουν οι λογαριασμοί και στο Ντουμπάι. Είναι η ώρα να ανοίξουν οι λογαριασμοί και στην Ελβετία. </w:t>
      </w:r>
    </w:p>
    <w:p w14:paraId="1664222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Εσείς τους ευνοείτε αυτούς.</w:t>
      </w:r>
    </w:p>
    <w:p w14:paraId="1664222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ΠΑΝΟ</w:t>
      </w:r>
      <w:r>
        <w:rPr>
          <w:rFonts w:eastAsia="Times New Roman" w:cs="Times New Roman"/>
          <w:b/>
          <w:szCs w:val="24"/>
        </w:rPr>
        <w:t xml:space="preserve">Σ ΚΑΜΜΕΝΟΣ (Υπουργός Εθνικής Άμυνας – Πρόεδρος </w:t>
      </w:r>
      <w:r>
        <w:rPr>
          <w:rFonts w:eastAsia="Times New Roman" w:cs="Times New Roman"/>
          <w:b/>
          <w:szCs w:val="24"/>
        </w:rPr>
        <w:t xml:space="preserve">των </w:t>
      </w:r>
      <w:r>
        <w:rPr>
          <w:rFonts w:eastAsia="Times New Roman" w:cs="Times New Roman"/>
          <w:b/>
          <w:szCs w:val="24"/>
        </w:rPr>
        <w:t>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Πάλι εσείς, κυρία Βούλτεψη;</w:t>
      </w:r>
    </w:p>
    <w:p w14:paraId="1664222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Κάντε ησυχία.</w:t>
      </w:r>
    </w:p>
    <w:p w14:paraId="1664222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w:t>
      </w:r>
      <w:r>
        <w:rPr>
          <w:rFonts w:eastAsia="Times New Roman" w:cs="Times New Roman"/>
          <w:b/>
          <w:szCs w:val="24"/>
        </w:rPr>
        <w:t xml:space="preserve">των </w:t>
      </w:r>
      <w:r>
        <w:rPr>
          <w:rFonts w:eastAsia="Times New Roman" w:cs="Times New Roman"/>
          <w:b/>
          <w:szCs w:val="24"/>
        </w:rPr>
        <w:t xml:space="preserve">Ανεξαρτήτων </w:t>
      </w:r>
      <w:r>
        <w:rPr>
          <w:rFonts w:eastAsia="Times New Roman" w:cs="Times New Roman"/>
          <w:b/>
          <w:szCs w:val="24"/>
        </w:rPr>
        <w:t xml:space="preserve">Ελλήνων): </w:t>
      </w:r>
      <w:r>
        <w:rPr>
          <w:rFonts w:eastAsia="Times New Roman" w:cs="Times New Roman"/>
          <w:szCs w:val="24"/>
        </w:rPr>
        <w:t xml:space="preserve">Εσείς των </w:t>
      </w:r>
      <w:r>
        <w:rPr>
          <w:rFonts w:eastAsia="Times New Roman" w:cs="Times New Roman"/>
          <w:szCs w:val="24"/>
          <w:lang w:val="en-US"/>
        </w:rPr>
        <w:t>media</w:t>
      </w:r>
      <w:r>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xml:space="preserve"> είστε; </w:t>
      </w:r>
    </w:p>
    <w:p w14:paraId="1664222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Εσείς τους ευνοείτε αυτούς με την παράταση.</w:t>
      </w:r>
    </w:p>
    <w:p w14:paraId="1664222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Κάντε ησυχία, κυρία Βούλτεψη, σας παρακαλώ. Όποτε μιλάει ο κ. Καμμένος παρεμβαίνετε. Δεν είναι σωστό.</w:t>
      </w:r>
    </w:p>
    <w:p w14:paraId="1664222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w:t>
      </w:r>
      <w:r>
        <w:rPr>
          <w:rFonts w:eastAsia="Times New Roman" w:cs="Times New Roman"/>
          <w:b/>
          <w:szCs w:val="24"/>
        </w:rPr>
        <w:t xml:space="preserve"> των</w:t>
      </w:r>
      <w:r>
        <w:rPr>
          <w:rFonts w:eastAsia="Times New Roman" w:cs="Times New Roman"/>
          <w:b/>
          <w:szCs w:val="24"/>
        </w:rPr>
        <w:t xml:space="preserve"> </w:t>
      </w:r>
      <w:r>
        <w:rPr>
          <w:rFonts w:eastAsia="Times New Roman" w:cs="Times New Roman"/>
          <w:b/>
          <w:szCs w:val="24"/>
        </w:rPr>
        <w:t>Ανεξαρτήτω</w:t>
      </w:r>
      <w:r>
        <w:rPr>
          <w:rFonts w:eastAsia="Times New Roman" w:cs="Times New Roman"/>
          <w:b/>
          <w:szCs w:val="24"/>
        </w:rPr>
        <w:t xml:space="preserve">ν </w:t>
      </w:r>
      <w:r>
        <w:rPr>
          <w:rFonts w:eastAsia="Times New Roman" w:cs="Times New Roman"/>
          <w:b/>
          <w:szCs w:val="24"/>
        </w:rPr>
        <w:t xml:space="preserve">Ελλήνων): </w:t>
      </w:r>
      <w:r>
        <w:rPr>
          <w:rFonts w:eastAsia="Times New Roman" w:cs="Times New Roman"/>
          <w:szCs w:val="24"/>
        </w:rPr>
        <w:t xml:space="preserve">Ε, κάτι θα έχει με κανένα </w:t>
      </w:r>
      <w:r>
        <w:rPr>
          <w:rFonts w:eastAsia="Times New Roman" w:cs="Times New Roman"/>
          <w:szCs w:val="24"/>
          <w:lang w:val="en-US"/>
        </w:rPr>
        <w:t>media</w:t>
      </w:r>
      <w:r>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xml:space="preserve"> η κ. Βούλτεψη, προφανώς. </w:t>
      </w:r>
    </w:p>
    <w:p w14:paraId="1664222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Λοιπόν, είναι η ώρα, κυρίες και κύριοι συνάδελφοι, να προχωρήσουμε.</w:t>
      </w:r>
    </w:p>
    <w:p w14:paraId="1664222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ΣΟΦΙΑ ΒΟΥΛΤΕΨΗ: </w:t>
      </w:r>
      <w:r>
        <w:rPr>
          <w:rFonts w:eastAsia="Times New Roman" w:cs="Times New Roman"/>
          <w:szCs w:val="24"/>
        </w:rPr>
        <w:t>Τους ευνοείτε με την παράταση που τους δίνετε.</w:t>
      </w:r>
    </w:p>
    <w:p w14:paraId="1664222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w:t>
      </w:r>
      <w:r>
        <w:rPr>
          <w:rFonts w:eastAsia="Times New Roman" w:cs="Times New Roman"/>
          <w:b/>
          <w:szCs w:val="24"/>
        </w:rPr>
        <w:t xml:space="preserve"> </w:t>
      </w:r>
      <w:r>
        <w:rPr>
          <w:rFonts w:eastAsia="Times New Roman" w:cs="Times New Roman"/>
          <w:b/>
          <w:szCs w:val="24"/>
        </w:rPr>
        <w:t xml:space="preserve">των </w:t>
      </w:r>
      <w:r>
        <w:rPr>
          <w:rFonts w:eastAsia="Times New Roman" w:cs="Times New Roman"/>
          <w:b/>
          <w:szCs w:val="24"/>
        </w:rPr>
        <w:t xml:space="preserve">Ανεξαρτήτων </w:t>
      </w:r>
      <w:r>
        <w:rPr>
          <w:rFonts w:eastAsia="Times New Roman" w:cs="Times New Roman"/>
          <w:b/>
          <w:szCs w:val="24"/>
        </w:rPr>
        <w:t xml:space="preserve">Ελλήνων): </w:t>
      </w:r>
      <w:r>
        <w:rPr>
          <w:rFonts w:eastAsia="Times New Roman" w:cs="Times New Roman"/>
          <w:szCs w:val="24"/>
        </w:rPr>
        <w:t>Θέλετε να συνεχίσετε;</w:t>
      </w:r>
    </w:p>
    <w:p w14:paraId="1664222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Ρώτα τον κ. Παππά τι σημαίνει αυτό που είπες.</w:t>
      </w:r>
    </w:p>
    <w:p w14:paraId="1664222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Κυρία Βούλτεψη, σας παρακαλώ πάρα πολύ.</w:t>
      </w:r>
    </w:p>
    <w:p w14:paraId="1664222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w:t>
      </w:r>
      <w:r>
        <w:rPr>
          <w:rFonts w:eastAsia="Times New Roman" w:cs="Times New Roman"/>
          <w:b/>
          <w:szCs w:val="24"/>
        </w:rPr>
        <w:t xml:space="preserve">των </w:t>
      </w:r>
      <w:r>
        <w:rPr>
          <w:rFonts w:eastAsia="Times New Roman" w:cs="Times New Roman"/>
          <w:b/>
          <w:szCs w:val="24"/>
        </w:rPr>
        <w:t xml:space="preserve">Ανεξαρτήτων </w:t>
      </w:r>
      <w:r>
        <w:rPr>
          <w:rFonts w:eastAsia="Times New Roman" w:cs="Times New Roman"/>
          <w:b/>
          <w:szCs w:val="24"/>
        </w:rPr>
        <w:t xml:space="preserve">Ελλήνων): </w:t>
      </w:r>
      <w:r>
        <w:rPr>
          <w:rFonts w:eastAsia="Times New Roman" w:cs="Times New Roman"/>
          <w:szCs w:val="24"/>
        </w:rPr>
        <w:t xml:space="preserve">Να ρωτήσω τον κ. Παππά τι σημαίνει; Ο κ. Παππάς μέχρι τώρα δεν έχει διαχειριστεί κρατικά κονδύλια σε </w:t>
      </w:r>
      <w:r>
        <w:rPr>
          <w:rFonts w:eastAsia="Times New Roman" w:cs="Times New Roman"/>
          <w:szCs w:val="24"/>
          <w:lang w:val="en-US"/>
        </w:rPr>
        <w:t>media</w:t>
      </w:r>
      <w:r>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Εσείς τα χειριζόσασταν ως ειδική δημοσιογράφος σε προεκλογικές καμπάνιες, κυρία Βούλτεψη.</w:t>
      </w:r>
    </w:p>
    <w:p w14:paraId="1664222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Δίνετε παράταση...</w:t>
      </w:r>
    </w:p>
    <w:p w14:paraId="1664222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ΠΡΟΕΔΡΟΣ</w:t>
      </w:r>
      <w:r>
        <w:rPr>
          <w:rFonts w:eastAsia="Times New Roman" w:cs="Times New Roman"/>
          <w:b/>
          <w:szCs w:val="24"/>
        </w:rPr>
        <w:t xml:space="preserve"> (Νικόλαος Βούτσης):</w:t>
      </w:r>
      <w:r>
        <w:rPr>
          <w:rFonts w:eastAsia="Times New Roman" w:cs="Times New Roman"/>
          <w:szCs w:val="24"/>
        </w:rPr>
        <w:t xml:space="preserve"> Συνεχίζετε τώρα; Κυρία Βούλτεψη, να μη σας ανακαλέσω στην τάξη. Σας παρακαλώ.</w:t>
      </w:r>
    </w:p>
    <w:p w14:paraId="1664222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w:t>
      </w:r>
      <w:r>
        <w:rPr>
          <w:rFonts w:eastAsia="Times New Roman" w:cs="Times New Roman"/>
          <w:b/>
          <w:szCs w:val="24"/>
        </w:rPr>
        <w:t xml:space="preserve"> των</w:t>
      </w:r>
      <w:r>
        <w:rPr>
          <w:rFonts w:eastAsia="Times New Roman" w:cs="Times New Roman"/>
          <w:b/>
          <w:szCs w:val="24"/>
        </w:rPr>
        <w:t xml:space="preserve"> </w:t>
      </w:r>
      <w:r>
        <w:rPr>
          <w:rFonts w:eastAsia="Times New Roman" w:cs="Times New Roman"/>
          <w:b/>
          <w:szCs w:val="24"/>
        </w:rPr>
        <w:t xml:space="preserve">Ανεξαρτήτων </w:t>
      </w:r>
      <w:r>
        <w:rPr>
          <w:rFonts w:eastAsia="Times New Roman" w:cs="Times New Roman"/>
          <w:b/>
          <w:szCs w:val="24"/>
        </w:rPr>
        <w:t xml:space="preserve">Ελλήνων): </w:t>
      </w:r>
      <w:r>
        <w:rPr>
          <w:rFonts w:eastAsia="Times New Roman" w:cs="Times New Roman"/>
          <w:szCs w:val="24"/>
        </w:rPr>
        <w:t>Θα ανοίξουν όλα. Και μην προσπαθείτε να βρείτε. Αυτή η πλευρά δεν έχει κυβερνήσε</w:t>
      </w:r>
      <w:r>
        <w:rPr>
          <w:rFonts w:eastAsia="Times New Roman" w:cs="Times New Roman"/>
          <w:szCs w:val="24"/>
        </w:rPr>
        <w:t xml:space="preserve">ι. Ο κ. Παππάς δεν ήταν ποτέ Υπουργός για να μοιράζει στα </w:t>
      </w:r>
      <w:r>
        <w:rPr>
          <w:rFonts w:eastAsia="Times New Roman" w:cs="Times New Roman"/>
          <w:szCs w:val="24"/>
          <w:lang w:val="en-US"/>
        </w:rPr>
        <w:t>media</w:t>
      </w:r>
      <w:r>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xml:space="preserve"> διαφήμιση και να παίρνει επιστροφές. </w:t>
      </w:r>
    </w:p>
    <w:p w14:paraId="1664223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Στις επιστροφές δίνετε…</w:t>
      </w:r>
    </w:p>
    <w:p w14:paraId="1664223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Μα, σας παρακαλώ! Σταματήστε!</w:t>
      </w:r>
    </w:p>
    <w:p w14:paraId="1664223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w:t>
      </w:r>
      <w:r>
        <w:rPr>
          <w:rFonts w:eastAsia="Times New Roman" w:cs="Times New Roman"/>
          <w:b/>
          <w:szCs w:val="24"/>
        </w:rPr>
        <w:t xml:space="preserve"> </w:t>
      </w:r>
      <w:r>
        <w:rPr>
          <w:rFonts w:eastAsia="Times New Roman" w:cs="Times New Roman"/>
          <w:b/>
          <w:szCs w:val="24"/>
        </w:rPr>
        <w:t>των</w:t>
      </w:r>
      <w:r>
        <w:rPr>
          <w:rFonts w:eastAsia="Times New Roman" w:cs="Times New Roman"/>
          <w:b/>
          <w:szCs w:val="24"/>
        </w:rPr>
        <w:t xml:space="preserve"> </w:t>
      </w:r>
      <w:r>
        <w:rPr>
          <w:rFonts w:eastAsia="Times New Roman" w:cs="Times New Roman"/>
          <w:b/>
          <w:szCs w:val="24"/>
        </w:rPr>
        <w:t xml:space="preserve">Ανεξαρτήτων </w:t>
      </w:r>
      <w:r>
        <w:rPr>
          <w:rFonts w:eastAsia="Times New Roman" w:cs="Times New Roman"/>
          <w:b/>
          <w:szCs w:val="24"/>
        </w:rPr>
        <w:t xml:space="preserve">Ελλήνων): </w:t>
      </w:r>
      <w:r>
        <w:rPr>
          <w:rFonts w:eastAsia="Times New Roman" w:cs="Times New Roman"/>
          <w:szCs w:val="24"/>
        </w:rPr>
        <w:t>Όμως, σας βλέπω και ανησυχείτε πολύ. Σας συστήνω να ανησυχείτε περισσότερο από εδώ και πέρα.</w:t>
      </w:r>
    </w:p>
    <w:p w14:paraId="16642233" w14:textId="77777777" w:rsidR="00434732" w:rsidRDefault="00735F25">
      <w:pPr>
        <w:spacing w:after="0" w:line="600" w:lineRule="auto"/>
        <w:ind w:firstLine="720"/>
        <w:jc w:val="center"/>
        <w:rPr>
          <w:rFonts w:eastAsia="Times New Roman" w:cs="Times New Roman"/>
          <w:szCs w:val="24"/>
        </w:rPr>
      </w:pPr>
      <w:r>
        <w:rPr>
          <w:rFonts w:eastAsia="Times New Roman"/>
          <w:szCs w:val="24"/>
        </w:rPr>
        <w:t xml:space="preserve">(Χειροκροτήματα από τις πτέρυγες </w:t>
      </w:r>
      <w:r>
        <w:rPr>
          <w:rFonts w:eastAsia="Times New Roman"/>
          <w:szCs w:val="24"/>
        </w:rPr>
        <w:t>των ΑΝΕΛ και του ΣΥΡΙΖΑ</w:t>
      </w:r>
      <w:r>
        <w:rPr>
          <w:rFonts w:eastAsia="Times New Roman"/>
          <w:szCs w:val="24"/>
        </w:rPr>
        <w:t>)</w:t>
      </w:r>
    </w:p>
    <w:p w14:paraId="1664223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Θέλω, κυρίες και κύριοι συνάδελφοι, να πω ότι σε αυτή τη συζήτηση είναι πολύ σ</w:t>
      </w:r>
      <w:r>
        <w:rPr>
          <w:rFonts w:eastAsia="Times New Roman" w:cs="Times New Roman"/>
          <w:szCs w:val="24"/>
        </w:rPr>
        <w:t xml:space="preserve">ημαντικό ότι λειτούργησε η συζήτηση στο Κοινοβούλιο και η δημοκρατία. Όταν κατατέθηκε η </w:t>
      </w:r>
      <w:r>
        <w:rPr>
          <w:rFonts w:eastAsia="Times New Roman" w:cs="Times New Roman"/>
          <w:bCs/>
          <w:szCs w:val="24"/>
        </w:rPr>
        <w:t>τροπολογία</w:t>
      </w:r>
      <w:r>
        <w:rPr>
          <w:rFonts w:eastAsia="Times New Roman" w:cs="Times New Roman"/>
          <w:szCs w:val="24"/>
        </w:rPr>
        <w:t xml:space="preserve"> για τα ειδικά </w:t>
      </w:r>
      <w:r>
        <w:rPr>
          <w:rFonts w:eastAsia="Times New Roman" w:cs="Times New Roman"/>
          <w:szCs w:val="24"/>
        </w:rPr>
        <w:lastRenderedPageBreak/>
        <w:t xml:space="preserve">μισθολόγια, ήταν μια </w:t>
      </w:r>
      <w:r>
        <w:rPr>
          <w:rFonts w:eastAsia="Times New Roman" w:cs="Times New Roman"/>
          <w:bCs/>
          <w:szCs w:val="24"/>
        </w:rPr>
        <w:t>τροπολογία</w:t>
      </w:r>
      <w:r>
        <w:rPr>
          <w:rFonts w:eastAsia="Times New Roman" w:cs="Times New Roman"/>
          <w:szCs w:val="24"/>
        </w:rPr>
        <w:t xml:space="preserve"> που πράγματι διέλυε ολόκληρους κλάδους που στηρίζουν αυτή τη στιγμή το κράτος. Οι Ένοπλες Δυνάμεις, τα Σώματα Α</w:t>
      </w:r>
      <w:r>
        <w:rPr>
          <w:rFonts w:eastAsia="Times New Roman" w:cs="Times New Roman"/>
          <w:szCs w:val="24"/>
        </w:rPr>
        <w:t xml:space="preserve">σφαλείας, το Λιμενικό Σώμα, οι Έλληνες δικαστές ανήκουν σε ειδικά μισθολόγια, διότι δεν κάνουν τη συνήθη εργασία άλλων εργαζομένων οι αστυνομικοί, </w:t>
      </w:r>
      <w:r>
        <w:rPr>
          <w:rFonts w:eastAsia="Times New Roman"/>
          <w:szCs w:val="24"/>
        </w:rPr>
        <w:t>οι οποίοι</w:t>
      </w:r>
      <w:r>
        <w:rPr>
          <w:rFonts w:eastAsia="Times New Roman" w:cs="Times New Roman"/>
          <w:szCs w:val="24"/>
        </w:rPr>
        <w:t xml:space="preserve"> εργάζονται ιδίως τα τελευταία χρόνια για το θέμα της μεταναστεύσεως.</w:t>
      </w:r>
    </w:p>
    <w:p w14:paraId="1664223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Θα </w:t>
      </w:r>
      <w:r>
        <w:rPr>
          <w:rFonts w:eastAsia="Times New Roman" w:cs="Times New Roman"/>
          <w:szCs w:val="24"/>
        </w:rPr>
        <w:t>ψηφίσεις σήμερα;</w:t>
      </w:r>
    </w:p>
    <w:p w14:paraId="1664223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w:t>
      </w:r>
      <w:r>
        <w:rPr>
          <w:rFonts w:eastAsia="Times New Roman" w:cs="Times New Roman"/>
          <w:b/>
          <w:szCs w:val="24"/>
        </w:rPr>
        <w:t xml:space="preserve">των </w:t>
      </w:r>
      <w:r>
        <w:rPr>
          <w:rFonts w:eastAsia="Times New Roman" w:cs="Times New Roman"/>
          <w:b/>
          <w:szCs w:val="24"/>
        </w:rPr>
        <w:t xml:space="preserve">Ανεξαρτήτων </w:t>
      </w:r>
      <w:r>
        <w:rPr>
          <w:rFonts w:eastAsia="Times New Roman" w:cs="Times New Roman"/>
          <w:b/>
          <w:szCs w:val="24"/>
        </w:rPr>
        <w:t xml:space="preserve">Ελλήνων): </w:t>
      </w:r>
      <w:r>
        <w:rPr>
          <w:rFonts w:eastAsia="Times New Roman" w:cs="Times New Roman"/>
          <w:szCs w:val="24"/>
        </w:rPr>
        <w:t xml:space="preserve">Αλήθεια, η σύμβαση του ΝΑΤΟ προχώρησε, κύριε Δένδια, και όπως είδατε, έχουμε μηδενικές ροές. Νομίζω ότι αυτό πρέπει να το παραδεχτείτε, γιατί την πολεμήσατε στην </w:t>
      </w:r>
      <w:r>
        <w:rPr>
          <w:rFonts w:eastAsia="Times New Roman" w:cs="Times New Roman"/>
          <w:szCs w:val="24"/>
        </w:rPr>
        <w:t xml:space="preserve">πρώτη ημέρα. </w:t>
      </w:r>
    </w:p>
    <w:p w14:paraId="1664223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Είστε ευχαριστημένος;</w:t>
      </w:r>
    </w:p>
    <w:p w14:paraId="1664223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w:t>
      </w:r>
      <w:r>
        <w:rPr>
          <w:rFonts w:eastAsia="Times New Roman" w:cs="Times New Roman"/>
          <w:b/>
          <w:szCs w:val="24"/>
        </w:rPr>
        <w:t xml:space="preserve">των </w:t>
      </w:r>
      <w:r>
        <w:rPr>
          <w:rFonts w:eastAsia="Times New Roman" w:cs="Times New Roman"/>
          <w:b/>
          <w:szCs w:val="24"/>
        </w:rPr>
        <w:t xml:space="preserve">Ανεξαρτήτων </w:t>
      </w:r>
      <w:r>
        <w:rPr>
          <w:rFonts w:eastAsia="Times New Roman" w:cs="Times New Roman"/>
          <w:b/>
          <w:szCs w:val="24"/>
        </w:rPr>
        <w:t xml:space="preserve">Ελλήνων): </w:t>
      </w:r>
      <w:r>
        <w:rPr>
          <w:rFonts w:eastAsia="Times New Roman" w:cs="Times New Roman"/>
          <w:szCs w:val="24"/>
        </w:rPr>
        <w:t>Είμαι ευχαριστημένος που υπάρχουν μηδενικές ροές. Εσείς δεν είστε;</w:t>
      </w:r>
    </w:p>
    <w:p w14:paraId="1664223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 xml:space="preserve">Είστε ευχαριστημένος; Πότε έφτασε πλοίο </w:t>
      </w:r>
      <w:r>
        <w:rPr>
          <w:rFonts w:eastAsia="Times New Roman" w:cs="Times New Roman"/>
          <w:szCs w:val="24"/>
        </w:rPr>
        <w:t>του ΝΑΤΟ σε λιμάνι στα ελληνικά νησιά;</w:t>
      </w:r>
    </w:p>
    <w:p w14:paraId="1664223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Μη ρωτάτε, παρακαλώ.</w:t>
      </w:r>
    </w:p>
    <w:p w14:paraId="1664223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Κύριε Δένδια, σας είπα ότι σταμάτησαν οι μεταναστευτικές ροές. Το θέμα είναι να πιάσει ο 6</w:t>
      </w:r>
      <w:r w:rsidRPr="008333F1">
        <w:rPr>
          <w:rFonts w:eastAsia="Times New Roman" w:cs="Times New Roman"/>
          <w:szCs w:val="24"/>
          <w:vertAlign w:val="superscript"/>
        </w:rPr>
        <w:t>ος</w:t>
      </w:r>
      <w:r>
        <w:rPr>
          <w:rFonts w:eastAsia="Times New Roman" w:cs="Times New Roman"/>
          <w:szCs w:val="24"/>
        </w:rPr>
        <w:t xml:space="preserve"> </w:t>
      </w:r>
      <w:r>
        <w:rPr>
          <w:rFonts w:eastAsia="Times New Roman" w:cs="Times New Roman"/>
          <w:szCs w:val="24"/>
        </w:rPr>
        <w:t xml:space="preserve"> Στόλος τα λιμάνια ή να σταματήσουν οι ροές; Αυτό το πετύχαμε.</w:t>
      </w:r>
    </w:p>
    <w:p w14:paraId="1664223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Ο 6</w:t>
      </w:r>
      <w:r w:rsidRPr="008333F1">
        <w:rPr>
          <w:rFonts w:eastAsia="Times New Roman" w:cs="Times New Roman"/>
          <w:szCs w:val="24"/>
          <w:vertAlign w:val="superscript"/>
        </w:rPr>
        <w:t>ος</w:t>
      </w:r>
      <w:r>
        <w:rPr>
          <w:rFonts w:eastAsia="Times New Roman" w:cs="Times New Roman"/>
          <w:szCs w:val="24"/>
        </w:rPr>
        <w:t xml:space="preserve"> </w:t>
      </w:r>
      <w:r>
        <w:rPr>
          <w:rFonts w:eastAsia="Times New Roman" w:cs="Times New Roman"/>
          <w:szCs w:val="24"/>
        </w:rPr>
        <w:t xml:space="preserve"> Στόλος είναι, κύριε Καμμένε;</w:t>
      </w:r>
    </w:p>
    <w:p w14:paraId="1664223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Ο 6</w:t>
      </w:r>
      <w:r w:rsidRPr="008333F1">
        <w:rPr>
          <w:rFonts w:eastAsia="Times New Roman" w:cs="Times New Roman"/>
          <w:szCs w:val="24"/>
          <w:vertAlign w:val="superscript"/>
        </w:rPr>
        <w:t>ος</w:t>
      </w:r>
      <w:r>
        <w:rPr>
          <w:rFonts w:eastAsia="Times New Roman" w:cs="Times New Roman"/>
          <w:szCs w:val="24"/>
        </w:rPr>
        <w:t xml:space="preserve"> </w:t>
      </w:r>
      <w:r>
        <w:rPr>
          <w:rFonts w:eastAsia="Times New Roman" w:cs="Times New Roman"/>
          <w:szCs w:val="24"/>
        </w:rPr>
        <w:t xml:space="preserve"> Στόλος στα λιμάνια;</w:t>
      </w:r>
    </w:p>
    <w:p w14:paraId="1664223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Πρόεδρε, μη ρωτάτε, διότι θα δέχεστε απαντήσεις.</w:t>
      </w:r>
    </w:p>
    <w:p w14:paraId="1664223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Ο κ. Δένδιας κρίνει τις θέσεις, κρίνει και τα αποτελέσματα.</w:t>
      </w:r>
    </w:p>
    <w:p w14:paraId="1664224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ΔΕΝΔΙΑΣ:</w:t>
      </w:r>
      <w:r>
        <w:rPr>
          <w:rFonts w:eastAsia="Times New Roman" w:cs="Times New Roman"/>
          <w:szCs w:val="24"/>
        </w:rPr>
        <w:t xml:space="preserve"> Μήπως είναι ο 7</w:t>
      </w:r>
      <w:r w:rsidRPr="008333F1">
        <w:rPr>
          <w:rFonts w:eastAsia="Times New Roman" w:cs="Times New Roman"/>
          <w:szCs w:val="24"/>
          <w:vertAlign w:val="superscript"/>
        </w:rPr>
        <w:t>ος</w:t>
      </w:r>
      <w:r>
        <w:rPr>
          <w:rFonts w:eastAsia="Times New Roman" w:cs="Times New Roman"/>
          <w:szCs w:val="24"/>
        </w:rPr>
        <w:t xml:space="preserve"> </w:t>
      </w:r>
      <w:r>
        <w:rPr>
          <w:rFonts w:eastAsia="Times New Roman" w:cs="Times New Roman"/>
          <w:szCs w:val="24"/>
        </w:rPr>
        <w:t>, ο 8</w:t>
      </w:r>
      <w:r w:rsidRPr="008333F1">
        <w:rPr>
          <w:rFonts w:eastAsia="Times New Roman" w:cs="Times New Roman"/>
          <w:szCs w:val="24"/>
          <w:vertAlign w:val="superscript"/>
        </w:rPr>
        <w:t>ος</w:t>
      </w:r>
      <w:r>
        <w:rPr>
          <w:rFonts w:eastAsia="Times New Roman" w:cs="Times New Roman"/>
          <w:szCs w:val="24"/>
        </w:rPr>
        <w:t xml:space="preserve"> </w:t>
      </w:r>
      <w:r>
        <w:rPr>
          <w:rFonts w:eastAsia="Times New Roman" w:cs="Times New Roman"/>
          <w:szCs w:val="24"/>
        </w:rPr>
        <w:t>, ο 9</w:t>
      </w:r>
      <w:r w:rsidRPr="008333F1">
        <w:rPr>
          <w:rFonts w:eastAsia="Times New Roman" w:cs="Times New Roman"/>
          <w:szCs w:val="24"/>
          <w:vertAlign w:val="superscript"/>
        </w:rPr>
        <w:t>ος</w:t>
      </w:r>
      <w:r>
        <w:rPr>
          <w:rFonts w:eastAsia="Times New Roman" w:cs="Times New Roman"/>
          <w:szCs w:val="24"/>
        </w:rPr>
        <w:t xml:space="preserve"> </w:t>
      </w:r>
      <w:r>
        <w:rPr>
          <w:rFonts w:eastAsia="Times New Roman" w:cs="Times New Roman"/>
          <w:szCs w:val="24"/>
        </w:rPr>
        <w:t xml:space="preserve"> και ο 10</w:t>
      </w:r>
      <w:r w:rsidRPr="008333F1">
        <w:rPr>
          <w:rFonts w:eastAsia="Times New Roman" w:cs="Times New Roman"/>
          <w:szCs w:val="24"/>
          <w:vertAlign w:val="superscript"/>
        </w:rPr>
        <w:t>ος</w:t>
      </w:r>
      <w:r>
        <w:rPr>
          <w:rFonts w:eastAsia="Times New Roman" w:cs="Times New Roman"/>
          <w:szCs w:val="24"/>
        </w:rPr>
        <w:t xml:space="preserve"> </w:t>
      </w:r>
      <w:r>
        <w:rPr>
          <w:rFonts w:eastAsia="Times New Roman" w:cs="Times New Roman"/>
          <w:szCs w:val="24"/>
        </w:rPr>
        <w:t>;</w:t>
      </w:r>
    </w:p>
    <w:p w14:paraId="1664224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Δένδια, παρακαλώ.</w:t>
      </w:r>
    </w:p>
    <w:p w14:paraId="1664224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Οι Ένοπλες Δυνάμεις, λοιπόν… </w:t>
      </w:r>
    </w:p>
    <w:p w14:paraId="1664224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Εγώ δεν έκανα ποτέ προσωπικές αναφορές. Αλλά δεν ανέχομαι κιόλας αναφορές πέραν της αλήθειας.</w:t>
      </w:r>
    </w:p>
    <w:p w14:paraId="1664224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w:t>
      </w:r>
      <w:r>
        <w:rPr>
          <w:rFonts w:eastAsia="Times New Roman" w:cs="Times New Roman"/>
          <w:b/>
          <w:szCs w:val="24"/>
        </w:rPr>
        <w:t>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Τι θα θέλατε; Δεν κατάλαβα.</w:t>
      </w:r>
    </w:p>
    <w:p w14:paraId="1664224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Στον Πρόεδρο μιλάω, όχι σε σας.</w:t>
      </w:r>
    </w:p>
    <w:p w14:paraId="1664224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Θέλετε να συνεχίσετε να μιλάτε;</w:t>
      </w:r>
    </w:p>
    <w:p w14:paraId="1664224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w:t>
      </w:r>
      <w:r>
        <w:rPr>
          <w:rFonts w:eastAsia="Times New Roman" w:cs="Times New Roman"/>
          <w:szCs w:val="24"/>
        </w:rPr>
        <w:t>Παρακαλώ.</w:t>
      </w:r>
    </w:p>
    <w:p w14:paraId="1664224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Γιατί συνήθως διαψεύδει ο Αρχηγός μετά. Μιλάτε εσείς εναντίον του ΝΑΤΟ…</w:t>
      </w:r>
    </w:p>
    <w:p w14:paraId="1664224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Καμμέν</w:t>
      </w:r>
      <w:r>
        <w:rPr>
          <w:rFonts w:eastAsia="Times New Roman" w:cs="Times New Roman"/>
          <w:szCs w:val="24"/>
        </w:rPr>
        <w:t>ε</w:t>
      </w:r>
      <w:r>
        <w:rPr>
          <w:rFonts w:eastAsia="Times New Roman" w:cs="Times New Roman"/>
          <w:szCs w:val="24"/>
        </w:rPr>
        <w:t>, προχωρήστε στην αγόρευσή σας.</w:t>
      </w:r>
    </w:p>
    <w:p w14:paraId="1664224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Συνεχ</w:t>
      </w:r>
      <w:r>
        <w:rPr>
          <w:rFonts w:eastAsia="Times New Roman" w:cs="Times New Roman"/>
          <w:szCs w:val="24"/>
        </w:rPr>
        <w:t>ίστε την καταμέτρηση στόλων.</w:t>
      </w:r>
    </w:p>
    <w:p w14:paraId="1664224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Να τους καταμετρήσουμε, λοιπόν.</w:t>
      </w:r>
    </w:p>
    <w:p w14:paraId="1664224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Βλέπουμε, λοιπόν, ότι και αυτοί οι οποίοι πλήρωσαν όλη αυτήν τη βαριά δουλειά για τη μετανάστευση ήταν οι </w:t>
      </w:r>
      <w:r>
        <w:rPr>
          <w:rFonts w:eastAsia="Times New Roman" w:cs="Times New Roman"/>
          <w:szCs w:val="24"/>
        </w:rPr>
        <w:t>α</w:t>
      </w:r>
      <w:r>
        <w:rPr>
          <w:rFonts w:eastAsia="Times New Roman" w:cs="Times New Roman"/>
          <w:szCs w:val="24"/>
        </w:rPr>
        <w:t>στυνομικοί,</w:t>
      </w:r>
      <w:r>
        <w:rPr>
          <w:rFonts w:eastAsia="Times New Roman" w:cs="Times New Roman"/>
          <w:szCs w:val="24"/>
        </w:rPr>
        <w:t xml:space="preserve"> οι </w:t>
      </w:r>
      <w:r>
        <w:rPr>
          <w:rFonts w:eastAsia="Times New Roman" w:cs="Times New Roman"/>
          <w:szCs w:val="24"/>
        </w:rPr>
        <w:t>λ</w:t>
      </w:r>
      <w:r>
        <w:rPr>
          <w:rFonts w:eastAsia="Times New Roman" w:cs="Times New Roman"/>
          <w:szCs w:val="24"/>
        </w:rPr>
        <w:t xml:space="preserve">ιμενικοί και οι </w:t>
      </w:r>
      <w:r>
        <w:rPr>
          <w:rFonts w:eastAsia="Times New Roman" w:cs="Times New Roman"/>
          <w:szCs w:val="24"/>
        </w:rPr>
        <w:t>Έ</w:t>
      </w:r>
      <w:r>
        <w:rPr>
          <w:rFonts w:eastAsia="Times New Roman" w:cs="Times New Roman"/>
          <w:szCs w:val="24"/>
        </w:rPr>
        <w:t xml:space="preserve">νοπλες </w:t>
      </w:r>
      <w:r>
        <w:rPr>
          <w:rFonts w:eastAsia="Times New Roman" w:cs="Times New Roman"/>
          <w:szCs w:val="24"/>
        </w:rPr>
        <w:t>Δ</w:t>
      </w:r>
      <w:r>
        <w:rPr>
          <w:rFonts w:eastAsia="Times New Roman" w:cs="Times New Roman"/>
          <w:szCs w:val="24"/>
        </w:rPr>
        <w:t>υνάμεις. Και βεβαίως, η κατάργηση των αυξήσεων στα ειδικά μισθολόγια ήταν κάτι που ξεκίνησα από την αρχή να πω ότι δεν μπορεί να γίνει αποδεκτό.</w:t>
      </w:r>
    </w:p>
    <w:p w14:paraId="1664224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Μετά από σκληρή διαβούλευση και παρέμβαση του ίδιου του Πρωθυπουργού και των Υπου</w:t>
      </w:r>
      <w:r>
        <w:rPr>
          <w:rFonts w:eastAsia="Times New Roman" w:cs="Times New Roman"/>
          <w:szCs w:val="24"/>
        </w:rPr>
        <w:t>ργών που εκαλούντο σε αυτά τα ειδικά μισθολόγια να πάρουν θέση, προστέθηκε η τροπολογία, η οποία προβλέπει ξεκάθαρα, σε περίπτωση που ισοδύναμη δημοσιονομική εξοικονόμηση επιτευχθεί από τα εμπλεκόμενα Υπουργεία, να μην εφαρμοστεί το σχέδιο.</w:t>
      </w:r>
    </w:p>
    <w:p w14:paraId="1664224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Όσον αφορά, λοι</w:t>
      </w:r>
      <w:r>
        <w:rPr>
          <w:rFonts w:eastAsia="Times New Roman" w:cs="Times New Roman"/>
          <w:szCs w:val="24"/>
        </w:rPr>
        <w:t>πόν, το Υπουργείο Εθνικής Άμυνας, θέλω να ξεκαθαρίσω ότι τα 27,3 εκατομμύρια ευρώ του 2017 και τα 27,3 εκατομμύρια ευρώ του 2018 θα εξασφαλιστούν στο σύνολό τους από τον κωδικό 6.900, με τίτλο «Νέα προτεραιοποίηση για εξοπλιστικά προγράμματα». Προγράμματα,</w:t>
      </w:r>
      <w:r>
        <w:rPr>
          <w:rFonts w:eastAsia="Times New Roman" w:cs="Times New Roman"/>
          <w:szCs w:val="24"/>
        </w:rPr>
        <w:t xml:space="preserve"> δηλαδή εξοπλιστικά, τα οποία δεν συνεχίζονται για πολλούς λόγους, θα καλύψουν τα 18,6 εκατομμύρια από τα 27…</w:t>
      </w:r>
    </w:p>
    <w:p w14:paraId="1664224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Δεν επιτρέπεται αυτό που λέτε.</w:t>
      </w:r>
    </w:p>
    <w:p w14:paraId="1664225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Τι δεν επιτρέπεται;</w:t>
      </w:r>
    </w:p>
    <w:p w14:paraId="1664225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Σας παρακαλώ πολύ. Κρατείστε τις ενστάσεις σας.</w:t>
      </w:r>
    </w:p>
    <w:p w14:paraId="1664225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Με συγχωρείτε, έχετε επικοινωνήσει με την τρόικα και σας είπε ότι δεν επιτρέπει να υπάρχει μεταγραφή </w:t>
      </w:r>
      <w:r>
        <w:rPr>
          <w:rFonts w:eastAsia="Times New Roman" w:cs="Times New Roman"/>
          <w:szCs w:val="24"/>
        </w:rPr>
        <w:t>από ισολογισμό;</w:t>
      </w:r>
    </w:p>
    <w:p w14:paraId="1664225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Ο νόμος το λέει.</w:t>
      </w:r>
    </w:p>
    <w:p w14:paraId="1664225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Όχι, κύριε Δαβάκη. Όχι, κύριε Δαβάκη!</w:t>
      </w:r>
    </w:p>
    <w:p w14:paraId="1664225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κύριε Δαβάκη.</w:t>
      </w:r>
    </w:p>
    <w:p w14:paraId="1664225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w:t>
      </w:r>
      <w:r>
        <w:rPr>
          <w:rFonts w:eastAsia="Times New Roman" w:cs="Times New Roman"/>
          <w:b/>
          <w:szCs w:val="24"/>
        </w:rPr>
        <w:t xml:space="preserve">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Κύριε Δαβάκη, εσείς προτείνετε την περικοπή των ειδικών μισθολογίων στους στρατιωτικούς, δηλαδή;</w:t>
      </w:r>
    </w:p>
    <w:p w14:paraId="1664225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w:t>
      </w:r>
    </w:p>
    <w:p w14:paraId="1664225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ΔΑΒΑΚΗΣ:</w:t>
      </w:r>
      <w:r>
        <w:rPr>
          <w:rFonts w:eastAsia="Times New Roman" w:cs="Times New Roman"/>
          <w:szCs w:val="24"/>
        </w:rPr>
        <w:t xml:space="preserve"> Ξέρετε ποιος είναι ο κώδικας 6900;</w:t>
      </w:r>
    </w:p>
    <w:p w14:paraId="1664225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w:t>
      </w:r>
      <w:r>
        <w:rPr>
          <w:rFonts w:eastAsia="Times New Roman" w:cs="Times New Roman"/>
          <w:b/>
          <w:szCs w:val="24"/>
        </w:rPr>
        <w:t>(Νικόλαος Βούτσης):</w:t>
      </w:r>
      <w:r>
        <w:rPr>
          <w:rFonts w:eastAsia="Times New Roman" w:cs="Times New Roman"/>
          <w:szCs w:val="24"/>
        </w:rPr>
        <w:t xml:space="preserve"> Σας παρακαλώ.</w:t>
      </w:r>
    </w:p>
    <w:p w14:paraId="1664225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Φέρε μια τροπολογία!</w:t>
      </w:r>
    </w:p>
    <w:p w14:paraId="1664225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Για τους αστυνομικούς να μας πεις!</w:t>
      </w:r>
    </w:p>
    <w:p w14:paraId="1664225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Δεν είμαστε εκπρόσωποι ομάδων εδώ. Κι εσείς, κύριε Καμμέν</w:t>
      </w:r>
      <w:r>
        <w:rPr>
          <w:rFonts w:eastAsia="Times New Roman" w:cs="Times New Roman"/>
          <w:szCs w:val="24"/>
        </w:rPr>
        <w:t>ο</w:t>
      </w:r>
      <w:r>
        <w:rPr>
          <w:rFonts w:eastAsia="Times New Roman" w:cs="Times New Roman"/>
          <w:szCs w:val="24"/>
        </w:rPr>
        <w:t xml:space="preserve">, μην απευθύνεστε. </w:t>
      </w:r>
    </w:p>
    <w:p w14:paraId="1664225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w:t>
      </w:r>
      <w:r>
        <w:rPr>
          <w:rFonts w:eastAsia="Times New Roman" w:cs="Times New Roman"/>
          <w:b/>
          <w:szCs w:val="24"/>
        </w:rPr>
        <w:t>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Κύριε Δαβάκη, σας ενημερώνω, ότι όπως κάνατε κι εσείς προς όφελος του ελληνικού Δημοσίου, όπου σαν Υφυπουργός Εθνικής Άμυνας μεταγράψατε σε ΧΕΠ παλαιές αμυντικές δαπάνες…</w:t>
      </w:r>
    </w:p>
    <w:p w14:paraId="1664225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ΔΑΒΑΚΗΣ:</w:t>
      </w:r>
      <w:r>
        <w:rPr>
          <w:rFonts w:eastAsia="Times New Roman" w:cs="Times New Roman"/>
          <w:szCs w:val="24"/>
        </w:rPr>
        <w:t xml:space="preserve"> Δεν έπρεπε;</w:t>
      </w:r>
    </w:p>
    <w:p w14:paraId="1664225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Βεβαίως και καλά κάνατε. Το ίδιο έκανε και ο κ. Αβραμόπουλος. </w:t>
      </w:r>
    </w:p>
    <w:p w14:paraId="1664226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Το ξέρετε ότι αυτήν τη στιγμή υπάρχουν 100 εκατομμύρια από ΧΕΠ του 2015 στο 2016, τα οποία είνα</w:t>
      </w:r>
      <w:r>
        <w:rPr>
          <w:rFonts w:eastAsia="Times New Roman" w:cs="Times New Roman"/>
          <w:szCs w:val="24"/>
        </w:rPr>
        <w:t>ι αδιάθετα; Για ποιο λόγο, λοιπόν, τα 27 αυτά εκατομμύρια να μην δοθούν από τα εξοπλιστικά στον κωδικό της πληρωμής των ένστολων, οι οποίοι έδωσαν την ψυχή τους για να λειτουργούν όπως οι αστυνομικοί και οι λιμενικοί για τη μετανάστευση;</w:t>
      </w:r>
    </w:p>
    <w:p w14:paraId="1664226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ΘΕΟΔΩΡΑ ΜΠΑΚΟΓΙΑΝΝ</w:t>
      </w:r>
      <w:r>
        <w:rPr>
          <w:rFonts w:eastAsia="Times New Roman" w:cs="Times New Roman"/>
          <w:b/>
          <w:szCs w:val="24"/>
        </w:rPr>
        <w:t xml:space="preserve">Η: </w:t>
      </w:r>
      <w:r>
        <w:rPr>
          <w:rFonts w:eastAsia="Times New Roman" w:cs="Times New Roman"/>
          <w:szCs w:val="24"/>
        </w:rPr>
        <w:t>Φέρε μια τροπολογία!</w:t>
      </w:r>
    </w:p>
    <w:p w14:paraId="1664226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Για τα Σώματα Ασφαλείας να πε</w:t>
      </w:r>
      <w:r>
        <w:rPr>
          <w:rFonts w:eastAsia="Times New Roman" w:cs="Times New Roman"/>
          <w:szCs w:val="24"/>
        </w:rPr>
        <w:t>ι</w:t>
      </w:r>
      <w:r>
        <w:rPr>
          <w:rFonts w:eastAsia="Times New Roman" w:cs="Times New Roman"/>
          <w:szCs w:val="24"/>
        </w:rPr>
        <w:t>ς. Μας λέει για κωδικούς του αέρα!</w:t>
      </w:r>
    </w:p>
    <w:p w14:paraId="1664226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Τα Σώματα Ασφαλείας. Και τα Σώματα Ασφαλείας.</w:t>
      </w:r>
    </w:p>
    <w:p w14:paraId="1664226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r>
        <w:rPr>
          <w:rFonts w:eastAsia="Times New Roman" w:cs="Times New Roman"/>
          <w:b/>
          <w:szCs w:val="24"/>
        </w:rPr>
        <w:t>Βούτσης):</w:t>
      </w:r>
      <w:r>
        <w:rPr>
          <w:rFonts w:eastAsia="Times New Roman" w:cs="Times New Roman"/>
          <w:szCs w:val="24"/>
        </w:rPr>
        <w:t xml:space="preserve"> Κύριε Κυριαζίδη, θα σταματήσετε; Σας παρακαλώ! Δεν βρίσκεστε σε διαδικασία πολιτικής ανάκρισης. Σε διαδικασία πολιτικής ανάκρισης βρίσκεστε, νομίζετε; Σας παρακαλώ!</w:t>
      </w:r>
    </w:p>
    <w:p w14:paraId="1664226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Κύρι</w:t>
      </w:r>
      <w:r>
        <w:rPr>
          <w:rFonts w:eastAsia="Times New Roman" w:cs="Times New Roman"/>
          <w:szCs w:val="24"/>
        </w:rPr>
        <w:t>ε Κυριαζίδη, γιατί στεναχωριέστε; Εσείς, θα έπρεπε να στεναχωριέστε, προκειμένου οι αστυνομικοί να μην έχουν περικοπές. Εσείς, στεναχωριέστε να έχουν περικοπές για να μην τους χάσετε από πελατεία.</w:t>
      </w:r>
    </w:p>
    <w:p w14:paraId="1664226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Κι εσείς, κύριε Πρόεδρε, μην π</w:t>
      </w:r>
      <w:r>
        <w:rPr>
          <w:rFonts w:eastAsia="Times New Roman" w:cs="Times New Roman"/>
          <w:szCs w:val="24"/>
        </w:rPr>
        <w:t>ροχωράτε σε λεπτομέρειες μηχανισμού.</w:t>
      </w:r>
    </w:p>
    <w:p w14:paraId="1664226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Θα τους χάσετε, τι να κάνουμε; Εμείς προστατεύουμε τις κατηγορίες αυτές των ειδικών μισθολογίων.</w:t>
      </w:r>
    </w:p>
    <w:p w14:paraId="16642268"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w:t>
      </w:r>
      <w:r>
        <w:rPr>
          <w:rFonts w:eastAsia="Times New Roman" w:cs="Times New Roman"/>
          <w:szCs w:val="24"/>
        </w:rPr>
        <w:t>των ΑΝΕΛ και</w:t>
      </w:r>
      <w:r>
        <w:rPr>
          <w:rFonts w:eastAsia="Times New Roman" w:cs="Times New Roman"/>
          <w:szCs w:val="24"/>
        </w:rPr>
        <w:t xml:space="preserve"> του ΣΥΡΙΖΑ</w:t>
      </w:r>
      <w:r>
        <w:rPr>
          <w:rFonts w:eastAsia="Times New Roman" w:cs="Times New Roman"/>
          <w:szCs w:val="24"/>
        </w:rPr>
        <w:t>)</w:t>
      </w:r>
    </w:p>
    <w:p w14:paraId="1664226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Και τους προστατεύουμε, γιατί ξέρουμε τη δουλειά που κάνουν. Και αφήστε τα. Κυριακή κοντή γιορτή.</w:t>
      </w:r>
    </w:p>
    <w:p w14:paraId="1664226A"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1664226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Κάντε ησυχία, παρακαλώ.</w:t>
      </w:r>
    </w:p>
    <w:p w14:paraId="1664226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w:t>
      </w:r>
      <w:r>
        <w:rPr>
          <w:rFonts w:eastAsia="Times New Roman" w:cs="Times New Roman"/>
          <w:b/>
          <w:szCs w:val="24"/>
        </w:rPr>
        <w:t>λήνων):</w:t>
      </w:r>
      <w:r>
        <w:rPr>
          <w:rFonts w:eastAsia="Times New Roman" w:cs="Times New Roman"/>
          <w:szCs w:val="24"/>
        </w:rPr>
        <w:t xml:space="preserve"> Προχωρώ λοιπόν, και λέω ότι ήδη κατατέθηκαν οι κωδικοί του Υπουργείου Εθνικής Άμυνας, που διασφαλίζουν το σύνολο του ποσού. </w:t>
      </w:r>
    </w:p>
    <w:p w14:paraId="1664226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Παράλληλα προχωράμε, κύριε Θεοδωράκη, στην αξιοποίηση της περιουσίας 34 δισεκατομμυρίων ευρώ του Υπουργείου Εθνικής Άμυνας,</w:t>
      </w:r>
      <w:r>
        <w:rPr>
          <w:rFonts w:eastAsia="Times New Roman" w:cs="Times New Roman"/>
          <w:szCs w:val="24"/>
        </w:rPr>
        <w:t xml:space="preserve"> σε αξιοποίηση που έρχεται την άλλη εβδομάδα, με νόμο που είναι ήδη στη Διαύγεια, για τη δυνατότητα εκμίσθωσης, εγκαταστάσεων με τουλάχιστον 5% επί της αντικειμενικής αξίας τον χρόνο. Προχωράμε σε ρύθμιση που θα έλθει, ώστε 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ε</w:t>
      </w:r>
      <w:r>
        <w:rPr>
          <w:rFonts w:eastAsia="Times New Roman" w:cs="Times New Roman"/>
          <w:szCs w:val="24"/>
        </w:rPr>
        <w:t xml:space="preserve">ξοπλισμών να μπορεί </w:t>
      </w:r>
      <w:r>
        <w:rPr>
          <w:rFonts w:eastAsia="Times New Roman" w:cs="Times New Roman"/>
          <w:szCs w:val="24"/>
        </w:rPr>
        <w:t>να πουλά παλιά υλικά μη χρήσιμα για τις Ένοπλες Δυνάμεις.</w:t>
      </w:r>
    </w:p>
    <w:p w14:paraId="1664226E" w14:textId="77777777" w:rsidR="00434732" w:rsidRDefault="00735F25">
      <w:pPr>
        <w:spacing w:after="0" w:line="600" w:lineRule="auto"/>
        <w:ind w:firstLine="709"/>
        <w:jc w:val="both"/>
        <w:rPr>
          <w:rFonts w:eastAsia="Times New Roman" w:cs="Times New Roman"/>
          <w:szCs w:val="24"/>
        </w:rPr>
      </w:pPr>
      <w:r>
        <w:rPr>
          <w:rFonts w:eastAsia="Times New Roman" w:cs="Times New Roman"/>
          <w:szCs w:val="24"/>
        </w:rPr>
        <w:lastRenderedPageBreak/>
        <w:t>Έχουμε ατέλειωτα στοκ από πυρομαχικά συγκεκριμένου διαμετρήματος για όπλα που δεν υπάρχουν πια. Έχουμε τη δυνατότητα να αξιοποιήσουμε υφιστάμενο υλικό. Ε, λοιπόν, αυτό, όλο το υλικό, δεν θα συνεχίσε</w:t>
      </w:r>
      <w:r>
        <w:rPr>
          <w:rFonts w:eastAsia="Times New Roman" w:cs="Times New Roman"/>
          <w:szCs w:val="24"/>
        </w:rPr>
        <w:t>ι να μένει στις αποθήκες. Και κυρίως…</w:t>
      </w:r>
    </w:p>
    <w:p w14:paraId="1664226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Πού θα πάει; </w:t>
      </w:r>
    </w:p>
    <w:p w14:paraId="1664227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Εδώ θα σας στενοχωρήσω. Έχουμε πλέον -μετά τις δικαστικές διερευνήσεις από εταιρείες που καταδικάστηκαν τελειωτικά και στην Ελλάδα και στο εξωτερικό για δωροδοκίες- τη δυνατότητα, με τη συγκρότηση επιτροπών που έχει γίνει, να μπορέσει να αποζημιωθεί το Υπ</w:t>
      </w:r>
      <w:r>
        <w:rPr>
          <w:rFonts w:eastAsia="Times New Roman" w:cs="Times New Roman"/>
          <w:szCs w:val="24"/>
        </w:rPr>
        <w:t xml:space="preserve">ουργείο Εθνικής Άμυνας και ο προϋπολογισμός του για υποθέσεις μιζών, που εσείς κλείσατε τα μάτια από την εποχή του ΠΑΣΟΚ. </w:t>
      </w:r>
    </w:p>
    <w:p w14:paraId="1664227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rPr>
        <w:t>Ραϊμένταλ</w:t>
      </w:r>
      <w:r>
        <w:rPr>
          <w:rFonts w:eastAsia="Times New Roman" w:cs="Times New Roman"/>
          <w:szCs w:val="24"/>
        </w:rPr>
        <w:t>»</w:t>
      </w:r>
      <w:r>
        <w:rPr>
          <w:rFonts w:eastAsia="Times New Roman" w:cs="Times New Roman"/>
          <w:szCs w:val="24"/>
        </w:rPr>
        <w:t xml:space="preserve"> μόνο προσφέρει διά του δικηγόρου της γύρω στα 200 εκατομμύρια για τη δωροδοκία, η οποία τελεσίδικα αποφασίστηκε σε γερμ</w:t>
      </w:r>
      <w:r>
        <w:rPr>
          <w:rFonts w:eastAsia="Times New Roman" w:cs="Times New Roman"/>
          <w:szCs w:val="24"/>
        </w:rPr>
        <w:t xml:space="preserve">ανικό δικαστήριο. Δηλαδή, μου λέτε τώρα ότι αυτά τα χρήματα, </w:t>
      </w:r>
      <w:r>
        <w:rPr>
          <w:rFonts w:eastAsia="Times New Roman" w:cs="Times New Roman"/>
          <w:szCs w:val="24"/>
        </w:rPr>
        <w:lastRenderedPageBreak/>
        <w:t xml:space="preserve">μόνο αυτής της εταιρείας που ανέφερα αυτήν τη στιγμή, είναι ουσιαστικά ο προϋπολογισμός δύο ετών για όλα τα Υπουργεία. </w:t>
      </w:r>
    </w:p>
    <w:p w14:paraId="1664227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Τα πήρατε; </w:t>
      </w:r>
    </w:p>
    <w:p w14:paraId="1664227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w:t>
      </w:r>
      <w:r>
        <w:rPr>
          <w:rFonts w:eastAsia="Times New Roman" w:cs="Times New Roman"/>
          <w:b/>
          <w:szCs w:val="24"/>
        </w:rPr>
        <w:t>ρόεδρος των Ανεξαρτήτων Ελλήνων):</w:t>
      </w:r>
      <w:r>
        <w:rPr>
          <w:rFonts w:eastAsia="Times New Roman" w:cs="Times New Roman"/>
          <w:szCs w:val="24"/>
        </w:rPr>
        <w:t xml:space="preserve">  Να τα πάρουμε ή να μην τα πάρουμε; Τι λέτε; </w:t>
      </w:r>
    </w:p>
    <w:p w14:paraId="16642274"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664227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Τι λυσάμε;</w:t>
      </w:r>
    </w:p>
    <w:p w14:paraId="1664227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Πρόεδρε, μην απαντάτε. </w:t>
      </w:r>
    </w:p>
    <w:p w14:paraId="1664227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Την άλλη εβδομάδα, λοιπόν, που θα είστε εισηγητής, πιστεύω να το ψηφίσετε. </w:t>
      </w:r>
    </w:p>
    <w:p w14:paraId="1664227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w:t>
      </w:r>
    </w:p>
    <w:p w14:paraId="1664227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Και ο Τσακαλώτος γελάει.</w:t>
      </w:r>
    </w:p>
    <w:p w14:paraId="1664227A"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της Νέας Δημοκρατίας)</w:t>
      </w:r>
    </w:p>
    <w:p w14:paraId="1664227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w:t>
      </w:r>
      <w:r>
        <w:rPr>
          <w:rFonts w:eastAsia="Times New Roman" w:cs="Times New Roman"/>
          <w:b/>
          <w:szCs w:val="24"/>
        </w:rPr>
        <w:t>ύτσης):</w:t>
      </w:r>
      <w:r>
        <w:rPr>
          <w:rFonts w:eastAsia="Times New Roman" w:cs="Times New Roman"/>
          <w:szCs w:val="24"/>
        </w:rPr>
        <w:t xml:space="preserve"> Κύριοι συνάδελφοι, παρακαλώ ησυχία. Σταματήστε. </w:t>
      </w:r>
    </w:p>
    <w:p w14:paraId="1664227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Κυρίες και κύριοι συνάδελφοι, τελειώνω λέγοντας ότι υπήρξαν και αλλαγές στη δημοκρατική …. </w:t>
      </w:r>
    </w:p>
    <w:p w14:paraId="1664227D"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w:t>
      </w:r>
      <w:r>
        <w:rPr>
          <w:rFonts w:eastAsia="Times New Roman" w:cs="Times New Roman"/>
          <w:szCs w:val="24"/>
        </w:rPr>
        <w:t>έας Δημοκρατίας)</w:t>
      </w:r>
    </w:p>
    <w:p w14:paraId="1664227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Και ο Υπουργός Οικονομικών γελάει.</w:t>
      </w:r>
    </w:p>
    <w:p w14:paraId="1664227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Καμμέν</w:t>
      </w:r>
      <w:r>
        <w:rPr>
          <w:rFonts w:eastAsia="Times New Roman" w:cs="Times New Roman"/>
          <w:szCs w:val="24"/>
        </w:rPr>
        <w:t>ε</w:t>
      </w:r>
      <w:r>
        <w:rPr>
          <w:rFonts w:eastAsia="Times New Roman" w:cs="Times New Roman"/>
          <w:szCs w:val="24"/>
        </w:rPr>
        <w:t>, ένα</w:t>
      </w:r>
      <w:r>
        <w:rPr>
          <w:rFonts w:eastAsia="Times New Roman" w:cs="Times New Roman"/>
          <w:szCs w:val="24"/>
        </w:rPr>
        <w:t>,</w:t>
      </w:r>
      <w:r>
        <w:rPr>
          <w:rFonts w:eastAsia="Times New Roman" w:cs="Times New Roman"/>
          <w:szCs w:val="24"/>
        </w:rPr>
        <w:t xml:space="preserve"> μισό λεπτό, με συγχωρείτε. Σας παρακαλώ πολύ! Εντάξει! </w:t>
      </w:r>
    </w:p>
    <w:p w14:paraId="1664228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Μα, </w:t>
      </w:r>
      <w:r>
        <w:rPr>
          <w:rFonts w:eastAsia="Times New Roman" w:cs="Times New Roman"/>
          <w:szCs w:val="24"/>
        </w:rPr>
        <w:t>να στενοχωριούνται που θα πάρει λεφτά ο κόσμος; Δεν το έχω καταλάβει!</w:t>
      </w:r>
    </w:p>
    <w:p w14:paraId="1664228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Λοιπόν, κυρίες και κύριοι συνάδελφοι, υπήρξαν και αλλαγές σε άρθρα τα οποία ήρθαν, που δείχνουν όλη την καλή πρόθεση της Κυβέρνησης να κάνει δημοκρατικό διάλογο. Η εξίσωση του ποσοστού φ</w:t>
      </w:r>
      <w:r>
        <w:rPr>
          <w:rFonts w:eastAsia="Times New Roman" w:cs="Times New Roman"/>
          <w:szCs w:val="24"/>
        </w:rPr>
        <w:t xml:space="preserve">ορολογίας του ΟΠΑΠ με στοιχηματικές εταιρείες δίνει ευκαιρίες και στους δύο, στις μεν στοιχηματικές εταιρείες να σταματήσουν να λειτουργούν μέσω Μάλτας και Ντουμπάϊ και </w:t>
      </w:r>
      <w:r>
        <w:rPr>
          <w:rFonts w:eastAsia="Times New Roman" w:cs="Times New Roman"/>
          <w:szCs w:val="24"/>
          <w:lang w:val="en-US"/>
        </w:rPr>
        <w:t>p</w:t>
      </w:r>
      <w:r>
        <w:rPr>
          <w:rFonts w:eastAsia="Times New Roman" w:cs="Times New Roman"/>
          <w:szCs w:val="24"/>
          <w:lang w:val="en-US"/>
        </w:rPr>
        <w:t>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να έρθουν εδώ να ανοίξουν στην Ελλάδα τις εταιρείες τους, να προσλάβουν Έλληνες εργαζόμενους και να πληρώνουν φορολογία, αλλά και στον ΟΠΑΠ να δώσει τέλος πλέον σε αυτή τη διαμάχη με το ελληνικό </w:t>
      </w:r>
      <w:r>
        <w:rPr>
          <w:rFonts w:eastAsia="Times New Roman" w:cs="Times New Roman"/>
          <w:szCs w:val="24"/>
        </w:rPr>
        <w:t>δ</w:t>
      </w:r>
      <w:r>
        <w:rPr>
          <w:rFonts w:eastAsia="Times New Roman" w:cs="Times New Roman"/>
          <w:szCs w:val="24"/>
        </w:rPr>
        <w:t>ημόσιο, να αποσύρει την αγωγή του ενός δισεκατομμυρίου ευρ</w:t>
      </w:r>
      <w:r>
        <w:rPr>
          <w:rFonts w:eastAsia="Times New Roman" w:cs="Times New Roman"/>
          <w:szCs w:val="24"/>
        </w:rPr>
        <w:t>ώ, πράγμα που θα διευκολύνει και τον ΟΠΑΠ να λειτουργήσει και τους εργαζόμενους του, αλλά και στοιχηματικές εταιρείες να μην περνούν μέσω φορολογικών παραδείσων, που καταλήγουν καμ</w:t>
      </w:r>
      <w:r>
        <w:rPr>
          <w:rFonts w:eastAsia="Times New Roman" w:cs="Times New Roman"/>
          <w:szCs w:val="24"/>
        </w:rPr>
        <w:t>μ</w:t>
      </w:r>
      <w:r>
        <w:rPr>
          <w:rFonts w:eastAsia="Times New Roman" w:cs="Times New Roman"/>
          <w:szCs w:val="24"/>
        </w:rPr>
        <w:t>ιά φορά, όπως είδαμε από την πολιτική κρίση στην Μάλτα, ακόμα και σε πολιτι</w:t>
      </w:r>
      <w:r>
        <w:rPr>
          <w:rFonts w:eastAsia="Times New Roman" w:cs="Times New Roman"/>
          <w:szCs w:val="24"/>
        </w:rPr>
        <w:t>κά πρόσωπα.</w:t>
      </w:r>
    </w:p>
    <w:p w14:paraId="1664228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είμαι βέβαιος ότι πολλοί από την Αντιπολίτευση που μιλήσατε σήμερα, όταν θα βλέπετε την κασέτα της ομιλίας σας την Τρίτη το βράδυ ή την Τετάρτη το πρωί θα μετανιώσετε. Εμείς σας βεβαιώνουμε ότι δεν θα μετανιώσουμε.</w:t>
      </w:r>
      <w:r>
        <w:rPr>
          <w:rFonts w:eastAsia="Times New Roman" w:cs="Times New Roman"/>
          <w:szCs w:val="24"/>
        </w:rPr>
        <w:t xml:space="preserve"> </w:t>
      </w:r>
    </w:p>
    <w:p w14:paraId="16642283" w14:textId="77777777" w:rsidR="00434732" w:rsidRDefault="00735F25">
      <w:pPr>
        <w:spacing w:after="0" w:line="600" w:lineRule="auto"/>
        <w:ind w:firstLine="720"/>
        <w:jc w:val="center"/>
        <w:rPr>
          <w:rFonts w:eastAsia="Times New Roman"/>
          <w:bCs/>
        </w:rPr>
      </w:pPr>
      <w:r>
        <w:rPr>
          <w:rFonts w:eastAsia="Times New Roman"/>
          <w:bCs/>
        </w:rPr>
        <w:t>(Χειροκροτήματα από τ</w:t>
      </w:r>
      <w:r>
        <w:rPr>
          <w:rFonts w:eastAsia="Times New Roman"/>
          <w:bCs/>
        </w:rPr>
        <w:t>ις</w:t>
      </w:r>
      <w:r>
        <w:rPr>
          <w:rFonts w:eastAsia="Times New Roman"/>
          <w:bCs/>
        </w:rPr>
        <w:t xml:space="preserve"> πτέρυγ</w:t>
      </w:r>
      <w:r>
        <w:rPr>
          <w:rFonts w:eastAsia="Times New Roman"/>
          <w:bCs/>
        </w:rPr>
        <w:t>ες</w:t>
      </w:r>
      <w:r>
        <w:rPr>
          <w:rFonts w:eastAsia="Times New Roman"/>
          <w:bCs/>
        </w:rPr>
        <w:t xml:space="preserve"> </w:t>
      </w:r>
      <w:r>
        <w:rPr>
          <w:rFonts w:eastAsia="Times New Roman"/>
          <w:bCs/>
        </w:rPr>
        <w:t xml:space="preserve">των ΑΝΕΛ και </w:t>
      </w:r>
      <w:r>
        <w:rPr>
          <w:rFonts w:eastAsia="Times New Roman"/>
          <w:bCs/>
        </w:rPr>
        <w:t>του ΣΥΡΙΖΑ )</w:t>
      </w:r>
    </w:p>
    <w:p w14:paraId="1664228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ΔΗΜΗΤΡΙΟΣ ΚΥΡΙΑΖΙΔΗΣ:</w:t>
      </w:r>
      <w:r>
        <w:rPr>
          <w:rFonts w:eastAsia="Times New Roman" w:cs="Times New Roman"/>
          <w:szCs w:val="24"/>
        </w:rPr>
        <w:t xml:space="preserve"> Κύριε Πρόεδρε, θα παρακαλέσω να λάβω το</w:t>
      </w:r>
      <w:r>
        <w:rPr>
          <w:rFonts w:eastAsia="Times New Roman" w:cs="Times New Roman"/>
          <w:szCs w:val="24"/>
        </w:rPr>
        <w:t>ν</w:t>
      </w:r>
      <w:r>
        <w:rPr>
          <w:rFonts w:eastAsia="Times New Roman" w:cs="Times New Roman"/>
          <w:szCs w:val="24"/>
        </w:rPr>
        <w:t xml:space="preserve"> λόγο.</w:t>
      </w:r>
    </w:p>
    <w:p w14:paraId="1664228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Δεν υπάρχει «κύριε Πρόεδρε». Μόνο εγώ ανέφερα το όνομά σας. Κανείς άλλος δεν το ανέφερε. Από εκε</w:t>
      </w:r>
      <w:r>
        <w:rPr>
          <w:rFonts w:eastAsia="Times New Roman" w:cs="Times New Roman"/>
          <w:szCs w:val="24"/>
        </w:rPr>
        <w:t>ί πέρα εάν αισθάνεστε ότι όποιος μιλάει για την Αστυνομία πρέπει να …</w:t>
      </w:r>
    </w:p>
    <w:p w14:paraId="1664228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Εδώ μας απάντησε προσωπικά. Δεν πρέπει να κάνω αναφορά; </w:t>
      </w:r>
    </w:p>
    <w:p w14:paraId="1664228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πολύ! Ίσα-ίσα ο Υπουργός μπήκε και σε λεπτομέρειες, οι οποίες δεν</w:t>
      </w:r>
      <w:r>
        <w:rPr>
          <w:rFonts w:eastAsia="Times New Roman" w:cs="Times New Roman"/>
          <w:szCs w:val="24"/>
        </w:rPr>
        <w:t xml:space="preserve"> ήταν της παρούσης. </w:t>
      </w:r>
    </w:p>
    <w:p w14:paraId="1664228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Ποιες λεπτομέρειες; </w:t>
      </w:r>
    </w:p>
    <w:p w14:paraId="1664228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Λοιπόν, ξέρει ο κύριος Υπουργός.</w:t>
      </w:r>
    </w:p>
    <w:p w14:paraId="1664228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Είναι προσωπικό το ζήτημα. </w:t>
      </w:r>
    </w:p>
    <w:p w14:paraId="1664228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Ο κύριος Πρωθυπουργός Αλέξης Τσίπρας έχει τον λόγο.</w:t>
      </w:r>
    </w:p>
    <w:p w14:paraId="1664228C" w14:textId="77777777" w:rsidR="00434732" w:rsidRDefault="00735F25">
      <w:pPr>
        <w:spacing w:after="0" w:line="600" w:lineRule="auto"/>
        <w:ind w:firstLine="720"/>
        <w:jc w:val="center"/>
        <w:rPr>
          <w:rFonts w:eastAsia="Times New Roman"/>
          <w:bCs/>
        </w:rPr>
      </w:pPr>
      <w:r>
        <w:rPr>
          <w:rFonts w:eastAsia="Times New Roman"/>
          <w:bCs/>
        </w:rPr>
        <w:t>(Παρατεταμένα χειροκροτήματα από την πτέρυγα του ΣΥΡΙΖΑ)</w:t>
      </w:r>
    </w:p>
    <w:p w14:paraId="1664228D"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664228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Παρακαλώ! Με συγχωρείτε, από εκεί τον ενθουσιασμό τον καταλαβαίνω, από εδώ τι γίνεται; Τι συμβαίνει; Ηρεμήστε λίγο.</w:t>
      </w:r>
    </w:p>
    <w:p w14:paraId="1664228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Ορίστε, κύριε Πρωθυπουργέ</w:t>
      </w:r>
      <w:r>
        <w:rPr>
          <w:rFonts w:eastAsia="Times New Roman" w:cs="Times New Roman"/>
          <w:szCs w:val="24"/>
        </w:rPr>
        <w:t>, έχετε το</w:t>
      </w:r>
      <w:r>
        <w:rPr>
          <w:rFonts w:eastAsia="Times New Roman" w:cs="Times New Roman"/>
          <w:szCs w:val="24"/>
        </w:rPr>
        <w:t>ν λόγο</w:t>
      </w:r>
      <w:r>
        <w:rPr>
          <w:rFonts w:eastAsia="Times New Roman" w:cs="Times New Roman"/>
          <w:szCs w:val="24"/>
        </w:rPr>
        <w:t>.</w:t>
      </w:r>
    </w:p>
    <w:p w14:paraId="1664229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Κυρίες και κύριοι Βουλευτές, πριν από δύο εβδομάδες στη συζήτηση που διεξήχθη στη Βουλή για το ασφαλιστικό και φορολογικό νομοσχέδιο, ξεκίνησα την ομιλία μου αναφέροντας ότι εξαιτίας μιας λάθος εκτίμησης τω</w:t>
      </w:r>
      <w:r>
        <w:rPr>
          <w:rFonts w:eastAsia="Times New Roman" w:cs="Times New Roman"/>
          <w:szCs w:val="24"/>
        </w:rPr>
        <w:t>ν κομμάτων που συμμετείχαν στο κίνημα «Μένουμε Ευρώπη», η Αντιπολίτευση σήμερα βρίσκεται σε ένα στρατηγικό αδιέξοδο.</w:t>
      </w:r>
    </w:p>
    <w:p w14:paraId="1664229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Και σήμερα νομίζω ότι η ομιλία του κ. Μητσοτάκη αλλά και όσα μεσολάβησαν αυτή την εβδομάδα αποδεικνύουν με τον πιο εύγλωττο τρόπο αυτό το σ</w:t>
      </w:r>
      <w:r>
        <w:rPr>
          <w:rFonts w:eastAsia="Times New Roman" w:cs="Times New Roman"/>
          <w:szCs w:val="24"/>
        </w:rPr>
        <w:t>τρατηγικό αδιέξοδο.</w:t>
      </w:r>
    </w:p>
    <w:p w14:paraId="1664229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Κατηγόρησα πριν </w:t>
      </w:r>
      <w:r>
        <w:rPr>
          <w:rFonts w:eastAsia="Times New Roman" w:cs="Times New Roman"/>
          <w:szCs w:val="24"/>
        </w:rPr>
        <w:t xml:space="preserve">από </w:t>
      </w:r>
      <w:r>
        <w:rPr>
          <w:rFonts w:eastAsia="Times New Roman" w:cs="Times New Roman"/>
          <w:szCs w:val="24"/>
        </w:rPr>
        <w:t>δυο εβδομάδες την Αξιωματική Αντιπολίτευση ότι από ένα κατ</w:t>
      </w:r>
      <w:r>
        <w:rPr>
          <w:rFonts w:eastAsia="Times New Roman" w:cs="Times New Roman"/>
          <w:szCs w:val="24"/>
        </w:rPr>
        <w:t xml:space="preserve">’ </w:t>
      </w:r>
      <w:r>
        <w:rPr>
          <w:rFonts w:eastAsia="Times New Roman" w:cs="Times New Roman"/>
          <w:szCs w:val="24"/>
        </w:rPr>
        <w:t xml:space="preserve">εξοχήν κόμμα διακυβέρνησης έχει μετατραπεί σε ένα κόμμα διαμαρτυρίας. Κατηγόρησα και τον κ. Μητσοτάκη ότι βαυκαλίζεται ως μεταρρυθμιστής, αλλά επί της </w:t>
      </w:r>
      <w:r>
        <w:rPr>
          <w:rFonts w:eastAsia="Times New Roman" w:cs="Times New Roman"/>
          <w:szCs w:val="24"/>
        </w:rPr>
        <w:t>ουσίας δεν προτείνει καμ</w:t>
      </w:r>
      <w:r>
        <w:rPr>
          <w:rFonts w:eastAsia="Times New Roman" w:cs="Times New Roman"/>
          <w:szCs w:val="24"/>
        </w:rPr>
        <w:t>μ</w:t>
      </w:r>
      <w:r>
        <w:rPr>
          <w:rFonts w:eastAsia="Times New Roman" w:cs="Times New Roman"/>
          <w:szCs w:val="24"/>
        </w:rPr>
        <w:t>ία ουσιαστική μεταρρύθμιση. Δεν τολμά να προτείνει κάποια ουσιαστική μεταρρύθμιση.</w:t>
      </w:r>
    </w:p>
    <w:p w14:paraId="1664229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Και βεβαίως κατηγόρησα τον κ. Μητσοτάκη ότι διαρκώς, με υβριστικό τρόπο, λέει όχι σε όλα όσα η παράταξή του ψήφισε τις κρίσιμες εκείνες ημέρες του Ι</w:t>
      </w:r>
      <w:r>
        <w:rPr>
          <w:rFonts w:eastAsia="Times New Roman" w:cs="Times New Roman"/>
          <w:szCs w:val="24"/>
        </w:rPr>
        <w:t xml:space="preserve">ούλη και του Αυγούστου. Γιατί η </w:t>
      </w:r>
      <w:r>
        <w:rPr>
          <w:rFonts w:eastAsia="Times New Roman" w:cs="Times New Roman"/>
          <w:szCs w:val="24"/>
        </w:rPr>
        <w:t>σ</w:t>
      </w:r>
      <w:r>
        <w:rPr>
          <w:rFonts w:eastAsia="Times New Roman" w:cs="Times New Roman"/>
          <w:szCs w:val="24"/>
        </w:rPr>
        <w:t xml:space="preserve">υμφωνία την οποία εφαρμόζουμε σήμερα και κλείνει αυτός ο κύκλος –και ήταν επιλογή μας να είναι εμπροσθοβαρώς οι εφαρμοστικοί νόμοι της συγκεκριμένης </w:t>
      </w:r>
      <w:r>
        <w:rPr>
          <w:rFonts w:eastAsia="Times New Roman" w:cs="Times New Roman"/>
          <w:szCs w:val="24"/>
        </w:rPr>
        <w:t>σ</w:t>
      </w:r>
      <w:r>
        <w:rPr>
          <w:rFonts w:eastAsia="Times New Roman" w:cs="Times New Roman"/>
          <w:szCs w:val="24"/>
        </w:rPr>
        <w:t xml:space="preserve">υμφωνίας- είναι η </w:t>
      </w:r>
      <w:r>
        <w:rPr>
          <w:rFonts w:eastAsia="Times New Roman" w:cs="Times New Roman"/>
          <w:szCs w:val="24"/>
        </w:rPr>
        <w:t>σ</w:t>
      </w:r>
      <w:r>
        <w:rPr>
          <w:rFonts w:eastAsia="Times New Roman" w:cs="Times New Roman"/>
          <w:szCs w:val="24"/>
        </w:rPr>
        <w:t>υμφωνία που ψηφίσατε.</w:t>
      </w:r>
    </w:p>
    <w:p w14:paraId="1664229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Όμως, από το να βρίσκεται κανείς</w:t>
      </w:r>
      <w:r>
        <w:rPr>
          <w:rFonts w:eastAsia="Times New Roman" w:cs="Times New Roman"/>
          <w:szCs w:val="24"/>
        </w:rPr>
        <w:t xml:space="preserve"> σε στρατηγικό αδιέξοδο μέχρι να οδηγείται και σε κινήσεις ακραίου πολιτικού σουρεαλισμού, υπάρχει μια διαφορά.</w:t>
      </w:r>
    </w:p>
    <w:p w14:paraId="1664229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Την προηγούμενη Τρίτη ξύπνησα το πρωί και διάβασα τις εφημερίδες. Και διάβασα την έγκριτη </w:t>
      </w:r>
      <w:r>
        <w:rPr>
          <w:rFonts w:eastAsia="Times New Roman" w:cs="Times New Roman"/>
          <w:szCs w:val="24"/>
        </w:rPr>
        <w:t>εφημερίδα</w:t>
      </w:r>
      <w:r>
        <w:rPr>
          <w:rFonts w:eastAsia="Times New Roman" w:cs="Times New Roman"/>
          <w:szCs w:val="24"/>
        </w:rPr>
        <w:t xml:space="preserve"> «</w:t>
      </w:r>
      <w:r>
        <w:rPr>
          <w:rFonts w:eastAsia="Times New Roman" w:cs="Times New Roman"/>
          <w:szCs w:val="24"/>
        </w:rPr>
        <w:t>Η ΚΑΘΗΜΕΡΙΝΗ</w:t>
      </w:r>
      <w:r>
        <w:rPr>
          <w:rFonts w:eastAsia="Times New Roman" w:cs="Times New Roman"/>
          <w:szCs w:val="24"/>
        </w:rPr>
        <w:t>», μια εφημερίδα της συντηρητικ</w:t>
      </w:r>
      <w:r>
        <w:rPr>
          <w:rFonts w:eastAsia="Times New Roman" w:cs="Times New Roman"/>
          <w:szCs w:val="24"/>
        </w:rPr>
        <w:t xml:space="preserve">ής παράταξης, που δεν υποστηρίζει τον ΣΥΡΙΖΑ, που είχε τον τίτλο: «Δύο </w:t>
      </w:r>
      <w:r w:rsidRPr="008435B3">
        <w:rPr>
          <w:rFonts w:eastAsia="Times New Roman" w:cs="Times New Roman"/>
          <w:szCs w:val="24"/>
        </w:rPr>
        <w:t>“</w:t>
      </w:r>
      <w:r>
        <w:rPr>
          <w:rFonts w:eastAsia="Times New Roman" w:cs="Times New Roman"/>
          <w:szCs w:val="24"/>
        </w:rPr>
        <w:t>όχι</w:t>
      </w:r>
      <w:r w:rsidRPr="008435B3">
        <w:rPr>
          <w:rFonts w:eastAsia="Times New Roman" w:cs="Times New Roman"/>
          <w:szCs w:val="24"/>
        </w:rPr>
        <w:t>”</w:t>
      </w:r>
      <w:r>
        <w:rPr>
          <w:rFonts w:eastAsia="Times New Roman" w:cs="Times New Roman"/>
          <w:szCs w:val="24"/>
        </w:rPr>
        <w:t xml:space="preserve"> και δύο </w:t>
      </w:r>
      <w:r w:rsidRPr="008435B3">
        <w:rPr>
          <w:rFonts w:eastAsia="Times New Roman" w:cs="Times New Roman"/>
          <w:szCs w:val="24"/>
        </w:rPr>
        <w:t>“</w:t>
      </w:r>
      <w:r>
        <w:rPr>
          <w:rFonts w:eastAsia="Times New Roman" w:cs="Times New Roman"/>
          <w:szCs w:val="24"/>
        </w:rPr>
        <w:t>ναι</w:t>
      </w:r>
      <w:r w:rsidRPr="008435B3">
        <w:rPr>
          <w:rFonts w:eastAsia="Times New Roman" w:cs="Times New Roman"/>
          <w:szCs w:val="24"/>
        </w:rPr>
        <w:t>”</w:t>
      </w:r>
      <w:r>
        <w:rPr>
          <w:rFonts w:eastAsia="Times New Roman" w:cs="Times New Roman"/>
          <w:szCs w:val="24"/>
        </w:rPr>
        <w:t xml:space="preserve"> από τη Νέα Δημοκρατία». Και λέω τι ακριβώς θέλει να πει; Θα καταψηφίσει έμμεσους φόρους και κόφτη, θα υπερψηφίσει το νέο </w:t>
      </w:r>
      <w:r>
        <w:rPr>
          <w:rFonts w:eastAsia="Times New Roman" w:cs="Times New Roman"/>
          <w:szCs w:val="24"/>
        </w:rPr>
        <w:t>τ</w:t>
      </w:r>
      <w:r>
        <w:rPr>
          <w:rFonts w:eastAsia="Times New Roman" w:cs="Times New Roman"/>
          <w:szCs w:val="24"/>
        </w:rPr>
        <w:t>αμείο και τα κόκκινα δάνεια η Νέα Δημοκρατί</w:t>
      </w:r>
      <w:r>
        <w:rPr>
          <w:rFonts w:eastAsia="Times New Roman" w:cs="Times New Roman"/>
          <w:szCs w:val="24"/>
        </w:rPr>
        <w:t>α, έγραφε  «</w:t>
      </w:r>
      <w:r>
        <w:rPr>
          <w:rFonts w:eastAsia="Times New Roman" w:cs="Times New Roman"/>
          <w:szCs w:val="24"/>
        </w:rPr>
        <w:t>Η ΚΑΘΗΜΕΡΙΝΗ</w:t>
      </w:r>
      <w:r>
        <w:rPr>
          <w:rFonts w:eastAsia="Times New Roman" w:cs="Times New Roman"/>
          <w:szCs w:val="24"/>
        </w:rPr>
        <w:t>».</w:t>
      </w:r>
    </w:p>
    <w:p w14:paraId="1664229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Και επειδή το γράφει «</w:t>
      </w:r>
      <w:r>
        <w:rPr>
          <w:rFonts w:eastAsia="Times New Roman" w:cs="Times New Roman"/>
          <w:szCs w:val="24"/>
        </w:rPr>
        <w:t>Η ΚΑΘΗΜΕΡΙΝΗ</w:t>
      </w:r>
      <w:r>
        <w:rPr>
          <w:rFonts w:eastAsia="Times New Roman" w:cs="Times New Roman"/>
          <w:szCs w:val="24"/>
        </w:rPr>
        <w:t>»; Έπεσε έξω.</w:t>
      </w:r>
    </w:p>
    <w:p w14:paraId="16642297"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664229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Την καταθέτω στα Πρακτικά.</w:t>
      </w:r>
    </w:p>
    <w:p w14:paraId="1664229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 xml:space="preserve">αυτό ο Πρόεδρος της Κυβέρνησης κ. Αλέξης Τσίπρας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664229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Ήσυχα, παρακαλώ! Μ</w:t>
      </w:r>
      <w:r>
        <w:rPr>
          <w:rFonts w:eastAsia="Times New Roman" w:cs="Times New Roman"/>
          <w:szCs w:val="24"/>
        </w:rPr>
        <w:t>ην αντιδράτε καθόλου. Είμαστε ακόμα στην αρχή της ομιλίας.</w:t>
      </w:r>
    </w:p>
    <w:p w14:paraId="1664229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Ακούσαμε τον κ. Μητσοτάκη με πολύ μεγάλη προσοχή. Θα σας παρακαλούσα να κάνετε κι εσείς το ίδιο. Είναι δείγμα πολιτικού πολιτισμού αυτό.</w:t>
      </w:r>
    </w:p>
    <w:p w14:paraId="1664229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Τι μεσολάβησε, κυρ</w:t>
      </w:r>
      <w:r>
        <w:rPr>
          <w:rFonts w:eastAsia="Times New Roman" w:cs="Times New Roman"/>
          <w:szCs w:val="24"/>
        </w:rPr>
        <w:t>ίες και κύριοι συνάδελφοι; Τι μεσολάβησε; Τι ακριβώς συνέβη; Μήπως η έγκριτη εφημερίδα δεν είχε σωστό ρεπορτάζ; Μήπως συνέβη αυτό;</w:t>
      </w:r>
    </w:p>
    <w:p w14:paraId="1664229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Την επόμενη ημέρα είδαμε μια δήλωση του πρώην Πρωθυπουργού, του κ. Σαμαρά, ο οποίος</w:t>
      </w:r>
      <w:r>
        <w:rPr>
          <w:rFonts w:eastAsia="Times New Roman" w:cs="Times New Roman"/>
          <w:szCs w:val="24"/>
        </w:rPr>
        <w:t>,</w:t>
      </w:r>
      <w:r>
        <w:rPr>
          <w:rFonts w:eastAsia="Times New Roman" w:cs="Times New Roman"/>
          <w:szCs w:val="24"/>
        </w:rPr>
        <w:t xml:space="preserve"> μεταξύ άλλων και αφού κατηγόρησε εμένα π</w:t>
      </w:r>
      <w:r>
        <w:rPr>
          <w:rFonts w:eastAsia="Times New Roman" w:cs="Times New Roman"/>
          <w:szCs w:val="24"/>
        </w:rPr>
        <w:t xml:space="preserve">ροσωπικά και τον ΣΥΡΙΖΑ, επί της ουσίας χάραξε τη γραμμή. Διότι στη δήλωση αυτή –τα άλλα είναι γνωστά, τα όσα μας κατηγορεί- αναφέρθηκε στο εν λόγω </w:t>
      </w:r>
      <w:r>
        <w:rPr>
          <w:rFonts w:eastAsia="Times New Roman" w:cs="Times New Roman"/>
          <w:szCs w:val="24"/>
        </w:rPr>
        <w:t>τ</w:t>
      </w:r>
      <w:r>
        <w:rPr>
          <w:rFonts w:eastAsia="Times New Roman" w:cs="Times New Roman"/>
          <w:szCs w:val="24"/>
        </w:rPr>
        <w:t xml:space="preserve">αμείο με όρους ιδιαίτερα απαξιωτικούς. Κατήγγειλε στην ουσία το νέο </w:t>
      </w:r>
      <w:r>
        <w:rPr>
          <w:rFonts w:eastAsia="Times New Roman" w:cs="Times New Roman"/>
          <w:szCs w:val="24"/>
        </w:rPr>
        <w:t>τ</w:t>
      </w:r>
      <w:r>
        <w:rPr>
          <w:rFonts w:eastAsia="Times New Roman" w:cs="Times New Roman"/>
          <w:szCs w:val="24"/>
        </w:rPr>
        <w:t xml:space="preserve">αμείο, πράγμα που άφηνε πολύ λίγα </w:t>
      </w:r>
      <w:r>
        <w:rPr>
          <w:rFonts w:eastAsia="Times New Roman" w:cs="Times New Roman"/>
          <w:szCs w:val="24"/>
        </w:rPr>
        <w:t>περιθώρια στον κ. Μητσοτάκη να ακολουθήσει τις αρχικές σκέψεις, τις οποίες βεβαίως η έγκριτη εφημερίδα ορθώς στο ρεπορτάζ της ανέφερε την προηγούμενη Τρίτη.</w:t>
      </w:r>
    </w:p>
    <w:p w14:paraId="1664229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Κάποιοι μίλησαν για θράσος του κ. Σαμαρά. Αφού λεηλάτησε το ΑΕΠ της χώρας και έφερε μέτρα δεκάδων δ</w:t>
      </w:r>
      <w:r>
        <w:rPr>
          <w:rFonts w:eastAsia="Times New Roman" w:cs="Times New Roman"/>
          <w:szCs w:val="24"/>
        </w:rPr>
        <w:t>ισεκατομμυρίων ευρώ, σήμερα έρχεται να δώσει γραμμή στον κ. Μητσοτάκη για το τι θα κάνει σε σχέση με το τι θα ψηφίσει και τι δεν θα ψηφίσει. Κάποιοι άλλοι μίλησαν για δειλία του κ. Μητσοτάκη. Εγώ θα πω ότι συμβαίνει κάτι χειρότερο: είναι ο συνδυασμός θράσο</w:t>
      </w:r>
      <w:r>
        <w:rPr>
          <w:rFonts w:eastAsia="Times New Roman" w:cs="Times New Roman"/>
          <w:szCs w:val="24"/>
        </w:rPr>
        <w:t>υς και δειλίας.</w:t>
      </w:r>
    </w:p>
    <w:p w14:paraId="1664229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Και αυτό προκύπτει από τη σημερινή σας ομιλία, κύριε Μητσοτάκη. Αφιερώσατε το πρώτο μισό της ομιλίας σας</w:t>
      </w:r>
      <w:r>
        <w:rPr>
          <w:rFonts w:eastAsia="Times New Roman" w:cs="Times New Roman"/>
          <w:szCs w:val="24"/>
        </w:rPr>
        <w:t>,</w:t>
      </w:r>
      <w:r>
        <w:rPr>
          <w:rFonts w:eastAsia="Times New Roman" w:cs="Times New Roman"/>
          <w:szCs w:val="24"/>
        </w:rPr>
        <w:t xml:space="preserve"> και λίγο παραπάνω, στις γνωστές ύβρεις. Και τι δεν είπατε σήμερα: «ψεύτης», «απατεώνας», «άσχετος», τα πάντα. Βεβαίως, πρέπει να πω ότ</w:t>
      </w:r>
      <w:r>
        <w:rPr>
          <w:rFonts w:eastAsia="Times New Roman" w:cs="Times New Roman"/>
          <w:szCs w:val="24"/>
        </w:rPr>
        <w:t>ι το κάνατε με πολύ μεγάλη επιτυχία, διότι ενθουσιάσατε το ακροατήριο της Αξιωματικής Αντιπολίτευσης.</w:t>
      </w:r>
    </w:p>
    <w:p w14:paraId="166422A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Ωστόσο, πρέπει να σας πω ότι στο άλλο μισό της ομιλίας σας, στο οποίο προσπαθήσατε να δώσετε ένα στίγμα αντιπρότασης, δεν είχατε καθόλου επιτυχία, διότι ο</w:t>
      </w:r>
      <w:r>
        <w:rPr>
          <w:rFonts w:eastAsia="Times New Roman" w:cs="Times New Roman"/>
          <w:szCs w:val="24"/>
        </w:rPr>
        <w:t>ύτε μια φορά δεν χειροκροτηθήκατε από τα έδρανα της Αντιπολίτευσης.</w:t>
      </w:r>
    </w:p>
    <w:p w14:paraId="166422A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Θέλω όμως να σας συγχαρώ, διότι σήμερα στο ελληνικό Κοινοβούλιο και στον ελληνικό λαό δώσατε τη μαγική λύση που όλοι περιμέναμε για την έξοδο από την κρίση. Και ποια είναι αυτή η μαγική λύ</w:t>
      </w:r>
      <w:r>
        <w:rPr>
          <w:rFonts w:eastAsia="Times New Roman" w:cs="Times New Roman"/>
          <w:szCs w:val="24"/>
        </w:rPr>
        <w:t xml:space="preserve">ση; Να έχουμε, λέει, για πέντε χρόνια 2% αντί για 3,5% πλεόνασμα και 4% ανάπτυξη. </w:t>
      </w:r>
    </w:p>
    <w:p w14:paraId="166422A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Πού ήσασταν τόσο καιρό, κύριε Μητσοτάκη, και δεν μας λέγατε ότι αυτή είναι η λύση, να μάθουμε κι εμείς ότι η λύση είναι χαμηλότερα πλεονάσματα και υψηλότερη ανάπτυξη; Εξαιρε</w:t>
      </w:r>
      <w:r>
        <w:rPr>
          <w:rFonts w:eastAsia="Times New Roman" w:cs="Times New Roman"/>
          <w:szCs w:val="24"/>
        </w:rPr>
        <w:t xml:space="preserve">τική πρόταση. </w:t>
      </w:r>
    </w:p>
    <w:p w14:paraId="166422A3"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ΑΝΕΛ)</w:t>
      </w:r>
    </w:p>
    <w:p w14:paraId="166422A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Πού σας είχαμε τόσο</w:t>
      </w:r>
      <w:r>
        <w:rPr>
          <w:rFonts w:eastAsia="Times New Roman" w:cs="Times New Roman"/>
          <w:szCs w:val="24"/>
        </w:rPr>
        <w:t>ν</w:t>
      </w:r>
      <w:r>
        <w:rPr>
          <w:rFonts w:eastAsia="Times New Roman" w:cs="Times New Roman"/>
          <w:szCs w:val="24"/>
        </w:rPr>
        <w:t xml:space="preserve"> καιρό; Άραγε, γιατί οι Κυβερνήσεις σας, κύριε Μητσοτάκη, στις οποίες συμμετείχατε, δεν το κατάφεραν αυτό; Γιατί εσείς</w:t>
      </w:r>
      <w:r>
        <w:rPr>
          <w:rFonts w:eastAsia="Times New Roman" w:cs="Times New Roman"/>
          <w:szCs w:val="24"/>
        </w:rPr>
        <w:t>,</w:t>
      </w:r>
      <w:r>
        <w:rPr>
          <w:rFonts w:eastAsia="Times New Roman" w:cs="Times New Roman"/>
          <w:szCs w:val="24"/>
        </w:rPr>
        <w:t xml:space="preserve"> αντί για 2%, είχατε υπογράψει και είχατε δεσμευτεί για 4,5% πλεονάσματα για πάρα πολλά χρόνια και αντί για ανάπτυξη…</w:t>
      </w:r>
    </w:p>
    <w:p w14:paraId="166422A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Αντί για ανάπτυξη; </w:t>
      </w:r>
    </w:p>
    <w:p w14:paraId="166422A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sidRPr="00441252">
        <w:rPr>
          <w:rFonts w:eastAsia="Times New Roman" w:cs="Times New Roman"/>
          <w:szCs w:val="24"/>
        </w:rPr>
        <w:t>…</w:t>
      </w:r>
      <w:r>
        <w:rPr>
          <w:rFonts w:eastAsia="Times New Roman" w:cs="Times New Roman"/>
          <w:szCs w:val="24"/>
        </w:rPr>
        <w:t>φ</w:t>
      </w:r>
      <w:r>
        <w:rPr>
          <w:rFonts w:eastAsia="Times New Roman" w:cs="Times New Roman"/>
          <w:szCs w:val="24"/>
        </w:rPr>
        <w:t xml:space="preserve">έρατε 25% ύφεση, 25% </w:t>
      </w:r>
      <w:r>
        <w:rPr>
          <w:rFonts w:eastAsia="Times New Roman" w:cs="Times New Roman"/>
          <w:szCs w:val="24"/>
        </w:rPr>
        <w:t xml:space="preserve">καταστροφή του εθνικού πλούτου και τολμάτε και μιλάτε. Ήταν 25%. Θέλετε να σας το θυμίσω εγώ; </w:t>
      </w:r>
    </w:p>
    <w:p w14:paraId="166422A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2009 –δεν ήσασταν εσείς, ήταν η </w:t>
      </w:r>
      <w:r>
        <w:rPr>
          <w:rFonts w:eastAsia="Times New Roman" w:cs="Times New Roman"/>
          <w:szCs w:val="24"/>
        </w:rPr>
        <w:t>κ</w:t>
      </w:r>
      <w:r>
        <w:rPr>
          <w:rFonts w:eastAsia="Times New Roman" w:cs="Times New Roman"/>
          <w:szCs w:val="24"/>
        </w:rPr>
        <w:t>υβέρνηση Παπανδρέου- η ύφεση ήταν στο 4,4%. Το 2010, στο 5,4% η ύφεση. Το 2011, όταν έκανε τη στροφή ο κ. Σαμαράς και από αντ</w:t>
      </w:r>
      <w:r>
        <w:rPr>
          <w:rFonts w:eastAsia="Times New Roman" w:cs="Times New Roman"/>
          <w:szCs w:val="24"/>
        </w:rPr>
        <w:t>ιμνημονιακός έγινε μνημονιακός</w:t>
      </w:r>
      <w:r>
        <w:rPr>
          <w:rFonts w:eastAsia="Times New Roman" w:cs="Times New Roman"/>
          <w:szCs w:val="24"/>
        </w:rPr>
        <w:t>,</w:t>
      </w:r>
      <w:r>
        <w:rPr>
          <w:rFonts w:eastAsia="Times New Roman" w:cs="Times New Roman"/>
          <w:szCs w:val="24"/>
        </w:rPr>
        <w:t xml:space="preserve"> στην </w:t>
      </w:r>
      <w:r>
        <w:rPr>
          <w:rFonts w:eastAsia="Times New Roman" w:cs="Times New Roman"/>
          <w:szCs w:val="24"/>
        </w:rPr>
        <w:t>κ</w:t>
      </w:r>
      <w:r>
        <w:rPr>
          <w:rFonts w:eastAsia="Times New Roman" w:cs="Times New Roman"/>
          <w:szCs w:val="24"/>
        </w:rPr>
        <w:t xml:space="preserve">υβέρνηση Παπαδήμου, στο 8,9% η ύφεση. Το 2012, εκλογή της </w:t>
      </w:r>
      <w:r>
        <w:rPr>
          <w:rFonts w:eastAsia="Times New Roman" w:cs="Times New Roman"/>
          <w:szCs w:val="24"/>
        </w:rPr>
        <w:t>κ</w:t>
      </w:r>
      <w:r>
        <w:rPr>
          <w:rFonts w:eastAsia="Times New Roman" w:cs="Times New Roman"/>
          <w:szCs w:val="24"/>
        </w:rPr>
        <w:t>υβέρνησης Νέας Δημοκρατίας-ΠΑΣΟΚ, στο 6,6% η ύφεση. Το 2013, στο 3,9% η ύφεση.</w:t>
      </w:r>
    </w:p>
    <w:p w14:paraId="166422A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Παρακάτω; </w:t>
      </w:r>
    </w:p>
    <w:p w14:paraId="166422A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ΑΛΕΞΗΣ ΤΣΙΠΡΑΣ (</w:t>
      </w:r>
      <w:r>
        <w:rPr>
          <w:rFonts w:eastAsia="Times New Roman" w:cs="Times New Roman"/>
          <w:b/>
          <w:szCs w:val="24"/>
        </w:rPr>
        <w:t xml:space="preserve">Πρόεδρος της Κυβέρνησης): </w:t>
      </w:r>
      <w:r>
        <w:rPr>
          <w:rFonts w:eastAsia="Times New Roman" w:cs="Times New Roman"/>
          <w:szCs w:val="24"/>
        </w:rPr>
        <w:t xml:space="preserve">Πού είναι η ανάπτυξη; Γιατί δεν τα φέρνατε τότε εσείς; </w:t>
      </w:r>
    </w:p>
    <w:p w14:paraId="166422AA"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66422A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Καθίστε ήσυχα! Κάντε ησυχία!</w:t>
      </w:r>
    </w:p>
    <w:p w14:paraId="166422A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Σας ενοχλούν τα ν</w:t>
      </w:r>
      <w:r>
        <w:rPr>
          <w:rFonts w:eastAsia="Times New Roman" w:cs="Times New Roman"/>
          <w:szCs w:val="24"/>
        </w:rPr>
        <w:t>ούμερα, διότι τα νούμερα λένε την αλήθεια.</w:t>
      </w:r>
    </w:p>
    <w:p w14:paraId="166422AD"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(Θόρυβος-διαμαρτυρίες από τα θεωρεία)</w:t>
      </w:r>
    </w:p>
    <w:p w14:paraId="166422A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Εντάξει, θα απομακρυνθεί μόνος του ο κύριος.</w:t>
      </w:r>
    </w:p>
    <w:p w14:paraId="166422A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Εσείς είστε εδώ</w:t>
      </w:r>
      <w:r>
        <w:rPr>
          <w:rFonts w:eastAsia="Times New Roman" w:cs="Times New Roman"/>
          <w:szCs w:val="24"/>
        </w:rPr>
        <w:t>,</w:t>
      </w:r>
      <w:r>
        <w:rPr>
          <w:rFonts w:eastAsia="Times New Roman" w:cs="Times New Roman"/>
          <w:szCs w:val="24"/>
        </w:rPr>
        <w:t xml:space="preserve"> όμως, και παρακαλώ μη διακόπτετε, κύριοι συνάδελφοι. </w:t>
      </w:r>
    </w:p>
    <w:p w14:paraId="166422B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Μιλήσατε για το 2014-2015. Θα σας πω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και για το 2014…</w:t>
      </w:r>
    </w:p>
    <w:p w14:paraId="166422B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Καλά, μην κοιτάτε πάνω. Δεν πειράζει. Συμβαίνουν αυτά. Δεν χρειάζεται να διακόψουμε τη συνεδρίαση. Έχει ξανασυμβεί.</w:t>
      </w:r>
    </w:p>
    <w:p w14:paraId="166422B2"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166422B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w:t>
      </w:r>
      <w:r>
        <w:rPr>
          <w:rFonts w:eastAsia="Times New Roman" w:cs="Times New Roman"/>
          <w:b/>
          <w:szCs w:val="24"/>
        </w:rPr>
        <w:t>κόλαος Βούτσης):</w:t>
      </w:r>
      <w:r>
        <w:rPr>
          <w:rFonts w:eastAsia="Times New Roman" w:cs="Times New Roman"/>
          <w:szCs w:val="24"/>
        </w:rPr>
        <w:t xml:space="preserve"> Σταματήστε αυτή την ευφορία. </w:t>
      </w:r>
    </w:p>
    <w:p w14:paraId="166422B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Άλλωστε, νομίζω ότι</w:t>
      </w:r>
      <w:r>
        <w:rPr>
          <w:rFonts w:eastAsia="Times New Roman" w:cs="Times New Roman"/>
          <w:szCs w:val="24"/>
        </w:rPr>
        <w:t>,</w:t>
      </w:r>
      <w:r>
        <w:rPr>
          <w:rFonts w:eastAsia="Times New Roman" w:cs="Times New Roman"/>
          <w:szCs w:val="24"/>
        </w:rPr>
        <w:t xml:space="preserve"> όταν δεν αφήνετε έναν ομιλητή να μιλήσει, δίνετε το έναυσμα σε όσους μ</w:t>
      </w:r>
      <w:r>
        <w:rPr>
          <w:rFonts w:eastAsia="Times New Roman" w:cs="Times New Roman"/>
          <w:szCs w:val="24"/>
        </w:rPr>
        <w:t>ά</w:t>
      </w:r>
      <w:r>
        <w:rPr>
          <w:rFonts w:eastAsia="Times New Roman" w:cs="Times New Roman"/>
          <w:szCs w:val="24"/>
        </w:rPr>
        <w:t xml:space="preserve">ς παρακολουθούν να κραυγάζουν. </w:t>
      </w:r>
    </w:p>
    <w:p w14:paraId="166422B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Μιλάτε λοιπόν για 4% ανάπτυξη, που θα φέρετ</w:t>
      </w:r>
      <w:r>
        <w:rPr>
          <w:rFonts w:eastAsia="Times New Roman" w:cs="Times New Roman"/>
          <w:szCs w:val="24"/>
        </w:rPr>
        <w:t xml:space="preserve">ε εσείς με μαγικό τρόπο, όταν όλα τα χρόνια που κυβερνήσατε συρρικνώσατε το </w:t>
      </w:r>
      <w:r>
        <w:rPr>
          <w:rFonts w:eastAsia="Times New Roman" w:cs="Times New Roman"/>
          <w:szCs w:val="24"/>
        </w:rPr>
        <w:t>Α</w:t>
      </w:r>
      <w:r>
        <w:rPr>
          <w:rFonts w:eastAsia="Times New Roman" w:cs="Times New Roman"/>
          <w:szCs w:val="24"/>
        </w:rPr>
        <w:t xml:space="preserve">καθάριστο </w:t>
      </w:r>
      <w:r>
        <w:rPr>
          <w:rFonts w:eastAsia="Times New Roman" w:cs="Times New Roman"/>
          <w:szCs w:val="24"/>
        </w:rPr>
        <w:t>Ε</w:t>
      </w:r>
      <w:r>
        <w:rPr>
          <w:rFonts w:eastAsia="Times New Roman" w:cs="Times New Roman"/>
          <w:szCs w:val="24"/>
        </w:rPr>
        <w:t xml:space="preserve">γχώριο </w:t>
      </w:r>
      <w:r>
        <w:rPr>
          <w:rFonts w:eastAsia="Times New Roman" w:cs="Times New Roman"/>
          <w:szCs w:val="24"/>
        </w:rPr>
        <w:t>Π</w:t>
      </w:r>
      <w:r>
        <w:rPr>
          <w:rFonts w:eastAsia="Times New Roman" w:cs="Times New Roman"/>
          <w:szCs w:val="24"/>
        </w:rPr>
        <w:t xml:space="preserve">ροϊόν της χώρας κατά είκοσι πέντε μονάδες. Και </w:t>
      </w:r>
      <w:r>
        <w:rPr>
          <w:rFonts w:eastAsia="Times New Roman" w:cs="Times New Roman"/>
          <w:szCs w:val="24"/>
        </w:rPr>
        <w:lastRenderedPageBreak/>
        <w:t>αναφέρεστε διαρκώς στο 2014, που καταφέρατε βεβαίως να υπάρξει ένας ισοσκελισμός. Και το 2015</w:t>
      </w:r>
      <w:r>
        <w:rPr>
          <w:rFonts w:eastAsia="Times New Roman" w:cs="Times New Roman"/>
          <w:szCs w:val="24"/>
        </w:rPr>
        <w:t>,</w:t>
      </w:r>
      <w:r>
        <w:rPr>
          <w:rFonts w:eastAsia="Times New Roman" w:cs="Times New Roman"/>
          <w:szCs w:val="24"/>
        </w:rPr>
        <w:t xml:space="preserve"> όμως, που κατηγορε</w:t>
      </w:r>
      <w:r>
        <w:rPr>
          <w:rFonts w:eastAsia="Times New Roman" w:cs="Times New Roman"/>
          <w:szCs w:val="24"/>
        </w:rPr>
        <w:t>ίτε εμάς</w:t>
      </w:r>
      <w:r>
        <w:rPr>
          <w:rFonts w:eastAsia="Times New Roman" w:cs="Times New Roman"/>
          <w:szCs w:val="24"/>
        </w:rPr>
        <w:t>,</w:t>
      </w:r>
      <w:r>
        <w:rPr>
          <w:rFonts w:eastAsia="Times New Roman" w:cs="Times New Roman"/>
          <w:szCs w:val="24"/>
        </w:rPr>
        <w:t xml:space="preserve"> ήταν -0,2%. Δεν υπήρξε ύφεση. Και το 2016 που διανύουμε τώρα, όλες οι προβλέψεις λένε ότι η χώρα έχει πολύ σημαντικές πιθανότητες να κλείσει το 2016 –και θα φανεί αυτό τον ερχόμενο Απρίλιο από τα αποτελέσματα της </w:t>
      </w:r>
      <w:r>
        <w:rPr>
          <w:rFonts w:eastAsia="Times New Roman" w:cs="Times New Roman"/>
          <w:szCs w:val="24"/>
          <w:lang w:val="en-US"/>
        </w:rPr>
        <w:t>EUROSTAT</w:t>
      </w:r>
      <w:r>
        <w:rPr>
          <w:rFonts w:eastAsia="Times New Roman" w:cs="Times New Roman"/>
          <w:szCs w:val="24"/>
        </w:rPr>
        <w:t>- με θετικούς ρυθμούς ανά</w:t>
      </w:r>
      <w:r>
        <w:rPr>
          <w:rFonts w:eastAsia="Times New Roman" w:cs="Times New Roman"/>
          <w:szCs w:val="24"/>
        </w:rPr>
        <w:t xml:space="preserve">πτυξης. </w:t>
      </w:r>
    </w:p>
    <w:p w14:paraId="166422B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Πάμε παρακάτω. Ανεργία. </w:t>
      </w:r>
      <w:r>
        <w:rPr>
          <w:rFonts w:eastAsia="Times New Roman" w:cs="Times New Roman"/>
          <w:szCs w:val="24"/>
        </w:rPr>
        <w:t>Όταν ξεκίνησε η υπαγωγή της χώρας στα μνημόνια, κ</w:t>
      </w:r>
      <w:r>
        <w:rPr>
          <w:rFonts w:eastAsia="Times New Roman" w:cs="Times New Roman"/>
          <w:szCs w:val="24"/>
        </w:rPr>
        <w:t xml:space="preserve">ύριε Μητσοτάκη </w:t>
      </w:r>
      <w:r>
        <w:rPr>
          <w:rFonts w:eastAsia="Times New Roman" w:cs="Times New Roman"/>
          <w:szCs w:val="24"/>
        </w:rPr>
        <w:t>–</w:t>
      </w:r>
      <w:r>
        <w:rPr>
          <w:rFonts w:eastAsia="Times New Roman" w:cs="Times New Roman"/>
          <w:szCs w:val="24"/>
        </w:rPr>
        <w:t>και θέλω πραγματικά εδώ να κάνω αυτή την επισήμανση, διότι κάποιοι από εσάς μιλήσατε για άρση εθνικής κυριαρχίας, μια βαριά λέξη</w:t>
      </w:r>
      <w:r>
        <w:rPr>
          <w:rFonts w:eastAsia="Times New Roman" w:cs="Times New Roman"/>
          <w:szCs w:val="24"/>
        </w:rPr>
        <w:t>–,</w:t>
      </w:r>
      <w:r>
        <w:rPr>
          <w:rFonts w:eastAsia="Times New Roman" w:cs="Times New Roman"/>
          <w:szCs w:val="24"/>
        </w:rPr>
        <w:t xml:space="preserve"> </w:t>
      </w:r>
      <w:r>
        <w:rPr>
          <w:rFonts w:eastAsia="Times New Roman" w:cs="Times New Roman"/>
          <w:szCs w:val="24"/>
        </w:rPr>
        <w:t>ξ</w:t>
      </w:r>
      <w:r>
        <w:rPr>
          <w:rFonts w:eastAsia="Times New Roman" w:cs="Times New Roman"/>
          <w:szCs w:val="24"/>
        </w:rPr>
        <w:t>εχνάτε ότι αυτή η άρση της</w:t>
      </w:r>
      <w:r>
        <w:rPr>
          <w:rFonts w:eastAsia="Times New Roman" w:cs="Times New Roman"/>
          <w:szCs w:val="24"/>
        </w:rPr>
        <w:t xml:space="preserve"> κυριαρχίας επιβλήθηκε στη χώρα όταν αποφασίστηκε, και μάλιστα χωρίς να ερωτηθεί ο ελληνικός λαός, να υπαχθούμε στο πρώτο μνημόνιο και σε πολιτικές, οι οποίες ήταν πολιτικές λεηλασίας των μέσων στρωμάτων και διάλυσης της κοινωνικής συνοχής και πολιτικές πο</w:t>
      </w:r>
      <w:r>
        <w:rPr>
          <w:rFonts w:eastAsia="Times New Roman" w:cs="Times New Roman"/>
          <w:szCs w:val="24"/>
        </w:rPr>
        <w:t xml:space="preserve">υ αύξησαν την ανεργία από 9,6% το 2009, στο 27,5% που παραλάβαμε εμείς το 2015. </w:t>
      </w:r>
    </w:p>
    <w:p w14:paraId="166422B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Πού ήσασταν</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εσείς, κύριε Μητσοτάκη, όλα αυτά τα χρόνια; Ποιος κυβερνούσε τον τόπο όλα αυτά τα χρόνια; Ποιον κοροϊδεύετε ότι έχετε μεταρρυθμιστικές προτάσεις κι ότι εί</w:t>
      </w:r>
      <w:r>
        <w:rPr>
          <w:rFonts w:eastAsia="Times New Roman" w:cs="Times New Roman"/>
          <w:szCs w:val="24"/>
        </w:rPr>
        <w:t>στε ο μεταρρυθμιστής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ξαφνικά και με μαγικό τρόπο, όλα όσα δεν κάνατε όσο κυβερνούσατε, εφαρμόζοντας πιστά όλα όσα μ</w:t>
      </w:r>
      <w:r>
        <w:rPr>
          <w:rFonts w:eastAsia="Times New Roman" w:cs="Times New Roman"/>
          <w:szCs w:val="24"/>
        </w:rPr>
        <w:t>ά</w:t>
      </w:r>
      <w:r>
        <w:rPr>
          <w:rFonts w:eastAsia="Times New Roman" w:cs="Times New Roman"/>
          <w:szCs w:val="24"/>
        </w:rPr>
        <w:t>ς έλεγαν οι δανειστές, παρ</w:t>
      </w:r>
      <w:r>
        <w:rPr>
          <w:rFonts w:eastAsia="Times New Roman" w:cs="Times New Roman"/>
          <w:szCs w:val="24"/>
        </w:rPr>
        <w:t xml:space="preserve">’ </w:t>
      </w:r>
      <w:r>
        <w:rPr>
          <w:rFonts w:eastAsia="Times New Roman" w:cs="Times New Roman"/>
          <w:szCs w:val="24"/>
        </w:rPr>
        <w:t>όλο που ίδιοι παραδέχονταν τότε ότι ήταν λάθος, θα τα κάνετε τώρα;</w:t>
      </w:r>
    </w:p>
    <w:p w14:paraId="166422B8"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 xml:space="preserve">Τις </w:t>
      </w:r>
      <w:r>
        <w:rPr>
          <w:rFonts w:eastAsia="Times New Roman"/>
          <w:szCs w:val="24"/>
        </w:rPr>
        <w:t xml:space="preserve">είκοσι πέντε </w:t>
      </w:r>
      <w:r>
        <w:rPr>
          <w:rFonts w:eastAsia="Times New Roman"/>
          <w:szCs w:val="24"/>
        </w:rPr>
        <w:t xml:space="preserve">μονάδες ύφεση θα τις κάνετε </w:t>
      </w:r>
      <w:r>
        <w:rPr>
          <w:rFonts w:eastAsia="Times New Roman"/>
          <w:szCs w:val="24"/>
        </w:rPr>
        <w:t>τέσσερις</w:t>
      </w:r>
      <w:r>
        <w:rPr>
          <w:rFonts w:eastAsia="Times New Roman"/>
          <w:szCs w:val="24"/>
        </w:rPr>
        <w:t xml:space="preserve"> μονάδες ανάπτυξη εσείς</w:t>
      </w:r>
      <w:r>
        <w:rPr>
          <w:rFonts w:eastAsia="Times New Roman"/>
          <w:szCs w:val="24"/>
        </w:rPr>
        <w:t>,</w:t>
      </w:r>
      <w:r>
        <w:rPr>
          <w:rFonts w:eastAsia="Times New Roman"/>
          <w:szCs w:val="24"/>
        </w:rPr>
        <w:t xml:space="preserve"> με τις μεταρρυθμίσεις που έχετε. Και γιατί δεν μας τις λέτε κι εμάς αυτές τις μεταρρυθμίσεις; Μήπως είναι μεταρρυθμίσεις τύπου ΔΝΤ; Αλλά μας είπατε πάλι, για άλλη μια φορά, τη σταθερή θέση του κ.</w:t>
      </w:r>
      <w:r>
        <w:rPr>
          <w:rFonts w:eastAsia="Times New Roman"/>
          <w:szCs w:val="24"/>
        </w:rPr>
        <w:t xml:space="preserve"> Σόιμπλε, ότι το πρόβλημα δεν είναι το χρέος.</w:t>
      </w:r>
    </w:p>
    <w:p w14:paraId="166422B9"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Το πρόβλημα με τη διαπραγμάτευση, κύριε Μητσοτάκη, κυρίες και κύριοι συνάδελφοι, είναι ότι δεν διαπραγματευόμαστε με έναν, αλλά με πολλούς και ότι σε αυτό το πλαίσιο, σε αυτό το μωσαϊκό, έχουμε από τη μια μεριά</w:t>
      </w:r>
      <w:r>
        <w:rPr>
          <w:rFonts w:eastAsia="Times New Roman"/>
          <w:szCs w:val="24"/>
        </w:rPr>
        <w:t xml:space="preserve"> το Διεθνές Νομισματικό Ταμείο να ζητάει σκληρές, πολύ σκληρές</w:t>
      </w:r>
      <w:r>
        <w:rPr>
          <w:rFonts w:eastAsia="Times New Roman"/>
          <w:szCs w:val="24"/>
        </w:rPr>
        <w:t>,</w:t>
      </w:r>
      <w:r>
        <w:rPr>
          <w:rFonts w:eastAsia="Times New Roman"/>
          <w:szCs w:val="24"/>
        </w:rPr>
        <w:t xml:space="preserve"> μεταρρυθμίσεις κι επιπλέον μέτρα, αλλά ταυτόχρονα να λέει ότι η Ελλάδα χρειάζεται διαγραφή χρέους και από την άλλη </w:t>
      </w:r>
      <w:r>
        <w:rPr>
          <w:rFonts w:eastAsia="Times New Roman"/>
          <w:szCs w:val="24"/>
        </w:rPr>
        <w:lastRenderedPageBreak/>
        <w:t>μεριά έχουμε τους Ευρωπαίους εταίρους να λένε ότι είναι υπερβολικά τα μέτρα π</w:t>
      </w:r>
      <w:r>
        <w:rPr>
          <w:rFonts w:eastAsia="Times New Roman"/>
          <w:szCs w:val="24"/>
        </w:rPr>
        <w:t xml:space="preserve">ου ζητάει το ΔΝΤ, χρειάζεται μεγαλύτερη ελαστικότητα, οι μεταρρυθμίσεις που έχουν γίνει στην Ελλάδα είναι επαρκείς, αλλά δεν μπορούμε να δώσουμε διαγραφή χρέους. Αυτό είναι το πρόβλημα με τη διαπραγμάτευση. </w:t>
      </w:r>
    </w:p>
    <w:p w14:paraId="166422BA"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Το πρόβλημα με εσάς ξέρετε ποιο είναι; Ότι ταυτί</w:t>
      </w:r>
      <w:r>
        <w:rPr>
          <w:rFonts w:eastAsia="Times New Roman"/>
          <w:szCs w:val="24"/>
        </w:rPr>
        <w:t>ζεστε με τις χειρότερες των θέσεων των δανειστών. Θέλετε σκληρές μεταρρυθμίσεις, αλλά δεν θέλετε χρέος. Είστε με το ΔΝΤ στις σκληρές μεταρρυθμίσεις και με τον κ. Σόιμπλε στο ζήτημα του χρέους.</w:t>
      </w:r>
    </w:p>
    <w:p w14:paraId="166422BB"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Αλλά τουλάχιστον σε αυτή την ομιλία σας, κύριε Μητσοτάκη, μας ε</w:t>
      </w:r>
      <w:r>
        <w:rPr>
          <w:rFonts w:eastAsia="Times New Roman"/>
          <w:szCs w:val="24"/>
        </w:rPr>
        <w:t xml:space="preserve">ίπατε ότι αυτές οι φοβερές ιδέες που έχετε, οι οποίες θα εκτινάξουν την οικονομία και θα πάνε </w:t>
      </w:r>
      <w:r>
        <w:rPr>
          <w:rFonts w:eastAsia="Times New Roman"/>
          <w:szCs w:val="24"/>
        </w:rPr>
        <w:t>σ</w:t>
      </w:r>
      <w:r>
        <w:rPr>
          <w:rFonts w:eastAsia="Times New Roman"/>
          <w:szCs w:val="24"/>
        </w:rPr>
        <w:t xml:space="preserve">το 4% </w:t>
      </w:r>
      <w:r>
        <w:rPr>
          <w:rFonts w:eastAsia="Times New Roman"/>
          <w:szCs w:val="24"/>
        </w:rPr>
        <w:t>την</w:t>
      </w:r>
      <w:r>
        <w:rPr>
          <w:rFonts w:eastAsia="Times New Roman"/>
          <w:szCs w:val="24"/>
        </w:rPr>
        <w:t xml:space="preserve"> ανάπτυξη, κι αυτές οι φοβερές ιδέες που έχετε να ανταλλάξετε με τους εταίρους, προκειμένου το πλεόνασμα από 3,5% -4,5% είχατε υπογράψει εσείς- να γίνει</w:t>
      </w:r>
      <w:r>
        <w:rPr>
          <w:rFonts w:eastAsia="Times New Roman"/>
          <w:szCs w:val="24"/>
        </w:rPr>
        <w:t xml:space="preserve"> 2%, θα τις εφαρμόσετε στην πενταετία 2017-2021, δηλαδή από το 2017.</w:t>
      </w:r>
    </w:p>
    <w:p w14:paraId="166422BC"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 xml:space="preserve">Τι έγινε, κύριε Μητσοτάκη; Να μη φεύγουμε ακόμα; Να περιμένουμε </w:t>
      </w:r>
      <w:r>
        <w:rPr>
          <w:rFonts w:eastAsia="Times New Roman"/>
          <w:szCs w:val="24"/>
        </w:rPr>
        <w:t>ω</w:t>
      </w:r>
      <w:r>
        <w:rPr>
          <w:rFonts w:eastAsia="Times New Roman"/>
          <w:szCs w:val="24"/>
        </w:rPr>
        <w:t xml:space="preserve">ς το 2017; </w:t>
      </w:r>
    </w:p>
    <w:p w14:paraId="166422BD" w14:textId="77777777" w:rsidR="00434732" w:rsidRDefault="00735F25">
      <w:pPr>
        <w:tabs>
          <w:tab w:val="left" w:pos="2820"/>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166422BE"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lastRenderedPageBreak/>
        <w:t xml:space="preserve">Άκουσα βέβαια πριν από εσάς τον κ. Σταμάτη από αυτό εδώ το Βήμα, </w:t>
      </w:r>
      <w:r>
        <w:rPr>
          <w:rFonts w:eastAsia="Times New Roman"/>
          <w:szCs w:val="24"/>
        </w:rPr>
        <w:t>τον στενό συνεργάτη του κ. Σαμαρά, να λέει ο άνθρωπος ότι την άνοιξη του 2017 θα γίνουν εκλογές. Το «Εκλογές τώρα</w:t>
      </w:r>
      <w:r>
        <w:rPr>
          <w:rFonts w:eastAsia="Times New Roman"/>
          <w:szCs w:val="24"/>
        </w:rPr>
        <w:t>.</w:t>
      </w:r>
      <w:r>
        <w:rPr>
          <w:rFonts w:eastAsia="Times New Roman"/>
          <w:szCs w:val="24"/>
        </w:rPr>
        <w:t xml:space="preserve"> Φύγετε αμέσως» έγινε «άνοιξη του 2017». Σας ευχαριστούμε πολύ που μας δίνετε έναν ακόμη χρόνο, θα σας πω όμως, κάτι. Η αριστερή παρένθεση ξεχ</w:t>
      </w:r>
      <w:r>
        <w:rPr>
          <w:rFonts w:eastAsia="Times New Roman"/>
          <w:szCs w:val="24"/>
        </w:rPr>
        <w:t>είλωσε πια και θα ξεχειλώσει κι άλλο. Εκλογές θα γίνουν το</w:t>
      </w:r>
      <w:r>
        <w:rPr>
          <w:rFonts w:eastAsia="Times New Roman"/>
          <w:szCs w:val="24"/>
        </w:rPr>
        <w:t>ν</w:t>
      </w:r>
      <w:r>
        <w:rPr>
          <w:rFonts w:eastAsia="Times New Roman"/>
          <w:szCs w:val="24"/>
        </w:rPr>
        <w:t xml:space="preserve"> Σεπτέμβρη του 2019, είτε το θέλετε είτε όχι. Και θα τις χάσετε κι αυτές, όσο επιμένετε σε μια πολιτική να άγεστε και να φέρεστε από τους ακραίους στο κόμμα σας και από τη διαπλοκή.</w:t>
      </w:r>
    </w:p>
    <w:p w14:paraId="166422BF" w14:textId="77777777" w:rsidR="00434732" w:rsidRDefault="00735F25">
      <w:pPr>
        <w:tabs>
          <w:tab w:val="left" w:pos="2820"/>
        </w:tabs>
        <w:spacing w:after="0" w:line="600" w:lineRule="auto"/>
        <w:ind w:firstLine="720"/>
        <w:jc w:val="center"/>
        <w:rPr>
          <w:rFonts w:eastAsia="Times New Roman"/>
          <w:szCs w:val="24"/>
        </w:rPr>
      </w:pPr>
      <w:r>
        <w:rPr>
          <w:rFonts w:eastAsia="Times New Roman"/>
          <w:szCs w:val="24"/>
        </w:rPr>
        <w:t>(Χειροκροτήματα</w:t>
      </w:r>
      <w:r>
        <w:rPr>
          <w:rFonts w:eastAsia="Times New Roman"/>
          <w:szCs w:val="24"/>
        </w:rPr>
        <w:t xml:space="preserve"> από την πτέρυγα του ΣΥΡΙΖΑ)</w:t>
      </w:r>
    </w:p>
    <w:p w14:paraId="166422C0"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Επιτρέψτε μου, όμως, σε αυτό το σημείο, κυρίες και κύριοι συνάδελφοι, να φρεσκάρω λίγο τη μνήμη κάποιων μέσα σε αυτήν εδώ την Αίθουσα, διότι πράγματι υπάρχει ένα ζήτημα μνήμης. Ξεχνούν όχι τι συνέβη τα τελευταία σαράντα χρόνια,</w:t>
      </w:r>
      <w:r>
        <w:rPr>
          <w:rFonts w:eastAsia="Times New Roman"/>
          <w:szCs w:val="24"/>
        </w:rPr>
        <w:t xml:space="preserve"> αλλά μόλις πριν από λίγους μήνες ξεχνούν τι συνέβη. </w:t>
      </w:r>
    </w:p>
    <w:p w14:paraId="166422C1"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 xml:space="preserve">Θα σας θυμίσω, λοιπόν, κύριοι της Αντιπολίτευσης, δύο γεγονότα που επιμένετε να αφαιρείτε επιμελώς από τη μνήμη σας. Το πρώτο συνέβη τον Ιούλιο και τον Αύγουστο του 2015 σε αυτήν εδώ την </w:t>
      </w:r>
      <w:r>
        <w:rPr>
          <w:rFonts w:eastAsia="Times New Roman"/>
          <w:szCs w:val="24"/>
        </w:rPr>
        <w:lastRenderedPageBreak/>
        <w:t>Αίθουσα, σε δύσ</w:t>
      </w:r>
      <w:r>
        <w:rPr>
          <w:rFonts w:eastAsia="Times New Roman"/>
          <w:szCs w:val="24"/>
        </w:rPr>
        <w:t xml:space="preserve">κολες στιγμές, ήταν η έγκριση της </w:t>
      </w:r>
      <w:r>
        <w:rPr>
          <w:rFonts w:eastAsia="Times New Roman"/>
          <w:szCs w:val="24"/>
        </w:rPr>
        <w:t>σ</w:t>
      </w:r>
      <w:r>
        <w:rPr>
          <w:rFonts w:eastAsia="Times New Roman"/>
          <w:szCs w:val="24"/>
        </w:rPr>
        <w:t xml:space="preserve">υμφωνίας που πετύχαμε με τους δανειστές, μιας </w:t>
      </w:r>
      <w:r>
        <w:rPr>
          <w:rFonts w:eastAsia="Times New Roman"/>
          <w:szCs w:val="24"/>
        </w:rPr>
        <w:t>σ</w:t>
      </w:r>
      <w:r>
        <w:rPr>
          <w:rFonts w:eastAsia="Times New Roman"/>
          <w:szCs w:val="24"/>
        </w:rPr>
        <w:t xml:space="preserve">υμφωνίας που ψηφίσατε και εσείς της Νέας Δημοκρατίας και του ΠΑΣΟΚ και από το Ποτάμι, μιας </w:t>
      </w:r>
      <w:r>
        <w:rPr>
          <w:rFonts w:eastAsia="Times New Roman"/>
          <w:szCs w:val="24"/>
        </w:rPr>
        <w:t>σ</w:t>
      </w:r>
      <w:r>
        <w:rPr>
          <w:rFonts w:eastAsia="Times New Roman"/>
          <w:szCs w:val="24"/>
        </w:rPr>
        <w:t>υμφωνίας που περιείχε συγκεκριμένες δεσμεύσεις</w:t>
      </w:r>
      <w:r>
        <w:rPr>
          <w:rFonts w:eastAsia="Times New Roman"/>
          <w:szCs w:val="24"/>
        </w:rPr>
        <w:t>,</w:t>
      </w:r>
      <w:r>
        <w:rPr>
          <w:rFonts w:eastAsia="Times New Roman"/>
          <w:szCs w:val="24"/>
        </w:rPr>
        <w:t xml:space="preserve"> οι οποίες εξειδικεύονται σε μέτρα </w:t>
      </w:r>
      <w:r>
        <w:rPr>
          <w:rFonts w:eastAsia="Times New Roman"/>
          <w:szCs w:val="24"/>
        </w:rPr>
        <w:t xml:space="preserve">και σε εφαρμοστικούς νόμους. </w:t>
      </w:r>
    </w:p>
    <w:p w14:paraId="166422C2"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 xml:space="preserve">Αλλά την ίδια στιγμή έδινε και μια προοπτική και διαπραγμάτευσης, για να υπάρξουν πραγματικά μέτρα προστασίας των πιο ευάλωτων, αλλά και μια προοπτική στη χώρα να σταθεί στα πόδια της. Διότι για πρώτη φορά εμπεριείχε μια ρητή </w:t>
      </w:r>
      <w:r>
        <w:rPr>
          <w:rFonts w:eastAsia="Times New Roman"/>
          <w:szCs w:val="24"/>
        </w:rPr>
        <w:t xml:space="preserve">δέσμευση, που τώρα πάει να γίνει πραγματικότητα, μεθαύριο, και αφορά την απομείωση του χρέους. </w:t>
      </w:r>
    </w:p>
    <w:p w14:paraId="166422C3"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 xml:space="preserve">Και δώσαμε μάχη, για να δίνει προοπτική αυτή η </w:t>
      </w:r>
      <w:r>
        <w:rPr>
          <w:rFonts w:eastAsia="Times New Roman"/>
          <w:szCs w:val="24"/>
        </w:rPr>
        <w:t>σ</w:t>
      </w:r>
      <w:r>
        <w:rPr>
          <w:rFonts w:eastAsia="Times New Roman"/>
          <w:szCs w:val="24"/>
        </w:rPr>
        <w:t>υμφωνία, να μην είναι οτιδήποτε μας ζητήσουν οι δανειστές. Όμως τότε θυμάμαι επανειλημμένα μας λέγατε</w:t>
      </w:r>
      <w:r>
        <w:rPr>
          <w:rFonts w:eastAsia="Times New Roman"/>
          <w:szCs w:val="24"/>
        </w:rPr>
        <w:t>,</w:t>
      </w:r>
      <w:r>
        <w:rPr>
          <w:rFonts w:eastAsia="Times New Roman"/>
          <w:szCs w:val="24"/>
        </w:rPr>
        <w:t xml:space="preserve"> τις δύσκο</w:t>
      </w:r>
      <w:r>
        <w:rPr>
          <w:rFonts w:eastAsia="Times New Roman"/>
          <w:szCs w:val="24"/>
        </w:rPr>
        <w:t>λες ώρες εκείνες: «Φέρτε συμφωνία και ό,τι να είναι, αρκεί να μείνουμε στο ευρώ</w:t>
      </w:r>
      <w:r>
        <w:rPr>
          <w:rFonts w:eastAsia="Times New Roman"/>
          <w:szCs w:val="24"/>
        </w:rPr>
        <w:t>.</w:t>
      </w:r>
      <w:r>
        <w:rPr>
          <w:rFonts w:eastAsia="Times New Roman"/>
          <w:szCs w:val="24"/>
        </w:rPr>
        <w:t>». Αυτό μας λέγατε.</w:t>
      </w:r>
    </w:p>
    <w:p w14:paraId="166422C4"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lastRenderedPageBreak/>
        <w:t>Και μου κάνει εντύπωση η σημερινή σας στάση. Γιατί αυτά που θα ψηφίσουμε σήμερα είναι απολύτως στο πλαίσιο της συμφωνίας του περασμένου Ιουλίου.</w:t>
      </w:r>
    </w:p>
    <w:p w14:paraId="166422C5" w14:textId="77777777" w:rsidR="00434732" w:rsidRDefault="00735F25">
      <w:pPr>
        <w:spacing w:after="0" w:line="600" w:lineRule="auto"/>
        <w:ind w:firstLine="720"/>
        <w:jc w:val="both"/>
        <w:rPr>
          <w:rFonts w:eastAsia="UB-Helvetica" w:cs="Times New Roman"/>
          <w:b/>
          <w:szCs w:val="24"/>
        </w:rPr>
      </w:pPr>
      <w:r>
        <w:rPr>
          <w:rFonts w:eastAsia="UB-Helvetica" w:cs="Times New Roman"/>
          <w:szCs w:val="24"/>
        </w:rPr>
        <w:t>Όμως, μάλλο</w:t>
      </w:r>
      <w:r>
        <w:rPr>
          <w:rFonts w:eastAsia="UB-Helvetica" w:cs="Times New Roman"/>
          <w:szCs w:val="24"/>
        </w:rPr>
        <w:t>ν η επιλεκτική σας αμνησία είναι πιο βαθιά.</w:t>
      </w:r>
      <w:r>
        <w:rPr>
          <w:rFonts w:eastAsia="UB-Helvetica" w:cs="Times New Roman"/>
          <w:b/>
          <w:szCs w:val="24"/>
        </w:rPr>
        <w:t xml:space="preserve"> </w:t>
      </w:r>
    </w:p>
    <w:p w14:paraId="166422C6"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ΚΩΝΣΤΑΝΤΙΝΟΣ ΤΖΑΒΑΡΑΣ:</w:t>
      </w:r>
      <w:r>
        <w:rPr>
          <w:rFonts w:eastAsia="UB-Helvetica" w:cs="Times New Roman"/>
          <w:szCs w:val="24"/>
        </w:rPr>
        <w:t xml:space="preserve"> Βάλατε την Ελλάδα σε αναγκαστική διαχείριση.</w:t>
      </w:r>
    </w:p>
    <w:p w14:paraId="166422C7"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ΠΡΟΕΔΡΟΣ (Νικόλαος Βούτσης):</w:t>
      </w:r>
      <w:r>
        <w:rPr>
          <w:rFonts w:eastAsia="UB-Helvetica" w:cs="Times New Roman"/>
          <w:szCs w:val="24"/>
        </w:rPr>
        <w:t xml:space="preserve"> Παρακαλώ, κάντε ησυχία.</w:t>
      </w:r>
    </w:p>
    <w:p w14:paraId="166422C8"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ΚΩΝΣΤΑΝΤΙΝΟΣ ΤΖΑΒΑΡΑΣ:</w:t>
      </w:r>
      <w:r>
        <w:rPr>
          <w:rFonts w:eastAsia="UB-Helvetica" w:cs="Times New Roman"/>
          <w:szCs w:val="24"/>
        </w:rPr>
        <w:t xml:space="preserve"> Μπήκε η χώρα σε καθεστώς αναγκαστικής διαχείρισης.</w:t>
      </w:r>
    </w:p>
    <w:p w14:paraId="166422C9"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 xml:space="preserve">ΠΡΟΕΔΡΟΣ </w:t>
      </w:r>
      <w:r>
        <w:rPr>
          <w:rFonts w:eastAsia="UB-Helvetica" w:cs="Times New Roman"/>
          <w:b/>
          <w:szCs w:val="24"/>
        </w:rPr>
        <w:t>(Νικόλαος Βούτσης):</w:t>
      </w:r>
      <w:r>
        <w:rPr>
          <w:rFonts w:eastAsia="UB-Helvetica" w:cs="Times New Roman"/>
          <w:szCs w:val="24"/>
        </w:rPr>
        <w:t xml:space="preserve"> Κύριε Τζαβάρα, σας παρακαλώ. Είναι ανεπίτρεπτο αυτό που κάνετε. Εδώ ήμασταν όλοι και τότε.</w:t>
      </w:r>
    </w:p>
    <w:p w14:paraId="166422CA"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Ήμασταν και τότε εδώ, κύριε Τζαβάρα. Παρακαλώ.</w:t>
      </w:r>
    </w:p>
    <w:p w14:paraId="166422CB"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 xml:space="preserve">ΚΩΝΣΤΑΝΤΙΝΟΣ ΤΖΑΒΑΡΑΣ: </w:t>
      </w:r>
      <w:r>
        <w:rPr>
          <w:rFonts w:eastAsia="UB-Helvetica" w:cs="Times New Roman"/>
          <w:szCs w:val="24"/>
        </w:rPr>
        <w:t>Είναι ζωντανός ο διάλογος. Πάντα με ευγενικό τρόπο γίνονται οι διακοπές.</w:t>
      </w:r>
    </w:p>
    <w:p w14:paraId="166422CC"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ΑΛ</w:t>
      </w:r>
      <w:r>
        <w:rPr>
          <w:rFonts w:eastAsia="UB-Helvetica" w:cs="Times New Roman"/>
          <w:b/>
          <w:szCs w:val="24"/>
        </w:rPr>
        <w:t>ΕΞΗΣ ΤΣΙΠΡΑΣ (Πρόεδρος της Κυβέρνησης):</w:t>
      </w:r>
      <w:r>
        <w:rPr>
          <w:rFonts w:eastAsia="UB-Helvetica" w:cs="Times New Roman"/>
          <w:szCs w:val="24"/>
        </w:rPr>
        <w:t xml:space="preserve"> Δεν πειράζει, κύριε Πρόεδρε. </w:t>
      </w:r>
    </w:p>
    <w:p w14:paraId="166422CD"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lastRenderedPageBreak/>
        <w:t xml:space="preserve">Η επιλεκτική σας αμνησία, λοιπόν, κύριε Τζαβάρα, είναι πιο βαθιά, αφού ξεχνάτε -και αυτό το κάνετε διαρκώς- και τον λόγο για τον οποίο μετά από αυτή τη </w:t>
      </w:r>
      <w:r>
        <w:rPr>
          <w:rFonts w:eastAsia="UB-Helvetica" w:cs="Times New Roman"/>
          <w:szCs w:val="24"/>
        </w:rPr>
        <w:t>σ</w:t>
      </w:r>
      <w:r>
        <w:rPr>
          <w:rFonts w:eastAsia="UB-Helvetica" w:cs="Times New Roman"/>
          <w:szCs w:val="24"/>
        </w:rPr>
        <w:t>υμφωνία βρεθήκατε ξανά στα έδρανα</w:t>
      </w:r>
      <w:r>
        <w:rPr>
          <w:rFonts w:eastAsia="UB-Helvetica" w:cs="Times New Roman"/>
          <w:szCs w:val="24"/>
        </w:rPr>
        <w:t xml:space="preserve"> της Αντιπολίτευσης. </w:t>
      </w:r>
    </w:p>
    <w:p w14:paraId="166422CE"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Ξεχνάτε διαρκώς, μα διαρκώς</w:t>
      </w:r>
      <w:r>
        <w:rPr>
          <w:rFonts w:eastAsia="UB-Helvetica" w:cs="Times New Roman"/>
          <w:szCs w:val="24"/>
        </w:rPr>
        <w:t>,</w:t>
      </w:r>
      <w:r>
        <w:rPr>
          <w:rFonts w:eastAsia="UB-Helvetica" w:cs="Times New Roman"/>
          <w:szCs w:val="24"/>
        </w:rPr>
        <w:t xml:space="preserve"> και θέλετε να </w:t>
      </w:r>
      <w:r>
        <w:rPr>
          <w:rFonts w:eastAsia="UB-Helvetica" w:cs="Times New Roman"/>
          <w:szCs w:val="24"/>
        </w:rPr>
        <w:t>διαγράψ</w:t>
      </w:r>
      <w:r>
        <w:rPr>
          <w:rFonts w:eastAsia="UB-Helvetica" w:cs="Times New Roman"/>
          <w:szCs w:val="24"/>
        </w:rPr>
        <w:t xml:space="preserve">ετε από τη μνήμη σας αυτό το γεγονός, ότι στον τόπο έγιναν εκλογές όχι μόνο τον Γενάρη του 2015, αλλά και τον Σεπτέμβριο του 2015, μετά τη </w:t>
      </w:r>
      <w:r>
        <w:rPr>
          <w:rFonts w:eastAsia="UB-Helvetica" w:cs="Times New Roman"/>
          <w:szCs w:val="24"/>
        </w:rPr>
        <w:t>σ</w:t>
      </w:r>
      <w:r>
        <w:rPr>
          <w:rFonts w:eastAsia="UB-Helvetica" w:cs="Times New Roman"/>
          <w:szCs w:val="24"/>
        </w:rPr>
        <w:t>υμφωνία του Ιούλη, που κι εσείς ψηφίσατε. Κα</w:t>
      </w:r>
      <w:r>
        <w:rPr>
          <w:rFonts w:eastAsia="UB-Helvetica" w:cs="Times New Roman"/>
          <w:szCs w:val="24"/>
        </w:rPr>
        <w:t xml:space="preserve">ι πήγαμε σε εκλογές, διότι ήταν χρέος μας να θέσουμε στην κρίση του ελληνικού λαού την επιλογή μας να προχωρήσουμε στη βάση αυτής της </w:t>
      </w:r>
      <w:r>
        <w:rPr>
          <w:rFonts w:eastAsia="UB-Helvetica" w:cs="Times New Roman"/>
          <w:szCs w:val="24"/>
        </w:rPr>
        <w:t>σ</w:t>
      </w:r>
      <w:r>
        <w:rPr>
          <w:rFonts w:eastAsia="UB-Helvetica" w:cs="Times New Roman"/>
          <w:szCs w:val="24"/>
        </w:rPr>
        <w:t>υμφωνίας που καταλήξαμε με τους εταίρους.</w:t>
      </w:r>
    </w:p>
    <w:p w14:paraId="166422CF"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Και πήγαμε σε εκλογές</w:t>
      </w:r>
      <w:r>
        <w:rPr>
          <w:rFonts w:eastAsia="UB-Helvetica" w:cs="Times New Roman"/>
          <w:szCs w:val="24"/>
        </w:rPr>
        <w:t>,</w:t>
      </w:r>
      <w:r>
        <w:rPr>
          <w:rFonts w:eastAsia="UB-Helvetica" w:cs="Times New Roman"/>
          <w:szCs w:val="24"/>
        </w:rPr>
        <w:t xml:space="preserve"> έχοντας τη </w:t>
      </w:r>
      <w:r>
        <w:rPr>
          <w:rFonts w:eastAsia="UB-Helvetica" w:cs="Times New Roman"/>
          <w:szCs w:val="24"/>
        </w:rPr>
        <w:t>σ</w:t>
      </w:r>
      <w:r>
        <w:rPr>
          <w:rFonts w:eastAsia="UB-Helvetica" w:cs="Times New Roman"/>
          <w:szCs w:val="24"/>
        </w:rPr>
        <w:t>υμφωνία στο τραπέζι ανοιχτά και ειλικρινά, γ</w:t>
      </w:r>
      <w:r>
        <w:rPr>
          <w:rFonts w:eastAsia="UB-Helvetica" w:cs="Times New Roman"/>
          <w:szCs w:val="24"/>
        </w:rPr>
        <w:t>ια τη μάχη που δώσαμε, γι’ αυτά που καταφέραμε να κερδίσουμε, αλλά και γι’ αυτά στα οποία αναγκαστήκαμε να συμβιβαστούμε.</w:t>
      </w:r>
    </w:p>
    <w:p w14:paraId="166422D0"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lastRenderedPageBreak/>
        <w:t>Δεν καταφέραμε, πράγματι, να πετύχουμε όλα όσα θέλαμε</w:t>
      </w:r>
      <w:r>
        <w:rPr>
          <w:rFonts w:eastAsia="UB-Helvetica" w:cs="Times New Roman"/>
          <w:szCs w:val="24"/>
        </w:rPr>
        <w:t>,</w:t>
      </w:r>
      <w:r>
        <w:rPr>
          <w:rFonts w:eastAsia="UB-Helvetica" w:cs="Times New Roman"/>
          <w:szCs w:val="24"/>
        </w:rPr>
        <w:t xml:space="preserve"> υπό το βάρος ενός δυσμενέστατου συσχετισμού στην Ευρώπη. Όμως, δεν ήταν και λίγ</w:t>
      </w:r>
      <w:r>
        <w:rPr>
          <w:rFonts w:eastAsia="UB-Helvetica" w:cs="Times New Roman"/>
          <w:szCs w:val="24"/>
        </w:rPr>
        <w:t>α αυτά που πετύχαμε και ο ελληνικός λαός μάς εμπιστεύθηκε ξανά στις νέες συνθήκες. Το ξεχνάτε αυτό. Πασχίζετε διαρκώς να βγάλετε τον ελληνικό λαό αδαή, εξαπατημένο, ηλίθιο. Δεν χωρά στο μυαλό σας η ιδέα ότι ο λαός είπε τον Σεπτέμβρη που μας πέρασε «και δυσ</w:t>
      </w:r>
      <w:r>
        <w:rPr>
          <w:rFonts w:eastAsia="UB-Helvetica" w:cs="Times New Roman"/>
          <w:szCs w:val="24"/>
        </w:rPr>
        <w:t>κολίες αντέχουμε, αρκεί να μη γυρίσουν πίσω αυτοί που κατέστρεψαν τη χώρα». Δεν χωρά αυτό στο μυαλό σας.</w:t>
      </w:r>
    </w:p>
    <w:p w14:paraId="166422D1" w14:textId="77777777" w:rsidR="00434732" w:rsidRDefault="00735F25">
      <w:pPr>
        <w:spacing w:after="0" w:line="600" w:lineRule="auto"/>
        <w:ind w:firstLine="720"/>
        <w:jc w:val="center"/>
        <w:rPr>
          <w:rFonts w:eastAsia="UB-Helvetica" w:cs="Times New Roman"/>
          <w:szCs w:val="24"/>
        </w:rPr>
      </w:pPr>
      <w:r>
        <w:rPr>
          <w:rFonts w:eastAsia="UB-Helvetica" w:cs="Times New Roman"/>
          <w:szCs w:val="24"/>
        </w:rPr>
        <w:t>(Χειροκροτήματα από τις πτέρυγες του ΣΥΡΙΖΑ και των ΑΝΕΛ)</w:t>
      </w:r>
    </w:p>
    <w:p w14:paraId="166422D2"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 xml:space="preserve">Και εγκαλείτε εμάς! Για τι ακριβώς μας εγκαλείτε; Που προχωράμε ακριβώς τον δρόμο που όρισε η </w:t>
      </w:r>
      <w:r>
        <w:rPr>
          <w:rFonts w:eastAsia="UB-Helvetica" w:cs="Times New Roman"/>
          <w:szCs w:val="24"/>
        </w:rPr>
        <w:t>σ</w:t>
      </w:r>
      <w:r>
        <w:rPr>
          <w:rFonts w:eastAsia="UB-Helvetica" w:cs="Times New Roman"/>
          <w:szCs w:val="24"/>
        </w:rPr>
        <w:t>υμφωνία του Σεπτέμβρη και δεν την ξεχνάμε ούτε στιγμή, σε αντίθεση μ’ εσάς που δεν θέλετε να τη θυμάστε;</w:t>
      </w:r>
    </w:p>
    <w:p w14:paraId="166422D3"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lastRenderedPageBreak/>
        <w:t>Τα γεγονότα, κυρίες και κύριοι συνάδελφοι, είναι σαφή. Δ</w:t>
      </w:r>
      <w:r>
        <w:rPr>
          <w:rFonts w:eastAsia="UB-Helvetica" w:cs="Times New Roman"/>
          <w:szCs w:val="24"/>
        </w:rPr>
        <w:t xml:space="preserve">εν χρήζουν ερμηνειών ούτε στρεβλώσεων. Είναι γεγονός ότι καταφέραμε να ακυρώσουμε πολλές από τις καταστρεπτικές δεσμεύσεις των </w:t>
      </w:r>
      <w:r>
        <w:rPr>
          <w:rFonts w:eastAsia="UB-Helvetica" w:cs="Times New Roman"/>
          <w:szCs w:val="24"/>
        </w:rPr>
        <w:t>κ</w:t>
      </w:r>
      <w:r>
        <w:rPr>
          <w:rFonts w:eastAsia="UB-Helvetica" w:cs="Times New Roman"/>
          <w:szCs w:val="24"/>
        </w:rPr>
        <w:t>υβερνήσεων του κ</w:t>
      </w:r>
      <w:r>
        <w:rPr>
          <w:rFonts w:eastAsia="UB-Helvetica" w:cs="Times New Roman"/>
          <w:szCs w:val="24"/>
        </w:rPr>
        <w:t>.</w:t>
      </w:r>
      <w:r>
        <w:rPr>
          <w:rFonts w:eastAsia="UB-Helvetica" w:cs="Times New Roman"/>
          <w:szCs w:val="24"/>
        </w:rPr>
        <w:t xml:space="preserve"> Σαμαρά και του κ</w:t>
      </w:r>
      <w:r>
        <w:rPr>
          <w:rFonts w:eastAsia="UB-Helvetica" w:cs="Times New Roman"/>
          <w:szCs w:val="24"/>
        </w:rPr>
        <w:t>.</w:t>
      </w:r>
      <w:r>
        <w:rPr>
          <w:rFonts w:eastAsia="UB-Helvetica" w:cs="Times New Roman"/>
          <w:szCs w:val="24"/>
        </w:rPr>
        <w:t xml:space="preserve"> Βενιζέλου, που συγκροτούσαν το πλαίσιο της πέμπτης αξιολόγησης</w:t>
      </w:r>
      <w:r>
        <w:rPr>
          <w:rFonts w:eastAsia="UB-Helvetica" w:cs="Times New Roman"/>
          <w:szCs w:val="24"/>
        </w:rPr>
        <w:t>,</w:t>
      </w:r>
      <w:r>
        <w:rPr>
          <w:rFonts w:eastAsia="UB-Helvetica" w:cs="Times New Roman"/>
          <w:szCs w:val="24"/>
        </w:rPr>
        <w:t xml:space="preserve"> που δεν έκλεισε ποτέ και η ο</w:t>
      </w:r>
      <w:r>
        <w:rPr>
          <w:rFonts w:eastAsia="UB-Helvetica" w:cs="Times New Roman"/>
          <w:szCs w:val="24"/>
        </w:rPr>
        <w:t>ποία βρέθηκε μπροστά μας όταν αναλάβαμε τη διακυβέρνηση του τόπου</w:t>
      </w:r>
      <w:r>
        <w:rPr>
          <w:rFonts w:eastAsia="UB-Helvetica" w:cs="Times New Roman"/>
          <w:szCs w:val="24"/>
        </w:rPr>
        <w:t>,</w:t>
      </w:r>
      <w:r>
        <w:rPr>
          <w:rFonts w:eastAsia="UB-Helvetica" w:cs="Times New Roman"/>
          <w:szCs w:val="24"/>
        </w:rPr>
        <w:t xml:space="preserve"> τον Γενάρη του 2015.</w:t>
      </w:r>
    </w:p>
    <w:p w14:paraId="166422D4"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 xml:space="preserve">Και αυτές τις δεσμεύσεις φαίνεται να τις ξεχνάτε, τις μαζικές απολύσεις στον ιδιωτικό τομέα, το </w:t>
      </w:r>
      <w:r>
        <w:rPr>
          <w:rFonts w:eastAsia="UB-Helvetica" w:cs="Times New Roman"/>
          <w:szCs w:val="24"/>
          <w:lang w:val="en-US"/>
        </w:rPr>
        <w:t>lockout</w:t>
      </w:r>
      <w:r>
        <w:rPr>
          <w:rFonts w:eastAsia="UB-Helvetica" w:cs="Times New Roman"/>
          <w:szCs w:val="24"/>
        </w:rPr>
        <w:t xml:space="preserve">, τις απολύσεις και τις μειώσεις μισθών στο </w:t>
      </w:r>
      <w:r>
        <w:rPr>
          <w:rFonts w:eastAsia="UB-Helvetica" w:cs="Times New Roman"/>
          <w:szCs w:val="24"/>
        </w:rPr>
        <w:t>δ</w:t>
      </w:r>
      <w:r>
        <w:rPr>
          <w:rFonts w:eastAsia="UB-Helvetica" w:cs="Times New Roman"/>
          <w:szCs w:val="24"/>
        </w:rPr>
        <w:t xml:space="preserve">ημόσιο, τη ρήτρα </w:t>
      </w:r>
      <w:r>
        <w:rPr>
          <w:rFonts w:eastAsia="UB-Helvetica" w:cs="Times New Roman"/>
          <w:szCs w:val="24"/>
        </w:rPr>
        <w:t>μηδενικού ελλεί</w:t>
      </w:r>
      <w:r>
        <w:rPr>
          <w:rFonts w:eastAsia="UB-Helvetica" w:cs="Times New Roman"/>
          <w:szCs w:val="24"/>
        </w:rPr>
        <w:t>μ</w:t>
      </w:r>
      <w:r>
        <w:rPr>
          <w:rFonts w:eastAsia="UB-Helvetica" w:cs="Times New Roman"/>
          <w:szCs w:val="24"/>
        </w:rPr>
        <w:t>ματος για τις επικουρικές συντάξεις, που σήμαινε ότι θα εξαφανιζόντουσαν τελείως.</w:t>
      </w:r>
    </w:p>
    <w:p w14:paraId="166422D5"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Μήπως αυτές είναι οι μεταρρυθμίσεις που θέλετε να ανταλλάξετε</w:t>
      </w:r>
      <w:r>
        <w:rPr>
          <w:rFonts w:eastAsia="UB-Helvetica" w:cs="Times New Roman"/>
          <w:szCs w:val="24"/>
        </w:rPr>
        <w:t>,</w:t>
      </w:r>
      <w:r>
        <w:rPr>
          <w:rFonts w:eastAsia="UB-Helvetica" w:cs="Times New Roman"/>
          <w:szCs w:val="24"/>
        </w:rPr>
        <w:t xml:space="preserve"> για να πάρουμε 2% πλεόνασμα;</w:t>
      </w:r>
    </w:p>
    <w:p w14:paraId="166422D6"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ΚΥΡΙΑΚΟΣ ΜΗΤΣΟΤΑΚΗΣ (Πρόεδρος της Νέας Δημοκρατίας):</w:t>
      </w:r>
      <w:r>
        <w:rPr>
          <w:rFonts w:eastAsia="UB-Helvetica" w:cs="Times New Roman"/>
          <w:szCs w:val="24"/>
        </w:rPr>
        <w:t xml:space="preserve"> Μια χαρά είνα</w:t>
      </w:r>
      <w:r>
        <w:rPr>
          <w:rFonts w:eastAsia="UB-Helvetica" w:cs="Times New Roman"/>
          <w:szCs w:val="24"/>
        </w:rPr>
        <w:t>ι.</w:t>
      </w:r>
    </w:p>
    <w:p w14:paraId="166422D7"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ΑΛΕΞΗΣ ΤΣΙΠΡΑΣ (Πρόεδρος της Κυβέρνησης):</w:t>
      </w:r>
      <w:r>
        <w:rPr>
          <w:rFonts w:eastAsia="UB-Helvetica" w:cs="Times New Roman"/>
          <w:szCs w:val="24"/>
        </w:rPr>
        <w:t xml:space="preserve"> Μια χαρά είναι αυτά. Α, εντάξει! </w:t>
      </w:r>
    </w:p>
    <w:p w14:paraId="166422D8"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Αν είναι μια χαρά αυτά, κύριε Μητσο</w:t>
      </w:r>
      <w:r>
        <w:rPr>
          <w:rFonts w:eastAsia="UB-Helvetica" w:cs="Times New Roman"/>
          <w:szCs w:val="24"/>
        </w:rPr>
        <w:t>τ</w:t>
      </w:r>
      <w:r>
        <w:rPr>
          <w:rFonts w:eastAsia="UB-Helvetica" w:cs="Times New Roman"/>
          <w:szCs w:val="24"/>
        </w:rPr>
        <w:t>άκη, τι να πω; Νομίζω ότι θα μας κρίνει ο ελληνικός λαός.</w:t>
      </w:r>
    </w:p>
    <w:p w14:paraId="166422D9"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lastRenderedPageBreak/>
        <w:t>Όμως, πάνω απ’ όλα, ξεχνάτε και τους στόχους του προηγούμενου προγράμματος, τους στ</w:t>
      </w:r>
      <w:r>
        <w:rPr>
          <w:rFonts w:eastAsia="UB-Helvetica" w:cs="Times New Roman"/>
          <w:szCs w:val="24"/>
        </w:rPr>
        <w:t xml:space="preserve">όχους και τα πρωτογενή πλεονάσματα, μιας και αναφερθήκατε σε σταθερό 2%, πρωτογενή πλεονάσματα που καταδίκαζαν τη χώρα και τους πολίτες σε μια ανελέητη λιτότητα, στόχους που εμείς καταφέραμε να αναθεωρήσουμε στο πλαίσιο της νέας </w:t>
      </w:r>
      <w:r>
        <w:rPr>
          <w:rFonts w:eastAsia="UB-Helvetica" w:cs="Times New Roman"/>
          <w:szCs w:val="24"/>
        </w:rPr>
        <w:t>σ</w:t>
      </w:r>
      <w:r>
        <w:rPr>
          <w:rFonts w:eastAsia="UB-Helvetica" w:cs="Times New Roman"/>
          <w:szCs w:val="24"/>
        </w:rPr>
        <w:t>υμφωνίας.</w:t>
      </w:r>
    </w:p>
    <w:p w14:paraId="166422DA"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Και αυτό που κατ</w:t>
      </w:r>
      <w:r>
        <w:rPr>
          <w:rFonts w:eastAsia="UB-Helvetica" w:cs="Times New Roman"/>
          <w:szCs w:val="24"/>
        </w:rPr>
        <w:t>αφέραμε δεν είναι λόγια, είναι κάτι μετρήσιμο. Με τις προσπάθειές μας καταφέραμε να μείνουν στην πραγματική οικονομία και στις τσέπες των Ελλήνων φορολογουμένων 20 δισεκατομμύρια για την επόμενη τριετία.</w:t>
      </w:r>
    </w:p>
    <w:p w14:paraId="166422DB"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Πιστέψτε με. Δεν χρειάζεται κανείς να έχει άριστες ο</w:t>
      </w:r>
      <w:r>
        <w:rPr>
          <w:rFonts w:eastAsia="UB-Helvetica" w:cs="Times New Roman"/>
          <w:szCs w:val="24"/>
        </w:rPr>
        <w:t>ικονομικές γνώσεις</w:t>
      </w:r>
      <w:r>
        <w:rPr>
          <w:rFonts w:eastAsia="UB-Helvetica" w:cs="Times New Roman"/>
          <w:szCs w:val="24"/>
        </w:rPr>
        <w:t>,</w:t>
      </w:r>
      <w:r>
        <w:rPr>
          <w:rFonts w:eastAsia="UB-Helvetica" w:cs="Times New Roman"/>
          <w:szCs w:val="24"/>
        </w:rPr>
        <w:t xml:space="preserve"> για να το πιστοποιήσει αυτό. Χρειάζεται μονάχα να συγκρίνει τα πραγματικά ποσά, μιας και γίνατε κι εσείς θιασώτης των χαμηλότερων πλεονασμάτων σήμερα, με εκείνα που αντιστοιχούν στους στόχους για πλεονάσματα πριν και μετά τον Ιούνιο του</w:t>
      </w:r>
      <w:r>
        <w:rPr>
          <w:rFonts w:eastAsia="UB-Helvetica" w:cs="Times New Roman"/>
          <w:szCs w:val="24"/>
        </w:rPr>
        <w:t xml:space="preserve"> 2015.</w:t>
      </w:r>
    </w:p>
    <w:p w14:paraId="166422DC"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lastRenderedPageBreak/>
        <w:t>Θα σας τα θυμίσω, λοιπόν. Για το 2015 είχατε δεσμευθεί για πλεόνασμα 3,5%. Εμείς το κάναμε -0,25%. Καταφέραμε +0,7%. Η εξοικονόμηση από τους στόχους είναι 5,8 δισεκατομμύρια ευρώ για το 2015.</w:t>
      </w:r>
    </w:p>
    <w:p w14:paraId="166422DD" w14:textId="77777777" w:rsidR="00434732" w:rsidRDefault="00735F25">
      <w:pPr>
        <w:spacing w:after="0" w:line="600" w:lineRule="auto"/>
        <w:ind w:firstLine="720"/>
        <w:jc w:val="both"/>
        <w:rPr>
          <w:rFonts w:eastAsia="Times New Roman"/>
          <w:szCs w:val="24"/>
        </w:rPr>
      </w:pPr>
      <w:r>
        <w:rPr>
          <w:rFonts w:eastAsia="Times New Roman"/>
          <w:szCs w:val="24"/>
        </w:rPr>
        <w:t>Για το 2016 είχατε δεσμευθεί για πλεόνασμα 4,5%. Εμείς πή</w:t>
      </w:r>
      <w:r>
        <w:rPr>
          <w:rFonts w:eastAsia="Times New Roman"/>
          <w:szCs w:val="24"/>
        </w:rPr>
        <w:t xml:space="preserve">ραμε 0,75%. Εξοικονόμηση 6,7 δισεκατομμύρια ευρώ. </w:t>
      </w:r>
    </w:p>
    <w:p w14:paraId="166422DE" w14:textId="77777777" w:rsidR="00434732" w:rsidRDefault="00735F25">
      <w:pPr>
        <w:spacing w:after="0" w:line="600" w:lineRule="auto"/>
        <w:ind w:firstLine="720"/>
        <w:jc w:val="both"/>
        <w:rPr>
          <w:rFonts w:eastAsia="Times New Roman"/>
          <w:szCs w:val="24"/>
        </w:rPr>
      </w:pPr>
      <w:r>
        <w:rPr>
          <w:rFonts w:eastAsia="Times New Roman"/>
          <w:szCs w:val="24"/>
        </w:rPr>
        <w:t xml:space="preserve">Για το 2017 είχατε δεσμευθεί για 4,5%. Εμείς για 1,75%. Εξοικονόμηση 5,4 δισεκατομμύρια. </w:t>
      </w:r>
    </w:p>
    <w:p w14:paraId="166422DF" w14:textId="77777777" w:rsidR="00434732" w:rsidRDefault="00735F25">
      <w:pPr>
        <w:spacing w:after="0" w:line="600" w:lineRule="auto"/>
        <w:ind w:firstLine="720"/>
        <w:jc w:val="both"/>
        <w:rPr>
          <w:rFonts w:eastAsia="Times New Roman"/>
          <w:szCs w:val="24"/>
        </w:rPr>
      </w:pPr>
      <w:r>
        <w:rPr>
          <w:rFonts w:eastAsia="Times New Roman"/>
          <w:szCs w:val="24"/>
        </w:rPr>
        <w:t xml:space="preserve">Και τέλος, για το 2018 είχατε δεσμευθεί για 4,2% και εμείς για 3,5%. Εξοικονόμηση 700 εκατομμύρια ευρώ. </w:t>
      </w:r>
    </w:p>
    <w:p w14:paraId="166422E0" w14:textId="77777777" w:rsidR="00434732" w:rsidRDefault="00735F25">
      <w:pPr>
        <w:spacing w:after="0" w:line="600" w:lineRule="auto"/>
        <w:ind w:firstLine="720"/>
        <w:jc w:val="both"/>
        <w:rPr>
          <w:rFonts w:eastAsia="Times New Roman"/>
          <w:szCs w:val="24"/>
        </w:rPr>
      </w:pPr>
      <w:r>
        <w:rPr>
          <w:rFonts w:eastAsia="Times New Roman"/>
          <w:szCs w:val="24"/>
        </w:rPr>
        <w:t xml:space="preserve">Φαίνεται, </w:t>
      </w:r>
      <w:r>
        <w:rPr>
          <w:rFonts w:eastAsia="Times New Roman"/>
          <w:szCs w:val="24"/>
        </w:rPr>
        <w:t>λοιπόν, ότι από μνήμη δεν πάτε καλά. Από θράσος, όμως, υπάρχει περίσσευμα. Λέτε ότι η Κυβέρνηση βάζει φόρους, αντί να περικόψει δαπάνες, υπονοώντας</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ότι μια κυβέρνηση της Νέας Δημοκρατίας θα επέλεγε αποκλειστικά το δεύτερο, να μη βάλει φόρους, αλλά</w:t>
      </w:r>
      <w:r>
        <w:rPr>
          <w:rFonts w:eastAsia="Times New Roman"/>
          <w:szCs w:val="24"/>
        </w:rPr>
        <w:t xml:space="preserve"> να περικόψει δαπάνες.</w:t>
      </w:r>
    </w:p>
    <w:p w14:paraId="166422E1" w14:textId="77777777" w:rsidR="00434732" w:rsidRDefault="00735F25">
      <w:pPr>
        <w:spacing w:after="0" w:line="600" w:lineRule="auto"/>
        <w:ind w:firstLine="720"/>
        <w:jc w:val="both"/>
        <w:rPr>
          <w:rFonts w:eastAsia="Times New Roman"/>
          <w:szCs w:val="24"/>
        </w:rPr>
      </w:pPr>
      <w:r>
        <w:rPr>
          <w:rFonts w:eastAsia="Times New Roman"/>
          <w:szCs w:val="24"/>
        </w:rPr>
        <w:lastRenderedPageBreak/>
        <w:t>Για να δούμε, όμως, για να καταλάβουν κι όσοι μ</w:t>
      </w:r>
      <w:r>
        <w:rPr>
          <w:rFonts w:eastAsia="Times New Roman"/>
          <w:szCs w:val="24"/>
        </w:rPr>
        <w:t>ά</w:t>
      </w:r>
      <w:r>
        <w:rPr>
          <w:rFonts w:eastAsia="Times New Roman"/>
          <w:szCs w:val="24"/>
        </w:rPr>
        <w:t xml:space="preserve">ς παρακολουθούν σήμερα, τι εννοείτε λέγοντας περικοπές δαπανών και ποιες δεσμεύσεις είχατε εσείς, τι μέτρα θα παίρνατε αν παραμένατε τον Γενάρη του 2015 στη διακυβέρνηση και δεν υπήρχε </w:t>
      </w:r>
      <w:r>
        <w:rPr>
          <w:rFonts w:eastAsia="Times New Roman"/>
          <w:szCs w:val="24"/>
        </w:rPr>
        <w:t xml:space="preserve">η πολιτική αλλαγή. </w:t>
      </w:r>
    </w:p>
    <w:p w14:paraId="166422E2" w14:textId="77777777" w:rsidR="00434732" w:rsidRDefault="00735F25">
      <w:pPr>
        <w:spacing w:after="0" w:line="600" w:lineRule="auto"/>
        <w:ind w:firstLine="720"/>
        <w:jc w:val="both"/>
        <w:rPr>
          <w:rFonts w:eastAsia="Times New Roman"/>
          <w:szCs w:val="24"/>
        </w:rPr>
      </w:pPr>
      <w:r>
        <w:rPr>
          <w:rFonts w:eastAsia="Times New Roman"/>
          <w:szCs w:val="24"/>
        </w:rPr>
        <w:t>Κατ’ αρχάς, μόνο από την απόκλιση του στόχου του πλεονάσματος για το 2014, πέσατε έξω 2 δισεκατομμύρια ευρώ. Θα έπρεπε να καλύψετε αυτόν τον στόχο. Μέτρα ύψους, επίσης, 2 δισεκατομμυρίων ευρώ θα έπρεπε να πάρετε, επιπλέον, για να καλυφθ</w:t>
      </w:r>
      <w:r>
        <w:rPr>
          <w:rFonts w:eastAsia="Times New Roman"/>
          <w:szCs w:val="24"/>
        </w:rPr>
        <w:t xml:space="preserve">εί ο στόχος του πλεονάσματος για το 2015 και άλλα 3,7 δισεκατομμύρια ευρώ για να πιάσετε τον στόχο του 2016. Σύνολο μέτρων 7,7 δισεκατομμύρια, μόνο για τη διετία –προσέξτε- 2015-2016! </w:t>
      </w:r>
    </w:p>
    <w:p w14:paraId="166422E3" w14:textId="77777777" w:rsidR="00434732" w:rsidRDefault="00735F25">
      <w:pPr>
        <w:spacing w:after="0" w:line="600" w:lineRule="auto"/>
        <w:ind w:firstLine="720"/>
        <w:jc w:val="both"/>
        <w:rPr>
          <w:rFonts w:eastAsia="Times New Roman"/>
          <w:szCs w:val="24"/>
        </w:rPr>
      </w:pPr>
      <w:r>
        <w:rPr>
          <w:rFonts w:eastAsia="Times New Roman"/>
          <w:szCs w:val="24"/>
        </w:rPr>
        <w:t>Για πείτε μου, αλήθεια, πώς θα καλύπτατε αυτό το κενό; Προσέξτε τη διαφ</w:t>
      </w:r>
      <w:r>
        <w:rPr>
          <w:rFonts w:eastAsia="Times New Roman"/>
          <w:szCs w:val="24"/>
        </w:rPr>
        <w:t>ορά. Εμάς μας κατηγορείτε εδώ για φοροκαταιγίδα για τ</w:t>
      </w:r>
      <w:r>
        <w:rPr>
          <w:rFonts w:eastAsia="Times New Roman"/>
          <w:szCs w:val="24"/>
        </w:rPr>
        <w:t>ο</w:t>
      </w:r>
      <w:r>
        <w:rPr>
          <w:rFonts w:eastAsia="Times New Roman"/>
          <w:szCs w:val="24"/>
        </w:rPr>
        <w:t xml:space="preserve"> 1,8 δισεκατομμύρι</w:t>
      </w:r>
      <w:r>
        <w:rPr>
          <w:rFonts w:eastAsia="Times New Roman"/>
          <w:szCs w:val="24"/>
        </w:rPr>
        <w:t>ο</w:t>
      </w:r>
      <w:r>
        <w:rPr>
          <w:rFonts w:eastAsia="Times New Roman"/>
          <w:szCs w:val="24"/>
        </w:rPr>
        <w:t xml:space="preserve"> ευρώ που επιβαρύνουμε, πράγματι, με φόρους. Είχατε στη διετία 7,7 δισεκατομμύρια. Πώς θα τα φέρνατε; Όχι με φόρους; Περικόπτοντας δαπάνες; Τι θα κάνατε </w:t>
      </w:r>
      <w:r>
        <w:rPr>
          <w:rFonts w:eastAsia="Times New Roman"/>
          <w:szCs w:val="24"/>
        </w:rPr>
        <w:lastRenderedPageBreak/>
        <w:t>ακριβώς, δηλαδή; Θα μειώνατε σ</w:t>
      </w:r>
      <w:r>
        <w:rPr>
          <w:rFonts w:eastAsia="Times New Roman"/>
          <w:szCs w:val="24"/>
        </w:rPr>
        <w:t xml:space="preserve">το μισό τους μισθούς και τις συντάξεις του </w:t>
      </w:r>
      <w:r>
        <w:rPr>
          <w:rFonts w:eastAsia="Times New Roman"/>
          <w:szCs w:val="24"/>
        </w:rPr>
        <w:t>δ</w:t>
      </w:r>
      <w:r>
        <w:rPr>
          <w:rFonts w:eastAsia="Times New Roman"/>
          <w:szCs w:val="24"/>
        </w:rPr>
        <w:t>ημοσίου; Θα κλείνατε σχολεία και νοσοκομεία; Τι θα κάνατε; Δεν μας έχετε δώσει απαντήσεις. Φοβάμαι ότι οι μεταρρυθμίσεις με τις οποίες λέτε ότι θα τα αλλάξετε κι όταν επικεντρώνεστε διαρκώς στις δαπάνες, κάτι τέτ</w:t>
      </w:r>
      <w:r>
        <w:rPr>
          <w:rFonts w:eastAsia="Times New Roman"/>
          <w:szCs w:val="24"/>
        </w:rPr>
        <w:t xml:space="preserve">οιο υπονοούν.   </w:t>
      </w:r>
    </w:p>
    <w:p w14:paraId="166422E4" w14:textId="77777777" w:rsidR="00434732" w:rsidRDefault="00735F25">
      <w:pPr>
        <w:spacing w:after="0" w:line="600" w:lineRule="auto"/>
        <w:ind w:firstLine="720"/>
        <w:jc w:val="both"/>
        <w:rPr>
          <w:rFonts w:eastAsia="Times New Roman"/>
          <w:szCs w:val="24"/>
        </w:rPr>
      </w:pPr>
      <w:r>
        <w:rPr>
          <w:rFonts w:eastAsia="Times New Roman"/>
          <w:szCs w:val="24"/>
        </w:rPr>
        <w:t>Η αλήθεια, κυρίες και κύριοι συνάδελφοι, είναι ότι δεν θα περικόπτονταν μόνο δαπάνες. Και μισθοί και συντάξεις θα περικόπτονταν και απολύσεις θα κάνατε, αλλά και νέους φόρους θα επιβάλλατε. Γιατί, αλλιώς, τα 7,7 δισεκατομμύρια δεν βγαίνουν</w:t>
      </w:r>
      <w:r>
        <w:rPr>
          <w:rFonts w:eastAsia="Times New Roman"/>
          <w:szCs w:val="24"/>
        </w:rPr>
        <w:t xml:space="preserve">. </w:t>
      </w:r>
    </w:p>
    <w:p w14:paraId="166422E5" w14:textId="77777777" w:rsidR="00434732" w:rsidRDefault="00735F25">
      <w:pPr>
        <w:spacing w:after="0" w:line="600" w:lineRule="auto"/>
        <w:ind w:firstLine="720"/>
        <w:jc w:val="both"/>
        <w:rPr>
          <w:rFonts w:eastAsia="Times New Roman"/>
          <w:szCs w:val="24"/>
        </w:rPr>
      </w:pPr>
      <w:r>
        <w:rPr>
          <w:rFonts w:eastAsia="Times New Roman"/>
          <w:szCs w:val="24"/>
        </w:rPr>
        <w:t>Πρέπει, λοιπόν, να σταματήσει αυτή η συζήτηση διαρκώς περί μιας πρωτοφανούς φοροκαταιγίδας</w:t>
      </w:r>
      <w:r>
        <w:rPr>
          <w:rFonts w:eastAsia="Times New Roman"/>
          <w:szCs w:val="24"/>
        </w:rPr>
        <w:t>,</w:t>
      </w:r>
      <w:r>
        <w:rPr>
          <w:rFonts w:eastAsia="Times New Roman"/>
          <w:szCs w:val="24"/>
        </w:rPr>
        <w:t xml:space="preserve"> που άλλη δεν είδε ο τόπος, όταν εφαρμόζουμε μια συμφωνία που κι εσείς ψηφίσατε και βρισκόμαστε στην τελική ευθεία για το 2016, 2017, 2018, για την τριετία 5,4 δισεκατομμύρια, εφαρμόζοντας 1% από το ασφαλιστικό, 1% από τη φορολογία εισοδήματος και άλλο 1% </w:t>
      </w:r>
      <w:r>
        <w:rPr>
          <w:rFonts w:eastAsia="Times New Roman"/>
          <w:szCs w:val="24"/>
        </w:rPr>
        <w:t xml:space="preserve">από φόρους, τη στιγμή που οι προηγούμενες κυβερνήσεις είχαν φέρει αθροιστικά μέτρα 93 δισεκατομμύρια.       </w:t>
      </w:r>
    </w:p>
    <w:p w14:paraId="166422E6" w14:textId="77777777" w:rsidR="00434732" w:rsidRDefault="00735F25">
      <w:pPr>
        <w:spacing w:after="0"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Την άλλη φορά είχατε πει 63 δισεκατομμύρια. </w:t>
      </w:r>
    </w:p>
    <w:p w14:paraId="166422E7"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ΑΛΕΞΗΣ ΤΣΙΠΡΑΣ (Πρόεδρος της Κυβέρνησης):</w:t>
      </w:r>
      <w:r>
        <w:rPr>
          <w:rFonts w:eastAsia="Times New Roman"/>
          <w:szCs w:val="24"/>
        </w:rPr>
        <w:t xml:space="preserve"> Δεν με ακούτε με προσοχή, κύριε Σταϊκούρ</w:t>
      </w:r>
      <w:r>
        <w:rPr>
          <w:rFonts w:eastAsia="Times New Roman"/>
          <w:szCs w:val="24"/>
        </w:rPr>
        <w:t xml:space="preserve">α. Πρέπει να είστε πιο προσεκτικός. Βγάλτε μολύβι και χαρτί και μετρήστε τα. </w:t>
      </w:r>
    </w:p>
    <w:p w14:paraId="166422E8" w14:textId="77777777" w:rsidR="00434732" w:rsidRDefault="00735F25">
      <w:pPr>
        <w:spacing w:after="0" w:line="600" w:lineRule="auto"/>
        <w:ind w:firstLine="720"/>
        <w:jc w:val="both"/>
        <w:rPr>
          <w:rFonts w:eastAsia="Times New Roman"/>
          <w:szCs w:val="24"/>
        </w:rPr>
      </w:pPr>
      <w:r>
        <w:rPr>
          <w:rFonts w:eastAsia="Times New Roman"/>
          <w:szCs w:val="24"/>
        </w:rPr>
        <w:t xml:space="preserve">Ακριβώς, λοιπόν, αυτό είναι το συμπέρασμα το οποίο μπορεί να κατανοήσει κανείς για τη στάση σας: </w:t>
      </w:r>
      <w:r>
        <w:rPr>
          <w:rFonts w:eastAsia="Times New Roman"/>
          <w:szCs w:val="24"/>
        </w:rPr>
        <w:t>κ</w:t>
      </w:r>
      <w:r>
        <w:rPr>
          <w:rFonts w:eastAsia="Times New Roman"/>
          <w:szCs w:val="24"/>
        </w:rPr>
        <w:t>αι περικοπές δαπανών και φόροι. Και</w:t>
      </w:r>
      <w:r>
        <w:rPr>
          <w:rFonts w:eastAsia="Times New Roman"/>
          <w:szCs w:val="24"/>
        </w:rPr>
        <w:t>,</w:t>
      </w:r>
      <w:r>
        <w:rPr>
          <w:rFonts w:eastAsia="Times New Roman"/>
          <w:szCs w:val="24"/>
        </w:rPr>
        <w:t xml:space="preserve"> δυστυχώς, αυτή είναι η τομή των πιο ακραίων</w:t>
      </w:r>
      <w:r>
        <w:rPr>
          <w:rFonts w:eastAsia="Times New Roman"/>
          <w:szCs w:val="24"/>
        </w:rPr>
        <w:t xml:space="preserve"> θέσεων των δανειστών. </w:t>
      </w:r>
    </w:p>
    <w:p w14:paraId="166422E9" w14:textId="77777777" w:rsidR="00434732" w:rsidRDefault="00735F25">
      <w:pPr>
        <w:spacing w:after="0" w:line="600" w:lineRule="auto"/>
        <w:ind w:firstLine="720"/>
        <w:jc w:val="both"/>
        <w:rPr>
          <w:rFonts w:eastAsia="Times New Roman"/>
          <w:szCs w:val="24"/>
        </w:rPr>
      </w:pPr>
      <w:r>
        <w:rPr>
          <w:rFonts w:eastAsia="Times New Roman"/>
          <w:szCs w:val="24"/>
        </w:rPr>
        <w:t xml:space="preserve">Πριν από λίγες μέρες, κύριε Μητσοτάκη, σας άκουσα στη συνέντευξή σας στην ΕΡΤ, ούτε λίγο ούτε πολύ, να δηλώνετε ότι δεν είστε αντίθετος με τον μηχανισμό δημοσιονομικής διόρθωσης, διότι ήταν ένα μέτρο το οποίο υπήρχε από παλιά.  </w:t>
      </w:r>
    </w:p>
    <w:p w14:paraId="166422EA" w14:textId="77777777" w:rsidR="00434732" w:rsidRDefault="00735F25">
      <w:pPr>
        <w:spacing w:after="0" w:line="600" w:lineRule="auto"/>
        <w:ind w:firstLine="720"/>
        <w:jc w:val="both"/>
        <w:rPr>
          <w:rFonts w:eastAsia="Times New Roman"/>
          <w:szCs w:val="24"/>
        </w:rPr>
      </w:pPr>
      <w:r>
        <w:rPr>
          <w:rFonts w:eastAsia="Times New Roman"/>
          <w:szCs w:val="24"/>
        </w:rPr>
        <w:t>Σήμ</w:t>
      </w:r>
      <w:r>
        <w:rPr>
          <w:rFonts w:eastAsia="Times New Roman"/>
          <w:szCs w:val="24"/>
        </w:rPr>
        <w:t>ερα, καταγράψατε την κάθετη αντίθεσή σας –δεν ξέρω, ίσως γιατί είστε γνώστης της διαπραγμάτευσης. Αυτό ήρθε εναλλακτικά στην απαίτηση του Διεθνούς Νομισματικού Ταμείου, την οποία είχατε πιστέψει ότι θα την επιβάλ</w:t>
      </w:r>
      <w:r>
        <w:rPr>
          <w:rFonts w:eastAsia="Times New Roman"/>
          <w:szCs w:val="24"/>
        </w:rPr>
        <w:t>λ</w:t>
      </w:r>
      <w:r>
        <w:rPr>
          <w:rFonts w:eastAsia="Times New Roman"/>
          <w:szCs w:val="24"/>
        </w:rPr>
        <w:t>ει κι ότι δεν θα καταφέρουμε να πετύχουμε μ</w:t>
      </w:r>
      <w:r>
        <w:rPr>
          <w:rFonts w:eastAsia="Times New Roman"/>
          <w:szCs w:val="24"/>
        </w:rPr>
        <w:t xml:space="preserve">ια νίκη στη διαπραγμάτευση, επιπλέον μέτρων 2% του ΑΕΠ, δηλαδή 3,6 δισεκατομμύρια. Και πρέπει να στεναχωρηθήκατε πάρα πολύ </w:t>
      </w:r>
      <w:r>
        <w:rPr>
          <w:rFonts w:eastAsia="Times New Roman"/>
          <w:szCs w:val="24"/>
        </w:rPr>
        <w:lastRenderedPageBreak/>
        <w:t xml:space="preserve">που καταφέραμε και πετύχαμε αυτή τη νίκη, σε συμμαχία με τους </w:t>
      </w:r>
      <w:r>
        <w:rPr>
          <w:rFonts w:eastAsia="Times New Roman"/>
          <w:szCs w:val="24"/>
        </w:rPr>
        <w:t>Ε</w:t>
      </w:r>
      <w:r>
        <w:rPr>
          <w:rFonts w:eastAsia="Times New Roman"/>
          <w:szCs w:val="24"/>
        </w:rPr>
        <w:t>υρωπαίους εταίρους, στη διαπραγμάτευση έναντι του Διεθνούς Νομισματικο</w:t>
      </w:r>
      <w:r>
        <w:rPr>
          <w:rFonts w:eastAsia="Times New Roman"/>
          <w:szCs w:val="24"/>
        </w:rPr>
        <w:t xml:space="preserve">ύ Ταμείου. </w:t>
      </w:r>
    </w:p>
    <w:p w14:paraId="166422EB" w14:textId="77777777" w:rsidR="00434732" w:rsidRDefault="00735F25">
      <w:pPr>
        <w:spacing w:after="0" w:line="600" w:lineRule="auto"/>
        <w:ind w:firstLine="720"/>
        <w:jc w:val="both"/>
        <w:rPr>
          <w:rFonts w:eastAsia="Times New Roman"/>
          <w:szCs w:val="24"/>
        </w:rPr>
      </w:pPr>
      <w:r>
        <w:rPr>
          <w:rFonts w:eastAsia="Times New Roman"/>
          <w:szCs w:val="24"/>
        </w:rPr>
        <w:t>Δεν εξηγείται αλλιώς και η τοποθέτηση, την προηγούμενη εβδομάδα, της πρώην Εκπροσώπου Τύπου του κόμματός σας, της κ. Ασημακοπούλου, που μίλησε για σκανδαλώδη εύνοια των Ευρωπαίων απέναντι στην Κυβέρνηση ΣΥΡΙΖΑ-ΑΝΕΛ.</w:t>
      </w:r>
    </w:p>
    <w:p w14:paraId="166422EC"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Μόνο που θέλω να σας </w:t>
      </w:r>
      <w:r>
        <w:rPr>
          <w:rFonts w:eastAsia="Times New Roman" w:cs="Times New Roman"/>
          <w:szCs w:val="24"/>
        </w:rPr>
        <w:t>επισημάνω, κύριε Μητσοτάκη, ότι εδώ μιλάμε για την Ελλάδα και εσείς στενοχωριέστε που καταφέραμε να αποτρέψουμε τα επιπλέον μέτρα 3,6 δισεκατομμυρίων ευρώ!</w:t>
      </w:r>
    </w:p>
    <w:p w14:paraId="166422ED"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66422EE"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 να ξαναθυμηθούμε, όμως, κυρίες και κύρ</w:t>
      </w:r>
      <w:r>
        <w:rPr>
          <w:rFonts w:eastAsia="Times New Roman" w:cs="Times New Roman"/>
          <w:szCs w:val="24"/>
        </w:rPr>
        <w:t xml:space="preserve">ιοι Βουλευτές, τι ακριβώς εντολή ζητήσαμε από τον ελληνικό λαό τον Σεπτέμβρη του 2015. Πήραμε εντολή να υλοποιήσουμε μια </w:t>
      </w:r>
      <w:r>
        <w:rPr>
          <w:rFonts w:eastAsia="Times New Roman" w:cs="Times New Roman"/>
          <w:szCs w:val="24"/>
        </w:rPr>
        <w:t>σ</w:t>
      </w:r>
      <w:r>
        <w:rPr>
          <w:rFonts w:eastAsia="Times New Roman" w:cs="Times New Roman"/>
          <w:szCs w:val="24"/>
        </w:rPr>
        <w:t>υμφωνία που προέβλεπε μια ήπια δημοσιονομική προσαρμογή</w:t>
      </w:r>
      <w:r>
        <w:rPr>
          <w:rFonts w:eastAsia="Times New Roman" w:cs="Times New Roman"/>
          <w:szCs w:val="24"/>
        </w:rPr>
        <w:t>,</w:t>
      </w:r>
      <w:r>
        <w:rPr>
          <w:rFonts w:eastAsia="Times New Roman" w:cs="Times New Roman"/>
          <w:szCs w:val="24"/>
        </w:rPr>
        <w:t xml:space="preserve"> της τάξης του 3% του ΑΕΠ</w:t>
      </w:r>
      <w:r>
        <w:rPr>
          <w:rFonts w:eastAsia="Times New Roman" w:cs="Times New Roman"/>
          <w:szCs w:val="24"/>
        </w:rPr>
        <w:t>,</w:t>
      </w:r>
      <w:r>
        <w:rPr>
          <w:rFonts w:eastAsia="Times New Roman" w:cs="Times New Roman"/>
          <w:szCs w:val="24"/>
        </w:rPr>
        <w:t xml:space="preserve"> ως το 2018. </w:t>
      </w:r>
    </w:p>
    <w:p w14:paraId="166422EF"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Πριν από λίγες μέρες ψηφίστηκαν μέτρα </w:t>
      </w:r>
      <w:r>
        <w:rPr>
          <w:rFonts w:eastAsia="Times New Roman" w:cs="Times New Roman"/>
          <w:szCs w:val="24"/>
        </w:rPr>
        <w:t xml:space="preserve">για ασφαλιστικό και φορολογικό, που ήταν το 2% του ΑΕΠ. Και μάλιστα ψηφίστηκαν, ενώ εκείνες τις μέρες η Αντιπολίτευση έλεγε ότι με αυτά που φέρνουμε στη Βουλή κάνουμε μονομερείς ενέργειες και τινάζουμε τη διαπραγμάτευση στον αέρα. </w:t>
      </w:r>
    </w:p>
    <w:p w14:paraId="166422F0"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Στο ασφαλιστικό προχωρήσ</w:t>
      </w:r>
      <w:r>
        <w:rPr>
          <w:rFonts w:eastAsia="Times New Roman" w:cs="Times New Roman"/>
          <w:szCs w:val="24"/>
        </w:rPr>
        <w:t>αμε σε μια μεταρρύθμιση</w:t>
      </w:r>
      <w:r>
        <w:rPr>
          <w:rFonts w:eastAsia="Times New Roman" w:cs="Times New Roman"/>
          <w:szCs w:val="24"/>
        </w:rPr>
        <w:t>,</w:t>
      </w:r>
      <w:r>
        <w:rPr>
          <w:rFonts w:eastAsia="Times New Roman" w:cs="Times New Roman"/>
          <w:szCs w:val="24"/>
        </w:rPr>
        <w:t xml:space="preserve"> με γνώμονα τη δίκαιη μοιρασιά των βαρών αλλά και τη βιωσιμότητα του συστήματος, ενός συστήματος που είχε βγει από τις ράγες. Στόχος μας να προστατεύσουμε τους αδύναμους, τους χαμηλοσυνταξιούχους και</w:t>
      </w:r>
      <w:r>
        <w:rPr>
          <w:rFonts w:eastAsia="Times New Roman" w:cs="Times New Roman"/>
          <w:szCs w:val="24"/>
        </w:rPr>
        <w:t>,</w:t>
      </w:r>
      <w:r>
        <w:rPr>
          <w:rFonts w:eastAsia="Times New Roman" w:cs="Times New Roman"/>
          <w:szCs w:val="24"/>
        </w:rPr>
        <w:t xml:space="preserve"> βεβαίως, η βασική μας γραμμή, η</w:t>
      </w:r>
      <w:r>
        <w:rPr>
          <w:rFonts w:eastAsia="Times New Roman" w:cs="Times New Roman"/>
          <w:szCs w:val="24"/>
        </w:rPr>
        <w:t xml:space="preserve"> κόκκινη γραμμή, η προστασία των κύριων συντάξεων, αφαιρώντας βάρη ταυτόχρονα εκεί όπου συσσωρεύονται πολλά, στους ελεύθερους επαγγελματίες, αφαιρώντας βάρη από τους νέους</w:t>
      </w:r>
      <w:r>
        <w:rPr>
          <w:rFonts w:eastAsia="Times New Roman" w:cs="Times New Roman"/>
          <w:szCs w:val="24"/>
        </w:rPr>
        <w:t>,</w:t>
      </w:r>
      <w:r>
        <w:rPr>
          <w:rFonts w:eastAsia="Times New Roman" w:cs="Times New Roman"/>
          <w:szCs w:val="24"/>
        </w:rPr>
        <w:t xml:space="preserve"> που μπαίνουν τώρα στην επαγγελματική σταδιοδρομία. </w:t>
      </w:r>
    </w:p>
    <w:p w14:paraId="166422F1"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Διατηρήσαμε τις συντάξεις στην </w:t>
      </w:r>
      <w:r>
        <w:rPr>
          <w:rFonts w:eastAsia="Times New Roman" w:cs="Times New Roman"/>
          <w:szCs w:val="24"/>
        </w:rPr>
        <w:t xml:space="preserve">ονομαστική τους τιμή για το 92% των δικαιούχων, δηλαδή για δύο εκατομμύρια εκατό χιλιάδες συμπολίτες μας, που είδαν τα τελευταία χρόνια -όχι μία, όχι δύο, όχι τρεις- έντεκα φορές να μειώνονται οι συντάξεις τους. </w:t>
      </w:r>
    </w:p>
    <w:p w14:paraId="166422F2"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Στο φορολογικό, επίσης, κινηθήκαμε στην ίδι</w:t>
      </w:r>
      <w:r>
        <w:rPr>
          <w:rFonts w:eastAsia="Times New Roman" w:cs="Times New Roman"/>
          <w:szCs w:val="24"/>
        </w:rPr>
        <w:t xml:space="preserve">α λογική, μικρές επιβαρύνσεις και ελαφρύνσεις στα χαμηλότερα εισοδήματα, μεγαλύτερες στα υψηλότερα. </w:t>
      </w:r>
    </w:p>
    <w:p w14:paraId="166422F3"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υπάρχει καμμία αμφιβολία, τα μέτρα που συζητάμε σήμερα -αυτό το επιπλέον 1%- δεν είναι ευχάριστα μέτρα, διότι οι πολίτες αυτής της χώρας έχουν ήδη δώσε</w:t>
      </w:r>
      <w:r>
        <w:rPr>
          <w:rFonts w:eastAsia="Times New Roman" w:cs="Times New Roman"/>
          <w:szCs w:val="24"/>
        </w:rPr>
        <w:t>ι πολλά. Όμως, είναι ίσως η πρώτη φορά που είναι τόσο ορατή η δυνατότητα αυτές οι θυσίες να είναι οι τελευταίες</w:t>
      </w:r>
      <w:r>
        <w:rPr>
          <w:rFonts w:eastAsia="Times New Roman" w:cs="Times New Roman"/>
          <w:szCs w:val="24"/>
        </w:rPr>
        <w:t>,</w:t>
      </w:r>
      <w:r>
        <w:rPr>
          <w:rFonts w:eastAsia="Times New Roman" w:cs="Times New Roman"/>
          <w:szCs w:val="24"/>
        </w:rPr>
        <w:t xml:space="preserve"> που θα δώσουν μια άλλη προοπτική. </w:t>
      </w:r>
    </w:p>
    <w:p w14:paraId="166422F4"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Επιλέξαμε, λοιπόν, σε αυτό το πολυνομοσχέδιο να επιμερίσουμε το κόστος μέσα από ένα ευρύ πλέγμα φορολογικών </w:t>
      </w:r>
      <w:r>
        <w:rPr>
          <w:rFonts w:eastAsia="Times New Roman" w:cs="Times New Roman"/>
          <w:szCs w:val="24"/>
        </w:rPr>
        <w:t xml:space="preserve">παρεμβάσεων. </w:t>
      </w:r>
    </w:p>
    <w:p w14:paraId="166422F5"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Αξίζει, όμως, εδώ και μια αναφορά σε εναλλακτικές που κατατέθηκαν στο τραπέζι των διαπραγματεύσεων, διότι η αύξηση για 1% του ανώτατου συντελεστή του ΦΠΑ –από το 23% στο 24%- προφανώς είναι μία αρνητική εξέλιξη. Η αντιπρόταση από την πλευρά τ</w:t>
      </w:r>
      <w:r>
        <w:rPr>
          <w:rFonts w:eastAsia="Times New Roman" w:cs="Times New Roman"/>
          <w:szCs w:val="24"/>
        </w:rPr>
        <w:t xml:space="preserve">ων εταίρων και των δανειστών, όμως, στο </w:t>
      </w:r>
      <w:r>
        <w:rPr>
          <w:rFonts w:eastAsia="Times New Roman" w:cs="Times New Roman"/>
          <w:szCs w:val="24"/>
        </w:rPr>
        <w:lastRenderedPageBreak/>
        <w:t xml:space="preserve">τραπέζι ήταν η αύξηση του συντελεστή για την ενέργεια, το ηλεκτρικό ρεύμα και το νερό, από το 13% στο 23%. Αντιλαμβάνεστε ότι αυτή θα ήταν μια πολύ οδυνηρή εξέλιξη, την οποία αποφύγαμε. </w:t>
      </w:r>
    </w:p>
    <w:p w14:paraId="166422F6"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Υπήρξε η απαίτηση για άρση τη</w:t>
      </w:r>
      <w:r>
        <w:rPr>
          <w:rFonts w:eastAsia="Times New Roman" w:cs="Times New Roman"/>
          <w:szCs w:val="24"/>
        </w:rPr>
        <w:t>ς προστασίας της πρώτης κατοικίας για όσους έχουν κόκκινα δάνεια. Η διαπραγμάτευση, πράγματι, ήταν δύσκολη. Καταφέραμε να διατηρήσουμε την προστασία της πρώτης κατοικίας και να καταλήξουμε σε ένα σχέδιο αξιόπιστο για τη διαχείριση των μη εξυπηρετούμενων δα</w:t>
      </w:r>
      <w:r>
        <w:rPr>
          <w:rFonts w:eastAsia="Times New Roman" w:cs="Times New Roman"/>
          <w:szCs w:val="24"/>
        </w:rPr>
        <w:t>νείων. Δημιουργήσαμε, μάλιστα, ένα ρυθμιστικό πλαίσιο της αγοράς κόκκινων δανείων</w:t>
      </w:r>
      <w:r>
        <w:rPr>
          <w:rFonts w:eastAsia="Times New Roman" w:cs="Times New Roman"/>
          <w:szCs w:val="24"/>
        </w:rPr>
        <w:t>,</w:t>
      </w:r>
      <w:r>
        <w:rPr>
          <w:rFonts w:eastAsia="Times New Roman" w:cs="Times New Roman"/>
          <w:szCs w:val="24"/>
        </w:rPr>
        <w:t xml:space="preserve"> που είναι ίσως το αυστηρότερο στην Ευρώπη</w:t>
      </w:r>
      <w:r>
        <w:rPr>
          <w:rFonts w:eastAsia="Times New Roman" w:cs="Times New Roman"/>
          <w:szCs w:val="24"/>
        </w:rPr>
        <w:t>,</w:t>
      </w:r>
      <w:r>
        <w:rPr>
          <w:rFonts w:eastAsia="Times New Roman" w:cs="Times New Roman"/>
          <w:szCs w:val="24"/>
        </w:rPr>
        <w:t xml:space="preserve"> και έτσι προστατεύουμε τους δανειολήπτες των χαμηλών και μεσαίων στρωμάτων. </w:t>
      </w:r>
    </w:p>
    <w:p w14:paraId="166422F7"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Υπήρξε, επίσης, η απαίτηση στη διαπραγμάτευση να πωληθεί ο ΑΔΜΗΕ. Καταφέραμε να το αποτρέψουμε. </w:t>
      </w:r>
    </w:p>
    <w:p w14:paraId="166422F8"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Ιεραρχήσαμε, λοιπόν, ψηλά στην ατζέντα των διαπραγματεύσεων ορισμένα κομβικά ζητήματα. Οι επιβαρύνσεις οι οποίες προκύπτουν είναι μικρότερου κόστους και κατανέ</w:t>
      </w:r>
      <w:r>
        <w:rPr>
          <w:rFonts w:eastAsia="Times New Roman" w:cs="Times New Roman"/>
          <w:szCs w:val="24"/>
        </w:rPr>
        <w:t xml:space="preserve">μονται σε πολλές και διαφορετικές κατηγορίες από ό,τι οι αρχικές προτάσεις των δανειστών για μέτρα ίσης απόδοσης. </w:t>
      </w:r>
    </w:p>
    <w:p w14:paraId="166422F9" w14:textId="77777777" w:rsidR="00434732" w:rsidRDefault="00735F25">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Επομένως έχει μια σημασία -ενδεχομένως επικοινωνιακού χαρακτήρα- ότι σχεδόν οι περισσότεροι Βουλευτές της Νέας Δημοκρατίας που ανέβηκαν στο Β</w:t>
      </w:r>
      <w:r>
        <w:rPr>
          <w:rFonts w:eastAsia="Times New Roman" w:cs="Times New Roman"/>
          <w:szCs w:val="24"/>
        </w:rPr>
        <w:t xml:space="preserve">ήμα απαρίθμησαν τις φορολογικές επιβαρύνσεις. </w:t>
      </w:r>
    </w:p>
    <w:p w14:paraId="166422F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Θα μπορούσαν να μην υπάρχουν, λοιπόν, αυτές οι επιβαρύνσεις και να υπάρχει μία επιβάρυνση, όπως κάνατε εσείς όλο το προηγούμενο διάστημα, να είναι </w:t>
      </w:r>
      <w:r>
        <w:rPr>
          <w:rFonts w:eastAsia="Times New Roman" w:cs="Times New Roman"/>
          <w:szCs w:val="24"/>
        </w:rPr>
        <w:t xml:space="preserve">η </w:t>
      </w:r>
      <w:r>
        <w:rPr>
          <w:rFonts w:eastAsia="Times New Roman" w:cs="Times New Roman"/>
          <w:szCs w:val="24"/>
        </w:rPr>
        <w:t>οριζόντια περικοπή συντάξεων ή μισθών. Ή να είναι ο ΕΝΦΙΑ. Ν</w:t>
      </w:r>
      <w:r>
        <w:rPr>
          <w:rFonts w:eastAsia="Times New Roman" w:cs="Times New Roman"/>
          <w:szCs w:val="24"/>
        </w:rPr>
        <w:t>α είναι 2,6 δισεκατομμύρια ο ΕΝΦΙΑ</w:t>
      </w:r>
      <w:r>
        <w:rPr>
          <w:rFonts w:eastAsia="Times New Roman" w:cs="Times New Roman"/>
          <w:szCs w:val="24"/>
        </w:rPr>
        <w:t>,</w:t>
      </w:r>
      <w:r>
        <w:rPr>
          <w:rFonts w:eastAsia="Times New Roman" w:cs="Times New Roman"/>
          <w:szCs w:val="24"/>
        </w:rPr>
        <w:t xml:space="preserve"> όχι 1,8 δισεκατομμύρι</w:t>
      </w:r>
      <w:r>
        <w:rPr>
          <w:rFonts w:eastAsia="Times New Roman" w:cs="Times New Roman"/>
          <w:szCs w:val="24"/>
        </w:rPr>
        <w:t>ο</w:t>
      </w:r>
      <w:r>
        <w:rPr>
          <w:rFonts w:eastAsia="Times New Roman" w:cs="Times New Roman"/>
          <w:szCs w:val="24"/>
        </w:rPr>
        <w:t>. Μας κατηγορείτε, όμως, για τον ΕΝΦΙΑ ότι ερχόμαστε και τον αυξάνουμε. Ο ΕΝΦΙΑ ήταν 2,65 δισεκατομμύρια, 2,65 δισεκατομμύρια είναι και σήμερα. Πώς τον αυξάνουμε;</w:t>
      </w:r>
    </w:p>
    <w:p w14:paraId="166422F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 Αυτό για το οποίο μας κατηγορείτε </w:t>
      </w:r>
      <w:r>
        <w:rPr>
          <w:rFonts w:eastAsia="Times New Roman" w:cs="Times New Roman"/>
          <w:szCs w:val="24"/>
        </w:rPr>
        <w:t xml:space="preserve">είναι διότι κάναμε μία προσπάθεια ανακατανομής των βαρών, προκειμένου να υπάρξει ωφέλεια για τους πιο αδύναμους. Το 92% των ιδιοκτητών θα κληθεί να αποδώσει </w:t>
      </w:r>
      <w:r>
        <w:rPr>
          <w:rFonts w:eastAsia="Times New Roman" w:cs="Times New Roman"/>
          <w:szCs w:val="24"/>
        </w:rPr>
        <w:lastRenderedPageBreak/>
        <w:t>το ίδιο και σε πολλές περιπτώσεις μικρότερο ποσό. Η αγωνία σας είναι για το 8%. Όλη η λογική μας εί</w:t>
      </w:r>
      <w:r>
        <w:rPr>
          <w:rFonts w:eastAsia="Times New Roman" w:cs="Times New Roman"/>
          <w:szCs w:val="24"/>
        </w:rPr>
        <w:t>ναι μια λογική τα βάρη να τα κατανείμουμε με τρόπο</w:t>
      </w:r>
      <w:r>
        <w:rPr>
          <w:rFonts w:eastAsia="Times New Roman" w:cs="Times New Roman"/>
          <w:szCs w:val="24"/>
        </w:rPr>
        <w:t>,</w:t>
      </w:r>
      <w:r>
        <w:rPr>
          <w:rFonts w:eastAsia="Times New Roman" w:cs="Times New Roman"/>
          <w:szCs w:val="24"/>
        </w:rPr>
        <w:t xml:space="preserve"> ώστε να είναι δικαιότερη η κατανομή, περισσότερα σε αυτούς που μπορούν να αντέξουν, ελάφρυνση σε αυτούς που δεν αντέχουν πια. </w:t>
      </w:r>
    </w:p>
    <w:p w14:paraId="166422F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Την ίδια, όμως, εκστρατεία ψεύδους και παραπληροφόρησης έχετε εξαπολύσει και </w:t>
      </w:r>
      <w:r>
        <w:rPr>
          <w:rFonts w:eastAsia="Times New Roman" w:cs="Times New Roman"/>
          <w:szCs w:val="24"/>
        </w:rPr>
        <w:t xml:space="preserve">για το νέο </w:t>
      </w:r>
      <w:r>
        <w:rPr>
          <w:rFonts w:eastAsia="Times New Roman" w:cs="Times New Roman"/>
          <w:szCs w:val="24"/>
        </w:rPr>
        <w:t>τ</w:t>
      </w:r>
      <w:r>
        <w:rPr>
          <w:rFonts w:eastAsia="Times New Roman" w:cs="Times New Roman"/>
          <w:szCs w:val="24"/>
        </w:rPr>
        <w:t xml:space="preserve">αμείο για την αξιοποίηση της δημόσιας περιουσίας. Και πάλι έχουν ακουστεί εδώ απίστευτα πράγματα. </w:t>
      </w:r>
    </w:p>
    <w:p w14:paraId="166422F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Επιτρέψτε μου να πω ορισμένα σημεία, για να βάλουμε τα πράγματα στη θέση τους.</w:t>
      </w:r>
    </w:p>
    <w:p w14:paraId="166422F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Σημείο πρώτο: Το </w:t>
      </w:r>
      <w:r>
        <w:rPr>
          <w:rFonts w:eastAsia="Times New Roman" w:cs="Times New Roman"/>
          <w:szCs w:val="24"/>
        </w:rPr>
        <w:t>τ</w:t>
      </w:r>
      <w:r>
        <w:rPr>
          <w:rFonts w:eastAsia="Times New Roman" w:cs="Times New Roman"/>
          <w:szCs w:val="24"/>
        </w:rPr>
        <w:t xml:space="preserve">αμείο έχει έδρα την Ελλάδα και υπάγεται στο </w:t>
      </w:r>
      <w:r>
        <w:rPr>
          <w:rFonts w:eastAsia="Times New Roman" w:cs="Times New Roman"/>
          <w:szCs w:val="24"/>
        </w:rPr>
        <w:t>Ε</w:t>
      </w:r>
      <w:r>
        <w:rPr>
          <w:rFonts w:eastAsia="Times New Roman" w:cs="Times New Roman"/>
          <w:szCs w:val="24"/>
        </w:rPr>
        <w:t>λλη</w:t>
      </w:r>
      <w:r>
        <w:rPr>
          <w:rFonts w:eastAsia="Times New Roman" w:cs="Times New Roman"/>
          <w:szCs w:val="24"/>
        </w:rPr>
        <w:t xml:space="preserve">νικό </w:t>
      </w:r>
      <w:r>
        <w:rPr>
          <w:rFonts w:eastAsia="Times New Roman" w:cs="Times New Roman"/>
          <w:szCs w:val="24"/>
        </w:rPr>
        <w:t>Δ</w:t>
      </w:r>
      <w:r>
        <w:rPr>
          <w:rFonts w:eastAsia="Times New Roman" w:cs="Times New Roman"/>
          <w:szCs w:val="24"/>
        </w:rPr>
        <w:t>ίκαιο. Θα μου πείτε: «Αυτό έλειπε!». Γνωρίζετε, όμως, πάρα πολύ καλά ότι αυτή ήταν η απαίτηση των δανειστών, την κρίσιμη εκείνη ημέρα και νύχτα στις Βρυξέλλες, στις 14 Ιουλίου. Η απαίτηση ήταν να έχει έδρα το Λουξεμβούργο και να είναι υπό ξένη διοίκη</w:t>
      </w:r>
      <w:r>
        <w:rPr>
          <w:rFonts w:eastAsia="Times New Roman" w:cs="Times New Roman"/>
          <w:szCs w:val="24"/>
        </w:rPr>
        <w:t xml:space="preserve">ση. </w:t>
      </w:r>
    </w:p>
    <w:p w14:paraId="166422F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Δεύτερον, τον έλεγχο του </w:t>
      </w:r>
      <w:r>
        <w:rPr>
          <w:rFonts w:eastAsia="Times New Roman" w:cs="Times New Roman"/>
          <w:szCs w:val="24"/>
        </w:rPr>
        <w:t>τ</w:t>
      </w:r>
      <w:r>
        <w:rPr>
          <w:rFonts w:eastAsia="Times New Roman" w:cs="Times New Roman"/>
          <w:szCs w:val="24"/>
        </w:rPr>
        <w:t xml:space="preserve">αμείου έχει η εκάστοτε κυβέρνηση. Υπάρχει έλεγχος από τη Βουλή. Το στρατηγικό σχέδιο του </w:t>
      </w:r>
      <w:r>
        <w:rPr>
          <w:rFonts w:eastAsia="Times New Roman" w:cs="Times New Roman"/>
          <w:szCs w:val="24"/>
        </w:rPr>
        <w:t>τ</w:t>
      </w:r>
      <w:r>
        <w:rPr>
          <w:rFonts w:eastAsia="Times New Roman" w:cs="Times New Roman"/>
          <w:szCs w:val="24"/>
        </w:rPr>
        <w:t>αμείου θα εγκρίνεται από τον Υπουργό των Οικονομικών.</w:t>
      </w:r>
    </w:p>
    <w:p w14:paraId="1664230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Τρίτον, επειδή εσείς, κύριοι της Αντιπολίτευσης, έχετε συνδέσει τον όρο «αξιοποίη</w:t>
      </w:r>
      <w:r>
        <w:rPr>
          <w:rFonts w:eastAsia="Times New Roman" w:cs="Times New Roman"/>
          <w:szCs w:val="24"/>
        </w:rPr>
        <w:t xml:space="preserve">ση» με τον όρο «ξεπούλημα», δεν σημαίνει ότι ισχύει το ίδιο και για εμάς. Ούτε φυσικά αξιοποίηση σημαίνει αυτομάτως πώληση. </w:t>
      </w:r>
    </w:p>
    <w:p w14:paraId="16642301"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1664230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Ησυχία, παρακαλώ!</w:t>
      </w:r>
    </w:p>
    <w:p w14:paraId="1664230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Υπάρχουν αρκετοί τρ</w:t>
      </w:r>
      <w:r>
        <w:rPr>
          <w:rFonts w:eastAsia="Times New Roman" w:cs="Times New Roman"/>
          <w:szCs w:val="24"/>
        </w:rPr>
        <w:t>όποι για να αξιοποιηθούν τμήματα της δημόσιας περιουσίας και να δημιουργηθούν νέες αξίες</w:t>
      </w:r>
      <w:r>
        <w:rPr>
          <w:rFonts w:eastAsia="Times New Roman" w:cs="Times New Roman"/>
          <w:szCs w:val="24"/>
        </w:rPr>
        <w:t>,</w:t>
      </w:r>
      <w:r>
        <w:rPr>
          <w:rFonts w:eastAsia="Times New Roman" w:cs="Times New Roman"/>
          <w:szCs w:val="24"/>
        </w:rPr>
        <w:t xml:space="preserve"> προς όφελος της ελληνικής οικονομίας.</w:t>
      </w:r>
    </w:p>
    <w:p w14:paraId="1664230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Τέταρτο σημείο: Από τα έσοδα του </w:t>
      </w:r>
      <w:r>
        <w:rPr>
          <w:rFonts w:eastAsia="Times New Roman" w:cs="Times New Roman"/>
          <w:szCs w:val="24"/>
        </w:rPr>
        <w:t>τ</w:t>
      </w:r>
      <w:r>
        <w:rPr>
          <w:rFonts w:eastAsia="Times New Roman" w:cs="Times New Roman"/>
          <w:szCs w:val="24"/>
        </w:rPr>
        <w:t xml:space="preserve">αμείου το 50% θα πάει στις επενδύσεις και στην ανάπτυξη και το 50% στο χρέος. Προσέξτε όμως: </w:t>
      </w:r>
      <w:r>
        <w:rPr>
          <w:rFonts w:eastAsia="Times New Roman" w:cs="Times New Roman"/>
          <w:szCs w:val="24"/>
        </w:rPr>
        <w:t>Μόνο σε ό,τι αφορά το χρέος, που προκύπτει από τις υποχρεώσεις της τρέχουσας δανειακής σύμβασης, που υπογράφηκε το καλοκαίρι του 2015, όχι του συσσωρευμένου χρέους.</w:t>
      </w:r>
    </w:p>
    <w:p w14:paraId="1664230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Πέμπτο σημείο: Δεν πρόκειται να γίνουν απολύσεις στις ΔΕΚΟ που θα υπαχθούν στο </w:t>
      </w:r>
      <w:r>
        <w:rPr>
          <w:rFonts w:eastAsia="Times New Roman" w:cs="Times New Roman"/>
          <w:szCs w:val="24"/>
        </w:rPr>
        <w:t>τ</w:t>
      </w:r>
      <w:r>
        <w:rPr>
          <w:rFonts w:eastAsia="Times New Roman" w:cs="Times New Roman"/>
          <w:szCs w:val="24"/>
        </w:rPr>
        <w:t>αμείο και φ</w:t>
      </w:r>
      <w:r>
        <w:rPr>
          <w:rFonts w:eastAsia="Times New Roman" w:cs="Times New Roman"/>
          <w:szCs w:val="24"/>
        </w:rPr>
        <w:t xml:space="preserve">υσικά όλοι οι εργαζόμενοι διατηρούν το καθεστώς που έχουν έως σήμερα. </w:t>
      </w:r>
    </w:p>
    <w:p w14:paraId="1664230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Και το τελευταίο σχόλιο αφορά όσα ακούστηκαν χθες για πιθανή κατάσχεση της μετοχής του </w:t>
      </w:r>
      <w:r>
        <w:rPr>
          <w:rFonts w:eastAsia="Times New Roman" w:cs="Times New Roman"/>
          <w:szCs w:val="24"/>
        </w:rPr>
        <w:t>τ</w:t>
      </w:r>
      <w:r>
        <w:rPr>
          <w:rFonts w:eastAsia="Times New Roman" w:cs="Times New Roman"/>
          <w:szCs w:val="24"/>
        </w:rPr>
        <w:t xml:space="preserve">αμείου, δηλαδή κατάσχεση της δημόσιας περιουσίας. </w:t>
      </w:r>
    </w:p>
    <w:p w14:paraId="1664230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Αν δεν πρόκειται για λάθος, πρόκειται για συνε</w:t>
      </w:r>
      <w:r>
        <w:rPr>
          <w:rFonts w:eastAsia="Times New Roman" w:cs="Times New Roman"/>
          <w:szCs w:val="24"/>
        </w:rPr>
        <w:t xml:space="preserve">ιδητό ψεύδος και συκοφαντία, καθώς ρητά ορίζεται στον νόμο ότι το </w:t>
      </w:r>
      <w:r>
        <w:rPr>
          <w:rFonts w:eastAsia="Times New Roman" w:cs="Times New Roman"/>
          <w:szCs w:val="24"/>
        </w:rPr>
        <w:t>τ</w:t>
      </w:r>
      <w:r>
        <w:rPr>
          <w:rFonts w:eastAsia="Times New Roman" w:cs="Times New Roman"/>
          <w:szCs w:val="24"/>
        </w:rPr>
        <w:t xml:space="preserve">αμείο είναι ειδικού σκοπού και γι’ αυτόν ακριβώς τον λόγο η μετοχή του τίθεται εκτός συναλλαγής. Είναι, δηλαδή, και αμεταβίβαστη και ακατάσχετη. </w:t>
      </w:r>
    </w:p>
    <w:p w14:paraId="1664230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Και έχοντας, αν θέλετε, ιδία εμπειρία από τ</w:t>
      </w:r>
      <w:r>
        <w:rPr>
          <w:rFonts w:eastAsia="Times New Roman" w:cs="Times New Roman"/>
          <w:szCs w:val="24"/>
        </w:rPr>
        <w:t xml:space="preserve">ο πόσα κερδήθηκαν σε αυτή τη σκληρή μάχη, δεν θα σας επιτρέψω να μιλάτε εδώ με όρους τόσο βαρείς, περί προδοσίας, περί άρσης κυριαρχίας. Θα σας πω το εξής: Μακάρι να είχαμε τη δυνατότητα όλα όσα βρίσκονται αυτή τη στιγμή στο ΤΑΙΠΕΔ να περάσουν σε αυτό το </w:t>
      </w:r>
      <w:r>
        <w:rPr>
          <w:rFonts w:eastAsia="Times New Roman" w:cs="Times New Roman"/>
          <w:szCs w:val="24"/>
        </w:rPr>
        <w:t>τ</w:t>
      </w:r>
      <w:r>
        <w:rPr>
          <w:rFonts w:eastAsia="Times New Roman" w:cs="Times New Roman"/>
          <w:szCs w:val="24"/>
        </w:rPr>
        <w:t xml:space="preserve">αμείο. Διότι αυτό το </w:t>
      </w:r>
      <w:r>
        <w:rPr>
          <w:rFonts w:eastAsia="Times New Roman" w:cs="Times New Roman"/>
          <w:szCs w:val="24"/>
        </w:rPr>
        <w:t>τ</w:t>
      </w:r>
      <w:r>
        <w:rPr>
          <w:rFonts w:eastAsia="Times New Roman" w:cs="Times New Roman"/>
          <w:szCs w:val="24"/>
        </w:rPr>
        <w:t>αμείο δεν ξεπουλά –και μάλιστα σε χαμηλές τιμές-, αλλά έχει και τη δυνατότητα να παρ</w:t>
      </w:r>
      <w:r>
        <w:rPr>
          <w:rFonts w:eastAsia="Times New Roman" w:cs="Times New Roman"/>
          <w:szCs w:val="24"/>
        </w:rPr>
        <w:t>αγ</w:t>
      </w:r>
      <w:r>
        <w:rPr>
          <w:rFonts w:eastAsia="Times New Roman" w:cs="Times New Roman"/>
          <w:szCs w:val="24"/>
        </w:rPr>
        <w:t xml:space="preserve">άγει αξίες σε βάθος χρόνου, να δημιουργήσει χρηματορροές, από τις οποίες οι μισές θα </w:t>
      </w:r>
      <w:r>
        <w:rPr>
          <w:rFonts w:eastAsia="Times New Roman" w:cs="Times New Roman"/>
          <w:szCs w:val="24"/>
        </w:rPr>
        <w:lastRenderedPageBreak/>
        <w:t>πάνε για το χρέος και οι άλλες μισές θα είναι επένδυση στην πραγματική οικονομία, σε αντίθεση με ό,τι συμβαίνει με το ΤΑΙΠΕΔ, που το 100% των εσόδων από τις ιδιωτικοποιήσεις πηγαίνει στη «μαύρη τρύπα» του χρέους. Αυτή ήταν η δική σας απόφαση.</w:t>
      </w:r>
    </w:p>
    <w:p w14:paraId="1664230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Νομίζω ότι κα</w:t>
      </w:r>
      <w:r>
        <w:rPr>
          <w:rFonts w:eastAsia="Times New Roman" w:cs="Times New Roman"/>
          <w:szCs w:val="24"/>
        </w:rPr>
        <w:t>ι εδώ έχετε κοντή μνήμη, διότι εσείς είστε οι εμπνευστές του ΤΑΙΠΕΔ. Και</w:t>
      </w:r>
      <w:r>
        <w:rPr>
          <w:rFonts w:eastAsia="Times New Roman" w:cs="Times New Roman"/>
          <w:szCs w:val="24"/>
        </w:rPr>
        <w:t>,</w:t>
      </w:r>
      <w:r>
        <w:rPr>
          <w:rFonts w:eastAsia="Times New Roman" w:cs="Times New Roman"/>
          <w:szCs w:val="24"/>
        </w:rPr>
        <w:t xml:space="preserve"> αν θυμάστε, είχατε επιχειρήσει -με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w:t>
      </w:r>
      <w:r>
        <w:rPr>
          <w:rFonts w:eastAsia="Times New Roman" w:cs="Times New Roman"/>
          <w:szCs w:val="24"/>
        </w:rPr>
        <w:t>,</w:t>
      </w:r>
      <w:r>
        <w:rPr>
          <w:rFonts w:eastAsia="Times New Roman" w:cs="Times New Roman"/>
          <w:szCs w:val="24"/>
        </w:rPr>
        <w:t xml:space="preserve"> παρακαλώ!- να περάσετε στο ΤΑΙΠΕΔ το σύνολο των ΔΕΚΟ, τη ΔΕΗ, την ΕΥΔΑΠ, τις υποδομές, για να πουληθούν, όχι για να</w:t>
      </w:r>
      <w:r>
        <w:rPr>
          <w:rFonts w:eastAsia="Times New Roman" w:cs="Times New Roman"/>
          <w:szCs w:val="24"/>
        </w:rPr>
        <w:t xml:space="preserve"> αξιοποιηθούν και ευτυχώς σας σταμάτησε τότε το Συμβούλιο της Επικρατείας.</w:t>
      </w:r>
    </w:p>
    <w:p w14:paraId="1664230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Ή μήπως έχετε ξεχάσει το σκάνδαλο των είκοσι οκτώ ακινήτων, κύριε Μητσοτάκη, των είκοσι οκτώ «φιλέτων</w:t>
      </w:r>
      <w:r>
        <w:rPr>
          <w:rFonts w:eastAsia="Times New Roman" w:cs="Times New Roman"/>
          <w:szCs w:val="24"/>
        </w:rPr>
        <w:t>»</w:t>
      </w:r>
      <w:r>
        <w:rPr>
          <w:rFonts w:eastAsia="Times New Roman" w:cs="Times New Roman"/>
          <w:szCs w:val="24"/>
        </w:rPr>
        <w:t xml:space="preserve"> του </w:t>
      </w:r>
      <w:r>
        <w:rPr>
          <w:rFonts w:eastAsia="Times New Roman" w:cs="Times New Roman"/>
          <w:szCs w:val="24"/>
        </w:rPr>
        <w:t>δ</w:t>
      </w:r>
      <w:r>
        <w:rPr>
          <w:rFonts w:eastAsia="Times New Roman" w:cs="Times New Roman"/>
          <w:szCs w:val="24"/>
        </w:rPr>
        <w:t xml:space="preserve">ημοσίου, που τα πουλήσατε σε εξευτελιστικές τιμές, σκανδαλωδώς, κάτω από </w:t>
      </w:r>
      <w:r>
        <w:rPr>
          <w:rFonts w:eastAsia="Times New Roman" w:cs="Times New Roman"/>
          <w:szCs w:val="24"/>
        </w:rPr>
        <w:t xml:space="preserve">την εμπορική τους αξία; Αυτά δεν τα λέω εγώ, τα λέει το πόρισμα του </w:t>
      </w:r>
      <w:r>
        <w:rPr>
          <w:rFonts w:eastAsia="Times New Roman" w:cs="Times New Roman"/>
          <w:szCs w:val="24"/>
        </w:rPr>
        <w:t>ε</w:t>
      </w:r>
      <w:r>
        <w:rPr>
          <w:rFonts w:eastAsia="Times New Roman" w:cs="Times New Roman"/>
          <w:szCs w:val="24"/>
        </w:rPr>
        <w:t xml:space="preserve">ισαγγελέα που άσκησε ποινικές διώξεις και στο τότε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του ΤΑΙΠΕΔ και στο </w:t>
      </w:r>
      <w:r>
        <w:rPr>
          <w:rFonts w:eastAsia="Times New Roman" w:cs="Times New Roman"/>
          <w:szCs w:val="24"/>
        </w:rPr>
        <w:t>σ</w:t>
      </w:r>
      <w:r>
        <w:rPr>
          <w:rFonts w:eastAsia="Times New Roman" w:cs="Times New Roman"/>
          <w:szCs w:val="24"/>
        </w:rPr>
        <w:t xml:space="preserve">υμβούλιο </w:t>
      </w:r>
      <w:r>
        <w:rPr>
          <w:rFonts w:eastAsia="Times New Roman" w:cs="Times New Roman"/>
          <w:szCs w:val="24"/>
        </w:rPr>
        <w:t>ε</w:t>
      </w:r>
      <w:r>
        <w:rPr>
          <w:rFonts w:eastAsia="Times New Roman" w:cs="Times New Roman"/>
          <w:szCs w:val="24"/>
        </w:rPr>
        <w:t xml:space="preserve">μπειρογνωμόνων. </w:t>
      </w:r>
    </w:p>
    <w:p w14:paraId="1664230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για να ολοκληρωθεί αυτή η μεγάλη επένδυση, υποχρεώσατε το </w:t>
      </w:r>
      <w:r>
        <w:rPr>
          <w:rFonts w:eastAsia="Times New Roman" w:cs="Times New Roman"/>
          <w:szCs w:val="24"/>
        </w:rPr>
        <w:t>δ</w:t>
      </w:r>
      <w:r>
        <w:rPr>
          <w:rFonts w:eastAsia="Times New Roman" w:cs="Times New Roman"/>
          <w:szCs w:val="24"/>
        </w:rPr>
        <w:t>ημόσ</w:t>
      </w:r>
      <w:r>
        <w:rPr>
          <w:rFonts w:eastAsia="Times New Roman" w:cs="Times New Roman"/>
          <w:szCs w:val="24"/>
        </w:rPr>
        <w:t xml:space="preserve">ιο να μισθώσει για είκοσι χρόνια αυτά τα ακίνητα, τα οποία πούλησε σε εξευτελιστική τιμή, με υψηλότατο τίμημα και με το κόστος συντήρησης στο ελληνικό </w:t>
      </w:r>
      <w:r>
        <w:rPr>
          <w:rFonts w:eastAsia="Times New Roman" w:cs="Times New Roman"/>
          <w:szCs w:val="24"/>
        </w:rPr>
        <w:t>δ</w:t>
      </w:r>
      <w:r>
        <w:rPr>
          <w:rFonts w:eastAsia="Times New Roman" w:cs="Times New Roman"/>
          <w:szCs w:val="24"/>
        </w:rPr>
        <w:t xml:space="preserve">ημόσιο. Και μας μιλάτε εσείς τώρα για προδοσία και για άρση κυριαρχίας! </w:t>
      </w:r>
    </w:p>
    <w:p w14:paraId="1664230C"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w:t>
      </w:r>
      <w:r>
        <w:rPr>
          <w:rFonts w:eastAsia="Times New Roman" w:cs="Times New Roman"/>
          <w:szCs w:val="24"/>
        </w:rPr>
        <w:t>ς του ΣΥΡΙΖΑ και των ΑΝΕΛ)</w:t>
      </w:r>
    </w:p>
    <w:p w14:paraId="1664230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Στο τέλος της εικοσαετίας, ξέρετε πάρα πολύ καλά ότι θα αναγκαστούμε, θα υποχρεωθούμε να ξαναγοράσουμε τα ακίνητα αυτά στην τότε εμπορική τους αξία, που θα είναι πιο μεγάλη, διότι πρόκειται για ακίνητα από τα οποία εξαρτάται και </w:t>
      </w:r>
      <w:r>
        <w:rPr>
          <w:rFonts w:eastAsia="Times New Roman" w:cs="Times New Roman"/>
          <w:szCs w:val="24"/>
        </w:rPr>
        <w:t>η εθνική οικονομία και η εθνική ασφάλεια. Τολμάτε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μας εγκαλείτε εμάς για ξεπούλημα!</w:t>
      </w:r>
    </w:p>
    <w:p w14:paraId="1664230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Εγώ δεν θα πω τίποτε άλλο, αλλά θα ήθελα να θυμίσω κάποια πράγματα, γιατί</w:t>
      </w:r>
      <w:r>
        <w:rPr>
          <w:rFonts w:eastAsia="Times New Roman" w:cs="Times New Roman"/>
          <w:szCs w:val="24"/>
        </w:rPr>
        <w:t>,</w:t>
      </w:r>
      <w:r>
        <w:rPr>
          <w:rFonts w:eastAsia="Times New Roman" w:cs="Times New Roman"/>
          <w:szCs w:val="24"/>
        </w:rPr>
        <w:t xml:space="preserve"> αν δεν κάνω λάθος</w:t>
      </w:r>
      <w:r>
        <w:rPr>
          <w:rFonts w:eastAsia="Times New Roman" w:cs="Times New Roman"/>
          <w:szCs w:val="24"/>
        </w:rPr>
        <w:t>,</w:t>
      </w:r>
      <w:r>
        <w:rPr>
          <w:rFonts w:eastAsia="Times New Roman" w:cs="Times New Roman"/>
          <w:szCs w:val="24"/>
        </w:rPr>
        <w:t xml:space="preserve"> η κ. Μπακογιάννη χθες μίλησε με βαρύτατους χαρακτηρισμούς. </w:t>
      </w:r>
    </w:p>
    <w:p w14:paraId="1664230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ΘΕΟΔΩΡ</w:t>
      </w:r>
      <w:r>
        <w:rPr>
          <w:rFonts w:eastAsia="Times New Roman" w:cs="Times New Roman"/>
          <w:b/>
          <w:szCs w:val="24"/>
        </w:rPr>
        <w:t xml:space="preserve">Α ΜΠΑΚΟΓΙΑΝΝΗ: </w:t>
      </w:r>
      <w:r>
        <w:rPr>
          <w:rFonts w:eastAsia="Times New Roman" w:cs="Times New Roman"/>
          <w:szCs w:val="24"/>
        </w:rPr>
        <w:t>Βαρύτατους;</w:t>
      </w:r>
    </w:p>
    <w:p w14:paraId="1664231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Βαρύτατους, μιλήσατε για άρση κυριαρχίας. </w:t>
      </w:r>
    </w:p>
    <w:p w14:paraId="1664231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Θα ήθελα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θυμίσω στην κ. Μπακογιάννη τι έλεγε το 2011 ως Πρόεδρος τότε της Δημοκρατικής Συμμαχίας σε συνέντευξή της στον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 Κατέ</w:t>
      </w:r>
      <w:r>
        <w:rPr>
          <w:rFonts w:eastAsia="Times New Roman" w:cs="Times New Roman"/>
          <w:szCs w:val="24"/>
        </w:rPr>
        <w:t>θετε τρεις προτάσεις για την αξιοποίηση της δημόσιας περιουσίας.</w:t>
      </w:r>
    </w:p>
    <w:p w14:paraId="1664231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Πρώτη πρόταση, να δημιουργηθεί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υ</w:t>
      </w:r>
      <w:r>
        <w:rPr>
          <w:rFonts w:eastAsia="Times New Roman" w:cs="Times New Roman"/>
          <w:szCs w:val="24"/>
        </w:rPr>
        <w:t xml:space="preserve">πηρεσία για τη διαχείριση της δημόσιας περιουσίας και των αποκρατικοποιήσεων. Δεύτερη πρόταση, να αποδοθεί στον φορέα το υπό αξιοποίηση μέρος της </w:t>
      </w:r>
      <w:r>
        <w:rPr>
          <w:rFonts w:eastAsia="Times New Roman" w:cs="Times New Roman"/>
          <w:szCs w:val="24"/>
        </w:rPr>
        <w:t>περιουσίας που θα προκύψει από την απογραφή της δημόσιας περιουσίας.</w:t>
      </w:r>
    </w:p>
    <w:p w14:paraId="1664231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Τρίτη πρόταση, από τα έσοδα, το 50% να πηγαίνει στην κάλυψη των δανείων της τρόικας και το υπόλοιπο 50% ισόποσα για την κάλυψη αναπτυξιακών αναγκών και την αποπληρωμή παλαιότερων δανείων.</w:t>
      </w:r>
      <w:r>
        <w:rPr>
          <w:rFonts w:eastAsia="Times New Roman" w:cs="Times New Roman"/>
          <w:szCs w:val="24"/>
        </w:rPr>
        <w:t xml:space="preserve"> </w:t>
      </w:r>
    </w:p>
    <w:p w14:paraId="16642314" w14:textId="77777777" w:rsidR="00434732" w:rsidRDefault="00735F25">
      <w:pPr>
        <w:spacing w:after="0" w:line="600" w:lineRule="auto"/>
        <w:ind w:firstLine="720"/>
        <w:jc w:val="both"/>
        <w:rPr>
          <w:rFonts w:eastAsia="Times New Roman" w:cs="Times New Roman"/>
        </w:rPr>
      </w:pPr>
      <w:r>
        <w:rPr>
          <w:rFonts w:eastAsia="Times New Roman" w:cs="Times New Roman"/>
        </w:rPr>
        <w:t>(Στο σημείο αυτό ο Πρόεδρος της Κυβέρνησης κ. Αλέξης Τσίπρας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1664231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ΘΕΟΔΩΡΑ ΜΠΑΚΟΓΙΑΝΝΗ: </w:t>
      </w:r>
      <w:r>
        <w:rPr>
          <w:rFonts w:eastAsia="Times New Roman" w:cs="Times New Roman"/>
          <w:szCs w:val="24"/>
        </w:rPr>
        <w:t>Ήρθατε σ</w:t>
      </w:r>
      <w:r>
        <w:rPr>
          <w:rFonts w:eastAsia="Times New Roman" w:cs="Times New Roman"/>
          <w:szCs w:val="24"/>
        </w:rPr>
        <w:t>τα λόγια μου</w:t>
      </w:r>
      <w:r>
        <w:rPr>
          <w:rFonts w:eastAsia="Times New Roman" w:cs="Times New Roman"/>
          <w:szCs w:val="24"/>
        </w:rPr>
        <w:t>,</w:t>
      </w:r>
      <w:r>
        <w:rPr>
          <w:rFonts w:eastAsia="Times New Roman" w:cs="Times New Roman"/>
          <w:szCs w:val="24"/>
        </w:rPr>
        <w:t xml:space="preserve"> δηλαδή!</w:t>
      </w:r>
    </w:p>
    <w:p w14:paraId="1664231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Κυρία Μπακογιάννη, όταν τα προτείνατε εσείς ήταν προτάσεις σοβαρές. Τώρα, είναι άρση κυριαρχίας. Λυπάμαι πάρα πολύ για τη διπροσωπία σας, για το διπλό σας πρόσωπο.</w:t>
      </w:r>
    </w:p>
    <w:p w14:paraId="16642317"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w:t>
      </w:r>
      <w:r>
        <w:rPr>
          <w:rFonts w:eastAsia="Times New Roman" w:cs="Times New Roman"/>
          <w:szCs w:val="24"/>
        </w:rPr>
        <w:t>υγες του ΣΥΡΙΖΑ και των ΑΝΕΛ)</w:t>
      </w:r>
    </w:p>
    <w:p w14:paraId="1664231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Έλεγε πουθενά να τα δώσουμε στους ξένους;</w:t>
      </w:r>
    </w:p>
    <w:p w14:paraId="1664231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Σας παρακαλώ, μην παρεμβαίνετε και μη διακόπτετε. </w:t>
      </w:r>
    </w:p>
    <w:p w14:paraId="1664231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Κύριε Πρόεδρε, δεν έλεγα πουθενά να δοθούν στους ξένους.</w:t>
      </w:r>
    </w:p>
    <w:p w14:paraId="1664231B" w14:textId="77777777" w:rsidR="00434732" w:rsidRDefault="00735F25">
      <w:pPr>
        <w:spacing w:after="0" w:line="600" w:lineRule="auto"/>
        <w:ind w:firstLine="720"/>
        <w:jc w:val="both"/>
        <w:rPr>
          <w:rFonts w:eastAsia="Times New Roman" w:cs="Times New Roman"/>
          <w:szCs w:val="24"/>
        </w:rPr>
      </w:pPr>
      <w:r>
        <w:rPr>
          <w:rFonts w:eastAsia="Times New Roman"/>
          <w:b/>
          <w:bCs/>
        </w:rPr>
        <w:t>ΠΡΟΕΔΡΟ</w:t>
      </w:r>
      <w:r>
        <w:rPr>
          <w:rFonts w:eastAsia="Times New Roman"/>
          <w:b/>
          <w:bCs/>
        </w:rPr>
        <w:t>Σ (Νικόλαος Βούτσης):</w:t>
      </w:r>
      <w:r>
        <w:rPr>
          <w:rFonts w:eastAsia="Times New Roman" w:cs="Times New Roman"/>
          <w:szCs w:val="24"/>
        </w:rPr>
        <w:t xml:space="preserve"> Παρακαλώ, κάντε ησυχία. </w:t>
      </w:r>
    </w:p>
    <w:p w14:paraId="1664231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Κυρίες και κύριοι Βουλευτές, σήμερα νομίζω ότι κλείνει ένας κύκλος, ένας κύκλος δύσκολος για τη χώρα. Κάνουμε ένα τελευταίο βήμα για την ολοκλήρωση </w:t>
      </w:r>
      <w:r>
        <w:rPr>
          <w:rFonts w:eastAsia="Times New Roman" w:cs="Times New Roman"/>
          <w:szCs w:val="24"/>
        </w:rPr>
        <w:lastRenderedPageBreak/>
        <w:t>της πρώτης αξιολόγη</w:t>
      </w:r>
      <w:r>
        <w:rPr>
          <w:rFonts w:eastAsia="Times New Roman" w:cs="Times New Roman"/>
          <w:szCs w:val="24"/>
        </w:rPr>
        <w:t xml:space="preserve">σης, που θα σημαίνει μία νέα δημιουργική εποχή για την Ελλάδα, μία εποχή που θα έχει και αυτή τις δυσκολίες της, θα έχει όμως και προοπτική. </w:t>
      </w:r>
    </w:p>
    <w:p w14:paraId="1664231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Απόψε οι Ευρωπαίοι ηγέτες παίρνουν ένα μήνυμα, το μήνυμα ότι η Ελλάδα τηρεί τις υποσχέσεις της. Αναλαμβάνει την ευ</w:t>
      </w:r>
      <w:r>
        <w:rPr>
          <w:rFonts w:eastAsia="Times New Roman" w:cs="Times New Roman"/>
          <w:szCs w:val="24"/>
        </w:rPr>
        <w:t>θύνη που της αναλογεί. Από αύριο μένει να αναληφθεί η ευθύνη και από την άλλη πλευρά, η ευθύνη που απορρέει από την κοινή συμφωνία. Και πιστεύω ότι θα γίνει αυτό, θα αναληφθεί αυτή η ευθύνη. Γιατί ήρθε πλέον ο καιρός η χώρα μας να γίνει πρωταγωνίστρια θετι</w:t>
      </w:r>
      <w:r>
        <w:rPr>
          <w:rFonts w:eastAsia="Times New Roman" w:cs="Times New Roman"/>
          <w:szCs w:val="24"/>
        </w:rPr>
        <w:t xml:space="preserve">κών εξελίξεων, παραγωγός θετικών ειδήσεων. </w:t>
      </w:r>
    </w:p>
    <w:p w14:paraId="1664231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Είναι θετική είδηση ότι το ζήτημα του ελληνικού χρέους για πρώτη φορά συζητείται με τη δέουσα προσοχή στους ευρωπαϊκούς και διεθνείς θεσμούς, ένα θέμα για το οποίο καταθέτουμε προτάσεις, ακούμε προτάσεις, ανταλλάσσουμε απόψεις και πιστεύω ότι έφτασε η ώρα </w:t>
      </w:r>
      <w:r>
        <w:rPr>
          <w:rFonts w:eastAsia="Times New Roman" w:cs="Times New Roman"/>
          <w:szCs w:val="24"/>
        </w:rPr>
        <w:t xml:space="preserve">να ληφθούν και ουσιαστικές πολιτικές αποφάσεις. </w:t>
      </w:r>
    </w:p>
    <w:p w14:paraId="1664231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Ξέρετε όμως ότι</w:t>
      </w:r>
      <w:r>
        <w:rPr>
          <w:rFonts w:eastAsia="Times New Roman" w:cs="Times New Roman"/>
          <w:szCs w:val="24"/>
        </w:rPr>
        <w:t>,</w:t>
      </w:r>
      <w:r>
        <w:rPr>
          <w:rFonts w:eastAsia="Times New Roman" w:cs="Times New Roman"/>
          <w:szCs w:val="24"/>
        </w:rPr>
        <w:t xml:space="preserve"> για να ληφθούν οι απαραίτητες αποφάσεις για τη διευθέτηση του χρέους, πρέπει να ισχύει πρωτίστως μία προϋπόθεση, η Ελλάδα να μην εθελοτυφλεί, να αντιλαμβάνεται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η ελληνική πολιτεία τ</w:t>
      </w:r>
      <w:r>
        <w:rPr>
          <w:rFonts w:eastAsia="Times New Roman" w:cs="Times New Roman"/>
          <w:szCs w:val="24"/>
        </w:rPr>
        <w:t xml:space="preserve">ην πραγματική διάσταση του προβλήματος και άρα να δίνει τη μάχη γι’ αυτό το ύψιστης σημασίας ζήτημα. </w:t>
      </w:r>
    </w:p>
    <w:p w14:paraId="1664232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Και θέλω να εξηγηθώ. Πριν από λίγες ημέρες -νομίζω στη δευτερολογία σας στη συζήτηση για το ασφαλιστικό- κύριε Μητσοτάκη, είπατε κάτι πρωτάκουστο. Είπατε </w:t>
      </w:r>
      <w:r>
        <w:rPr>
          <w:rFonts w:eastAsia="Times New Roman" w:cs="Times New Roman"/>
          <w:szCs w:val="24"/>
        </w:rPr>
        <w:t xml:space="preserve">ότι την ευθύνη για την εκτίναξη του χρέους την έχει η σκληρή διαπραγμάτευση που έκαναν ο ΣΥΡΙΖΑ και οι ΑΝΕΛ. Το χρέος επί των ημερών σας ανέβηκε από 124% σε άνω του 170% και βγαίνετε και λέτε ότι εμείς ευθυνόμαστε για το χρέος! </w:t>
      </w:r>
    </w:p>
    <w:p w14:paraId="1664232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Όμως, ποια στοιχεία και ποι</w:t>
      </w:r>
      <w:r>
        <w:rPr>
          <w:rFonts w:eastAsia="Times New Roman" w:cs="Times New Roman"/>
          <w:szCs w:val="24"/>
        </w:rPr>
        <w:t xml:space="preserve">ες εκτιμήσεις επικαλεστήκατε όλοι όσοι υποστηρίξατε δημόσια το προηγούμενο διάστημα ότι το χρέος της Ελλάδας είναι βιώσιμο; Θέλω να καταθέσω στα Πρακτικά την ανάλυση της βιωσιμότητας του ελληνικού χρέους του Διεθνούς Νομισματικού Ταμείου από το 2012. </w:t>
      </w:r>
    </w:p>
    <w:p w14:paraId="16642322" w14:textId="77777777" w:rsidR="00434732" w:rsidRDefault="00735F25">
      <w:pPr>
        <w:spacing w:after="0" w:line="600" w:lineRule="auto"/>
        <w:ind w:firstLine="720"/>
        <w:jc w:val="both"/>
        <w:rPr>
          <w:rFonts w:eastAsia="Times New Roman" w:cs="Times New Roman"/>
        </w:rPr>
      </w:pPr>
      <w:r>
        <w:rPr>
          <w:rFonts w:eastAsia="Times New Roman" w:cs="Times New Roman"/>
        </w:rPr>
        <w:lastRenderedPageBreak/>
        <w:t>(Στο</w:t>
      </w:r>
      <w:r>
        <w:rPr>
          <w:rFonts w:eastAsia="Times New Roman" w:cs="Times New Roman"/>
        </w:rPr>
        <w:t xml:space="preserve"> σημείο αυτό ο Πρόεδρος της Κυβέρνησης κ. Αλέξης Τσίπρας  καταθέτει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p>
    <w:p w14:paraId="1664232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Τι λέει, λοιπόν, το Διεθνές Νομ</w:t>
      </w:r>
      <w:r>
        <w:rPr>
          <w:rFonts w:eastAsia="Times New Roman" w:cs="Times New Roman"/>
          <w:szCs w:val="24"/>
        </w:rPr>
        <w:t xml:space="preserve">ισματικό Ταμείο στην έκθεσή του το 2012, όταν ο κ. Σαμαράς και ο κ. Βενιζέλος έλεγαν ότι είναι βιώσιμο το χρέος; </w:t>
      </w:r>
    </w:p>
    <w:p w14:paraId="1664232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Διεθνές Νομισματικό </w:t>
      </w:r>
      <w:r>
        <w:rPr>
          <w:rFonts w:eastAsia="Times New Roman" w:cs="Times New Roman"/>
          <w:szCs w:val="24"/>
        </w:rPr>
        <w:t>Ταμείο έλεγε ότι</w:t>
      </w:r>
      <w:r>
        <w:rPr>
          <w:rFonts w:eastAsia="Times New Roman" w:cs="Times New Roman"/>
          <w:szCs w:val="24"/>
        </w:rPr>
        <w:t>,</w:t>
      </w:r>
      <w:r>
        <w:rPr>
          <w:rFonts w:eastAsia="Times New Roman" w:cs="Times New Roman"/>
          <w:szCs w:val="24"/>
        </w:rPr>
        <w:t xml:space="preserve"> για να φθάσει το χρέος στα επίπεδα του 100% επί του ΑΕΠ το 2030, η ελληνική οικονομία θα έπρεπε να τη</w:t>
      </w:r>
      <w:r>
        <w:rPr>
          <w:rFonts w:eastAsia="Times New Roman" w:cs="Times New Roman"/>
          <w:szCs w:val="24"/>
        </w:rPr>
        <w:t>ρεί έναν βασικό κανόνα: πρωτογενή πλεονάσματα ύψους 4,5% από το 2015 ως το 2030, που μετά το 2030 θα έπεφτε στο 3,5%, το οποίο κερδίσαμε εμείς από το 2018.</w:t>
      </w:r>
    </w:p>
    <w:p w14:paraId="1664232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Με βάση τέτοιες εκτιμήσεις, λέγατε τότε ότι είναι βιώσιμο το χρέος, γιατί για σχεδόν δύο δεκαετίες π</w:t>
      </w:r>
      <w:r>
        <w:rPr>
          <w:rFonts w:eastAsia="Times New Roman" w:cs="Times New Roman"/>
          <w:szCs w:val="24"/>
        </w:rPr>
        <w:t xml:space="preserve">ίστευε ο κ. Σαμαράς ότι η Ελλάδα μπορεί να πετυχαίνει πρωτογενή πλεονάσματα 4,5%. </w:t>
      </w:r>
    </w:p>
    <w:p w14:paraId="1664232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Τώρα, βέβαια, ήρθατε και μας είπατε ότι αλλάξατε γνώμη. Και</w:t>
      </w:r>
      <w:r>
        <w:rPr>
          <w:rFonts w:eastAsia="Times New Roman" w:cs="Times New Roman"/>
          <w:szCs w:val="24"/>
        </w:rPr>
        <w:t>,</w:t>
      </w:r>
      <w:r>
        <w:rPr>
          <w:rFonts w:eastAsia="Times New Roman" w:cs="Times New Roman"/>
          <w:szCs w:val="24"/>
        </w:rPr>
        <w:t xml:space="preserve"> αν δεν κάνω λάθος, μάλλον την αλλάξατε, επειδή βλέπετε ότι αλλάζει το κλίμα. Ήρθε προχθές και ο κ. Στουρνάρας, ο</w:t>
      </w:r>
      <w:r>
        <w:rPr>
          <w:rFonts w:eastAsia="Times New Roman" w:cs="Times New Roman"/>
          <w:szCs w:val="24"/>
        </w:rPr>
        <w:t xml:space="preserve"> Διοικητής της Τράπεζας της Ελλάδος, και κατέθεσε δημόσια μια μελέτη και μας είπε ότι μπορούμε να διεκδικήσουμε όχι 4,5%, αλλά 2%. Και μας είπατε, βέβαια, ότι αυτό μπορούμε να το καταφέρουμε, εάν έχουμε ανάπτυξη 4%. </w:t>
      </w:r>
    </w:p>
    <w:p w14:paraId="1664232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Όμως, υποπέσατε ξανά στο ίδιο ατόπημα. Είπατε ότι δεν είναι το χρέος το πρόβλημα. Τι μπορεί να συμπεράνει ένας εταίρος, ένας αναλυτής σε διεθνή μέσα ενημέρωσης, δύο ημέρες πριν από το κρίσιμο </w:t>
      </w:r>
      <w:r>
        <w:rPr>
          <w:rFonts w:eastAsia="Times New Roman" w:cs="Times New Roman"/>
          <w:szCs w:val="24"/>
          <w:lang w:val="en-US"/>
        </w:rPr>
        <w:t>Eurogroup</w:t>
      </w:r>
      <w:r>
        <w:rPr>
          <w:rFonts w:eastAsia="Times New Roman" w:cs="Times New Roman"/>
          <w:szCs w:val="24"/>
        </w:rPr>
        <w:t>,</w:t>
      </w:r>
      <w:r>
        <w:rPr>
          <w:rFonts w:eastAsia="Times New Roman" w:cs="Times New Roman"/>
          <w:szCs w:val="24"/>
        </w:rPr>
        <w:t xml:space="preserve"> που συζητείται το θέμα του χρέους και που όλη η αντιπ</w:t>
      </w:r>
      <w:r>
        <w:rPr>
          <w:rFonts w:eastAsia="Times New Roman" w:cs="Times New Roman"/>
          <w:szCs w:val="24"/>
        </w:rPr>
        <w:t>αράθεση είναι πόσο θα μειωθεί, όταν ακούει τη σημερινή συζήτηση και τον Αρχηγό της Αξιωματικής Αντιπολίτευσης να λέει ότι δεν είναι το πρόβλημα το χρέος;</w:t>
      </w:r>
    </w:p>
    <w:p w14:paraId="1664232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Κύριε Μητσοτάκη, ξέρετε κάτι; Δεν συνηθίζω να μιλάω αγενώς απέναντί σας, όμως στην ομιλία σας εσείς με</w:t>
      </w:r>
      <w:r>
        <w:rPr>
          <w:rFonts w:eastAsia="Times New Roman" w:cs="Times New Roman"/>
          <w:szCs w:val="24"/>
        </w:rPr>
        <w:t xml:space="preserve"> κατηγορήσατε, μεταξύ άλλων πολλών, για άσχετο. Θέλω να σας το αντιγυρίσω. Αυτά που λέτε </w:t>
      </w:r>
      <w:r>
        <w:rPr>
          <w:rFonts w:eastAsia="Times New Roman" w:cs="Times New Roman"/>
          <w:szCs w:val="24"/>
        </w:rPr>
        <w:lastRenderedPageBreak/>
        <w:t xml:space="preserve">διεκδικούν βραβείο ασχετοσύνης και ανευθυνότητας, θα έλεγα, και λαϊκισμού, θα πρόσθετα, που τόσο πολύ δήθεν αντιμάχεστε. </w:t>
      </w:r>
    </w:p>
    <w:p w14:paraId="1664232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Διότι σήμερα τι μας είπατε; Μας είπατε ότι μπ</w:t>
      </w:r>
      <w:r>
        <w:rPr>
          <w:rFonts w:eastAsia="Times New Roman" w:cs="Times New Roman"/>
          <w:szCs w:val="24"/>
        </w:rPr>
        <w:t xml:space="preserve">ορούμε να διεκδικήσουμε ένα πλεόνασμα χαμηλότερο του 4,5%, αλλά το πρόβλημα δεν είναι το χρέος. Δηλαδή, με δυο λόγια, μας λέτε ότι μπορούμε να χαμηλώσουμε στο 2% το πλεόνασμα, χωρίς να έχουμε ελάφρυνση του χρέους. </w:t>
      </w:r>
    </w:p>
    <w:p w14:paraId="1664232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σήμερ</w:t>
      </w:r>
      <w:r>
        <w:rPr>
          <w:rFonts w:eastAsia="Times New Roman" w:cs="Times New Roman"/>
          <w:szCs w:val="24"/>
        </w:rPr>
        <w:t>α αγωνιζόμαστε για μια ουσιαστική και ρεαλιστική λύση για το χρέος, για μια ουσιαστική απομείωση, ώστε να αφαιρέσουμε τα βάρη από τους πολίτες</w:t>
      </w:r>
      <w:r>
        <w:rPr>
          <w:rFonts w:eastAsia="Times New Roman" w:cs="Times New Roman"/>
          <w:szCs w:val="24"/>
        </w:rPr>
        <w:t>,</w:t>
      </w:r>
      <w:r>
        <w:rPr>
          <w:rFonts w:eastAsia="Times New Roman" w:cs="Times New Roman"/>
          <w:szCs w:val="24"/>
        </w:rPr>
        <w:t xml:space="preserve"> που θα πάρουν στις πλάτες τους το έργο της ανασυγκρότησης του τόπου τα επόμενα χρόνια. Και σε αυτό</w:t>
      </w:r>
      <w:r>
        <w:rPr>
          <w:rFonts w:eastAsia="Times New Roman" w:cs="Times New Roman"/>
          <w:szCs w:val="24"/>
        </w:rPr>
        <w:t>ν</w:t>
      </w:r>
      <w:r>
        <w:rPr>
          <w:rFonts w:eastAsia="Times New Roman" w:cs="Times New Roman"/>
          <w:szCs w:val="24"/>
        </w:rPr>
        <w:t xml:space="preserve"> τον αγώνα η </w:t>
      </w:r>
      <w:r>
        <w:rPr>
          <w:rFonts w:eastAsia="Times New Roman" w:cs="Times New Roman"/>
          <w:szCs w:val="24"/>
        </w:rPr>
        <w:t xml:space="preserve">Ελλάδα δεν είναι μόνη της. </w:t>
      </w:r>
    </w:p>
    <w:p w14:paraId="1664232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Ο ίδιος ο Πρόεδρος της Κομισιόν δήλωσε πριν από δύο ημέρες ότι από τους Έλληνες έχουμε πάρει πολλά και τους έχουμε δώσει λίγα. Και</w:t>
      </w:r>
      <w:r>
        <w:rPr>
          <w:rFonts w:eastAsia="Times New Roman" w:cs="Times New Roman"/>
          <w:szCs w:val="24"/>
        </w:rPr>
        <w:t>,</w:t>
      </w:r>
      <w:r>
        <w:rPr>
          <w:rFonts w:eastAsia="Times New Roman" w:cs="Times New Roman"/>
          <w:szCs w:val="24"/>
        </w:rPr>
        <w:t xml:space="preserve"> κύριε Μητσοτάκη, δεν είναι σοσιαλιστής ο κ. Γιούνκερ. Διότι με κατηγορήσατε ότι θέλω να κάνω συμ</w:t>
      </w:r>
      <w:r>
        <w:rPr>
          <w:rFonts w:eastAsia="Times New Roman" w:cs="Times New Roman"/>
          <w:szCs w:val="24"/>
        </w:rPr>
        <w:t xml:space="preserve">μαχίες μόνο με τους σοσιαλδημοκράτες. Ανήκει στο Ευρωπαϊκό </w:t>
      </w:r>
      <w:r>
        <w:rPr>
          <w:rFonts w:eastAsia="Times New Roman" w:cs="Times New Roman"/>
          <w:szCs w:val="24"/>
        </w:rPr>
        <w:lastRenderedPageBreak/>
        <w:t>Λαϊκό Κόμμα. Ούτε σοσιαλιστής ούτε αριστερός είναι. Παραδειγματιστείτε, λοιπόν, όπως είπε ο κ. Γιούνκερ. Ή μήπως κι αυτός είναι σκανδαλωδώς ανεκτικός στον ΣΥΡΙΖΑ;</w:t>
      </w:r>
    </w:p>
    <w:p w14:paraId="1664232C" w14:textId="77777777" w:rsidR="00434732" w:rsidRDefault="00735F25">
      <w:pPr>
        <w:spacing w:after="0" w:line="600" w:lineRule="auto"/>
        <w:ind w:firstLine="720"/>
        <w:jc w:val="center"/>
        <w:rPr>
          <w:rFonts w:eastAsia="Times New Roman" w:cs="Times New Roman"/>
          <w:szCs w:val="24"/>
        </w:rPr>
      </w:pPr>
      <w:r>
        <w:rPr>
          <w:rFonts w:eastAsia="Times New Roman"/>
          <w:bCs/>
        </w:rPr>
        <w:t>(Χειροκροτήματα από την πτέρυγα το</w:t>
      </w:r>
      <w:r>
        <w:rPr>
          <w:rFonts w:eastAsia="Times New Roman"/>
          <w:bCs/>
        </w:rPr>
        <w:t>υ ΣΥΡΙΖΑ)</w:t>
      </w:r>
      <w:r>
        <w:rPr>
          <w:rFonts w:eastAsia="Times New Roman" w:cs="Times New Roman"/>
          <w:szCs w:val="24"/>
        </w:rPr>
        <w:t xml:space="preserve"> </w:t>
      </w:r>
    </w:p>
    <w:p w14:paraId="1664232D" w14:textId="77777777" w:rsidR="00434732" w:rsidRDefault="00735F25">
      <w:pPr>
        <w:spacing w:after="0" w:line="600" w:lineRule="auto"/>
        <w:ind w:firstLine="720"/>
        <w:jc w:val="both"/>
        <w:rPr>
          <w:rFonts w:eastAsia="Times New Roman"/>
          <w:szCs w:val="24"/>
        </w:rPr>
      </w:pPr>
      <w:r>
        <w:rPr>
          <w:rFonts w:eastAsia="Times New Roman"/>
          <w:szCs w:val="24"/>
        </w:rPr>
        <w:t>Κυρίες και κύριοι Βουλευτές, τις επόμενες μέρες δεν θα κριθεί ούτε η παράταση για έναν χρόνο που μας έδωσε σήμερα ο κ. Σταμάτης ούτε το πόσο χρόνο θα μείνει ο ένας ή ο άλλος στη διακυβέρνηση του τόπου.</w:t>
      </w:r>
    </w:p>
    <w:p w14:paraId="1664232E" w14:textId="77777777" w:rsidR="00434732" w:rsidRDefault="00735F25">
      <w:pPr>
        <w:spacing w:after="0" w:line="600" w:lineRule="auto"/>
        <w:ind w:firstLine="720"/>
        <w:jc w:val="both"/>
        <w:rPr>
          <w:rFonts w:eastAsia="Times New Roman"/>
          <w:szCs w:val="24"/>
        </w:rPr>
      </w:pPr>
      <w:r>
        <w:rPr>
          <w:rFonts w:eastAsia="Times New Roman"/>
          <w:b/>
          <w:szCs w:val="24"/>
        </w:rPr>
        <w:t>ΔΗΜΗΤΡΙΟΣ ΣΤΑΜΑΤΗΣ:</w:t>
      </w:r>
      <w:r>
        <w:rPr>
          <w:rFonts w:eastAsia="Times New Roman"/>
          <w:szCs w:val="24"/>
        </w:rPr>
        <w:t xml:space="preserve"> Σας άρεσε η παράταση.</w:t>
      </w:r>
    </w:p>
    <w:p w14:paraId="1664232F" w14:textId="77777777" w:rsidR="00434732" w:rsidRDefault="00735F25">
      <w:pPr>
        <w:spacing w:after="0" w:line="600" w:lineRule="auto"/>
        <w:ind w:firstLine="720"/>
        <w:jc w:val="both"/>
        <w:rPr>
          <w:rFonts w:eastAsia="Times New Roman"/>
          <w:szCs w:val="24"/>
        </w:rPr>
      </w:pPr>
      <w:r>
        <w:rPr>
          <w:rFonts w:eastAsia="Times New Roman"/>
          <w:b/>
          <w:szCs w:val="24"/>
        </w:rPr>
        <w:t>Π</w:t>
      </w:r>
      <w:r>
        <w:rPr>
          <w:rFonts w:eastAsia="Times New Roman"/>
          <w:b/>
          <w:szCs w:val="24"/>
        </w:rPr>
        <w:t>ΡΟΕΔΡΟΣ (Νικόλαος Βούτσης):</w:t>
      </w:r>
      <w:r>
        <w:rPr>
          <w:rFonts w:eastAsia="Times New Roman"/>
          <w:szCs w:val="24"/>
        </w:rPr>
        <w:t xml:space="preserve"> Κύριε Σταμάτη, παρακαλώ, μην παρεμβαίνετε.</w:t>
      </w:r>
    </w:p>
    <w:p w14:paraId="16642330" w14:textId="77777777" w:rsidR="00434732" w:rsidRDefault="00735F25">
      <w:pPr>
        <w:spacing w:after="0"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Τις επόμενες ημέρες αυτό που θα κριθεί είναι οι επόμενες πολλές δεκαετίες για την Ελλάδα.</w:t>
      </w:r>
    </w:p>
    <w:p w14:paraId="16642331" w14:textId="77777777" w:rsidR="00434732" w:rsidRDefault="00735F25">
      <w:pPr>
        <w:spacing w:after="0" w:line="600" w:lineRule="auto"/>
        <w:ind w:firstLine="720"/>
        <w:jc w:val="both"/>
        <w:rPr>
          <w:rFonts w:eastAsia="Times New Roman"/>
          <w:szCs w:val="24"/>
        </w:rPr>
      </w:pPr>
      <w:r>
        <w:rPr>
          <w:rFonts w:eastAsia="Times New Roman"/>
          <w:szCs w:val="24"/>
        </w:rPr>
        <w:t>Θα περίμενα, λοιπόν, από την Αξιωματική Αντιπολίτευση</w:t>
      </w:r>
      <w:r>
        <w:rPr>
          <w:rFonts w:eastAsia="Times New Roman"/>
          <w:szCs w:val="24"/>
        </w:rPr>
        <w:t xml:space="preserve"> μια πιο συνετή στάση στο κρίσιμο αυτό θέμα, τουλάχιστον να πηγαίναμε σε αυτή την κρίσιμη μάχη με μια εθνική γραμμή. Δεν το κάνετε.</w:t>
      </w:r>
    </w:p>
    <w:p w14:paraId="16642332" w14:textId="77777777" w:rsidR="00434732" w:rsidRDefault="00735F25">
      <w:pPr>
        <w:spacing w:after="0" w:line="600" w:lineRule="auto"/>
        <w:ind w:firstLine="720"/>
        <w:jc w:val="both"/>
        <w:rPr>
          <w:rFonts w:eastAsia="Times New Roman"/>
          <w:szCs w:val="24"/>
        </w:rPr>
      </w:pPr>
      <w:r>
        <w:rPr>
          <w:rFonts w:eastAsia="Times New Roman"/>
          <w:szCs w:val="24"/>
        </w:rPr>
        <w:lastRenderedPageBreak/>
        <w:t xml:space="preserve">Θέλω, όμως, κυρίες και κύριοι Βουλευτές, να πω και δυο λόγια για το κρίσιμο θέμα, τη μεγάλη κουβέντα που έχει γίνει για τον </w:t>
      </w:r>
      <w:r>
        <w:rPr>
          <w:rFonts w:eastAsia="Times New Roman"/>
          <w:szCs w:val="24"/>
        </w:rPr>
        <w:t>περιβόητο «κόφτη», τον δημοσιονομικό ρυθμιστή, εν πάση περιπτώσει εκείνον τον μηχανισμό τον αυτόματο</w:t>
      </w:r>
      <w:r>
        <w:rPr>
          <w:rFonts w:eastAsia="Times New Roman"/>
          <w:szCs w:val="24"/>
        </w:rPr>
        <w:t>,</w:t>
      </w:r>
      <w:r>
        <w:rPr>
          <w:rFonts w:eastAsia="Times New Roman"/>
          <w:szCs w:val="24"/>
        </w:rPr>
        <w:t xml:space="preserve"> που θα εξασφαλίζει ότι θα βρεθούμε μέσα στ</w:t>
      </w:r>
      <w:r>
        <w:rPr>
          <w:rFonts w:eastAsia="Times New Roman"/>
          <w:szCs w:val="24"/>
        </w:rPr>
        <w:t>ο</w:t>
      </w:r>
      <w:r>
        <w:rPr>
          <w:rFonts w:eastAsia="Times New Roman"/>
          <w:szCs w:val="24"/>
        </w:rPr>
        <w:t xml:space="preserve"> πλαίσι</w:t>
      </w:r>
      <w:r>
        <w:rPr>
          <w:rFonts w:eastAsia="Times New Roman"/>
          <w:szCs w:val="24"/>
        </w:rPr>
        <w:t xml:space="preserve">ο </w:t>
      </w:r>
      <w:r>
        <w:rPr>
          <w:rFonts w:eastAsia="Times New Roman"/>
          <w:szCs w:val="24"/>
        </w:rPr>
        <w:t xml:space="preserve">των πρωτογενών πλεονασμάτων που έχει δώσει η συμφωνία </w:t>
      </w:r>
      <w:r>
        <w:rPr>
          <w:rFonts w:eastAsia="Times New Roman"/>
          <w:szCs w:val="24"/>
        </w:rPr>
        <w:t>στην οποία</w:t>
      </w:r>
      <w:r>
        <w:rPr>
          <w:rFonts w:eastAsia="Times New Roman"/>
          <w:szCs w:val="24"/>
        </w:rPr>
        <w:t xml:space="preserve"> καταλήξαμε.</w:t>
      </w:r>
    </w:p>
    <w:p w14:paraId="16642333" w14:textId="77777777" w:rsidR="00434732" w:rsidRDefault="00735F25">
      <w:pPr>
        <w:spacing w:after="0" w:line="600" w:lineRule="auto"/>
        <w:ind w:firstLine="720"/>
        <w:jc w:val="both"/>
        <w:rPr>
          <w:rFonts w:eastAsia="Times New Roman"/>
          <w:szCs w:val="24"/>
        </w:rPr>
      </w:pPr>
      <w:r>
        <w:rPr>
          <w:rFonts w:eastAsia="Times New Roman"/>
          <w:szCs w:val="24"/>
        </w:rPr>
        <w:t xml:space="preserve">Είναι βέβαιο, σύμφωνα με </w:t>
      </w:r>
      <w:r>
        <w:rPr>
          <w:rFonts w:eastAsia="Times New Roman"/>
          <w:szCs w:val="24"/>
        </w:rPr>
        <w:t>τις εκτιμήσεις όλων των Ευρωπαίων αξιωματούχων, ότι αυτός ο κόφτης δεν θα τεθεί σε εφαρμογή. Εκτός από τον κόφτη που δεν θα εφαρμοστεί, η πραγματικότητα είναι ότι χρειαζόμαστε και κάτι που πρέπει άμεσα να εφαρμοστεί και δεν είναι κόφτης, αλλά είναι δότης.</w:t>
      </w:r>
    </w:p>
    <w:p w14:paraId="16642334" w14:textId="77777777" w:rsidR="00434732" w:rsidRDefault="00735F25">
      <w:pPr>
        <w:spacing w:after="0" w:line="600" w:lineRule="auto"/>
        <w:ind w:firstLine="720"/>
        <w:jc w:val="both"/>
        <w:rPr>
          <w:rFonts w:eastAsia="Times New Roman"/>
          <w:szCs w:val="24"/>
        </w:rPr>
      </w:pPr>
      <w:r>
        <w:rPr>
          <w:rFonts w:eastAsia="Times New Roman"/>
          <w:szCs w:val="24"/>
        </w:rPr>
        <w:t>Καταφέραμε πρωτογενές πλεόνασμα 1% σχεδόν πάνω από τον στόχο το 2015. Αυτό δεν είναι ένας αριθμός. Πρωτογενές πλεόνασμα 1% σημαίνει περίπου 1,7 δισεκατομμύρι</w:t>
      </w:r>
      <w:r>
        <w:rPr>
          <w:rFonts w:eastAsia="Times New Roman"/>
          <w:szCs w:val="24"/>
        </w:rPr>
        <w:t>ο</w:t>
      </w:r>
      <w:r>
        <w:rPr>
          <w:rFonts w:eastAsia="Times New Roman"/>
          <w:szCs w:val="24"/>
        </w:rPr>
        <w:t xml:space="preserve"> ευρώ. Με βάση τη συμφωνία του περασμένου Ιουλίου, για κάθε ευρώ πάνω από τον στόχο πρωτογενούς πλ</w:t>
      </w:r>
      <w:r>
        <w:rPr>
          <w:rFonts w:eastAsia="Times New Roman"/>
          <w:szCs w:val="24"/>
        </w:rPr>
        <w:t xml:space="preserve">εονάσματος η ελληνική Κυβέρνηση έχει τη δυνατότητα να δίνει 30 σεντς στις ληξιπρόθεσμες οφειλές του δημοσίου, 30 σεντς στο </w:t>
      </w:r>
      <w:r>
        <w:rPr>
          <w:rFonts w:eastAsia="Times New Roman"/>
          <w:szCs w:val="24"/>
        </w:rPr>
        <w:lastRenderedPageBreak/>
        <w:t>χρέος και 40 ως κοινωνικό μέρισμα, να διατεθεί όπως εκείνη επιλέξει. Αυτό λέει η συμφωνία του περασμένου Ιουλίου.</w:t>
      </w:r>
    </w:p>
    <w:p w14:paraId="16642335" w14:textId="77777777" w:rsidR="00434732" w:rsidRDefault="00735F25">
      <w:pPr>
        <w:spacing w:after="0" w:line="600" w:lineRule="auto"/>
        <w:ind w:firstLine="720"/>
        <w:jc w:val="both"/>
        <w:rPr>
          <w:rFonts w:eastAsia="Times New Roman"/>
          <w:szCs w:val="24"/>
        </w:rPr>
      </w:pPr>
      <w:r>
        <w:rPr>
          <w:rFonts w:eastAsia="Times New Roman"/>
          <w:szCs w:val="24"/>
        </w:rPr>
        <w:t>Με δυο λόγια, 1,7 δ</w:t>
      </w:r>
      <w:r>
        <w:rPr>
          <w:rFonts w:eastAsia="Times New Roman"/>
          <w:szCs w:val="24"/>
        </w:rPr>
        <w:t>ισεκατομμύρι</w:t>
      </w:r>
      <w:r>
        <w:rPr>
          <w:rFonts w:eastAsia="Times New Roman"/>
          <w:szCs w:val="24"/>
        </w:rPr>
        <w:t>ο</w:t>
      </w:r>
      <w:r>
        <w:rPr>
          <w:rFonts w:eastAsia="Times New Roman"/>
          <w:szCs w:val="24"/>
        </w:rPr>
        <w:t xml:space="preserve"> πρωτογενές πλεόνασμα παραπάνω από τον στόχο το 2015 σημαίνει ότι θα δώσουμε 500 εκατομμύρια στο χρέος, 500 εκατομμύρια στις ληξιπρόθεσμες οφειλές και 700 εκατομμύρια μέσα στο 2016, όπου εμείς επιλέξουμε.</w:t>
      </w:r>
    </w:p>
    <w:p w14:paraId="16642336" w14:textId="77777777" w:rsidR="00434732" w:rsidRDefault="00735F25">
      <w:pPr>
        <w:spacing w:after="0" w:line="600" w:lineRule="auto"/>
        <w:ind w:firstLine="720"/>
        <w:jc w:val="both"/>
        <w:rPr>
          <w:rFonts w:eastAsia="Times New Roman"/>
          <w:szCs w:val="24"/>
        </w:rPr>
      </w:pPr>
      <w:r>
        <w:rPr>
          <w:rFonts w:eastAsia="Times New Roman"/>
          <w:szCs w:val="24"/>
        </w:rPr>
        <w:t>Τι σημαίνει αυτό, κυρίες και κύριοι συ</w:t>
      </w:r>
      <w:r>
        <w:rPr>
          <w:rFonts w:eastAsia="Times New Roman"/>
          <w:szCs w:val="24"/>
        </w:rPr>
        <w:t>νάδελφοι; Σημαίνει ότι έχουμε τη δυνατότητα να κλείσουμε πληγές και να αποκαταστήσουμε αδικίες. Αποφασίσαμε, λοιπόν, και αμέσως το επόμενο διάστημα θα θεσμοθετήσουμε ένα Ταμείο Κοινωνικής Αλληλεγγύης -εκτός από τον κόφτη, να υπάρχει και ο δότης-, πράγμα πο</w:t>
      </w:r>
      <w:r>
        <w:rPr>
          <w:rFonts w:eastAsia="Times New Roman"/>
          <w:szCs w:val="24"/>
        </w:rPr>
        <w:t>υ σημαίνει ότι σε αυτό το ταμείο θα βάζουμε το πλεόνασμα πάνω απ’ τον στόχο για κάθε χρονιά -φέτος άμεσα 700 εκατομμύρια-, αλλά και κάθε ευρώ που θα έρχεται επιπλέον από τα μέτρα τα οποία έχουν υπολογιστεί, για να φτάσουμε στον στόχο της συμφωνίας, για κάθ</w:t>
      </w:r>
      <w:r>
        <w:rPr>
          <w:rFonts w:eastAsia="Times New Roman"/>
          <w:szCs w:val="24"/>
        </w:rPr>
        <w:t xml:space="preserve">ε ευρώ που δεν έχει συνυπολογιστεί, για τα λεγόμενα «μη παραμετρικά μέτρα». Αυτό αφορά, βεβαίως, τα έσοδα που θα έχουμε </w:t>
      </w:r>
      <w:r>
        <w:rPr>
          <w:rFonts w:eastAsia="Times New Roman"/>
          <w:szCs w:val="24"/>
        </w:rPr>
        <w:lastRenderedPageBreak/>
        <w:t>το επόμενο διάστημα από τον διαγωνισμό για τις τηλεοπτικές άδειες. Δεν έχει προβλεφθεί στα μέτρα τα παραμετρικά και πιστεύω ότι θα είναι</w:t>
      </w:r>
      <w:r>
        <w:rPr>
          <w:rFonts w:eastAsia="Times New Roman"/>
          <w:szCs w:val="24"/>
        </w:rPr>
        <w:t xml:space="preserve"> αρκετά εκατομμύρια. Αυτό αφορά τα έσοδα που θα έχουμε από το ξετίναγμα των λιστών της φοροδιαφυγής. Δεν έχει προβλεφθεί.</w:t>
      </w:r>
    </w:p>
    <w:p w14:paraId="16642337" w14:textId="77777777" w:rsidR="00434732" w:rsidRDefault="00735F25">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16642338" w14:textId="77777777" w:rsidR="00434732" w:rsidRDefault="00735F25">
      <w:pPr>
        <w:spacing w:after="0" w:line="600" w:lineRule="auto"/>
        <w:ind w:firstLine="720"/>
        <w:jc w:val="both"/>
        <w:rPr>
          <w:rFonts w:eastAsia="Times New Roman"/>
          <w:szCs w:val="24"/>
        </w:rPr>
      </w:pPr>
      <w:r>
        <w:rPr>
          <w:rFonts w:eastAsia="Times New Roman"/>
          <w:szCs w:val="24"/>
        </w:rPr>
        <w:t xml:space="preserve">Αυτό αφορά τα έσοδα που θα έχουμε από την πάταξη του λαθρεμπορίου καπνικών </w:t>
      </w:r>
      <w:r>
        <w:rPr>
          <w:rFonts w:eastAsia="Times New Roman"/>
          <w:szCs w:val="24"/>
        </w:rPr>
        <w:t>και καυσίμων- δεν έχουν προβλεφθεί-, αλλά και από το νομοσχέδιο που θα καταθέσουμε το αμέσως επόμενο διάστημα και αφορά τα αδήλωτα εισοδήματα, τα οποία έχουν μεταφερθεί στο εξωτερικό.</w:t>
      </w:r>
    </w:p>
    <w:p w14:paraId="16642339" w14:textId="77777777" w:rsidR="00434732" w:rsidRDefault="00735F25">
      <w:pPr>
        <w:spacing w:after="0" w:line="600" w:lineRule="auto"/>
        <w:ind w:firstLine="720"/>
        <w:jc w:val="both"/>
        <w:rPr>
          <w:rFonts w:eastAsia="Times New Roman"/>
          <w:szCs w:val="24"/>
        </w:rPr>
      </w:pPr>
      <w:r>
        <w:rPr>
          <w:rFonts w:eastAsia="Times New Roman"/>
          <w:szCs w:val="24"/>
        </w:rPr>
        <w:t xml:space="preserve">Υπολογίζουμε, λοιπόν, ότι αυτό το κοινωνικό ταμείο που ξεκινά το ’16 με </w:t>
      </w:r>
      <w:r>
        <w:rPr>
          <w:rFonts w:eastAsia="Times New Roman"/>
          <w:szCs w:val="24"/>
        </w:rPr>
        <w:t>700 εκατομμύρια, μπορεί να έχει πολύ περισσότερα στην πορεία του χρόνου.</w:t>
      </w:r>
    </w:p>
    <w:p w14:paraId="1664233A" w14:textId="77777777" w:rsidR="00434732" w:rsidRDefault="00735F25">
      <w:pPr>
        <w:spacing w:after="0" w:line="600" w:lineRule="auto"/>
        <w:ind w:firstLine="720"/>
        <w:jc w:val="both"/>
        <w:rPr>
          <w:rFonts w:eastAsia="Times New Roman"/>
          <w:szCs w:val="24"/>
        </w:rPr>
      </w:pPr>
      <w:r>
        <w:rPr>
          <w:rFonts w:eastAsia="Times New Roman"/>
          <w:szCs w:val="24"/>
        </w:rPr>
        <w:t>Τι θα τα κάνουμε αυτά τα χρήματα; Δεν σκοπεύουμε να κάνουμε μια εφάπαξ παροχή. Θέλει μελέτη για το τι θα τα κάνουμε, για να έχουν πολλαπλάσιο αντίκτυπο οι δράσεις στις οποίες θα προχω</w:t>
      </w:r>
      <w:r>
        <w:rPr>
          <w:rFonts w:eastAsia="Times New Roman"/>
          <w:szCs w:val="24"/>
        </w:rPr>
        <w:t>ρήσουμε.</w:t>
      </w:r>
    </w:p>
    <w:p w14:paraId="1664233B" w14:textId="77777777" w:rsidR="00434732" w:rsidRDefault="00735F25">
      <w:pPr>
        <w:spacing w:after="0" w:line="600" w:lineRule="auto"/>
        <w:ind w:firstLine="720"/>
        <w:jc w:val="both"/>
        <w:rPr>
          <w:rFonts w:eastAsia="Times New Roman"/>
          <w:szCs w:val="24"/>
        </w:rPr>
      </w:pPr>
      <w:r>
        <w:rPr>
          <w:rFonts w:eastAsia="Times New Roman"/>
          <w:szCs w:val="24"/>
        </w:rPr>
        <w:lastRenderedPageBreak/>
        <w:t>Σε πρώτη φάση, όμως, σκοπεύουμε να χρηματοδοτήσουμε την επέκταση του προγράμματος για το κατώτατο εγγυημένο εισόδημα, ώστε να πιάσει όσο το δυνατόν μεγαλύτερο μέρος του πληθυσμού.</w:t>
      </w:r>
    </w:p>
    <w:p w14:paraId="1664233C" w14:textId="77777777" w:rsidR="00434732" w:rsidRDefault="00735F25">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1664233D" w14:textId="77777777" w:rsidR="00434732" w:rsidRDefault="00735F25">
      <w:pPr>
        <w:spacing w:after="0" w:line="600" w:lineRule="auto"/>
        <w:ind w:firstLine="720"/>
        <w:jc w:val="both"/>
        <w:rPr>
          <w:rFonts w:eastAsia="Times New Roman"/>
          <w:szCs w:val="24"/>
        </w:rPr>
      </w:pPr>
      <w:r>
        <w:rPr>
          <w:rFonts w:eastAsia="Times New Roman"/>
          <w:szCs w:val="24"/>
        </w:rPr>
        <w:t xml:space="preserve">Σκοπεύουμε να ενισχύσουμε και να διατηρήσουμε το πρόγραμμα για την καταπολέμηση της ανθρωπιστικής κρίσης. </w:t>
      </w:r>
    </w:p>
    <w:p w14:paraId="1664233E" w14:textId="77777777" w:rsidR="00434732" w:rsidRDefault="00735F25">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1664233F" w14:textId="77777777" w:rsidR="00434732" w:rsidRDefault="00735F25">
      <w:pPr>
        <w:spacing w:after="0" w:line="600" w:lineRule="auto"/>
        <w:ind w:firstLine="720"/>
        <w:jc w:val="both"/>
        <w:rPr>
          <w:rFonts w:eastAsia="Times New Roman"/>
          <w:szCs w:val="24"/>
        </w:rPr>
      </w:pPr>
      <w:r>
        <w:rPr>
          <w:rFonts w:eastAsia="Times New Roman"/>
          <w:szCs w:val="24"/>
        </w:rPr>
        <w:t>Σκοπεύουμε να ενισχύσουμε τα προγράμματα κοινωνικής εργασίας και καταπολέμησης της ανεργίας</w:t>
      </w:r>
      <w:r>
        <w:rPr>
          <w:rFonts w:eastAsia="Times New Roman"/>
          <w:szCs w:val="24"/>
        </w:rPr>
        <w:t xml:space="preserve">, που ήδη υπάρχουν σε πολλούς δήμους της χώρας. </w:t>
      </w:r>
    </w:p>
    <w:p w14:paraId="16642340" w14:textId="77777777" w:rsidR="00434732" w:rsidRDefault="00735F25">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16642341" w14:textId="77777777" w:rsidR="00434732" w:rsidRDefault="00735F25">
      <w:pPr>
        <w:spacing w:after="0" w:line="600" w:lineRule="auto"/>
        <w:ind w:firstLine="720"/>
        <w:jc w:val="both"/>
        <w:rPr>
          <w:rFonts w:eastAsia="Times New Roman"/>
          <w:szCs w:val="24"/>
        </w:rPr>
      </w:pPr>
      <w:r>
        <w:rPr>
          <w:rFonts w:eastAsia="Times New Roman"/>
          <w:szCs w:val="24"/>
        </w:rPr>
        <w:t>Σκοπεύουμε, τέλος, να αποκαταστήσουμε και κάποιες αδικίες. Και</w:t>
      </w:r>
      <w:r>
        <w:rPr>
          <w:rFonts w:eastAsia="Times New Roman"/>
          <w:szCs w:val="24"/>
        </w:rPr>
        <w:t>,</w:t>
      </w:r>
      <w:r>
        <w:rPr>
          <w:rFonts w:eastAsia="Times New Roman"/>
          <w:szCs w:val="24"/>
        </w:rPr>
        <w:t xml:space="preserve"> βεβαίως, μια αδικία είναι αυτή που αφορά τη γνωστή από τη συμφωνία μείωση των εισοδημ</w:t>
      </w:r>
      <w:r>
        <w:rPr>
          <w:rFonts w:eastAsia="Times New Roman"/>
          <w:szCs w:val="24"/>
        </w:rPr>
        <w:t>ατικών κριτηρίων, βάσει των οποίων δίδεται το ΕΚΑΣ.</w:t>
      </w:r>
    </w:p>
    <w:p w14:paraId="16642342" w14:textId="77777777" w:rsidR="00434732" w:rsidRDefault="00735F25">
      <w:pPr>
        <w:spacing w:after="0" w:line="600" w:lineRule="auto"/>
        <w:ind w:firstLine="720"/>
        <w:jc w:val="center"/>
        <w:rPr>
          <w:rFonts w:eastAsia="Times New Roman"/>
          <w:szCs w:val="24"/>
        </w:rPr>
      </w:pPr>
      <w:r>
        <w:rPr>
          <w:rFonts w:eastAsia="Times New Roman"/>
          <w:szCs w:val="24"/>
        </w:rPr>
        <w:lastRenderedPageBreak/>
        <w:t>(Χειροκροτήματα από τις πτέρυγες του ΣΥΡΙΖΑ και των ΑΝΕΛ)</w:t>
      </w:r>
    </w:p>
    <w:p w14:paraId="16642343" w14:textId="77777777" w:rsidR="00434732" w:rsidRDefault="00735F25">
      <w:pPr>
        <w:spacing w:after="0" w:line="600" w:lineRule="auto"/>
        <w:ind w:firstLine="720"/>
        <w:jc w:val="both"/>
        <w:rPr>
          <w:rFonts w:eastAsia="Times New Roman"/>
          <w:szCs w:val="24"/>
        </w:rPr>
      </w:pPr>
      <w:r>
        <w:rPr>
          <w:rFonts w:eastAsia="Times New Roman"/>
          <w:szCs w:val="24"/>
        </w:rPr>
        <w:t>Ως γνωστόν, η καθυστέρηση της διαπραγμάτευσης, όχι με δική μας ευθύνη, είχε ως αποτέλεσμα να καθυστερήσουμε να ψηφίσουμε το ασφαλιστικό και καθυστ</w:t>
      </w:r>
      <w:r>
        <w:rPr>
          <w:rFonts w:eastAsia="Times New Roman"/>
          <w:szCs w:val="24"/>
        </w:rPr>
        <w:t xml:space="preserve">έρησε να εφαρμοστεί αυτό το οποίο προέβλεπε η συμφωνία του Ιούλη, δηλαδή, η αλλαγή των εισοδηματικών κριτηρίων. </w:t>
      </w:r>
    </w:p>
    <w:p w14:paraId="16642344" w14:textId="77777777" w:rsidR="00434732" w:rsidRDefault="00735F25">
      <w:pPr>
        <w:spacing w:after="0" w:line="600" w:lineRule="auto"/>
        <w:ind w:firstLine="720"/>
        <w:jc w:val="both"/>
        <w:rPr>
          <w:rFonts w:eastAsia="Times New Roman"/>
          <w:szCs w:val="24"/>
        </w:rPr>
      </w:pPr>
      <w:r>
        <w:rPr>
          <w:rFonts w:eastAsia="Times New Roman"/>
          <w:szCs w:val="24"/>
        </w:rPr>
        <w:t>Υπάρχει, πράγματι, ένα ποσό του ΕΚΑΣ, το οποίο έχει μειωθεί, που έχει δοθεί από την αρχή της χρονιάς. Και είναι μεγάλη αδικία, εμείς, που έχουμ</w:t>
      </w:r>
      <w:r>
        <w:rPr>
          <w:rFonts w:eastAsia="Times New Roman"/>
          <w:szCs w:val="24"/>
        </w:rPr>
        <w:t>ε δεσμευθεί ότι δεν θα μειώσουμε ούτε ευρώ τις κύριες συντάξεις, να ζητήσουμε από αυτούς τους ανθρώπους να μας φέρουν αναδρομικά πίσω από τις κύριες συντάξεις. Ε, δεν θα το κάνουμε, λοιπόν. Δεν θα το κάνουμε!</w:t>
      </w:r>
    </w:p>
    <w:p w14:paraId="16642345" w14:textId="77777777" w:rsidR="00434732" w:rsidRDefault="00735F25">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w:t>
      </w:r>
      <w:r>
        <w:rPr>
          <w:rFonts w:eastAsia="Times New Roman"/>
          <w:szCs w:val="24"/>
        </w:rPr>
        <w:t xml:space="preserve"> των ΑΝΕΛ)</w:t>
      </w:r>
    </w:p>
    <w:p w14:paraId="16642346" w14:textId="77777777" w:rsidR="00434732" w:rsidRDefault="00735F25">
      <w:pPr>
        <w:spacing w:after="0" w:line="600" w:lineRule="auto"/>
        <w:ind w:firstLine="720"/>
        <w:jc w:val="center"/>
        <w:rPr>
          <w:rFonts w:eastAsia="Times New Roman"/>
          <w:szCs w:val="24"/>
        </w:rPr>
      </w:pPr>
      <w:r>
        <w:rPr>
          <w:rFonts w:eastAsia="Times New Roman" w:cs="Times New Roman"/>
          <w:szCs w:val="24"/>
        </w:rPr>
        <w:t>(Θόρυβος από την πτέρυγα της Νέας Δημοκρατίας)</w:t>
      </w:r>
    </w:p>
    <w:p w14:paraId="1664234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κάντε ησυχία.</w:t>
      </w:r>
    </w:p>
    <w:p w14:paraId="16642348"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ΑΛΕΞΗΣ ΤΣΙΠΡΑΣ (Πρόεδρος της Κυβέρνησης):</w:t>
      </w:r>
      <w:r>
        <w:rPr>
          <w:rFonts w:eastAsia="Times New Roman"/>
          <w:szCs w:val="24"/>
        </w:rPr>
        <w:t xml:space="preserve"> Και κλείνω, λέγοντας το εξής: Επίσης μεγάλη αδικία είναι, τη στιγμή που η χώρα περνάει μια πρωτοφανή πρ</w:t>
      </w:r>
      <w:r>
        <w:rPr>
          <w:rFonts w:eastAsia="Times New Roman"/>
          <w:szCs w:val="24"/>
        </w:rPr>
        <w:t>οσφυγική κρίση και την έχει κρατήσει όρθια τη χώρα το γεγονός ότι άντρες και γυναίκες, από τον Στρατό, την Αστυνομία, το Λιμενικό, βρίσκονται είκοσι τέσσερις ώρες το εικοσιτετράωρο, επτά μέρες την εβδομάδα, να τους στερήσουμε το δικαίωμα να υπάρχει η δυνατ</w:t>
      </w:r>
      <w:r>
        <w:rPr>
          <w:rFonts w:eastAsia="Times New Roman"/>
          <w:szCs w:val="24"/>
        </w:rPr>
        <w:t>ότητα για τα ειδικά μισθολόγια, σε ό,τι αφορά την εξέλιξη του βαθμολογίου τους, που να αντιστοιχεί και στη μισθοδοσία τους.</w:t>
      </w:r>
    </w:p>
    <w:p w14:paraId="16642349" w14:textId="77777777" w:rsidR="00434732" w:rsidRDefault="00735F25">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1664234A" w14:textId="77777777" w:rsidR="00434732" w:rsidRDefault="00735F25">
      <w:pPr>
        <w:spacing w:after="0" w:line="600" w:lineRule="auto"/>
        <w:ind w:firstLine="720"/>
        <w:jc w:val="both"/>
        <w:rPr>
          <w:rFonts w:eastAsia="Times New Roman"/>
          <w:szCs w:val="24"/>
        </w:rPr>
      </w:pPr>
      <w:r>
        <w:rPr>
          <w:rFonts w:eastAsia="Times New Roman"/>
          <w:szCs w:val="24"/>
        </w:rPr>
        <w:t>Ο κ. Καμμένος, ο Υπουργός Εθνικής Άμυνας, δεσμεύθηκε ότι μέχρι 1</w:t>
      </w:r>
      <w:r>
        <w:rPr>
          <w:rFonts w:eastAsia="Times New Roman"/>
          <w:szCs w:val="24"/>
        </w:rPr>
        <w:t>-</w:t>
      </w:r>
      <w:r>
        <w:rPr>
          <w:rFonts w:eastAsia="Times New Roman"/>
          <w:szCs w:val="24"/>
        </w:rPr>
        <w:t>1</w:t>
      </w:r>
      <w:r>
        <w:rPr>
          <w:rFonts w:eastAsia="Times New Roman"/>
          <w:szCs w:val="24"/>
        </w:rPr>
        <w:t>-</w:t>
      </w:r>
      <w:r>
        <w:rPr>
          <w:rFonts w:eastAsia="Times New Roman"/>
          <w:szCs w:val="24"/>
        </w:rPr>
        <w:t>17, που</w:t>
      </w:r>
      <w:r>
        <w:rPr>
          <w:rFonts w:eastAsia="Times New Roman"/>
          <w:szCs w:val="24"/>
        </w:rPr>
        <w:t xml:space="preserve"> υπάρχει η πρόταση για πάγωμα των ειδικών μισθολογίων, θα βρεθούν κωδικοί από το Υπουργείο Άμυνας και μάλιστα είπε ποιοι κωδικοί. </w:t>
      </w:r>
    </w:p>
    <w:p w14:paraId="1664234B" w14:textId="77777777" w:rsidR="00434732" w:rsidRDefault="00735F25">
      <w:pPr>
        <w:spacing w:after="0" w:line="600" w:lineRule="auto"/>
        <w:ind w:firstLine="720"/>
        <w:jc w:val="center"/>
        <w:rPr>
          <w:rFonts w:eastAsia="Times New Roman"/>
          <w:szCs w:val="24"/>
        </w:rPr>
      </w:pPr>
      <w:r>
        <w:rPr>
          <w:rFonts w:eastAsia="Times New Roman" w:cs="Times New Roman"/>
          <w:szCs w:val="24"/>
        </w:rPr>
        <w:t>(Θόρυβος από την πτέρυγα της Νέας Δημοκρατίας)</w:t>
      </w:r>
    </w:p>
    <w:p w14:paraId="1664234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Σταματήστε! Το ίδιο τώρα κάνουμε;</w:t>
      </w:r>
    </w:p>
    <w:p w14:paraId="1664234D"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ΑΛΕΞΗΣ ΤΣΙΠΡΑΣ </w:t>
      </w:r>
      <w:r>
        <w:rPr>
          <w:rFonts w:eastAsia="Times New Roman"/>
          <w:b/>
          <w:szCs w:val="24"/>
        </w:rPr>
        <w:t>(Πρόεδρος της Κυβέρνησης):</w:t>
      </w:r>
      <w:r>
        <w:rPr>
          <w:rFonts w:eastAsia="Times New Roman"/>
          <w:szCs w:val="24"/>
        </w:rPr>
        <w:t xml:space="preserve"> Σας λέω, λοιπόν, ότι στενοχωριέμαι, γιατί θεωρείτε αυτούς τους ανθρώπους δική σας πελατεία. Αφήστε, λοιπόν, την πελατεία. Δεν υπάρχει πελατεία. Υπάρχουν πολίτες που χρειάζονται προστασία και εμείς θα τους προστατέψουμε. Αφήστε τα</w:t>
      </w:r>
      <w:r>
        <w:rPr>
          <w:rFonts w:eastAsia="Times New Roman"/>
          <w:szCs w:val="24"/>
        </w:rPr>
        <w:t xml:space="preserve"> πελατάκια σας!</w:t>
      </w:r>
    </w:p>
    <w:p w14:paraId="1664234E" w14:textId="77777777" w:rsidR="00434732" w:rsidRDefault="00735F25">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1664234F" w14:textId="77777777" w:rsidR="00434732" w:rsidRDefault="00735F25">
      <w:pPr>
        <w:spacing w:after="0" w:line="600" w:lineRule="auto"/>
        <w:ind w:firstLine="720"/>
        <w:jc w:val="both"/>
        <w:rPr>
          <w:rFonts w:eastAsia="Times New Roman" w:cs="Times New Roman"/>
          <w:szCs w:val="24"/>
        </w:rPr>
      </w:pPr>
      <w:r>
        <w:rPr>
          <w:rFonts w:eastAsia="Times New Roman"/>
          <w:szCs w:val="24"/>
        </w:rPr>
        <w:t>Για τους υπόλοιπους κλάδους</w:t>
      </w:r>
      <w:r>
        <w:rPr>
          <w:rFonts w:eastAsia="Times New Roman"/>
          <w:szCs w:val="24"/>
        </w:rPr>
        <w:t>,</w:t>
      </w:r>
      <w:r>
        <w:rPr>
          <w:rFonts w:eastAsia="Times New Roman"/>
          <w:szCs w:val="24"/>
        </w:rPr>
        <w:t xml:space="preserve"> που αφορούν τα άλλα Υπουργεία, Προστασίας του Πολίτη, για τους άνδρες και τις γυναίκες της Ακτοφυλακής, το Λιμενικό, για τους δικαστές και τους υπαλλήλου</w:t>
      </w:r>
      <w:r>
        <w:rPr>
          <w:rFonts w:eastAsia="Times New Roman"/>
          <w:szCs w:val="24"/>
        </w:rPr>
        <w:t>ς διπλωμάτες του Υπουργείου Εξωτερικών, τα χρήματα αυτά υπάρχουν στα 700 εκατομμύρια πλεόνασμα και δεν θα προχωρήσουμε σε αυτή την τροποποίηση, σε αυτή τη νομοθέτηση, στην υλοποίηση, μάλλον, του παγώματος του ειδικού μισθολογίου, διότι γνωρίζουμε ότι αυτοί</w:t>
      </w:r>
      <w:r>
        <w:rPr>
          <w:rFonts w:eastAsia="Times New Roman"/>
          <w:szCs w:val="24"/>
        </w:rPr>
        <w:t xml:space="preserve"> οι άνθρωποι, σήμερα, δίνουν με το παραπάνω για να κρατιέται όρθια η χώρα και θα τους το ανταποδώσουμε, </w:t>
      </w:r>
      <w:r>
        <w:rPr>
          <w:rFonts w:eastAsia="Times New Roman" w:cs="Times New Roman"/>
          <w:szCs w:val="24"/>
        </w:rPr>
        <w:t>κυρίες και κύριοι συνάδελφοι.</w:t>
      </w:r>
    </w:p>
    <w:p w14:paraId="16642350" w14:textId="77777777" w:rsidR="00434732" w:rsidRDefault="00735F25">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16642351" w14:textId="77777777" w:rsidR="00434732" w:rsidRDefault="00735F25">
      <w:pPr>
        <w:spacing w:after="0" w:line="600" w:lineRule="auto"/>
        <w:ind w:firstLine="720"/>
        <w:jc w:val="center"/>
        <w:rPr>
          <w:rFonts w:eastAsia="Times New Roman"/>
          <w:szCs w:val="24"/>
        </w:rPr>
      </w:pPr>
      <w:r>
        <w:rPr>
          <w:rFonts w:eastAsia="Times New Roman" w:cs="Times New Roman"/>
          <w:szCs w:val="24"/>
        </w:rPr>
        <w:lastRenderedPageBreak/>
        <w:t>(Θόρυβος από την πτέρυγα της Νέας Δημοκρατίας)</w:t>
      </w:r>
    </w:p>
    <w:p w14:paraId="1664235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Κάντε ησυχία!</w:t>
      </w:r>
    </w:p>
    <w:p w14:paraId="1664235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Απαντήθηκαν θέματα που έμπαιναν επί τέσσερις ημέρες σε αυτή την Αίθουσα. Παρακαλώ, σημειώστε τα. </w:t>
      </w:r>
    </w:p>
    <w:p w14:paraId="16642354" w14:textId="77777777" w:rsidR="00434732" w:rsidRDefault="00735F25">
      <w:pPr>
        <w:spacing w:after="0"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Ολοκληρώνω, κύριε Πρόεδρε.</w:t>
      </w:r>
    </w:p>
    <w:p w14:paraId="16642355" w14:textId="77777777" w:rsidR="00434732" w:rsidRDefault="00735F25">
      <w:pPr>
        <w:spacing w:after="0" w:line="600" w:lineRule="auto"/>
        <w:ind w:firstLine="720"/>
        <w:jc w:val="both"/>
        <w:rPr>
          <w:rFonts w:eastAsia="Times New Roman" w:cs="Times New Roman"/>
          <w:szCs w:val="24"/>
        </w:rPr>
      </w:pPr>
      <w:r>
        <w:rPr>
          <w:rFonts w:eastAsia="Times New Roman"/>
          <w:szCs w:val="24"/>
        </w:rPr>
        <w:t xml:space="preserve">Η Ελλάδα, </w:t>
      </w:r>
      <w:r>
        <w:rPr>
          <w:rFonts w:eastAsia="Times New Roman" w:cs="Times New Roman"/>
          <w:szCs w:val="24"/>
        </w:rPr>
        <w:t>κυρίες και κύριοι Βουλευτέ</w:t>
      </w:r>
      <w:r>
        <w:rPr>
          <w:rFonts w:eastAsia="Times New Roman" w:cs="Times New Roman"/>
          <w:szCs w:val="24"/>
        </w:rPr>
        <w:t>ς, την ερχόμενη εβδομάδα μπαίνει σε μια νέα εποχή. Οι αποφάσεις για το χρέος σηματοδοτούν την εκκίνηση μιας εποχής δημιουργίας και προκοπής για τον τόπο. Όλο το προηγούμενο διάστημα εργαστήκαμε σκληρά στο πεδίο της διαπραγμάτευσης.</w:t>
      </w:r>
    </w:p>
    <w:p w14:paraId="1664235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Θέλω αυτή την κρίσιμη στ</w:t>
      </w:r>
      <w:r>
        <w:rPr>
          <w:rFonts w:eastAsia="Times New Roman" w:cs="Times New Roman"/>
          <w:szCs w:val="24"/>
        </w:rPr>
        <w:t>ιγμή να μη μακρηγορήσω άλλο, αλλά να απευθυνθώ στους Βουλευτές της Πλειοψηφίας. Μόνοι μας καταφέραμε και σηκώσαμε έναν δύσκολο σταυρό. Σήμερα κλείνουμε έναν μεγάλο και δύσκολο κύκλο. Το επόμενο διάστημα θα είναι ένα διάστημα διαφορετικό, όχι μόνο για εμάς,</w:t>
      </w:r>
      <w:r>
        <w:rPr>
          <w:rFonts w:eastAsia="Times New Roman" w:cs="Times New Roman"/>
          <w:szCs w:val="24"/>
        </w:rPr>
        <w:t xml:space="preserve"> αλλά και για τις Ελληνίδες και τους Έλληνες. Σήμερα παίρνουμε τις τελευταίες δύσκολες αποφάσεις. </w:t>
      </w:r>
    </w:p>
    <w:p w14:paraId="1664235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Μέχρι σήμερα αποδείξαμε ότι ξέρουμε να σηκώνουμε το βάρος, να τηρούμε τις κόκκινες γραμμές και να κατανέμουμε τα βάρη δίκαια. Αύριο τα πράγματα θα είναι πιο </w:t>
      </w:r>
      <w:r>
        <w:rPr>
          <w:rFonts w:eastAsia="Times New Roman" w:cs="Times New Roman"/>
          <w:szCs w:val="24"/>
        </w:rPr>
        <w:t xml:space="preserve">απαιτητικά, γιατί, πέρα από το να κατανέμουμε τα βάρη δίκαια, θα κληθούμε να κατανείμουμε δίκαια και τα όσα θα έχει τη δυνατότητα να προσφέρει μια ανάπτυξη με κοινωνικό πρόσημο στον τόπο. </w:t>
      </w:r>
    </w:p>
    <w:p w14:paraId="1664235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Δεν θα έρθει ανάπτυξη με μαγικά λόγια, με μαγικές υποσχέσεις και φαντασιώσεις. Όμως, η ανάπτυξη μέσα από πολύ συγκεκριμένες πρωτοβουλίες και προσπάθειες, </w:t>
      </w:r>
      <w:r>
        <w:rPr>
          <w:rFonts w:eastAsia="Times New Roman"/>
          <w:szCs w:val="24"/>
        </w:rPr>
        <w:t>τις οποίες</w:t>
      </w:r>
      <w:r>
        <w:rPr>
          <w:rFonts w:eastAsia="Times New Roman" w:cs="Times New Roman"/>
          <w:szCs w:val="24"/>
        </w:rPr>
        <w:t xml:space="preserve"> έχουμε καταγάγει όλο το προηγούμενο διάστημα, είναι προ των πυλών. Δεν το λέμε εμείς, το λέ</w:t>
      </w:r>
      <w:r>
        <w:rPr>
          <w:rFonts w:eastAsia="Times New Roman" w:cs="Times New Roman"/>
          <w:szCs w:val="24"/>
        </w:rPr>
        <w:t xml:space="preserve">ει η </w:t>
      </w:r>
      <w:r>
        <w:rPr>
          <w:rFonts w:eastAsia="Times New Roman" w:cs="Times New Roman"/>
          <w:szCs w:val="24"/>
          <w:lang w:val="en-US"/>
        </w:rPr>
        <w:t>EUROSTAT</w:t>
      </w:r>
      <w:r>
        <w:rPr>
          <w:rFonts w:eastAsia="Times New Roman" w:cs="Times New Roman"/>
          <w:szCs w:val="24"/>
        </w:rPr>
        <w:t xml:space="preserve">, το λένε οι Ευρωπαίοι εταίροι, το παραδέχεται και το Διεθνές Νομισματικό Ταμείο. </w:t>
      </w:r>
    </w:p>
    <w:p w14:paraId="1664235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Το δεύτερο εξάμηνο του 2016 μπαίνουμε σε θετικό πρόσημο. Το 2017 μπορεί να μη φτάσουμε το 4%, που υπόσχεται ο κ. Μητσοτάκης, θα έχουμε, όμως, 3% ανάπτυξη. </w:t>
      </w:r>
    </w:p>
    <w:p w14:paraId="1664235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Γυρί</w:t>
      </w:r>
      <w:r>
        <w:rPr>
          <w:rFonts w:eastAsia="Times New Roman" w:cs="Times New Roman"/>
          <w:szCs w:val="24"/>
        </w:rPr>
        <w:t>ζουμε σελίδα. Η ιστορία έχει ήδη γυρίσει σελίδα. Οι άναρθρες κραυγές του παλιού πολιτικού συστήματος θα είναι μόνο ψίθυροι στα α</w:t>
      </w:r>
      <w:r>
        <w:rPr>
          <w:rFonts w:eastAsia="Times New Roman" w:cs="Times New Roman"/>
          <w:szCs w:val="24"/>
        </w:rPr>
        <w:t>υ</w:t>
      </w:r>
      <w:r>
        <w:rPr>
          <w:rFonts w:eastAsia="Times New Roman" w:cs="Times New Roman"/>
          <w:szCs w:val="24"/>
        </w:rPr>
        <w:t xml:space="preserve">τιά της Ελλάδας του αύριο. Μπορεί η άνοιξη σε λίγες ημέρες να </w:t>
      </w:r>
      <w:r>
        <w:rPr>
          <w:rFonts w:eastAsia="Times New Roman" w:cs="Times New Roman"/>
          <w:szCs w:val="24"/>
        </w:rPr>
        <w:lastRenderedPageBreak/>
        <w:t>τελειώνει, όμως, η πραγματική άνοιξη της οικονομίας βρίσκεται μπρ</w:t>
      </w:r>
      <w:r>
        <w:rPr>
          <w:rFonts w:eastAsia="Times New Roman" w:cs="Times New Roman"/>
          <w:szCs w:val="24"/>
        </w:rPr>
        <w:t>οστά μας. Στο χέρι μας είναι να είναι και η πραγματική άνοιξη της πατρίδας μας.</w:t>
      </w:r>
    </w:p>
    <w:p w14:paraId="1664235B"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(Στο σημείο αυτό όρθιοι οι Βουλευτές του ΣΥΡΙΖΑ και των ΑΝΕΛ χειροκροτούν ζωηρά και παρατεταμένα)</w:t>
      </w:r>
    </w:p>
    <w:p w14:paraId="1664235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Κύριε Πρόεδρε, θα ήθελα τ</w:t>
      </w:r>
      <w:r>
        <w:rPr>
          <w:rFonts w:eastAsia="Times New Roman" w:cs="Times New Roman"/>
          <w:szCs w:val="24"/>
        </w:rPr>
        <w:t>ον λόγο.</w:t>
      </w:r>
    </w:p>
    <w:p w14:paraId="1664235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Μητσοτάκη, αν θεωρείτε ότι για δύο λεπτά θέλετε κάτι να θέσετε, να σας δώσω τον λόγο.</w:t>
      </w:r>
    </w:p>
    <w:p w14:paraId="1664235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Κύριε Πρόεδρε, μόνο για δύο λεπτά;</w:t>
      </w:r>
    </w:p>
    <w:p w14:paraId="1664235F" w14:textId="77777777" w:rsidR="00434732" w:rsidRDefault="00735F25">
      <w:pPr>
        <w:spacing w:after="0" w:line="600" w:lineRule="auto"/>
        <w:ind w:firstLine="720"/>
        <w:jc w:val="center"/>
        <w:rPr>
          <w:rFonts w:eastAsia="Times New Roman"/>
          <w:bCs/>
        </w:rPr>
      </w:pPr>
      <w:r>
        <w:rPr>
          <w:rFonts w:eastAsia="Times New Roman"/>
          <w:bCs/>
        </w:rPr>
        <w:t>(Θόρυβος από την πτέρυγα της Νέας Δημοκρατίας)</w:t>
      </w:r>
    </w:p>
    <w:p w14:paraId="1664236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ΠΡΟΕΔΡΟΣ (Νικόλαος Βούτσ</w:t>
      </w:r>
      <w:r>
        <w:rPr>
          <w:rFonts w:eastAsia="Times New Roman" w:cs="Times New Roman"/>
          <w:b/>
          <w:szCs w:val="24"/>
        </w:rPr>
        <w:t>ης):</w:t>
      </w:r>
      <w:r>
        <w:rPr>
          <w:rFonts w:eastAsia="Times New Roman" w:cs="Times New Roman"/>
          <w:szCs w:val="24"/>
        </w:rPr>
        <w:t xml:space="preserve"> Παρακαλώ πολύ. Ένα λεπτό. Ηρεμήστε, σας παρακαλώ. Μη μου κάνετε υποδείξεις, σας παρακαλώ πολύ.</w:t>
      </w:r>
    </w:p>
    <w:p w14:paraId="1664236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Και ο κύριος Πρωθυπουργός και ο κύριος Πρόεδρος της Αξιωματικής Αντιπολίτευσης έχουν τυπικά εξαντλήσει τον χρόνο της πρωτομιλίας, της δευτερομιλίας, της τρι</w:t>
      </w:r>
      <w:r>
        <w:rPr>
          <w:rFonts w:eastAsia="Times New Roman" w:cs="Times New Roman"/>
          <w:szCs w:val="24"/>
        </w:rPr>
        <w:t>τολογίας. Είναι προφανές, όμως, επειδή δεν κάνουμε τυπολατρία, ότι μπορεί ο κ. Μητσοτάκης για τρία λεπτά να θέσει κάποια θέματα και να απαντήσει ο κύριος Πρωθυπουργός.</w:t>
      </w:r>
    </w:p>
    <w:p w14:paraId="1664236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Παρακαλώ, κύριε Μητσοτάκη, έχετε τον λόγο.</w:t>
      </w:r>
    </w:p>
    <w:p w14:paraId="1664236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w:t>
      </w:r>
      <w:r>
        <w:rPr>
          <w:rFonts w:eastAsia="Times New Roman" w:cs="Times New Roman"/>
          <w:b/>
          <w:szCs w:val="24"/>
        </w:rPr>
        <w:t xml:space="preserve">ατίας): </w:t>
      </w:r>
      <w:r>
        <w:rPr>
          <w:rFonts w:eastAsia="Times New Roman" w:cs="Times New Roman"/>
          <w:szCs w:val="24"/>
        </w:rPr>
        <w:t>Θα είμαι σύντομος, κύριε Πρόεδρε.</w:t>
      </w:r>
    </w:p>
    <w:p w14:paraId="1664236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Κύριε Τσίπρα, με κατηγορήσατε στην ομιλία σας ότι στην πρώτη μου τοποθέτηση σας αποκάλεσα «άσχετο και ψεύτη». </w:t>
      </w:r>
    </w:p>
    <w:p w14:paraId="1664236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Θυμάμαι πολύ καλά, όταν σηκωθήκατε να ανταπαντήσετε στη δευτερολογία σας, εκτός κειμένου, πριν από δεκα</w:t>
      </w:r>
      <w:r>
        <w:rPr>
          <w:rFonts w:eastAsia="Times New Roman" w:cs="Times New Roman"/>
          <w:szCs w:val="24"/>
        </w:rPr>
        <w:t xml:space="preserve">πέντε μέρες, και χρησιμοποιήσατε τη φράση περί «αυταπάτης». Και αναρωτιέμαι ένας </w:t>
      </w:r>
      <w:r>
        <w:rPr>
          <w:rFonts w:eastAsia="Times New Roman" w:cs="Times New Roman"/>
          <w:szCs w:val="24"/>
        </w:rPr>
        <w:lastRenderedPageBreak/>
        <w:t>Πρωθυπουργός</w:t>
      </w:r>
      <w:r>
        <w:rPr>
          <w:rFonts w:eastAsia="Times New Roman" w:cs="Times New Roman"/>
          <w:szCs w:val="24"/>
        </w:rPr>
        <w:t>,</w:t>
      </w:r>
      <w:r>
        <w:rPr>
          <w:rFonts w:eastAsia="Times New Roman" w:cs="Times New Roman"/>
          <w:szCs w:val="24"/>
        </w:rPr>
        <w:t xml:space="preserve"> ο οποίος από αυτό το Βήμα αναγνωρίζει δημόσια ότι αυταπατήθηκε</w:t>
      </w:r>
      <w:r>
        <w:rPr>
          <w:rFonts w:eastAsia="Times New Roman" w:cs="Times New Roman"/>
          <w:szCs w:val="24"/>
        </w:rPr>
        <w:t>,</w:t>
      </w:r>
      <w:r>
        <w:rPr>
          <w:rFonts w:eastAsia="Times New Roman" w:cs="Times New Roman"/>
          <w:szCs w:val="24"/>
        </w:rPr>
        <w:t xml:space="preserve"> τι είναι; Είναι καταρτισμένος, κύριε Τσίπρα; Να το καταλάβουμε!</w:t>
      </w:r>
    </w:p>
    <w:p w14:paraId="16642366" w14:textId="77777777" w:rsidR="00434732" w:rsidRDefault="00735F25">
      <w:pPr>
        <w:spacing w:after="0" w:line="600" w:lineRule="auto"/>
        <w:ind w:firstLine="720"/>
        <w:jc w:val="center"/>
        <w:rPr>
          <w:rFonts w:eastAsia="Times New Roman"/>
          <w:bCs/>
        </w:rPr>
      </w:pPr>
      <w:r>
        <w:rPr>
          <w:rFonts w:eastAsia="Times New Roman"/>
          <w:bCs/>
        </w:rPr>
        <w:t>(Χειροκροτήματα από την πτέρυγα τ</w:t>
      </w:r>
      <w:r>
        <w:rPr>
          <w:rFonts w:eastAsia="Times New Roman"/>
          <w:bCs/>
        </w:rPr>
        <w:t>ης Νέας Δημοκρατίας)</w:t>
      </w:r>
    </w:p>
    <w:p w14:paraId="16642367" w14:textId="77777777" w:rsidR="00434732" w:rsidRDefault="00735F25">
      <w:pPr>
        <w:spacing w:after="0" w:line="600" w:lineRule="auto"/>
        <w:ind w:firstLine="720"/>
        <w:jc w:val="center"/>
        <w:rPr>
          <w:rFonts w:eastAsia="Times New Roman"/>
          <w:bCs/>
        </w:rPr>
      </w:pPr>
      <w:r>
        <w:rPr>
          <w:rFonts w:eastAsia="Times New Roman"/>
          <w:bCs/>
        </w:rPr>
        <w:t>(Θόρυβος από την πτέρυγα του ΣΥΡΙΖΑ)</w:t>
      </w:r>
    </w:p>
    <w:p w14:paraId="1664236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πολύ, κάντε ησυχία!</w:t>
      </w:r>
    </w:p>
    <w:p w14:paraId="1664236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Ως προς το ζήτημα των ψεμάτων, ένας Πρωθυπουργός</w:t>
      </w:r>
      <w:r>
        <w:rPr>
          <w:rFonts w:eastAsia="Times New Roman" w:cs="Times New Roman"/>
          <w:szCs w:val="24"/>
        </w:rPr>
        <w:t>,</w:t>
      </w:r>
      <w:r>
        <w:rPr>
          <w:rFonts w:eastAsia="Times New Roman" w:cs="Times New Roman"/>
          <w:szCs w:val="24"/>
        </w:rPr>
        <w:t xml:space="preserve"> ο οποίος έταζε ότι θα σκίσει τα μνημό</w:t>
      </w:r>
      <w:r>
        <w:rPr>
          <w:rFonts w:eastAsia="Times New Roman" w:cs="Times New Roman"/>
          <w:szCs w:val="24"/>
        </w:rPr>
        <w:t>νια, ότι θα δώσει δέκατη τρίτη σύνταξη</w:t>
      </w:r>
      <w:r>
        <w:rPr>
          <w:rFonts w:eastAsia="Times New Roman" w:cs="Times New Roman"/>
          <w:szCs w:val="24"/>
        </w:rPr>
        <w:t>,</w:t>
      </w:r>
      <w:r>
        <w:rPr>
          <w:rFonts w:eastAsia="Times New Roman" w:cs="Times New Roman"/>
          <w:szCs w:val="24"/>
        </w:rPr>
        <w:t xml:space="preserve"> τι είναι; Είναι ειλικρινής, κύριε Τσίπρα;</w:t>
      </w:r>
    </w:p>
    <w:p w14:paraId="1664236A" w14:textId="77777777" w:rsidR="00434732" w:rsidRDefault="00735F25">
      <w:pPr>
        <w:spacing w:after="0" w:line="600" w:lineRule="auto"/>
        <w:ind w:firstLine="720"/>
        <w:jc w:val="center"/>
        <w:rPr>
          <w:rFonts w:eastAsia="Times New Roman"/>
          <w:bCs/>
        </w:rPr>
      </w:pPr>
      <w:r>
        <w:rPr>
          <w:rFonts w:eastAsia="Times New Roman"/>
          <w:bCs/>
        </w:rPr>
        <w:t>(Θόρυβος από την πτέρυγα του ΣΥΡΙΖΑ)</w:t>
      </w:r>
    </w:p>
    <w:p w14:paraId="1664236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Η κοινωνία γνωρίζει πάρα πολύ καλά ότι είπατε ψέματα στους πολίτες, ότι τους παραπλανήσατε και ότι η διαρκής επίκληση –προσέξτε- της δεύτ</w:t>
      </w:r>
      <w:r>
        <w:rPr>
          <w:rFonts w:eastAsia="Times New Roman" w:cs="Times New Roman"/>
          <w:szCs w:val="24"/>
        </w:rPr>
        <w:t xml:space="preserve">ερης εκλογικής σας νίκης δεν σας δίνει άφεση αμαρτιών για </w:t>
      </w:r>
      <w:r>
        <w:rPr>
          <w:rFonts w:eastAsia="Times New Roman" w:cs="Times New Roman"/>
          <w:szCs w:val="24"/>
        </w:rPr>
        <w:lastRenderedPageBreak/>
        <w:t xml:space="preserve">τη ζημιά την οποία κάνατε το πρώτο εξάμηνο του 2015, διότι τότε, δυστυχώς, κύριε Τσίπρα, μπήκαν οι βάσεις για την οικονομική πορεία την οποία ακολουθούμε σήμερα. </w:t>
      </w:r>
    </w:p>
    <w:p w14:paraId="1664236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Αλήθεια, κύριε Πρόεδρε της Βουλής, </w:t>
      </w:r>
      <w:r>
        <w:rPr>
          <w:rFonts w:eastAsia="Times New Roman" w:cs="Times New Roman"/>
          <w:szCs w:val="24"/>
        </w:rPr>
        <w:t>τη συζήτηση για την Εξεταστική Επιτροπή για το τι έγινε το πρώτο εξάμηνο θα την προγραμματίσετε κάποια στιγμή</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 να μάθουμε ακριβώς τι έγινε και ποιο ήταν το μέγεθος της ζημιάς, κύριε Τσίπρα.</w:t>
      </w:r>
    </w:p>
    <w:p w14:paraId="1664236D" w14:textId="77777777" w:rsidR="00434732" w:rsidRDefault="00735F25">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664236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Αναγκάζο</w:t>
      </w:r>
      <w:r>
        <w:rPr>
          <w:rFonts w:eastAsia="Times New Roman" w:cs="Times New Roman"/>
          <w:szCs w:val="24"/>
        </w:rPr>
        <w:t xml:space="preserve">μαι να επανέλθω σε πράγματα τα οποία σας τα έχω ξαναπεί. Πλην όμως, φαίνεται ότι έχετε κάποια εγγενή δυσκολία με τους αριθμούς. </w:t>
      </w:r>
    </w:p>
    <w:p w14:paraId="1664236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Έχω, λοιπόν, εδώ τις προβλέψεις της Ευρωπαϊκής Επιτροπής. Η Ευρωπαϊκή Επιτροπή στο τέλος του 2014 έλεγε: «Ανάπτυξη για το 2015 </w:t>
      </w:r>
      <w:r>
        <w:rPr>
          <w:rFonts w:eastAsia="Times New Roman" w:cs="Times New Roman"/>
          <w:szCs w:val="24"/>
        </w:rPr>
        <w:t>2,9% και 3,7%</w:t>
      </w:r>
      <w:r>
        <w:rPr>
          <w:rFonts w:eastAsia="Times New Roman" w:cs="Times New Roman"/>
          <w:szCs w:val="24"/>
        </w:rPr>
        <w:t>.</w:t>
      </w:r>
      <w:r>
        <w:rPr>
          <w:rFonts w:eastAsia="Times New Roman" w:cs="Times New Roman"/>
          <w:szCs w:val="24"/>
        </w:rPr>
        <w:t>». Και τι λέει σήμερα η Επιτροπή; «Ύφεση 0,2%, ύφεση 0,3%</w:t>
      </w:r>
      <w:r>
        <w:rPr>
          <w:rFonts w:eastAsia="Times New Roman" w:cs="Times New Roman"/>
          <w:szCs w:val="24"/>
        </w:rPr>
        <w:t>.</w:t>
      </w:r>
      <w:r>
        <w:rPr>
          <w:rFonts w:eastAsia="Times New Roman" w:cs="Times New Roman"/>
          <w:szCs w:val="24"/>
        </w:rPr>
        <w:t>».</w:t>
      </w:r>
    </w:p>
    <w:p w14:paraId="16642370"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64237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δεν αμφισβητείται, κύριε Τσίπρα. Όσο και αν δεν καταλαβαίνετε από αριθμούς, στοιχίσατε στην ελληνική οικονομία 21 </w:t>
      </w:r>
      <w:r>
        <w:rPr>
          <w:rFonts w:eastAsia="Times New Roman" w:cs="Times New Roman"/>
          <w:szCs w:val="24"/>
        </w:rPr>
        <w:t>δισεκατομμύρια ευρώ, σε απώλεια του ΑΕΠ</w:t>
      </w:r>
      <w:r>
        <w:rPr>
          <w:rFonts w:eastAsia="Times New Roman" w:cs="Times New Roman"/>
          <w:szCs w:val="24"/>
        </w:rPr>
        <w:t>,</w:t>
      </w:r>
      <w:r>
        <w:rPr>
          <w:rFonts w:eastAsia="Times New Roman" w:cs="Times New Roman"/>
          <w:szCs w:val="24"/>
        </w:rPr>
        <w:t xml:space="preserve"> και αυτό είναι υπεράνω οποιασδήποτε αμφισβήτησης.</w:t>
      </w:r>
    </w:p>
    <w:p w14:paraId="1664237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Αναφέρεστε μονίμως στη συμφωνία, την οποία πράγματι ψηφίσαμε τον Αύγουστο του 2015 και είμαστε υπερήφανοι που εμείς κρατήσαμε, σε μια δύσκολη συγκυρία, τη χώρα στην </w:t>
      </w:r>
      <w:r>
        <w:rPr>
          <w:rFonts w:eastAsia="Times New Roman" w:cs="Times New Roman"/>
          <w:szCs w:val="24"/>
        </w:rPr>
        <w:t>Ευρώπη. Όμως, για πείτε μου, κύριε Τσίπρα: Πού ακριβώς στη συμφωνία αναφέρεται το υπερταμείο, με ζωή εκατό χρόνια, μέχρι το 2115; Τα δισέγγονά μας θα υπάρχουν και το υπερταμείο θα βρίσκεται και αυτό σε ζωή.</w:t>
      </w:r>
    </w:p>
    <w:p w14:paraId="16642373"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w:t>
      </w:r>
      <w:r>
        <w:rPr>
          <w:rFonts w:eastAsia="Times New Roman" w:cs="Times New Roman"/>
          <w:szCs w:val="24"/>
        </w:rPr>
        <w:t>ίας)</w:t>
      </w:r>
    </w:p>
    <w:p w14:paraId="1664237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Πού ακριβώς αναφέρονται όλα αυτά; Πού ακριβώς στη συμφωνία αναφέρεται ότι δεν πρέπει να λογοδοτεί η Βουλή των Ελλήνων; Γιατί δεν υπάρχει άποψη της Βουλής, υπάρχει μόνο ενημέρωση. Και τις αποφάσεις τις γνωρίζετε πολύ καλά. Τις καθοριστικές αποφάσεις, ο</w:t>
      </w:r>
      <w:r>
        <w:rPr>
          <w:rFonts w:eastAsia="Times New Roman" w:cs="Times New Roman"/>
          <w:szCs w:val="24"/>
        </w:rPr>
        <w:t xml:space="preserve">ι οποίες παίρνονται με πλειοψηφία </w:t>
      </w:r>
      <w:r>
        <w:rPr>
          <w:rFonts w:eastAsia="Times New Roman" w:cs="Times New Roman"/>
          <w:szCs w:val="24"/>
        </w:rPr>
        <w:lastRenderedPageBreak/>
        <w:t>4/5</w:t>
      </w:r>
      <w:r>
        <w:rPr>
          <w:rFonts w:eastAsia="Times New Roman" w:cs="Times New Roman"/>
          <w:szCs w:val="24"/>
        </w:rPr>
        <w:t xml:space="preserve"> δεν μπορεί να τις πάρει μόνη της η ελληνική Κυβέρνηση και οι εκπρόσωποι του ταμείου. Χρειάζεται και η σύμφωνη γνώμη των ξένων.</w:t>
      </w:r>
    </w:p>
    <w:p w14:paraId="1664237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Αναρωτιέμαι, λοιπόν, πού αναφέρονται όλα αυτά στη συμφωνία, την οποία ψηφίσαμε</w:t>
      </w:r>
      <w:r>
        <w:rPr>
          <w:rFonts w:eastAsia="Times New Roman" w:cs="Times New Roman"/>
          <w:szCs w:val="24"/>
        </w:rPr>
        <w:t>,</w:t>
      </w:r>
      <w:r>
        <w:rPr>
          <w:rFonts w:eastAsia="Times New Roman" w:cs="Times New Roman"/>
          <w:szCs w:val="24"/>
        </w:rPr>
        <w:t xml:space="preserve"> ή μήπως η σ</w:t>
      </w:r>
      <w:r>
        <w:rPr>
          <w:rFonts w:eastAsia="Times New Roman" w:cs="Times New Roman"/>
          <w:szCs w:val="24"/>
        </w:rPr>
        <w:t>υμφωνία έχει αναφορά στον κόφτη</w:t>
      </w:r>
      <w:r>
        <w:rPr>
          <w:rFonts w:eastAsia="Times New Roman" w:cs="Times New Roman"/>
          <w:szCs w:val="24"/>
        </w:rPr>
        <w:t>;</w:t>
      </w:r>
      <w:r>
        <w:rPr>
          <w:rFonts w:eastAsia="Times New Roman" w:cs="Times New Roman"/>
          <w:szCs w:val="24"/>
        </w:rPr>
        <w:t xml:space="preserve"> Για πείτε μου, κύριε Τσίπρα, πότε μπήκε ο κόφτης στον δημόσιο διάλογο; Μήπως έγινε τους τελευταίους δύο μήνες; Μήπως έγινε μετά τη διαρροή της υποκλαπείσας συνομιλίας με το Διεθνές Νομισματικό Ταμείο; Υπήρχε ζήτημα κόφτη πρ</w:t>
      </w:r>
      <w:r>
        <w:rPr>
          <w:rFonts w:eastAsia="Times New Roman" w:cs="Times New Roman"/>
          <w:szCs w:val="24"/>
        </w:rPr>
        <w:t>ιν; Ο κόφτης είναι το τίμημα της προσωπικής σας αναξιοπιστίας!</w:t>
      </w:r>
    </w:p>
    <w:p w14:paraId="16642376"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64237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Επειδή κανείς δεν πιστεύει ότι το πακέτο μέτρων, το οποίο φέρνετε</w:t>
      </w:r>
      <w:r>
        <w:rPr>
          <w:rFonts w:eastAsia="Times New Roman" w:cs="Times New Roman"/>
          <w:szCs w:val="24"/>
        </w:rPr>
        <w:t>,</w:t>
      </w:r>
      <w:r>
        <w:rPr>
          <w:rFonts w:eastAsia="Times New Roman" w:cs="Times New Roman"/>
          <w:szCs w:val="24"/>
        </w:rPr>
        <w:t xml:space="preserve"> μπορεί να αποδώσει, γι’ αυτό και σας τον επέβαλαν.</w:t>
      </w:r>
    </w:p>
    <w:p w14:paraId="1664237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ράγματι, η οποιαδήπο</w:t>
      </w:r>
      <w:r>
        <w:rPr>
          <w:rFonts w:eastAsia="Times New Roman" w:cs="Times New Roman"/>
          <w:szCs w:val="24"/>
        </w:rPr>
        <w:t xml:space="preserve">τε Κυβέρνηση χρειάζεται έναν μηχανισμό ελέγχου των δαπανών. Και υπήρχε τέτοιος μηχανισμός από το 2014. Γιατί δεν αρκούσε στους ξένους; Τον ψηφίσαμε εμείς. Έχετε απαντήσει </w:t>
      </w:r>
      <w:r>
        <w:rPr>
          <w:rFonts w:eastAsia="Times New Roman" w:cs="Times New Roman"/>
          <w:szCs w:val="24"/>
        </w:rPr>
        <w:lastRenderedPageBreak/>
        <w:t>επ’ αυτού; Γιατί σας ζήτησαν ειδικό πρόσθετο κόφτη; Γιατί, πολύ απλά, κύριε Τσίπρα, δ</w:t>
      </w:r>
      <w:r>
        <w:rPr>
          <w:rFonts w:eastAsia="Times New Roman" w:cs="Times New Roman"/>
          <w:szCs w:val="24"/>
        </w:rPr>
        <w:t>εν σας πιστεύει κανείς. Ούτε εντός Ελλάδος ούτε εκτός!</w:t>
      </w:r>
    </w:p>
    <w:p w14:paraId="16642379"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64237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Αναφερθήκατε στην εκλεκτική σχέση, την οποία έχετε με το Διεθνές Νομισματικό Ταμείο. Εδώ, πράγματι, πρέπει να πω ότι μένω άφωνος. Διότι έχετε πετύχ</w:t>
      </w:r>
      <w:r>
        <w:rPr>
          <w:rFonts w:eastAsia="Times New Roman" w:cs="Times New Roman"/>
          <w:szCs w:val="24"/>
        </w:rPr>
        <w:t>ει κάτι μοναδικό. Τις προτάσεις του Ταμείου οι οποίες είναι ωφέλιμες για τα εθνικά συμφέροντα, δηλαδή μια πιο επιθετική παρέμβαση στο χρέος και χαμηλότερα πρωτογενή πλεονάσματα, να μην τις συζητάτε και να αποδέχεστε τον κόφτη. Πώς το καταφέρατε αυτό, κύριε</w:t>
      </w:r>
      <w:r>
        <w:rPr>
          <w:rFonts w:eastAsia="Times New Roman" w:cs="Times New Roman"/>
          <w:szCs w:val="24"/>
        </w:rPr>
        <w:t xml:space="preserve"> Τσίπρα; </w:t>
      </w:r>
    </w:p>
    <w:p w14:paraId="1664237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Αλήθεια, για απαντήστε μου στη συνέχεια, εσείς θα επιδιώξετε στόχο 2% για πρωτογενή πλεονάσματα; Εμείς σας είπαμε τη δικιά μας θέση. Η δικιά σας θέση ποια είναι; Μπορείτε να το πετύχετε; Η απάντηση είναι ότι δεν μπορείτε να το πετύχετε, διότι, δυ</w:t>
      </w:r>
      <w:r>
        <w:rPr>
          <w:rFonts w:eastAsia="Times New Roman" w:cs="Times New Roman"/>
          <w:szCs w:val="24"/>
        </w:rPr>
        <w:t xml:space="preserve">στυχώς, δεν είστε πια αξιόπιστος συνομιλητής. </w:t>
      </w:r>
      <w:r>
        <w:rPr>
          <w:rFonts w:eastAsia="Times New Roman" w:cs="Times New Roman"/>
          <w:szCs w:val="24"/>
        </w:rPr>
        <w:lastRenderedPageBreak/>
        <w:t>Και γι’ αυτό, με την παρέμβαση την οποία δρομολογείτε για το χρέος, δεσμεύετε τη χώρα σε πρωτογενή πλεονάσματα για δεκαπέντε χρόνια, τα οποία εγώ σας λέω ότι απλά δεν είναι βιώσιμα.</w:t>
      </w:r>
    </w:p>
    <w:p w14:paraId="1664237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Πρόεδρε, παρακαλώ</w:t>
      </w:r>
      <w:r>
        <w:rPr>
          <w:rFonts w:eastAsia="Times New Roman" w:cs="Times New Roman"/>
          <w:szCs w:val="24"/>
        </w:rPr>
        <w:t>,</w:t>
      </w:r>
      <w:r>
        <w:rPr>
          <w:rFonts w:eastAsia="Times New Roman" w:cs="Times New Roman"/>
          <w:szCs w:val="24"/>
        </w:rPr>
        <w:t xml:space="preserve"> συντομεύετε.</w:t>
      </w:r>
    </w:p>
    <w:p w14:paraId="1664237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Παρακαλώ, κύριε Πρόεδρε. Ο κύριος Πρωθυπουργός μίλησε </w:t>
      </w:r>
      <w:r>
        <w:rPr>
          <w:rFonts w:eastAsia="Times New Roman" w:cs="Times New Roman"/>
          <w:szCs w:val="24"/>
        </w:rPr>
        <w:t>πενήντα πέντε</w:t>
      </w:r>
      <w:r>
        <w:rPr>
          <w:rFonts w:eastAsia="Times New Roman" w:cs="Times New Roman"/>
          <w:szCs w:val="24"/>
        </w:rPr>
        <w:t xml:space="preserve"> λεπτά.</w:t>
      </w:r>
    </w:p>
    <w:p w14:paraId="1664237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Μια παρατήρηση πάλι επί των αριθμών και επί της κατανόησης του αντικειμένου της οικονομία</w:t>
      </w:r>
      <w:r>
        <w:rPr>
          <w:rFonts w:eastAsia="Times New Roman" w:cs="Times New Roman"/>
          <w:szCs w:val="24"/>
        </w:rPr>
        <w:t xml:space="preserve">ς. Τι μας είπατε σήμερα; Ότι τα μέτρα, συνολικά, τα οποία πάρθηκαν από το 2000 έως το 2014 ήταν 90 δισεκατομμύρια. Μάλιστα. Τι λέει η δικιά σας έκθεση στον τελευταίο </w:t>
      </w:r>
      <w:r>
        <w:rPr>
          <w:rFonts w:eastAsia="Times New Roman" w:cs="Times New Roman"/>
          <w:szCs w:val="24"/>
        </w:rPr>
        <w:t>π</w:t>
      </w:r>
      <w:r>
        <w:rPr>
          <w:rFonts w:eastAsia="Times New Roman" w:cs="Times New Roman"/>
          <w:szCs w:val="24"/>
        </w:rPr>
        <w:t>ροϋπολογισμό τον οποίο καταθέσατε; «Την περίοδο 2000-2014 τα μέτρα του Προγράμματος Οικον</w:t>
      </w:r>
      <w:r>
        <w:rPr>
          <w:rFonts w:eastAsia="Times New Roman" w:cs="Times New Roman"/>
          <w:szCs w:val="24"/>
        </w:rPr>
        <w:t>ομικής Προσαρμογής έφθασαν το 24,5% του ΑΕΠ</w:t>
      </w:r>
      <w:r>
        <w:rPr>
          <w:rFonts w:eastAsia="Times New Roman" w:cs="Times New Roman"/>
          <w:szCs w:val="24"/>
        </w:rPr>
        <w:t>.</w:t>
      </w:r>
      <w:r>
        <w:rPr>
          <w:rFonts w:eastAsia="Times New Roman" w:cs="Times New Roman"/>
          <w:szCs w:val="24"/>
        </w:rPr>
        <w:t>». Κάντε μια διαίρεση. Ξέρετε πόσο είναι αυτό; Είναι λίγο κάτω από 60 δισεκατομμύρια. Δεν τα πάτε καλά με τα δισεκατομμύρια, κύριε Τσίπρα! Σας το έχω πει πολλές φορές.</w:t>
      </w:r>
    </w:p>
    <w:p w14:paraId="1664237F"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w:t>
      </w:r>
      <w:r>
        <w:rPr>
          <w:rFonts w:eastAsia="Times New Roman" w:cs="Times New Roman"/>
          <w:szCs w:val="24"/>
        </w:rPr>
        <w:t>οκρατίας)</w:t>
      </w:r>
    </w:p>
    <w:p w14:paraId="1664238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Επιτέλους</w:t>
      </w:r>
      <w:r>
        <w:rPr>
          <w:rFonts w:eastAsia="Times New Roman" w:cs="Times New Roman"/>
          <w:szCs w:val="24"/>
        </w:rPr>
        <w:t>,</w:t>
      </w:r>
      <w:r>
        <w:rPr>
          <w:rFonts w:eastAsia="Times New Roman" w:cs="Times New Roman"/>
          <w:szCs w:val="24"/>
        </w:rPr>
        <w:t xml:space="preserve"> τι είναι τα δισεκατομμύρια; Στραγάλια, να μην ξέρετε πόσα είναι τα συνολικά μέτρα;</w:t>
      </w:r>
    </w:p>
    <w:p w14:paraId="1664238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Και κάτι ακόμα, σχετικά με το μείγμα της πολιτικής. Αλήθεια,…</w:t>
      </w:r>
    </w:p>
    <w:p w14:paraId="16642382"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1664238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Ησυχία, παρακαλώ. Κύριε Παπαδόπουλε, ησυχία.</w:t>
      </w:r>
    </w:p>
    <w:p w14:paraId="1664238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ιας και επιμένετε να σχολιάσετε τις δηλώσεις των </w:t>
      </w:r>
      <w:r>
        <w:rPr>
          <w:rFonts w:eastAsia="Times New Roman" w:cs="Times New Roman"/>
          <w:szCs w:val="24"/>
        </w:rPr>
        <w:t>Ε</w:t>
      </w:r>
      <w:r>
        <w:rPr>
          <w:rFonts w:eastAsia="Times New Roman" w:cs="Times New Roman"/>
          <w:szCs w:val="24"/>
        </w:rPr>
        <w:t>υρωπαίων αξιωματούχων, για σχολιάστε μου</w:t>
      </w:r>
      <w:r>
        <w:rPr>
          <w:rFonts w:eastAsia="Times New Roman" w:cs="Times New Roman"/>
          <w:szCs w:val="24"/>
        </w:rPr>
        <w:t>,</w:t>
      </w:r>
      <w:r>
        <w:rPr>
          <w:rFonts w:eastAsia="Times New Roman" w:cs="Times New Roman"/>
          <w:szCs w:val="24"/>
        </w:rPr>
        <w:t xml:space="preserve"> κύριε Τσίπρα…</w:t>
      </w:r>
    </w:p>
    <w:p w14:paraId="16642385" w14:textId="77777777" w:rsidR="00434732" w:rsidRDefault="00735F25">
      <w:pPr>
        <w:spacing w:after="0" w:line="600" w:lineRule="auto"/>
        <w:ind w:firstLine="720"/>
        <w:jc w:val="center"/>
        <w:rPr>
          <w:rFonts w:eastAsia="Times New Roman"/>
          <w:bCs/>
        </w:rPr>
      </w:pPr>
      <w:r>
        <w:rPr>
          <w:rFonts w:eastAsia="Times New Roman"/>
          <w:bCs/>
        </w:rPr>
        <w:t>(Θόρυβος στην Αίθουσα)</w:t>
      </w:r>
    </w:p>
    <w:p w14:paraId="16642386" w14:textId="77777777" w:rsidR="00434732" w:rsidRDefault="00735F25">
      <w:pPr>
        <w:spacing w:after="0" w:line="600" w:lineRule="auto"/>
        <w:ind w:firstLine="720"/>
        <w:jc w:val="both"/>
        <w:rPr>
          <w:rFonts w:eastAsia="Times New Roman"/>
          <w:bCs/>
        </w:rPr>
      </w:pPr>
      <w:r>
        <w:rPr>
          <w:rFonts w:eastAsia="Times New Roman"/>
          <w:b/>
          <w:bCs/>
        </w:rPr>
        <w:t xml:space="preserve">ΠΡΟΕΔΡΟΣ (Νικόλαος Βούτσης): </w:t>
      </w:r>
      <w:r>
        <w:rPr>
          <w:rFonts w:eastAsia="Times New Roman"/>
          <w:bCs/>
        </w:rPr>
        <w:t>Κύριε Παπαδόπουλε, σταματήστε.</w:t>
      </w:r>
    </w:p>
    <w:p w14:paraId="16642387" w14:textId="77777777" w:rsidR="00434732" w:rsidRDefault="00735F25">
      <w:pPr>
        <w:spacing w:after="0" w:line="600" w:lineRule="auto"/>
        <w:ind w:firstLine="720"/>
        <w:jc w:val="both"/>
        <w:rPr>
          <w:rFonts w:eastAsia="Times New Roman"/>
          <w:bCs/>
        </w:rPr>
      </w:pPr>
      <w:r>
        <w:rPr>
          <w:rFonts w:eastAsia="Times New Roman"/>
          <w:bCs/>
        </w:rPr>
        <w:t>Ορίστε</w:t>
      </w:r>
      <w:r>
        <w:rPr>
          <w:rFonts w:eastAsia="Times New Roman"/>
          <w:bCs/>
        </w:rPr>
        <w:t>,</w:t>
      </w:r>
      <w:r>
        <w:rPr>
          <w:rFonts w:eastAsia="Times New Roman"/>
          <w:bCs/>
        </w:rPr>
        <w:t xml:space="preserve"> κύριε Μητσοτάκη, συνεχίστε. </w:t>
      </w:r>
    </w:p>
    <w:p w14:paraId="16642388" w14:textId="77777777" w:rsidR="00434732" w:rsidRDefault="00735F25">
      <w:pPr>
        <w:spacing w:after="0" w:line="600" w:lineRule="auto"/>
        <w:ind w:firstLine="720"/>
        <w:jc w:val="both"/>
        <w:rPr>
          <w:rFonts w:eastAsia="Times New Roman"/>
          <w:bCs/>
        </w:rPr>
      </w:pPr>
      <w:r>
        <w:rPr>
          <w:rFonts w:eastAsia="Times New Roman"/>
          <w:b/>
          <w:bCs/>
        </w:rPr>
        <w:t>ΚΥΡΙΑΚΟΣ ΜΗΤΣΟΤΑΚΗΣ (Πρόεδρος της Νέας Δημοκρατίας):</w:t>
      </w:r>
      <w:r>
        <w:rPr>
          <w:rFonts w:eastAsia="Times New Roman"/>
          <w:bCs/>
        </w:rPr>
        <w:t xml:space="preserve"> Σχολιάστε μου, λοιπόν, κύριε Τσίπρα, τη δήλωση του Αντιπροέδρου της Ευρωπαϊκής Επιτροπής του κ. Ντομπρό</w:t>
      </w:r>
      <w:r>
        <w:rPr>
          <w:rFonts w:eastAsia="Times New Roman"/>
          <w:bCs/>
        </w:rPr>
        <w:t>β</w:t>
      </w:r>
      <w:r>
        <w:rPr>
          <w:rFonts w:eastAsia="Times New Roman"/>
          <w:bCs/>
        </w:rPr>
        <w:t>σκ</w:t>
      </w:r>
      <w:r>
        <w:rPr>
          <w:rFonts w:eastAsia="Times New Roman"/>
          <w:bCs/>
        </w:rPr>
        <w:t>ις</w:t>
      </w:r>
      <w:r>
        <w:rPr>
          <w:rFonts w:eastAsia="Times New Roman"/>
          <w:bCs/>
        </w:rPr>
        <w:t>,</w:t>
      </w:r>
      <w:r>
        <w:rPr>
          <w:rFonts w:eastAsia="Times New Roman"/>
          <w:bCs/>
        </w:rPr>
        <w:t xml:space="preserve"> ο οποίος είπε </w:t>
      </w:r>
      <w:r>
        <w:rPr>
          <w:rFonts w:eastAsia="Times New Roman"/>
          <w:bCs/>
        </w:rPr>
        <w:lastRenderedPageBreak/>
        <w:t>ξεκάθαρα ότι η επιλογή του μ</w:t>
      </w:r>
      <w:r>
        <w:rPr>
          <w:rFonts w:eastAsia="Times New Roman"/>
          <w:bCs/>
        </w:rPr>
        <w:t>ε</w:t>
      </w:r>
      <w:r>
        <w:rPr>
          <w:rFonts w:eastAsia="Times New Roman"/>
          <w:bCs/>
        </w:rPr>
        <w:t>ίγματος των φόρων ήταν η δικιά σας επιλογή. Για σχολιάστε το και αυτό, λοιπόν.</w:t>
      </w:r>
    </w:p>
    <w:p w14:paraId="16642389" w14:textId="77777777" w:rsidR="00434732" w:rsidRDefault="00735F25">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664238A" w14:textId="77777777" w:rsidR="00434732" w:rsidRDefault="00735F25">
      <w:pPr>
        <w:spacing w:after="0" w:line="600" w:lineRule="auto"/>
        <w:ind w:firstLine="720"/>
        <w:jc w:val="both"/>
        <w:rPr>
          <w:rFonts w:eastAsia="Times New Roman"/>
          <w:bCs/>
        </w:rPr>
      </w:pPr>
      <w:r>
        <w:rPr>
          <w:rFonts w:eastAsia="Times New Roman"/>
          <w:bCs/>
        </w:rPr>
        <w:t xml:space="preserve"> Βεβαίως δική σας επιλογή ήταν! Αυτό σας εξηγούμε τόσο καιρό. Δική σας επιλο</w:t>
      </w:r>
      <w:r>
        <w:rPr>
          <w:rFonts w:eastAsia="Times New Roman"/>
          <w:bCs/>
        </w:rPr>
        <w:t xml:space="preserve">γή ήταν. </w:t>
      </w:r>
    </w:p>
    <w:p w14:paraId="1664238B" w14:textId="77777777" w:rsidR="00434732" w:rsidRDefault="00735F25">
      <w:pPr>
        <w:spacing w:after="0" w:line="600" w:lineRule="auto"/>
        <w:ind w:firstLine="720"/>
        <w:jc w:val="center"/>
        <w:rPr>
          <w:rFonts w:eastAsia="Times New Roman"/>
          <w:bCs/>
        </w:rPr>
      </w:pPr>
      <w:r>
        <w:rPr>
          <w:rFonts w:eastAsia="Times New Roman"/>
          <w:bCs/>
        </w:rPr>
        <w:t>(Θόρυβος στην Αίθουσα)</w:t>
      </w:r>
    </w:p>
    <w:p w14:paraId="1664238C" w14:textId="77777777" w:rsidR="00434732" w:rsidRDefault="00735F25">
      <w:pPr>
        <w:spacing w:after="0" w:line="600" w:lineRule="auto"/>
        <w:ind w:firstLine="720"/>
        <w:jc w:val="both"/>
        <w:rPr>
          <w:rFonts w:eastAsia="Times New Roman"/>
          <w:bCs/>
        </w:rPr>
      </w:pPr>
      <w:r>
        <w:rPr>
          <w:rFonts w:eastAsia="Times New Roman"/>
          <w:bCs/>
        </w:rPr>
        <w:t xml:space="preserve"> </w:t>
      </w:r>
      <w:r>
        <w:rPr>
          <w:rFonts w:eastAsia="Times New Roman"/>
          <w:b/>
          <w:bCs/>
        </w:rPr>
        <w:t xml:space="preserve">ΠΡΟΕΔΡΟΣ (Νικόλαος Βούτσης): </w:t>
      </w:r>
      <w:r>
        <w:rPr>
          <w:rFonts w:eastAsia="Times New Roman"/>
          <w:bCs/>
        </w:rPr>
        <w:t>Παρακαλώ</w:t>
      </w:r>
      <w:r>
        <w:rPr>
          <w:rFonts w:eastAsia="Times New Roman"/>
          <w:bCs/>
        </w:rPr>
        <w:t>,</w:t>
      </w:r>
      <w:r>
        <w:rPr>
          <w:rFonts w:eastAsia="Times New Roman"/>
          <w:bCs/>
        </w:rPr>
        <w:t xml:space="preserve"> κάντε ησυχία.</w:t>
      </w:r>
    </w:p>
    <w:p w14:paraId="1664238D" w14:textId="77777777" w:rsidR="00434732" w:rsidRDefault="00735F25">
      <w:pPr>
        <w:spacing w:after="0" w:line="600" w:lineRule="auto"/>
        <w:ind w:firstLine="720"/>
        <w:jc w:val="both"/>
        <w:rPr>
          <w:rFonts w:eastAsia="Times New Roman"/>
          <w:bCs/>
        </w:rPr>
      </w:pPr>
      <w:r>
        <w:rPr>
          <w:rFonts w:eastAsia="Times New Roman"/>
          <w:b/>
          <w:bCs/>
        </w:rPr>
        <w:t>ΚΥΡΙΑΚΟΣ ΜΗΤΣΟΤΑΚΗΣ (Πρόεδρος της Νέας Δημοκρατίας):</w:t>
      </w:r>
      <w:r>
        <w:rPr>
          <w:rFonts w:eastAsia="Times New Roman"/>
          <w:bCs/>
        </w:rPr>
        <w:t xml:space="preserve"> Και δική σας επιλογή ήταν να δώσετε αυξήσεις 150 εκατομμύρια στους δημοσίους υπαλλήλους</w:t>
      </w:r>
      <w:r>
        <w:rPr>
          <w:rFonts w:eastAsia="Times New Roman"/>
          <w:bCs/>
        </w:rPr>
        <w:t>,</w:t>
      </w:r>
      <w:r>
        <w:rPr>
          <w:rFonts w:eastAsia="Times New Roman"/>
          <w:bCs/>
        </w:rPr>
        <w:t xml:space="preserve"> όταν δεν το αντέχει η οικον</w:t>
      </w:r>
      <w:r>
        <w:rPr>
          <w:rFonts w:eastAsia="Times New Roman"/>
          <w:bCs/>
        </w:rPr>
        <w:t xml:space="preserve">ομία. </w:t>
      </w:r>
    </w:p>
    <w:p w14:paraId="1664238E" w14:textId="77777777" w:rsidR="00434732" w:rsidRDefault="00735F25">
      <w:pPr>
        <w:spacing w:after="0" w:line="600" w:lineRule="auto"/>
        <w:ind w:firstLine="720"/>
        <w:jc w:val="center"/>
        <w:rPr>
          <w:rFonts w:eastAsia="Times New Roman"/>
          <w:bCs/>
        </w:rPr>
      </w:pPr>
      <w:r>
        <w:rPr>
          <w:rFonts w:eastAsia="Times New Roman"/>
          <w:bCs/>
        </w:rPr>
        <w:t>(Θόρυβος από την πτέρυγα του ΣΥΡΙΖΑ)</w:t>
      </w:r>
    </w:p>
    <w:p w14:paraId="1664238F" w14:textId="77777777" w:rsidR="00434732" w:rsidRDefault="00735F25">
      <w:pPr>
        <w:spacing w:after="0" w:line="600" w:lineRule="auto"/>
        <w:ind w:firstLine="720"/>
        <w:jc w:val="both"/>
        <w:rPr>
          <w:rFonts w:eastAsia="Times New Roman"/>
          <w:bCs/>
        </w:rPr>
      </w:pPr>
      <w:r>
        <w:rPr>
          <w:rFonts w:eastAsia="Times New Roman"/>
          <w:b/>
          <w:bCs/>
        </w:rPr>
        <w:t xml:space="preserve">ΠΡΟΕΔΡΟΣ (Νικόλαος Βούτσης): </w:t>
      </w:r>
      <w:r>
        <w:rPr>
          <w:rFonts w:eastAsia="Times New Roman"/>
          <w:bCs/>
        </w:rPr>
        <w:t xml:space="preserve">Κύριε Θεωνά, μην απαντάτε κατά μόνας. </w:t>
      </w:r>
    </w:p>
    <w:p w14:paraId="16642390" w14:textId="77777777" w:rsidR="00434732" w:rsidRDefault="00735F25">
      <w:pPr>
        <w:spacing w:after="0" w:line="600" w:lineRule="auto"/>
        <w:ind w:firstLine="720"/>
        <w:jc w:val="both"/>
        <w:rPr>
          <w:rFonts w:eastAsia="Times New Roman"/>
          <w:bCs/>
        </w:rPr>
      </w:pPr>
      <w:r>
        <w:rPr>
          <w:rFonts w:eastAsia="Times New Roman"/>
          <w:b/>
          <w:bCs/>
        </w:rPr>
        <w:t>ΚΥΡΙΑΚΟΣ ΜΗΤΣΟΤΑΚΗΣ (Πρόεδρος της Νέας Δημοκρατίας):</w:t>
      </w:r>
      <w:r>
        <w:rPr>
          <w:rFonts w:eastAsia="Times New Roman"/>
          <w:bCs/>
        </w:rPr>
        <w:t xml:space="preserve"> Δικιά σας επιλογή είναι να δημιουργείτε συνέχεια πρόσθετες δομές στο δημόσιο. Δική σας επιλ</w:t>
      </w:r>
      <w:r>
        <w:rPr>
          <w:rFonts w:eastAsia="Times New Roman"/>
          <w:bCs/>
        </w:rPr>
        <w:t xml:space="preserve">ογή είναι να προσλαμβάνετε κολλητούς </w:t>
      </w:r>
      <w:r>
        <w:rPr>
          <w:rFonts w:eastAsia="Times New Roman"/>
          <w:bCs/>
        </w:rPr>
        <w:lastRenderedPageBreak/>
        <w:t>και «ημετέρους». Πράγματι, αυτό το μ</w:t>
      </w:r>
      <w:r>
        <w:rPr>
          <w:rFonts w:eastAsia="Times New Roman"/>
          <w:bCs/>
        </w:rPr>
        <w:t>ε</w:t>
      </w:r>
      <w:r>
        <w:rPr>
          <w:rFonts w:eastAsia="Times New Roman"/>
          <w:bCs/>
        </w:rPr>
        <w:t>ίγμα της πολιτικής είναι δικό σας, αλλά ξέρετε κάτι, κύριε Τσίπρα; Τους φόρους όλοι θα τους πληρώσουμε και ειδικά οι ασθενέστεροι.</w:t>
      </w:r>
    </w:p>
    <w:p w14:paraId="16642391" w14:textId="77777777" w:rsidR="00434732" w:rsidRDefault="00735F25">
      <w:pPr>
        <w:spacing w:after="0" w:line="600" w:lineRule="auto"/>
        <w:ind w:firstLine="720"/>
        <w:jc w:val="both"/>
        <w:rPr>
          <w:rFonts w:eastAsia="Times New Roman"/>
          <w:bCs/>
        </w:rPr>
      </w:pPr>
      <w:r>
        <w:rPr>
          <w:rFonts w:eastAsia="Times New Roman"/>
          <w:bCs/>
        </w:rPr>
        <w:t>Και ακόμη η ελληνική κοινωνία δεν έχει αντιληφθεί τ</w:t>
      </w:r>
      <w:r>
        <w:rPr>
          <w:rFonts w:eastAsia="Times New Roman"/>
          <w:bCs/>
        </w:rPr>
        <w:t>ην ένταση της φοροκαταιγίδας, η οποία ψηφίζεται σήμερα. Περιμένετε όμως, σε δύο τρεις μήνες</w:t>
      </w:r>
      <w:r>
        <w:rPr>
          <w:rFonts w:eastAsia="Times New Roman"/>
          <w:bCs/>
        </w:rPr>
        <w:t>,</w:t>
      </w:r>
      <w:r>
        <w:rPr>
          <w:rFonts w:eastAsia="Times New Roman"/>
          <w:bCs/>
        </w:rPr>
        <w:t xml:space="preserve"> όταν θα έρθει ο Σεπτέμβριος, ο Οκτώβριος, τα πράγματα θα είναι πολύ διαφορετικά, πολύ χειρότερα για την Κυβέρνησή σας. Αλλά αυτό δεν με ενδιαφέρει τόσο πολύ, κύριε</w:t>
      </w:r>
      <w:r>
        <w:rPr>
          <w:rFonts w:eastAsia="Times New Roman"/>
          <w:bCs/>
        </w:rPr>
        <w:t xml:space="preserve"> Τσίπρα. Θα είναι</w:t>
      </w:r>
      <w:r>
        <w:rPr>
          <w:rFonts w:eastAsia="Times New Roman"/>
          <w:bCs/>
        </w:rPr>
        <w:t>,</w:t>
      </w:r>
      <w:r>
        <w:rPr>
          <w:rFonts w:eastAsia="Times New Roman"/>
          <w:bCs/>
        </w:rPr>
        <w:t xml:space="preserve"> δυστυχώς, πολύ χειρότερα τα πράγματα στην πραγματική οικονομία. </w:t>
      </w:r>
    </w:p>
    <w:p w14:paraId="16642392" w14:textId="77777777" w:rsidR="00434732" w:rsidRDefault="00735F25">
      <w:pPr>
        <w:spacing w:after="0" w:line="600" w:lineRule="auto"/>
        <w:ind w:firstLine="720"/>
        <w:jc w:val="both"/>
        <w:rPr>
          <w:rFonts w:eastAsia="Times New Roman"/>
          <w:bCs/>
        </w:rPr>
      </w:pPr>
      <w:r>
        <w:rPr>
          <w:rFonts w:eastAsia="Times New Roman"/>
          <w:bCs/>
        </w:rPr>
        <w:t xml:space="preserve">Και μιας και αναφερθήκατε στις δικές μας πολιτικές και στη σχέση </w:t>
      </w:r>
      <w:r>
        <w:rPr>
          <w:rFonts w:eastAsia="Times New Roman"/>
          <w:bCs/>
        </w:rPr>
        <w:t>τ</w:t>
      </w:r>
      <w:r>
        <w:rPr>
          <w:rFonts w:eastAsia="Times New Roman"/>
          <w:bCs/>
        </w:rPr>
        <w:t>η</w:t>
      </w:r>
      <w:r>
        <w:rPr>
          <w:rFonts w:eastAsia="Times New Roman"/>
          <w:bCs/>
        </w:rPr>
        <w:t>ν</w:t>
      </w:r>
      <w:r>
        <w:rPr>
          <w:rFonts w:eastAsia="Times New Roman"/>
          <w:bCs/>
        </w:rPr>
        <w:t xml:space="preserve"> οποία είχαμε με την τρόικα</w:t>
      </w:r>
      <w:r>
        <w:rPr>
          <w:rFonts w:eastAsia="Times New Roman"/>
          <w:bCs/>
        </w:rPr>
        <w:t>,</w:t>
      </w:r>
      <w:r>
        <w:rPr>
          <w:rFonts w:eastAsia="Times New Roman"/>
          <w:bCs/>
        </w:rPr>
        <w:t xml:space="preserve"> εγώ θέλω να σας θυμίσω, κύριε Τσίπρα, ότι εμείς προβήκαμε σε μια σειρά φορολογικών μειώσεων, μειώσαμε 30% την εισφορά αλληλεγγύης, μειώσαμε το</w:t>
      </w:r>
      <w:r>
        <w:rPr>
          <w:rFonts w:eastAsia="Times New Roman"/>
          <w:bCs/>
        </w:rPr>
        <w:t>ν</w:t>
      </w:r>
      <w:r>
        <w:rPr>
          <w:rFonts w:eastAsia="Times New Roman"/>
          <w:bCs/>
        </w:rPr>
        <w:t xml:space="preserve"> ΦΠΑ στην εστίαση, μειώσαμε τον </w:t>
      </w:r>
      <w:r>
        <w:rPr>
          <w:rFonts w:eastAsia="Times New Roman"/>
          <w:bCs/>
        </w:rPr>
        <w:t>ε</w:t>
      </w:r>
      <w:r>
        <w:rPr>
          <w:rFonts w:eastAsia="Times New Roman"/>
          <w:bCs/>
        </w:rPr>
        <w:t xml:space="preserve">ιδικό </w:t>
      </w:r>
      <w:r>
        <w:rPr>
          <w:rFonts w:eastAsia="Times New Roman"/>
          <w:bCs/>
        </w:rPr>
        <w:t>φ</w:t>
      </w:r>
      <w:r>
        <w:rPr>
          <w:rFonts w:eastAsia="Times New Roman"/>
          <w:bCs/>
        </w:rPr>
        <w:t xml:space="preserve">όρο </w:t>
      </w:r>
      <w:r>
        <w:rPr>
          <w:rFonts w:eastAsia="Times New Roman"/>
          <w:bCs/>
        </w:rPr>
        <w:t>κ</w:t>
      </w:r>
      <w:r>
        <w:rPr>
          <w:rFonts w:eastAsia="Times New Roman"/>
          <w:bCs/>
        </w:rPr>
        <w:t>ατανάλωσης στο πετρέλαιο. Όταν και εσείς πετύχετε τα ίδια, να έρθετ</w:t>
      </w:r>
      <w:r>
        <w:rPr>
          <w:rFonts w:eastAsia="Times New Roman"/>
          <w:bCs/>
        </w:rPr>
        <w:t>ε εδώ πέρα να μας το πείτε. Και το κάναμε χωρίς έγκριση της τρόικας.</w:t>
      </w:r>
    </w:p>
    <w:p w14:paraId="16642393" w14:textId="77777777" w:rsidR="00434732" w:rsidRDefault="00735F25">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6642394" w14:textId="77777777" w:rsidR="00434732" w:rsidRDefault="00735F25">
      <w:pPr>
        <w:spacing w:after="0" w:line="600" w:lineRule="auto"/>
        <w:ind w:firstLine="720"/>
        <w:jc w:val="both"/>
        <w:rPr>
          <w:rFonts w:eastAsia="Times New Roman"/>
          <w:bCs/>
        </w:rPr>
      </w:pPr>
      <w:r>
        <w:rPr>
          <w:rFonts w:eastAsia="Times New Roman"/>
          <w:bCs/>
        </w:rPr>
        <w:lastRenderedPageBreak/>
        <w:t xml:space="preserve"> Και κάτι τελευταίο</w:t>
      </w:r>
      <w:r>
        <w:rPr>
          <w:rFonts w:eastAsia="Times New Roman"/>
          <w:bCs/>
        </w:rPr>
        <w:t>,</w:t>
      </w:r>
      <w:r>
        <w:rPr>
          <w:rFonts w:eastAsia="Times New Roman"/>
          <w:bCs/>
        </w:rPr>
        <w:t xml:space="preserve"> για τον κ. Καμμένο. Πού είναι; Α, είναι κρυμμένος εκεί. Έπρεπε να σας είχα δει. Αναφερθήκατε, κύριε Καμμένο, στη</w:t>
      </w:r>
      <w:r>
        <w:rPr>
          <w:rFonts w:eastAsia="Times New Roman"/>
          <w:bCs/>
        </w:rPr>
        <w:t>ν τελευταία σας αποστροφή στο πώς θα αισθάνονται</w:t>
      </w:r>
      <w:r>
        <w:rPr>
          <w:rFonts w:eastAsia="Times New Roman"/>
          <w:bCs/>
        </w:rPr>
        <w:t>,</w:t>
      </w:r>
      <w:r>
        <w:rPr>
          <w:rFonts w:eastAsia="Times New Roman"/>
          <w:bCs/>
        </w:rPr>
        <w:t xml:space="preserve"> άραγε</w:t>
      </w:r>
      <w:r>
        <w:rPr>
          <w:rFonts w:eastAsia="Times New Roman"/>
          <w:bCs/>
        </w:rPr>
        <w:t>,</w:t>
      </w:r>
      <w:r>
        <w:rPr>
          <w:rFonts w:eastAsia="Times New Roman"/>
          <w:bCs/>
        </w:rPr>
        <w:t xml:space="preserve"> οι Βουλευτές της Νέας Δημοκρατίας</w:t>
      </w:r>
      <w:r>
        <w:rPr>
          <w:rFonts w:eastAsia="Times New Roman"/>
          <w:bCs/>
        </w:rPr>
        <w:t>,</w:t>
      </w:r>
      <w:r>
        <w:rPr>
          <w:rFonts w:eastAsia="Times New Roman"/>
          <w:bCs/>
        </w:rPr>
        <w:t xml:space="preserve"> όταν θα ξαναβλέπουν τα βίντεο από τις παρεμβάσεις τις οποίες έκαναν κατά τη διάρκεια της συζήτησης, όταν θα έχετε πετύχει μια καλή συμφωνία για τη χώρα. Εσείς πώς α</w:t>
      </w:r>
      <w:r>
        <w:rPr>
          <w:rFonts w:eastAsia="Times New Roman"/>
          <w:bCs/>
        </w:rPr>
        <w:t>ισθάνεστε</w:t>
      </w:r>
      <w:r>
        <w:rPr>
          <w:rFonts w:eastAsia="Times New Roman"/>
          <w:bCs/>
        </w:rPr>
        <w:t>,</w:t>
      </w:r>
      <w:r>
        <w:rPr>
          <w:rFonts w:eastAsia="Times New Roman"/>
          <w:bCs/>
        </w:rPr>
        <w:t xml:space="preserve"> όταν βλέπετε τα δικά σας βίντεο</w:t>
      </w:r>
      <w:r>
        <w:rPr>
          <w:rFonts w:eastAsia="Times New Roman"/>
          <w:bCs/>
        </w:rPr>
        <w:t>,</w:t>
      </w:r>
      <w:r>
        <w:rPr>
          <w:rFonts w:eastAsia="Times New Roman"/>
          <w:bCs/>
        </w:rPr>
        <w:t xml:space="preserve"> που ζητούσατε να πέσουμε στα τέσσερα και λέγατε όλα αυτά τα απίστευτα πράγματα, κύριε Καμμένο, για τα οποία ουδέποτε ζητήσατε συγγνώμη; </w:t>
      </w:r>
    </w:p>
    <w:p w14:paraId="16642395" w14:textId="77777777" w:rsidR="00434732" w:rsidRDefault="00735F25">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6642396" w14:textId="77777777" w:rsidR="00434732" w:rsidRDefault="00735F25">
      <w:pPr>
        <w:spacing w:after="0" w:line="600" w:lineRule="auto"/>
        <w:ind w:firstLine="720"/>
        <w:jc w:val="both"/>
        <w:rPr>
          <w:rFonts w:eastAsia="Times New Roman"/>
          <w:bCs/>
        </w:rPr>
      </w:pPr>
      <w:r>
        <w:rPr>
          <w:rFonts w:eastAsia="Times New Roman"/>
          <w:bCs/>
        </w:rPr>
        <w:t xml:space="preserve"> </w:t>
      </w:r>
      <w:r>
        <w:rPr>
          <w:rFonts w:eastAsia="Times New Roman"/>
          <w:b/>
          <w:bCs/>
        </w:rPr>
        <w:t>ΠΡΟΕΔΡΟΣ (Νικόλαος Β</w:t>
      </w:r>
      <w:r>
        <w:rPr>
          <w:rFonts w:eastAsia="Times New Roman"/>
          <w:b/>
          <w:bCs/>
        </w:rPr>
        <w:t xml:space="preserve">ούτσης): </w:t>
      </w:r>
      <w:r>
        <w:rPr>
          <w:rFonts w:eastAsia="Times New Roman"/>
          <w:bCs/>
        </w:rPr>
        <w:t xml:space="preserve">Καλώς. </w:t>
      </w:r>
    </w:p>
    <w:p w14:paraId="16642397" w14:textId="77777777" w:rsidR="00434732" w:rsidRDefault="00735F25">
      <w:pPr>
        <w:spacing w:after="0" w:line="600" w:lineRule="auto"/>
        <w:ind w:firstLine="720"/>
        <w:jc w:val="both"/>
        <w:rPr>
          <w:rFonts w:eastAsia="Times New Roman"/>
          <w:bCs/>
        </w:rPr>
      </w:pPr>
      <w:r>
        <w:rPr>
          <w:rFonts w:eastAsia="Times New Roman"/>
          <w:bCs/>
        </w:rPr>
        <w:t xml:space="preserve">Επί του τελευταίου δεν υπάρχει απάντηση, δεν εγείρεται θέμα. </w:t>
      </w:r>
    </w:p>
    <w:p w14:paraId="16642398" w14:textId="77777777" w:rsidR="00434732" w:rsidRDefault="00735F25">
      <w:pPr>
        <w:spacing w:after="0" w:line="600" w:lineRule="auto"/>
        <w:ind w:firstLine="720"/>
        <w:jc w:val="both"/>
        <w:rPr>
          <w:rFonts w:eastAsia="Times New Roman"/>
          <w:bCs/>
        </w:rPr>
      </w:pPr>
      <w:r>
        <w:rPr>
          <w:rFonts w:eastAsia="Times New Roman"/>
          <w:bCs/>
        </w:rPr>
        <w:t>Ο κύριος Πρωθυπουργός έχει τον λόγο, για όσα λεπτά χρειαστεί.</w:t>
      </w:r>
    </w:p>
    <w:p w14:paraId="16642399" w14:textId="77777777" w:rsidR="00434732" w:rsidRDefault="00735F25">
      <w:pPr>
        <w:spacing w:after="0" w:line="600" w:lineRule="auto"/>
        <w:ind w:firstLine="720"/>
        <w:jc w:val="both"/>
        <w:rPr>
          <w:rFonts w:eastAsia="Times New Roman"/>
          <w:bCs/>
        </w:rPr>
      </w:pPr>
      <w:r>
        <w:rPr>
          <w:rFonts w:eastAsia="Times New Roman"/>
          <w:bCs/>
        </w:rPr>
        <w:t>Και</w:t>
      </w:r>
      <w:r>
        <w:rPr>
          <w:rFonts w:eastAsia="Times New Roman"/>
          <w:bCs/>
        </w:rPr>
        <w:t>,</w:t>
      </w:r>
      <w:r>
        <w:rPr>
          <w:rFonts w:eastAsia="Times New Roman"/>
          <w:bCs/>
        </w:rPr>
        <w:t xml:space="preserve"> δεύτερον, το ότι λέω και προς τους δύο να μαζεύουμε κάπως το</w:t>
      </w:r>
      <w:r>
        <w:rPr>
          <w:rFonts w:eastAsia="Times New Roman"/>
          <w:bCs/>
        </w:rPr>
        <w:t>ν</w:t>
      </w:r>
      <w:r>
        <w:rPr>
          <w:rFonts w:eastAsia="Times New Roman"/>
          <w:bCs/>
        </w:rPr>
        <w:t xml:space="preserve"> χρόνο είναι η ελάχιστη ευαισθησία διαδικαστική π</w:t>
      </w:r>
      <w:r>
        <w:rPr>
          <w:rFonts w:eastAsia="Times New Roman"/>
          <w:bCs/>
        </w:rPr>
        <w:t>ρος τους υπόλοιπους έξι πολιτικούς Αρχηγούς</w:t>
      </w:r>
      <w:r>
        <w:rPr>
          <w:rFonts w:eastAsia="Times New Roman"/>
          <w:bCs/>
        </w:rPr>
        <w:t>,</w:t>
      </w:r>
      <w:r>
        <w:rPr>
          <w:rFonts w:eastAsia="Times New Roman"/>
          <w:bCs/>
        </w:rPr>
        <w:t xml:space="preserve"> οι οποίοι δεν έχουν λάβει τον λόγο, </w:t>
      </w:r>
      <w:r>
        <w:rPr>
          <w:rFonts w:eastAsia="Times New Roman"/>
          <w:bCs/>
        </w:rPr>
        <w:lastRenderedPageBreak/>
        <w:t>όχι μόνο σήμερα</w:t>
      </w:r>
      <w:r>
        <w:rPr>
          <w:rFonts w:eastAsia="Times New Roman"/>
          <w:bCs/>
        </w:rPr>
        <w:t>,</w:t>
      </w:r>
      <w:r>
        <w:rPr>
          <w:rFonts w:eastAsia="Times New Roman"/>
          <w:bCs/>
        </w:rPr>
        <w:t xml:space="preserve"> αλλά και άλλες φορές μετά την ολοκλήρωση της διαδικασίας. Παρακαλώ, να το σεβόμαστε.</w:t>
      </w:r>
    </w:p>
    <w:p w14:paraId="1664239A" w14:textId="77777777" w:rsidR="00434732" w:rsidRDefault="00735F25">
      <w:pPr>
        <w:spacing w:after="0" w:line="600" w:lineRule="auto"/>
        <w:ind w:firstLine="720"/>
        <w:jc w:val="both"/>
        <w:rPr>
          <w:rFonts w:eastAsia="Times New Roman"/>
          <w:bCs/>
        </w:rPr>
      </w:pPr>
      <w:r>
        <w:rPr>
          <w:rFonts w:eastAsia="Times New Roman"/>
          <w:bCs/>
        </w:rPr>
        <w:t xml:space="preserve">Ορίστε, κύριε Πρωθυπουργέ, έχετε τον λόγο. </w:t>
      </w:r>
    </w:p>
    <w:p w14:paraId="1664239B" w14:textId="77777777" w:rsidR="00434732" w:rsidRDefault="00735F25">
      <w:pPr>
        <w:spacing w:after="0" w:line="600" w:lineRule="auto"/>
        <w:ind w:firstLine="720"/>
        <w:jc w:val="both"/>
        <w:rPr>
          <w:rFonts w:eastAsia="Times New Roman"/>
          <w:bCs/>
        </w:rPr>
      </w:pPr>
      <w:r>
        <w:rPr>
          <w:rFonts w:eastAsia="Times New Roman"/>
          <w:b/>
          <w:bCs/>
        </w:rPr>
        <w:t xml:space="preserve">ΑΛΕΞΗΣ ΤΣΙΠΡΑΣ (Πρόεδρος της </w:t>
      </w:r>
      <w:r>
        <w:rPr>
          <w:rFonts w:eastAsia="Times New Roman"/>
          <w:b/>
          <w:bCs/>
        </w:rPr>
        <w:t xml:space="preserve">Κυβέρνησης): </w:t>
      </w:r>
      <w:r>
        <w:rPr>
          <w:rFonts w:eastAsia="Times New Roman"/>
          <w:bCs/>
        </w:rPr>
        <w:t>Θα είμαι πολύ σύντομος, κύριε Πρόεδρε.</w:t>
      </w:r>
    </w:p>
    <w:p w14:paraId="1664239C" w14:textId="77777777" w:rsidR="00434732" w:rsidRDefault="00735F25">
      <w:pPr>
        <w:spacing w:after="0" w:line="600" w:lineRule="auto"/>
        <w:ind w:firstLine="720"/>
        <w:jc w:val="both"/>
        <w:rPr>
          <w:rFonts w:eastAsia="Times New Roman"/>
          <w:bCs/>
        </w:rPr>
      </w:pPr>
      <w:r>
        <w:rPr>
          <w:rFonts w:eastAsia="Times New Roman"/>
          <w:bCs/>
        </w:rPr>
        <w:t>Φαίνεται ότι ο κ. Μητσοτάκης δεν πείστηκε από όλα αυτά που κατέθεσ</w:t>
      </w:r>
      <w:r>
        <w:rPr>
          <w:rFonts w:eastAsia="Times New Roman"/>
          <w:bCs/>
        </w:rPr>
        <w:t>α</w:t>
      </w:r>
      <w:r>
        <w:rPr>
          <w:rFonts w:eastAsia="Times New Roman"/>
          <w:bCs/>
        </w:rPr>
        <w:t xml:space="preserve"> πιο πριν, από τις δικές σας δηλώσεις</w:t>
      </w:r>
      <w:r>
        <w:rPr>
          <w:rFonts w:eastAsia="Times New Roman"/>
          <w:bCs/>
        </w:rPr>
        <w:t>,</w:t>
      </w:r>
      <w:r>
        <w:rPr>
          <w:rFonts w:eastAsia="Times New Roman"/>
          <w:bCs/>
        </w:rPr>
        <w:t xml:space="preserve"> για το ποια εναλλακτική θα έπρεπε να υπάρχει για την αξιοποίηση των </w:t>
      </w:r>
      <w:r>
        <w:rPr>
          <w:rFonts w:eastAsia="Times New Roman"/>
          <w:bCs/>
          <w:lang w:val="en-US"/>
        </w:rPr>
        <w:t>assets</w:t>
      </w:r>
      <w:r>
        <w:rPr>
          <w:rFonts w:eastAsia="Times New Roman"/>
          <w:bCs/>
        </w:rPr>
        <w:t xml:space="preserve">  του δημοσίου, για το ό</w:t>
      </w:r>
      <w:r>
        <w:rPr>
          <w:rFonts w:eastAsia="Times New Roman"/>
          <w:bCs/>
        </w:rPr>
        <w:t>τι εσείς, η κ. Μπακογιάννη είχε προτείνει για αυτό το ταμείο.</w:t>
      </w:r>
    </w:p>
    <w:p w14:paraId="1664239D" w14:textId="77777777" w:rsidR="00434732" w:rsidRDefault="00735F25">
      <w:pPr>
        <w:spacing w:after="0" w:line="600" w:lineRule="auto"/>
        <w:ind w:firstLine="720"/>
        <w:jc w:val="both"/>
        <w:rPr>
          <w:rFonts w:eastAsia="Times New Roman"/>
          <w:bCs/>
        </w:rPr>
      </w:pPr>
      <w:r>
        <w:rPr>
          <w:rFonts w:eastAsia="Times New Roman"/>
          <w:b/>
          <w:bCs/>
        </w:rPr>
        <w:t>ΘΕΟΔΩΡΑ ΜΠΑΚΟΓΙΑΝΝΗ:</w:t>
      </w:r>
      <w:r>
        <w:rPr>
          <w:rFonts w:eastAsia="Times New Roman"/>
          <w:bCs/>
        </w:rPr>
        <w:t xml:space="preserve"> Κύριε Πρόεδρε, τώρα θα πρέπει να απαντήσω.</w:t>
      </w:r>
    </w:p>
    <w:p w14:paraId="1664239E" w14:textId="77777777" w:rsidR="00434732" w:rsidRDefault="00735F25">
      <w:pPr>
        <w:spacing w:after="0" w:line="600" w:lineRule="auto"/>
        <w:ind w:firstLine="720"/>
        <w:jc w:val="both"/>
        <w:rPr>
          <w:rFonts w:eastAsia="Times New Roman"/>
          <w:bCs/>
        </w:rPr>
      </w:pPr>
      <w:r>
        <w:rPr>
          <w:rFonts w:eastAsia="Times New Roman"/>
          <w:b/>
          <w:bCs/>
        </w:rPr>
        <w:t xml:space="preserve">ΑΛΕΞΗΣ ΤΣΙΠΡΑΣ (Πρόεδρος της Κυβέρνησης): </w:t>
      </w:r>
      <w:r>
        <w:rPr>
          <w:rFonts w:eastAsia="Times New Roman"/>
          <w:bCs/>
        </w:rPr>
        <w:t>Εντάξει, κυρία Μπακογιάννη</w:t>
      </w:r>
      <w:r>
        <w:rPr>
          <w:rFonts w:eastAsia="Times New Roman"/>
          <w:bCs/>
        </w:rPr>
        <w:t>,</w:t>
      </w:r>
      <w:r>
        <w:rPr>
          <w:rFonts w:eastAsia="Times New Roman"/>
          <w:bCs/>
        </w:rPr>
        <w:t xml:space="preserve"> θα απαντήσει ο αδερφός σας, εάν χρειάζεται. Οικογενειακή υπό</w:t>
      </w:r>
      <w:r>
        <w:rPr>
          <w:rFonts w:eastAsia="Times New Roman"/>
          <w:bCs/>
        </w:rPr>
        <w:t xml:space="preserve">θεση. </w:t>
      </w:r>
    </w:p>
    <w:p w14:paraId="1664239F" w14:textId="77777777" w:rsidR="00434732" w:rsidRDefault="00735F25">
      <w:pPr>
        <w:spacing w:after="0" w:line="600" w:lineRule="auto"/>
        <w:ind w:firstLine="720"/>
        <w:jc w:val="center"/>
        <w:rPr>
          <w:rFonts w:eastAsia="Times New Roman"/>
          <w:bCs/>
        </w:rPr>
      </w:pPr>
      <w:r>
        <w:rPr>
          <w:rFonts w:eastAsia="Times New Roman"/>
          <w:bCs/>
        </w:rPr>
        <w:t>(Θόρυβος από την πτέρυγα της Νέας Δημοκρατίας)</w:t>
      </w:r>
    </w:p>
    <w:p w14:paraId="166423A0" w14:textId="77777777" w:rsidR="00434732" w:rsidRDefault="00735F25">
      <w:pPr>
        <w:spacing w:after="0" w:line="600" w:lineRule="auto"/>
        <w:ind w:firstLine="720"/>
        <w:jc w:val="both"/>
        <w:rPr>
          <w:rFonts w:eastAsia="Times New Roman"/>
          <w:bCs/>
        </w:rPr>
      </w:pPr>
      <w:r>
        <w:rPr>
          <w:rFonts w:eastAsia="Times New Roman"/>
          <w:b/>
          <w:bCs/>
        </w:rPr>
        <w:t xml:space="preserve">ΠΡΟΕΔΡΟΣ (Νικόλαος Βούτσης): </w:t>
      </w:r>
      <w:r>
        <w:rPr>
          <w:rFonts w:eastAsia="Times New Roman"/>
          <w:bCs/>
        </w:rPr>
        <w:t xml:space="preserve">Δεν είναι οικογενειακός ο χρόνος, παρακαλώ! </w:t>
      </w:r>
    </w:p>
    <w:p w14:paraId="166423A1" w14:textId="77777777" w:rsidR="00434732" w:rsidRDefault="00735F25">
      <w:pPr>
        <w:spacing w:after="0" w:line="600" w:lineRule="auto"/>
        <w:ind w:firstLine="720"/>
        <w:jc w:val="both"/>
        <w:rPr>
          <w:rFonts w:eastAsia="Times New Roman"/>
          <w:bCs/>
        </w:rPr>
      </w:pPr>
      <w:r>
        <w:rPr>
          <w:rFonts w:eastAsia="Times New Roman"/>
          <w:b/>
          <w:bCs/>
        </w:rPr>
        <w:lastRenderedPageBreak/>
        <w:t xml:space="preserve">ΑΛΕΞΗΣ ΤΣΙΠΡΑΣ (Πρόεδρος της Κυβέρνησης): </w:t>
      </w:r>
      <w:r>
        <w:rPr>
          <w:rFonts w:eastAsia="Times New Roman"/>
          <w:bCs/>
        </w:rPr>
        <w:t>Αφήστε με να ολοκληρώσω.</w:t>
      </w:r>
    </w:p>
    <w:p w14:paraId="166423A2" w14:textId="77777777" w:rsidR="00434732" w:rsidRDefault="00735F25">
      <w:pPr>
        <w:spacing w:after="0" w:line="600" w:lineRule="auto"/>
        <w:ind w:firstLine="720"/>
        <w:jc w:val="both"/>
        <w:rPr>
          <w:rFonts w:eastAsia="Times New Roman"/>
          <w:bCs/>
        </w:rPr>
      </w:pPr>
      <w:r>
        <w:rPr>
          <w:rFonts w:eastAsia="Times New Roman"/>
          <w:bCs/>
        </w:rPr>
        <w:t>Είπατε</w:t>
      </w:r>
      <w:r>
        <w:rPr>
          <w:rFonts w:eastAsia="Times New Roman"/>
          <w:bCs/>
        </w:rPr>
        <w:t>,</w:t>
      </w:r>
      <w:r>
        <w:rPr>
          <w:rFonts w:eastAsia="Times New Roman"/>
          <w:bCs/>
        </w:rPr>
        <w:t xml:space="preserve"> λοιπόν, για άλλη μια φορά ότι υπάρχει μείζον ζήτημα, διότι λέτε είναι πολλά τα χρόνια. Αυτό το οποίο αποφασίσαμε εκείνο το βράδυ ήταν τα χρόνια ζωής αυτού του νέου ταμείου, που δεν θα εκποιεί, αλλά θα αξιοποιεί περιουσίες και θα έχει </w:t>
      </w:r>
      <w:r>
        <w:rPr>
          <w:rFonts w:eastAsia="Times New Roman"/>
          <w:bCs/>
          <w:lang w:val="en-US"/>
        </w:rPr>
        <w:t>collateral</w:t>
      </w:r>
      <w:r>
        <w:rPr>
          <w:rFonts w:eastAsia="Times New Roman"/>
          <w:bCs/>
        </w:rPr>
        <w:t xml:space="preserve"> στις χρημα</w:t>
      </w:r>
      <w:r>
        <w:rPr>
          <w:rFonts w:eastAsia="Times New Roman"/>
          <w:bCs/>
        </w:rPr>
        <w:t>τοδοτικές ροές, όχι στα ακίνητα, ύψους 50 δισεκατομμυρίων</w:t>
      </w:r>
      <w:r>
        <w:rPr>
          <w:rFonts w:eastAsia="Times New Roman"/>
          <w:bCs/>
        </w:rPr>
        <w:t>,</w:t>
      </w:r>
      <w:r>
        <w:rPr>
          <w:rFonts w:eastAsia="Times New Roman"/>
          <w:bCs/>
        </w:rPr>
        <w:t xml:space="preserve"> για να δώσει 25 δισεκατομμύρια στην πραγματική οικονομία και 25 δισεκατομμύρια στο χρέος. Αυτό το οποίο είχαμε συμφωνήσει εκείνο το βράδυ ήταν να έχει μεγάλ</w:t>
      </w:r>
      <w:r>
        <w:rPr>
          <w:rFonts w:eastAsia="Times New Roman"/>
          <w:bCs/>
        </w:rPr>
        <w:t>ο</w:t>
      </w:r>
      <w:r>
        <w:rPr>
          <w:rFonts w:eastAsia="Times New Roman"/>
          <w:bCs/>
        </w:rPr>
        <w:t xml:space="preserve"> χρόν</w:t>
      </w:r>
      <w:r>
        <w:rPr>
          <w:rFonts w:eastAsia="Times New Roman"/>
          <w:bCs/>
        </w:rPr>
        <w:t>ο</w:t>
      </w:r>
      <w:r>
        <w:rPr>
          <w:rFonts w:eastAsia="Times New Roman"/>
          <w:bCs/>
        </w:rPr>
        <w:t xml:space="preserve"> ζωής όσο η διάρκεια του νέου δανε</w:t>
      </w:r>
      <w:r>
        <w:rPr>
          <w:rFonts w:eastAsia="Times New Roman"/>
          <w:bCs/>
        </w:rPr>
        <w:t>ισμού, όχι του παλιού, τα καινούρ</w:t>
      </w:r>
      <w:r>
        <w:rPr>
          <w:rFonts w:eastAsia="Times New Roman"/>
          <w:bCs/>
        </w:rPr>
        <w:t>γ</w:t>
      </w:r>
      <w:r>
        <w:rPr>
          <w:rFonts w:eastAsia="Times New Roman"/>
          <w:bCs/>
        </w:rPr>
        <w:t xml:space="preserve">ια δάνεια της </w:t>
      </w:r>
      <w:r>
        <w:rPr>
          <w:rFonts w:eastAsia="Times New Roman"/>
          <w:bCs/>
        </w:rPr>
        <w:t>δ</w:t>
      </w:r>
      <w:r>
        <w:rPr>
          <w:rFonts w:eastAsia="Times New Roman"/>
          <w:bCs/>
        </w:rPr>
        <w:t xml:space="preserve">ανειακής </w:t>
      </w:r>
      <w:r>
        <w:rPr>
          <w:rFonts w:eastAsia="Times New Roman"/>
          <w:bCs/>
        </w:rPr>
        <w:t>σ</w:t>
      </w:r>
      <w:r>
        <w:rPr>
          <w:rFonts w:eastAsia="Times New Roman"/>
          <w:bCs/>
        </w:rPr>
        <w:t xml:space="preserve">ύμβασης του 2015. </w:t>
      </w:r>
    </w:p>
    <w:p w14:paraId="166423A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Στις εταιρικές συμβάσεις υπάρχει ως τυπικό νούμερο τα ενενήντα εννέα χρόνια, εξ όσων γνωρίζω. Αλλά, να σας πω κάτι, κύριε Μητσοτάκη. Το να έχει μεγάλο χρόνο ζωής αυτό το </w:t>
      </w:r>
      <w:r>
        <w:rPr>
          <w:rFonts w:eastAsia="Times New Roman" w:cs="Times New Roman"/>
          <w:szCs w:val="24"/>
        </w:rPr>
        <w:t>τ</w:t>
      </w:r>
      <w:r>
        <w:rPr>
          <w:rFonts w:eastAsia="Times New Roman" w:cs="Times New Roman"/>
          <w:szCs w:val="24"/>
        </w:rPr>
        <w:t>αμείο ε</w:t>
      </w:r>
      <w:r>
        <w:rPr>
          <w:rFonts w:eastAsia="Times New Roman" w:cs="Times New Roman"/>
          <w:szCs w:val="24"/>
        </w:rPr>
        <w:t>ίναι θετικό για το δημόσιο συμφέρον και θα σας εξηγήσω γιατί.</w:t>
      </w:r>
    </w:p>
    <w:p w14:paraId="166423A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Όταν είναι μικρός ο χρόνος, αυτό το οποίο προβλέπει η αγορά, δηλαδή η μεγιστοποίηση του κέρδους για το </w:t>
      </w:r>
      <w:r>
        <w:rPr>
          <w:rFonts w:eastAsia="Times New Roman" w:cs="Times New Roman"/>
          <w:szCs w:val="24"/>
        </w:rPr>
        <w:t>τ</w:t>
      </w:r>
      <w:r>
        <w:rPr>
          <w:rFonts w:eastAsia="Times New Roman" w:cs="Times New Roman"/>
          <w:szCs w:val="24"/>
        </w:rPr>
        <w:t>αμείο είναι η εκποίηση, διότι ένα έσοδο σε βάθος χρόνου, το οποίο είναι πάγιο, η χρηματο</w:t>
      </w:r>
      <w:r>
        <w:rPr>
          <w:rFonts w:eastAsia="Times New Roman" w:cs="Times New Roman"/>
          <w:szCs w:val="24"/>
        </w:rPr>
        <w:t>ρ</w:t>
      </w:r>
      <w:r>
        <w:rPr>
          <w:rFonts w:eastAsia="Times New Roman" w:cs="Times New Roman"/>
          <w:szCs w:val="24"/>
        </w:rPr>
        <w:t>ρ</w:t>
      </w:r>
      <w:r>
        <w:rPr>
          <w:rFonts w:eastAsia="Times New Roman" w:cs="Times New Roman"/>
          <w:szCs w:val="24"/>
        </w:rPr>
        <w:t xml:space="preserve">οή </w:t>
      </w:r>
      <w:r>
        <w:rPr>
          <w:rFonts w:eastAsia="Times New Roman" w:cs="Times New Roman"/>
          <w:szCs w:val="24"/>
        </w:rPr>
        <w:lastRenderedPageBreak/>
        <w:t>από ένα πάγιο έσοδο σε βάθος χρόνου, υπολογίζεται πολλαπλασιαζόμενο επί τα χρόνια της πιθανής αξιοποίησης και όλοι συνειδητοποιούν ότι είναι επωφελέστερο να μείνει και να μην εκποιηθεί, από ό,τι να πωληθεί και μάλιστα κοψοχρονιά στην περίοδο της κρίσης.</w:t>
      </w:r>
    </w:p>
    <w:p w14:paraId="166423A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Όμως, δεν θέλω να μπω στις τεχνικές λεπτομέρειες. Θέλω να σας πω κάτι, το οποίο είναι πάρα πολύ ουσιαστικό. Λέτε εδώ ότι –και είναι πολύ σοβαρό όταν το λέτε στη Βουλή- η ελληνική </w:t>
      </w:r>
      <w:r>
        <w:rPr>
          <w:rFonts w:eastAsia="Times New Roman" w:cs="Times New Roman"/>
          <w:szCs w:val="24"/>
        </w:rPr>
        <w:t>π</w:t>
      </w:r>
      <w:r>
        <w:rPr>
          <w:rFonts w:eastAsia="Times New Roman" w:cs="Times New Roman"/>
          <w:szCs w:val="24"/>
        </w:rPr>
        <w:t>ολιτεία, η Βουλή, η όποια κυβέρνηση θα είναι ουσιαστικά ένας παρατηρητής κα</w:t>
      </w:r>
      <w:r>
        <w:rPr>
          <w:rFonts w:eastAsia="Times New Roman" w:cs="Times New Roman"/>
          <w:szCs w:val="24"/>
        </w:rPr>
        <w:t xml:space="preserve">ι θα παίρνουν ουσιαστικά αποφάσεις οι ξένοι για το μέλλον του </w:t>
      </w:r>
      <w:r>
        <w:rPr>
          <w:rFonts w:eastAsia="Times New Roman" w:cs="Times New Roman"/>
          <w:szCs w:val="24"/>
        </w:rPr>
        <w:t>τ</w:t>
      </w:r>
      <w:r>
        <w:rPr>
          <w:rFonts w:eastAsia="Times New Roman" w:cs="Times New Roman"/>
          <w:szCs w:val="24"/>
        </w:rPr>
        <w:t xml:space="preserve">αμείου. </w:t>
      </w:r>
    </w:p>
    <w:p w14:paraId="166423A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Κύριε Μητσοτάκη, κοιτάχτε, αυτές οι τοποθετήσεις δημιουργούν άλλου είδους συνειρμούς, που τροφοδοτούν άλλους πολιτικούς χώρους, τους πολιτικούς εκείνους χώρους, που αναδύονται σήμερα σ</w:t>
      </w:r>
      <w:r>
        <w:rPr>
          <w:rFonts w:eastAsia="Times New Roman" w:cs="Times New Roman"/>
          <w:szCs w:val="24"/>
        </w:rPr>
        <w:t>την Ευρώπη, τον λόγο της ακροδεξιάς. Μιλήσατε για άρση κυριαρχίας, μιλήσατε για προδοσίες. Είναι σοβαρά αυτά που λέτε.</w:t>
      </w:r>
    </w:p>
    <w:p w14:paraId="166423A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Σας λέω το εξής: Η ρήτρα το</w:t>
      </w:r>
      <w:r>
        <w:rPr>
          <w:rFonts w:eastAsia="Times New Roman" w:cs="Times New Roman"/>
          <w:szCs w:val="24"/>
        </w:rPr>
        <w:t>ύ</w:t>
      </w:r>
      <w:r>
        <w:rPr>
          <w:rFonts w:eastAsia="Times New Roman" w:cs="Times New Roman"/>
          <w:szCs w:val="24"/>
        </w:rPr>
        <w:t xml:space="preserve"> ότι δεν πρόκειται να υπάρξει καμ</w:t>
      </w:r>
      <w:r>
        <w:rPr>
          <w:rFonts w:eastAsia="Times New Roman" w:cs="Times New Roman"/>
          <w:szCs w:val="24"/>
        </w:rPr>
        <w:t>μ</w:t>
      </w:r>
      <w:r>
        <w:rPr>
          <w:rFonts w:eastAsia="Times New Roman" w:cs="Times New Roman"/>
          <w:szCs w:val="24"/>
        </w:rPr>
        <w:t xml:space="preserve">ία απόφαση χωρίς τη δική μας συναίνεση, έρχεται από το γεγονός ότι το </w:t>
      </w:r>
      <w:r>
        <w:rPr>
          <w:rFonts w:eastAsia="Times New Roman" w:cs="Times New Roman"/>
          <w:szCs w:val="24"/>
        </w:rPr>
        <w:t>τ</w:t>
      </w:r>
      <w:r>
        <w:rPr>
          <w:rFonts w:eastAsia="Times New Roman" w:cs="Times New Roman"/>
          <w:szCs w:val="24"/>
        </w:rPr>
        <w:t>αμεί</w:t>
      </w:r>
      <w:r>
        <w:rPr>
          <w:rFonts w:eastAsia="Times New Roman" w:cs="Times New Roman"/>
          <w:szCs w:val="24"/>
        </w:rPr>
        <w:t>ο αυτό θα έχει μια πενταμελή διοίκηση. Στην πενταμελή αυτή διοίκηση τρία μέλη θα είναι επιλογής δικής μας και δύο μέλη επιλογής της άλλης πλευράς.</w:t>
      </w:r>
    </w:p>
    <w:p w14:paraId="166423A8"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 xml:space="preserve">(Θόρυβος </w:t>
      </w:r>
      <w:r>
        <w:rPr>
          <w:rFonts w:eastAsia="Times New Roman" w:cs="Times New Roman"/>
          <w:szCs w:val="24"/>
        </w:rPr>
        <w:t xml:space="preserve">- </w:t>
      </w:r>
      <w:r>
        <w:rPr>
          <w:rFonts w:eastAsia="Times New Roman" w:cs="Times New Roman"/>
          <w:szCs w:val="24"/>
        </w:rPr>
        <w:t>διαμαρτυρίες από την πτέρυγα της Νέας Δημοκρατίας)</w:t>
      </w:r>
    </w:p>
    <w:p w14:paraId="166423A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Σταματήστε, παρακα</w:t>
      </w:r>
      <w:r>
        <w:rPr>
          <w:rFonts w:eastAsia="Times New Roman" w:cs="Times New Roman"/>
          <w:szCs w:val="24"/>
        </w:rPr>
        <w:t>λώ.</w:t>
      </w:r>
    </w:p>
    <w:p w14:paraId="166423A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Ναι, βεβαίως. Τα μέλη θα είναι…</w:t>
      </w:r>
    </w:p>
    <w:p w14:paraId="166423AB" w14:textId="77777777" w:rsidR="00434732" w:rsidRDefault="00735F25">
      <w:pPr>
        <w:spacing w:after="0" w:line="600" w:lineRule="auto"/>
        <w:ind w:firstLine="720"/>
        <w:jc w:val="both"/>
        <w:rPr>
          <w:rFonts w:eastAsia="Times New Roman" w:cs="Times New Roman"/>
          <w:b/>
          <w:szCs w:val="24"/>
        </w:rPr>
      </w:pPr>
      <w:r>
        <w:rPr>
          <w:rFonts w:eastAsia="Times New Roman" w:cs="Times New Roman"/>
          <w:b/>
          <w:szCs w:val="24"/>
        </w:rPr>
        <w:t xml:space="preserve">ΜΑΥΡΟΥΔΗΣ ΒΟΡΙΔΗΣ: </w:t>
      </w:r>
      <w:r>
        <w:rPr>
          <w:rFonts w:eastAsia="Times New Roman" w:cs="Times New Roman"/>
          <w:szCs w:val="24"/>
        </w:rPr>
        <w:t>Με σύμφωνη γνώμη;</w:t>
      </w:r>
    </w:p>
    <w:p w14:paraId="166423AC" w14:textId="77777777" w:rsidR="00434732" w:rsidRDefault="00735F25">
      <w:pPr>
        <w:spacing w:after="0" w:line="600" w:lineRule="auto"/>
        <w:ind w:firstLine="720"/>
        <w:jc w:val="both"/>
        <w:rPr>
          <w:rFonts w:eastAsia="Times New Roman" w:cs="Times New Roman"/>
          <w:b/>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Τι θέλετε να πείτε; Θέλετε να πείτε ότι τόσα χρόνια στο ΤΑΙΠΕΔ ξεπουλάγατε, επειδή εσείς θέλατε; Δεν είχατε τη σύμφωνη γνώμη των εταίρων για…</w:t>
      </w:r>
    </w:p>
    <w:p w14:paraId="166423A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Το ΤΑΙΠΕΔ είχε ελληνική διοίκηση. Δεν τους ρωτάγαμε.</w:t>
      </w:r>
    </w:p>
    <w:p w14:paraId="166423AE"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 xml:space="preserve">(Θόρυβος </w:t>
      </w:r>
      <w:r>
        <w:rPr>
          <w:rFonts w:eastAsia="Times New Roman" w:cs="Times New Roman"/>
          <w:szCs w:val="24"/>
        </w:rPr>
        <w:t xml:space="preserve">- </w:t>
      </w:r>
      <w:r>
        <w:rPr>
          <w:rFonts w:eastAsia="Times New Roman" w:cs="Times New Roman"/>
          <w:szCs w:val="24"/>
        </w:rPr>
        <w:t>διαμαρτυρίες από την πτέρυγα τ</w:t>
      </w:r>
      <w:r>
        <w:rPr>
          <w:rFonts w:eastAsia="Times New Roman" w:cs="Times New Roman"/>
          <w:szCs w:val="24"/>
        </w:rPr>
        <w:t>ης Νέας Δημοκρατίας)</w:t>
      </w:r>
    </w:p>
    <w:p w14:paraId="166423A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Βορίδη, κύριε Τζαβάρα, παρακαλώ.</w:t>
      </w:r>
    </w:p>
    <w:p w14:paraId="166423B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της Κυβέρνησης):</w:t>
      </w:r>
      <w:r>
        <w:rPr>
          <w:rFonts w:eastAsia="Times New Roman" w:cs="Times New Roman"/>
          <w:szCs w:val="24"/>
        </w:rPr>
        <w:t xml:space="preserve"> Καθίστε, κύριε Βορίδη. Δική σας είναι αυτή η γραμμή, η ακραία γραμμή, περί προδοσίας</w:t>
      </w:r>
      <w:r>
        <w:rPr>
          <w:rFonts w:eastAsia="Times New Roman" w:cs="Times New Roman"/>
          <w:szCs w:val="24"/>
        </w:rPr>
        <w:t>,</w:t>
      </w:r>
      <w:r>
        <w:rPr>
          <w:rFonts w:eastAsia="Times New Roman" w:cs="Times New Roman"/>
          <w:szCs w:val="24"/>
        </w:rPr>
        <w:t xml:space="preserve"> και να ξέρετε ότι την προηγούμενη φορά </w:t>
      </w:r>
      <w:r>
        <w:rPr>
          <w:rFonts w:eastAsia="Times New Roman" w:cs="Times New Roman"/>
          <w:szCs w:val="24"/>
        </w:rPr>
        <w:t>που ακούστηκε σε αυτόν τον τόπο η μομφή της προδοσίας της Αριστεράς είχαμε άσχημα ξεμπερδέματα ως τόπος! Και επιβάλλετε αυτή τη γραμμή στον κ. Μητσοτάκη. Μη φωνάζετε, λοιπόν.</w:t>
      </w:r>
    </w:p>
    <w:p w14:paraId="166423B1"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14:paraId="166423B2"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 xml:space="preserve">(Θόρυβος στην </w:t>
      </w:r>
      <w:r>
        <w:rPr>
          <w:rFonts w:eastAsia="Times New Roman" w:cs="Times New Roman"/>
          <w:szCs w:val="24"/>
        </w:rPr>
        <w:t>Αίθουσα)</w:t>
      </w:r>
    </w:p>
    <w:p w14:paraId="166423B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Μη διακόπτετε, παρακαλώ.</w:t>
      </w:r>
    </w:p>
    <w:p w14:paraId="166423B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Δεν μπορεί κανένας να επιβάλει στην ελληνική πλευρά να κάνει κάτι το οποίο δεν επιθυμεί, έχοντας τους τρεις στους πέντε. Κανείς δεν μπορεί να επιβάλει </w:t>
      </w:r>
      <w:r>
        <w:rPr>
          <w:rFonts w:eastAsia="Times New Roman" w:cs="Times New Roman"/>
          <w:szCs w:val="24"/>
        </w:rPr>
        <w:t>στην ελληνική πλευρά να κάνει κάτι το οποίο δεν επιθυμεί.</w:t>
      </w:r>
    </w:p>
    <w:p w14:paraId="166423B5"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 xml:space="preserve">(Θόρυβος </w:t>
      </w:r>
      <w:r>
        <w:rPr>
          <w:rFonts w:eastAsia="Times New Roman" w:cs="Times New Roman"/>
          <w:szCs w:val="24"/>
        </w:rPr>
        <w:t xml:space="preserve">- </w:t>
      </w:r>
      <w:r>
        <w:rPr>
          <w:rFonts w:eastAsia="Times New Roman" w:cs="Times New Roman"/>
          <w:szCs w:val="24"/>
        </w:rPr>
        <w:t>διαμαρτυρίες από την πτέρυγα της Νέας Δημοκρατίας)</w:t>
      </w:r>
    </w:p>
    <w:p w14:paraId="166423B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Καλά</w:t>
      </w:r>
      <w:r>
        <w:rPr>
          <w:rFonts w:eastAsia="Times New Roman" w:cs="Times New Roman"/>
          <w:szCs w:val="24"/>
        </w:rPr>
        <w:t xml:space="preserve">, </w:t>
      </w:r>
      <w:r>
        <w:rPr>
          <w:rFonts w:eastAsia="Times New Roman" w:cs="Times New Roman"/>
          <w:szCs w:val="24"/>
        </w:rPr>
        <w:t>καλά.</w:t>
      </w:r>
    </w:p>
    <w:p w14:paraId="166423B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Παρακαλώ! Κύριε Τζαβάρα, κύριε Κικίλια, σταματήστε να παρεμβαίνετε. Τέσσερις μέρες τα είπατε αν</w:t>
      </w:r>
      <w:r>
        <w:rPr>
          <w:rFonts w:eastAsia="Times New Roman" w:cs="Times New Roman"/>
          <w:szCs w:val="24"/>
        </w:rPr>
        <w:t>αλυτικά. Τώρα, τα ακούτε συμπυκνωμένα. Παρακαλώ, σταματήστε!</w:t>
      </w:r>
    </w:p>
    <w:p w14:paraId="166423B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Για να γίνει κάτι όπως το επιθυμούν οι δανειστές -και κλείνω για αυτό το θέμα, για να μη μακρηγορήσω- σε ό,τι αφορά το ζήτημα του </w:t>
      </w:r>
      <w:r>
        <w:rPr>
          <w:rFonts w:eastAsia="Times New Roman" w:cs="Times New Roman"/>
          <w:szCs w:val="24"/>
        </w:rPr>
        <w:t>τ</w:t>
      </w:r>
      <w:r>
        <w:rPr>
          <w:rFonts w:eastAsia="Times New Roman" w:cs="Times New Roman"/>
          <w:szCs w:val="24"/>
        </w:rPr>
        <w:t xml:space="preserve">αμείου, θα πρέπει δύο </w:t>
      </w:r>
      <w:r>
        <w:rPr>
          <w:rFonts w:eastAsia="Times New Roman" w:cs="Times New Roman"/>
          <w:szCs w:val="24"/>
        </w:rPr>
        <w:t xml:space="preserve">εκ των τριών της ελληνικής πλευράς να συμφωνήσουν μαζί του, πράγμα το οποίο είναι </w:t>
      </w:r>
      <w:r w:rsidRPr="00DE4295">
        <w:rPr>
          <w:rFonts w:eastAsia="Times New Roman" w:cs="Times New Roman"/>
          <w:szCs w:val="24"/>
        </w:rPr>
        <w:t>θεωρία επιστημονικής φαντασίας</w:t>
      </w:r>
      <w:r>
        <w:rPr>
          <w:rFonts w:eastAsia="Times New Roman" w:cs="Times New Roman"/>
          <w:szCs w:val="24"/>
        </w:rPr>
        <w:t>.</w:t>
      </w:r>
    </w:p>
    <w:p w14:paraId="166423B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Όμως, το κρίσιμο σημείο, κυρίες και κύριοι συνάδελφοι, δεν είναι αυτό. Το κρίσιμο σημείο είναι ότι το ταμείο αυτό δεν θα εκποιεί, αλλά θα αξιο</w:t>
      </w:r>
      <w:r>
        <w:rPr>
          <w:rFonts w:eastAsia="Times New Roman" w:cs="Times New Roman"/>
          <w:szCs w:val="24"/>
        </w:rPr>
        <w:t>ποιεί τις χρηματορ</w:t>
      </w:r>
      <w:r>
        <w:rPr>
          <w:rFonts w:eastAsia="Times New Roman" w:cs="Times New Roman"/>
          <w:szCs w:val="24"/>
        </w:rPr>
        <w:t>ρ</w:t>
      </w:r>
      <w:r>
        <w:rPr>
          <w:rFonts w:eastAsia="Times New Roman" w:cs="Times New Roman"/>
          <w:szCs w:val="24"/>
        </w:rPr>
        <w:t>οές. Εσείς εκποιήσατε και μάλιστα με τρόπο, ο οποίος είναι καταφανώς άδικος και βλαβερός προς το ελληνικό δημόσιο μέχρι τώρα, τα είκοσι οκτώ ακίνητα του ελληνικού δημοσίου από το ΤΑΙΠΕΔ.</w:t>
      </w:r>
    </w:p>
    <w:p w14:paraId="166423B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Εμείς αναγκαστήκαμε μέχρι σήμερα, διότι αυτό έλεγε</w:t>
      </w:r>
      <w:r>
        <w:rPr>
          <w:rFonts w:eastAsia="Times New Roman" w:cs="Times New Roman"/>
          <w:szCs w:val="24"/>
        </w:rPr>
        <w:t xml:space="preserve"> η συμφωνία, να προχωρήσουμε σε όσα όριζε η συμφωνία και οι δεσμεύσεις που εσείς είχατε. Από εδώ και στο εξής, όμως, στο Ταμείο Αξιοποίησης -και όχι εκποίησης- της Περιουσίας, θα παράγουμε αξίες και χρηματο</w:t>
      </w:r>
      <w:r>
        <w:rPr>
          <w:rFonts w:eastAsia="Times New Roman" w:cs="Times New Roman"/>
          <w:szCs w:val="24"/>
        </w:rPr>
        <w:t>ρ</w:t>
      </w:r>
      <w:r>
        <w:rPr>
          <w:rFonts w:eastAsia="Times New Roman" w:cs="Times New Roman"/>
          <w:szCs w:val="24"/>
        </w:rPr>
        <w:t>ροές εκ των οποίων θα πηγαίνουν στην πραγματική ο</w:t>
      </w:r>
      <w:r>
        <w:rPr>
          <w:rFonts w:eastAsia="Times New Roman" w:cs="Times New Roman"/>
          <w:szCs w:val="24"/>
        </w:rPr>
        <w:t>ικονομία και όχι στον κουβά του χρέους.</w:t>
      </w:r>
    </w:p>
    <w:p w14:paraId="166423B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Έρχομαι τώρα στο δεύτερο ζήτημα το οποίο θέσατε.</w:t>
      </w:r>
    </w:p>
    <w:p w14:paraId="166423B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Κύριε Μητσοτάκη, είπατε ότι κάνω λάθος, διότι δεν είναι 93 δισεκατομμύρια ευρώ των μέτρων που φέρατε στην πενταετία-εξαετία, αλλά είναι 60 δισεκατομμύρια ευρώ. </w:t>
      </w:r>
    </w:p>
    <w:p w14:paraId="166423B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Θέλω ν</w:t>
      </w:r>
      <w:r>
        <w:rPr>
          <w:rFonts w:eastAsia="Times New Roman" w:cs="Times New Roman"/>
          <w:szCs w:val="24"/>
        </w:rPr>
        <w:t xml:space="preserve">α σας θυμίσω όσα δήλωσε από αυτό το Βήμα -δεν έχω το κείμενο μαζί μου, θα το ψάξουμε, είμαι απολύτως σίγουρος για αυτό- ο κ. Στουρνάρας. Μπερδεύετε την απόδοση των μέτρων με τα πραγματικά μέτρα λιτότητας που ψηφίστηκαν από τις </w:t>
      </w:r>
      <w:r>
        <w:rPr>
          <w:rFonts w:eastAsia="Times New Roman" w:cs="Times New Roman"/>
          <w:szCs w:val="24"/>
        </w:rPr>
        <w:t>κ</w:t>
      </w:r>
      <w:r>
        <w:rPr>
          <w:rFonts w:eastAsia="Times New Roman" w:cs="Times New Roman"/>
          <w:szCs w:val="24"/>
        </w:rPr>
        <w:t xml:space="preserve">υβερνήσεις ΠΑΣΟΚ, στην αρχή, ΠΑΣΟΚ-Νέας Δημοκρατίας στη συνέχεια. Ενενήντα τρία δισεκατομμύρια ευρώ μέτρα, απόδοση εξήντα δισεκατομμύρια </w:t>
      </w:r>
      <w:r>
        <w:rPr>
          <w:rFonts w:eastAsia="Times New Roman" w:cs="Times New Roman"/>
          <w:szCs w:val="24"/>
        </w:rPr>
        <w:lastRenderedPageBreak/>
        <w:t xml:space="preserve">ευρώ, που ήταν μία από τις πιο σκληρές δημοσιονομικές προσαρμογές που έχουν επιβληθεί σε χώρα του αναπτυγμένου κόσμου. </w:t>
      </w:r>
    </w:p>
    <w:p w14:paraId="166423B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Β</w:t>
      </w:r>
      <w:r>
        <w:rPr>
          <w:rFonts w:eastAsia="Times New Roman" w:cs="Times New Roman"/>
          <w:szCs w:val="24"/>
        </w:rPr>
        <w:t>΄</w:t>
      </w:r>
      <w:r>
        <w:rPr>
          <w:rFonts w:eastAsia="Times New Roman" w:cs="Times New Roman"/>
          <w:szCs w:val="24"/>
        </w:rPr>
        <w:t xml:space="preserve"> Αντιπρόεδρος της Βουλής κ. </w:t>
      </w:r>
      <w:r w:rsidRPr="001A4FD8">
        <w:rPr>
          <w:rFonts w:eastAsia="Times New Roman" w:cs="Times New Roman"/>
          <w:b/>
          <w:szCs w:val="24"/>
        </w:rPr>
        <w:t>ΓΕΩΡΓΙΟΣ ΒΑΡΕΜΕΝΟΣ</w:t>
      </w:r>
      <w:r>
        <w:rPr>
          <w:rFonts w:eastAsia="Times New Roman" w:cs="Times New Roman"/>
          <w:szCs w:val="24"/>
        </w:rPr>
        <w:t>)</w:t>
      </w:r>
    </w:p>
    <w:p w14:paraId="166423B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Μιλήσατε για άλλη μια φορά για εξεταστική επιτροπή. Δεν έχετε καταλάβει ότι το παραμύθι σας πια δεν έχει δράκο; Δεν το έχετε καταλάβει αυτό; Θέλετε εξετασ</w:t>
      </w:r>
      <w:r>
        <w:rPr>
          <w:rFonts w:eastAsia="Times New Roman" w:cs="Times New Roman"/>
          <w:szCs w:val="24"/>
        </w:rPr>
        <w:t xml:space="preserve">τική επιτροπή, διότι, λέει, καταστρέψαμε τη χώρα, διαπραγματευόμενοι σκληρά. Γιατί καταστράφηκε η χώρα; Μιλούσατε για ύφεση που θα είναι της τάξης του 7% και για πλήρη αστοχία όλων των στόχων. Μας λέγατε διαρκώς ότι είμαστε έξω στα έσοδα και ότι θα έχουμε </w:t>
      </w:r>
      <w:r>
        <w:rPr>
          <w:rFonts w:eastAsia="Times New Roman" w:cs="Times New Roman"/>
          <w:szCs w:val="24"/>
        </w:rPr>
        <w:t xml:space="preserve">μεγάλο έλλειμμα. Είχαμε -0,2% και όχι 7% ύφεση, σχεδόν, δηλαδή στασιμότητα. Και πιάσαμε και υπερκαλύψαμε τον στόχο πλεονάσματος τη χρονιά τη σκληρή και τη δύσκολη του 2015 κατά 1% πάνω του στόχου. Πιάσαμε πλεόνασμα 0,7%, όταν εσείς τη χρονιά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w:t>
      </w:r>
      <w:r>
        <w:rPr>
          <w:rFonts w:eastAsia="Times New Roman" w:cs="Times New Roman"/>
          <w:szCs w:val="24"/>
          <w:lang w:val="en-US"/>
        </w:rPr>
        <w:t>ory</w:t>
      </w:r>
      <w:r>
        <w:rPr>
          <w:rFonts w:eastAsia="Times New Roman" w:cs="Times New Roman"/>
          <w:szCs w:val="24"/>
        </w:rPr>
        <w:t xml:space="preserve"> μ</w:t>
      </w:r>
      <w:r>
        <w:rPr>
          <w:rFonts w:eastAsia="Times New Roman" w:cs="Times New Roman"/>
          <w:szCs w:val="24"/>
        </w:rPr>
        <w:t>ά</w:t>
      </w:r>
      <w:r>
        <w:rPr>
          <w:rFonts w:eastAsia="Times New Roman" w:cs="Times New Roman"/>
          <w:szCs w:val="24"/>
        </w:rPr>
        <w:t xml:space="preserve">ς είχατε φέρει πλεόνασμα 0,2%. Έτσι καταστρέψαμε την οικονομία, κύριε Μητσοτάκη; </w:t>
      </w:r>
    </w:p>
    <w:p w14:paraId="166423C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ποια ήταν η δική σας αντιπρόταση; Να υλοποιήσουμε τα μέτρα 7,7 δισεκατομμυρίων ευρώ για το 2015-2016 που προέβλεπε η πέμπτη αξιολόγηση που ποτέ δεν κλείσατε; </w:t>
      </w:r>
    </w:p>
    <w:p w14:paraId="166423C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Έρχεσ</w:t>
      </w:r>
      <w:r>
        <w:rPr>
          <w:rFonts w:eastAsia="Times New Roman" w:cs="Times New Roman"/>
          <w:szCs w:val="24"/>
        </w:rPr>
        <w:t xml:space="preserve">τε εδώ και συγκρίνετε όχι πραγματικά μεγέθη της ελληνικής οικονομίας, των αποδόσεών της, αλλά αυτά που θα γίνονταν, αν με κάποιο μαγικό τρόπο η χώρα έκλεινε την πέμπτη αξιολόγηση, δηλαδή, έφερνε αυτά τα 7,7 δισεκατομμύρια ευρώ μέτρα στη διετία, πράγμα, το </w:t>
      </w:r>
      <w:r>
        <w:rPr>
          <w:rFonts w:eastAsia="Times New Roman" w:cs="Times New Roman"/>
          <w:szCs w:val="24"/>
        </w:rPr>
        <w:t xml:space="preserve">οποίο είχατε τη δυνατότητα να το κάνετε και δεν το κάνατε, κύριε Μητσοτάκη. Γιατί δεν το κάνατε; Ποιος σας εμπόδισε να το κάνετε αυτό; </w:t>
      </w:r>
    </w:p>
    <w:p w14:paraId="166423C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Εσείς που μας ρίξατε. </w:t>
      </w:r>
    </w:p>
    <w:p w14:paraId="166423C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Α,</w:t>
      </w:r>
      <w:r>
        <w:rPr>
          <w:rFonts w:eastAsia="Times New Roman" w:cs="Times New Roman"/>
          <w:szCs w:val="24"/>
        </w:rPr>
        <w:t xml:space="preserve"> σας εμποδίσαμε εμείς; Ξέρετε από πότε ήταν η πέμπτη αξιολόγηση; Ήταν από τον Ιούλιο. </w:t>
      </w:r>
    </w:p>
    <w:p w14:paraId="166423C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Κύριε Μητσοτάκη, νομίζω ότι απευθυνόμαστε σε ανθρώπους που έχουν λογική. Την πέμπτη αξιολόγηση δεν την κλείσατε. </w:t>
      </w:r>
    </w:p>
    <w:p w14:paraId="166423C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Κυρίως μνήμη. </w:t>
      </w:r>
    </w:p>
    <w:p w14:paraId="166423C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ΑΛΕΞΗΣ ΤΣΙΠΡΑΣ (Πρό</w:t>
      </w:r>
      <w:r>
        <w:rPr>
          <w:rFonts w:eastAsia="Times New Roman" w:cs="Times New Roman"/>
          <w:b/>
          <w:szCs w:val="24"/>
        </w:rPr>
        <w:t xml:space="preserve">εδρος της Κυβέρνησης): </w:t>
      </w:r>
      <w:r>
        <w:rPr>
          <w:rFonts w:eastAsia="Times New Roman" w:cs="Times New Roman"/>
          <w:szCs w:val="24"/>
        </w:rPr>
        <w:t xml:space="preserve">Ναι, και μνήμη, κυρία Μπακογιάννη. </w:t>
      </w:r>
    </w:p>
    <w:p w14:paraId="166423C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Την πέμπτη αξιολόγηση δεν την κλείσατε, διότι εμπεριείχε πάρα πολλά σκληρά μέτρα, πολύ πιο σκληρά μέτρα από αυτά τα οποία αναγκαστήκαμε να πάρουμε μετά τον συμβιβασμό, τα οποία δεν αντέχατε να φέρε</w:t>
      </w:r>
      <w:r>
        <w:rPr>
          <w:rFonts w:eastAsia="Times New Roman" w:cs="Times New Roman"/>
          <w:szCs w:val="24"/>
        </w:rPr>
        <w:t xml:space="preserve">τε εδώ. </w:t>
      </w:r>
    </w:p>
    <w:p w14:paraId="166423C8"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66423C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Ησυχία. </w:t>
      </w:r>
    </w:p>
    <w:p w14:paraId="166423C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Νομίζατε ότι θα τη γλιτώσετε με ένα </w:t>
      </w:r>
      <w:r>
        <w:rPr>
          <w:rFonts w:eastAsia="Times New Roman" w:cs="Times New Roman"/>
          <w:szCs w:val="24"/>
          <w:lang w:val="en-US"/>
        </w:rPr>
        <w:t>mail</w:t>
      </w:r>
      <w:r>
        <w:rPr>
          <w:rFonts w:eastAsia="Times New Roman" w:cs="Times New Roman"/>
          <w:szCs w:val="24"/>
        </w:rPr>
        <w:t xml:space="preserve"> το οποίο αποστείλατε, </w:t>
      </w:r>
      <w:r>
        <w:rPr>
          <w:rFonts w:eastAsia="Times New Roman" w:cs="Times New Roman"/>
          <w:szCs w:val="24"/>
        </w:rPr>
        <w:t xml:space="preserve">το οποίο καμμία σχέση </w:t>
      </w:r>
      <w:r>
        <w:rPr>
          <w:rFonts w:eastAsia="Times New Roman" w:cs="Times New Roman"/>
          <w:szCs w:val="24"/>
        </w:rPr>
        <w:t>δεν είχε με αυτά που σας ζητούσ</w:t>
      </w:r>
      <w:r>
        <w:rPr>
          <w:rFonts w:eastAsia="Times New Roman" w:cs="Times New Roman"/>
          <w:szCs w:val="24"/>
        </w:rPr>
        <w:t xml:space="preserve">αν οι δανειστές. Θα είχαμε λοιπόν ανάπτυξη. </w:t>
      </w:r>
    </w:p>
    <w:p w14:paraId="166423C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Τέλος, θέλω να αναφερθώ σε όσα είπατε για τον δημοσιονομικό διορθωτή. Πριν όμως από αυτό, θα απαντήσω σε κάτι ακόμη. </w:t>
      </w:r>
    </w:p>
    <w:p w14:paraId="166423C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Λέτε ότι ο Αντιπρόεδρος της Κομισιόν, ο Ντομπροβόσκις δήλωσε το εξής. </w:t>
      </w:r>
    </w:p>
    <w:p w14:paraId="166423CD" w14:textId="77777777" w:rsidR="00434732" w:rsidRDefault="00735F25">
      <w:pPr>
        <w:spacing w:after="0"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w:t>
      </w:r>
      <w:r>
        <w:rPr>
          <w:rFonts w:eastAsia="Times New Roman" w:cs="Times New Roman"/>
          <w:szCs w:val="24"/>
        </w:rPr>
        <w:t>γα της Νέας Δημοκρατίας)</w:t>
      </w:r>
    </w:p>
    <w:p w14:paraId="166423CE" w14:textId="77777777" w:rsidR="00434732" w:rsidRDefault="00735F25">
      <w:pPr>
        <w:spacing w:after="0" w:line="600" w:lineRule="auto"/>
        <w:ind w:firstLine="720"/>
        <w:jc w:val="both"/>
        <w:rPr>
          <w:rFonts w:eastAsia="Times New Roman"/>
          <w:bCs/>
          <w:szCs w:val="24"/>
        </w:rPr>
      </w:pPr>
      <w:r>
        <w:rPr>
          <w:rFonts w:eastAsia="Times New Roman"/>
          <w:bCs/>
          <w:szCs w:val="24"/>
        </w:rPr>
        <w:t xml:space="preserve">Εντάξει, τώρα, με συγχωρείτε. Αυτό είναι το θέμα σας, ότι δεν θυμάμαι ακριβώς το όνομά του; </w:t>
      </w:r>
    </w:p>
    <w:p w14:paraId="166423C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γνωρίζουμε ότι ξέρετε άπταιστα λετονικά. Ησυχία! </w:t>
      </w:r>
    </w:p>
    <w:p w14:paraId="166423D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Τέτ</w:t>
      </w:r>
      <w:r>
        <w:rPr>
          <w:rFonts w:eastAsia="Times New Roman" w:cs="Times New Roman"/>
          <w:szCs w:val="24"/>
        </w:rPr>
        <w:t xml:space="preserve">οια κινητικότητα δεν έχω ξαναδεί στα </w:t>
      </w:r>
      <w:r>
        <w:rPr>
          <w:rFonts w:eastAsia="Times New Roman" w:cs="Times New Roman"/>
          <w:szCs w:val="24"/>
        </w:rPr>
        <w:t>έ</w:t>
      </w:r>
      <w:r>
        <w:rPr>
          <w:rFonts w:eastAsia="Times New Roman" w:cs="Times New Roman"/>
          <w:szCs w:val="24"/>
        </w:rPr>
        <w:t xml:space="preserve">δρανα της Αντιπολίτευσης. </w:t>
      </w:r>
    </w:p>
    <w:p w14:paraId="166423D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Είπε λοιπόν ότι ήταν δική μας επιλογή οι φόροι. </w:t>
      </w:r>
    </w:p>
    <w:p w14:paraId="166423D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Πράγματι, κύριε Μητσοτάκη, το είπα στην ομιλία μου. Η πρόταση των δανειστών ήταν να πάμε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φ</w:t>
      </w:r>
      <w:r>
        <w:rPr>
          <w:rFonts w:eastAsia="Times New Roman" w:cs="Times New Roman"/>
          <w:szCs w:val="24"/>
        </w:rPr>
        <w:t xml:space="preserve">όρο </w:t>
      </w:r>
      <w:r>
        <w:rPr>
          <w:rFonts w:eastAsia="Times New Roman" w:cs="Times New Roman"/>
          <w:szCs w:val="24"/>
        </w:rPr>
        <w:t>π</w:t>
      </w:r>
      <w:r>
        <w:rPr>
          <w:rFonts w:eastAsia="Times New Roman" w:cs="Times New Roman"/>
          <w:szCs w:val="24"/>
        </w:rPr>
        <w:t xml:space="preserve">ροστιθέμενης </w:t>
      </w:r>
      <w:r>
        <w:rPr>
          <w:rFonts w:eastAsia="Times New Roman" w:cs="Times New Roman"/>
          <w:szCs w:val="24"/>
        </w:rPr>
        <w:t>α</w:t>
      </w:r>
      <w:r>
        <w:rPr>
          <w:rFonts w:eastAsia="Times New Roman" w:cs="Times New Roman"/>
          <w:szCs w:val="24"/>
        </w:rPr>
        <w:t>ξίας, τον ΦΠΑ στην ενέργεια από το 13% στο 23% και το νερό από το 13% στο 23%, κάτι το οποίο θα δημιουργούσε μια πρωτοφανή επιβάρυνση σε κάθε νοικοκυριό. Αντ’ αυτού, κάναμε τη δική μας επιλογή και είπαμε ότι δεν θα αυξηθεί από το 13% στο 23% ο ηλεκτρισμός,</w:t>
      </w:r>
      <w:r>
        <w:rPr>
          <w:rFonts w:eastAsia="Times New Roman" w:cs="Times New Roman"/>
          <w:szCs w:val="24"/>
        </w:rPr>
        <w:t xml:space="preserve"> η ΔΕΗ, αλλά θα πάμε τον ΦΠΑ από το 23% στο 24%. </w:t>
      </w:r>
    </w:p>
    <w:p w14:paraId="166423D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Θέλω να κλείσω με το</w:t>
      </w:r>
      <w:r>
        <w:rPr>
          <w:rFonts w:eastAsia="Times New Roman" w:cs="Times New Roman"/>
          <w:szCs w:val="24"/>
        </w:rPr>
        <w:t>ν</w:t>
      </w:r>
      <w:r>
        <w:rPr>
          <w:rFonts w:eastAsia="Times New Roman" w:cs="Times New Roman"/>
          <w:szCs w:val="24"/>
        </w:rPr>
        <w:t xml:space="preserve"> δημοσιονομικό κόφτη, το</w:t>
      </w:r>
      <w:r>
        <w:rPr>
          <w:rFonts w:eastAsia="Times New Roman" w:cs="Times New Roman"/>
          <w:szCs w:val="24"/>
        </w:rPr>
        <w:t>ν</w:t>
      </w:r>
      <w:r>
        <w:rPr>
          <w:rFonts w:eastAsia="Times New Roman" w:cs="Times New Roman"/>
          <w:szCs w:val="24"/>
        </w:rPr>
        <w:t xml:space="preserve"> δημοσιονομικό διορθωτή. </w:t>
      </w:r>
    </w:p>
    <w:p w14:paraId="166423D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Καταλαβαίνω το γεγονός ότι είχατε βάλει όλα σας τα λεφτά σε μια ρουλέτα στο μαύρο, στην αποτυχία, στο ότι το Διεθνές Νομισματικό Ταμείο θα επιμείνει σε αυτά τα σκληρά μέτρα των 3,6 δισεκατομμυρίων ευρώ. Διότι όλοι γνωρίζουμε ότι η </w:t>
      </w:r>
      <w:r>
        <w:rPr>
          <w:rFonts w:eastAsia="Times New Roman" w:cs="Times New Roman"/>
          <w:szCs w:val="24"/>
        </w:rPr>
        <w:t>σ</w:t>
      </w:r>
      <w:r>
        <w:rPr>
          <w:rFonts w:eastAsia="Times New Roman" w:cs="Times New Roman"/>
          <w:szCs w:val="24"/>
        </w:rPr>
        <w:t>υμφωνία μίλαγε –και μιλά</w:t>
      </w:r>
      <w:r>
        <w:rPr>
          <w:rFonts w:eastAsia="Times New Roman" w:cs="Times New Roman"/>
          <w:szCs w:val="24"/>
        </w:rPr>
        <w:t>ει και έχουμε υποχρέωση να την τηρήσουμε- για πλεόνασμα 3,5% πλεόνασμα το 2018. Και η διαφωνία ανάμεσα στους θεσμούς ήτο, αν με αυτά τα μέτρα, τα 5,4 δισεκατομμύρια, 1% συν 1% συν 1%, θα πιάσουμε το 3,5% πλεόνασμα το 2018.</w:t>
      </w:r>
    </w:p>
    <w:p w14:paraId="166423D5"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Το Διεθνές Νομισματικό Ταμείο έλε</w:t>
      </w:r>
      <w:r>
        <w:rPr>
          <w:rFonts w:eastAsia="Times New Roman"/>
          <w:szCs w:val="24"/>
        </w:rPr>
        <w:t>γε περίπου αυτά που λέγατε κι εσείς λίγο πιο πριν, ότι δεν θα τα πιάσουμε. Κι έλεγε ότι μπορούμε να πιάσουμε 1,5% με αυτά τα μέτρα και επέμενε μέχρι τελευταία στιγμή να φέρουμε προς ψήφιση όχι 3%, αλλά 5% μέτρα, δηλαδή να φέρουμε προς ψήφιση άλλα 3,6 δισεκ</w:t>
      </w:r>
      <w:r>
        <w:rPr>
          <w:rFonts w:eastAsia="Times New Roman"/>
          <w:szCs w:val="24"/>
        </w:rPr>
        <w:t xml:space="preserve">ατομμύρια ευρώ. </w:t>
      </w:r>
    </w:p>
    <w:p w14:paraId="166423D6"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 xml:space="preserve">Και βεβαίως είχατε συνηθίσει όσα συνέβαιναν την περίοδο τη δική σας, ότι, όταν κάτι το ζήταγε το ΔΝΤ, ήταν νόμος. Δεν προβλέψατε το γεγονός ότι αυτή τη φορά η Ελλάδα δεν θα είναι απομονωμένη. </w:t>
      </w:r>
      <w:r>
        <w:rPr>
          <w:rFonts w:eastAsia="Times New Roman"/>
          <w:szCs w:val="24"/>
        </w:rPr>
        <w:lastRenderedPageBreak/>
        <w:t>Δεν προβλέψατε το γεγονός ότι ισχυρότατες συμμα</w:t>
      </w:r>
      <w:r>
        <w:rPr>
          <w:rFonts w:eastAsia="Times New Roman"/>
          <w:szCs w:val="24"/>
        </w:rPr>
        <w:t xml:space="preserve">χίες σε όλη την Ευρώπη και όχι μόνο σοσιαλιστές, θα υπάρξουν για να στηρίξουν το δίκαιο αίτημα ότι ο ελληνικός λαός δεν πρέπει να επιβαρυνθεί άλλο. </w:t>
      </w:r>
    </w:p>
    <w:p w14:paraId="166423D7"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Είχατε πειστεί ότι θα μας τα επιβάλουν και είχατε αρχίσει μάλιστα να ετοιμάζετε φιέστες, να ράβετε κουστούμ</w:t>
      </w:r>
      <w:r>
        <w:rPr>
          <w:rFonts w:eastAsia="Times New Roman"/>
          <w:szCs w:val="24"/>
        </w:rPr>
        <w:t>ια. Κρατήστε τα, θα τα χρειαστείτε τα κουστούμια. Δεν θα πέσουμε. Δεν θα οδηγήσουμε το</w:t>
      </w:r>
      <w:r>
        <w:rPr>
          <w:rFonts w:eastAsia="Times New Roman"/>
          <w:szCs w:val="24"/>
        </w:rPr>
        <w:t>ν</w:t>
      </w:r>
      <w:r>
        <w:rPr>
          <w:rFonts w:eastAsia="Times New Roman"/>
          <w:szCs w:val="24"/>
        </w:rPr>
        <w:t xml:space="preserve"> λαό σε επιπλέον μέτρα. Δεν θα γίνουν εκλογές, όπως είχατε προβλέψει και όπως είχατε ζητήσει.</w:t>
      </w:r>
    </w:p>
    <w:p w14:paraId="166423D8"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 xml:space="preserve">Πολύ φοβάμαι, όμως, κύριε Μητσοτάκη, ότι θα διαψευσθείτε για άλλη μια φορά </w:t>
      </w:r>
      <w:r>
        <w:rPr>
          <w:rFonts w:eastAsia="Times New Roman"/>
          <w:szCs w:val="24"/>
        </w:rPr>
        <w:t>και σε ό,τι αφορά την επιθυμία σας να ενεργοποιηθεί ο δημοσιονομικός ρυθμιστή</w:t>
      </w:r>
      <w:r>
        <w:rPr>
          <w:rFonts w:eastAsia="Times New Roman"/>
          <w:szCs w:val="24"/>
        </w:rPr>
        <w:t>ς</w:t>
      </w:r>
      <w:r>
        <w:rPr>
          <w:rFonts w:eastAsia="Times New Roman"/>
          <w:szCs w:val="24"/>
        </w:rPr>
        <w:t xml:space="preserve">, ο μηχανισμός, ο κόφτης. Δεν θα ενεργοποιηθεί, κύριε Μητσοτάκη, ούτε το 2017, ούτε το 2018, ούτε το 2019, διότι το 2018 η χώρα θα έχει πολύ μεγάλη ανάπτυξη. Περνάμε σε μια άλλη </w:t>
      </w:r>
      <w:r>
        <w:rPr>
          <w:rFonts w:eastAsia="Times New Roman"/>
          <w:szCs w:val="24"/>
        </w:rPr>
        <w:t xml:space="preserve">εποχή. </w:t>
      </w:r>
    </w:p>
    <w:p w14:paraId="166423D9"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 xml:space="preserve">Βεβαίως, φαντάζομαι ότι ο άλλος «διορθωτής» που σας άλλαξε γραμμή και είπε και σήμερα «μη ζητάτε εκλογές, την άνοιξη του 2017 θα γίνουνε», πιστεύει ότι το 2017 θα ενεργοποιηθεί ο κόφτης, γι’ αυτό το λέει. Λοιπόν, σας διαβεβαιώνω ότι δεν πρόκειται. </w:t>
      </w:r>
      <w:r>
        <w:rPr>
          <w:rFonts w:eastAsia="Times New Roman"/>
          <w:szCs w:val="24"/>
        </w:rPr>
        <w:t xml:space="preserve">Φτάσαμε σε πλεόνασμα 0,7% το 2015, όταν είχαμε </w:t>
      </w:r>
      <w:r>
        <w:rPr>
          <w:rFonts w:eastAsia="Times New Roman"/>
          <w:szCs w:val="24"/>
        </w:rPr>
        <w:lastRenderedPageBreak/>
        <w:t xml:space="preserve">δύο εκλογικές αναμετρήσεις και ένα δημοψήφισμα και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Το 2016 θα υπερβούμε πολύ πιο πάνω από το 0,5% και το 2017, όταν θα έχουμε ανάπτυξη 3%, πολύ πιο πάνω από το 1,75%. </w:t>
      </w:r>
    </w:p>
    <w:p w14:paraId="166423DA"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Και τότε φοβάμαι, κύριε</w:t>
      </w:r>
      <w:r>
        <w:rPr>
          <w:rFonts w:eastAsia="Times New Roman"/>
          <w:szCs w:val="24"/>
        </w:rPr>
        <w:t xml:space="preserve"> Μητσοτάκη, ότι θα ενεργοποιηθούνε άλλοι κόφτες, πολιτικοί κόφτες, που θα αναγκάσουν και εσάς να λέτε όχι 2017-2021, αλλά 2018-2022, όχι 2018-2022, αλλά 2019-2023. </w:t>
      </w:r>
    </w:p>
    <w:p w14:paraId="166423DB"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(Χειροκροτήματα από τις πτέρυγες του ΣΥΡΙΖΑ και των</w:t>
      </w:r>
      <w:r>
        <w:rPr>
          <w:rFonts w:eastAsia="Times New Roman"/>
          <w:szCs w:val="24"/>
        </w:rPr>
        <w:t xml:space="preserve"> ΑΝΕΛ</w:t>
      </w:r>
      <w:r>
        <w:rPr>
          <w:rFonts w:eastAsia="Times New Roman"/>
          <w:szCs w:val="24"/>
        </w:rPr>
        <w:t xml:space="preserve">) </w:t>
      </w:r>
    </w:p>
    <w:p w14:paraId="166423DC" w14:textId="77777777" w:rsidR="00434732" w:rsidRDefault="00735F25">
      <w:pPr>
        <w:tabs>
          <w:tab w:val="left" w:pos="2820"/>
        </w:tabs>
        <w:spacing w:after="0" w:line="600" w:lineRule="auto"/>
        <w:ind w:firstLine="720"/>
        <w:jc w:val="both"/>
        <w:rPr>
          <w:rFonts w:eastAsia="Times New Roman"/>
          <w:szCs w:val="24"/>
        </w:rPr>
      </w:pPr>
      <w:r>
        <w:rPr>
          <w:rFonts w:eastAsia="Times New Roman"/>
          <w:szCs w:val="24"/>
        </w:rPr>
        <w:t>Περιμένετε, λοιπόν, μέχρι το 201</w:t>
      </w:r>
      <w:r>
        <w:rPr>
          <w:rFonts w:eastAsia="Times New Roman"/>
          <w:szCs w:val="24"/>
        </w:rPr>
        <w:t>9 και θα χάσετε ξανά τις εκλογές, αν συνεχίσετε με αυτή την τακτική.</w:t>
      </w:r>
    </w:p>
    <w:p w14:paraId="166423DD" w14:textId="77777777" w:rsidR="00434732" w:rsidRDefault="00735F25">
      <w:pPr>
        <w:tabs>
          <w:tab w:val="left" w:pos="2820"/>
        </w:tabs>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w:t>
      </w:r>
      <w:r>
        <w:rPr>
          <w:rFonts w:eastAsia="Times New Roman"/>
          <w:szCs w:val="24"/>
        </w:rPr>
        <w:t xml:space="preserve"> ΑΝΕΛ</w:t>
      </w:r>
      <w:r>
        <w:rPr>
          <w:rFonts w:eastAsia="Times New Roman"/>
          <w:szCs w:val="24"/>
        </w:rPr>
        <w:t>)</w:t>
      </w:r>
    </w:p>
    <w:p w14:paraId="166423DE"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szCs w:val="24"/>
        </w:rPr>
        <w:t>Κηρύσσεται περαιωμένη η συζήτηση επί της αρχής, των άρθρων και των τροπολογιών του σχεδίου νόμου</w:t>
      </w:r>
      <w:r>
        <w:rPr>
          <w:rFonts w:eastAsia="Times New Roman"/>
          <w:szCs w:val="24"/>
        </w:rPr>
        <w:t xml:space="preserve"> του Υπουργείου Οικονομικών: </w:t>
      </w:r>
      <w:r>
        <w:rPr>
          <w:rFonts w:eastAsia="Times New Roman" w:cs="Times New Roman"/>
          <w:szCs w:val="24"/>
        </w:rPr>
        <w:t xml:space="preserve">«Επείγουσες διατάξεις για την εφαρμογή της </w:t>
      </w:r>
      <w:r>
        <w:rPr>
          <w:rFonts w:eastAsia="Times New Roman" w:cs="Times New Roman"/>
          <w:szCs w:val="24"/>
        </w:rPr>
        <w:t>σ</w:t>
      </w:r>
      <w:r>
        <w:rPr>
          <w:rFonts w:eastAsia="Times New Roman" w:cs="Times New Roman"/>
          <w:szCs w:val="24"/>
        </w:rPr>
        <w:t xml:space="preserve">υμφωνίας </w:t>
      </w:r>
      <w:r>
        <w:rPr>
          <w:rFonts w:eastAsia="Times New Roman" w:cs="Times New Roman"/>
          <w:szCs w:val="24"/>
        </w:rPr>
        <w:t>δ</w:t>
      </w:r>
      <w:r>
        <w:rPr>
          <w:rFonts w:eastAsia="Times New Roman" w:cs="Times New Roman"/>
          <w:szCs w:val="24"/>
        </w:rPr>
        <w:t xml:space="preserve">ημοσιονομικών </w:t>
      </w:r>
      <w:r>
        <w:rPr>
          <w:rFonts w:eastAsia="Times New Roman" w:cs="Times New Roman"/>
          <w:szCs w:val="24"/>
        </w:rPr>
        <w:t>σ</w:t>
      </w:r>
      <w:r>
        <w:rPr>
          <w:rFonts w:eastAsia="Times New Roman" w:cs="Times New Roman"/>
          <w:szCs w:val="24"/>
        </w:rPr>
        <w:t xml:space="preserve">τόχων και </w:t>
      </w:r>
      <w:r>
        <w:rPr>
          <w:rFonts w:eastAsia="Times New Roman" w:cs="Times New Roman"/>
          <w:szCs w:val="24"/>
        </w:rPr>
        <w:t>δ</w:t>
      </w:r>
      <w:r>
        <w:rPr>
          <w:rFonts w:eastAsia="Times New Roman" w:cs="Times New Roman"/>
          <w:szCs w:val="24"/>
        </w:rPr>
        <w:t xml:space="preserve">ιαρθρωτικών </w:t>
      </w:r>
      <w:r>
        <w:rPr>
          <w:rFonts w:eastAsia="Times New Roman" w:cs="Times New Roman"/>
          <w:szCs w:val="24"/>
        </w:rPr>
        <w:t>μ</w:t>
      </w:r>
      <w:r>
        <w:rPr>
          <w:rFonts w:eastAsia="Times New Roman" w:cs="Times New Roman"/>
          <w:szCs w:val="24"/>
        </w:rPr>
        <w:t>εταρρυθμίσεων και άλλες διατάξεις» και η ψήφισή τους θα γίνει χωριστά.</w:t>
      </w:r>
    </w:p>
    <w:p w14:paraId="166423DF"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w:t>
      </w:r>
      <w:r>
        <w:rPr>
          <w:rFonts w:eastAsia="Times New Roman" w:cs="Times New Roman"/>
          <w:szCs w:val="24"/>
        </w:rPr>
        <w:t xml:space="preserve">χει υποβληθεί αίτηση ονομαστικής ψηφοφορίας </w:t>
      </w:r>
      <w:r>
        <w:rPr>
          <w:rFonts w:eastAsia="Times New Roman" w:cs="Times New Roman"/>
          <w:szCs w:val="24"/>
        </w:rPr>
        <w:t xml:space="preserve">Βουλευτών της Νέας Δημοκρατίας </w:t>
      </w:r>
      <w:r>
        <w:rPr>
          <w:rFonts w:eastAsia="Times New Roman" w:cs="Times New Roman"/>
          <w:szCs w:val="24"/>
        </w:rPr>
        <w:t>επί της αρχής</w:t>
      </w:r>
      <w:r>
        <w:rPr>
          <w:rFonts w:eastAsia="Times New Roman" w:cs="Times New Roman"/>
          <w:szCs w:val="24"/>
        </w:rPr>
        <w:t xml:space="preserve"> του νομοσχεδίου</w:t>
      </w:r>
      <w:r>
        <w:rPr>
          <w:rFonts w:eastAsia="Times New Roman" w:cs="Times New Roman"/>
          <w:szCs w:val="24"/>
        </w:rPr>
        <w:t xml:space="preserve"> και επί των άρθρων 44, 45, 46, 47, 48, 49, 50, 51, 52, 53, 54, 55, 58, 59, 60, 184, 185, 186, 187, 188, 189, 190, 191, 192, 193, 194, 195, 196, 197, 19</w:t>
      </w:r>
      <w:r>
        <w:rPr>
          <w:rFonts w:eastAsia="Times New Roman" w:cs="Times New Roman"/>
          <w:szCs w:val="24"/>
        </w:rPr>
        <w:t>8, 199, 200, 201, 202, 203, 204, 205, 206, 207, 208, 209, 210, 211, 212, 213, 214, 233, 234, 235, 236 καθώς και επί της τροπολογίας με γενικό αριθμό 449 και ειδικό 93</w:t>
      </w:r>
      <w:r>
        <w:rPr>
          <w:rFonts w:eastAsia="Times New Roman" w:cs="Times New Roman"/>
          <w:szCs w:val="24"/>
        </w:rPr>
        <w:t xml:space="preserve">, </w:t>
      </w:r>
      <w:r>
        <w:rPr>
          <w:rFonts w:eastAsia="Times New Roman" w:cs="Times New Roman"/>
          <w:szCs w:val="24"/>
        </w:rPr>
        <w:t>της οποίας το κείμενο έχει ως εξής:</w:t>
      </w:r>
    </w:p>
    <w:p w14:paraId="166423E0" w14:textId="77777777" w:rsidR="00434732" w:rsidRDefault="00735F25">
      <w:pPr>
        <w:tabs>
          <w:tab w:val="left" w:pos="2820"/>
        </w:tabs>
        <w:spacing w:after="0" w:line="600" w:lineRule="auto"/>
        <w:ind w:firstLine="720"/>
        <w:jc w:val="center"/>
        <w:rPr>
          <w:rFonts w:eastAsia="Times New Roman" w:cs="Times New Roman"/>
          <w:color w:val="FF0000"/>
          <w:szCs w:val="24"/>
        </w:rPr>
      </w:pPr>
      <w:r w:rsidRPr="007624B3">
        <w:rPr>
          <w:rFonts w:eastAsia="Times New Roman" w:cs="Times New Roman"/>
          <w:color w:val="FF0000"/>
          <w:szCs w:val="24"/>
        </w:rPr>
        <w:t>Αλλαγή σελίδας</w:t>
      </w:r>
    </w:p>
    <w:p w14:paraId="166423E1" w14:textId="77777777" w:rsidR="00434732" w:rsidRDefault="00735F25">
      <w:pPr>
        <w:tabs>
          <w:tab w:val="left" w:pos="2820"/>
        </w:tabs>
        <w:spacing w:after="0" w:line="600" w:lineRule="auto"/>
        <w:ind w:firstLine="720"/>
        <w:jc w:val="center"/>
        <w:rPr>
          <w:rFonts w:eastAsia="Times New Roman" w:cs="Times New Roman"/>
          <w:color w:val="FF0000"/>
          <w:szCs w:val="24"/>
        </w:rPr>
      </w:pPr>
      <w:r w:rsidRPr="007624B3">
        <w:rPr>
          <w:rFonts w:eastAsia="Times New Roman" w:cs="Times New Roman"/>
          <w:color w:val="FF0000"/>
          <w:szCs w:val="24"/>
        </w:rPr>
        <w:t>(Να μπει η σελίδα 556</w:t>
      </w:r>
      <w:r w:rsidRPr="007624B3">
        <w:rPr>
          <w:rFonts w:eastAsia="Times New Roman" w:cs="Times New Roman"/>
          <w:color w:val="FF0000"/>
          <w:szCs w:val="24"/>
          <w:vertAlign w:val="superscript"/>
        </w:rPr>
        <w:t>α</w:t>
      </w:r>
      <w:r w:rsidRPr="007624B3">
        <w:rPr>
          <w:rFonts w:eastAsia="Times New Roman" w:cs="Times New Roman"/>
          <w:color w:val="FF0000"/>
          <w:szCs w:val="24"/>
        </w:rPr>
        <w:t>)</w:t>
      </w:r>
    </w:p>
    <w:p w14:paraId="166423E2" w14:textId="77777777" w:rsidR="00434732" w:rsidRDefault="00735F25">
      <w:pPr>
        <w:tabs>
          <w:tab w:val="left" w:pos="2820"/>
        </w:tabs>
        <w:spacing w:after="0" w:line="600" w:lineRule="auto"/>
        <w:ind w:firstLine="720"/>
        <w:jc w:val="center"/>
        <w:rPr>
          <w:rFonts w:eastAsia="Times New Roman" w:cs="Times New Roman"/>
          <w:color w:val="FF0000"/>
          <w:szCs w:val="24"/>
        </w:rPr>
      </w:pPr>
      <w:r w:rsidRPr="007624B3">
        <w:rPr>
          <w:rFonts w:eastAsia="Times New Roman" w:cs="Times New Roman"/>
          <w:color w:val="FF0000"/>
          <w:szCs w:val="24"/>
        </w:rPr>
        <w:t>Αλλαγή σελίδα</w:t>
      </w:r>
      <w:r w:rsidRPr="007624B3">
        <w:rPr>
          <w:rFonts w:eastAsia="Times New Roman" w:cs="Times New Roman"/>
          <w:color w:val="FF0000"/>
          <w:szCs w:val="24"/>
        </w:rPr>
        <w:t>ς</w:t>
      </w:r>
    </w:p>
    <w:p w14:paraId="166423E3" w14:textId="77777777" w:rsidR="00434732" w:rsidRDefault="00735F25">
      <w:pPr>
        <w:tabs>
          <w:tab w:val="left" w:pos="2820"/>
        </w:tabs>
        <w:spacing w:after="0" w:line="600" w:lineRule="auto"/>
        <w:ind w:firstLine="720"/>
        <w:jc w:val="both"/>
        <w:rPr>
          <w:rFonts w:eastAsia="Times New Roman" w:cs="Times New Roman"/>
          <w:szCs w:val="24"/>
        </w:rPr>
      </w:pPr>
      <w:r w:rsidRPr="00A02D32">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 xml:space="preserve">Θα αναγνώσω </w:t>
      </w:r>
      <w:r>
        <w:rPr>
          <w:rFonts w:eastAsia="Times New Roman" w:cs="Times New Roman"/>
          <w:szCs w:val="24"/>
        </w:rPr>
        <w:t xml:space="preserve">και </w:t>
      </w:r>
      <w:r>
        <w:rPr>
          <w:rFonts w:eastAsia="Times New Roman" w:cs="Times New Roman"/>
          <w:szCs w:val="24"/>
        </w:rPr>
        <w:t>τον κατάλογο των υπογραφόντων την αίτηση ονομαστικής ψηφοφορίας, για να διαπιστωθεί αν υπάρχει ο απαιτούμενος από τον Κανονισμό αριθμός για την υποβολή της.</w:t>
      </w:r>
    </w:p>
    <w:p w14:paraId="166423E4"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Ο κ. Χρήστος Σταϊκούρας. Παρών.</w:t>
      </w:r>
    </w:p>
    <w:p w14:paraId="166423E5"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lastRenderedPageBreak/>
        <w:t>Ο κ. Κώστας Τσιά</w:t>
      </w:r>
      <w:r>
        <w:rPr>
          <w:rFonts w:eastAsia="Times New Roman" w:cs="Times New Roman"/>
          <w:szCs w:val="24"/>
        </w:rPr>
        <w:t>ρας. Παρών.</w:t>
      </w:r>
    </w:p>
    <w:p w14:paraId="166423E6"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Ο κ. Μάξιμος Χαρακόπουλος. Παρών.</w:t>
      </w:r>
    </w:p>
    <w:p w14:paraId="166423E7"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Ο κ. Δημήτρης Κυριαζίδης. Παρών.</w:t>
      </w:r>
    </w:p>
    <w:p w14:paraId="166423E8"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Ο κ. Γεώργιος Γεωργαντάς. Παρών.</w:t>
      </w:r>
    </w:p>
    <w:p w14:paraId="166423E9"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Ο κ. Δημήτρης Σταμάτης. Παρών.</w:t>
      </w:r>
    </w:p>
    <w:p w14:paraId="166423EA"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Ο κ. Γιαννάκης Στέργιος. Παρών.</w:t>
      </w:r>
    </w:p>
    <w:p w14:paraId="166423EB"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Ο κ. Χρήστος Μπουκώρος. Παρών.</w:t>
      </w:r>
    </w:p>
    <w:p w14:paraId="166423EC"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Ο κ. Αθανάσιος Μπούρας. Παρών.</w:t>
      </w:r>
    </w:p>
    <w:p w14:paraId="166423ED"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Ο κ. Βασίλης </w:t>
      </w:r>
      <w:r>
        <w:rPr>
          <w:rFonts w:eastAsia="Times New Roman" w:cs="Times New Roman"/>
          <w:szCs w:val="24"/>
        </w:rPr>
        <w:t>Γιόγιακας. Παρών.</w:t>
      </w:r>
    </w:p>
    <w:p w14:paraId="166423EE"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κ. Άννα Καραμανλή. Π</w:t>
      </w:r>
      <w:r>
        <w:rPr>
          <w:rFonts w:eastAsia="Times New Roman" w:cs="Times New Roman"/>
          <w:szCs w:val="24"/>
        </w:rPr>
        <w:t>αρούσα</w:t>
      </w:r>
      <w:r>
        <w:rPr>
          <w:rFonts w:eastAsia="Times New Roman" w:cs="Times New Roman"/>
          <w:szCs w:val="24"/>
        </w:rPr>
        <w:t>.</w:t>
      </w:r>
    </w:p>
    <w:p w14:paraId="166423EF"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Ο κ. Μάνος Κόνσολας. Παρών.</w:t>
      </w:r>
    </w:p>
    <w:p w14:paraId="166423F0"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Ο κ. Απόστολος Βεζυρόπουλος. Παρών.</w:t>
      </w:r>
    </w:p>
    <w:p w14:paraId="166423F1"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lastRenderedPageBreak/>
        <w:t>Ο κ. Σάββας Αναστασιάδης. Παρών.</w:t>
      </w:r>
    </w:p>
    <w:p w14:paraId="166423F2"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Ο κ. Αναστάσιος Δημοσχάκης. Παρών.</w:t>
      </w:r>
    </w:p>
    <w:p w14:paraId="166423F3"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Ο κ. Κωνσταντίνος Τζαβάρας. Παρών.</w:t>
      </w:r>
    </w:p>
    <w:p w14:paraId="166423F4"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Ο κ. Θεόδωρος Καράογλου. Παρών.</w:t>
      </w:r>
    </w:p>
    <w:p w14:paraId="166423F5"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Ο κ. </w:t>
      </w:r>
      <w:r>
        <w:rPr>
          <w:rFonts w:eastAsia="Times New Roman" w:cs="Times New Roman"/>
          <w:szCs w:val="24"/>
        </w:rPr>
        <w:t>Γεώργιος Στύλιος. Παρών.</w:t>
      </w:r>
    </w:p>
    <w:p w14:paraId="166423F6"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κ. Άννα-Μισέλ Ασημακοπούλου. Παρ</w:t>
      </w:r>
      <w:r>
        <w:rPr>
          <w:rFonts w:eastAsia="Times New Roman" w:cs="Times New Roman"/>
          <w:szCs w:val="24"/>
        </w:rPr>
        <w:t>ούσα</w:t>
      </w:r>
      <w:r>
        <w:rPr>
          <w:rFonts w:eastAsia="Times New Roman" w:cs="Times New Roman"/>
          <w:szCs w:val="24"/>
        </w:rPr>
        <w:t>.</w:t>
      </w:r>
    </w:p>
    <w:p w14:paraId="166423F7"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Ο κ. Κωνσταντίνος Καραμανλής. Παρών.</w:t>
      </w:r>
    </w:p>
    <w:p w14:paraId="166423F8"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Ο κ. Χρήστος Κέλλας. Παρών.</w:t>
      </w:r>
    </w:p>
    <w:p w14:paraId="166423F9"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κ. Φωτεινή Αραμπατζή. Παρ</w:t>
      </w:r>
      <w:r>
        <w:rPr>
          <w:rFonts w:eastAsia="Times New Roman" w:cs="Times New Roman"/>
          <w:szCs w:val="24"/>
        </w:rPr>
        <w:t>ούσα</w:t>
      </w:r>
      <w:r>
        <w:rPr>
          <w:rFonts w:eastAsia="Times New Roman" w:cs="Times New Roman"/>
          <w:szCs w:val="24"/>
        </w:rPr>
        <w:t>.</w:t>
      </w:r>
    </w:p>
    <w:p w14:paraId="166423FA"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κ. Νίκη Κεραμέως. Παρ</w:t>
      </w:r>
      <w:r>
        <w:rPr>
          <w:rFonts w:eastAsia="Times New Roman" w:cs="Times New Roman"/>
          <w:szCs w:val="24"/>
        </w:rPr>
        <w:t>ούσα</w:t>
      </w:r>
      <w:r>
        <w:rPr>
          <w:rFonts w:eastAsia="Times New Roman" w:cs="Times New Roman"/>
          <w:szCs w:val="24"/>
        </w:rPr>
        <w:t>.</w:t>
      </w:r>
    </w:p>
    <w:p w14:paraId="166423FB"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Ο κ. Ανδρέας Κατσανιώτης. Παρών.</w:t>
      </w:r>
    </w:p>
    <w:p w14:paraId="166423FC"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Ο κ. Κωνσταντίνος Βλάσης. Παρών</w:t>
      </w:r>
      <w:r>
        <w:rPr>
          <w:rFonts w:eastAsia="Times New Roman" w:cs="Times New Roman"/>
          <w:szCs w:val="24"/>
        </w:rPr>
        <w:t>.</w:t>
      </w:r>
    </w:p>
    <w:p w14:paraId="166423FD"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lastRenderedPageBreak/>
        <w:t>Ο κ. Νότης Μηταράκης. Παρών.</w:t>
      </w:r>
    </w:p>
    <w:p w14:paraId="166423FE"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κ. Μαρία Αντωνίου. Παρ</w:t>
      </w:r>
      <w:r>
        <w:rPr>
          <w:rFonts w:eastAsia="Times New Roman" w:cs="Times New Roman"/>
          <w:szCs w:val="24"/>
        </w:rPr>
        <w:t>ούσα</w:t>
      </w:r>
      <w:r>
        <w:rPr>
          <w:rFonts w:eastAsia="Times New Roman" w:cs="Times New Roman"/>
          <w:szCs w:val="24"/>
        </w:rPr>
        <w:t>.</w:t>
      </w:r>
    </w:p>
    <w:p w14:paraId="166423FF"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Ο κ. Ιωάννης Κεφαλογιάννης. Παρών.</w:t>
      </w:r>
    </w:p>
    <w:p w14:paraId="16642400" w14:textId="77777777" w:rsidR="00434732" w:rsidRDefault="00735F25">
      <w:pPr>
        <w:tabs>
          <w:tab w:val="left" w:pos="2820"/>
        </w:tabs>
        <w:spacing w:after="0" w:line="600" w:lineRule="auto"/>
        <w:ind w:firstLine="720"/>
        <w:jc w:val="both"/>
        <w:rPr>
          <w:rFonts w:eastAsia="Times New Roman" w:cs="Times New Roman"/>
          <w:szCs w:val="24"/>
        </w:rPr>
      </w:pPr>
      <w:r>
        <w:rPr>
          <w:rFonts w:eastAsia="Times New Roman" w:cs="Times New Roman"/>
          <w:szCs w:val="24"/>
        </w:rPr>
        <w:t>Κύριοι συνάδελφοι, υπάρχει ο απαιτούμενος από τον Κανονισμό αριθμός υπογραφόντων την αίτηση ονομαστικής ψηφοφορίας Βουλευτών της Νέας Δημοκρατίας.</w:t>
      </w:r>
    </w:p>
    <w:p w14:paraId="16642401"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 xml:space="preserve">Επίσης, έχει </w:t>
      </w:r>
      <w:r>
        <w:rPr>
          <w:rFonts w:eastAsia="UB-Helvetica" w:cs="Times New Roman"/>
          <w:szCs w:val="24"/>
        </w:rPr>
        <w:t xml:space="preserve">υποβληθεί αίτηση ονομαστικής ψηφοφορίας </w:t>
      </w:r>
      <w:r>
        <w:rPr>
          <w:rFonts w:eastAsia="UB-Helvetica" w:cs="Times New Roman"/>
          <w:szCs w:val="24"/>
        </w:rPr>
        <w:t xml:space="preserve">Βουλευτών της Χρυσής Αυγής </w:t>
      </w:r>
      <w:r>
        <w:rPr>
          <w:rFonts w:eastAsia="UB-Helvetica" w:cs="Times New Roman"/>
          <w:szCs w:val="24"/>
        </w:rPr>
        <w:t>επί των άρθρων 1 έως 43, 50, 52, 53, 54, 55, 58, 59, 60, 61, 65, 66, 70, 72, 80, 105, 106, 142, 153, 159, 184, 185, 186, 188, 191, 196, 197, 199, 200, 204, 205, 215 έως 230 και των τροπολογ</w:t>
      </w:r>
      <w:r>
        <w:rPr>
          <w:rFonts w:eastAsia="UB-Helvetica" w:cs="Times New Roman"/>
          <w:szCs w:val="24"/>
        </w:rPr>
        <w:t xml:space="preserve">ιών 435/79, 437/81 και 440/84, </w:t>
      </w:r>
      <w:r>
        <w:rPr>
          <w:rFonts w:eastAsia="UB-Helvetica" w:cs="Times New Roman"/>
          <w:szCs w:val="24"/>
        </w:rPr>
        <w:t>της οποίας το κείμενο έχει ως εξής:</w:t>
      </w:r>
    </w:p>
    <w:p w14:paraId="16642402" w14:textId="77777777" w:rsidR="00434732" w:rsidRDefault="00735F25">
      <w:pPr>
        <w:spacing w:after="0" w:line="600" w:lineRule="auto"/>
        <w:ind w:firstLine="720"/>
        <w:jc w:val="center"/>
        <w:rPr>
          <w:rFonts w:eastAsia="UB-Helvetica" w:cs="Times New Roman"/>
          <w:color w:val="FF0000"/>
          <w:szCs w:val="24"/>
        </w:rPr>
      </w:pPr>
      <w:r w:rsidRPr="00CD0598">
        <w:rPr>
          <w:rFonts w:eastAsia="UB-Helvetica" w:cs="Times New Roman"/>
          <w:color w:val="FF0000"/>
          <w:szCs w:val="24"/>
        </w:rPr>
        <w:t>Αλλαγή σελίδας</w:t>
      </w:r>
    </w:p>
    <w:p w14:paraId="16642403" w14:textId="77777777" w:rsidR="00434732" w:rsidRDefault="00735F25">
      <w:pPr>
        <w:spacing w:after="0" w:line="600" w:lineRule="auto"/>
        <w:ind w:firstLine="720"/>
        <w:jc w:val="center"/>
        <w:rPr>
          <w:rFonts w:eastAsia="UB-Helvetica" w:cs="Times New Roman"/>
          <w:color w:val="FF0000"/>
          <w:szCs w:val="24"/>
        </w:rPr>
      </w:pPr>
      <w:r w:rsidRPr="00CD0598">
        <w:rPr>
          <w:rFonts w:eastAsia="UB-Helvetica" w:cs="Times New Roman"/>
          <w:color w:val="FF0000"/>
          <w:szCs w:val="24"/>
        </w:rPr>
        <w:t>(Να μπει η σελίδα 559</w:t>
      </w:r>
      <w:r w:rsidRPr="00CD0598">
        <w:rPr>
          <w:rFonts w:eastAsia="UB-Helvetica" w:cs="Times New Roman"/>
          <w:color w:val="FF0000"/>
          <w:szCs w:val="24"/>
          <w:vertAlign w:val="superscript"/>
        </w:rPr>
        <w:t>α</w:t>
      </w:r>
      <w:r w:rsidRPr="00CD0598">
        <w:rPr>
          <w:rFonts w:eastAsia="UB-Helvetica" w:cs="Times New Roman"/>
          <w:color w:val="FF0000"/>
          <w:szCs w:val="24"/>
        </w:rPr>
        <w:t>)</w:t>
      </w:r>
    </w:p>
    <w:p w14:paraId="16642404" w14:textId="77777777" w:rsidR="00434732" w:rsidRDefault="00735F25">
      <w:pPr>
        <w:spacing w:after="0" w:line="600" w:lineRule="auto"/>
        <w:ind w:firstLine="720"/>
        <w:jc w:val="center"/>
        <w:rPr>
          <w:rFonts w:eastAsia="UB-Helvetica" w:cs="Times New Roman"/>
          <w:color w:val="FF0000"/>
          <w:szCs w:val="24"/>
        </w:rPr>
      </w:pPr>
      <w:r w:rsidRPr="00CD0598">
        <w:rPr>
          <w:rFonts w:eastAsia="UB-Helvetica" w:cs="Times New Roman"/>
          <w:color w:val="FF0000"/>
          <w:szCs w:val="24"/>
        </w:rPr>
        <w:t>Αλλαγή σελίδας)</w:t>
      </w:r>
    </w:p>
    <w:p w14:paraId="16642405" w14:textId="77777777" w:rsidR="00434732" w:rsidRDefault="00735F25">
      <w:pPr>
        <w:spacing w:after="0" w:line="600" w:lineRule="auto"/>
        <w:ind w:firstLine="720"/>
        <w:jc w:val="both"/>
        <w:rPr>
          <w:rFonts w:eastAsia="UB-Helvetica" w:cs="Times New Roman"/>
          <w:szCs w:val="24"/>
        </w:rPr>
      </w:pPr>
      <w:r w:rsidRPr="00BF446C">
        <w:rPr>
          <w:rFonts w:eastAsia="UB-Helvetica" w:cs="Times New Roman"/>
          <w:b/>
          <w:szCs w:val="24"/>
        </w:rPr>
        <w:lastRenderedPageBreak/>
        <w:t>ΠΡΟΕΔΡΕΥΩΝ (Γεώργιος Βαρεμένος):</w:t>
      </w:r>
      <w:r>
        <w:rPr>
          <w:rFonts w:eastAsia="UB-Helvetica" w:cs="Times New Roman"/>
          <w:szCs w:val="24"/>
        </w:rPr>
        <w:t xml:space="preserve"> Θα αναγνώσω και τον κατάλογο των υπογραφόντων την αίτηση ονομαστικής ψηφοφορίας, </w:t>
      </w:r>
      <w:r>
        <w:rPr>
          <w:rFonts w:eastAsia="UB-Helvetica" w:cs="Times New Roman"/>
          <w:szCs w:val="24"/>
        </w:rPr>
        <w:t xml:space="preserve">για να διαπιστωθεί </w:t>
      </w:r>
      <w:r>
        <w:rPr>
          <w:rFonts w:eastAsia="UB-Helvetica" w:cs="Times New Roman"/>
          <w:szCs w:val="24"/>
        </w:rPr>
        <w:t>αν υπάρχει ο απαιτούμενος από τον Κανονισμό αριθμός για την υποβολή της.</w:t>
      </w:r>
    </w:p>
    <w:p w14:paraId="16642406"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Μιχαλολιάκος Νικόλαος. Παρών.</w:t>
      </w:r>
    </w:p>
    <w:p w14:paraId="16642407"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Παππάς Χρήστος. Παρών.</w:t>
      </w:r>
    </w:p>
    <w:p w14:paraId="16642408"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Η κ. Ζαρούλια Ελένη. Παρούσα.</w:t>
      </w:r>
    </w:p>
    <w:p w14:paraId="16642409"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Λαγός Ιωάννης. Παρών.</w:t>
      </w:r>
    </w:p>
    <w:p w14:paraId="1664240A"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Η κ. Βλάχου Σωτηρία. Παρούσα.</w:t>
      </w:r>
    </w:p>
    <w:p w14:paraId="1664240B"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Ηλιόπουλος Παναγιώτης. Παρών</w:t>
      </w:r>
      <w:r>
        <w:rPr>
          <w:rFonts w:eastAsia="UB-Helvetica" w:cs="Times New Roman"/>
          <w:szCs w:val="24"/>
        </w:rPr>
        <w:t>.</w:t>
      </w:r>
    </w:p>
    <w:p w14:paraId="1664240C"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Κασιδιάρης Ηλίας. Παρών.</w:t>
      </w:r>
    </w:p>
    <w:p w14:paraId="1664240D"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Παναγιώταρος Ηλίας. Παρών.</w:t>
      </w:r>
    </w:p>
    <w:p w14:paraId="1664240E"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Χατζησάββας Χρήστος. Παρών.</w:t>
      </w:r>
    </w:p>
    <w:p w14:paraId="1664240F"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lastRenderedPageBreak/>
        <w:t>Ο κ. Γερμενής Γεώργιος. Παρών.</w:t>
      </w:r>
    </w:p>
    <w:p w14:paraId="16642410"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Μίχος Νικόλαος. Παρών.</w:t>
      </w:r>
    </w:p>
    <w:p w14:paraId="16642411"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Σαχινίδης Ιωάννης. Παρών.</w:t>
      </w:r>
    </w:p>
    <w:p w14:paraId="16642412"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Αϊβατίδης Ιωάννης. Παρών.</w:t>
      </w:r>
    </w:p>
    <w:p w14:paraId="16642413"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Γρέγος Αντώνιος. Παρών.</w:t>
      </w:r>
    </w:p>
    <w:p w14:paraId="16642414"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Μπαρ</w:t>
      </w:r>
      <w:r>
        <w:rPr>
          <w:rFonts w:eastAsia="UB-Helvetica" w:cs="Times New Roman"/>
          <w:szCs w:val="24"/>
        </w:rPr>
        <w:t>μπαρούσης Κωνσταντίνος. Παρών.</w:t>
      </w:r>
    </w:p>
    <w:p w14:paraId="16642415"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Κούζηλος Νικόλαος. Παρών.</w:t>
      </w:r>
    </w:p>
    <w:p w14:paraId="16642416"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Κουκούτσης Δημήτριος. Παρών.</w:t>
      </w:r>
    </w:p>
    <w:p w14:paraId="16642417"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Καρακώστας Ευάγγελος. Παρών.</w:t>
      </w:r>
    </w:p>
    <w:p w14:paraId="16642418"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Κύριοι συνάδελφοι, υπάρχει ο απαιτούμενος από τον Κανονισμό αριθμός υπογραφόντων την αίτηση ονομαστικής ψηφοφορίας Βουλευτών τ</w:t>
      </w:r>
      <w:r>
        <w:rPr>
          <w:rFonts w:eastAsia="UB-Helvetica" w:cs="Times New Roman"/>
          <w:szCs w:val="24"/>
        </w:rPr>
        <w:t>ης Χρυσής Αυγής.</w:t>
      </w:r>
    </w:p>
    <w:p w14:paraId="16642419" w14:textId="77777777" w:rsidR="00434732" w:rsidRDefault="00735F25">
      <w:pPr>
        <w:spacing w:line="600" w:lineRule="auto"/>
        <w:ind w:firstLine="720"/>
        <w:jc w:val="both"/>
        <w:rPr>
          <w:rFonts w:eastAsia="UB-Helvetica" w:cs="Times New Roman"/>
          <w:szCs w:val="24"/>
        </w:rPr>
      </w:pPr>
      <w:r>
        <w:rPr>
          <w:rFonts w:eastAsia="UB-Helvetica" w:cs="Times New Roman"/>
          <w:szCs w:val="24"/>
        </w:rPr>
        <w:lastRenderedPageBreak/>
        <w:t xml:space="preserve">Επίσης, </w:t>
      </w:r>
      <w:r>
        <w:rPr>
          <w:rFonts w:eastAsia="UB-Helvetica" w:cs="Times New Roman"/>
          <w:szCs w:val="24"/>
        </w:rPr>
        <w:t xml:space="preserve">έχει υποβληθεί αίτηση ονομαστικής ψηφοφορίας </w:t>
      </w:r>
      <w:r>
        <w:rPr>
          <w:rFonts w:eastAsia="UB-Helvetica" w:cs="Times New Roman"/>
          <w:szCs w:val="24"/>
        </w:rPr>
        <w:t>Βουλευτών της Δημοκρατικής Συμπαράταξης</w:t>
      </w:r>
      <w:r>
        <w:rPr>
          <w:rFonts w:eastAsia="UB-Helvetica" w:cs="Times New Roman"/>
          <w:szCs w:val="24"/>
        </w:rPr>
        <w:t xml:space="preserve"> ΠΑΣΟΚ-ΔΗΜΑΡ</w:t>
      </w:r>
      <w:r>
        <w:rPr>
          <w:rFonts w:eastAsia="UB-Helvetica" w:cs="Times New Roman"/>
          <w:szCs w:val="24"/>
        </w:rPr>
        <w:t xml:space="preserve"> επί της αρχής</w:t>
      </w:r>
      <w:r>
        <w:rPr>
          <w:rFonts w:eastAsia="UB-Helvetica" w:cs="Times New Roman"/>
          <w:szCs w:val="24"/>
        </w:rPr>
        <w:t xml:space="preserve"> του νομοσχεδίου</w:t>
      </w:r>
      <w:r>
        <w:rPr>
          <w:rFonts w:eastAsia="UB-Helvetica" w:cs="Times New Roman"/>
          <w:szCs w:val="24"/>
        </w:rPr>
        <w:t xml:space="preserve"> και επί των άρθρων 1, 44 έως 50, 52 έως 56, 58 έως 61, 63, 65, 70, 184 έως 205 και 233, </w:t>
      </w:r>
      <w:r>
        <w:rPr>
          <w:rFonts w:eastAsia="UB-Helvetica" w:cs="Times New Roman"/>
          <w:szCs w:val="24"/>
        </w:rPr>
        <w:t>της οποίας το κε</w:t>
      </w:r>
      <w:r>
        <w:rPr>
          <w:rFonts w:eastAsia="UB-Helvetica" w:cs="Times New Roman"/>
          <w:szCs w:val="24"/>
        </w:rPr>
        <w:t>ίμενο έχει ως εξής:</w:t>
      </w:r>
    </w:p>
    <w:p w14:paraId="1664241A" w14:textId="77777777" w:rsidR="00434732" w:rsidRDefault="00735F25">
      <w:pPr>
        <w:spacing w:line="600" w:lineRule="auto"/>
        <w:ind w:firstLine="720"/>
        <w:jc w:val="center"/>
        <w:rPr>
          <w:rFonts w:eastAsia="UB-Helvetica" w:cs="Times New Roman"/>
          <w:color w:val="FF0000"/>
          <w:szCs w:val="24"/>
        </w:rPr>
      </w:pPr>
      <w:r w:rsidRPr="00755D25">
        <w:rPr>
          <w:rFonts w:eastAsia="UB-Helvetica" w:cs="Times New Roman"/>
          <w:color w:val="FF0000"/>
          <w:szCs w:val="24"/>
        </w:rPr>
        <w:t>Αλλαγή σελίδας</w:t>
      </w:r>
    </w:p>
    <w:p w14:paraId="1664241B" w14:textId="77777777" w:rsidR="00434732" w:rsidRDefault="00735F25">
      <w:pPr>
        <w:spacing w:line="600" w:lineRule="auto"/>
        <w:ind w:firstLine="720"/>
        <w:jc w:val="center"/>
        <w:rPr>
          <w:rFonts w:eastAsia="UB-Helvetica" w:cs="Times New Roman"/>
          <w:color w:val="FF0000"/>
          <w:szCs w:val="24"/>
        </w:rPr>
      </w:pPr>
      <w:r w:rsidRPr="00755D25">
        <w:rPr>
          <w:rFonts w:eastAsia="UB-Helvetica" w:cs="Times New Roman"/>
          <w:color w:val="FF0000"/>
          <w:szCs w:val="24"/>
        </w:rPr>
        <w:t>(Να μπει η σελίδα 56</w:t>
      </w:r>
      <w:r>
        <w:rPr>
          <w:rFonts w:eastAsia="UB-Helvetica" w:cs="Times New Roman"/>
          <w:color w:val="FF0000"/>
          <w:szCs w:val="24"/>
        </w:rPr>
        <w:t>0α</w:t>
      </w:r>
      <w:r w:rsidRPr="00755D25">
        <w:rPr>
          <w:rFonts w:eastAsia="UB-Helvetica" w:cs="Times New Roman"/>
          <w:color w:val="FF0000"/>
          <w:szCs w:val="24"/>
        </w:rPr>
        <w:t>)</w:t>
      </w:r>
    </w:p>
    <w:p w14:paraId="1664241C" w14:textId="77777777" w:rsidR="00434732" w:rsidRDefault="00735F25">
      <w:pPr>
        <w:spacing w:line="600" w:lineRule="auto"/>
        <w:ind w:firstLine="720"/>
        <w:jc w:val="center"/>
        <w:rPr>
          <w:rFonts w:eastAsia="UB-Helvetica" w:cs="Times New Roman"/>
          <w:color w:val="FF0000"/>
          <w:szCs w:val="24"/>
        </w:rPr>
      </w:pPr>
      <w:r w:rsidRPr="00755D25">
        <w:rPr>
          <w:rFonts w:eastAsia="UB-Helvetica" w:cs="Times New Roman"/>
          <w:color w:val="FF0000"/>
          <w:szCs w:val="24"/>
        </w:rPr>
        <w:t>Αλλαγή σελίδας)</w:t>
      </w:r>
    </w:p>
    <w:p w14:paraId="1664241D" w14:textId="77777777" w:rsidR="00434732" w:rsidRDefault="00735F25">
      <w:pPr>
        <w:spacing w:after="0" w:line="600" w:lineRule="auto"/>
        <w:ind w:firstLine="720"/>
        <w:jc w:val="both"/>
        <w:rPr>
          <w:rFonts w:eastAsia="UB-Helvetica" w:cs="Times New Roman"/>
          <w:szCs w:val="24"/>
        </w:rPr>
      </w:pPr>
      <w:r w:rsidRPr="00DF602E">
        <w:rPr>
          <w:rFonts w:eastAsia="UB-Helvetica" w:cs="Times New Roman"/>
          <w:b/>
          <w:szCs w:val="24"/>
        </w:rPr>
        <w:t>ΠΡΟΕΔΡΕΥΩΝ (Γεώργιος Βαρεμένος):</w:t>
      </w:r>
      <w:r>
        <w:rPr>
          <w:rFonts w:eastAsia="UB-Helvetica" w:cs="Times New Roman"/>
          <w:szCs w:val="24"/>
        </w:rPr>
        <w:t xml:space="preserve"> </w:t>
      </w:r>
      <w:r>
        <w:rPr>
          <w:rFonts w:eastAsia="UB-Helvetica" w:cs="Times New Roman"/>
          <w:szCs w:val="24"/>
        </w:rPr>
        <w:t xml:space="preserve">Θα αναγνώσω και τον κατάλογο των υπογραφόντων την αίτηση ονομαστικής ψηφοφορίας, </w:t>
      </w:r>
      <w:r>
        <w:rPr>
          <w:rFonts w:eastAsia="UB-Helvetica" w:cs="Times New Roman"/>
          <w:szCs w:val="24"/>
        </w:rPr>
        <w:t xml:space="preserve">για να διαπιστωθεί αν υπάρχει ο απαιτούμενος από τον Κανονισμό </w:t>
      </w:r>
      <w:r>
        <w:rPr>
          <w:rFonts w:eastAsia="UB-Helvetica" w:cs="Times New Roman"/>
          <w:szCs w:val="24"/>
        </w:rPr>
        <w:t>αριθμός για την υποβολή της.</w:t>
      </w:r>
    </w:p>
    <w:p w14:paraId="1664241E"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Η κ. Γεννηματά Φωτεινή. Παρούσα.</w:t>
      </w:r>
    </w:p>
    <w:p w14:paraId="1664241F"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Αρβανιτίδης Γεώργιος. Παρών.</w:t>
      </w:r>
    </w:p>
    <w:p w14:paraId="16642420"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lastRenderedPageBreak/>
        <w:t>Ο κ. Βενιζέλος Ευάγγελος. Παρών.</w:t>
      </w:r>
    </w:p>
    <w:p w14:paraId="16642421"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Θεοχαρόπουλος Αθανάσιος. Παρών.</w:t>
      </w:r>
    </w:p>
    <w:p w14:paraId="16642422"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Κεγκέρογλου Βασίλειος. Παρών.</w:t>
      </w:r>
    </w:p>
    <w:p w14:paraId="16642423"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Η κ. Κεφαλίδου Χαρούλα. Παρούσα.</w:t>
      </w:r>
    </w:p>
    <w:p w14:paraId="16642424"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Κουτσούκος Ιωάννη</w:t>
      </w:r>
      <w:r>
        <w:rPr>
          <w:rFonts w:eastAsia="UB-Helvetica" w:cs="Times New Roman"/>
          <w:szCs w:val="24"/>
        </w:rPr>
        <w:t>ς. Παρών.</w:t>
      </w:r>
    </w:p>
    <w:p w14:paraId="16642425"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Κρεμαστινός Δημήτριος. Παρών.</w:t>
      </w:r>
    </w:p>
    <w:p w14:paraId="16642426"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Κωνσταντινόπουλος Οδυσσέας. Παρών.</w:t>
      </w:r>
    </w:p>
    <w:p w14:paraId="16642427"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Κωνσταντόπουλος Δημήτριος. Παρών.</w:t>
      </w:r>
    </w:p>
    <w:p w14:paraId="16642428"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Λοβέρδος Ανδρέας. Παρών.</w:t>
      </w:r>
    </w:p>
    <w:p w14:paraId="16642429"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Μανιάτης Ιωάννης. Παρών.</w:t>
      </w:r>
    </w:p>
    <w:p w14:paraId="1664242A"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Παπαθεοδώρου Θεόδωρος. Παρών.</w:t>
      </w:r>
    </w:p>
    <w:p w14:paraId="1664242B"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Σκανδαλίδης Κωνσταντίνος. Παρών.</w:t>
      </w:r>
    </w:p>
    <w:p w14:paraId="1664242C"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lastRenderedPageBreak/>
        <w:t>Ο κ. Τζελέπης Μιχαήλ. Παρών.</w:t>
      </w:r>
    </w:p>
    <w:p w14:paraId="1664242D"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Η κ. Χριστοφιλοπούλου Παρασκευή. Παρούσα.</w:t>
      </w:r>
    </w:p>
    <w:p w14:paraId="1664242E"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Κύριοι συνάδελφοι, υπάρχει ο απαιτούμενος από τον Κανονισμό αριθμός υπογραφόντων την αίτηση ονομαστικής ψηφοφορίας Βουλευτών της Δημοκρατικής Συμπαράταξης</w:t>
      </w:r>
      <w:r>
        <w:rPr>
          <w:rFonts w:eastAsia="UB-Helvetica" w:cs="Times New Roman"/>
          <w:szCs w:val="24"/>
        </w:rPr>
        <w:t xml:space="preserve"> ΠΑΣΟΚ-ΔΗΜΑΡ</w:t>
      </w:r>
      <w:r>
        <w:rPr>
          <w:rFonts w:eastAsia="UB-Helvetica" w:cs="Times New Roman"/>
          <w:szCs w:val="24"/>
        </w:rPr>
        <w:t>.</w:t>
      </w:r>
    </w:p>
    <w:p w14:paraId="1664242F" w14:textId="77777777" w:rsidR="00434732" w:rsidRDefault="00735F25">
      <w:pPr>
        <w:spacing w:line="600" w:lineRule="auto"/>
        <w:ind w:firstLine="720"/>
        <w:jc w:val="both"/>
        <w:rPr>
          <w:rFonts w:eastAsia="UB-Helvetica" w:cs="Times New Roman"/>
          <w:szCs w:val="24"/>
        </w:rPr>
      </w:pPr>
      <w:r>
        <w:rPr>
          <w:rFonts w:eastAsia="UB-Helvetica" w:cs="Times New Roman"/>
          <w:szCs w:val="24"/>
        </w:rPr>
        <w:t>Επίσης,</w:t>
      </w:r>
      <w:r>
        <w:rPr>
          <w:rFonts w:eastAsia="UB-Helvetica" w:cs="Times New Roman"/>
          <w:szCs w:val="24"/>
        </w:rPr>
        <w:t xml:space="preserve"> έχει υπο</w:t>
      </w:r>
      <w:r>
        <w:rPr>
          <w:rFonts w:eastAsia="UB-Helvetica" w:cs="Times New Roman"/>
          <w:szCs w:val="24"/>
        </w:rPr>
        <w:t xml:space="preserve">βληθεί αίτηση ονομαστικής ψηφοφορίας </w:t>
      </w:r>
      <w:r>
        <w:rPr>
          <w:rFonts w:eastAsia="UB-Helvetica" w:cs="Times New Roman"/>
          <w:szCs w:val="24"/>
        </w:rPr>
        <w:t>Βουλευτών του Κομμουνιστικού Κόμματος Ελλάδας επί της αρχής</w:t>
      </w:r>
      <w:r>
        <w:rPr>
          <w:rFonts w:eastAsia="UB-Helvetica" w:cs="Times New Roman"/>
          <w:szCs w:val="24"/>
        </w:rPr>
        <w:t xml:space="preserve"> του νομοσχεδίου</w:t>
      </w:r>
      <w:r>
        <w:rPr>
          <w:rFonts w:eastAsia="UB-Helvetica" w:cs="Times New Roman"/>
          <w:szCs w:val="24"/>
        </w:rPr>
        <w:t xml:space="preserve"> και επί των άρθρων 50, 52, 53, 55, 58, 59, 60, 61, 65, 70 έως 99, 106, 184 έως 214, 215 έως 230, 233 και 236, </w:t>
      </w:r>
      <w:r>
        <w:rPr>
          <w:rFonts w:eastAsia="UB-Helvetica" w:cs="Times New Roman"/>
          <w:szCs w:val="24"/>
        </w:rPr>
        <w:t>της οποίας το κείμενο έχει ως εξ</w:t>
      </w:r>
      <w:r>
        <w:rPr>
          <w:rFonts w:eastAsia="UB-Helvetica" w:cs="Times New Roman"/>
          <w:szCs w:val="24"/>
        </w:rPr>
        <w:t>ής;</w:t>
      </w:r>
    </w:p>
    <w:p w14:paraId="16642430" w14:textId="77777777" w:rsidR="00434732" w:rsidRDefault="00735F25">
      <w:pPr>
        <w:spacing w:line="600" w:lineRule="auto"/>
        <w:ind w:firstLine="720"/>
        <w:jc w:val="center"/>
        <w:rPr>
          <w:rFonts w:eastAsia="UB-Helvetica" w:cs="Times New Roman"/>
          <w:color w:val="FF0000"/>
          <w:szCs w:val="24"/>
        </w:rPr>
      </w:pPr>
      <w:r w:rsidRPr="00755D25">
        <w:rPr>
          <w:rFonts w:eastAsia="UB-Helvetica" w:cs="Times New Roman"/>
          <w:color w:val="FF0000"/>
          <w:szCs w:val="24"/>
        </w:rPr>
        <w:t>Αλλαγή σελίδας</w:t>
      </w:r>
    </w:p>
    <w:p w14:paraId="16642431" w14:textId="77777777" w:rsidR="00434732" w:rsidRDefault="00735F25">
      <w:pPr>
        <w:spacing w:line="600" w:lineRule="auto"/>
        <w:ind w:firstLine="720"/>
        <w:jc w:val="center"/>
        <w:rPr>
          <w:rFonts w:eastAsia="UB-Helvetica" w:cs="Times New Roman"/>
          <w:color w:val="FF0000"/>
          <w:szCs w:val="24"/>
        </w:rPr>
      </w:pPr>
      <w:r w:rsidRPr="00755D25">
        <w:rPr>
          <w:rFonts w:eastAsia="UB-Helvetica" w:cs="Times New Roman"/>
          <w:color w:val="FF0000"/>
          <w:szCs w:val="24"/>
        </w:rPr>
        <w:t>(Να μπει η σελίδα 56</w:t>
      </w:r>
      <w:r w:rsidRPr="00755D25">
        <w:rPr>
          <w:rFonts w:eastAsia="UB-Helvetica" w:cs="Times New Roman"/>
          <w:color w:val="FF0000"/>
          <w:szCs w:val="24"/>
        </w:rPr>
        <w:t>1α</w:t>
      </w:r>
      <w:r w:rsidRPr="00755D25">
        <w:rPr>
          <w:rFonts w:eastAsia="UB-Helvetica" w:cs="Times New Roman"/>
          <w:color w:val="FF0000"/>
          <w:szCs w:val="24"/>
        </w:rPr>
        <w:t>)</w:t>
      </w:r>
    </w:p>
    <w:p w14:paraId="16642432" w14:textId="77777777" w:rsidR="00434732" w:rsidRDefault="00735F25">
      <w:pPr>
        <w:spacing w:line="600" w:lineRule="auto"/>
        <w:ind w:firstLine="720"/>
        <w:jc w:val="center"/>
        <w:rPr>
          <w:rFonts w:eastAsia="UB-Helvetica" w:cs="Times New Roman"/>
          <w:color w:val="FF0000"/>
          <w:szCs w:val="24"/>
        </w:rPr>
      </w:pPr>
      <w:r w:rsidRPr="00755D25">
        <w:rPr>
          <w:rFonts w:eastAsia="UB-Helvetica" w:cs="Times New Roman"/>
          <w:color w:val="FF0000"/>
          <w:szCs w:val="24"/>
        </w:rPr>
        <w:t>Αλλαγή σελίδας)</w:t>
      </w:r>
    </w:p>
    <w:p w14:paraId="16642433" w14:textId="77777777" w:rsidR="00434732" w:rsidRDefault="00735F25">
      <w:pPr>
        <w:spacing w:after="0" w:line="600" w:lineRule="auto"/>
        <w:ind w:firstLine="720"/>
        <w:jc w:val="both"/>
        <w:rPr>
          <w:rFonts w:eastAsia="UB-Helvetica" w:cs="Times New Roman"/>
          <w:szCs w:val="24"/>
        </w:rPr>
      </w:pPr>
      <w:r w:rsidRPr="001E4375">
        <w:rPr>
          <w:rFonts w:eastAsia="UB-Helvetica" w:cs="Times New Roman"/>
          <w:b/>
          <w:szCs w:val="24"/>
        </w:rPr>
        <w:lastRenderedPageBreak/>
        <w:t>ΠΡΟΕΔΡΕΥΩΝ (Γεώργιος Βαρεμένος):</w:t>
      </w:r>
      <w:r>
        <w:rPr>
          <w:rFonts w:eastAsia="UB-Helvetica" w:cs="Times New Roman"/>
          <w:szCs w:val="24"/>
        </w:rPr>
        <w:t xml:space="preserve"> </w:t>
      </w:r>
      <w:r>
        <w:rPr>
          <w:rFonts w:eastAsia="UB-Helvetica" w:cs="Times New Roman"/>
          <w:szCs w:val="24"/>
        </w:rPr>
        <w:t>Θα αναγνώσω και τον κατάλογο των υπογραφόντων την αίτηση ονομαστικής ψηφο</w:t>
      </w:r>
      <w:r>
        <w:rPr>
          <w:rFonts w:eastAsia="UB-Helvetica" w:cs="Times New Roman"/>
          <w:szCs w:val="24"/>
        </w:rPr>
        <w:t>φ</w:t>
      </w:r>
      <w:r>
        <w:rPr>
          <w:rFonts w:eastAsia="UB-Helvetica" w:cs="Times New Roman"/>
          <w:szCs w:val="24"/>
        </w:rPr>
        <w:t xml:space="preserve">ορίας, </w:t>
      </w:r>
      <w:r>
        <w:rPr>
          <w:rFonts w:eastAsia="UB-Helvetica" w:cs="Times New Roman"/>
          <w:szCs w:val="24"/>
        </w:rPr>
        <w:t xml:space="preserve">για να διαπιστωθεί αν υπάρχει ο απαιτούμενος από τον Κανονισμό αριθμός για την </w:t>
      </w:r>
      <w:r>
        <w:rPr>
          <w:rFonts w:eastAsia="UB-Helvetica" w:cs="Times New Roman"/>
          <w:szCs w:val="24"/>
        </w:rPr>
        <w:t>υποβολή της.</w:t>
      </w:r>
    </w:p>
    <w:p w14:paraId="16642434"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Κουτσούμπας Δημήτριος. Παρών.</w:t>
      </w:r>
    </w:p>
    <w:p w14:paraId="16642435"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Η κ. Παπαρήγα Αλεξάνδρα. Παρούσα.</w:t>
      </w:r>
    </w:p>
    <w:p w14:paraId="16642436"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Βαρδαλής Αθανάσιος. Παρών.</w:t>
      </w:r>
    </w:p>
    <w:p w14:paraId="16642437"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Γκιόκας Ιωάννης. Παρών.</w:t>
      </w:r>
    </w:p>
    <w:p w14:paraId="16642438"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Δελής Ιωάννης. Παρών.</w:t>
      </w:r>
    </w:p>
    <w:p w14:paraId="16642439"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Η κ. Κανέλλη Λιάνα. Παρούσα.</w:t>
      </w:r>
    </w:p>
    <w:p w14:paraId="1664243A"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Καραθανασόπουλος Νικόλαος. Παρών.</w:t>
      </w:r>
    </w:p>
    <w:p w14:paraId="1664243B"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Κατσώτης Χρήσ</w:t>
      </w:r>
      <w:r>
        <w:rPr>
          <w:rFonts w:eastAsia="UB-Helvetica" w:cs="Times New Roman"/>
          <w:szCs w:val="24"/>
        </w:rPr>
        <w:t>τος. Παρών.</w:t>
      </w:r>
    </w:p>
    <w:p w14:paraId="1664243C"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Ο κ. Λαμπρούλης Γεώργιος. Παρών.</w:t>
      </w:r>
    </w:p>
    <w:p w14:paraId="1664243D"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lastRenderedPageBreak/>
        <w:t>Κύριοι συνάδελφοι, υπάρχει ο απαιτούμενος από τον Κανονισμό αριθμός υπογραφόντων την αίτηση ονομαστικής ψηφοφορίας Βουλευτών του Κομμουνιστικού Κόμματος Ελλάδας.</w:t>
      </w:r>
    </w:p>
    <w:p w14:paraId="1664243E"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Δέχεστε να συμπτύξουμε τις κατατεθείσες ονομαστικ</w:t>
      </w:r>
      <w:r>
        <w:rPr>
          <w:rFonts w:eastAsia="UB-Helvetica" w:cs="Times New Roman"/>
          <w:szCs w:val="24"/>
        </w:rPr>
        <w:t>ές ψηφοφορίες σε μία;</w:t>
      </w:r>
    </w:p>
    <w:p w14:paraId="1664243F"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ΟΛΟΙ ΟΙ ΒΟΥΛΕΥΤΕΣ:</w:t>
      </w:r>
      <w:r>
        <w:rPr>
          <w:rFonts w:eastAsia="UB-Helvetica" w:cs="Times New Roman"/>
          <w:szCs w:val="24"/>
        </w:rPr>
        <w:t xml:space="preserve"> Μάλιστα, μάλιστα.</w:t>
      </w:r>
    </w:p>
    <w:p w14:paraId="16642440" w14:textId="77777777" w:rsidR="00434732" w:rsidRDefault="00735F25">
      <w:pPr>
        <w:spacing w:after="0"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w:t>
      </w:r>
      <w:r>
        <w:rPr>
          <w:rFonts w:eastAsia="UB-Helvetica" w:cs="Times New Roman"/>
          <w:szCs w:val="24"/>
        </w:rPr>
        <w:t xml:space="preserve">Το Σώμα </w:t>
      </w:r>
      <w:r>
        <w:rPr>
          <w:rFonts w:eastAsia="UB-Helvetica" w:cs="Times New Roman"/>
          <w:szCs w:val="24"/>
        </w:rPr>
        <w:t>συμ</w:t>
      </w:r>
      <w:r>
        <w:rPr>
          <w:rFonts w:eastAsia="UB-Helvetica" w:cs="Times New Roman"/>
          <w:szCs w:val="24"/>
        </w:rPr>
        <w:t xml:space="preserve">φώνησε. </w:t>
      </w:r>
    </w:p>
    <w:p w14:paraId="16642441" w14:textId="77777777" w:rsidR="00434732" w:rsidRDefault="00735F25">
      <w:pPr>
        <w:spacing w:after="0" w:line="600" w:lineRule="auto"/>
        <w:ind w:firstLine="720"/>
        <w:jc w:val="both"/>
        <w:rPr>
          <w:rFonts w:eastAsia="UB-Helvetica" w:cs="Times New Roman"/>
          <w:szCs w:val="24"/>
        </w:rPr>
      </w:pPr>
      <w:r>
        <w:rPr>
          <w:rFonts w:eastAsia="UB-Helvetica" w:cs="Times New Roman"/>
          <w:szCs w:val="24"/>
        </w:rPr>
        <w:t>Συνεπώς διακόπτουμε τη συνεδρίαση για δέκα (10΄) λεπτά, σύμφωνα με τον Κανονισμό.</w:t>
      </w:r>
    </w:p>
    <w:p w14:paraId="16642442" w14:textId="77777777" w:rsidR="00434732" w:rsidRDefault="00735F25">
      <w:pPr>
        <w:spacing w:after="0" w:line="600" w:lineRule="auto"/>
        <w:ind w:firstLine="720"/>
        <w:jc w:val="center"/>
        <w:rPr>
          <w:rFonts w:eastAsia="UB-Helvetica" w:cs="Times New Roman"/>
          <w:szCs w:val="24"/>
        </w:rPr>
      </w:pPr>
      <w:r>
        <w:rPr>
          <w:rFonts w:eastAsia="UB-Helvetica" w:cs="Times New Roman"/>
          <w:szCs w:val="24"/>
        </w:rPr>
        <w:t>(ΔΙΑΚΟΠΗ)</w:t>
      </w:r>
    </w:p>
    <w:p w14:paraId="16642443" w14:textId="77777777" w:rsidR="00434732" w:rsidRDefault="00735F25">
      <w:pPr>
        <w:spacing w:after="0" w:line="600" w:lineRule="auto"/>
        <w:ind w:firstLine="720"/>
        <w:jc w:val="center"/>
        <w:rPr>
          <w:rFonts w:eastAsia="Times New Roman"/>
          <w:szCs w:val="24"/>
        </w:rPr>
      </w:pPr>
      <w:r>
        <w:rPr>
          <w:rFonts w:eastAsia="Times New Roman"/>
          <w:szCs w:val="24"/>
        </w:rPr>
        <w:t>(ΜΕΤΑ ΤΗ ΔΙΑΚΟΠΗ)</w:t>
      </w:r>
    </w:p>
    <w:p w14:paraId="16642444" w14:textId="77777777" w:rsidR="00434732" w:rsidRDefault="00735F25">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Κυρίες και κύριοι συνάδελφοι, </w:t>
      </w:r>
      <w:r>
        <w:rPr>
          <w:rFonts w:eastAsia="Times New Roman"/>
          <w:szCs w:val="24"/>
        </w:rPr>
        <w:t xml:space="preserve">συνεχίζεται </w:t>
      </w:r>
      <w:r>
        <w:rPr>
          <w:rFonts w:eastAsia="Times New Roman"/>
          <w:szCs w:val="24"/>
        </w:rPr>
        <w:t>η συνεδρίαση.</w:t>
      </w:r>
    </w:p>
    <w:p w14:paraId="16642445" w14:textId="77777777" w:rsidR="00434732" w:rsidRDefault="00735F25">
      <w:pPr>
        <w:spacing w:after="0" w:line="600" w:lineRule="auto"/>
        <w:ind w:firstLine="720"/>
        <w:jc w:val="both"/>
        <w:rPr>
          <w:rFonts w:eastAsia="Times New Roman"/>
          <w:szCs w:val="24"/>
        </w:rPr>
      </w:pPr>
      <w:r>
        <w:rPr>
          <w:rFonts w:eastAsia="Times New Roman"/>
          <w:szCs w:val="24"/>
        </w:rPr>
        <w:t>Θα διεξαχθεί ονομαστική ψηφοφορία επί της αρχής</w:t>
      </w:r>
      <w:r>
        <w:rPr>
          <w:rFonts w:eastAsia="Times New Roman"/>
          <w:szCs w:val="24"/>
        </w:rPr>
        <w:t xml:space="preserve"> </w:t>
      </w:r>
      <w:r>
        <w:rPr>
          <w:rFonts w:eastAsia="Times New Roman"/>
          <w:szCs w:val="24"/>
        </w:rPr>
        <w:t>και επί των άρθρων 1 έως 56, 58 έως 61, 63, 65, 66, 70 έως 99, 105, 106, 142, 153, 159, 184 έως 230, 233, 234, 236 και επί της τροπολογίας με γενικό αρι</w:t>
      </w:r>
      <w:r>
        <w:rPr>
          <w:rFonts w:eastAsia="Times New Roman"/>
          <w:szCs w:val="24"/>
        </w:rPr>
        <w:t>θμό 449 και ειδικό 93, του σχεδίου νόμου του Υπουργείου Οικονομικών: «</w:t>
      </w:r>
      <w:r>
        <w:rPr>
          <w:rFonts w:eastAsia="Times New Roman" w:cs="Times New Roman"/>
          <w:szCs w:val="24"/>
        </w:rPr>
        <w:t xml:space="preserve">Επείγουσες διατάξεις για την </w:t>
      </w:r>
      <w:r>
        <w:rPr>
          <w:rFonts w:eastAsia="Times New Roman" w:cs="Times New Roman"/>
          <w:szCs w:val="24"/>
        </w:rPr>
        <w:lastRenderedPageBreak/>
        <w:t xml:space="preserve">εφαρμογή της </w:t>
      </w:r>
      <w:r>
        <w:rPr>
          <w:rFonts w:eastAsia="Times New Roman" w:cs="Times New Roman"/>
          <w:szCs w:val="24"/>
        </w:rPr>
        <w:t>σ</w:t>
      </w:r>
      <w:r>
        <w:rPr>
          <w:rFonts w:eastAsia="Times New Roman" w:cs="Times New Roman"/>
          <w:szCs w:val="24"/>
        </w:rPr>
        <w:t xml:space="preserve">υμφωνίας </w:t>
      </w:r>
      <w:r>
        <w:rPr>
          <w:rFonts w:eastAsia="Times New Roman" w:cs="Times New Roman"/>
          <w:szCs w:val="24"/>
        </w:rPr>
        <w:t>δ</w:t>
      </w:r>
      <w:r>
        <w:rPr>
          <w:rFonts w:eastAsia="Times New Roman" w:cs="Times New Roman"/>
          <w:szCs w:val="24"/>
        </w:rPr>
        <w:t xml:space="preserve">ημοσιονομικών </w:t>
      </w:r>
      <w:r>
        <w:rPr>
          <w:rFonts w:eastAsia="Times New Roman" w:cs="Times New Roman"/>
          <w:szCs w:val="24"/>
        </w:rPr>
        <w:t>σ</w:t>
      </w:r>
      <w:r>
        <w:rPr>
          <w:rFonts w:eastAsia="Times New Roman" w:cs="Times New Roman"/>
          <w:szCs w:val="24"/>
        </w:rPr>
        <w:t xml:space="preserve">τόχων και </w:t>
      </w:r>
      <w:r>
        <w:rPr>
          <w:rFonts w:eastAsia="Times New Roman" w:cs="Times New Roman"/>
          <w:szCs w:val="24"/>
        </w:rPr>
        <w:t>δ</w:t>
      </w:r>
      <w:r>
        <w:rPr>
          <w:rFonts w:eastAsia="Times New Roman" w:cs="Times New Roman"/>
          <w:szCs w:val="24"/>
        </w:rPr>
        <w:t xml:space="preserve">ιαρθρωτικών </w:t>
      </w:r>
      <w:r>
        <w:rPr>
          <w:rFonts w:eastAsia="Times New Roman" w:cs="Times New Roman"/>
          <w:szCs w:val="24"/>
        </w:rPr>
        <w:t>μ</w:t>
      </w:r>
      <w:r>
        <w:rPr>
          <w:rFonts w:eastAsia="Times New Roman" w:cs="Times New Roman"/>
          <w:szCs w:val="24"/>
        </w:rPr>
        <w:t>εταρρυθμίσεων και άλλες διατάξεις</w:t>
      </w:r>
      <w:r>
        <w:rPr>
          <w:rFonts w:eastAsia="Times New Roman"/>
          <w:szCs w:val="24"/>
        </w:rPr>
        <w:t>».</w:t>
      </w:r>
    </w:p>
    <w:p w14:paraId="16642446" w14:textId="77777777" w:rsidR="00434732" w:rsidRDefault="00735F25">
      <w:pPr>
        <w:spacing w:after="0" w:line="600" w:lineRule="auto"/>
        <w:ind w:firstLine="720"/>
        <w:jc w:val="both"/>
        <w:rPr>
          <w:rFonts w:eastAsia="Times New Roman"/>
          <w:szCs w:val="24"/>
        </w:rPr>
      </w:pPr>
      <w:r>
        <w:rPr>
          <w:rFonts w:eastAsia="Times New Roman"/>
          <w:szCs w:val="24"/>
        </w:rPr>
        <w:t>Οι αποδεχόμενοι την αρχή, τα άρθρα και την τροπολογία λέγο</w:t>
      </w:r>
      <w:r>
        <w:rPr>
          <w:rFonts w:eastAsia="Times New Roman"/>
          <w:szCs w:val="24"/>
        </w:rPr>
        <w:t xml:space="preserve">υν «ΝΑΙ». </w:t>
      </w:r>
    </w:p>
    <w:p w14:paraId="16642447" w14:textId="77777777" w:rsidR="00434732" w:rsidRDefault="00735F25">
      <w:pPr>
        <w:spacing w:after="0" w:line="600" w:lineRule="auto"/>
        <w:ind w:firstLine="720"/>
        <w:jc w:val="both"/>
        <w:rPr>
          <w:rFonts w:eastAsia="Times New Roman"/>
          <w:szCs w:val="24"/>
        </w:rPr>
      </w:pPr>
      <w:r>
        <w:rPr>
          <w:rFonts w:eastAsia="Times New Roman"/>
          <w:szCs w:val="24"/>
        </w:rPr>
        <w:t>Οι μη αποδεχόμενοι την αρχή, τα άρθρα και την τροπολογία λέγουν «ΟΧΙ».</w:t>
      </w:r>
    </w:p>
    <w:p w14:paraId="16642448" w14:textId="77777777" w:rsidR="00434732" w:rsidRDefault="00735F25">
      <w:pPr>
        <w:spacing w:after="0" w:line="600" w:lineRule="auto"/>
        <w:ind w:firstLine="720"/>
        <w:jc w:val="both"/>
        <w:rPr>
          <w:rFonts w:eastAsia="Times New Roman"/>
          <w:szCs w:val="24"/>
        </w:rPr>
      </w:pPr>
      <w:r>
        <w:rPr>
          <w:rFonts w:eastAsia="Times New Roman"/>
          <w:szCs w:val="24"/>
        </w:rPr>
        <w:t>Οι αρνούμενοι ψήφο λέγουν «ΠΑΡΩΝ».</w:t>
      </w:r>
    </w:p>
    <w:p w14:paraId="16642449" w14:textId="77777777" w:rsidR="00434732" w:rsidRDefault="00735F25">
      <w:pPr>
        <w:spacing w:after="0" w:line="600" w:lineRule="auto"/>
        <w:ind w:firstLine="720"/>
        <w:jc w:val="both"/>
        <w:rPr>
          <w:rFonts w:eastAsia="Times New Roman"/>
          <w:szCs w:val="24"/>
        </w:rPr>
      </w:pPr>
      <w:r>
        <w:rPr>
          <w:rFonts w:eastAsia="Times New Roman"/>
          <w:szCs w:val="24"/>
        </w:rPr>
        <w:t xml:space="preserve">Καλούνται επί του καταλόγου η κ. Παναγιώτα Δριτσέλη από τον ΣΥΡΙΖΑ και ο κ. Απόστολος Βεσυρόπουλος από τη Νέα Δημοκρατία. </w:t>
      </w:r>
    </w:p>
    <w:p w14:paraId="1664244A" w14:textId="77777777" w:rsidR="00434732" w:rsidRDefault="00735F25">
      <w:pPr>
        <w:spacing w:after="0" w:line="600" w:lineRule="auto"/>
        <w:ind w:firstLine="720"/>
        <w:jc w:val="both"/>
        <w:rPr>
          <w:rFonts w:eastAsia="Times New Roman"/>
          <w:szCs w:val="24"/>
        </w:rPr>
      </w:pPr>
      <w:r>
        <w:rPr>
          <w:rFonts w:eastAsia="Times New Roman"/>
          <w:szCs w:val="24"/>
        </w:rPr>
        <w:t>Σας ενημερώνω, ε</w:t>
      </w:r>
      <w:r>
        <w:rPr>
          <w:rFonts w:eastAsia="Times New Roman"/>
          <w:szCs w:val="24"/>
        </w:rPr>
        <w:t>πίσης, ότι έχουν έρθει στο Προεδρείο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70Α του Κανονισμού της Βουλής, με τις οποίες γνωστοποιούν την ψήφο τους επί της αρχής, των άρθρων και της τροπολογίας του νομοσχεδίου. Οι ψήφοι αυτές θα ανακοινωθούν</w:t>
      </w:r>
      <w:r>
        <w:rPr>
          <w:rFonts w:eastAsia="Times New Roman"/>
          <w:szCs w:val="24"/>
        </w:rPr>
        <w:t xml:space="preserve"> και θα συνυπολογιστούν στην καταμέτρηση, η οποία θα ακολουθήσει. </w:t>
      </w:r>
    </w:p>
    <w:p w14:paraId="1664244B" w14:textId="77777777" w:rsidR="00434732" w:rsidRDefault="00735F25">
      <w:pPr>
        <w:spacing w:after="0" w:line="600" w:lineRule="auto"/>
        <w:ind w:firstLine="720"/>
        <w:jc w:val="both"/>
        <w:rPr>
          <w:rFonts w:eastAsia="Times New Roman"/>
          <w:szCs w:val="24"/>
        </w:rPr>
      </w:pPr>
      <w:r>
        <w:rPr>
          <w:rFonts w:eastAsia="Times New Roman"/>
          <w:szCs w:val="24"/>
        </w:rPr>
        <w:t xml:space="preserve">Παρακαλώ να αρχίσει η ανάγνωση του καταλόγου. </w:t>
      </w:r>
    </w:p>
    <w:p w14:paraId="1664244C" w14:textId="77777777" w:rsidR="00434732" w:rsidRDefault="00735F25">
      <w:pPr>
        <w:spacing w:after="0" w:line="600" w:lineRule="auto"/>
        <w:ind w:firstLine="720"/>
        <w:jc w:val="center"/>
        <w:rPr>
          <w:rFonts w:eastAsia="Times New Roman"/>
          <w:szCs w:val="24"/>
        </w:rPr>
      </w:pPr>
      <w:r>
        <w:rPr>
          <w:rFonts w:eastAsia="Times New Roman"/>
          <w:szCs w:val="24"/>
        </w:rPr>
        <w:lastRenderedPageBreak/>
        <w:t>(ΨΗΦΟΦΟΡΙΑ)</w:t>
      </w:r>
    </w:p>
    <w:p w14:paraId="1664244D" w14:textId="77777777" w:rsidR="00434732" w:rsidRDefault="00735F25">
      <w:pPr>
        <w:spacing w:line="600" w:lineRule="auto"/>
        <w:ind w:firstLine="720"/>
        <w:jc w:val="both"/>
        <w:rPr>
          <w:rFonts w:eastAsia="Times New Roman"/>
          <w:szCs w:val="24"/>
        </w:rPr>
      </w:pPr>
      <w:r>
        <w:rPr>
          <w:rFonts w:eastAsia="Times New Roman"/>
          <w:szCs w:val="24"/>
        </w:rPr>
        <w:t xml:space="preserve">(Κατά τη διάρκεια της ψηφοφορίας την Προεδρική Έδρα καταλαμβάνει η Γ΄ Αντιπρόεδρος της Βουλής κ. </w:t>
      </w:r>
      <w:r w:rsidRPr="008E610C">
        <w:rPr>
          <w:rFonts w:eastAsia="Times New Roman"/>
          <w:b/>
          <w:szCs w:val="24"/>
        </w:rPr>
        <w:t>ΑΝΑΣΤΑΣΙΑ ΧΡΙΣΤΟΔΟΥΛΟΠΟΥΛΟΥ</w:t>
      </w:r>
      <w:r>
        <w:rPr>
          <w:rFonts w:eastAsia="Times New Roman"/>
          <w:szCs w:val="24"/>
        </w:rPr>
        <w:t>).</w:t>
      </w:r>
    </w:p>
    <w:p w14:paraId="1664244E" w14:textId="77777777" w:rsidR="00434732" w:rsidRDefault="00735F25">
      <w:pPr>
        <w:spacing w:after="0" w:line="600" w:lineRule="auto"/>
        <w:ind w:firstLine="720"/>
        <w:jc w:val="center"/>
        <w:rPr>
          <w:rFonts w:eastAsia="Times New Roman"/>
          <w:szCs w:val="24"/>
        </w:rPr>
      </w:pPr>
      <w:r>
        <w:rPr>
          <w:rFonts w:eastAsia="Times New Roman"/>
          <w:szCs w:val="24"/>
        </w:rPr>
        <w:t>(ΜΕΤΑ ΚΑΙ ΤΗ ΔΕΥΤΕΡΗ ΑΝΑΓΝΩΣΗ ΤΟΥ ΚΑΤΑΛΟΓΟΥ)</w:t>
      </w:r>
    </w:p>
    <w:p w14:paraId="1664244F" w14:textId="77777777" w:rsidR="00434732" w:rsidRDefault="00434732">
      <w:pPr>
        <w:spacing w:after="0" w:line="600" w:lineRule="auto"/>
        <w:ind w:firstLine="720"/>
        <w:jc w:val="both"/>
        <w:rPr>
          <w:rFonts w:eastAsia="Times New Roman"/>
          <w:szCs w:val="24"/>
        </w:rPr>
      </w:pPr>
    </w:p>
    <w:p w14:paraId="16642450" w14:textId="77777777" w:rsidR="00434732" w:rsidRDefault="00735F25">
      <w:pPr>
        <w:spacing w:after="0" w:line="600" w:lineRule="auto"/>
        <w:ind w:firstLine="720"/>
        <w:jc w:val="both"/>
        <w:rPr>
          <w:rFonts w:eastAsia="Times New Roman"/>
          <w:b/>
          <w:szCs w:val="24"/>
        </w:rPr>
      </w:pPr>
      <w:r>
        <w:rPr>
          <w:rFonts w:eastAsia="Times New Roman"/>
          <w:b/>
          <w:szCs w:val="24"/>
        </w:rPr>
        <w:t xml:space="preserve">ΠΡΟΕΔΡΕΥΟΥΣΑ (Αναστασία Χριστοδουλοπούλου): </w:t>
      </w:r>
      <w:r>
        <w:rPr>
          <w:rFonts w:eastAsia="Times New Roman"/>
          <w:szCs w:val="24"/>
        </w:rPr>
        <w:t>Υπάρχει συνάδελφος, ο οποίος δεν άκουσε το όνομά του; Κανείς.</w:t>
      </w:r>
    </w:p>
    <w:p w14:paraId="16642451" w14:textId="77777777" w:rsidR="00434732" w:rsidRDefault="00735F25">
      <w:pPr>
        <w:spacing w:after="0" w:line="600" w:lineRule="auto"/>
        <w:ind w:firstLine="720"/>
        <w:jc w:val="both"/>
        <w:rPr>
          <w:rFonts w:eastAsia="Times New Roman"/>
          <w:szCs w:val="24"/>
        </w:rPr>
      </w:pPr>
      <w:r>
        <w:rPr>
          <w:rFonts w:eastAsia="Times New Roman"/>
          <w:szCs w:val="24"/>
        </w:rPr>
        <w:t>Οι επιστολές οι οποίες απεστάλησαν στο Προεδρείο από τους συναδέλφους, σύμφωνα με το άρθρο 70Α</w:t>
      </w:r>
      <w:r>
        <w:rPr>
          <w:rFonts w:eastAsia="Times New Roman"/>
          <w:szCs w:val="24"/>
        </w:rPr>
        <w:t xml:space="preserve"> του Κανονισμού της Βουλής, καταχωρίζονται στα Πρακτικά.</w:t>
      </w:r>
    </w:p>
    <w:p w14:paraId="16642452" w14:textId="77777777" w:rsidR="00434732" w:rsidRDefault="00735F25">
      <w:pPr>
        <w:spacing w:after="0" w:line="600" w:lineRule="auto"/>
        <w:ind w:firstLine="720"/>
        <w:jc w:val="both"/>
        <w:rPr>
          <w:rFonts w:eastAsia="Times New Roman"/>
          <w:szCs w:val="24"/>
        </w:rPr>
      </w:pPr>
      <w:r>
        <w:rPr>
          <w:rFonts w:eastAsia="Times New Roman"/>
          <w:szCs w:val="24"/>
        </w:rPr>
        <w:t>(Οι προαναφερθείσες επιστολές έχουν ως εξής:</w:t>
      </w:r>
    </w:p>
    <w:p w14:paraId="16642453" w14:textId="77777777" w:rsidR="00434732" w:rsidRDefault="00735F25">
      <w:pPr>
        <w:jc w:val="center"/>
        <w:rPr>
          <w:rFonts w:eastAsia="Times New Roman"/>
          <w:color w:val="FF0000"/>
          <w:szCs w:val="24"/>
        </w:rPr>
      </w:pPr>
      <w:r w:rsidRPr="00156F9E">
        <w:rPr>
          <w:rFonts w:eastAsia="Times New Roman"/>
          <w:color w:val="FF0000"/>
          <w:szCs w:val="24"/>
        </w:rPr>
        <w:t>Αλλαγή σελίδας</w:t>
      </w:r>
    </w:p>
    <w:p w14:paraId="16642454" w14:textId="77777777" w:rsidR="00434732" w:rsidRDefault="00735F25">
      <w:pPr>
        <w:jc w:val="center"/>
        <w:rPr>
          <w:rFonts w:eastAsia="Times New Roman"/>
          <w:color w:val="FF0000"/>
          <w:szCs w:val="24"/>
        </w:rPr>
      </w:pPr>
      <w:r w:rsidRPr="00156F9E">
        <w:rPr>
          <w:rFonts w:eastAsia="Times New Roman"/>
          <w:color w:val="FF0000"/>
          <w:szCs w:val="24"/>
        </w:rPr>
        <w:t>(Να μπουν οι σελίδες 565-568)</w:t>
      </w:r>
    </w:p>
    <w:p w14:paraId="16642455" w14:textId="77777777" w:rsidR="00434732" w:rsidRDefault="00735F25">
      <w:pPr>
        <w:jc w:val="center"/>
        <w:rPr>
          <w:rFonts w:eastAsia="Times New Roman"/>
          <w:color w:val="FF0000"/>
          <w:szCs w:val="24"/>
        </w:rPr>
      </w:pPr>
      <w:r w:rsidRPr="00156F9E">
        <w:rPr>
          <w:rFonts w:eastAsia="Times New Roman"/>
          <w:color w:val="FF0000"/>
          <w:szCs w:val="24"/>
        </w:rPr>
        <w:lastRenderedPageBreak/>
        <w:t>Αλλαγή σελίδας</w:t>
      </w:r>
    </w:p>
    <w:p w14:paraId="16642456" w14:textId="77777777" w:rsidR="00434732" w:rsidRDefault="00434732">
      <w:pPr>
        <w:jc w:val="center"/>
        <w:rPr>
          <w:rFonts w:eastAsia="Times New Roman"/>
          <w:szCs w:val="24"/>
        </w:rPr>
      </w:pPr>
    </w:p>
    <w:p w14:paraId="16642457" w14:textId="77777777" w:rsidR="00434732" w:rsidRDefault="00735F25">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Κυρίες και κύριοι συνάδελφοι, σας ενημερώνω ότι έ</w:t>
      </w:r>
      <w:r>
        <w:rPr>
          <w:rFonts w:eastAsia="Times New Roman"/>
          <w:szCs w:val="24"/>
        </w:rPr>
        <w:t>χουν έλθει στο Προεδρείο επιστολές των συναδέλφων κ</w:t>
      </w:r>
      <w:r>
        <w:rPr>
          <w:rFonts w:eastAsia="Times New Roman"/>
          <w:szCs w:val="24"/>
        </w:rPr>
        <w:t>υρίων</w:t>
      </w:r>
      <w:r>
        <w:rPr>
          <w:rFonts w:eastAsia="Times New Roman"/>
          <w:szCs w:val="24"/>
        </w:rPr>
        <w:t xml:space="preserve"> Σπυρίδωνος-Αδώνιδος Γεωργιάδη και Γρηγορίου Ψαριανού, οι οποίοι μας γνωστοποιούν ότι απουσιάζουν από την ψηφοφορία και μας ενημερώνουν τι θα ψήφιζαν</w:t>
      </w:r>
      <w:r>
        <w:rPr>
          <w:rFonts w:eastAsia="Times New Roman"/>
          <w:szCs w:val="24"/>
        </w:rPr>
        <w:t>,</w:t>
      </w:r>
      <w:r>
        <w:rPr>
          <w:rFonts w:eastAsia="Times New Roman"/>
          <w:szCs w:val="24"/>
        </w:rPr>
        <w:t xml:space="preserve"> εάν ήταν παρόντες. </w:t>
      </w:r>
    </w:p>
    <w:p w14:paraId="16642458" w14:textId="77777777" w:rsidR="00434732" w:rsidRDefault="00735F25">
      <w:pPr>
        <w:spacing w:after="0" w:line="600" w:lineRule="auto"/>
        <w:ind w:firstLine="720"/>
        <w:jc w:val="both"/>
        <w:rPr>
          <w:rFonts w:eastAsia="Times New Roman"/>
          <w:szCs w:val="24"/>
        </w:rPr>
      </w:pPr>
      <w:r>
        <w:rPr>
          <w:rFonts w:eastAsia="Times New Roman"/>
          <w:szCs w:val="24"/>
        </w:rPr>
        <w:t>Οι επιστολές αυτές, οι οποίες</w:t>
      </w:r>
      <w:r>
        <w:rPr>
          <w:rFonts w:eastAsia="Times New Roman"/>
          <w:szCs w:val="24"/>
        </w:rPr>
        <w:t xml:space="preserve"> εκφράζουν πρόθεση ψήφου, θα καταχωρισθούν στα Πρακτικά της σημερινής συνεδρίασης αλλά δεν συνυπολογίζονται στην καταμέτρηση των ψήφων.</w:t>
      </w:r>
    </w:p>
    <w:p w14:paraId="16642459" w14:textId="77777777" w:rsidR="00434732" w:rsidRDefault="00735F25">
      <w:pPr>
        <w:spacing w:after="0" w:line="600" w:lineRule="auto"/>
        <w:ind w:firstLine="720"/>
        <w:jc w:val="both"/>
        <w:rPr>
          <w:rFonts w:eastAsia="Times New Roman"/>
          <w:szCs w:val="24"/>
        </w:rPr>
      </w:pPr>
      <w:r>
        <w:rPr>
          <w:rFonts w:eastAsia="Times New Roman"/>
          <w:szCs w:val="24"/>
        </w:rPr>
        <w:t>(Οι προαναφερθείσες επιστολές καταχωρίζονται στα Πρακτικά και έχουν ως εξής:</w:t>
      </w:r>
    </w:p>
    <w:p w14:paraId="1664245A" w14:textId="77777777" w:rsidR="00434732" w:rsidRDefault="00735F25">
      <w:pPr>
        <w:jc w:val="center"/>
        <w:rPr>
          <w:rFonts w:eastAsia="Times New Roman"/>
          <w:color w:val="FF0000"/>
          <w:szCs w:val="24"/>
        </w:rPr>
      </w:pPr>
      <w:r w:rsidRPr="00156F9E">
        <w:rPr>
          <w:rFonts w:eastAsia="Times New Roman"/>
          <w:color w:val="FF0000"/>
          <w:szCs w:val="24"/>
        </w:rPr>
        <w:t>Αλλαγή σελίδας</w:t>
      </w:r>
    </w:p>
    <w:p w14:paraId="1664245B" w14:textId="77777777" w:rsidR="00434732" w:rsidRDefault="00735F25">
      <w:pPr>
        <w:jc w:val="center"/>
        <w:rPr>
          <w:rFonts w:eastAsia="Times New Roman"/>
          <w:color w:val="FF0000"/>
          <w:szCs w:val="24"/>
        </w:rPr>
      </w:pPr>
      <w:r w:rsidRPr="00156F9E">
        <w:rPr>
          <w:rFonts w:eastAsia="Times New Roman"/>
          <w:color w:val="FF0000"/>
          <w:szCs w:val="24"/>
        </w:rPr>
        <w:t>(Να μπουν οι σελίδες 5</w:t>
      </w:r>
      <w:r w:rsidRPr="00156F9E">
        <w:rPr>
          <w:rFonts w:eastAsia="Times New Roman"/>
          <w:color w:val="FF0000"/>
          <w:szCs w:val="24"/>
        </w:rPr>
        <w:t>70</w:t>
      </w:r>
      <w:r w:rsidRPr="00156F9E">
        <w:rPr>
          <w:rFonts w:eastAsia="Times New Roman"/>
          <w:color w:val="FF0000"/>
          <w:szCs w:val="24"/>
        </w:rPr>
        <w:t>-5</w:t>
      </w:r>
      <w:r w:rsidRPr="00156F9E">
        <w:rPr>
          <w:rFonts w:eastAsia="Times New Roman"/>
          <w:color w:val="FF0000"/>
          <w:szCs w:val="24"/>
        </w:rPr>
        <w:t>71</w:t>
      </w:r>
      <w:r w:rsidRPr="00156F9E">
        <w:rPr>
          <w:rFonts w:eastAsia="Times New Roman"/>
          <w:color w:val="FF0000"/>
          <w:szCs w:val="24"/>
        </w:rPr>
        <w:t>)</w:t>
      </w:r>
    </w:p>
    <w:p w14:paraId="1664245C" w14:textId="77777777" w:rsidR="00434732" w:rsidRDefault="00735F25">
      <w:pPr>
        <w:jc w:val="center"/>
        <w:rPr>
          <w:rFonts w:eastAsia="Times New Roman"/>
          <w:color w:val="FF0000"/>
          <w:szCs w:val="24"/>
        </w:rPr>
      </w:pPr>
      <w:r w:rsidRPr="00156F9E">
        <w:rPr>
          <w:rFonts w:eastAsia="Times New Roman"/>
          <w:color w:val="FF0000"/>
          <w:szCs w:val="24"/>
        </w:rPr>
        <w:t>Αλλαγή σελίδας</w:t>
      </w:r>
    </w:p>
    <w:p w14:paraId="1664245D" w14:textId="77777777" w:rsidR="00434732" w:rsidRDefault="00434732">
      <w:pPr>
        <w:spacing w:after="0"/>
        <w:rPr>
          <w:rFonts w:eastAsia="Times New Roman"/>
          <w:szCs w:val="24"/>
        </w:rPr>
      </w:pPr>
    </w:p>
    <w:p w14:paraId="1664245E"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w:t>
      </w:r>
    </w:p>
    <w:p w14:paraId="1664245F" w14:textId="77777777" w:rsidR="00434732" w:rsidRDefault="00735F25">
      <w:pPr>
        <w:spacing w:line="600" w:lineRule="auto"/>
        <w:ind w:firstLine="720"/>
        <w:jc w:val="center"/>
        <w:rPr>
          <w:rFonts w:eastAsia="Times New Roman"/>
          <w:szCs w:val="24"/>
        </w:rPr>
      </w:pPr>
      <w:r>
        <w:rPr>
          <w:rFonts w:eastAsia="Times New Roman"/>
          <w:szCs w:val="24"/>
        </w:rPr>
        <w:t>(ΚΑΤΑΜΕΤΡΗΣΗ)</w:t>
      </w:r>
    </w:p>
    <w:p w14:paraId="16642460" w14:textId="77777777" w:rsidR="00434732" w:rsidRDefault="00735F25">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ΕΥΟΥΣΑ (Αναστασία Χριστοδουλοπούλου):</w:t>
      </w:r>
      <w:r>
        <w:rPr>
          <w:rFonts w:eastAsia="Times New Roman"/>
          <w:szCs w:val="24"/>
        </w:rPr>
        <w:t xml:space="preserve"> </w:t>
      </w:r>
      <w:r>
        <w:rPr>
          <w:rFonts w:eastAsia="Times New Roman"/>
          <w:szCs w:val="24"/>
        </w:rPr>
        <w:t>Εν τω μεταξύ, μέχρι να ολοκληρωθεί η καταμέτρηση των ψήφων και να εξαχθεί το αποτέλεσμα της ψηφοφορίας, θα προβούμε στην ψηφοφορία των υπολοίπων άρθρων και της τροπολογίας, για να κερδίσουμε χρόνο.</w:t>
      </w:r>
    </w:p>
    <w:p w14:paraId="16642461"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w:t>
      </w:r>
      <w:r>
        <w:rPr>
          <w:rFonts w:eastAsia="Times New Roman"/>
          <w:szCs w:val="24"/>
        </w:rPr>
        <w:t>νεται δεκτό το άρθρο 57 ως έχει;</w:t>
      </w:r>
    </w:p>
    <w:p w14:paraId="16642462"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16642463" w14:textId="77777777" w:rsidR="00434732" w:rsidRDefault="00735F25">
      <w:pPr>
        <w:spacing w:after="0" w:line="600" w:lineRule="auto"/>
        <w:ind w:firstLine="720"/>
        <w:jc w:val="both"/>
        <w:rPr>
          <w:rFonts w:eastAsia="Times New Roman"/>
          <w:szCs w:val="24"/>
        </w:rPr>
      </w:pPr>
      <w:r>
        <w:rPr>
          <w:rFonts w:eastAsia="Times New Roman"/>
          <w:b/>
          <w:szCs w:val="24"/>
        </w:rPr>
        <w:t xml:space="preserve">ΑΝΤΏΝΙΟΣ ΓΡΕΓΟΣ: </w:t>
      </w:r>
      <w:r>
        <w:rPr>
          <w:rFonts w:eastAsia="Times New Roman"/>
          <w:szCs w:val="24"/>
        </w:rPr>
        <w:t>Κατά πλειοψηφία.</w:t>
      </w:r>
    </w:p>
    <w:p w14:paraId="16642464"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Συνεπώς το άρθρο 57 έγινε δεκτό ως έχει κατά πλειοψηφία. </w:t>
      </w:r>
    </w:p>
    <w:p w14:paraId="16642465"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62 ως έχει;</w:t>
      </w:r>
    </w:p>
    <w:p w14:paraId="16642466"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467"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 xml:space="preserve">Κατά πλειοψηφία. </w:t>
      </w:r>
    </w:p>
    <w:p w14:paraId="16642468" w14:textId="77777777" w:rsidR="00434732" w:rsidRDefault="00735F25">
      <w:pPr>
        <w:spacing w:after="0" w:line="600" w:lineRule="auto"/>
        <w:ind w:firstLine="720"/>
        <w:jc w:val="both"/>
        <w:rPr>
          <w:rFonts w:eastAsia="Times New Roman"/>
          <w:szCs w:val="24"/>
        </w:rPr>
      </w:pPr>
      <w:r>
        <w:rPr>
          <w:rFonts w:eastAsia="Times New Roman"/>
          <w:b/>
          <w:szCs w:val="24"/>
        </w:rPr>
        <w:t xml:space="preserve">ΑΝΤΏΝΙΟΣ ΓΡΕΓΟΣ: </w:t>
      </w:r>
      <w:r>
        <w:rPr>
          <w:rFonts w:eastAsia="Times New Roman"/>
          <w:szCs w:val="24"/>
        </w:rPr>
        <w:t xml:space="preserve">Κατά πλειοψηφία. </w:t>
      </w:r>
    </w:p>
    <w:p w14:paraId="16642469"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 xml:space="preserve">Κατά πλειοψηφία. </w:t>
      </w:r>
    </w:p>
    <w:p w14:paraId="1664246A" w14:textId="77777777" w:rsidR="00434732" w:rsidRDefault="00735F25">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Κατά πλειοψηφία. </w:t>
      </w:r>
    </w:p>
    <w:p w14:paraId="1664246B" w14:textId="77777777" w:rsidR="00434732" w:rsidRDefault="00735F25">
      <w:pPr>
        <w:spacing w:after="0"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Κατά πλειοψηφία.</w:t>
      </w:r>
    </w:p>
    <w:p w14:paraId="1664246C" w14:textId="77777777" w:rsidR="00434732" w:rsidRDefault="00735F25">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62 έγινε δεκτό ως έχει κατά πλειοψηφία.</w:t>
      </w:r>
    </w:p>
    <w:p w14:paraId="1664246D" w14:textId="77777777" w:rsidR="00434732" w:rsidRDefault="00735F25">
      <w:pPr>
        <w:spacing w:after="0" w:line="600" w:lineRule="auto"/>
        <w:ind w:firstLine="720"/>
        <w:jc w:val="both"/>
        <w:rPr>
          <w:rFonts w:eastAsia="Times New Roman"/>
          <w:szCs w:val="24"/>
        </w:rPr>
      </w:pPr>
      <w:r>
        <w:rPr>
          <w:rFonts w:eastAsia="Times New Roman"/>
          <w:szCs w:val="24"/>
        </w:rPr>
        <w:lastRenderedPageBreak/>
        <w:t>Ερωτάται το Σώμα: Γίνεται δεκτό το άρθρο 64 ως έχει;</w:t>
      </w:r>
    </w:p>
    <w:p w14:paraId="1664246E"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46F" w14:textId="77777777" w:rsidR="00434732" w:rsidRDefault="00735F25">
      <w:pPr>
        <w:spacing w:after="0" w:line="600" w:lineRule="auto"/>
        <w:ind w:firstLine="720"/>
        <w:jc w:val="both"/>
        <w:rPr>
          <w:rFonts w:eastAsia="Times New Roman"/>
          <w:szCs w:val="24"/>
        </w:rPr>
      </w:pPr>
      <w:r>
        <w:rPr>
          <w:rFonts w:eastAsia="Times New Roman"/>
          <w:b/>
          <w:szCs w:val="24"/>
        </w:rPr>
        <w:t xml:space="preserve">ΑΝΤΏΝΙΟΣ ΓΡΕΓΟΣ: </w:t>
      </w:r>
      <w:r>
        <w:rPr>
          <w:rFonts w:eastAsia="Times New Roman"/>
          <w:szCs w:val="24"/>
        </w:rPr>
        <w:t xml:space="preserve">Κατά πλειοψηφία. </w:t>
      </w:r>
    </w:p>
    <w:p w14:paraId="16642470"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Παρών.</w:t>
      </w:r>
    </w:p>
    <w:p w14:paraId="16642471" w14:textId="77777777" w:rsidR="00434732" w:rsidRDefault="00735F25">
      <w:pPr>
        <w:spacing w:after="0" w:line="600" w:lineRule="auto"/>
        <w:ind w:firstLine="720"/>
        <w:jc w:val="both"/>
        <w:rPr>
          <w:rFonts w:eastAsia="Times New Roman"/>
          <w:szCs w:val="24"/>
        </w:rPr>
      </w:pPr>
      <w:r>
        <w:rPr>
          <w:rFonts w:eastAsia="Times New Roman"/>
          <w:b/>
          <w:szCs w:val="24"/>
        </w:rPr>
        <w:t>ΝΙΚΟΛΑΟ</w:t>
      </w:r>
      <w:r>
        <w:rPr>
          <w:rFonts w:eastAsia="Times New Roman"/>
          <w:b/>
          <w:szCs w:val="24"/>
        </w:rPr>
        <w:t xml:space="preserve">Σ ΚΑΡΑΘΑΝΑΣΟΠΟΥΛΟΣ: </w:t>
      </w:r>
      <w:r>
        <w:rPr>
          <w:rFonts w:eastAsia="Times New Roman"/>
          <w:szCs w:val="24"/>
        </w:rPr>
        <w:t>Κατά πλειοψηφία.</w:t>
      </w:r>
    </w:p>
    <w:p w14:paraId="16642472" w14:textId="77777777" w:rsidR="00434732" w:rsidRDefault="00735F25">
      <w:pPr>
        <w:spacing w:after="0"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Παρών.</w:t>
      </w:r>
    </w:p>
    <w:p w14:paraId="16642473" w14:textId="77777777" w:rsidR="00434732" w:rsidRDefault="00735F25">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64 έγινε δεκτό ως έχει κατά πλειοψηφία. </w:t>
      </w:r>
    </w:p>
    <w:p w14:paraId="16642474"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67 ως έχει;</w:t>
      </w:r>
    </w:p>
    <w:p w14:paraId="16642475"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r>
        <w:rPr>
          <w:rFonts w:eastAsia="Times New Roman"/>
          <w:szCs w:val="24"/>
        </w:rPr>
        <w:t>.</w:t>
      </w:r>
    </w:p>
    <w:p w14:paraId="16642476" w14:textId="77777777" w:rsidR="00434732" w:rsidRDefault="00735F25">
      <w:pPr>
        <w:spacing w:after="0" w:line="600" w:lineRule="auto"/>
        <w:ind w:firstLine="720"/>
        <w:jc w:val="both"/>
        <w:rPr>
          <w:rFonts w:eastAsia="Times New Roman"/>
          <w:szCs w:val="24"/>
        </w:rPr>
      </w:pPr>
      <w:r>
        <w:rPr>
          <w:rFonts w:eastAsia="Times New Roman"/>
          <w:b/>
          <w:szCs w:val="24"/>
        </w:rPr>
        <w:t xml:space="preserve">ΑΝΤΏΝΙΟΣ ΓΡΕΓΟΣ: </w:t>
      </w:r>
      <w:r>
        <w:rPr>
          <w:rFonts w:eastAsia="Times New Roman"/>
          <w:szCs w:val="24"/>
        </w:rPr>
        <w:t>Κατά πλειοψηφία.</w:t>
      </w:r>
    </w:p>
    <w:p w14:paraId="16642477"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ΓΙΑΝΝΗΣ ΚΟΥΤΣΟΥΚΟΣ: </w:t>
      </w:r>
      <w:r>
        <w:rPr>
          <w:rFonts w:eastAsia="Times New Roman"/>
          <w:szCs w:val="24"/>
        </w:rPr>
        <w:t>Παρών.</w:t>
      </w:r>
    </w:p>
    <w:p w14:paraId="16642478"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479" w14:textId="77777777" w:rsidR="00434732" w:rsidRDefault="00735F25">
      <w:pPr>
        <w:spacing w:after="0"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Παρών.</w:t>
      </w:r>
    </w:p>
    <w:p w14:paraId="1664247A" w14:textId="77777777" w:rsidR="00434732" w:rsidRDefault="00735F25">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67 έγινε δεκτό ως έχει κατά πλειοψηφία. </w:t>
      </w:r>
    </w:p>
    <w:p w14:paraId="1664247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w:t>
      </w:r>
      <w:r>
        <w:rPr>
          <w:rFonts w:eastAsia="Times New Roman" w:cs="Times New Roman"/>
          <w:szCs w:val="24"/>
        </w:rPr>
        <w:t>ώμα: Γίνεται δεκτό το άρθρο 68 ως έχει;</w:t>
      </w:r>
    </w:p>
    <w:p w14:paraId="1664247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 </w:t>
      </w:r>
    </w:p>
    <w:p w14:paraId="1664247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Κατά πλειοψηφία. </w:t>
      </w:r>
    </w:p>
    <w:p w14:paraId="1664247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47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Κατά πλειοψηφία. </w:t>
      </w:r>
    </w:p>
    <w:p w14:paraId="1664248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1664248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ΓΕΩΡΓΙΟΣ-ΔΗΜΗΤΡΙΟΣ ΚΑΡΡΑΣ: </w:t>
      </w:r>
      <w:r>
        <w:rPr>
          <w:rFonts w:eastAsia="Times New Roman" w:cs="Times New Roman"/>
          <w:szCs w:val="24"/>
        </w:rPr>
        <w:t xml:space="preserve">Κατά πλειοψηφία. </w:t>
      </w:r>
    </w:p>
    <w:p w14:paraId="16642482" w14:textId="77777777" w:rsidR="00434732" w:rsidRDefault="00735F25">
      <w:pPr>
        <w:spacing w:after="0"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cs="Times New Roman"/>
          <w:szCs w:val="24"/>
        </w:rPr>
        <w:t>Συνεπώς το άρθρο 68 έγινε δεκτό ως έχει κατά πλειοψηφία.</w:t>
      </w:r>
    </w:p>
    <w:p w14:paraId="1664248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69 ως έχει;</w:t>
      </w:r>
    </w:p>
    <w:p w14:paraId="1664248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 </w:t>
      </w:r>
    </w:p>
    <w:p w14:paraId="1664248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48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Παρών.</w:t>
      </w:r>
    </w:p>
    <w:p w14:paraId="1664248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Κατά πλειοψηφία. </w:t>
      </w:r>
    </w:p>
    <w:p w14:paraId="1664248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Κατά πλειοψηφία. </w:t>
      </w:r>
    </w:p>
    <w:p w14:paraId="1664248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Παρών. </w:t>
      </w:r>
    </w:p>
    <w:p w14:paraId="1664248A" w14:textId="77777777" w:rsidR="00434732" w:rsidRDefault="00735F25">
      <w:pPr>
        <w:spacing w:after="0" w:line="600" w:lineRule="auto"/>
        <w:ind w:firstLine="720"/>
        <w:jc w:val="both"/>
        <w:rPr>
          <w:rFonts w:eastAsia="Times New Roman" w:cs="Times New Roman"/>
          <w:szCs w:val="24"/>
        </w:rPr>
      </w:pPr>
      <w:r>
        <w:rPr>
          <w:rFonts w:eastAsia="Times New Roman"/>
          <w:b/>
          <w:szCs w:val="24"/>
        </w:rPr>
        <w:lastRenderedPageBreak/>
        <w:t xml:space="preserve">ΠΡΟΕΔΡΕΥΟΥΣΑ (Αναστασία Χριστοδουλοπούλου): </w:t>
      </w:r>
      <w:r>
        <w:rPr>
          <w:rFonts w:eastAsia="Times New Roman" w:cs="Times New Roman"/>
          <w:szCs w:val="24"/>
        </w:rPr>
        <w:t>Συνεπώς το άρθρο 69 έγινε δεκτό ως έχει κατά πλειοψηφία.</w:t>
      </w:r>
    </w:p>
    <w:p w14:paraId="1664248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w:t>
      </w:r>
      <w:r>
        <w:rPr>
          <w:rFonts w:eastAsia="Times New Roman" w:cs="Times New Roman"/>
          <w:szCs w:val="24"/>
        </w:rPr>
        <w:t>ώμα: Γίνεται δεκτό το άρθρο 100 ως έχει;</w:t>
      </w:r>
    </w:p>
    <w:p w14:paraId="1664248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664248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Κατά πλειοψηφία. </w:t>
      </w:r>
    </w:p>
    <w:p w14:paraId="1664248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48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Παρών. </w:t>
      </w:r>
    </w:p>
    <w:p w14:paraId="1664249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Κατά πλειοψηφία. </w:t>
      </w:r>
    </w:p>
    <w:p w14:paraId="1664249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Κατά πλειο</w:t>
      </w:r>
      <w:r>
        <w:rPr>
          <w:rFonts w:eastAsia="Times New Roman" w:cs="Times New Roman"/>
          <w:szCs w:val="24"/>
        </w:rPr>
        <w:t xml:space="preserve">ψηφία. </w:t>
      </w:r>
    </w:p>
    <w:p w14:paraId="16642492" w14:textId="77777777" w:rsidR="00434732" w:rsidRDefault="00735F25">
      <w:pPr>
        <w:spacing w:after="0"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cs="Times New Roman"/>
          <w:szCs w:val="24"/>
        </w:rPr>
        <w:t>Συνεπώς το άρθρο 100 έγινε δεκτό ως έχει κατά πλειοψηφία.</w:t>
      </w:r>
    </w:p>
    <w:p w14:paraId="1664249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101 ως έχει;</w:t>
      </w:r>
    </w:p>
    <w:p w14:paraId="1664249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 </w:t>
      </w:r>
    </w:p>
    <w:p w14:paraId="1664249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49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Παρών</w:t>
      </w:r>
      <w:r>
        <w:rPr>
          <w:rFonts w:eastAsia="Times New Roman" w:cs="Times New Roman"/>
          <w:szCs w:val="24"/>
        </w:rPr>
        <w:t xml:space="preserve">. </w:t>
      </w:r>
    </w:p>
    <w:p w14:paraId="1664249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16642498" w14:textId="77777777" w:rsidR="00434732" w:rsidRDefault="00735F25">
      <w:pPr>
        <w:spacing w:after="0"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cs="Times New Roman"/>
          <w:szCs w:val="24"/>
        </w:rPr>
        <w:t>Συνεπώς το άρθρο 101 έγινε δεκτό ως έχει κατά πλειοψηφία.</w:t>
      </w:r>
    </w:p>
    <w:p w14:paraId="1664249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102 ως έχει;</w:t>
      </w:r>
    </w:p>
    <w:p w14:paraId="1664249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1664249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w:t>
      </w:r>
      <w:r>
        <w:rPr>
          <w:rFonts w:eastAsia="Times New Roman" w:cs="Times New Roman"/>
          <w:szCs w:val="24"/>
        </w:rPr>
        <w:t>πλειοψηφία.</w:t>
      </w:r>
    </w:p>
    <w:p w14:paraId="1664249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Κατά πλειοψηφία. </w:t>
      </w:r>
    </w:p>
    <w:p w14:paraId="1664249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 xml:space="preserve">Παρών. </w:t>
      </w:r>
    </w:p>
    <w:p w14:paraId="1664249E" w14:textId="77777777" w:rsidR="00434732" w:rsidRDefault="00735F25">
      <w:pPr>
        <w:spacing w:after="0"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cs="Times New Roman"/>
          <w:szCs w:val="24"/>
        </w:rPr>
        <w:t>Συνεπώ</w:t>
      </w:r>
      <w:r>
        <w:rPr>
          <w:rFonts w:eastAsia="Times New Roman" w:cs="Times New Roman"/>
          <w:szCs w:val="24"/>
        </w:rPr>
        <w:t>ς</w:t>
      </w:r>
      <w:r>
        <w:rPr>
          <w:rFonts w:eastAsia="Times New Roman" w:cs="Times New Roman"/>
          <w:szCs w:val="24"/>
        </w:rPr>
        <w:t xml:space="preserve"> το άρθρο 102 έγινε δεκτό ως έχει κατά πλειοψηφία.</w:t>
      </w:r>
    </w:p>
    <w:p w14:paraId="1664249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103 ως έχει;</w:t>
      </w:r>
    </w:p>
    <w:p w14:paraId="166424A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w:t>
      </w:r>
      <w:r>
        <w:rPr>
          <w:rFonts w:eastAsia="Times New Roman" w:cs="Times New Roman"/>
          <w:b/>
          <w:szCs w:val="24"/>
        </w:rPr>
        <w:t>Σ:</w:t>
      </w:r>
      <w:r>
        <w:rPr>
          <w:rFonts w:eastAsia="Times New Roman" w:cs="Times New Roman"/>
          <w:szCs w:val="24"/>
        </w:rPr>
        <w:t xml:space="preserve"> Δεκτό, δεκτό. </w:t>
      </w:r>
    </w:p>
    <w:p w14:paraId="166424A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Κατά πλειοψηφία.</w:t>
      </w:r>
    </w:p>
    <w:p w14:paraId="166424A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4A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Κατά πλειοψηφία.</w:t>
      </w:r>
    </w:p>
    <w:p w14:paraId="166424A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166424A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Παρών.</w:t>
      </w:r>
    </w:p>
    <w:p w14:paraId="166424A6" w14:textId="77777777" w:rsidR="00434732" w:rsidRDefault="00735F25">
      <w:pPr>
        <w:spacing w:after="0" w:line="600" w:lineRule="auto"/>
        <w:ind w:firstLine="720"/>
        <w:jc w:val="both"/>
        <w:rPr>
          <w:rFonts w:eastAsia="Times New Roman" w:cs="Times New Roman"/>
          <w:szCs w:val="24"/>
        </w:rPr>
      </w:pPr>
      <w:r>
        <w:rPr>
          <w:rFonts w:eastAsia="Times New Roman"/>
          <w:b/>
          <w:szCs w:val="24"/>
        </w:rPr>
        <w:lastRenderedPageBreak/>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103 έγινε δεκτό ως έχει κατά πλειοψηφία.</w:t>
      </w:r>
    </w:p>
    <w:p w14:paraId="166424A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104 ως έχει;</w:t>
      </w:r>
    </w:p>
    <w:p w14:paraId="166424A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166424A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Κατά πλειοψηφία.  </w:t>
      </w:r>
    </w:p>
    <w:p w14:paraId="166424A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4A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Κατά πλειοψηφία. </w:t>
      </w:r>
    </w:p>
    <w:p w14:paraId="166424A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ΚΑΡΑΘΑΝΑΣΟΠΟΥΛΟΣ: </w:t>
      </w:r>
      <w:r>
        <w:rPr>
          <w:rFonts w:eastAsia="Times New Roman" w:cs="Times New Roman"/>
          <w:szCs w:val="24"/>
        </w:rPr>
        <w:t xml:space="preserve">Κατά πλειοψηφία. </w:t>
      </w:r>
    </w:p>
    <w:p w14:paraId="166424A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Παρών.</w:t>
      </w:r>
    </w:p>
    <w:p w14:paraId="166424AE" w14:textId="77777777" w:rsidR="00434732" w:rsidRDefault="00735F25">
      <w:pPr>
        <w:spacing w:after="0"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cs="Times New Roman"/>
          <w:szCs w:val="24"/>
        </w:rPr>
        <w:t>Συνεπώς το άρθρο 104 έγινε δεκτό ως έχει κατά πλειοψηφία.</w:t>
      </w:r>
    </w:p>
    <w:p w14:paraId="166424A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107 ως έχει;</w:t>
      </w:r>
    </w:p>
    <w:p w14:paraId="166424B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166424B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ΧΡΗΣΤ</w:t>
      </w:r>
      <w:r>
        <w:rPr>
          <w:rFonts w:eastAsia="Times New Roman" w:cs="Times New Roman"/>
          <w:b/>
          <w:szCs w:val="24"/>
        </w:rPr>
        <w:t xml:space="preserve">ΟΣ ΣΤΑΪΚΟΥΡΑΣ: </w:t>
      </w:r>
      <w:r>
        <w:rPr>
          <w:rFonts w:eastAsia="Times New Roman" w:cs="Times New Roman"/>
          <w:szCs w:val="24"/>
        </w:rPr>
        <w:t xml:space="preserve">Κατά πλειοψηφία. </w:t>
      </w:r>
    </w:p>
    <w:p w14:paraId="166424B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4B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Κατά πλειοψηφία. </w:t>
      </w:r>
    </w:p>
    <w:p w14:paraId="166424B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166424B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166424B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Κατά πλειοψηφία.</w:t>
      </w:r>
    </w:p>
    <w:p w14:paraId="166424B7" w14:textId="77777777" w:rsidR="00434732" w:rsidRDefault="00735F25">
      <w:pPr>
        <w:spacing w:after="0"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cs="Times New Roman"/>
          <w:szCs w:val="24"/>
        </w:rPr>
        <w:t>Συνεπώς το άρθρο 107 έγινε δεκτό ως έχει κατά πλειοψηφία.</w:t>
      </w:r>
    </w:p>
    <w:p w14:paraId="166424B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108 ως έχει;</w:t>
      </w:r>
    </w:p>
    <w:p w14:paraId="166424B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ΠΟΛΛΟΙ ΒΟΥΛΕΥΤΕΣ:</w:t>
      </w:r>
      <w:r>
        <w:rPr>
          <w:rFonts w:eastAsia="Times New Roman" w:cs="Times New Roman"/>
          <w:szCs w:val="24"/>
        </w:rPr>
        <w:t xml:space="preserve"> Δεκτό, δεκτό.</w:t>
      </w:r>
    </w:p>
    <w:p w14:paraId="166424B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Κατά πλειοψηφία.</w:t>
      </w:r>
    </w:p>
    <w:p w14:paraId="166424B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w:t>
      </w:r>
      <w:r>
        <w:rPr>
          <w:rFonts w:eastAsia="Times New Roman" w:cs="Times New Roman"/>
          <w:szCs w:val="24"/>
        </w:rPr>
        <w:t>α.</w:t>
      </w:r>
    </w:p>
    <w:p w14:paraId="166424B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166424B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Κατά πλειοψηφία.</w:t>
      </w:r>
    </w:p>
    <w:p w14:paraId="166424BE" w14:textId="77777777" w:rsidR="00434732" w:rsidRDefault="00735F25">
      <w:pPr>
        <w:spacing w:after="0"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cs="Times New Roman"/>
          <w:szCs w:val="24"/>
        </w:rPr>
        <w:t>Συνεπώς το άρθρο 108 έγινε δεκτό ως έχει κατά πλειοψηφία.</w:t>
      </w:r>
    </w:p>
    <w:p w14:paraId="166424B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109, όπως τροποποιήθηκε από το</w:t>
      </w:r>
      <w:r>
        <w:rPr>
          <w:rFonts w:eastAsia="Times New Roman" w:cs="Times New Roman"/>
          <w:szCs w:val="24"/>
        </w:rPr>
        <w:t>ν κύριο Υπουργό;</w:t>
      </w:r>
    </w:p>
    <w:p w14:paraId="166424C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166424C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Κατά πλειοψηφία. </w:t>
      </w:r>
    </w:p>
    <w:p w14:paraId="166424C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4C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 xml:space="preserve">Κατά πλειοψηφία. </w:t>
      </w:r>
    </w:p>
    <w:p w14:paraId="166424C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Κατά πλειοψηφία. </w:t>
      </w:r>
    </w:p>
    <w:p w14:paraId="166424C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Κατά πλειοψηφία.</w:t>
      </w:r>
    </w:p>
    <w:p w14:paraId="166424C6" w14:textId="77777777" w:rsidR="00434732" w:rsidRDefault="00735F25">
      <w:pPr>
        <w:spacing w:after="0"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cs="Times New Roman"/>
          <w:szCs w:val="24"/>
        </w:rPr>
        <w:t>Συνεπώς το άρθρο 109 έγινε δεκτό, όπως τροποποιήθηκε από τον κύριο Υπουργό, κατά πλειοψηφία.</w:t>
      </w:r>
    </w:p>
    <w:p w14:paraId="166424C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110, όπως τροποποιήθηκε από τον κύριο Υπουργό;</w:t>
      </w:r>
    </w:p>
    <w:p w14:paraId="166424C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166424C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Κατά πλειοψηφία.</w:t>
      </w:r>
    </w:p>
    <w:p w14:paraId="166424C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4C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Κατά πλειοψηφία.</w:t>
      </w:r>
    </w:p>
    <w:p w14:paraId="166424C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Κατά πλειοψηφία. </w:t>
      </w:r>
    </w:p>
    <w:p w14:paraId="166424C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ΜΑΡΙΟΣ ΓΕΩΡΓΙΑΔΗΣ: </w:t>
      </w:r>
      <w:r>
        <w:rPr>
          <w:rFonts w:eastAsia="Times New Roman" w:cs="Times New Roman"/>
          <w:szCs w:val="24"/>
        </w:rPr>
        <w:t>Κατά πλειοψηφία.</w:t>
      </w:r>
    </w:p>
    <w:p w14:paraId="166424CE" w14:textId="77777777" w:rsidR="00434732" w:rsidRDefault="00735F25">
      <w:pPr>
        <w:spacing w:after="0"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cs="Times New Roman"/>
          <w:szCs w:val="24"/>
        </w:rPr>
        <w:t>Συνεπώς το άρθρο 110 έ</w:t>
      </w:r>
      <w:r>
        <w:rPr>
          <w:rFonts w:eastAsia="Times New Roman" w:cs="Times New Roman"/>
          <w:szCs w:val="24"/>
        </w:rPr>
        <w:t>γινε δεκτό, όπως τροποποιήθηκε από τον κύριο Υπουργό, κατά πλειοψηφία.</w:t>
      </w:r>
    </w:p>
    <w:p w14:paraId="166424C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111, όπως τροποποιήθηκε από τον κύριο Υπουργό;</w:t>
      </w:r>
    </w:p>
    <w:p w14:paraId="166424D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166424D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Κατά πλειοψηφία.</w:t>
      </w:r>
    </w:p>
    <w:p w14:paraId="166424D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w:t>
      </w:r>
      <w:r>
        <w:rPr>
          <w:rFonts w:eastAsia="Times New Roman" w:cs="Times New Roman"/>
          <w:szCs w:val="24"/>
        </w:rPr>
        <w:t>ηφία.</w:t>
      </w:r>
    </w:p>
    <w:p w14:paraId="166424D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Κατά πλειοψηφία.</w:t>
      </w:r>
    </w:p>
    <w:p w14:paraId="166424D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166424D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Κατά πλειοψηφία.</w:t>
      </w:r>
    </w:p>
    <w:p w14:paraId="166424D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Συνεπώς το άρθρο 111</w:t>
      </w:r>
      <w:r>
        <w:rPr>
          <w:rFonts w:eastAsia="Times New Roman" w:cs="Times New Roman"/>
          <w:szCs w:val="24"/>
        </w:rPr>
        <w:t xml:space="preserve"> έγινε δεκτό, όπως τροποποιήθηκε από τον κύριο Υπουργό, κατά πλειοψηφία.</w:t>
      </w:r>
    </w:p>
    <w:p w14:paraId="166424D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112 ως έχει;</w:t>
      </w:r>
    </w:p>
    <w:p w14:paraId="166424D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166424D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Κατά πλειοψηφία.</w:t>
      </w:r>
    </w:p>
    <w:p w14:paraId="166424D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4D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Κατά π</w:t>
      </w:r>
      <w:r>
        <w:rPr>
          <w:rFonts w:eastAsia="Times New Roman" w:cs="Times New Roman"/>
          <w:szCs w:val="24"/>
        </w:rPr>
        <w:t>λειοψηφία.</w:t>
      </w:r>
    </w:p>
    <w:p w14:paraId="166424D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166424D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Κατά πλειοψηφία.</w:t>
      </w:r>
    </w:p>
    <w:p w14:paraId="166424D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112 έγινε δεκτό ως έχει κατά πλειοψηφία.</w:t>
      </w:r>
    </w:p>
    <w:p w14:paraId="166424D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113 ως έχει;</w:t>
      </w:r>
    </w:p>
    <w:p w14:paraId="166424E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w:t>
      </w:r>
      <w:r>
        <w:rPr>
          <w:rFonts w:eastAsia="Times New Roman" w:cs="Times New Roman"/>
          <w:b/>
          <w:szCs w:val="24"/>
        </w:rPr>
        <w:t>ΥΛΕΥΤΕΣ:</w:t>
      </w:r>
      <w:r>
        <w:rPr>
          <w:rFonts w:eastAsia="Times New Roman" w:cs="Times New Roman"/>
          <w:szCs w:val="24"/>
        </w:rPr>
        <w:t xml:space="preserve"> Δεκτό, δεκτό.</w:t>
      </w:r>
    </w:p>
    <w:p w14:paraId="166424E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Κατά πλειοψηφία.</w:t>
      </w:r>
    </w:p>
    <w:p w14:paraId="166424E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4E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Κατά πλειοψηφία.</w:t>
      </w:r>
    </w:p>
    <w:p w14:paraId="166424E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166424E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Κατά πλειοψηφία.</w:t>
      </w:r>
    </w:p>
    <w:p w14:paraId="166424E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113 έγινε δεκτό ως έχει κατά πλειοψηφία.</w:t>
      </w:r>
    </w:p>
    <w:p w14:paraId="166424E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114 ως έχει;</w:t>
      </w:r>
    </w:p>
    <w:p w14:paraId="166424E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166424E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ΧΡΗΣΤΟΣ ΣΤΑΪΚΟΥΡΑΣ:</w:t>
      </w:r>
      <w:r>
        <w:rPr>
          <w:rFonts w:eastAsia="Times New Roman" w:cs="Times New Roman"/>
          <w:szCs w:val="24"/>
        </w:rPr>
        <w:t xml:space="preserve"> Κατά πλειοψηφία.</w:t>
      </w:r>
    </w:p>
    <w:p w14:paraId="166424E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4E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Κατά πλειοψηφία.</w:t>
      </w:r>
    </w:p>
    <w:p w14:paraId="166424E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w:t>
      </w:r>
      <w:r>
        <w:rPr>
          <w:rFonts w:eastAsia="Times New Roman" w:cs="Times New Roman"/>
          <w:b/>
          <w:szCs w:val="24"/>
        </w:rPr>
        <w:t xml:space="preserve">ΟΛΑΟΣ ΚΑΡΑΘΑΝΑΣΟΠΟΥΛΟΣ: </w:t>
      </w:r>
      <w:r>
        <w:rPr>
          <w:rFonts w:eastAsia="Times New Roman" w:cs="Times New Roman"/>
          <w:szCs w:val="24"/>
        </w:rPr>
        <w:t>Κατά πλειοψηφία.</w:t>
      </w:r>
    </w:p>
    <w:p w14:paraId="166424E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Κατά πλειοψηφία.</w:t>
      </w:r>
    </w:p>
    <w:p w14:paraId="166424E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114 έγινε δεκτό ως έχει κατά πλειοψηφία.</w:t>
      </w:r>
    </w:p>
    <w:p w14:paraId="166424E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115 ως έχει;</w:t>
      </w:r>
    </w:p>
    <w:p w14:paraId="166424F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166424F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Κατά πλειοψηφία.</w:t>
      </w:r>
    </w:p>
    <w:p w14:paraId="166424F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4F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Κατά πλειοψηφία.</w:t>
      </w:r>
    </w:p>
    <w:p w14:paraId="166424F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166424F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Κατά πλειοψηφία.</w:t>
      </w:r>
    </w:p>
    <w:p w14:paraId="166424F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w:t>
      </w:r>
      <w:r>
        <w:rPr>
          <w:rFonts w:eastAsia="Times New Roman" w:cs="Times New Roman"/>
          <w:szCs w:val="24"/>
        </w:rPr>
        <w:t>ο άρθρο 115 έγινε δεκτό ως έχει κατά πλειοψηφία.</w:t>
      </w:r>
    </w:p>
    <w:p w14:paraId="166424F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116 ως έχει;</w:t>
      </w:r>
    </w:p>
    <w:p w14:paraId="166424F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166424F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Κατά πλειοψηφία.</w:t>
      </w:r>
    </w:p>
    <w:p w14:paraId="166424F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4F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Κατά πλειοψηφία.</w:t>
      </w:r>
    </w:p>
    <w:p w14:paraId="166424F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ΚΑΡΑ</w:t>
      </w:r>
      <w:r>
        <w:rPr>
          <w:rFonts w:eastAsia="Times New Roman" w:cs="Times New Roman"/>
          <w:b/>
          <w:szCs w:val="24"/>
        </w:rPr>
        <w:t xml:space="preserve">ΘΑΝΑΣΟΠΟΥΛΟΣ: </w:t>
      </w:r>
      <w:r>
        <w:rPr>
          <w:rFonts w:eastAsia="Times New Roman" w:cs="Times New Roman"/>
          <w:szCs w:val="24"/>
        </w:rPr>
        <w:t>Κατά πλειοψηφία.</w:t>
      </w:r>
    </w:p>
    <w:p w14:paraId="166424F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ΜΑΡΙΟΣ ΓΕΩΡΓΙΑΔΗΣ: </w:t>
      </w:r>
      <w:r>
        <w:rPr>
          <w:rFonts w:eastAsia="Times New Roman" w:cs="Times New Roman"/>
          <w:szCs w:val="24"/>
        </w:rPr>
        <w:t>Κατά πλειοψηφία.</w:t>
      </w:r>
    </w:p>
    <w:p w14:paraId="166424F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116 έγινε δεκτό ως έχει κατά πλειοψηφία.</w:t>
      </w:r>
    </w:p>
    <w:p w14:paraId="166424F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117 ως έχει;</w:t>
      </w:r>
    </w:p>
    <w:p w14:paraId="1664250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1664250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Κατά πλειοψηφία.</w:t>
      </w:r>
    </w:p>
    <w:p w14:paraId="1664250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50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Κατά πλειοψηφία.</w:t>
      </w:r>
    </w:p>
    <w:p w14:paraId="1664250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1664250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Κατά πλειοψηφία.</w:t>
      </w:r>
    </w:p>
    <w:p w14:paraId="1664250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Συνεπώς το άρθρο 117 έγι</w:t>
      </w:r>
      <w:r>
        <w:rPr>
          <w:rFonts w:eastAsia="Times New Roman" w:cs="Times New Roman"/>
          <w:szCs w:val="24"/>
        </w:rPr>
        <w:t>νε δεκτό ως έχει κατά πλειοψηφία.</w:t>
      </w:r>
    </w:p>
    <w:p w14:paraId="1664250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118 ως έχει;</w:t>
      </w:r>
    </w:p>
    <w:p w14:paraId="1664250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1664250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Κατά πλειοψηφία.</w:t>
      </w:r>
    </w:p>
    <w:p w14:paraId="1664250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50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Κατά πλειοψηφία.</w:t>
      </w:r>
    </w:p>
    <w:p w14:paraId="1664250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1664250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Κατά πλειοψηφία.</w:t>
      </w:r>
    </w:p>
    <w:p w14:paraId="1664250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118 έγινε δεκτό ως έχει κατά πλειοψηφία.</w:t>
      </w:r>
    </w:p>
    <w:p w14:paraId="1664250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119 ως έχει;</w:t>
      </w:r>
    </w:p>
    <w:p w14:paraId="1664251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1664251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ΧΡΗΣΤΟΣ ΣΤΑΪΚΟΥ</w:t>
      </w:r>
      <w:r>
        <w:rPr>
          <w:rFonts w:eastAsia="Times New Roman" w:cs="Times New Roman"/>
          <w:b/>
          <w:szCs w:val="24"/>
        </w:rPr>
        <w:t>ΡΑΣ:</w:t>
      </w:r>
      <w:r>
        <w:rPr>
          <w:rFonts w:eastAsia="Times New Roman" w:cs="Times New Roman"/>
          <w:szCs w:val="24"/>
        </w:rPr>
        <w:t xml:space="preserve"> Κατά πλειοψηφία.</w:t>
      </w:r>
    </w:p>
    <w:p w14:paraId="1664251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51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Κατά πλειοψηφία.</w:t>
      </w:r>
    </w:p>
    <w:p w14:paraId="1664251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1664251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Κατά πλειοψηφία.</w:t>
      </w:r>
    </w:p>
    <w:p w14:paraId="1664251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119 έγινε δεκτό ως έχε</w:t>
      </w:r>
      <w:r>
        <w:rPr>
          <w:rFonts w:eastAsia="Times New Roman" w:cs="Times New Roman"/>
          <w:szCs w:val="24"/>
        </w:rPr>
        <w:t>ι κατά πλειοψηφία.</w:t>
      </w:r>
    </w:p>
    <w:p w14:paraId="1664251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120 ως έχει;</w:t>
      </w:r>
    </w:p>
    <w:p w14:paraId="1664251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1664251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ΧΡΗΣΤΟΣ ΣΤΑΪΚΟΥΡΑΣ:</w:t>
      </w:r>
      <w:r>
        <w:rPr>
          <w:rFonts w:eastAsia="Times New Roman" w:cs="Times New Roman"/>
          <w:szCs w:val="24"/>
        </w:rPr>
        <w:t xml:space="preserve"> Κατά πλειοψηφία.</w:t>
      </w:r>
    </w:p>
    <w:p w14:paraId="1664251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51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Κατά πλειοψηφία.</w:t>
      </w:r>
    </w:p>
    <w:p w14:paraId="1664251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1664251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Κατά πλειοψηφία.</w:t>
      </w:r>
    </w:p>
    <w:p w14:paraId="1664251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120 έγινε δεκτό ως έχει κατά πλειοψηφία.</w:t>
      </w:r>
    </w:p>
    <w:p w14:paraId="1664251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121 ως έχει;</w:t>
      </w:r>
    </w:p>
    <w:p w14:paraId="1664252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1664252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Κατά πλειοψηφία.</w:t>
      </w:r>
    </w:p>
    <w:p w14:paraId="1664252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52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Κατά πλειοψηφία.</w:t>
      </w:r>
    </w:p>
    <w:p w14:paraId="1664252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1664252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Κατά πλειοψηφία.</w:t>
      </w:r>
    </w:p>
    <w:p w14:paraId="1664252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121 έγινε δεκτό ως έχει κα</w:t>
      </w:r>
      <w:r>
        <w:rPr>
          <w:rFonts w:eastAsia="Times New Roman" w:cs="Times New Roman"/>
          <w:szCs w:val="24"/>
        </w:rPr>
        <w:t>τά πλειοψηφία.</w:t>
      </w:r>
    </w:p>
    <w:p w14:paraId="1664252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122 ως έχει;</w:t>
      </w:r>
    </w:p>
    <w:p w14:paraId="1664252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1664252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Κατά πλειοψηφία.</w:t>
      </w:r>
    </w:p>
    <w:p w14:paraId="1664252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52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Κατά πλειοψηφία.</w:t>
      </w:r>
    </w:p>
    <w:p w14:paraId="1664252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1664252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ΜΑΡΙΟΣ ΓΕΩΡΓΙΑΔΗΣ: </w:t>
      </w:r>
      <w:r>
        <w:rPr>
          <w:rFonts w:eastAsia="Times New Roman" w:cs="Times New Roman"/>
          <w:szCs w:val="24"/>
        </w:rPr>
        <w:t>Κατά πλειοψηφία.</w:t>
      </w:r>
    </w:p>
    <w:p w14:paraId="1664252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122 έγινε δεκτό ως έχει κατά πλειοψηφία.</w:t>
      </w:r>
    </w:p>
    <w:p w14:paraId="1664252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123 ως έχει;</w:t>
      </w:r>
    </w:p>
    <w:p w14:paraId="1664253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1664253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Κατά πλειοψη</w:t>
      </w:r>
      <w:r>
        <w:rPr>
          <w:rFonts w:eastAsia="Times New Roman" w:cs="Times New Roman"/>
          <w:szCs w:val="24"/>
        </w:rPr>
        <w:t>φία.</w:t>
      </w:r>
    </w:p>
    <w:p w14:paraId="1664253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53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Κατά πλειοψηφία.</w:t>
      </w:r>
    </w:p>
    <w:p w14:paraId="1664253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1664253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Κατά πλειοψηφία.</w:t>
      </w:r>
    </w:p>
    <w:p w14:paraId="1664253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Συνεπώς το άρθρο 123 έγινε δεκτό ως έχει κατά πλειοψηφία</w:t>
      </w:r>
      <w:r>
        <w:rPr>
          <w:rFonts w:eastAsia="Times New Roman" w:cs="Times New Roman"/>
          <w:szCs w:val="24"/>
        </w:rPr>
        <w:t>.</w:t>
      </w:r>
    </w:p>
    <w:p w14:paraId="1664253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124, όπως τροποποιήθηκε από τον κύριο Υπουργό;</w:t>
      </w:r>
    </w:p>
    <w:p w14:paraId="1664253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1664253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Κατά πλειοψηφία.</w:t>
      </w:r>
    </w:p>
    <w:p w14:paraId="1664253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53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Κατά πλειοψηφία.</w:t>
      </w:r>
    </w:p>
    <w:p w14:paraId="1664253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b/>
          <w:szCs w:val="24"/>
        </w:rPr>
        <w:t xml:space="preserve"> </w:t>
      </w:r>
      <w:r>
        <w:rPr>
          <w:rFonts w:eastAsia="Times New Roman" w:cs="Times New Roman"/>
          <w:szCs w:val="24"/>
        </w:rPr>
        <w:t>Κατά πλειοψηφία.</w:t>
      </w:r>
    </w:p>
    <w:p w14:paraId="1664253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Κατά πλειοψηφία.</w:t>
      </w:r>
    </w:p>
    <w:p w14:paraId="1664253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124 έγινε δεκτό, όπως τροποποιήθηκε από τον κύριο Υπουργό, κατά πλειοψηφία.</w:t>
      </w:r>
    </w:p>
    <w:p w14:paraId="1664253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125 ως έχει;</w:t>
      </w:r>
    </w:p>
    <w:p w14:paraId="1664254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ΠΟΛΛΟΙ </w:t>
      </w:r>
      <w:r>
        <w:rPr>
          <w:rFonts w:eastAsia="Times New Roman" w:cs="Times New Roman"/>
          <w:b/>
          <w:szCs w:val="24"/>
        </w:rPr>
        <w:t>ΒΟΥΛΕΥΤΕΣ:</w:t>
      </w:r>
      <w:r>
        <w:rPr>
          <w:rFonts w:eastAsia="Times New Roman" w:cs="Times New Roman"/>
          <w:szCs w:val="24"/>
        </w:rPr>
        <w:t xml:space="preserve"> Δεκτό, δεκτό.</w:t>
      </w:r>
    </w:p>
    <w:p w14:paraId="1664254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Κατά πλειοψηφία.</w:t>
      </w:r>
    </w:p>
    <w:p w14:paraId="1664254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54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Κατά πλειοψηφία.</w:t>
      </w:r>
    </w:p>
    <w:p w14:paraId="1664254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1664254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Κατά πλειοψηφία.</w:t>
      </w:r>
    </w:p>
    <w:p w14:paraId="1664254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125 έγινε δεκτό ως έχει κατά πλειοψηφία.</w:t>
      </w:r>
    </w:p>
    <w:p w14:paraId="1664254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126 ως έχει;</w:t>
      </w:r>
    </w:p>
    <w:p w14:paraId="1664254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1664254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ΧΡΗΣΤΟΣ ΣΤΑΪΚΟΥΡΑΣ:</w:t>
      </w:r>
      <w:r>
        <w:rPr>
          <w:rFonts w:eastAsia="Times New Roman" w:cs="Times New Roman"/>
          <w:szCs w:val="24"/>
        </w:rPr>
        <w:t xml:space="preserve"> Κατά πλειοψηφία.</w:t>
      </w:r>
    </w:p>
    <w:p w14:paraId="1664254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54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Κατά πλειοψηφία.</w:t>
      </w:r>
    </w:p>
    <w:p w14:paraId="1664254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ΝΙΚ</w:t>
      </w:r>
      <w:r>
        <w:rPr>
          <w:rFonts w:eastAsia="Times New Roman" w:cs="Times New Roman"/>
          <w:b/>
          <w:szCs w:val="24"/>
        </w:rPr>
        <w:t xml:space="preserve">ΟΛΑΟΣ ΚΑΡΑΘΑΝΑΣΟΠΟΥΛΟΣ: </w:t>
      </w:r>
      <w:r>
        <w:rPr>
          <w:rFonts w:eastAsia="Times New Roman" w:cs="Times New Roman"/>
          <w:szCs w:val="24"/>
        </w:rPr>
        <w:t>Κατά πλειοψηφία.</w:t>
      </w:r>
    </w:p>
    <w:p w14:paraId="1664254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Κατά πλειοψηφία.</w:t>
      </w:r>
    </w:p>
    <w:p w14:paraId="1664254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126 έγινε δεκτό ως έχει κατά πλειοψηφία.</w:t>
      </w:r>
    </w:p>
    <w:p w14:paraId="1664254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127 ως έχει;</w:t>
      </w:r>
    </w:p>
    <w:p w14:paraId="1664255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w:t>
      </w:r>
      <w:r>
        <w:rPr>
          <w:rFonts w:eastAsia="Times New Roman" w:cs="Times New Roman"/>
          <w:szCs w:val="24"/>
        </w:rPr>
        <w:t>, δεκτό.</w:t>
      </w:r>
    </w:p>
    <w:p w14:paraId="1664255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Κατά πλειοψηφία.</w:t>
      </w:r>
    </w:p>
    <w:p w14:paraId="1664255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55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Κατά πλειοψηφία.</w:t>
      </w:r>
    </w:p>
    <w:p w14:paraId="1664255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1664255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Κατά πλειοψηφία.</w:t>
      </w:r>
    </w:p>
    <w:p w14:paraId="1664255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w:t>
      </w:r>
      <w:r>
        <w:rPr>
          <w:rFonts w:eastAsia="Times New Roman" w:cs="Times New Roman"/>
          <w:szCs w:val="24"/>
        </w:rPr>
        <w:t>ο 127 έγινε δεκτό ως έχει κατά πλειοψηφία.</w:t>
      </w:r>
    </w:p>
    <w:p w14:paraId="1664255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128, όπως τροποποιήθηκε από τον κύριο Υπουργό;</w:t>
      </w:r>
    </w:p>
    <w:p w14:paraId="1664255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1664255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Κατά πλειοψηφία.</w:t>
      </w:r>
    </w:p>
    <w:p w14:paraId="1664255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55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Κα</w:t>
      </w:r>
      <w:r>
        <w:rPr>
          <w:rFonts w:eastAsia="Times New Roman" w:cs="Times New Roman"/>
          <w:szCs w:val="24"/>
        </w:rPr>
        <w:t>τά πλειοψηφία.</w:t>
      </w:r>
    </w:p>
    <w:p w14:paraId="1664255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1664255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ΜΑΡΙΟΣ ΓΕΩΡΓΙΑΔΗΣ: </w:t>
      </w:r>
      <w:r>
        <w:rPr>
          <w:rFonts w:eastAsia="Times New Roman" w:cs="Times New Roman"/>
          <w:szCs w:val="24"/>
        </w:rPr>
        <w:t>Κατά πλειοψηφία.</w:t>
      </w:r>
    </w:p>
    <w:p w14:paraId="1664255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128 έγινε δεκτό, όπως τροποποιήθηκε από τον κύριο Υπουργό, κατά πλειοψηφία.</w:t>
      </w:r>
    </w:p>
    <w:p w14:paraId="1664255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άρθρο 129 ως έχει;</w:t>
      </w:r>
    </w:p>
    <w:p w14:paraId="1664256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1664256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Κατά πλειοψηφία.</w:t>
      </w:r>
    </w:p>
    <w:p w14:paraId="1664256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56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Κατά πλειοψηφία.</w:t>
      </w:r>
    </w:p>
    <w:p w14:paraId="1664256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1664256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Κατά πλειοψηφία.</w:t>
      </w:r>
    </w:p>
    <w:p w14:paraId="1664256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Συνεπώς το άρθρο 129 έγινε δεκτό ως έχει κατά πλειοψηφία.</w:t>
      </w:r>
    </w:p>
    <w:p w14:paraId="1664256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130, όπως τροποποιήθηκε από τον κύριο Υπουργό;</w:t>
      </w:r>
    </w:p>
    <w:p w14:paraId="1664256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1664256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Κατά πλειοψηφί</w:t>
      </w:r>
      <w:r>
        <w:rPr>
          <w:rFonts w:eastAsia="Times New Roman" w:cs="Times New Roman"/>
          <w:szCs w:val="24"/>
        </w:rPr>
        <w:t>α.</w:t>
      </w:r>
    </w:p>
    <w:p w14:paraId="1664256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56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Κατά πλειοψηφία.</w:t>
      </w:r>
    </w:p>
    <w:p w14:paraId="1664256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1664256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Κατά πλειοψηφία.</w:t>
      </w:r>
    </w:p>
    <w:p w14:paraId="1664256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130 έγινε δεκτό, όπως τροποποιήθηκε από τ</w:t>
      </w:r>
      <w:r>
        <w:rPr>
          <w:rFonts w:eastAsia="Times New Roman" w:cs="Times New Roman"/>
          <w:szCs w:val="24"/>
        </w:rPr>
        <w:t>ον κύριο Υπουργό, κατά πλειοψηφία.</w:t>
      </w:r>
    </w:p>
    <w:p w14:paraId="1664256F" w14:textId="77777777" w:rsidR="00434732" w:rsidRDefault="00735F25">
      <w:pPr>
        <w:spacing w:after="0" w:line="600" w:lineRule="auto"/>
        <w:ind w:firstLine="720"/>
        <w:jc w:val="both"/>
        <w:rPr>
          <w:rFonts w:eastAsia="Times New Roman"/>
          <w:szCs w:val="24"/>
        </w:rPr>
      </w:pPr>
      <w:r>
        <w:rPr>
          <w:rFonts w:eastAsia="Times New Roman"/>
          <w:szCs w:val="24"/>
        </w:rPr>
        <w:lastRenderedPageBreak/>
        <w:t>Ερωτάται το Σώμα: Γίνεται δεκτό το άρθρο 131, όπως τροποποιήθηκε από τον κύριο Υπουργό;</w:t>
      </w:r>
    </w:p>
    <w:p w14:paraId="16642570"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571"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572"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573"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w:t>
      </w:r>
      <w:r>
        <w:rPr>
          <w:rFonts w:eastAsia="Times New Roman"/>
          <w:szCs w:val="24"/>
        </w:rPr>
        <w:t>οψηφία.</w:t>
      </w:r>
    </w:p>
    <w:p w14:paraId="16642574"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575"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576"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577" w14:textId="77777777" w:rsidR="00434732" w:rsidRDefault="00735F25">
      <w:pPr>
        <w:spacing w:after="0" w:line="600" w:lineRule="auto"/>
        <w:ind w:firstLine="720"/>
        <w:jc w:val="both"/>
        <w:rPr>
          <w:rFonts w:eastAsia="Times New Roman"/>
          <w:szCs w:val="24"/>
        </w:rPr>
      </w:pPr>
      <w:r>
        <w:rPr>
          <w:rFonts w:eastAsia="Times New Roman"/>
          <w:b/>
          <w:bCs/>
        </w:rPr>
        <w:t xml:space="preserve">ΠΡΟΕΔΡΕΥΟΥΣΑ (Αναστασία Χριστοδουλοπούλου): </w:t>
      </w:r>
      <w:r>
        <w:rPr>
          <w:rFonts w:eastAsia="Times New Roman"/>
          <w:szCs w:val="24"/>
        </w:rPr>
        <w:t>Συνεπώς το άρθρο 131 έγινε δεκτό, όπως τροποποιήθηκε από τον κύριο Υπουργό, κατά πλειοψηφ</w:t>
      </w:r>
      <w:r>
        <w:rPr>
          <w:rFonts w:eastAsia="Times New Roman"/>
          <w:szCs w:val="24"/>
        </w:rPr>
        <w:t xml:space="preserve">ία. </w:t>
      </w:r>
    </w:p>
    <w:p w14:paraId="16642578"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132, όπως τροποποιήθηκε από τον κύριο Υπουργό;</w:t>
      </w:r>
    </w:p>
    <w:p w14:paraId="16642579"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ΠΟΛΛΟΙ ΒΟΥΛΕΥΤΕΣ: </w:t>
      </w:r>
      <w:r>
        <w:rPr>
          <w:rFonts w:eastAsia="Times New Roman"/>
          <w:szCs w:val="24"/>
        </w:rPr>
        <w:t xml:space="preserve">Δεκτό, δεκτό. </w:t>
      </w:r>
    </w:p>
    <w:p w14:paraId="1664257A"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57B"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57C"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57D"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57E"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57F"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580" w14:textId="77777777" w:rsidR="00434732" w:rsidRDefault="00735F25">
      <w:pPr>
        <w:spacing w:after="0" w:line="600" w:lineRule="auto"/>
        <w:ind w:firstLine="720"/>
        <w:jc w:val="both"/>
        <w:rPr>
          <w:rFonts w:eastAsia="Times New Roman"/>
          <w:szCs w:val="24"/>
        </w:rPr>
      </w:pPr>
      <w:r>
        <w:rPr>
          <w:rFonts w:eastAsia="Times New Roman"/>
          <w:b/>
          <w:bCs/>
        </w:rPr>
        <w:t xml:space="preserve">ΠΡΟΕΔΡΕΥΟΥΣΑ (Αναστασία Χριστοδουλοπούλου): </w:t>
      </w:r>
      <w:r>
        <w:rPr>
          <w:rFonts w:eastAsia="Times New Roman"/>
          <w:szCs w:val="24"/>
        </w:rPr>
        <w:t xml:space="preserve">Συνεπώς το άρθρο 132 έγινε δεκτό, όπως τροποποιήθηκε από τον κύριο Υπουργό, κατά πλειοψηφία. </w:t>
      </w:r>
    </w:p>
    <w:p w14:paraId="16642581" w14:textId="77777777" w:rsidR="00434732" w:rsidRDefault="00735F25">
      <w:pPr>
        <w:spacing w:after="0" w:line="600" w:lineRule="auto"/>
        <w:ind w:firstLine="720"/>
        <w:jc w:val="both"/>
        <w:rPr>
          <w:rFonts w:eastAsia="Times New Roman"/>
          <w:szCs w:val="24"/>
        </w:rPr>
      </w:pPr>
      <w:r>
        <w:rPr>
          <w:rFonts w:eastAsia="Times New Roman"/>
          <w:szCs w:val="24"/>
        </w:rPr>
        <w:t>Ερω</w:t>
      </w:r>
      <w:r>
        <w:rPr>
          <w:rFonts w:eastAsia="Times New Roman"/>
          <w:szCs w:val="24"/>
        </w:rPr>
        <w:t>τάται το Σώμα: Γίνεται δεκτό το άρθρο 133 ως έχει;</w:t>
      </w:r>
    </w:p>
    <w:p w14:paraId="16642582"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583"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ΧΡΗΣΤΟΣ ΣΤΑΪΚΟΥΡΑΣ: </w:t>
      </w:r>
      <w:r>
        <w:rPr>
          <w:rFonts w:eastAsia="Times New Roman"/>
          <w:szCs w:val="24"/>
        </w:rPr>
        <w:t>Κατά πλειοψηφία.</w:t>
      </w:r>
    </w:p>
    <w:p w14:paraId="16642584"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585"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586"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587"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w:t>
      </w:r>
      <w:r>
        <w:rPr>
          <w:rFonts w:eastAsia="Times New Roman"/>
          <w:szCs w:val="24"/>
        </w:rPr>
        <w:t>ά πλειοψηφία.</w:t>
      </w:r>
      <w:r>
        <w:rPr>
          <w:rFonts w:eastAsia="Times New Roman"/>
          <w:b/>
          <w:szCs w:val="24"/>
        </w:rPr>
        <w:t xml:space="preserve"> </w:t>
      </w:r>
    </w:p>
    <w:p w14:paraId="16642588"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589" w14:textId="77777777" w:rsidR="00434732" w:rsidRDefault="00735F25">
      <w:pPr>
        <w:spacing w:after="0" w:line="600" w:lineRule="auto"/>
        <w:ind w:firstLine="720"/>
        <w:jc w:val="both"/>
        <w:rPr>
          <w:rFonts w:eastAsia="Times New Roman"/>
          <w:szCs w:val="24"/>
        </w:rPr>
      </w:pPr>
      <w:r>
        <w:rPr>
          <w:rFonts w:eastAsia="Times New Roman"/>
          <w:b/>
          <w:bCs/>
        </w:rPr>
        <w:t xml:space="preserve">ΠΡΟΕΔΡΕΥΟΥΣΑ (Αναστασία Χριστοδουλοπούλου): </w:t>
      </w:r>
      <w:r>
        <w:rPr>
          <w:rFonts w:eastAsia="Times New Roman"/>
          <w:szCs w:val="24"/>
        </w:rPr>
        <w:t xml:space="preserve">Συνεπώς το άρθρο 133 έγινε δεκτό ως έχει κατά πλειοψηφία. </w:t>
      </w:r>
    </w:p>
    <w:p w14:paraId="1664258A"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134 ως έχει;</w:t>
      </w:r>
    </w:p>
    <w:p w14:paraId="1664258B"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58C" w14:textId="77777777" w:rsidR="00434732" w:rsidRDefault="00735F25">
      <w:pPr>
        <w:spacing w:after="0" w:line="600" w:lineRule="auto"/>
        <w:ind w:firstLine="720"/>
        <w:jc w:val="both"/>
        <w:rPr>
          <w:rFonts w:eastAsia="Times New Roman"/>
          <w:szCs w:val="24"/>
        </w:rPr>
      </w:pPr>
      <w:r>
        <w:rPr>
          <w:rFonts w:eastAsia="Times New Roman"/>
          <w:b/>
          <w:szCs w:val="24"/>
        </w:rPr>
        <w:t>ΧΡΗΣΤΟΣ ΣΤΑΪΚΟΥ</w:t>
      </w:r>
      <w:r>
        <w:rPr>
          <w:rFonts w:eastAsia="Times New Roman"/>
          <w:b/>
          <w:szCs w:val="24"/>
        </w:rPr>
        <w:t xml:space="preserve">ΡΑΣ: </w:t>
      </w:r>
      <w:r>
        <w:rPr>
          <w:rFonts w:eastAsia="Times New Roman"/>
          <w:szCs w:val="24"/>
        </w:rPr>
        <w:t>Κατά πλειοψηφία.</w:t>
      </w:r>
    </w:p>
    <w:p w14:paraId="1664258D" w14:textId="77777777" w:rsidR="00434732" w:rsidRDefault="00735F25">
      <w:pPr>
        <w:spacing w:after="0" w:line="600" w:lineRule="auto"/>
        <w:ind w:firstLine="720"/>
        <w:jc w:val="both"/>
        <w:rPr>
          <w:rFonts w:eastAsia="Times New Roman"/>
          <w:b/>
          <w:szCs w:val="24"/>
        </w:rPr>
      </w:pPr>
      <w:r>
        <w:rPr>
          <w:rFonts w:eastAsia="Times New Roman"/>
          <w:b/>
          <w:szCs w:val="24"/>
        </w:rPr>
        <w:lastRenderedPageBreak/>
        <w:t xml:space="preserve">ΑΝΤΩΝΙΟΣ ΓΡΕΓΟΣ: </w:t>
      </w:r>
      <w:r>
        <w:rPr>
          <w:rFonts w:eastAsia="Times New Roman"/>
          <w:szCs w:val="24"/>
        </w:rPr>
        <w:t>Κατά πλειοψηφία.</w:t>
      </w:r>
    </w:p>
    <w:p w14:paraId="1664258E"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58F"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590"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591"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592" w14:textId="77777777" w:rsidR="00434732" w:rsidRDefault="00735F25">
      <w:pPr>
        <w:spacing w:after="0" w:line="600" w:lineRule="auto"/>
        <w:ind w:firstLine="720"/>
        <w:jc w:val="both"/>
        <w:rPr>
          <w:rFonts w:eastAsia="Times New Roman"/>
          <w:szCs w:val="24"/>
        </w:rPr>
      </w:pPr>
      <w:r>
        <w:rPr>
          <w:rFonts w:eastAsia="Times New Roman"/>
          <w:b/>
          <w:bCs/>
        </w:rPr>
        <w:t xml:space="preserve">ΠΡΟΕΔΡΕΥΟΥΣΑ (Αναστασία Χριστοδουλοπούλου): </w:t>
      </w:r>
      <w:r>
        <w:rPr>
          <w:rFonts w:eastAsia="Times New Roman"/>
          <w:szCs w:val="24"/>
        </w:rPr>
        <w:t>Συνε</w:t>
      </w:r>
      <w:r>
        <w:rPr>
          <w:rFonts w:eastAsia="Times New Roman"/>
          <w:szCs w:val="24"/>
        </w:rPr>
        <w:t xml:space="preserve">πώς το άρθρο 134 έγινε δεκτό ως έχει κατά πλειοψηφία. </w:t>
      </w:r>
    </w:p>
    <w:p w14:paraId="16642593"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135, όπως τροποποιήθηκε από τον κύριο Υπουργό;</w:t>
      </w:r>
    </w:p>
    <w:p w14:paraId="16642594"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595"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596"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597"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ΓΙΑΝΝΗΣ ΚΟΥΤΣΟΥΚΟΣ: </w:t>
      </w:r>
      <w:r>
        <w:rPr>
          <w:rFonts w:eastAsia="Times New Roman"/>
          <w:szCs w:val="24"/>
        </w:rPr>
        <w:t>Κατά πλειοψηφία.</w:t>
      </w:r>
    </w:p>
    <w:p w14:paraId="16642598"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599"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59A"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59B" w14:textId="77777777" w:rsidR="00434732" w:rsidRDefault="00735F25">
      <w:pPr>
        <w:spacing w:after="0" w:line="600" w:lineRule="auto"/>
        <w:ind w:firstLine="720"/>
        <w:jc w:val="both"/>
        <w:rPr>
          <w:rFonts w:eastAsia="Times New Roman"/>
          <w:szCs w:val="24"/>
        </w:rPr>
      </w:pPr>
      <w:r>
        <w:rPr>
          <w:rFonts w:eastAsia="Times New Roman"/>
          <w:b/>
          <w:bCs/>
        </w:rPr>
        <w:t xml:space="preserve">ΠΡΟΕΔΡΕΥΟΥΣΑ (Αναστασία Χριστοδουλοπούλου): </w:t>
      </w:r>
      <w:r>
        <w:rPr>
          <w:rFonts w:eastAsia="Times New Roman"/>
          <w:szCs w:val="24"/>
        </w:rPr>
        <w:t>Συνεπώς</w:t>
      </w:r>
      <w:r>
        <w:rPr>
          <w:rFonts w:eastAsia="Times New Roman"/>
          <w:szCs w:val="24"/>
        </w:rPr>
        <w:t xml:space="preserve"> το άρθρο 135 έγινε δεκτό, όπως τροποποιήθηκε από τον κύριο Υπουργό, κατά πλειοψηφία. </w:t>
      </w:r>
    </w:p>
    <w:p w14:paraId="1664259C"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136, όπως τροποποιήθηκε από τον κύριο Υπουργό;</w:t>
      </w:r>
    </w:p>
    <w:p w14:paraId="1664259D"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59E"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59F" w14:textId="77777777" w:rsidR="00434732" w:rsidRDefault="00735F25">
      <w:pPr>
        <w:spacing w:after="0" w:line="600" w:lineRule="auto"/>
        <w:ind w:firstLine="720"/>
        <w:jc w:val="both"/>
        <w:rPr>
          <w:rFonts w:eastAsia="Times New Roman"/>
          <w:b/>
          <w:szCs w:val="24"/>
        </w:rPr>
      </w:pPr>
      <w:r>
        <w:rPr>
          <w:rFonts w:eastAsia="Times New Roman"/>
          <w:b/>
          <w:szCs w:val="24"/>
        </w:rPr>
        <w:t>ΑΝΤΩΝΙΟΣ ΓΡ</w:t>
      </w:r>
      <w:r>
        <w:rPr>
          <w:rFonts w:eastAsia="Times New Roman"/>
          <w:b/>
          <w:szCs w:val="24"/>
        </w:rPr>
        <w:t xml:space="preserve">ΕΓΟΣ: </w:t>
      </w:r>
      <w:r>
        <w:rPr>
          <w:rFonts w:eastAsia="Times New Roman"/>
          <w:szCs w:val="24"/>
        </w:rPr>
        <w:t>Κατά πλειοψηφία.</w:t>
      </w:r>
    </w:p>
    <w:p w14:paraId="166425A0"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5A1"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ΝΙΚΟΛΑΟΣ ΚΑΡΑΘΑΝΑΣΟΠΟΥΛΟΣ: </w:t>
      </w:r>
      <w:r>
        <w:rPr>
          <w:rFonts w:eastAsia="Times New Roman"/>
          <w:szCs w:val="24"/>
        </w:rPr>
        <w:t>Κατά πλειοψηφία.</w:t>
      </w:r>
    </w:p>
    <w:p w14:paraId="166425A2"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5A3"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5A4" w14:textId="77777777" w:rsidR="00434732" w:rsidRDefault="00735F25">
      <w:pPr>
        <w:spacing w:after="0" w:line="600" w:lineRule="auto"/>
        <w:ind w:firstLine="720"/>
        <w:jc w:val="both"/>
        <w:rPr>
          <w:rFonts w:eastAsia="Times New Roman"/>
          <w:szCs w:val="24"/>
        </w:rPr>
      </w:pPr>
      <w:r>
        <w:rPr>
          <w:rFonts w:eastAsia="Times New Roman"/>
          <w:b/>
          <w:bCs/>
        </w:rPr>
        <w:t xml:space="preserve">ΠΡΟΕΔΡΕΥΟΥΣΑ (Αναστασία Χριστοδουλοπούλου): </w:t>
      </w:r>
      <w:r>
        <w:rPr>
          <w:rFonts w:eastAsia="Times New Roman"/>
          <w:szCs w:val="24"/>
        </w:rPr>
        <w:t>Συνεπώς το άρθρο 136 έγινε δεκτό, όπω</w:t>
      </w:r>
      <w:r>
        <w:rPr>
          <w:rFonts w:eastAsia="Times New Roman"/>
          <w:szCs w:val="24"/>
        </w:rPr>
        <w:t xml:space="preserve">ς τροποποιήθηκε από τον κύριο Υπουργό, κατά πλειοψηφία. </w:t>
      </w:r>
    </w:p>
    <w:p w14:paraId="166425A5"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137 ως έχει;</w:t>
      </w:r>
    </w:p>
    <w:p w14:paraId="166425A6"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5A7"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5A8"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5A9"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5AA" w14:textId="77777777" w:rsidR="00434732" w:rsidRDefault="00735F25">
      <w:pPr>
        <w:spacing w:after="0" w:line="600" w:lineRule="auto"/>
        <w:ind w:firstLine="720"/>
        <w:jc w:val="both"/>
        <w:rPr>
          <w:rFonts w:eastAsia="Times New Roman"/>
          <w:szCs w:val="24"/>
        </w:rPr>
      </w:pPr>
      <w:r>
        <w:rPr>
          <w:rFonts w:eastAsia="Times New Roman"/>
          <w:b/>
          <w:szCs w:val="24"/>
        </w:rPr>
        <w:t>ΝΙΚΟ</w:t>
      </w:r>
      <w:r>
        <w:rPr>
          <w:rFonts w:eastAsia="Times New Roman"/>
          <w:b/>
          <w:szCs w:val="24"/>
        </w:rPr>
        <w:t xml:space="preserve">ΛΑΟΣ ΚΑΡΑΘΑΝΑΣΟΠΟΥΛΟΣ: </w:t>
      </w:r>
      <w:r>
        <w:rPr>
          <w:rFonts w:eastAsia="Times New Roman"/>
          <w:szCs w:val="24"/>
        </w:rPr>
        <w:t>Κατά πλειοψηφία.</w:t>
      </w:r>
    </w:p>
    <w:p w14:paraId="166425AB" w14:textId="77777777" w:rsidR="00434732" w:rsidRDefault="00735F25">
      <w:pPr>
        <w:spacing w:after="0" w:line="600" w:lineRule="auto"/>
        <w:ind w:firstLine="720"/>
        <w:jc w:val="both"/>
        <w:rPr>
          <w:rFonts w:eastAsia="Times New Roman"/>
          <w:b/>
          <w:szCs w:val="24"/>
        </w:rPr>
      </w:pPr>
      <w:r>
        <w:rPr>
          <w:rFonts w:eastAsia="Times New Roman"/>
          <w:b/>
          <w:szCs w:val="24"/>
        </w:rPr>
        <w:lastRenderedPageBreak/>
        <w:t xml:space="preserve">ΓΕΩΡΓΙΟΣ ΑΜΥΡΑΣ: </w:t>
      </w:r>
      <w:r>
        <w:rPr>
          <w:rFonts w:eastAsia="Times New Roman"/>
          <w:szCs w:val="24"/>
        </w:rPr>
        <w:t>Κατά πλειοψηφία.</w:t>
      </w:r>
      <w:r>
        <w:rPr>
          <w:rFonts w:eastAsia="Times New Roman"/>
          <w:b/>
          <w:szCs w:val="24"/>
        </w:rPr>
        <w:t xml:space="preserve"> </w:t>
      </w:r>
    </w:p>
    <w:p w14:paraId="166425AC"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5AD" w14:textId="77777777" w:rsidR="00434732" w:rsidRDefault="00735F25">
      <w:pPr>
        <w:spacing w:after="0" w:line="600" w:lineRule="auto"/>
        <w:ind w:firstLine="720"/>
        <w:jc w:val="both"/>
        <w:rPr>
          <w:rFonts w:eastAsia="Times New Roman"/>
          <w:szCs w:val="24"/>
        </w:rPr>
      </w:pPr>
      <w:r>
        <w:rPr>
          <w:rFonts w:eastAsia="Times New Roman"/>
          <w:b/>
          <w:bCs/>
        </w:rPr>
        <w:t xml:space="preserve">ΠΡΟΕΔΡΕΥΟΥΣΑ (Αναστασία Χριστοδουλοπούλου): </w:t>
      </w:r>
      <w:r>
        <w:rPr>
          <w:rFonts w:eastAsia="Times New Roman"/>
          <w:szCs w:val="24"/>
        </w:rPr>
        <w:t>Συνεπώς το άρθρο 137 έγινε δεκτό</w:t>
      </w:r>
      <w:r>
        <w:rPr>
          <w:rFonts w:eastAsia="Times New Roman"/>
          <w:szCs w:val="24"/>
        </w:rPr>
        <w:t xml:space="preserve"> </w:t>
      </w:r>
      <w:r>
        <w:rPr>
          <w:rFonts w:eastAsia="Times New Roman"/>
          <w:szCs w:val="24"/>
        </w:rPr>
        <w:t xml:space="preserve">ως έχει κατά πλειοψηφία. </w:t>
      </w:r>
    </w:p>
    <w:p w14:paraId="166425AE"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w:t>
      </w:r>
      <w:r>
        <w:rPr>
          <w:rFonts w:eastAsia="Times New Roman"/>
          <w:szCs w:val="24"/>
        </w:rPr>
        <w:t>38 ως έχει;</w:t>
      </w:r>
    </w:p>
    <w:p w14:paraId="166425AF"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5B0"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5B1"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5B2"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5B3"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5B4" w14:textId="77777777" w:rsidR="00434732" w:rsidRDefault="00735F25">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Κατά πλειοψηφία.</w:t>
      </w:r>
    </w:p>
    <w:p w14:paraId="166425B5"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ΜΑΡΙΟΣ ΓΕΩΡΓΙΑΔΗΣ: </w:t>
      </w:r>
      <w:r>
        <w:rPr>
          <w:rFonts w:eastAsia="Times New Roman"/>
          <w:szCs w:val="24"/>
        </w:rPr>
        <w:t xml:space="preserve">Κατά </w:t>
      </w:r>
      <w:r>
        <w:rPr>
          <w:rFonts w:eastAsia="Times New Roman"/>
          <w:szCs w:val="24"/>
        </w:rPr>
        <w:t>πλειοψηφία.</w:t>
      </w:r>
    </w:p>
    <w:p w14:paraId="166425B6" w14:textId="77777777" w:rsidR="00434732" w:rsidRDefault="00735F25">
      <w:pPr>
        <w:spacing w:after="0" w:line="600" w:lineRule="auto"/>
        <w:ind w:firstLine="720"/>
        <w:jc w:val="both"/>
        <w:rPr>
          <w:rFonts w:eastAsia="Times New Roman"/>
          <w:szCs w:val="24"/>
        </w:rPr>
      </w:pPr>
      <w:r>
        <w:rPr>
          <w:rFonts w:eastAsia="Times New Roman"/>
          <w:b/>
          <w:bCs/>
        </w:rPr>
        <w:t xml:space="preserve">ΠΡΟΕΔΡΕΥΟΥΣΑ (Αναστασία Χριστοδουλοπούλου): </w:t>
      </w:r>
      <w:r>
        <w:rPr>
          <w:rFonts w:eastAsia="Times New Roman"/>
          <w:szCs w:val="24"/>
        </w:rPr>
        <w:t xml:space="preserve">Συνεπώς το άρθρο 138 έγινε δεκτό ως έχει κατά πλειοψηφία. </w:t>
      </w:r>
    </w:p>
    <w:p w14:paraId="166425B7"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139, όπως τροποποιήθηκε από τον κύριο Υπουργό;</w:t>
      </w:r>
    </w:p>
    <w:p w14:paraId="166425B8"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166425B9"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w:t>
      </w:r>
      <w:r>
        <w:rPr>
          <w:rFonts w:eastAsia="Times New Roman"/>
          <w:szCs w:val="24"/>
        </w:rPr>
        <w:t>ατά πλειοψηφία.</w:t>
      </w:r>
    </w:p>
    <w:p w14:paraId="166425BA"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5BB"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5BC"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5BD"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5BE"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5BF" w14:textId="77777777" w:rsidR="00434732" w:rsidRDefault="00735F25">
      <w:pPr>
        <w:spacing w:after="0" w:line="600" w:lineRule="auto"/>
        <w:ind w:firstLine="720"/>
        <w:jc w:val="both"/>
        <w:rPr>
          <w:rFonts w:eastAsia="Times New Roman"/>
          <w:szCs w:val="24"/>
        </w:rPr>
      </w:pPr>
      <w:r>
        <w:rPr>
          <w:rFonts w:eastAsia="Times New Roman"/>
          <w:b/>
          <w:bCs/>
        </w:rPr>
        <w:lastRenderedPageBreak/>
        <w:t xml:space="preserve">ΠΡΟΕΔΡΕΥΟΥΣΑ (Αναστασία Χριστοδουλοπούλου): </w:t>
      </w:r>
      <w:r>
        <w:rPr>
          <w:rFonts w:eastAsia="Times New Roman"/>
          <w:szCs w:val="24"/>
        </w:rPr>
        <w:t>Συνεπώς το</w:t>
      </w:r>
      <w:r>
        <w:rPr>
          <w:rFonts w:eastAsia="Times New Roman"/>
          <w:szCs w:val="24"/>
        </w:rPr>
        <w:t xml:space="preserve"> άρθρο 139 έγινε δεκτό, όπως τροποποιήθηκε από τον κύριο Υπουργό, κατά πλειοψηφία.</w:t>
      </w:r>
    </w:p>
    <w:p w14:paraId="166425C0"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140, όπως τροποποιήθηκε από τον κύριο Υπουργό;</w:t>
      </w:r>
    </w:p>
    <w:p w14:paraId="166425C1"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5C2"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5C3" w14:textId="77777777" w:rsidR="00434732" w:rsidRDefault="00735F25">
      <w:pPr>
        <w:spacing w:after="0" w:line="600" w:lineRule="auto"/>
        <w:ind w:firstLine="720"/>
        <w:jc w:val="both"/>
        <w:rPr>
          <w:rFonts w:eastAsia="Times New Roman"/>
          <w:b/>
          <w:szCs w:val="24"/>
        </w:rPr>
      </w:pPr>
      <w:r>
        <w:rPr>
          <w:rFonts w:eastAsia="Times New Roman"/>
          <w:b/>
          <w:szCs w:val="24"/>
        </w:rPr>
        <w:t>ΑΝΤΩΝΙΟΣ ΓΡΕΓΟΣ</w:t>
      </w:r>
      <w:r>
        <w:rPr>
          <w:rFonts w:eastAsia="Times New Roman"/>
          <w:b/>
          <w:szCs w:val="24"/>
        </w:rPr>
        <w:t xml:space="preserve">: </w:t>
      </w:r>
      <w:r>
        <w:rPr>
          <w:rFonts w:eastAsia="Times New Roman"/>
          <w:szCs w:val="24"/>
        </w:rPr>
        <w:t>Κατά πλειοψηφία.</w:t>
      </w:r>
    </w:p>
    <w:p w14:paraId="166425C4"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5C5"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5C6"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5C7"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5C8" w14:textId="77777777" w:rsidR="00434732" w:rsidRDefault="00735F25">
      <w:pPr>
        <w:spacing w:after="0" w:line="600" w:lineRule="auto"/>
        <w:ind w:firstLine="720"/>
        <w:jc w:val="both"/>
        <w:rPr>
          <w:rFonts w:eastAsia="Times New Roman"/>
          <w:szCs w:val="24"/>
        </w:rPr>
      </w:pPr>
      <w:r>
        <w:rPr>
          <w:rFonts w:eastAsia="Times New Roman"/>
          <w:b/>
          <w:bCs/>
        </w:rPr>
        <w:lastRenderedPageBreak/>
        <w:t xml:space="preserve">ΠΡΟΕΔΡΕΥΟΥΣΑ (Αναστασία Χριστοδουλοπούλου): </w:t>
      </w:r>
      <w:r>
        <w:rPr>
          <w:rFonts w:eastAsia="Times New Roman"/>
          <w:szCs w:val="24"/>
        </w:rPr>
        <w:t>Συνεπώς το άρθρο 140 έγινε δεκτό, όπως τρ</w:t>
      </w:r>
      <w:r>
        <w:rPr>
          <w:rFonts w:eastAsia="Times New Roman"/>
          <w:szCs w:val="24"/>
        </w:rPr>
        <w:t>οποποιήθηκε από τον κύριο Υπουργό, κατά πλειοψηφία.</w:t>
      </w:r>
    </w:p>
    <w:p w14:paraId="166425C9"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141, όπως τροποποιήθηκε από τον κύριο Υπουργό;</w:t>
      </w:r>
    </w:p>
    <w:p w14:paraId="166425CA"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5CB"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5CC"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5CD" w14:textId="77777777" w:rsidR="00434732" w:rsidRDefault="00735F25">
      <w:pPr>
        <w:spacing w:after="0" w:line="600" w:lineRule="auto"/>
        <w:ind w:firstLine="720"/>
        <w:jc w:val="both"/>
        <w:rPr>
          <w:rFonts w:eastAsia="Times New Roman"/>
          <w:szCs w:val="24"/>
        </w:rPr>
      </w:pPr>
      <w:r>
        <w:rPr>
          <w:rFonts w:eastAsia="Times New Roman"/>
          <w:b/>
          <w:szCs w:val="24"/>
        </w:rPr>
        <w:t>ΓΙΑΝΝΗΣ ΚΟΥΤ</w:t>
      </w:r>
      <w:r>
        <w:rPr>
          <w:rFonts w:eastAsia="Times New Roman"/>
          <w:b/>
          <w:szCs w:val="24"/>
        </w:rPr>
        <w:t xml:space="preserve">ΣΟΥΚΟΣ: </w:t>
      </w:r>
      <w:r>
        <w:rPr>
          <w:rFonts w:eastAsia="Times New Roman"/>
          <w:szCs w:val="24"/>
        </w:rPr>
        <w:t>Κατά πλειοψηφία.</w:t>
      </w:r>
    </w:p>
    <w:p w14:paraId="166425CE"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5CF"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5D0"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5D1" w14:textId="77777777" w:rsidR="00434732" w:rsidRDefault="00735F25">
      <w:pPr>
        <w:spacing w:after="0" w:line="600" w:lineRule="auto"/>
        <w:ind w:firstLine="720"/>
        <w:jc w:val="both"/>
        <w:rPr>
          <w:rFonts w:eastAsia="Times New Roman"/>
          <w:szCs w:val="24"/>
        </w:rPr>
      </w:pPr>
      <w:r>
        <w:rPr>
          <w:rFonts w:eastAsia="Times New Roman"/>
          <w:b/>
          <w:bCs/>
        </w:rPr>
        <w:lastRenderedPageBreak/>
        <w:t xml:space="preserve">ΠΡΟΕΔΡΕΥΟΥΣΑ (Αναστασία Χριστοδουλοπούλου): </w:t>
      </w:r>
      <w:r>
        <w:rPr>
          <w:rFonts w:eastAsia="Times New Roman"/>
          <w:szCs w:val="24"/>
        </w:rPr>
        <w:t>Συνεπώς</w:t>
      </w:r>
      <w:r>
        <w:rPr>
          <w:rFonts w:eastAsia="Times New Roman"/>
          <w:szCs w:val="24"/>
        </w:rPr>
        <w:t xml:space="preserve"> το άρθρο 141 έγινε δεκτό, όπως τροποποιήθηκε από τον κύριο Υπουργό, κατά πλειοψηφία.</w:t>
      </w:r>
    </w:p>
    <w:p w14:paraId="166425D2"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143, όπως τροποποιήθηκε από τον κύριο Υπουργό;</w:t>
      </w:r>
    </w:p>
    <w:p w14:paraId="166425D3"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5D4"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5D5" w14:textId="77777777" w:rsidR="00434732" w:rsidRDefault="00735F25">
      <w:pPr>
        <w:spacing w:after="0" w:line="600" w:lineRule="auto"/>
        <w:ind w:firstLine="720"/>
        <w:jc w:val="both"/>
        <w:rPr>
          <w:rFonts w:eastAsia="Times New Roman"/>
          <w:b/>
          <w:szCs w:val="24"/>
        </w:rPr>
      </w:pPr>
      <w:r>
        <w:rPr>
          <w:rFonts w:eastAsia="Times New Roman"/>
          <w:b/>
          <w:szCs w:val="24"/>
        </w:rPr>
        <w:t>ΑΝΤΩΝΙΟΣ ΓΡΕ</w:t>
      </w:r>
      <w:r>
        <w:rPr>
          <w:rFonts w:eastAsia="Times New Roman"/>
          <w:b/>
          <w:szCs w:val="24"/>
        </w:rPr>
        <w:t xml:space="preserve">ΓΟΣ: </w:t>
      </w:r>
      <w:r>
        <w:rPr>
          <w:rFonts w:eastAsia="Times New Roman"/>
          <w:szCs w:val="24"/>
        </w:rPr>
        <w:t>Κατά πλειοψηφία.</w:t>
      </w:r>
    </w:p>
    <w:p w14:paraId="166425D6"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5D7"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5D8"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5D9"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5DA" w14:textId="77777777" w:rsidR="00434732" w:rsidRDefault="00735F25">
      <w:pPr>
        <w:spacing w:after="0" w:line="600" w:lineRule="auto"/>
        <w:ind w:firstLine="720"/>
        <w:jc w:val="both"/>
        <w:rPr>
          <w:rFonts w:eastAsia="Times New Roman"/>
          <w:szCs w:val="24"/>
        </w:rPr>
      </w:pPr>
      <w:r>
        <w:rPr>
          <w:rFonts w:eastAsia="Times New Roman"/>
          <w:b/>
          <w:bCs/>
        </w:rPr>
        <w:lastRenderedPageBreak/>
        <w:t xml:space="preserve">ΠΡΟΕΔΡΕΥΟΥΣΑ (Αναστασία Χριστοδουλοπούλου): </w:t>
      </w:r>
      <w:r>
        <w:rPr>
          <w:rFonts w:eastAsia="Times New Roman"/>
          <w:szCs w:val="24"/>
        </w:rPr>
        <w:t>Συνεπώς το άρθρο 143 έγινε δεκτό, όπως</w:t>
      </w:r>
      <w:r>
        <w:rPr>
          <w:rFonts w:eastAsia="Times New Roman"/>
          <w:szCs w:val="24"/>
        </w:rPr>
        <w:t xml:space="preserve"> τροποποιήθηκε από τον κύριο Υπουργό, κατά πλειοψηφία. </w:t>
      </w:r>
    </w:p>
    <w:p w14:paraId="166425DB"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144, όπως τροποποιήθηκε από τον κύριο Υπουργό;</w:t>
      </w:r>
    </w:p>
    <w:p w14:paraId="166425DC"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5DD"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5DE"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5DF"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w:t>
      </w:r>
      <w:r>
        <w:rPr>
          <w:rFonts w:eastAsia="Times New Roman"/>
          <w:b/>
          <w:szCs w:val="24"/>
        </w:rPr>
        <w:t xml:space="preserve">ΚΟΥΤΣΟΥΚΟΣ: </w:t>
      </w:r>
      <w:r>
        <w:rPr>
          <w:rFonts w:eastAsia="Times New Roman"/>
          <w:szCs w:val="24"/>
        </w:rPr>
        <w:t>Κατά πλειοψηφία.</w:t>
      </w:r>
    </w:p>
    <w:p w14:paraId="166425E0"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5E1"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5E2"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5E3" w14:textId="77777777" w:rsidR="00434732" w:rsidRDefault="00735F25">
      <w:pPr>
        <w:spacing w:after="0" w:line="600" w:lineRule="auto"/>
        <w:ind w:firstLine="720"/>
        <w:jc w:val="both"/>
        <w:rPr>
          <w:rFonts w:eastAsia="Times New Roman"/>
          <w:szCs w:val="24"/>
        </w:rPr>
      </w:pPr>
      <w:r>
        <w:rPr>
          <w:rFonts w:eastAsia="Times New Roman"/>
          <w:b/>
          <w:bCs/>
        </w:rPr>
        <w:lastRenderedPageBreak/>
        <w:t xml:space="preserve">ΠΡΟΕΔΡΕΥΟΥΣΑ (Αναστασία Χριστοδουλοπούλου): </w:t>
      </w:r>
      <w:r>
        <w:rPr>
          <w:rFonts w:eastAsia="Times New Roman"/>
          <w:szCs w:val="24"/>
        </w:rPr>
        <w:t>Συνεπώς το άρθρο 144 έγινε δεκτό, όπως τροποποιήθηκε από τον κύριο Υ</w:t>
      </w:r>
      <w:r>
        <w:rPr>
          <w:rFonts w:eastAsia="Times New Roman"/>
          <w:szCs w:val="24"/>
        </w:rPr>
        <w:t>πουργό, κατά πλειοψηφία.</w:t>
      </w:r>
    </w:p>
    <w:p w14:paraId="166425E4"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145, όπως τροποποιήθηκε από τον κύριο Υπουργό;</w:t>
      </w:r>
    </w:p>
    <w:p w14:paraId="166425E5"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5E6"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5E7"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5E8"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5E9" w14:textId="77777777" w:rsidR="00434732" w:rsidRDefault="00735F25">
      <w:pPr>
        <w:spacing w:after="0" w:line="600" w:lineRule="auto"/>
        <w:ind w:firstLine="720"/>
        <w:jc w:val="both"/>
        <w:rPr>
          <w:rFonts w:eastAsia="Times New Roman"/>
          <w:szCs w:val="24"/>
        </w:rPr>
      </w:pPr>
      <w:r>
        <w:rPr>
          <w:rFonts w:eastAsia="Times New Roman"/>
          <w:b/>
          <w:szCs w:val="24"/>
        </w:rPr>
        <w:t>ΝΙ</w:t>
      </w:r>
      <w:r>
        <w:rPr>
          <w:rFonts w:eastAsia="Times New Roman"/>
          <w:b/>
          <w:szCs w:val="24"/>
        </w:rPr>
        <w:t xml:space="preserve">ΚΟΛΑΟΣ ΚΑΡΑΘΑΝΑΣΟΠΟΥΛΟΣ: </w:t>
      </w:r>
      <w:r>
        <w:rPr>
          <w:rFonts w:eastAsia="Times New Roman"/>
          <w:szCs w:val="24"/>
        </w:rPr>
        <w:t>Κατά πλειοψηφία.</w:t>
      </w:r>
    </w:p>
    <w:p w14:paraId="166425EA"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5EB"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5EC" w14:textId="77777777" w:rsidR="00434732" w:rsidRDefault="00735F25">
      <w:pPr>
        <w:spacing w:after="0" w:line="600" w:lineRule="auto"/>
        <w:ind w:firstLine="720"/>
        <w:jc w:val="both"/>
        <w:rPr>
          <w:rFonts w:eastAsia="Times New Roman"/>
          <w:szCs w:val="24"/>
        </w:rPr>
      </w:pPr>
      <w:r>
        <w:rPr>
          <w:rFonts w:eastAsia="Times New Roman"/>
          <w:b/>
          <w:bCs/>
        </w:rPr>
        <w:lastRenderedPageBreak/>
        <w:t xml:space="preserve">ΠΡΟΕΔΡΕΥΟΥΣΑ (Αναστασία Χριστοδουλοπούλου): </w:t>
      </w:r>
      <w:r>
        <w:rPr>
          <w:rFonts w:eastAsia="Times New Roman"/>
          <w:szCs w:val="24"/>
        </w:rPr>
        <w:t xml:space="preserve">Συνεπώς το άρθρο 145 έγινε δεκτό, όπως τροποποιήθηκε από τον κύριο Υπουργό, κατά πλειοψηφία. </w:t>
      </w:r>
    </w:p>
    <w:p w14:paraId="166425ED"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14</w:t>
      </w:r>
      <w:r>
        <w:rPr>
          <w:rFonts w:eastAsia="Times New Roman"/>
          <w:szCs w:val="24"/>
        </w:rPr>
        <w:t>6</w:t>
      </w:r>
      <w:r>
        <w:rPr>
          <w:rFonts w:eastAsia="Times New Roman"/>
          <w:szCs w:val="24"/>
        </w:rPr>
        <w:t xml:space="preserve"> ως έχει;</w:t>
      </w:r>
    </w:p>
    <w:p w14:paraId="166425EE"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5EF"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5F0"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5F1"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5F2"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5F3"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5F4"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5F5" w14:textId="77777777" w:rsidR="00434732" w:rsidRDefault="00735F25">
      <w:pPr>
        <w:spacing w:after="0" w:line="600" w:lineRule="auto"/>
        <w:ind w:firstLine="720"/>
        <w:jc w:val="both"/>
        <w:rPr>
          <w:rFonts w:eastAsia="Times New Roman"/>
          <w:szCs w:val="24"/>
        </w:rPr>
      </w:pPr>
      <w:r>
        <w:rPr>
          <w:rFonts w:eastAsia="Times New Roman"/>
          <w:b/>
          <w:bCs/>
        </w:rPr>
        <w:lastRenderedPageBreak/>
        <w:t xml:space="preserve">ΠΡΟΕΔΡΕΥΟΥΣΑ (Αναστασία Χριστοδουλοπούλου): </w:t>
      </w:r>
      <w:r>
        <w:rPr>
          <w:rFonts w:eastAsia="Times New Roman"/>
          <w:szCs w:val="24"/>
        </w:rPr>
        <w:t xml:space="preserve">Συνεπώς το άρθρο 146 έγινε δεκτό ως έχει κατά πλειοψηφία. </w:t>
      </w:r>
    </w:p>
    <w:p w14:paraId="166425F6"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147 ως έχει;</w:t>
      </w:r>
    </w:p>
    <w:p w14:paraId="166425F7"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5F8" w14:textId="77777777" w:rsidR="00434732" w:rsidRDefault="00735F25">
      <w:pPr>
        <w:spacing w:after="0" w:line="600" w:lineRule="auto"/>
        <w:ind w:firstLine="720"/>
        <w:jc w:val="both"/>
        <w:rPr>
          <w:rFonts w:eastAsia="Times New Roman"/>
          <w:szCs w:val="24"/>
        </w:rPr>
      </w:pPr>
      <w:r>
        <w:rPr>
          <w:rFonts w:eastAsia="Times New Roman"/>
          <w:b/>
          <w:szCs w:val="24"/>
        </w:rPr>
        <w:t>ΧΡΗΣΤΟΣ ΣΤΑΪ</w:t>
      </w:r>
      <w:r>
        <w:rPr>
          <w:rFonts w:eastAsia="Times New Roman"/>
          <w:b/>
          <w:szCs w:val="24"/>
        </w:rPr>
        <w:t xml:space="preserve">ΚΟΥΡΑΣ: </w:t>
      </w:r>
      <w:r>
        <w:rPr>
          <w:rFonts w:eastAsia="Times New Roman"/>
          <w:szCs w:val="24"/>
        </w:rPr>
        <w:t>Κατά πλειοψηφία.</w:t>
      </w:r>
    </w:p>
    <w:p w14:paraId="166425F9"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5FA"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5FB"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5FC"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5FD"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5FE" w14:textId="77777777" w:rsidR="00434732" w:rsidRDefault="00735F25">
      <w:pPr>
        <w:spacing w:after="0" w:line="600" w:lineRule="auto"/>
        <w:ind w:firstLine="720"/>
        <w:jc w:val="both"/>
        <w:rPr>
          <w:rFonts w:eastAsia="Times New Roman"/>
          <w:szCs w:val="24"/>
        </w:rPr>
      </w:pPr>
      <w:r>
        <w:rPr>
          <w:rFonts w:eastAsia="Times New Roman"/>
          <w:b/>
          <w:bCs/>
        </w:rPr>
        <w:lastRenderedPageBreak/>
        <w:t xml:space="preserve">ΠΡΟΕΔΡΕΥΟΥΣΑ (Αναστασία Χριστοδουλοπούλου): </w:t>
      </w:r>
      <w:r>
        <w:rPr>
          <w:rFonts w:eastAsia="Times New Roman"/>
          <w:szCs w:val="24"/>
        </w:rPr>
        <w:t>Σ</w:t>
      </w:r>
      <w:r>
        <w:rPr>
          <w:rFonts w:eastAsia="Times New Roman"/>
          <w:szCs w:val="24"/>
        </w:rPr>
        <w:t xml:space="preserve">υνεπώς το άρθρο 147 έγινε δεκτό ως έχει κατά πλειοψηφία. </w:t>
      </w:r>
    </w:p>
    <w:p w14:paraId="166425FF"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148 ως έχει;</w:t>
      </w:r>
    </w:p>
    <w:p w14:paraId="16642600"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01"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02"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603"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604" w14:textId="77777777" w:rsidR="00434732" w:rsidRDefault="00735F25">
      <w:pPr>
        <w:spacing w:after="0" w:line="600" w:lineRule="auto"/>
        <w:ind w:firstLine="720"/>
        <w:jc w:val="both"/>
        <w:rPr>
          <w:rFonts w:eastAsia="Times New Roman"/>
          <w:szCs w:val="24"/>
        </w:rPr>
      </w:pPr>
      <w:r>
        <w:rPr>
          <w:rFonts w:eastAsia="Times New Roman"/>
          <w:b/>
          <w:szCs w:val="24"/>
        </w:rPr>
        <w:t>ΝΙΚ</w:t>
      </w:r>
      <w:r>
        <w:rPr>
          <w:rFonts w:eastAsia="Times New Roman"/>
          <w:b/>
          <w:szCs w:val="24"/>
        </w:rPr>
        <w:t xml:space="preserve">ΟΛΑΟΣ ΚΑΡΑΘΑΝΑΣΟΠΟΥΛΟΣ: </w:t>
      </w:r>
      <w:r>
        <w:rPr>
          <w:rFonts w:eastAsia="Times New Roman"/>
          <w:szCs w:val="24"/>
        </w:rPr>
        <w:t>Κατά πλειοψηφία.</w:t>
      </w:r>
    </w:p>
    <w:p w14:paraId="16642605"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606"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607" w14:textId="77777777" w:rsidR="00434732" w:rsidRDefault="00735F25">
      <w:pPr>
        <w:spacing w:after="0" w:line="600" w:lineRule="auto"/>
        <w:ind w:firstLine="720"/>
        <w:jc w:val="both"/>
        <w:rPr>
          <w:rFonts w:eastAsia="Times New Roman"/>
          <w:szCs w:val="24"/>
        </w:rPr>
      </w:pPr>
      <w:r>
        <w:rPr>
          <w:rFonts w:eastAsia="Times New Roman"/>
          <w:b/>
          <w:bCs/>
        </w:rPr>
        <w:lastRenderedPageBreak/>
        <w:t xml:space="preserve">ΠΡΟΕΔΡΕΥΟΥΣΑ (Αναστασία Χριστοδουλοπούλου): </w:t>
      </w:r>
      <w:r>
        <w:rPr>
          <w:rFonts w:eastAsia="Times New Roman"/>
          <w:szCs w:val="24"/>
        </w:rPr>
        <w:t xml:space="preserve">Συνεπώς το άρθρο 148 έγινε δεκτό ως έχει κατά πλειοψηφία. </w:t>
      </w:r>
    </w:p>
    <w:p w14:paraId="16642608" w14:textId="77777777" w:rsidR="00434732" w:rsidRDefault="00735F25">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w:t>
      </w:r>
      <w:r>
        <w:rPr>
          <w:rFonts w:eastAsia="Times New Roman"/>
          <w:szCs w:val="24"/>
        </w:rPr>
        <w:t>149, όπως τροποποιήθηκε από τον κύριο Υπουργό;</w:t>
      </w:r>
    </w:p>
    <w:p w14:paraId="16642609"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0A"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0B"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60C"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60D"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60E"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 xml:space="preserve">Κατά </w:t>
      </w:r>
      <w:r>
        <w:rPr>
          <w:rFonts w:eastAsia="Times New Roman"/>
          <w:szCs w:val="24"/>
        </w:rPr>
        <w:t>πλειοψηφία.</w:t>
      </w:r>
      <w:r>
        <w:rPr>
          <w:rFonts w:eastAsia="Times New Roman"/>
          <w:b/>
          <w:szCs w:val="24"/>
        </w:rPr>
        <w:t xml:space="preserve"> </w:t>
      </w:r>
    </w:p>
    <w:p w14:paraId="1664260F"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610" w14:textId="77777777" w:rsidR="00434732" w:rsidRDefault="00735F25">
      <w:pPr>
        <w:spacing w:after="0" w:line="600" w:lineRule="auto"/>
        <w:ind w:firstLine="720"/>
        <w:jc w:val="both"/>
        <w:rPr>
          <w:rFonts w:eastAsia="Times New Roman"/>
          <w:szCs w:val="24"/>
        </w:rPr>
      </w:pPr>
      <w:r>
        <w:rPr>
          <w:rFonts w:eastAsia="Times New Roman"/>
          <w:b/>
          <w:bCs/>
        </w:rPr>
        <w:lastRenderedPageBreak/>
        <w:t xml:space="preserve">ΠΡΟΕΔΡΕΥΟΥΣΑ (Αναστασία Χριστοδουλοπούλου): </w:t>
      </w:r>
      <w:r>
        <w:rPr>
          <w:rFonts w:eastAsia="Times New Roman"/>
          <w:szCs w:val="24"/>
        </w:rPr>
        <w:t>Συνεπώς</w:t>
      </w:r>
      <w:r>
        <w:rPr>
          <w:rFonts w:eastAsia="Times New Roman"/>
          <w:szCs w:val="24"/>
        </w:rPr>
        <w:t xml:space="preserve"> </w:t>
      </w:r>
      <w:r>
        <w:rPr>
          <w:rFonts w:eastAsia="Times New Roman"/>
          <w:szCs w:val="24"/>
        </w:rPr>
        <w:t>το άρθρο 149 έγινε δεκτό, όπως τροποποιήθηκε από τον κύριο Υπουργό, κατά πλειοψηφία.</w:t>
      </w:r>
    </w:p>
    <w:p w14:paraId="16642611"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150, όπως τροποποιήθηκε από τ</w:t>
      </w:r>
      <w:r>
        <w:rPr>
          <w:rFonts w:eastAsia="Times New Roman"/>
          <w:szCs w:val="24"/>
        </w:rPr>
        <w:t>ον κύριο Υπουργό;</w:t>
      </w:r>
    </w:p>
    <w:p w14:paraId="16642612"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13"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14"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615"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616"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617"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618" w14:textId="77777777" w:rsidR="00434732" w:rsidRDefault="00735F25">
      <w:pPr>
        <w:spacing w:after="0" w:line="600" w:lineRule="auto"/>
        <w:ind w:firstLine="720"/>
        <w:jc w:val="both"/>
        <w:rPr>
          <w:rFonts w:eastAsia="Times New Roman"/>
          <w:szCs w:val="24"/>
        </w:rPr>
      </w:pPr>
      <w:r>
        <w:rPr>
          <w:rFonts w:eastAsia="Times New Roman"/>
          <w:b/>
          <w:szCs w:val="24"/>
        </w:rPr>
        <w:t>ΜΑΡΙΟΣ ΓΕΩΡΓΙΑΔΗΣ:</w:t>
      </w:r>
      <w:r>
        <w:rPr>
          <w:rFonts w:eastAsia="Times New Roman"/>
          <w:b/>
          <w:szCs w:val="24"/>
        </w:rPr>
        <w:t xml:space="preserve"> </w:t>
      </w:r>
      <w:r>
        <w:rPr>
          <w:rFonts w:eastAsia="Times New Roman"/>
          <w:szCs w:val="24"/>
        </w:rPr>
        <w:t>Κατά πλειοψηφία.</w:t>
      </w:r>
    </w:p>
    <w:p w14:paraId="16642619" w14:textId="77777777" w:rsidR="00434732" w:rsidRDefault="00735F25">
      <w:pPr>
        <w:spacing w:after="0" w:line="600" w:lineRule="auto"/>
        <w:ind w:firstLine="720"/>
        <w:jc w:val="both"/>
        <w:rPr>
          <w:rFonts w:eastAsia="Times New Roman"/>
          <w:szCs w:val="24"/>
        </w:rPr>
      </w:pPr>
      <w:r>
        <w:rPr>
          <w:rFonts w:eastAsia="Times New Roman"/>
          <w:b/>
          <w:bCs/>
        </w:rPr>
        <w:lastRenderedPageBreak/>
        <w:t xml:space="preserve">ΠΡΟΕΔΡΕΥΟΥΣΑ (Αναστασία Χριστοδουλοπούλου): </w:t>
      </w:r>
      <w:r>
        <w:rPr>
          <w:rFonts w:eastAsia="Times New Roman"/>
          <w:szCs w:val="24"/>
        </w:rPr>
        <w:t xml:space="preserve">Συνεπώς το άρθρο 150 έγινε δεκτό, όπως τροποποιήθηκε από τον κύριο Υπουργό, κατά πλειοψηφία. </w:t>
      </w:r>
    </w:p>
    <w:p w14:paraId="1664261A"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15</w:t>
      </w:r>
      <w:r>
        <w:rPr>
          <w:rFonts w:eastAsia="Times New Roman"/>
          <w:szCs w:val="24"/>
        </w:rPr>
        <w:t>1</w:t>
      </w:r>
      <w:r>
        <w:rPr>
          <w:rFonts w:eastAsia="Times New Roman"/>
          <w:szCs w:val="24"/>
        </w:rPr>
        <w:t xml:space="preserve"> ως έχει;</w:t>
      </w:r>
    </w:p>
    <w:p w14:paraId="1664261B"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1C" w14:textId="77777777" w:rsidR="00434732" w:rsidRDefault="00735F25">
      <w:pPr>
        <w:spacing w:after="0" w:line="600" w:lineRule="auto"/>
        <w:ind w:firstLine="720"/>
        <w:jc w:val="both"/>
        <w:rPr>
          <w:rFonts w:eastAsia="Times New Roman"/>
          <w:szCs w:val="24"/>
        </w:rPr>
      </w:pPr>
      <w:r>
        <w:rPr>
          <w:rFonts w:eastAsia="Times New Roman"/>
          <w:b/>
          <w:szCs w:val="24"/>
        </w:rPr>
        <w:t>ΧΡΗΣΤΟΣ ΣΤΑΪΚ</w:t>
      </w:r>
      <w:r>
        <w:rPr>
          <w:rFonts w:eastAsia="Times New Roman"/>
          <w:b/>
          <w:szCs w:val="24"/>
        </w:rPr>
        <w:t xml:space="preserve">ΟΥΡΑΣ: </w:t>
      </w:r>
      <w:r>
        <w:rPr>
          <w:rFonts w:eastAsia="Times New Roman"/>
          <w:szCs w:val="24"/>
        </w:rPr>
        <w:t>Κατά πλειοψηφία.</w:t>
      </w:r>
    </w:p>
    <w:p w14:paraId="1664261D"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61E"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61F"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620" w14:textId="77777777" w:rsidR="00434732" w:rsidRDefault="00735F25">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Κατά πλειοψηφία.</w:t>
      </w:r>
    </w:p>
    <w:p w14:paraId="16642621"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622" w14:textId="77777777" w:rsidR="00434732" w:rsidRDefault="00735F25">
      <w:pPr>
        <w:spacing w:after="0" w:line="600" w:lineRule="auto"/>
        <w:ind w:firstLine="720"/>
        <w:jc w:val="both"/>
        <w:rPr>
          <w:rFonts w:eastAsia="Times New Roman"/>
          <w:szCs w:val="24"/>
        </w:rPr>
      </w:pPr>
      <w:r>
        <w:rPr>
          <w:rFonts w:eastAsia="Times New Roman"/>
          <w:b/>
          <w:bCs/>
        </w:rPr>
        <w:lastRenderedPageBreak/>
        <w:t xml:space="preserve">ΠΡΟΕΔΡΕΥΟΥΣΑ (Αναστασία Χριστοδουλοπούλου): </w:t>
      </w:r>
      <w:r>
        <w:rPr>
          <w:rFonts w:eastAsia="Times New Roman"/>
          <w:szCs w:val="24"/>
        </w:rPr>
        <w:t>Συν</w:t>
      </w:r>
      <w:r>
        <w:rPr>
          <w:rFonts w:eastAsia="Times New Roman"/>
          <w:szCs w:val="24"/>
        </w:rPr>
        <w:t>επώς το άρθρο 151 έγινε δεκτό ως έχει κατά πλειοψηφία.</w:t>
      </w:r>
    </w:p>
    <w:p w14:paraId="16642623"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152 ως έχει;</w:t>
      </w:r>
    </w:p>
    <w:p w14:paraId="16642624"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25"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26"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627"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628"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629"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62A"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62B" w14:textId="77777777" w:rsidR="00434732" w:rsidRDefault="00735F25">
      <w:pPr>
        <w:spacing w:after="0" w:line="600" w:lineRule="auto"/>
        <w:ind w:firstLine="720"/>
        <w:jc w:val="both"/>
        <w:rPr>
          <w:rFonts w:eastAsia="Times New Roman"/>
          <w:szCs w:val="24"/>
        </w:rPr>
      </w:pPr>
      <w:r>
        <w:rPr>
          <w:rFonts w:eastAsia="Times New Roman"/>
          <w:b/>
          <w:bCs/>
        </w:rPr>
        <w:lastRenderedPageBreak/>
        <w:t xml:space="preserve">ΠΡΟΕΔΡΕΥΟΥΣΑ (Αναστασία Χριστοδουλοπούλου): </w:t>
      </w:r>
      <w:r>
        <w:rPr>
          <w:rFonts w:eastAsia="Times New Roman"/>
          <w:szCs w:val="24"/>
        </w:rPr>
        <w:t xml:space="preserve">Συνεπώς το άρθρο 152 έγινε δεκτό ως έχει κατά πλειοψηφία. </w:t>
      </w:r>
    </w:p>
    <w:p w14:paraId="1664262C"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w:t>
      </w:r>
      <w:r>
        <w:rPr>
          <w:rFonts w:eastAsia="Times New Roman"/>
          <w:szCs w:val="24"/>
        </w:rPr>
        <w:t>ρο 154 ως έχει;</w:t>
      </w:r>
    </w:p>
    <w:p w14:paraId="1664262D"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2E"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2F"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630"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631"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632"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Παρών.</w:t>
      </w:r>
      <w:r>
        <w:rPr>
          <w:rFonts w:eastAsia="Times New Roman"/>
          <w:b/>
          <w:szCs w:val="24"/>
        </w:rPr>
        <w:t xml:space="preserve"> </w:t>
      </w:r>
    </w:p>
    <w:p w14:paraId="16642633"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w:t>
      </w:r>
      <w:r>
        <w:rPr>
          <w:rFonts w:eastAsia="Times New Roman"/>
          <w:szCs w:val="24"/>
        </w:rPr>
        <w:t>ηφία.</w:t>
      </w:r>
    </w:p>
    <w:p w14:paraId="16642634" w14:textId="77777777" w:rsidR="00434732" w:rsidRDefault="00735F25">
      <w:pPr>
        <w:spacing w:after="0" w:line="600" w:lineRule="auto"/>
        <w:ind w:firstLine="720"/>
        <w:jc w:val="both"/>
        <w:rPr>
          <w:rFonts w:eastAsia="Times New Roman"/>
          <w:szCs w:val="24"/>
        </w:rPr>
      </w:pPr>
      <w:r>
        <w:rPr>
          <w:rFonts w:eastAsia="Times New Roman"/>
          <w:b/>
          <w:bCs/>
        </w:rPr>
        <w:lastRenderedPageBreak/>
        <w:t xml:space="preserve">ΠΡΟΕΔΡΕΥΟΥΣΑ (Αναστασία Χριστοδουλοπούλου): </w:t>
      </w:r>
      <w:r>
        <w:rPr>
          <w:rFonts w:eastAsia="Times New Roman"/>
          <w:szCs w:val="24"/>
        </w:rPr>
        <w:t xml:space="preserve">Συνεπώς το άρθρο 154 έγινε δεκτό ως έχει κατά πλειοψηφία. </w:t>
      </w:r>
    </w:p>
    <w:p w14:paraId="16642635"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155 ως έχει;</w:t>
      </w:r>
    </w:p>
    <w:p w14:paraId="16642636"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37"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38"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w:t>
      </w:r>
      <w:r>
        <w:rPr>
          <w:rFonts w:eastAsia="Times New Roman"/>
          <w:szCs w:val="24"/>
        </w:rPr>
        <w:t>λειοψηφία.</w:t>
      </w:r>
    </w:p>
    <w:p w14:paraId="16642639"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63A"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63B"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Παρών.</w:t>
      </w:r>
      <w:r>
        <w:rPr>
          <w:rFonts w:eastAsia="Times New Roman"/>
          <w:b/>
          <w:szCs w:val="24"/>
        </w:rPr>
        <w:t xml:space="preserve"> </w:t>
      </w:r>
    </w:p>
    <w:p w14:paraId="1664263C"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63D" w14:textId="77777777" w:rsidR="00434732" w:rsidRDefault="00735F25">
      <w:pPr>
        <w:spacing w:after="0" w:line="600" w:lineRule="auto"/>
        <w:ind w:firstLine="720"/>
        <w:jc w:val="both"/>
        <w:rPr>
          <w:rFonts w:eastAsia="Times New Roman"/>
          <w:szCs w:val="24"/>
        </w:rPr>
      </w:pPr>
      <w:r>
        <w:rPr>
          <w:rFonts w:eastAsia="Times New Roman"/>
          <w:b/>
          <w:bCs/>
        </w:rPr>
        <w:lastRenderedPageBreak/>
        <w:t xml:space="preserve">ΠΡΟΕΔΡΕΥΟΥΣΑ (Αναστασία Χριστοδουλοπούλου): </w:t>
      </w:r>
      <w:r>
        <w:rPr>
          <w:rFonts w:eastAsia="Times New Roman"/>
          <w:szCs w:val="24"/>
        </w:rPr>
        <w:t xml:space="preserve">Συνεπώς το άρθρο 155 έγινε δεκτό ως έχει κατά πλειοψηφία. </w:t>
      </w:r>
    </w:p>
    <w:p w14:paraId="1664263E"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156 ως έχει;</w:t>
      </w:r>
    </w:p>
    <w:p w14:paraId="1664263F"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40"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41"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642"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643"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644"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645" w14:textId="77777777" w:rsidR="00434732" w:rsidRDefault="00735F25">
      <w:pPr>
        <w:spacing w:after="0" w:line="600" w:lineRule="auto"/>
        <w:ind w:firstLine="720"/>
        <w:jc w:val="both"/>
        <w:rPr>
          <w:rFonts w:eastAsia="Times New Roman"/>
          <w:szCs w:val="24"/>
        </w:rPr>
      </w:pPr>
      <w:r>
        <w:rPr>
          <w:rFonts w:eastAsia="Times New Roman"/>
          <w:b/>
          <w:bCs/>
        </w:rPr>
        <w:t xml:space="preserve">ΠΡΟΕΔΡΕΥΟΥΣΑ (Αναστασία Χριστοδουλοπούλου): </w:t>
      </w:r>
      <w:r>
        <w:rPr>
          <w:rFonts w:eastAsia="Times New Roman"/>
          <w:szCs w:val="24"/>
        </w:rPr>
        <w:t xml:space="preserve">Συνεπώς το άρθρο 156 έγινε δεκτό ως έχει, κατά πλειοψηφία. </w:t>
      </w:r>
    </w:p>
    <w:p w14:paraId="16642646" w14:textId="77777777" w:rsidR="00434732" w:rsidRDefault="00735F25">
      <w:pPr>
        <w:spacing w:after="0" w:line="600" w:lineRule="auto"/>
        <w:ind w:firstLine="720"/>
        <w:jc w:val="both"/>
        <w:rPr>
          <w:rFonts w:eastAsia="Times New Roman"/>
          <w:color w:val="000000" w:themeColor="text1"/>
          <w:szCs w:val="24"/>
        </w:rPr>
      </w:pPr>
      <w:r w:rsidRPr="006343EA">
        <w:rPr>
          <w:rFonts w:eastAsia="Times New Roman"/>
          <w:color w:val="000000" w:themeColor="text1"/>
          <w:szCs w:val="24"/>
        </w:rPr>
        <w:lastRenderedPageBreak/>
        <w:t>Ερωτάται το Σώμα: Γίνεται δεκτό το άρθρο 157 ως έχει;</w:t>
      </w:r>
    </w:p>
    <w:p w14:paraId="16642647" w14:textId="77777777" w:rsidR="00434732" w:rsidRDefault="00735F25">
      <w:pPr>
        <w:spacing w:after="0" w:line="600" w:lineRule="auto"/>
        <w:ind w:firstLine="720"/>
        <w:jc w:val="both"/>
        <w:rPr>
          <w:rFonts w:eastAsia="Times New Roman"/>
          <w:color w:val="000000" w:themeColor="text1"/>
          <w:szCs w:val="24"/>
        </w:rPr>
      </w:pPr>
      <w:r w:rsidRPr="006343EA">
        <w:rPr>
          <w:rFonts w:eastAsia="Times New Roman"/>
          <w:b/>
          <w:color w:val="000000" w:themeColor="text1"/>
          <w:szCs w:val="24"/>
        </w:rPr>
        <w:t xml:space="preserve">ΠΟΛΛΟΙ ΒΟΥΛΕΥΤΕΣ: </w:t>
      </w:r>
      <w:r w:rsidRPr="006343EA">
        <w:rPr>
          <w:rFonts w:eastAsia="Times New Roman"/>
          <w:color w:val="000000" w:themeColor="text1"/>
          <w:szCs w:val="24"/>
        </w:rPr>
        <w:t xml:space="preserve">Δεκτό, δεκτό. </w:t>
      </w:r>
    </w:p>
    <w:p w14:paraId="16642648"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w:t>
      </w:r>
      <w:r>
        <w:rPr>
          <w:rFonts w:eastAsia="Times New Roman"/>
          <w:szCs w:val="24"/>
        </w:rPr>
        <w:t>οψηφία.</w:t>
      </w:r>
    </w:p>
    <w:p w14:paraId="16642649"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64A"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64B"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Παρών.</w:t>
      </w:r>
    </w:p>
    <w:p w14:paraId="1664264C"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Παρών.</w:t>
      </w:r>
      <w:r>
        <w:rPr>
          <w:rFonts w:eastAsia="Times New Roman"/>
          <w:b/>
          <w:szCs w:val="24"/>
        </w:rPr>
        <w:t xml:space="preserve"> </w:t>
      </w:r>
    </w:p>
    <w:p w14:paraId="1664264D"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Παρών.</w:t>
      </w:r>
    </w:p>
    <w:p w14:paraId="1664264E"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cs="Times New Roman"/>
          <w:szCs w:val="24"/>
        </w:rPr>
        <w:t xml:space="preserve"> </w:t>
      </w:r>
      <w:r>
        <w:rPr>
          <w:rFonts w:eastAsia="Times New Roman"/>
          <w:szCs w:val="24"/>
        </w:rPr>
        <w:t>Συνεπώς το άρθρο 157 έγινε δεκτό ως έχει κατά πλ</w:t>
      </w:r>
      <w:r>
        <w:rPr>
          <w:rFonts w:eastAsia="Times New Roman"/>
          <w:szCs w:val="24"/>
        </w:rPr>
        <w:t xml:space="preserve">ειοψηφία. </w:t>
      </w:r>
    </w:p>
    <w:p w14:paraId="1664264F"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158 ως έχει;</w:t>
      </w:r>
    </w:p>
    <w:p w14:paraId="16642650"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ΠΟΛΛΟΙ ΒΟΥΛΕΥΤΕΣ: </w:t>
      </w:r>
      <w:r>
        <w:rPr>
          <w:rFonts w:eastAsia="Times New Roman"/>
          <w:szCs w:val="24"/>
        </w:rPr>
        <w:t xml:space="preserve">Δεκτό, δεκτό. </w:t>
      </w:r>
    </w:p>
    <w:p w14:paraId="16642651"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52"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653"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654"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655" w14:textId="77777777" w:rsidR="00434732" w:rsidRDefault="00735F25">
      <w:pPr>
        <w:spacing w:after="0" w:line="600" w:lineRule="auto"/>
        <w:ind w:firstLine="720"/>
        <w:jc w:val="both"/>
        <w:rPr>
          <w:rFonts w:eastAsia="Times New Roman"/>
          <w:b/>
          <w:szCs w:val="24"/>
        </w:rPr>
      </w:pPr>
      <w:r>
        <w:rPr>
          <w:rFonts w:eastAsia="Times New Roman"/>
          <w:b/>
          <w:szCs w:val="24"/>
        </w:rPr>
        <w:t>ΓΕΩΡΓΙ</w:t>
      </w:r>
      <w:r>
        <w:rPr>
          <w:rFonts w:eastAsia="Times New Roman"/>
          <w:b/>
          <w:szCs w:val="24"/>
        </w:rPr>
        <w:t xml:space="preserve">ΟΣ ΑΜΥΡΑΣ: </w:t>
      </w:r>
      <w:r>
        <w:rPr>
          <w:rFonts w:eastAsia="Times New Roman"/>
          <w:szCs w:val="24"/>
        </w:rPr>
        <w:t>Κατά πλειοψηφία.</w:t>
      </w:r>
      <w:r>
        <w:rPr>
          <w:rFonts w:eastAsia="Times New Roman"/>
          <w:b/>
          <w:szCs w:val="24"/>
        </w:rPr>
        <w:t xml:space="preserve"> </w:t>
      </w:r>
    </w:p>
    <w:p w14:paraId="16642656"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657"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cs="Times New Roman"/>
          <w:szCs w:val="24"/>
        </w:rPr>
        <w:t xml:space="preserve"> </w:t>
      </w:r>
      <w:r>
        <w:rPr>
          <w:rFonts w:eastAsia="Times New Roman"/>
          <w:szCs w:val="24"/>
        </w:rPr>
        <w:t>Συνεπώς το άρθρο 158 έγινε δεκτό</w:t>
      </w:r>
      <w:r>
        <w:rPr>
          <w:rFonts w:eastAsia="Times New Roman"/>
          <w:szCs w:val="24"/>
        </w:rPr>
        <w:t xml:space="preserve"> </w:t>
      </w:r>
      <w:r>
        <w:rPr>
          <w:rFonts w:eastAsia="Times New Roman"/>
          <w:szCs w:val="24"/>
        </w:rPr>
        <w:t>ως έχει κατά πλειοψηφία.</w:t>
      </w:r>
    </w:p>
    <w:p w14:paraId="16642658"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160, όπως τροποποιήθηκε από τον κύριο Υπουργό;</w:t>
      </w:r>
    </w:p>
    <w:p w14:paraId="16642659"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5A"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ΧΡΗΣΤΟΣ ΣΤΑΪΚΟΥΡΑΣ: </w:t>
      </w:r>
      <w:r>
        <w:rPr>
          <w:rFonts w:eastAsia="Times New Roman"/>
          <w:szCs w:val="24"/>
        </w:rPr>
        <w:t>Κατά πλειοψηφία.</w:t>
      </w:r>
    </w:p>
    <w:p w14:paraId="1664265B"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65C"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65D"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65E"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65F"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660"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cs="Times New Roman"/>
          <w:szCs w:val="24"/>
        </w:rPr>
        <w:t xml:space="preserve"> </w:t>
      </w:r>
      <w:r>
        <w:rPr>
          <w:rFonts w:eastAsia="Times New Roman"/>
          <w:szCs w:val="24"/>
        </w:rPr>
        <w:t>Συνεπώς το άρθρο 160 έγινε δεκτό, όπως τροποποιήθηκε από τον κύριο Υπουργό, κατά πλειοψηφία.</w:t>
      </w:r>
    </w:p>
    <w:p w14:paraId="16642661"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161 ως έχει;</w:t>
      </w:r>
    </w:p>
    <w:p w14:paraId="16642662"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63"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w:t>
      </w:r>
      <w:r>
        <w:rPr>
          <w:rFonts w:eastAsia="Times New Roman"/>
          <w:szCs w:val="24"/>
        </w:rPr>
        <w:t>φία.</w:t>
      </w:r>
    </w:p>
    <w:p w14:paraId="16642664" w14:textId="77777777" w:rsidR="00434732" w:rsidRDefault="00735F25">
      <w:pPr>
        <w:spacing w:after="0" w:line="600" w:lineRule="auto"/>
        <w:ind w:firstLine="720"/>
        <w:jc w:val="both"/>
        <w:rPr>
          <w:rFonts w:eastAsia="Times New Roman"/>
          <w:b/>
          <w:szCs w:val="24"/>
        </w:rPr>
      </w:pPr>
      <w:r>
        <w:rPr>
          <w:rFonts w:eastAsia="Times New Roman"/>
          <w:b/>
          <w:szCs w:val="24"/>
        </w:rPr>
        <w:lastRenderedPageBreak/>
        <w:t xml:space="preserve">ΑΝΤΩΝΙΟΣ ΓΡΕΓΟΣ: </w:t>
      </w:r>
      <w:r>
        <w:rPr>
          <w:rFonts w:eastAsia="Times New Roman"/>
          <w:szCs w:val="24"/>
        </w:rPr>
        <w:t>Κατά πλειοψηφία.</w:t>
      </w:r>
    </w:p>
    <w:p w14:paraId="16642665"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666"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667"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668"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669"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cs="Times New Roman"/>
          <w:szCs w:val="24"/>
        </w:rPr>
        <w:t xml:space="preserve"> </w:t>
      </w:r>
      <w:r>
        <w:rPr>
          <w:rFonts w:eastAsia="Times New Roman"/>
          <w:szCs w:val="24"/>
        </w:rPr>
        <w:t xml:space="preserve">Συνεπώς το άρθρο 161 </w:t>
      </w:r>
      <w:r>
        <w:rPr>
          <w:rFonts w:eastAsia="Times New Roman"/>
          <w:szCs w:val="24"/>
        </w:rPr>
        <w:t>έγινε δεκτό ως έχει κατά πλειοψηφία.</w:t>
      </w:r>
    </w:p>
    <w:p w14:paraId="1664266A"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162 ως έχει;</w:t>
      </w:r>
    </w:p>
    <w:p w14:paraId="1664266B"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6C"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6D"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66E"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ΓΙΑΝΝΗΣ ΚΟΥΤΣΟΥΚΟΣ: </w:t>
      </w:r>
      <w:r>
        <w:rPr>
          <w:rFonts w:eastAsia="Times New Roman"/>
          <w:szCs w:val="24"/>
        </w:rPr>
        <w:t>Κατά πλειοψηφία.</w:t>
      </w:r>
    </w:p>
    <w:p w14:paraId="1664266F" w14:textId="77777777" w:rsidR="00434732" w:rsidRDefault="00735F25">
      <w:pPr>
        <w:spacing w:after="0" w:line="600" w:lineRule="auto"/>
        <w:ind w:firstLine="720"/>
        <w:jc w:val="both"/>
        <w:rPr>
          <w:rFonts w:eastAsia="Times New Roman"/>
          <w:szCs w:val="24"/>
        </w:rPr>
      </w:pPr>
      <w:r>
        <w:rPr>
          <w:rFonts w:eastAsia="Times New Roman"/>
          <w:b/>
          <w:szCs w:val="24"/>
        </w:rPr>
        <w:t>ΝΙΚΟΛΑΟΣ ΚΑΡΑΘΑΝΑΣΟΠΟΥΛΟ</w:t>
      </w:r>
      <w:r>
        <w:rPr>
          <w:rFonts w:eastAsia="Times New Roman"/>
          <w:b/>
          <w:szCs w:val="24"/>
        </w:rPr>
        <w:t xml:space="preserve">Σ: </w:t>
      </w:r>
      <w:r>
        <w:rPr>
          <w:rFonts w:eastAsia="Times New Roman"/>
          <w:szCs w:val="24"/>
        </w:rPr>
        <w:t>Κατά πλειοψηφία.</w:t>
      </w:r>
    </w:p>
    <w:p w14:paraId="16642670"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671"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672"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cs="Times New Roman"/>
          <w:szCs w:val="24"/>
        </w:rPr>
        <w:t xml:space="preserve"> </w:t>
      </w:r>
      <w:r>
        <w:rPr>
          <w:rFonts w:eastAsia="Times New Roman"/>
          <w:szCs w:val="24"/>
        </w:rPr>
        <w:t>Συνεπώς το άρθρο 162 έγινε δεκτό ως έχει</w:t>
      </w:r>
      <w:r>
        <w:rPr>
          <w:rFonts w:eastAsia="Times New Roman"/>
          <w:szCs w:val="24"/>
        </w:rPr>
        <w:t xml:space="preserve"> </w:t>
      </w:r>
      <w:r>
        <w:rPr>
          <w:rFonts w:eastAsia="Times New Roman"/>
          <w:szCs w:val="24"/>
        </w:rPr>
        <w:t>κατά πλειοψηφία.</w:t>
      </w:r>
    </w:p>
    <w:p w14:paraId="16642673" w14:textId="77777777" w:rsidR="00434732" w:rsidRDefault="00735F25">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163, όπως </w:t>
      </w:r>
      <w:r>
        <w:rPr>
          <w:rFonts w:eastAsia="Times New Roman"/>
          <w:szCs w:val="24"/>
        </w:rPr>
        <w:t>τροποποιήθηκε από τον κύριο Υπουργό;</w:t>
      </w:r>
    </w:p>
    <w:p w14:paraId="16642674"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75"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76"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677"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678"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ΝΙΚΟΛΑΟΣ ΚΑΡΑΘΑΝΑΣΟΠΟΥΛΟΣ: </w:t>
      </w:r>
      <w:r>
        <w:rPr>
          <w:rFonts w:eastAsia="Times New Roman"/>
          <w:szCs w:val="24"/>
        </w:rPr>
        <w:t>Κατά πλειοψηφία.</w:t>
      </w:r>
    </w:p>
    <w:p w14:paraId="16642679"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67A"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67B"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cs="Times New Roman"/>
          <w:szCs w:val="24"/>
        </w:rPr>
        <w:t xml:space="preserve"> </w:t>
      </w:r>
      <w:r>
        <w:rPr>
          <w:rFonts w:eastAsia="Times New Roman"/>
          <w:szCs w:val="24"/>
        </w:rPr>
        <w:t>Συνεπώς το άρθρο 163 έγινε δεκτό, όπως τροποποιήθηκε από τον κύριο Υπουργό, κατά πλειοψηφία.</w:t>
      </w:r>
    </w:p>
    <w:p w14:paraId="1664267C"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164, όπως τροποποιήθηκε από τον κύριο Υπο</w:t>
      </w:r>
      <w:r>
        <w:rPr>
          <w:rFonts w:eastAsia="Times New Roman"/>
          <w:szCs w:val="24"/>
        </w:rPr>
        <w:t>υργό;</w:t>
      </w:r>
    </w:p>
    <w:p w14:paraId="1664267D"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7E"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7F"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680"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681"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682" w14:textId="77777777" w:rsidR="00434732" w:rsidRDefault="00735F25">
      <w:pPr>
        <w:spacing w:after="0" w:line="600" w:lineRule="auto"/>
        <w:ind w:firstLine="720"/>
        <w:jc w:val="both"/>
        <w:rPr>
          <w:rFonts w:eastAsia="Times New Roman"/>
          <w:b/>
          <w:szCs w:val="24"/>
        </w:rPr>
      </w:pPr>
      <w:r>
        <w:rPr>
          <w:rFonts w:eastAsia="Times New Roman"/>
          <w:b/>
          <w:szCs w:val="24"/>
        </w:rPr>
        <w:lastRenderedPageBreak/>
        <w:t xml:space="preserve">ΓΕΩΡΓΙΟΣ ΑΜΥΡΑΣ: </w:t>
      </w:r>
      <w:r>
        <w:rPr>
          <w:rFonts w:eastAsia="Times New Roman"/>
          <w:szCs w:val="24"/>
        </w:rPr>
        <w:t>Κατά πλειοψηφία.</w:t>
      </w:r>
      <w:r>
        <w:rPr>
          <w:rFonts w:eastAsia="Times New Roman"/>
          <w:b/>
          <w:szCs w:val="24"/>
        </w:rPr>
        <w:t xml:space="preserve"> </w:t>
      </w:r>
    </w:p>
    <w:p w14:paraId="16642683"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w:t>
      </w:r>
      <w:r>
        <w:rPr>
          <w:rFonts w:eastAsia="Times New Roman"/>
          <w:szCs w:val="24"/>
        </w:rPr>
        <w:t>ηφία.</w:t>
      </w:r>
    </w:p>
    <w:p w14:paraId="16642684"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cs="Times New Roman"/>
          <w:szCs w:val="24"/>
        </w:rPr>
        <w:t xml:space="preserve"> </w:t>
      </w:r>
      <w:r>
        <w:rPr>
          <w:rFonts w:eastAsia="Times New Roman"/>
          <w:szCs w:val="24"/>
        </w:rPr>
        <w:t>Συνεπώς το άρθρο 164 έγινε δεκτό, όπως τροποποιήθηκε από τον κύριο Υπουργό, κατά πλειοψηφία.</w:t>
      </w:r>
    </w:p>
    <w:p w14:paraId="16642685"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165 ως έχει;</w:t>
      </w:r>
    </w:p>
    <w:p w14:paraId="16642686"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87"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w:t>
      </w:r>
      <w:r>
        <w:rPr>
          <w:rFonts w:eastAsia="Times New Roman"/>
          <w:szCs w:val="24"/>
        </w:rPr>
        <w:t>λειοψηφία.</w:t>
      </w:r>
    </w:p>
    <w:p w14:paraId="16642688"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689"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68A"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68B"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68C"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ΜΑΡΙΟΣ ΓΕΩΡΓΙΑΔΗΣ: </w:t>
      </w:r>
      <w:r>
        <w:rPr>
          <w:rFonts w:eastAsia="Times New Roman"/>
          <w:szCs w:val="24"/>
        </w:rPr>
        <w:t>Κατά πλειοψηφία.</w:t>
      </w:r>
    </w:p>
    <w:p w14:paraId="1664268D"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cs="Times New Roman"/>
          <w:szCs w:val="24"/>
        </w:rPr>
        <w:t xml:space="preserve"> </w:t>
      </w:r>
      <w:r>
        <w:rPr>
          <w:rFonts w:eastAsia="Times New Roman"/>
          <w:szCs w:val="24"/>
        </w:rPr>
        <w:t>Συνεπώς</w:t>
      </w:r>
      <w:r>
        <w:rPr>
          <w:rFonts w:eastAsia="Times New Roman"/>
          <w:szCs w:val="24"/>
        </w:rPr>
        <w:t xml:space="preserve"> το άρθρο 165 έγινε δεκτό ως έχει κατά πλειοψηφία.</w:t>
      </w:r>
    </w:p>
    <w:p w14:paraId="1664268E"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166 ως έχει;</w:t>
      </w:r>
    </w:p>
    <w:p w14:paraId="1664268F"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90"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91"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692"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693"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694"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695"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696" w14:textId="77777777" w:rsidR="00434732" w:rsidRDefault="00735F25">
      <w:pPr>
        <w:spacing w:after="0"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w:t>
      </w:r>
      <w:r>
        <w:rPr>
          <w:rFonts w:eastAsia="Times New Roman"/>
          <w:szCs w:val="24"/>
        </w:rPr>
        <w:t>Συνεπώς το άρθρο 166 έγινε δεκτό ως έχει κατά πλειοψηφία.</w:t>
      </w:r>
    </w:p>
    <w:p w14:paraId="16642697"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w:t>
      </w:r>
      <w:r>
        <w:rPr>
          <w:rFonts w:eastAsia="Times New Roman"/>
          <w:szCs w:val="24"/>
        </w:rPr>
        <w:t>ο 167 ως έχει;</w:t>
      </w:r>
    </w:p>
    <w:p w14:paraId="16642698"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99"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9A"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69B"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69C"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69D"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69E"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w:t>
      </w:r>
      <w:r>
        <w:rPr>
          <w:rFonts w:eastAsia="Times New Roman"/>
          <w:szCs w:val="24"/>
        </w:rPr>
        <w:t>τά πλειοψηφία.</w:t>
      </w:r>
    </w:p>
    <w:p w14:paraId="1664269F" w14:textId="77777777" w:rsidR="00434732" w:rsidRDefault="00735F25">
      <w:pPr>
        <w:spacing w:after="0"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w:t>
      </w:r>
      <w:r>
        <w:rPr>
          <w:rFonts w:eastAsia="Times New Roman"/>
          <w:szCs w:val="24"/>
        </w:rPr>
        <w:t>Συνεπώς το άρθρο 167 έγινε δεκτό ως έχει κατά πλειοψηφία.</w:t>
      </w:r>
    </w:p>
    <w:p w14:paraId="166426A0"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168</w:t>
      </w:r>
      <w:r>
        <w:rPr>
          <w:rFonts w:eastAsia="Times New Roman"/>
          <w:szCs w:val="24"/>
        </w:rPr>
        <w:t xml:space="preserve"> </w:t>
      </w:r>
      <w:r>
        <w:rPr>
          <w:rFonts w:eastAsia="Times New Roman"/>
          <w:szCs w:val="24"/>
        </w:rPr>
        <w:t>ως έχει;</w:t>
      </w:r>
    </w:p>
    <w:p w14:paraId="166426A1"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A2"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A3" w14:textId="77777777" w:rsidR="00434732" w:rsidRDefault="00735F25">
      <w:pPr>
        <w:spacing w:after="0" w:line="600" w:lineRule="auto"/>
        <w:ind w:firstLine="720"/>
        <w:jc w:val="both"/>
        <w:rPr>
          <w:rFonts w:eastAsia="Times New Roman"/>
          <w:b/>
          <w:szCs w:val="24"/>
        </w:rPr>
      </w:pPr>
      <w:r>
        <w:rPr>
          <w:rFonts w:eastAsia="Times New Roman"/>
          <w:b/>
          <w:szCs w:val="24"/>
        </w:rPr>
        <w:t>ΑΝΤΩΝΙΟΣ ΓΡΕΓΟΣ</w:t>
      </w:r>
      <w:r>
        <w:rPr>
          <w:rFonts w:eastAsia="Times New Roman"/>
          <w:b/>
          <w:szCs w:val="24"/>
        </w:rPr>
        <w:t xml:space="preserve">: </w:t>
      </w:r>
      <w:r>
        <w:rPr>
          <w:rFonts w:eastAsia="Times New Roman"/>
          <w:szCs w:val="24"/>
        </w:rPr>
        <w:t>Κατά πλειοψηφία.</w:t>
      </w:r>
    </w:p>
    <w:p w14:paraId="166426A4"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6A5"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6A6" w14:textId="77777777" w:rsidR="00434732" w:rsidRDefault="00735F25">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Κατά πλειοψηφία. </w:t>
      </w:r>
    </w:p>
    <w:p w14:paraId="166426A7"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6A8" w14:textId="77777777" w:rsidR="00434732" w:rsidRDefault="00735F25">
      <w:pPr>
        <w:spacing w:after="0"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w:t>
      </w:r>
      <w:r>
        <w:rPr>
          <w:rFonts w:eastAsia="Times New Roman"/>
          <w:szCs w:val="24"/>
        </w:rPr>
        <w:t>Συνεπώς το άρθρο 168 έγινε δεκτό ως έχει</w:t>
      </w:r>
      <w:r>
        <w:rPr>
          <w:rFonts w:eastAsia="Times New Roman"/>
          <w:szCs w:val="24"/>
        </w:rPr>
        <w:t xml:space="preserve"> κατά πλειοψηφία.</w:t>
      </w:r>
    </w:p>
    <w:p w14:paraId="166426A9"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169 ως έχει;</w:t>
      </w:r>
    </w:p>
    <w:p w14:paraId="166426AA"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AB"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AC"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6AD"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6AE"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6AF"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6B0"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6B1" w14:textId="77777777" w:rsidR="00434732" w:rsidRDefault="00735F25">
      <w:pPr>
        <w:spacing w:after="0"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w:t>
      </w:r>
      <w:r>
        <w:rPr>
          <w:rFonts w:eastAsia="Times New Roman"/>
          <w:szCs w:val="24"/>
        </w:rPr>
        <w:t>Συνεπώς το άρθρο 169 έγινε δεκτό ως έχει κατά πλειοψηφία.</w:t>
      </w:r>
    </w:p>
    <w:p w14:paraId="166426B2" w14:textId="77777777" w:rsidR="00434732" w:rsidRDefault="00735F25">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170, όπως τροποποιήθηκε από τον κύριο </w:t>
      </w:r>
      <w:r>
        <w:rPr>
          <w:rFonts w:eastAsia="Times New Roman"/>
          <w:szCs w:val="24"/>
        </w:rPr>
        <w:t>Υπουργό;</w:t>
      </w:r>
    </w:p>
    <w:p w14:paraId="166426B3"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B4"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B5"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6B6"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6B7"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6B8"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p>
    <w:p w14:paraId="166426B9"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w:t>
      </w:r>
      <w:r>
        <w:rPr>
          <w:rFonts w:eastAsia="Times New Roman"/>
          <w:szCs w:val="24"/>
        </w:rPr>
        <w:t>οψηφία.</w:t>
      </w:r>
    </w:p>
    <w:p w14:paraId="166426BA" w14:textId="77777777" w:rsidR="00434732" w:rsidRDefault="00735F25">
      <w:pPr>
        <w:spacing w:after="0"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w:t>
      </w:r>
      <w:r>
        <w:rPr>
          <w:rFonts w:eastAsia="Times New Roman"/>
          <w:szCs w:val="24"/>
        </w:rPr>
        <w:t>Συνεπώς το άρθρο 170 έγινε δεκτό, όπως τροποποιήθηκε από τον κύριο Υπουργό, κατά πλειοψηφία.</w:t>
      </w:r>
    </w:p>
    <w:p w14:paraId="166426BB"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171 ως έχει;</w:t>
      </w:r>
    </w:p>
    <w:p w14:paraId="166426BC"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BD"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w:t>
      </w:r>
      <w:r>
        <w:rPr>
          <w:rFonts w:eastAsia="Times New Roman"/>
          <w:szCs w:val="24"/>
        </w:rPr>
        <w:t xml:space="preserve"> πλειοψηφία.</w:t>
      </w:r>
    </w:p>
    <w:p w14:paraId="166426BE"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6BF"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6C0"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6C1" w14:textId="77777777" w:rsidR="00434732" w:rsidRDefault="00735F25">
      <w:pPr>
        <w:spacing w:after="0" w:line="60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Κατά πλειοψηφία.</w:t>
      </w:r>
      <w:r>
        <w:rPr>
          <w:rFonts w:eastAsia="Times New Roman"/>
          <w:b/>
          <w:szCs w:val="24"/>
        </w:rPr>
        <w:t xml:space="preserve"> </w:t>
      </w:r>
    </w:p>
    <w:p w14:paraId="166426C2"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6C3" w14:textId="77777777" w:rsidR="00434732" w:rsidRDefault="00735F25">
      <w:pPr>
        <w:spacing w:after="0"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w:t>
      </w:r>
      <w:r>
        <w:rPr>
          <w:rFonts w:eastAsia="Times New Roman"/>
          <w:szCs w:val="24"/>
        </w:rPr>
        <w:t>Συνεπώς</w:t>
      </w:r>
      <w:r>
        <w:rPr>
          <w:rFonts w:eastAsia="Times New Roman"/>
          <w:szCs w:val="24"/>
        </w:rPr>
        <w:t xml:space="preserve"> το άρθρο 171 έγινε δεκτό ως έχει κατά πλειοψηφία.</w:t>
      </w:r>
    </w:p>
    <w:p w14:paraId="166426C4"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172 ως έχει;</w:t>
      </w:r>
    </w:p>
    <w:p w14:paraId="166426C5"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C6"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C7" w14:textId="77777777" w:rsidR="00434732" w:rsidRDefault="00735F2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Κατά πλειοψηφία.</w:t>
      </w:r>
    </w:p>
    <w:p w14:paraId="166426C8"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cs="Times New Roman"/>
          <w:szCs w:val="24"/>
        </w:rPr>
        <w:t xml:space="preserve"> </w:t>
      </w:r>
      <w:r>
        <w:rPr>
          <w:rFonts w:eastAsia="Times New Roman"/>
          <w:szCs w:val="24"/>
        </w:rPr>
        <w:t>Συν</w:t>
      </w:r>
      <w:r>
        <w:rPr>
          <w:rFonts w:eastAsia="Times New Roman"/>
          <w:szCs w:val="24"/>
        </w:rPr>
        <w:t>επώς το άρθρο 172 έγινε δεκτό ως έχει κατά πλειοψηφία.</w:t>
      </w:r>
    </w:p>
    <w:p w14:paraId="166426C9"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173 ως έχει;</w:t>
      </w:r>
    </w:p>
    <w:p w14:paraId="166426CA"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166426CB"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CC" w14:textId="77777777" w:rsidR="00434732" w:rsidRDefault="00735F25">
      <w:pPr>
        <w:spacing w:after="0" w:line="600" w:lineRule="auto"/>
        <w:ind w:firstLine="720"/>
        <w:jc w:val="both"/>
        <w:rPr>
          <w:rFonts w:eastAsia="Times New Roman"/>
          <w:b/>
          <w:szCs w:val="24"/>
        </w:rPr>
      </w:pPr>
      <w:r>
        <w:rPr>
          <w:rFonts w:eastAsia="Times New Roman"/>
          <w:b/>
          <w:szCs w:val="24"/>
        </w:rPr>
        <w:lastRenderedPageBreak/>
        <w:t xml:space="preserve">ΑΝΤΩΝΙΟΣ ΓΡΕΓΟΣ: </w:t>
      </w:r>
      <w:r>
        <w:rPr>
          <w:rFonts w:eastAsia="Times New Roman"/>
          <w:szCs w:val="24"/>
        </w:rPr>
        <w:t>Κατά πλειοψηφία.</w:t>
      </w:r>
    </w:p>
    <w:p w14:paraId="166426CD"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cs="Times New Roman"/>
          <w:szCs w:val="24"/>
        </w:rPr>
        <w:t xml:space="preserve"> </w:t>
      </w:r>
      <w:r>
        <w:rPr>
          <w:rFonts w:eastAsia="Times New Roman"/>
          <w:szCs w:val="24"/>
        </w:rPr>
        <w:t>Συνεπώς το άρθρο 173 έγινε δεκτό ως έχει κατά πλειοψηφία.</w:t>
      </w:r>
    </w:p>
    <w:p w14:paraId="166426CE"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174 ως έχει;</w:t>
      </w:r>
    </w:p>
    <w:p w14:paraId="166426CF"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D0"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D1" w14:textId="77777777" w:rsidR="00434732" w:rsidRDefault="00735F2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Κατά πλειοψηφία.</w:t>
      </w:r>
    </w:p>
    <w:p w14:paraId="166426D2"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Παρών.</w:t>
      </w:r>
    </w:p>
    <w:p w14:paraId="166426D3" w14:textId="77777777" w:rsidR="00434732" w:rsidRDefault="00735F25">
      <w:pPr>
        <w:spacing w:after="0" w:line="600" w:lineRule="auto"/>
        <w:ind w:firstLine="720"/>
        <w:jc w:val="both"/>
        <w:rPr>
          <w:rFonts w:eastAsia="Times New Roman"/>
          <w:szCs w:val="24"/>
        </w:rPr>
      </w:pPr>
      <w:r>
        <w:rPr>
          <w:rFonts w:eastAsia="Times New Roman"/>
          <w:b/>
          <w:bCs/>
        </w:rPr>
        <w:t>ΠΡΟΕΔΡΕΥΟΥΣΑ (</w:t>
      </w:r>
      <w:r>
        <w:rPr>
          <w:rFonts w:eastAsia="Times New Roman"/>
          <w:b/>
          <w:bCs/>
        </w:rPr>
        <w:t>Αναστασία Χριστοδουλοπούλου):</w:t>
      </w:r>
      <w:r>
        <w:rPr>
          <w:rFonts w:eastAsia="Times New Roman" w:cs="Times New Roman"/>
          <w:szCs w:val="24"/>
        </w:rPr>
        <w:t xml:space="preserve"> </w:t>
      </w:r>
      <w:r>
        <w:rPr>
          <w:rFonts w:eastAsia="Times New Roman"/>
          <w:szCs w:val="24"/>
        </w:rPr>
        <w:t>Συνεπώς το άρθρο 174 έγινε δεκτό ως έχει κατά πλειοψηφία.</w:t>
      </w:r>
    </w:p>
    <w:p w14:paraId="166426D4"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175 ως έχει;</w:t>
      </w:r>
    </w:p>
    <w:p w14:paraId="166426D5"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ΠΟΛΛΟΙ ΒΟΥΛΕΥΤΕΣ: </w:t>
      </w:r>
      <w:r>
        <w:rPr>
          <w:rFonts w:eastAsia="Times New Roman"/>
          <w:szCs w:val="24"/>
        </w:rPr>
        <w:t xml:space="preserve">Δεκτό, δεκτό. </w:t>
      </w:r>
    </w:p>
    <w:p w14:paraId="166426D6"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D7" w14:textId="77777777" w:rsidR="00434732" w:rsidRDefault="00735F2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Κατά πλειοψηφία.</w:t>
      </w:r>
    </w:p>
    <w:p w14:paraId="166426D8" w14:textId="77777777" w:rsidR="00434732" w:rsidRDefault="00735F25">
      <w:pPr>
        <w:spacing w:after="0" w:line="600" w:lineRule="auto"/>
        <w:ind w:firstLine="720"/>
        <w:jc w:val="both"/>
        <w:rPr>
          <w:rFonts w:eastAsia="Times New Roman"/>
          <w:b/>
          <w:szCs w:val="24"/>
        </w:rPr>
      </w:pPr>
      <w:r>
        <w:rPr>
          <w:rFonts w:eastAsia="Times New Roman"/>
          <w:b/>
          <w:szCs w:val="24"/>
        </w:rPr>
        <w:t>ΝΙΚΟΛΑΟΣ Κ</w:t>
      </w:r>
      <w:r>
        <w:rPr>
          <w:rFonts w:eastAsia="Times New Roman"/>
          <w:b/>
          <w:szCs w:val="24"/>
        </w:rPr>
        <w:t>ΑΡΑΘΑΝΑΣΟΠΟΥΛΟΣ:</w:t>
      </w:r>
      <w:r>
        <w:rPr>
          <w:rFonts w:eastAsia="Times New Roman"/>
          <w:szCs w:val="24"/>
        </w:rPr>
        <w:t xml:space="preserve"> Κατά πλειοψηφία.</w:t>
      </w:r>
    </w:p>
    <w:p w14:paraId="166426D9"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Παρών.</w:t>
      </w:r>
    </w:p>
    <w:p w14:paraId="166426DA"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cs="Times New Roman"/>
          <w:szCs w:val="24"/>
        </w:rPr>
        <w:t xml:space="preserve"> </w:t>
      </w:r>
      <w:r>
        <w:rPr>
          <w:rFonts w:eastAsia="Times New Roman"/>
          <w:szCs w:val="24"/>
        </w:rPr>
        <w:t>Συνεπώς το άρθρο 175 έγινε δεκτό ως έχει κατά πλειοψηφία.</w:t>
      </w:r>
    </w:p>
    <w:p w14:paraId="166426DB"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176 ως έχει;</w:t>
      </w:r>
    </w:p>
    <w:p w14:paraId="166426DC"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DD"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DE" w14:textId="77777777" w:rsidR="00434732" w:rsidRDefault="00735F2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Κατά πλειοψηφία.</w:t>
      </w:r>
    </w:p>
    <w:p w14:paraId="166426DF"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ΜΑΡΙΟΣ ΓΕΩΡΓΙΑΔΗΣ: </w:t>
      </w:r>
      <w:r>
        <w:rPr>
          <w:rFonts w:eastAsia="Times New Roman"/>
          <w:szCs w:val="24"/>
        </w:rPr>
        <w:t>Παρών.</w:t>
      </w:r>
    </w:p>
    <w:p w14:paraId="166426E0"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cs="Times New Roman"/>
          <w:szCs w:val="24"/>
        </w:rPr>
        <w:t xml:space="preserve"> </w:t>
      </w:r>
      <w:r>
        <w:rPr>
          <w:rFonts w:eastAsia="Times New Roman"/>
          <w:szCs w:val="24"/>
        </w:rPr>
        <w:t>Συνεπώς το άρθρο 176 έγινε δεκτό ως έχει κατά πλειοψηφία.</w:t>
      </w:r>
    </w:p>
    <w:p w14:paraId="166426E1"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177 ως έχει;</w:t>
      </w:r>
    </w:p>
    <w:p w14:paraId="166426E2" w14:textId="77777777" w:rsidR="00434732" w:rsidRDefault="00735F25">
      <w:pPr>
        <w:spacing w:after="0" w:line="600" w:lineRule="auto"/>
        <w:ind w:firstLine="720"/>
        <w:jc w:val="both"/>
        <w:rPr>
          <w:rFonts w:eastAsia="Times New Roman"/>
          <w:szCs w:val="24"/>
        </w:rPr>
      </w:pPr>
      <w:r>
        <w:rPr>
          <w:rFonts w:eastAsia="Times New Roman"/>
          <w:b/>
          <w:szCs w:val="24"/>
        </w:rPr>
        <w:t>ΠΟΛ</w:t>
      </w:r>
      <w:r>
        <w:rPr>
          <w:rFonts w:eastAsia="Times New Roman"/>
          <w:b/>
          <w:szCs w:val="24"/>
        </w:rPr>
        <w:t xml:space="preserve">ΛΟΙ ΒΟΥΛΕΥΤΕΣ: </w:t>
      </w:r>
      <w:r>
        <w:rPr>
          <w:rFonts w:eastAsia="Times New Roman"/>
          <w:szCs w:val="24"/>
        </w:rPr>
        <w:t xml:space="preserve">Δεκτό, δεκτό. </w:t>
      </w:r>
    </w:p>
    <w:p w14:paraId="166426E3"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E4" w14:textId="77777777" w:rsidR="00434732" w:rsidRDefault="00735F2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Κατά πλειοψηφία.</w:t>
      </w:r>
    </w:p>
    <w:p w14:paraId="166426E5"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Παρών.</w:t>
      </w:r>
    </w:p>
    <w:p w14:paraId="166426E6"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cs="Times New Roman"/>
          <w:szCs w:val="24"/>
        </w:rPr>
        <w:t xml:space="preserve"> </w:t>
      </w:r>
      <w:r>
        <w:rPr>
          <w:rFonts w:eastAsia="Times New Roman"/>
          <w:szCs w:val="24"/>
        </w:rPr>
        <w:t>Συνεπώς το άρθρο 177 έγινε δεκτό ως έχει κατά πλειοψηφία.</w:t>
      </w:r>
    </w:p>
    <w:p w14:paraId="166426E7" w14:textId="77777777" w:rsidR="00434732" w:rsidRDefault="00735F25">
      <w:pPr>
        <w:spacing w:after="0" w:line="600" w:lineRule="auto"/>
        <w:ind w:firstLine="720"/>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άρθρο 178 ως έχει;</w:t>
      </w:r>
    </w:p>
    <w:p w14:paraId="166426E8"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ΠΟΛΛΟΙ ΒΟΥΛΕΥΤΕΣ: </w:t>
      </w:r>
      <w:r>
        <w:rPr>
          <w:rFonts w:eastAsia="Times New Roman"/>
          <w:szCs w:val="24"/>
        </w:rPr>
        <w:t xml:space="preserve">Δεκτό, δεκτό. </w:t>
      </w:r>
    </w:p>
    <w:p w14:paraId="166426E9"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EA"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6EB"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6EC"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6ED"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Παρών.</w:t>
      </w:r>
    </w:p>
    <w:p w14:paraId="166426EE"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w:t>
      </w:r>
      <w:r>
        <w:rPr>
          <w:rFonts w:eastAsia="Times New Roman"/>
          <w:b/>
          <w:bCs/>
        </w:rPr>
        <w:t>στασία Χριστοδουλοπούλου):</w:t>
      </w:r>
      <w:r>
        <w:rPr>
          <w:rFonts w:eastAsia="Times New Roman"/>
        </w:rPr>
        <w:t xml:space="preserve"> </w:t>
      </w:r>
      <w:r>
        <w:rPr>
          <w:rFonts w:eastAsia="Times New Roman"/>
          <w:szCs w:val="24"/>
        </w:rPr>
        <w:t>Συνεπώς το άρθρο 178 έγινε δεκτό ως έχει κατά πλειοψηφία.</w:t>
      </w:r>
    </w:p>
    <w:p w14:paraId="166426EF"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179 ως έχει;</w:t>
      </w:r>
    </w:p>
    <w:p w14:paraId="166426F0"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F1"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F2" w14:textId="77777777" w:rsidR="00434732" w:rsidRDefault="00735F25">
      <w:pPr>
        <w:spacing w:after="0" w:line="600" w:lineRule="auto"/>
        <w:ind w:firstLine="720"/>
        <w:jc w:val="both"/>
        <w:rPr>
          <w:rFonts w:eastAsia="Times New Roman"/>
          <w:b/>
          <w:szCs w:val="24"/>
        </w:rPr>
      </w:pPr>
      <w:r>
        <w:rPr>
          <w:rFonts w:eastAsia="Times New Roman"/>
          <w:b/>
          <w:szCs w:val="24"/>
        </w:rPr>
        <w:lastRenderedPageBreak/>
        <w:t xml:space="preserve">ΑΝΤΩΝΙΟΣ ΓΡΕΓΟΣ: </w:t>
      </w:r>
      <w:r>
        <w:rPr>
          <w:rFonts w:eastAsia="Times New Roman"/>
          <w:szCs w:val="24"/>
        </w:rPr>
        <w:t>Κατά πλειοψηφία.</w:t>
      </w:r>
    </w:p>
    <w:p w14:paraId="166426F3" w14:textId="77777777" w:rsidR="00434732" w:rsidRDefault="00735F25">
      <w:pPr>
        <w:spacing w:after="0" w:line="600" w:lineRule="auto"/>
        <w:ind w:firstLine="720"/>
        <w:jc w:val="both"/>
        <w:rPr>
          <w:rFonts w:eastAsia="Times New Roman"/>
          <w:szCs w:val="24"/>
        </w:rPr>
      </w:pPr>
      <w:r>
        <w:rPr>
          <w:rFonts w:eastAsia="Times New Roman"/>
          <w:b/>
          <w:szCs w:val="24"/>
        </w:rPr>
        <w:t>ΜΑΡΙΟΣ ΓΕΩΡΓΙ</w:t>
      </w:r>
      <w:r>
        <w:rPr>
          <w:rFonts w:eastAsia="Times New Roman"/>
          <w:b/>
          <w:szCs w:val="24"/>
        </w:rPr>
        <w:t xml:space="preserve">ΑΔΗΣ: </w:t>
      </w:r>
      <w:r>
        <w:rPr>
          <w:rFonts w:eastAsia="Times New Roman"/>
          <w:szCs w:val="24"/>
        </w:rPr>
        <w:t>Παρών.</w:t>
      </w:r>
    </w:p>
    <w:p w14:paraId="166426F4"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rPr>
        <w:t xml:space="preserve"> </w:t>
      </w:r>
      <w:r>
        <w:rPr>
          <w:rFonts w:eastAsia="Times New Roman"/>
          <w:szCs w:val="24"/>
        </w:rPr>
        <w:t>Συνεπώς το άρθρο 179 έγινε δεκτό ως έχει κατά πλειοψηφία.</w:t>
      </w:r>
    </w:p>
    <w:p w14:paraId="166426F5"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180 ως έχει;</w:t>
      </w:r>
    </w:p>
    <w:p w14:paraId="166426F6"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F7"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F8"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6F9"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Παρών.</w:t>
      </w:r>
    </w:p>
    <w:p w14:paraId="166426FA"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rPr>
        <w:t xml:space="preserve"> </w:t>
      </w:r>
      <w:r>
        <w:rPr>
          <w:rFonts w:eastAsia="Times New Roman"/>
          <w:szCs w:val="24"/>
        </w:rPr>
        <w:t>Συνεπώς το άρθρο 180 έγινε δεκτό ως έχει κατά πλειοψηφία.</w:t>
      </w:r>
    </w:p>
    <w:p w14:paraId="166426FB" w14:textId="77777777" w:rsidR="00434732" w:rsidRDefault="00735F25">
      <w:pPr>
        <w:spacing w:after="0" w:line="600" w:lineRule="auto"/>
        <w:ind w:firstLine="720"/>
        <w:jc w:val="both"/>
        <w:rPr>
          <w:rFonts w:eastAsia="Times New Roman"/>
          <w:szCs w:val="24"/>
        </w:rPr>
      </w:pPr>
      <w:r>
        <w:rPr>
          <w:rFonts w:eastAsia="Times New Roman"/>
          <w:szCs w:val="24"/>
        </w:rPr>
        <w:lastRenderedPageBreak/>
        <w:t>Ερωτάται το Σώμα: Γίνεται δεκτό το άρθρο 181</w:t>
      </w:r>
      <w:r>
        <w:rPr>
          <w:rFonts w:eastAsia="Times New Roman"/>
          <w:szCs w:val="24"/>
        </w:rPr>
        <w:t>,</w:t>
      </w:r>
      <w:r>
        <w:rPr>
          <w:rFonts w:eastAsia="Times New Roman"/>
          <w:szCs w:val="24"/>
        </w:rPr>
        <w:t xml:space="preserve"> όπως τροποποιήθηκε από τον κύριο Υπουργό;</w:t>
      </w:r>
    </w:p>
    <w:p w14:paraId="166426FC"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6FD"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6FE"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6FF"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Παρών.</w:t>
      </w:r>
    </w:p>
    <w:p w14:paraId="16642700"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rPr>
        <w:t xml:space="preserve"> </w:t>
      </w:r>
      <w:r>
        <w:rPr>
          <w:rFonts w:eastAsia="Times New Roman"/>
          <w:szCs w:val="24"/>
        </w:rPr>
        <w:t>Συνεπώς το άρθρο 181 έγινε δεκτό, όπως τροποποιήθηκε από τον κύριο Υπουργό, κατά πλειοψηφία.</w:t>
      </w:r>
    </w:p>
    <w:p w14:paraId="16642701" w14:textId="77777777" w:rsidR="00434732" w:rsidRDefault="00735F25">
      <w:pPr>
        <w:spacing w:after="0" w:line="600" w:lineRule="auto"/>
        <w:ind w:firstLine="720"/>
        <w:jc w:val="both"/>
        <w:rPr>
          <w:rFonts w:eastAsia="Times New Roman"/>
          <w:szCs w:val="24"/>
        </w:rPr>
      </w:pPr>
      <w:r>
        <w:rPr>
          <w:rFonts w:eastAsia="Times New Roman"/>
          <w:szCs w:val="24"/>
        </w:rPr>
        <w:t>Ερωτάτα</w:t>
      </w:r>
      <w:r>
        <w:rPr>
          <w:rFonts w:eastAsia="Times New Roman"/>
          <w:szCs w:val="24"/>
        </w:rPr>
        <w:t>ι το Σώμα: Γίνεται δεκτό το άρθρο 182 ως έχει;</w:t>
      </w:r>
    </w:p>
    <w:p w14:paraId="16642702"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703"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704"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705"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ΜΑΡΙΟΣ ΓΕΩΡΓΙΑΔΗΣ: </w:t>
      </w:r>
      <w:r>
        <w:rPr>
          <w:rFonts w:eastAsia="Times New Roman"/>
          <w:szCs w:val="24"/>
        </w:rPr>
        <w:t>Παρών.</w:t>
      </w:r>
    </w:p>
    <w:p w14:paraId="16642706"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rPr>
        <w:t xml:space="preserve"> </w:t>
      </w:r>
      <w:r>
        <w:rPr>
          <w:rFonts w:eastAsia="Times New Roman"/>
          <w:szCs w:val="24"/>
        </w:rPr>
        <w:t>Συνεπώς το άρθρο 182 έγινε δεκτό ως</w:t>
      </w:r>
      <w:r>
        <w:rPr>
          <w:rFonts w:eastAsia="Times New Roman"/>
          <w:szCs w:val="24"/>
        </w:rPr>
        <w:t xml:space="preserve"> έχει κατά πλειοψηφία.</w:t>
      </w:r>
    </w:p>
    <w:p w14:paraId="16642707"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183 ως έχει;</w:t>
      </w:r>
    </w:p>
    <w:p w14:paraId="16642708"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709"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70A"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70B"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Παρών.</w:t>
      </w:r>
    </w:p>
    <w:p w14:paraId="1664270C"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rPr>
        <w:t xml:space="preserve"> </w:t>
      </w:r>
      <w:r>
        <w:rPr>
          <w:rFonts w:eastAsia="Times New Roman"/>
          <w:szCs w:val="24"/>
        </w:rPr>
        <w:t>Συνεπ</w:t>
      </w:r>
      <w:r>
        <w:rPr>
          <w:rFonts w:eastAsia="Times New Roman"/>
          <w:szCs w:val="24"/>
        </w:rPr>
        <w:t>ώς το άρθρο 183 έγινε δεκτό ως έχει κατά πλειοψηφία.</w:t>
      </w:r>
    </w:p>
    <w:p w14:paraId="1664270D" w14:textId="77777777" w:rsidR="00434732" w:rsidRDefault="00735F25">
      <w:pPr>
        <w:spacing w:after="0" w:line="600" w:lineRule="auto"/>
        <w:ind w:firstLine="720"/>
        <w:jc w:val="both"/>
        <w:rPr>
          <w:rFonts w:eastAsia="Times New Roman"/>
          <w:szCs w:val="24"/>
        </w:rPr>
      </w:pPr>
      <w:r>
        <w:rPr>
          <w:rFonts w:eastAsia="Times New Roman"/>
          <w:szCs w:val="24"/>
        </w:rPr>
        <w:t>Τα άρθρα 184 έως και 230 έχουν τεθεί σε ονομαστική ψηφοφορία.</w:t>
      </w:r>
    </w:p>
    <w:p w14:paraId="1664270E" w14:textId="77777777" w:rsidR="00434732" w:rsidRDefault="00735F25">
      <w:pPr>
        <w:spacing w:after="0" w:line="600" w:lineRule="auto"/>
        <w:ind w:firstLine="720"/>
        <w:jc w:val="both"/>
        <w:rPr>
          <w:rFonts w:eastAsia="Times New Roman"/>
          <w:szCs w:val="24"/>
        </w:rPr>
      </w:pPr>
      <w:r>
        <w:rPr>
          <w:rFonts w:eastAsia="Times New Roman"/>
          <w:szCs w:val="24"/>
        </w:rPr>
        <w:lastRenderedPageBreak/>
        <w:t>Ερωτάται το Σώμα: Γίνεται δεκτό το άρθρο 231 ως έχει;</w:t>
      </w:r>
    </w:p>
    <w:p w14:paraId="1664270F"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710"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711"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πλειοψηφία.</w:t>
      </w:r>
    </w:p>
    <w:p w14:paraId="16642712"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713" w14:textId="77777777" w:rsidR="00434732" w:rsidRDefault="00735F25">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Κατά πλειοψηφία.</w:t>
      </w:r>
    </w:p>
    <w:p w14:paraId="16642714"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rPr>
        <w:t xml:space="preserve"> </w:t>
      </w:r>
      <w:r>
        <w:rPr>
          <w:rFonts w:eastAsia="Times New Roman"/>
          <w:szCs w:val="24"/>
        </w:rPr>
        <w:t>Συνεπώς το άρθρο 231 έγινε δεκτό ως έχει κατά πλειοψηφία.</w:t>
      </w:r>
    </w:p>
    <w:p w14:paraId="16642715"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232 ως έχει;</w:t>
      </w:r>
    </w:p>
    <w:p w14:paraId="16642716"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717"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718" w14:textId="77777777" w:rsidR="00434732" w:rsidRDefault="00735F25">
      <w:pPr>
        <w:spacing w:after="0" w:line="600" w:lineRule="auto"/>
        <w:ind w:firstLine="720"/>
        <w:jc w:val="both"/>
        <w:rPr>
          <w:rFonts w:eastAsia="Times New Roman"/>
          <w:b/>
          <w:szCs w:val="24"/>
        </w:rPr>
      </w:pPr>
      <w:r>
        <w:rPr>
          <w:rFonts w:eastAsia="Times New Roman"/>
          <w:b/>
          <w:szCs w:val="24"/>
        </w:rPr>
        <w:lastRenderedPageBreak/>
        <w:t xml:space="preserve">ΑΝΤΩΝΙΟΣ ΓΡΕΓΟΣ: </w:t>
      </w:r>
      <w:r>
        <w:rPr>
          <w:rFonts w:eastAsia="Times New Roman"/>
          <w:szCs w:val="24"/>
        </w:rPr>
        <w:t>Κατά πλειοψηφία.</w:t>
      </w:r>
    </w:p>
    <w:p w14:paraId="16642719" w14:textId="77777777" w:rsidR="00434732" w:rsidRDefault="00735F25">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Παρών.</w:t>
      </w:r>
    </w:p>
    <w:p w14:paraId="1664271A"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πλειοψηφία.</w:t>
      </w:r>
    </w:p>
    <w:p w14:paraId="1664271B" w14:textId="77777777" w:rsidR="00434732" w:rsidRDefault="00735F25">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Κατά πλειοψηφία.</w:t>
      </w:r>
    </w:p>
    <w:p w14:paraId="1664271C"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rPr>
        <w:t xml:space="preserve"> </w:t>
      </w:r>
      <w:r>
        <w:rPr>
          <w:rFonts w:eastAsia="Times New Roman"/>
          <w:szCs w:val="24"/>
        </w:rPr>
        <w:t>Συν</w:t>
      </w:r>
      <w:r>
        <w:rPr>
          <w:rFonts w:eastAsia="Times New Roman"/>
          <w:szCs w:val="24"/>
        </w:rPr>
        <w:t>επώς το άρθρο 232 έγινε δεκτό ως έχει κατά πλειοψηφία.</w:t>
      </w:r>
    </w:p>
    <w:p w14:paraId="1664271D" w14:textId="77777777" w:rsidR="00434732" w:rsidRDefault="00735F25">
      <w:pPr>
        <w:spacing w:after="0" w:line="600" w:lineRule="auto"/>
        <w:ind w:firstLine="720"/>
        <w:jc w:val="both"/>
        <w:rPr>
          <w:rFonts w:eastAsia="Times New Roman"/>
          <w:szCs w:val="24"/>
        </w:rPr>
      </w:pPr>
      <w:r>
        <w:rPr>
          <w:rFonts w:eastAsia="Times New Roman"/>
          <w:szCs w:val="24"/>
        </w:rPr>
        <w:t>Τα άρθρα 233 και 234 έχουν τεθεί σε ονομαστική ψηφοφορία.</w:t>
      </w:r>
    </w:p>
    <w:p w14:paraId="1664271E"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235</w:t>
      </w:r>
      <w:r>
        <w:rPr>
          <w:rFonts w:eastAsia="Times New Roman"/>
          <w:szCs w:val="24"/>
        </w:rPr>
        <w:t>,</w:t>
      </w:r>
      <w:r>
        <w:rPr>
          <w:rFonts w:eastAsia="Times New Roman"/>
          <w:szCs w:val="24"/>
        </w:rPr>
        <w:t xml:space="preserve"> όπως τροποποιήθηκε από τον κύριο Υπουργό;</w:t>
      </w:r>
    </w:p>
    <w:p w14:paraId="1664271F"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16642720"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721"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722" w14:textId="77777777" w:rsidR="00434732" w:rsidRDefault="00735F25">
      <w:pPr>
        <w:spacing w:after="0" w:line="600" w:lineRule="auto"/>
        <w:ind w:firstLine="720"/>
        <w:jc w:val="both"/>
        <w:rPr>
          <w:rFonts w:eastAsia="Times New Roman"/>
          <w:szCs w:val="24"/>
        </w:rPr>
      </w:pPr>
      <w:r>
        <w:rPr>
          <w:rFonts w:eastAsia="Times New Roman"/>
          <w:b/>
          <w:szCs w:val="24"/>
        </w:rPr>
        <w:lastRenderedPageBreak/>
        <w:t xml:space="preserve">ΝΙΚΟΛΑΟΣ ΚΑΡΑΘΑΝΑΣΟΠΟΥΛΟΣ: </w:t>
      </w:r>
      <w:r>
        <w:rPr>
          <w:rFonts w:eastAsia="Times New Roman"/>
          <w:szCs w:val="24"/>
        </w:rPr>
        <w:t>Κατά πλειοψηφία.</w:t>
      </w:r>
    </w:p>
    <w:p w14:paraId="16642723" w14:textId="77777777" w:rsidR="00434732" w:rsidRDefault="00735F25">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Κατά πλειοψηφία.</w:t>
      </w:r>
    </w:p>
    <w:p w14:paraId="16642724"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Κατά πλειοψηφία.</w:t>
      </w:r>
    </w:p>
    <w:p w14:paraId="16642725"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rPr>
        <w:t xml:space="preserve"> </w:t>
      </w:r>
      <w:r>
        <w:rPr>
          <w:rFonts w:eastAsia="Times New Roman"/>
          <w:szCs w:val="24"/>
        </w:rPr>
        <w:t>Συνεπώς το άρθρο 235 έγινε δεκτό, όπως τροποποι</w:t>
      </w:r>
      <w:r>
        <w:rPr>
          <w:rFonts w:eastAsia="Times New Roman"/>
          <w:szCs w:val="24"/>
        </w:rPr>
        <w:t>ήθηκε από τον κύριο Υπουργό, κατά πλειοψηφία.</w:t>
      </w:r>
    </w:p>
    <w:p w14:paraId="16642726" w14:textId="77777777" w:rsidR="00434732" w:rsidRDefault="00735F25">
      <w:pPr>
        <w:spacing w:after="0" w:line="600" w:lineRule="auto"/>
        <w:ind w:firstLine="720"/>
        <w:jc w:val="both"/>
        <w:rPr>
          <w:rFonts w:eastAsia="Times New Roman"/>
          <w:szCs w:val="24"/>
        </w:rPr>
      </w:pPr>
      <w:r>
        <w:rPr>
          <w:rFonts w:eastAsia="Times New Roman"/>
          <w:szCs w:val="24"/>
        </w:rPr>
        <w:t>Το άρθρο 236 έχει τεθεί σε ονομαστική ψηφοφορία.</w:t>
      </w:r>
    </w:p>
    <w:p w14:paraId="16642727"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δεκτό το άρθρο 237 ως έχει;</w:t>
      </w:r>
    </w:p>
    <w:p w14:paraId="16642728"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16642729"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72A" w14:textId="77777777" w:rsidR="00434732" w:rsidRDefault="00735F25">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Κατά πλειοψηφί</w:t>
      </w:r>
      <w:r>
        <w:rPr>
          <w:rFonts w:eastAsia="Times New Roman"/>
          <w:szCs w:val="24"/>
        </w:rPr>
        <w:t>α.</w:t>
      </w:r>
    </w:p>
    <w:p w14:paraId="1664272B" w14:textId="77777777" w:rsidR="00434732" w:rsidRDefault="00735F25">
      <w:pPr>
        <w:spacing w:after="0" w:line="600" w:lineRule="auto"/>
        <w:ind w:firstLine="720"/>
        <w:jc w:val="both"/>
        <w:rPr>
          <w:rFonts w:eastAsia="Times New Roman"/>
          <w:bCs/>
        </w:rPr>
      </w:pPr>
      <w:r>
        <w:rPr>
          <w:rFonts w:eastAsia="Times New Roman"/>
          <w:b/>
          <w:bCs/>
        </w:rPr>
        <w:t xml:space="preserve">ΓΕΩΡΓΙΟΣ ΑΜΥΡΑΣ: </w:t>
      </w:r>
      <w:r>
        <w:rPr>
          <w:rFonts w:eastAsia="Times New Roman"/>
          <w:bCs/>
        </w:rPr>
        <w:t>Κατά πλειοψηφία.</w:t>
      </w:r>
    </w:p>
    <w:p w14:paraId="1664272C" w14:textId="77777777" w:rsidR="00434732" w:rsidRDefault="00735F25">
      <w:pPr>
        <w:spacing w:after="0"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rPr>
        <w:t xml:space="preserve"> </w:t>
      </w:r>
      <w:r>
        <w:rPr>
          <w:rFonts w:eastAsia="Times New Roman"/>
          <w:szCs w:val="24"/>
        </w:rPr>
        <w:t>Συνεπώς το άρθρο 237 έγινε δεκτό ως έχει κατά πλειοψηφία.</w:t>
      </w:r>
    </w:p>
    <w:p w14:paraId="1664272D" w14:textId="77777777" w:rsidR="00434732" w:rsidRDefault="00735F25">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453 και ειδικό 213;</w:t>
      </w:r>
    </w:p>
    <w:p w14:paraId="1664272E" w14:textId="77777777" w:rsidR="00434732" w:rsidRDefault="00735F2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1664272F" w14:textId="77777777" w:rsidR="00434732" w:rsidRDefault="00735F25">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Κατά πλειοψηφία.</w:t>
      </w:r>
    </w:p>
    <w:p w14:paraId="16642730" w14:textId="77777777" w:rsidR="00434732" w:rsidRDefault="00735F25">
      <w:pPr>
        <w:spacing w:after="0" w:line="600" w:lineRule="auto"/>
        <w:ind w:firstLine="720"/>
        <w:jc w:val="both"/>
        <w:rPr>
          <w:rFonts w:eastAsia="Times New Roman"/>
          <w:b/>
          <w:szCs w:val="24"/>
        </w:rPr>
      </w:pPr>
      <w:r>
        <w:rPr>
          <w:rFonts w:eastAsia="Times New Roman"/>
          <w:b/>
          <w:szCs w:val="24"/>
        </w:rPr>
        <w:t xml:space="preserve">ΑΝΤΩΝΙΟΣ ΓΡΕΓΟΣ: </w:t>
      </w:r>
      <w:r>
        <w:rPr>
          <w:rFonts w:eastAsia="Times New Roman"/>
          <w:szCs w:val="24"/>
        </w:rPr>
        <w:t>Κατά πλειοψηφία.</w:t>
      </w:r>
    </w:p>
    <w:p w14:paraId="16642731" w14:textId="77777777" w:rsidR="00434732" w:rsidRDefault="00735F25">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Κατά πλειοψηφία.</w:t>
      </w:r>
    </w:p>
    <w:p w14:paraId="16642732" w14:textId="77777777" w:rsidR="00434732" w:rsidRDefault="00735F2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Παρών.</w:t>
      </w:r>
    </w:p>
    <w:p w14:paraId="16642733" w14:textId="77777777" w:rsidR="00434732" w:rsidRDefault="00735F25">
      <w:pPr>
        <w:spacing w:after="0"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rPr>
        <w:t xml:space="preserve"> </w:t>
      </w:r>
      <w:r>
        <w:rPr>
          <w:rFonts w:eastAsia="Times New Roman"/>
          <w:szCs w:val="24"/>
        </w:rPr>
        <w:t>Συνεπώς η τροπολογία με γενικό αριθμό 453 και ειδικό 13 έγινε δεκτή κατά πλειοψηφ</w:t>
      </w:r>
      <w:r>
        <w:rPr>
          <w:rFonts w:eastAsia="Times New Roman"/>
          <w:szCs w:val="24"/>
        </w:rPr>
        <w:t>ία και εντάσσεται στο νομοσχέδιο ως ίδιο άρθρο.</w:t>
      </w:r>
    </w:p>
    <w:p w14:paraId="16642734" w14:textId="77777777" w:rsidR="00434732" w:rsidRDefault="00735F25">
      <w:pPr>
        <w:spacing w:after="0" w:line="600" w:lineRule="auto"/>
        <w:ind w:firstLine="720"/>
        <w:jc w:val="center"/>
        <w:rPr>
          <w:rFonts w:eastAsia="Times New Roman"/>
          <w:szCs w:val="24"/>
        </w:rPr>
      </w:pPr>
      <w:r>
        <w:rPr>
          <w:rFonts w:eastAsia="Times New Roman"/>
          <w:szCs w:val="24"/>
        </w:rPr>
        <w:t>(ΜΕΤΑ ΤΗΝ ΚΑΤΑΜΕΤΡΗΣΗ)</w:t>
      </w:r>
    </w:p>
    <w:p w14:paraId="16642735" w14:textId="77777777" w:rsidR="00434732" w:rsidRDefault="00735F25">
      <w:pPr>
        <w:spacing w:after="0" w:line="600" w:lineRule="auto"/>
        <w:ind w:firstLine="720"/>
        <w:jc w:val="both"/>
        <w:rPr>
          <w:rFonts w:eastAsia="Times New Roman"/>
          <w:b/>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Κυρίες και κύριοι συνάδελφοι, έχω την τιμή να σας ανακοινώσω το αποτέλεσμα της διεξαχθείσης ψηφοφορίας. </w:t>
      </w:r>
    </w:p>
    <w:p w14:paraId="16642736" w14:textId="77777777" w:rsidR="00434732" w:rsidRDefault="00735F25">
      <w:pPr>
        <w:spacing w:after="0" w:line="600" w:lineRule="auto"/>
        <w:ind w:firstLine="720"/>
        <w:jc w:val="both"/>
        <w:rPr>
          <w:rFonts w:eastAsia="Times New Roman"/>
          <w:szCs w:val="24"/>
        </w:rPr>
      </w:pPr>
      <w:r>
        <w:rPr>
          <w:rFonts w:eastAsia="Times New Roman"/>
          <w:szCs w:val="24"/>
        </w:rPr>
        <w:t xml:space="preserve">Εψήφισαν συνολικά 298 Βουλευτές. </w:t>
      </w:r>
    </w:p>
    <w:p w14:paraId="16642737" w14:textId="77777777" w:rsidR="00434732" w:rsidRDefault="00735F25">
      <w:pPr>
        <w:spacing w:after="0" w:line="600" w:lineRule="auto"/>
        <w:ind w:firstLine="720"/>
        <w:jc w:val="both"/>
        <w:rPr>
          <w:rFonts w:eastAsia="Times New Roman"/>
          <w:szCs w:val="24"/>
        </w:rPr>
      </w:pPr>
      <w:r>
        <w:rPr>
          <w:rFonts w:eastAsia="Times New Roman"/>
          <w:szCs w:val="24"/>
        </w:rPr>
        <w:t>Υπ</w:t>
      </w:r>
      <w:r>
        <w:rPr>
          <w:rFonts w:eastAsia="Times New Roman"/>
          <w:szCs w:val="24"/>
        </w:rPr>
        <w:t xml:space="preserve">έρ της αρχής του νομοσχεδίου, δηλαδή «ΝΑΙ», εψήφισαν 153 Βουλευτές. </w:t>
      </w:r>
    </w:p>
    <w:p w14:paraId="16642738" w14:textId="77777777" w:rsidR="00434732" w:rsidRDefault="00735F25">
      <w:pPr>
        <w:spacing w:after="0" w:line="600" w:lineRule="auto"/>
        <w:ind w:firstLine="720"/>
        <w:jc w:val="both"/>
        <w:rPr>
          <w:rFonts w:eastAsia="Times New Roman"/>
          <w:szCs w:val="24"/>
        </w:rPr>
      </w:pPr>
      <w:r>
        <w:rPr>
          <w:rFonts w:eastAsia="Times New Roman"/>
          <w:szCs w:val="24"/>
        </w:rPr>
        <w:t>Κατά της αρχής του νομοσχεδίου, δηλαδή «ΟΧΙ», εψήφισαν 145 Βουλευτές.</w:t>
      </w:r>
    </w:p>
    <w:p w14:paraId="16642739" w14:textId="77777777" w:rsidR="00434732" w:rsidRDefault="00735F25">
      <w:pPr>
        <w:spacing w:after="0" w:line="600" w:lineRule="auto"/>
        <w:ind w:firstLine="720"/>
        <w:jc w:val="both"/>
        <w:rPr>
          <w:rFonts w:eastAsia="Times New Roman"/>
          <w:b/>
          <w:szCs w:val="24"/>
        </w:rPr>
      </w:pPr>
      <w:r>
        <w:rPr>
          <w:rFonts w:eastAsia="Times New Roman"/>
          <w:szCs w:val="24"/>
        </w:rPr>
        <w:t>Συνεπώς το σχέδιο νόμου του Υπουργείου Οικονομικών</w:t>
      </w:r>
      <w:r>
        <w:rPr>
          <w:rFonts w:eastAsia="Times New Roman"/>
          <w:szCs w:val="24"/>
        </w:rPr>
        <w:t>:</w:t>
      </w:r>
      <w:r>
        <w:rPr>
          <w:rFonts w:eastAsia="Times New Roman"/>
          <w:szCs w:val="24"/>
        </w:rPr>
        <w:t xml:space="preserve"> «Επείγουσες διατάξεις για την εφαρμογή της </w:t>
      </w:r>
      <w:r>
        <w:rPr>
          <w:rFonts w:eastAsia="Times New Roman"/>
          <w:szCs w:val="24"/>
        </w:rPr>
        <w:t>σ</w:t>
      </w:r>
      <w:r>
        <w:rPr>
          <w:rFonts w:eastAsia="Times New Roman"/>
          <w:szCs w:val="24"/>
        </w:rPr>
        <w:t xml:space="preserve">υμφωνίας </w:t>
      </w:r>
      <w:r>
        <w:rPr>
          <w:rFonts w:eastAsia="Times New Roman"/>
          <w:szCs w:val="24"/>
        </w:rPr>
        <w:t>δ</w:t>
      </w:r>
      <w:r>
        <w:rPr>
          <w:rFonts w:eastAsia="Times New Roman"/>
          <w:szCs w:val="24"/>
        </w:rPr>
        <w:t xml:space="preserve">ημοσιονομικών </w:t>
      </w:r>
      <w:r>
        <w:rPr>
          <w:rFonts w:eastAsia="Times New Roman"/>
          <w:szCs w:val="24"/>
        </w:rPr>
        <w:t>σ</w:t>
      </w:r>
      <w:r>
        <w:rPr>
          <w:rFonts w:eastAsia="Times New Roman"/>
          <w:szCs w:val="24"/>
        </w:rPr>
        <w:t xml:space="preserve">τόχων και </w:t>
      </w:r>
      <w:r>
        <w:rPr>
          <w:rFonts w:eastAsia="Times New Roman"/>
          <w:szCs w:val="24"/>
        </w:rPr>
        <w:t>δ</w:t>
      </w:r>
      <w:r>
        <w:rPr>
          <w:rFonts w:eastAsia="Times New Roman"/>
          <w:szCs w:val="24"/>
        </w:rPr>
        <w:t xml:space="preserve">ιαρθρωτικών </w:t>
      </w:r>
      <w:r>
        <w:rPr>
          <w:rFonts w:eastAsia="Times New Roman"/>
          <w:szCs w:val="24"/>
        </w:rPr>
        <w:t>μ</w:t>
      </w:r>
      <w:r>
        <w:rPr>
          <w:rFonts w:eastAsia="Times New Roman"/>
          <w:szCs w:val="24"/>
        </w:rPr>
        <w:t>εταρρυθμίσεων και άλλες διατάξεις» έγινε δεκτό επί της αρχής κατά πλειοψηφία.</w:t>
      </w:r>
    </w:p>
    <w:p w14:paraId="1664273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1 εψήφισαν συνολικά 298 Βουλευτές. </w:t>
      </w:r>
    </w:p>
    <w:p w14:paraId="1664273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237 Βουλευτές. </w:t>
      </w:r>
    </w:p>
    <w:p w14:paraId="1664273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w:t>
      </w:r>
      <w:r>
        <w:rPr>
          <w:rFonts w:eastAsia="Times New Roman"/>
          <w:szCs w:val="24"/>
        </w:rPr>
        <w:t xml:space="preserve">ψήφισαν 61 Βουλευτές. </w:t>
      </w:r>
    </w:p>
    <w:p w14:paraId="1664273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1 έγινε δεκτό, όπως τροποποιήθηκε από τον κύριο Υπουργό, κατά πλειοψηφία. </w:t>
      </w:r>
    </w:p>
    <w:p w14:paraId="1664273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Επί του άρθρου 2 εψήφισαν συνολικά 298 Βουλευτές.</w:t>
      </w:r>
    </w:p>
    <w:p w14:paraId="1664273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228 Βουλευτές.</w:t>
      </w:r>
    </w:p>
    <w:p w14:paraId="1664274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w:t>
      </w:r>
      <w:r>
        <w:rPr>
          <w:rFonts w:eastAsia="Times New Roman"/>
          <w:szCs w:val="24"/>
        </w:rPr>
        <w:t xml:space="preserve">σαν 70 Βουλευτές. </w:t>
      </w:r>
    </w:p>
    <w:p w14:paraId="1664274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2 έγινε δεκτό, όπως τροποποιήθηκε από τον κύριο Υπουργό, κατά πλειοψηφία. </w:t>
      </w:r>
    </w:p>
    <w:p w14:paraId="1664274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3 εψήφισαν συνολικά 298 Βουλευτές. </w:t>
      </w:r>
    </w:p>
    <w:p w14:paraId="1664274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228 Βουλευτές. </w:t>
      </w:r>
    </w:p>
    <w:p w14:paraId="1664274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εψήφισα</w:t>
      </w:r>
      <w:r>
        <w:rPr>
          <w:rFonts w:eastAsia="Times New Roman"/>
          <w:szCs w:val="24"/>
        </w:rPr>
        <w:t xml:space="preserve">ν 70 Βουλευτές. </w:t>
      </w:r>
    </w:p>
    <w:p w14:paraId="1664274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3 έγινε δεκτό ως έχει κατά πλειοψηφία. </w:t>
      </w:r>
    </w:p>
    <w:p w14:paraId="1664274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4 εψήφισαν συνολικά 298 Βουλευτές.</w:t>
      </w:r>
    </w:p>
    <w:p w14:paraId="1664274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228 Βουλευτές.</w:t>
      </w:r>
    </w:p>
    <w:p w14:paraId="1664274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70 Βουλευτές. </w:t>
      </w:r>
    </w:p>
    <w:p w14:paraId="1664274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4 έγι</w:t>
      </w:r>
      <w:r>
        <w:rPr>
          <w:rFonts w:eastAsia="Times New Roman"/>
          <w:szCs w:val="24"/>
        </w:rPr>
        <w:t xml:space="preserve">νε δεκτό ως έχει κατά πλειοψηφία. </w:t>
      </w:r>
    </w:p>
    <w:p w14:paraId="1664274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 xml:space="preserve">Επί του άρθρου 5 εψήφισαν συνολικά 298 Βουλευτές. </w:t>
      </w:r>
    </w:p>
    <w:p w14:paraId="1664274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228 Βουλευτές. </w:t>
      </w:r>
    </w:p>
    <w:p w14:paraId="1664274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70 Βουλευτές. </w:t>
      </w:r>
    </w:p>
    <w:p w14:paraId="1664274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5 έγινε δεκτό ως έχει κατά πλειοψηφία. </w:t>
      </w:r>
    </w:p>
    <w:p w14:paraId="1664274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6 εψήφισαν συνολικά 298 Βουλευτές.</w:t>
      </w:r>
    </w:p>
    <w:p w14:paraId="1664274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227 Βουλευτές.</w:t>
      </w:r>
    </w:p>
    <w:p w14:paraId="1664275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71 Βουλευτές. </w:t>
      </w:r>
    </w:p>
    <w:p w14:paraId="1664275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6 έγινε δεκτό ως έχει κατά πλειοψηφία. </w:t>
      </w:r>
    </w:p>
    <w:p w14:paraId="1664275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7 εψήφισαν συνολικά 298 </w:t>
      </w:r>
      <w:r>
        <w:rPr>
          <w:rFonts w:eastAsia="Times New Roman"/>
          <w:szCs w:val="24"/>
        </w:rPr>
        <w:t xml:space="preserve">Βουλευτές. </w:t>
      </w:r>
    </w:p>
    <w:p w14:paraId="1664275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228 Βουλευτές. </w:t>
      </w:r>
    </w:p>
    <w:p w14:paraId="1664275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70 Βουλευτές. </w:t>
      </w:r>
    </w:p>
    <w:p w14:paraId="1664275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7 έγινε δεκτό ως έχει κατά πλειοψηφία. </w:t>
      </w:r>
    </w:p>
    <w:p w14:paraId="1664275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Επί του άρθρου 8 εψήφισαν συνολικά 298 Βουλευτές.</w:t>
      </w:r>
    </w:p>
    <w:p w14:paraId="1664275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w:t>
      </w:r>
      <w:r>
        <w:rPr>
          <w:rFonts w:eastAsia="Times New Roman"/>
          <w:szCs w:val="24"/>
        </w:rPr>
        <w:t>«ΝΑΙ», εψήφισαν 227 Βουλευτές.</w:t>
      </w:r>
    </w:p>
    <w:p w14:paraId="1664275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71 Βουλευτές. </w:t>
      </w:r>
    </w:p>
    <w:p w14:paraId="1664275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8 έγινε δεκτό ως έχει κατά πλειοψηφία. </w:t>
      </w:r>
    </w:p>
    <w:p w14:paraId="1664275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9 εψήφισαν συνολικά 298 Βουλευτές. </w:t>
      </w:r>
    </w:p>
    <w:p w14:paraId="1664275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227 Βουλευτές. </w:t>
      </w:r>
    </w:p>
    <w:p w14:paraId="1664275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w:t>
      </w:r>
      <w:r>
        <w:rPr>
          <w:rFonts w:eastAsia="Times New Roman"/>
          <w:szCs w:val="24"/>
        </w:rPr>
        <w:t xml:space="preserve">ου άρθρου, δηλαδή «ΟΧΙ», εψήφισαν 71 Βουλευτές. </w:t>
      </w:r>
    </w:p>
    <w:p w14:paraId="1664275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9 έγινε δεκτό ως έχει κατά πλειοψηφία. </w:t>
      </w:r>
    </w:p>
    <w:p w14:paraId="1664275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10 εψήφισαν συνολικά 298 Βουλευτές.</w:t>
      </w:r>
    </w:p>
    <w:p w14:paraId="1664275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227 Βουλευτές.</w:t>
      </w:r>
    </w:p>
    <w:p w14:paraId="1664276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εψήφισαν 71 Β</w:t>
      </w:r>
      <w:r>
        <w:rPr>
          <w:rFonts w:eastAsia="Times New Roman"/>
          <w:szCs w:val="24"/>
        </w:rPr>
        <w:t xml:space="preserve">ουλευτές. </w:t>
      </w:r>
    </w:p>
    <w:p w14:paraId="1664276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10 έγινε δεκτό, όπως τροποποιήθηκε από τον κύριο Υπουργό, κατά πλειοψηφία. </w:t>
      </w:r>
    </w:p>
    <w:p w14:paraId="1664276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 xml:space="preserve">Επί του άρθρου 11 εψήφισαν συνολικά 298 Βουλευτές. </w:t>
      </w:r>
    </w:p>
    <w:p w14:paraId="1664276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227 Βουλευτές. </w:t>
      </w:r>
    </w:p>
    <w:p w14:paraId="1664276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εψήφισαν 71 Β</w:t>
      </w:r>
      <w:r>
        <w:rPr>
          <w:rFonts w:eastAsia="Times New Roman"/>
          <w:szCs w:val="24"/>
        </w:rPr>
        <w:t xml:space="preserve">ουλευτές. </w:t>
      </w:r>
    </w:p>
    <w:p w14:paraId="1664276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11 έγινε δεκτό ως έχει κατά πλειοψηφία. </w:t>
      </w:r>
    </w:p>
    <w:p w14:paraId="1664276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12 εψήφισαν συνολικά 298 Βουλευτές.</w:t>
      </w:r>
    </w:p>
    <w:p w14:paraId="1664276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228 Βουλευτές.</w:t>
      </w:r>
    </w:p>
    <w:p w14:paraId="1664276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70 Βουλευτές. </w:t>
      </w:r>
    </w:p>
    <w:p w14:paraId="1664276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12 έγινε </w:t>
      </w:r>
      <w:r>
        <w:rPr>
          <w:rFonts w:eastAsia="Times New Roman"/>
          <w:szCs w:val="24"/>
        </w:rPr>
        <w:t xml:space="preserve">δεκτό ως έχει κατά πλειοψηφία. </w:t>
      </w:r>
    </w:p>
    <w:p w14:paraId="1664276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13 εψήφισαν συνολικά 298 Βουλευτές. </w:t>
      </w:r>
    </w:p>
    <w:p w14:paraId="1664276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228 Βουλευτές. </w:t>
      </w:r>
    </w:p>
    <w:p w14:paraId="1664276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70 Βουλευτές. </w:t>
      </w:r>
    </w:p>
    <w:p w14:paraId="1664276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13 έγινε δεκτό ως έχει κατά πλειοψηφία. </w:t>
      </w:r>
    </w:p>
    <w:p w14:paraId="1664276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Επί</w:t>
      </w:r>
      <w:r>
        <w:rPr>
          <w:rFonts w:eastAsia="Times New Roman"/>
          <w:szCs w:val="24"/>
        </w:rPr>
        <w:t xml:space="preserve"> του άρθρου 14 εψήφισαν συνολικά Βουλευτές.</w:t>
      </w:r>
    </w:p>
    <w:p w14:paraId="1664276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227 Βουλευτές.</w:t>
      </w:r>
    </w:p>
    <w:p w14:paraId="1664277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71 Βουλευτές. </w:t>
      </w:r>
    </w:p>
    <w:p w14:paraId="1664277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14 έγινε δεκτό, όπως τροποποιήθηκε από τον κύριο Υπουργό, κατά πλειοψηφία. </w:t>
      </w:r>
    </w:p>
    <w:p w14:paraId="1664277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w:t>
      </w:r>
      <w:r>
        <w:rPr>
          <w:rFonts w:eastAsia="Times New Roman"/>
          <w:szCs w:val="24"/>
        </w:rPr>
        <w:t xml:space="preserve">ρθρου 15 εψήφισαν συνολικά 298 Βουλευτές. </w:t>
      </w:r>
    </w:p>
    <w:p w14:paraId="1664277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228 Βουλευτές. </w:t>
      </w:r>
    </w:p>
    <w:p w14:paraId="1664277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70 Βουλευτές. </w:t>
      </w:r>
    </w:p>
    <w:p w14:paraId="1664277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15 έγινε δεκτό ως έχει κατά πλειοψηφία. </w:t>
      </w:r>
    </w:p>
    <w:p w14:paraId="1664277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16 εψήφισαν συνολικά 298 Βουλ</w:t>
      </w:r>
      <w:r>
        <w:rPr>
          <w:rFonts w:eastAsia="Times New Roman"/>
          <w:szCs w:val="24"/>
        </w:rPr>
        <w:t>ευτές.</w:t>
      </w:r>
    </w:p>
    <w:p w14:paraId="1664277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228 Βουλευτές.</w:t>
      </w:r>
    </w:p>
    <w:p w14:paraId="1664277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70 Βουλευτές. </w:t>
      </w:r>
    </w:p>
    <w:p w14:paraId="1664277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16 έγινε δεκτό, όπως τροποποιήθηκε από τον κύριο Υπουργό, κατά πλειοψηφία. </w:t>
      </w:r>
    </w:p>
    <w:p w14:paraId="1664277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Επί του άρθρου 17 εψήφισαν συνολικά 298 Βουλευ</w:t>
      </w:r>
      <w:r>
        <w:rPr>
          <w:rFonts w:eastAsia="Times New Roman"/>
          <w:szCs w:val="24"/>
        </w:rPr>
        <w:t xml:space="preserve">τές. </w:t>
      </w:r>
    </w:p>
    <w:p w14:paraId="1664277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228 Βουλευτές. </w:t>
      </w:r>
    </w:p>
    <w:p w14:paraId="1664277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70 Βουλευτές. </w:t>
      </w:r>
    </w:p>
    <w:p w14:paraId="1664277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17 έγινε δεκτό ως έχει κατά πλειοψηφία. </w:t>
      </w:r>
    </w:p>
    <w:p w14:paraId="1664277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18 εψήφισαν συνολικά 298 Βουλευτές.</w:t>
      </w:r>
    </w:p>
    <w:p w14:paraId="1664277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w:t>
      </w:r>
      <w:r>
        <w:rPr>
          <w:rFonts w:eastAsia="Times New Roman"/>
          <w:szCs w:val="24"/>
        </w:rPr>
        <w:t xml:space="preserve"> εψήφισαν 228 Βουλευτές.</w:t>
      </w:r>
    </w:p>
    <w:p w14:paraId="1664278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70 Βουλευτές. </w:t>
      </w:r>
    </w:p>
    <w:p w14:paraId="1664278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18 έγινε δεκτό ως έχει κατά πλειοψηφία. </w:t>
      </w:r>
    </w:p>
    <w:p w14:paraId="1664278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19 εψήφισαν συνολικά 298 Βουλευτές. </w:t>
      </w:r>
    </w:p>
    <w:p w14:paraId="1664278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228 Βουλευτές. </w:t>
      </w:r>
    </w:p>
    <w:p w14:paraId="1664278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w:t>
      </w:r>
      <w:r>
        <w:rPr>
          <w:rFonts w:eastAsia="Times New Roman"/>
          <w:szCs w:val="24"/>
        </w:rPr>
        <w:t xml:space="preserve">ρθρου, δηλαδή «ΟΧΙ», εψήφισαν 70 Βουλευτές. </w:t>
      </w:r>
    </w:p>
    <w:p w14:paraId="1664278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19 έγινε δεκτό, όπως τροποποιήθηκε από τον κύριο Υπουργό, κατά πλειοψηφία. </w:t>
      </w:r>
    </w:p>
    <w:p w14:paraId="1664278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Επί του άρθρου 20 εψήφισαν συνολικά 298 Βουλευτές.</w:t>
      </w:r>
    </w:p>
    <w:p w14:paraId="1664278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228 Βουλευτές.</w:t>
      </w:r>
    </w:p>
    <w:p w14:paraId="1664278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w:t>
      </w:r>
      <w:r>
        <w:rPr>
          <w:rFonts w:eastAsia="Times New Roman"/>
          <w:szCs w:val="24"/>
        </w:rPr>
        <w:t xml:space="preserve">ρου, δηλαδή «ΟΧΙ», εψήφισαν 70 Βουλευτές. </w:t>
      </w:r>
    </w:p>
    <w:p w14:paraId="1664278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20 έγινε δεκτό ως έχει κατά πλειοψηφία.</w:t>
      </w:r>
    </w:p>
    <w:p w14:paraId="1664278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21 εψήφισαν συνολικά 298 Βουλευτές. </w:t>
      </w:r>
    </w:p>
    <w:p w14:paraId="1664278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228 Βουλευτές. </w:t>
      </w:r>
    </w:p>
    <w:p w14:paraId="1664278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70 Βουλευτές. </w:t>
      </w:r>
    </w:p>
    <w:p w14:paraId="1664278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21 έγινε δεκτό ως έχει κατά πλειοψηφία. </w:t>
      </w:r>
    </w:p>
    <w:p w14:paraId="1664278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22 εψήφισαν συνολικά 298 Βουλευτές.</w:t>
      </w:r>
    </w:p>
    <w:p w14:paraId="1664278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228 Βουλευτές.</w:t>
      </w:r>
    </w:p>
    <w:p w14:paraId="1664279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w:t>
      </w:r>
      <w:r>
        <w:rPr>
          <w:rFonts w:eastAsia="Times New Roman"/>
          <w:szCs w:val="24"/>
        </w:rPr>
        <w:t xml:space="preserve">αν 70 Βουλευτές. </w:t>
      </w:r>
    </w:p>
    <w:p w14:paraId="1664279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22 έγινε δεκτό, όπως τροποποιήθηκε από τον κύριο Υπουργό, κατά πλειοψηφία. </w:t>
      </w:r>
    </w:p>
    <w:p w14:paraId="1664279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 xml:space="preserve">Επί του άρθρου 23 εψήφισαν συνολικά 298 Βουλευτές. </w:t>
      </w:r>
    </w:p>
    <w:p w14:paraId="1664279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228 Βουλευτές. </w:t>
      </w:r>
    </w:p>
    <w:p w14:paraId="1664279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w:t>
      </w:r>
      <w:r>
        <w:rPr>
          <w:rFonts w:eastAsia="Times New Roman"/>
          <w:szCs w:val="24"/>
        </w:rPr>
        <w:t xml:space="preserve">αν 70 Βουλευτές. </w:t>
      </w:r>
    </w:p>
    <w:p w14:paraId="1664279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23 έγινε δεκτό ως έχει κατά πλειοψηφία. </w:t>
      </w:r>
    </w:p>
    <w:p w14:paraId="1664279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24 εψήφισαν συνολικά 298 Βουλευτές.</w:t>
      </w:r>
    </w:p>
    <w:p w14:paraId="1664279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227 Βουλευτές.</w:t>
      </w:r>
    </w:p>
    <w:p w14:paraId="1664279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71 Βουλευτές. </w:t>
      </w:r>
    </w:p>
    <w:p w14:paraId="1664279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24</w:t>
      </w:r>
      <w:r>
        <w:rPr>
          <w:rFonts w:eastAsia="Times New Roman"/>
          <w:szCs w:val="24"/>
        </w:rPr>
        <w:t xml:space="preserve"> έγινε δεκτό, όπως τροποποιήθηκε από τον κύριο Υπουργό, κατά πλειοψηφία. </w:t>
      </w:r>
    </w:p>
    <w:p w14:paraId="1664279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25 εψήφισαν συνολικά 298 Βουλευτές. </w:t>
      </w:r>
    </w:p>
    <w:p w14:paraId="1664279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227 Βουλευτές. </w:t>
      </w:r>
    </w:p>
    <w:p w14:paraId="1664279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71 Βουλευτές. </w:t>
      </w:r>
    </w:p>
    <w:p w14:paraId="1664279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25</w:t>
      </w:r>
      <w:r>
        <w:rPr>
          <w:rFonts w:eastAsia="Times New Roman"/>
          <w:szCs w:val="24"/>
        </w:rPr>
        <w:t xml:space="preserve"> έγινε δεκτό, όπως τροποποιήθηκε από τον κύριο Υπουργό, κατά πλειοψηφία. </w:t>
      </w:r>
    </w:p>
    <w:p w14:paraId="1664279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Επί του άρθρου 26 εψήφισαν συνολικά 298 Βουλευτές.</w:t>
      </w:r>
    </w:p>
    <w:p w14:paraId="1664279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227 Βουλευτές.</w:t>
      </w:r>
    </w:p>
    <w:p w14:paraId="166427A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71 Βουλευτές. </w:t>
      </w:r>
    </w:p>
    <w:p w14:paraId="166427A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26 έ</w:t>
      </w:r>
      <w:r>
        <w:rPr>
          <w:rFonts w:eastAsia="Times New Roman"/>
          <w:szCs w:val="24"/>
        </w:rPr>
        <w:t xml:space="preserve">γινε δεκτό, όπως τροποποιήθηκε από τον κύριο Υπουργό, κατά πλειοψηφία. </w:t>
      </w:r>
    </w:p>
    <w:p w14:paraId="166427A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27 εψήφισαν συνολικά 298 Βουλευτές. </w:t>
      </w:r>
    </w:p>
    <w:p w14:paraId="166427A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227 Βουλευτές. </w:t>
      </w:r>
    </w:p>
    <w:p w14:paraId="166427A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71 Βουλευτές. </w:t>
      </w:r>
    </w:p>
    <w:p w14:paraId="166427A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27 έγινε δεκτό ως έχει κατά πλειοψηφία. </w:t>
      </w:r>
    </w:p>
    <w:p w14:paraId="166427A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28 εψήφισαν συνολικά 298 Βουλευτές.</w:t>
      </w:r>
    </w:p>
    <w:p w14:paraId="166427A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227 Βουλευτές.</w:t>
      </w:r>
    </w:p>
    <w:p w14:paraId="166427A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71 Βουλευτές. </w:t>
      </w:r>
    </w:p>
    <w:p w14:paraId="166427A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28 έγινε δεκτό ως έχ</w:t>
      </w:r>
      <w:r>
        <w:rPr>
          <w:rFonts w:eastAsia="Times New Roman"/>
          <w:szCs w:val="24"/>
        </w:rPr>
        <w:t xml:space="preserve">ει κατά πλειοψηφία. </w:t>
      </w:r>
    </w:p>
    <w:p w14:paraId="166427A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 xml:space="preserve">Επί του άρθρου 29 εψήφισαν συνολικά 298 Βουλευτές. </w:t>
      </w:r>
    </w:p>
    <w:p w14:paraId="166427A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227 Βουλευτές. </w:t>
      </w:r>
    </w:p>
    <w:p w14:paraId="166427A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71 Βουλευτές. </w:t>
      </w:r>
    </w:p>
    <w:p w14:paraId="166427A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29 έγινε δεκτό ως έχει κατά πλειοψηφία. </w:t>
      </w:r>
    </w:p>
    <w:p w14:paraId="166427A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w:t>
      </w:r>
      <w:r>
        <w:rPr>
          <w:rFonts w:eastAsia="Times New Roman"/>
          <w:szCs w:val="24"/>
        </w:rPr>
        <w:t xml:space="preserve"> 30 εψήφισαν συνολικά 298 Βουλευτές.</w:t>
      </w:r>
    </w:p>
    <w:p w14:paraId="166427A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227 Βουλευτές.</w:t>
      </w:r>
    </w:p>
    <w:p w14:paraId="166427B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71 Βουλευτές. </w:t>
      </w:r>
    </w:p>
    <w:p w14:paraId="166427B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30 έγινε δεκτό ως έχει κατά πλειοψηφία. </w:t>
      </w:r>
    </w:p>
    <w:p w14:paraId="166427B2" w14:textId="77777777" w:rsidR="00434732" w:rsidRDefault="00735F25">
      <w:pPr>
        <w:spacing w:after="0" w:line="600" w:lineRule="auto"/>
        <w:ind w:left="720"/>
        <w:jc w:val="both"/>
        <w:rPr>
          <w:rFonts w:eastAsia="Times New Roman" w:cs="Times New Roman"/>
          <w:szCs w:val="24"/>
        </w:rPr>
      </w:pPr>
      <w:r>
        <w:rPr>
          <w:rFonts w:eastAsia="Times New Roman" w:cs="Times New Roman"/>
          <w:szCs w:val="24"/>
        </w:rPr>
        <w:t>Επί του άρθρου 31 εψήφισαν συνολικά 298 Βουλευτές</w:t>
      </w:r>
    </w:p>
    <w:p w14:paraId="166427B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w:t>
      </w:r>
      <w:r>
        <w:rPr>
          <w:rFonts w:eastAsia="Times New Roman" w:cs="Times New Roman"/>
          <w:szCs w:val="24"/>
        </w:rPr>
        <w:t>πέρ του άρθρου, δηλαδή «ΝΑΙ», εψήφισαν 227 Βουλευτές.</w:t>
      </w:r>
    </w:p>
    <w:p w14:paraId="166427B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71 Βουλευτές.</w:t>
      </w:r>
    </w:p>
    <w:p w14:paraId="166427B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άρθρο 31 έγινε δεκτό ως έχει κατά πλειοψηφία.</w:t>
      </w:r>
    </w:p>
    <w:p w14:paraId="166427B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Επί του άρθρου 32 εψήφισαν συνολικά 298 Βουλευτές.</w:t>
      </w:r>
    </w:p>
    <w:p w14:paraId="166427B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w:t>
      </w:r>
      <w:r>
        <w:rPr>
          <w:rFonts w:eastAsia="Times New Roman" w:cs="Times New Roman"/>
          <w:szCs w:val="24"/>
        </w:rPr>
        <w:t>228 Βουλευτές.</w:t>
      </w:r>
    </w:p>
    <w:p w14:paraId="166427B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70 Βουλευτές.</w:t>
      </w:r>
    </w:p>
    <w:p w14:paraId="166427B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άρθρο 32 έγινε δεκτό ως έχει κατά πλειοψηφία.</w:t>
      </w:r>
    </w:p>
    <w:p w14:paraId="166427B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33 εψήφισαν συνολικά 298 Βουλευτές.</w:t>
      </w:r>
    </w:p>
    <w:p w14:paraId="166427B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228 Βουλευτές.</w:t>
      </w:r>
    </w:p>
    <w:p w14:paraId="166427B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Κατά του άρθρου, δηλαδή </w:t>
      </w:r>
      <w:r>
        <w:rPr>
          <w:rFonts w:eastAsia="Times New Roman" w:cs="Times New Roman"/>
          <w:szCs w:val="24"/>
        </w:rPr>
        <w:t>«ΟΧΙ», εψήφισαν 70 Βουλευτές.</w:t>
      </w:r>
    </w:p>
    <w:p w14:paraId="166427B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άρθρο 33 έγινε δεκτό, όπως τροποποιήθηκε από τον κύριο Υπουργό, κατά πλειοψηφία.</w:t>
      </w:r>
    </w:p>
    <w:p w14:paraId="166427B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34 εψήφισαν συνολικά 298 Βουλευτές.</w:t>
      </w:r>
    </w:p>
    <w:p w14:paraId="166427B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228 Βουλευτές.</w:t>
      </w:r>
    </w:p>
    <w:p w14:paraId="166427C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w:t>
      </w:r>
      <w:r>
        <w:rPr>
          <w:rFonts w:eastAsia="Times New Roman" w:cs="Times New Roman"/>
          <w:szCs w:val="24"/>
        </w:rPr>
        <w:t>», εψήφισαν 70 Βουλευτές.</w:t>
      </w:r>
    </w:p>
    <w:p w14:paraId="166427C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άρθρο 34 έγινε δεκτό ως έχει κατά πλειοψηφία.</w:t>
      </w:r>
    </w:p>
    <w:p w14:paraId="166427C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Επί του άρθρου 35 εψήφισαν συνολικά 298 Βουλευτές.</w:t>
      </w:r>
    </w:p>
    <w:p w14:paraId="166427C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228 Βουλευτές.</w:t>
      </w:r>
    </w:p>
    <w:p w14:paraId="166427C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70 Βουλευτές.</w:t>
      </w:r>
    </w:p>
    <w:p w14:paraId="166427C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w:t>
      </w:r>
      <w:r>
        <w:rPr>
          <w:rFonts w:eastAsia="Times New Roman" w:cs="Times New Roman"/>
          <w:szCs w:val="24"/>
        </w:rPr>
        <w:t>θρο 35 έγινε δεκτό ως έχει κατά πλειοψηφία.</w:t>
      </w:r>
    </w:p>
    <w:p w14:paraId="166427C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36 εψήφισαν συνολικά 298 Βουλευτές.</w:t>
      </w:r>
    </w:p>
    <w:p w14:paraId="166427C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228 Βουλευτές.</w:t>
      </w:r>
    </w:p>
    <w:p w14:paraId="166427C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70 Βουλευτές.</w:t>
      </w:r>
    </w:p>
    <w:p w14:paraId="166427C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άρθρο 36 έγινε δεκτό ως έχει κατά πλειοψη</w:t>
      </w:r>
      <w:r>
        <w:rPr>
          <w:rFonts w:eastAsia="Times New Roman" w:cs="Times New Roman"/>
          <w:szCs w:val="24"/>
        </w:rPr>
        <w:t>φία.</w:t>
      </w:r>
    </w:p>
    <w:p w14:paraId="166427C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37 εψήφισαν συνολικά 298 Βουλευτές.</w:t>
      </w:r>
    </w:p>
    <w:p w14:paraId="166427C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228 Βουλευτές.</w:t>
      </w:r>
    </w:p>
    <w:p w14:paraId="166427C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70 Βουλευτές.</w:t>
      </w:r>
    </w:p>
    <w:p w14:paraId="166427C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άρθρο 37 έγινε δεκτό ως έχει κατά πλειοψηφία.</w:t>
      </w:r>
    </w:p>
    <w:p w14:paraId="166427C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Επί του άρθρου 38 εψήφισαν συνολικ</w:t>
      </w:r>
      <w:r>
        <w:rPr>
          <w:rFonts w:eastAsia="Times New Roman" w:cs="Times New Roman"/>
          <w:szCs w:val="24"/>
        </w:rPr>
        <w:t>ά 298 Βουλευτές.</w:t>
      </w:r>
    </w:p>
    <w:p w14:paraId="166427C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228 Βουλευτές.</w:t>
      </w:r>
    </w:p>
    <w:p w14:paraId="166427D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70 Βουλευτές.</w:t>
      </w:r>
    </w:p>
    <w:p w14:paraId="166427D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άρθρο 38 έγινε δεκτό ως έχει κατά πλειοψηφία.</w:t>
      </w:r>
    </w:p>
    <w:p w14:paraId="166427D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39 εψήφισαν συνολικά 298 Βουλευτές.</w:t>
      </w:r>
    </w:p>
    <w:p w14:paraId="166427D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w:t>
      </w:r>
      <w:r>
        <w:rPr>
          <w:rFonts w:eastAsia="Times New Roman" w:cs="Times New Roman"/>
          <w:szCs w:val="24"/>
        </w:rPr>
        <w:t>ή «ΝΑΙ», εψήφισαν 228 Βουλευτές.</w:t>
      </w:r>
    </w:p>
    <w:p w14:paraId="166427D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70 Βουλευτές.</w:t>
      </w:r>
    </w:p>
    <w:p w14:paraId="166427D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άρθρο 39 έγινε δεκτό ως έχει κατά πλειοψηφία.</w:t>
      </w:r>
    </w:p>
    <w:p w14:paraId="166427D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40 εψήφισαν συνολικά 298 Βουλευτές.</w:t>
      </w:r>
    </w:p>
    <w:p w14:paraId="166427D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228 Βουλευτές.</w:t>
      </w:r>
    </w:p>
    <w:p w14:paraId="166427D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Κατά </w:t>
      </w:r>
      <w:r>
        <w:rPr>
          <w:rFonts w:eastAsia="Times New Roman" w:cs="Times New Roman"/>
          <w:szCs w:val="24"/>
        </w:rPr>
        <w:t>του άρθρου, δηλαδή «ΟΧΙ», εψήφισαν 70 Βουλευτές.</w:t>
      </w:r>
    </w:p>
    <w:p w14:paraId="166427D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άρθρο 40 έγινε δεκτό ως έχει κατά πλειοψηφία.</w:t>
      </w:r>
    </w:p>
    <w:p w14:paraId="166427D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Επί του άρθρου 41 εψήφισαν συνολικά 298 Βουλευτές.</w:t>
      </w:r>
    </w:p>
    <w:p w14:paraId="166427D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228 Βουλευτές.</w:t>
      </w:r>
    </w:p>
    <w:p w14:paraId="166427D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70 </w:t>
      </w:r>
      <w:r>
        <w:rPr>
          <w:rFonts w:eastAsia="Times New Roman" w:cs="Times New Roman"/>
          <w:szCs w:val="24"/>
        </w:rPr>
        <w:t>Βουλευτές.</w:t>
      </w:r>
    </w:p>
    <w:p w14:paraId="166427D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άρθρο 41 έγινε δεκτό, όπως τροποποιήθηκε από  τον κύριο Υπουργό, κατά πλειοψηφία.</w:t>
      </w:r>
    </w:p>
    <w:p w14:paraId="166427D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42 εψήφισαν συνολικά 298 Βουλευτές.</w:t>
      </w:r>
    </w:p>
    <w:p w14:paraId="166427D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228 Βουλευτές.</w:t>
      </w:r>
    </w:p>
    <w:p w14:paraId="166427E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70 Βου</w:t>
      </w:r>
      <w:r>
        <w:rPr>
          <w:rFonts w:eastAsia="Times New Roman" w:cs="Times New Roman"/>
          <w:szCs w:val="24"/>
        </w:rPr>
        <w:t>λευτές.</w:t>
      </w:r>
    </w:p>
    <w:p w14:paraId="166427E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άρθρο 42 έγινε δεκτό ως έχει κατά πλειοψηφία.</w:t>
      </w:r>
    </w:p>
    <w:p w14:paraId="166427E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43 εψήφισαν συνολικά 298 Βουλευτές.</w:t>
      </w:r>
    </w:p>
    <w:p w14:paraId="166427E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228 Βουλευτές.</w:t>
      </w:r>
    </w:p>
    <w:p w14:paraId="166427E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70 Βουλευτές.</w:t>
      </w:r>
    </w:p>
    <w:p w14:paraId="166427E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άρθρο 43 έγινε δεκτό</w:t>
      </w:r>
      <w:r>
        <w:rPr>
          <w:rFonts w:eastAsia="Times New Roman" w:cs="Times New Roman"/>
          <w:szCs w:val="24"/>
        </w:rPr>
        <w:t xml:space="preserve"> ως έχει κατά πλειοψηφία.</w:t>
      </w:r>
    </w:p>
    <w:p w14:paraId="166427E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Επί του άρθρου 44 εψήφισαν συνολικά 298 Βουλευτές.</w:t>
      </w:r>
    </w:p>
    <w:p w14:paraId="166427E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153 Βουλευτές.</w:t>
      </w:r>
    </w:p>
    <w:p w14:paraId="166427E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130 Βουλευτές.</w:t>
      </w:r>
    </w:p>
    <w:p w14:paraId="166427E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«ΠΑΡΩΝ» εψήφισαν 15 Βουλευτές.</w:t>
      </w:r>
    </w:p>
    <w:p w14:paraId="166427E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Συνεπώς το άρθρο 44 έγινε δεκτό, όπως </w:t>
      </w:r>
      <w:r>
        <w:rPr>
          <w:rFonts w:eastAsia="Times New Roman" w:cs="Times New Roman"/>
          <w:szCs w:val="24"/>
        </w:rPr>
        <w:t>τροποποιήθηκε από τον κύριο Υπουργό, κατά πλειοψηφία.</w:t>
      </w:r>
    </w:p>
    <w:p w14:paraId="166427E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45 εψήφισαν συνολικά 298 Βουλευτές.</w:t>
      </w:r>
    </w:p>
    <w:p w14:paraId="166427E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153 Βουλευτές.</w:t>
      </w:r>
    </w:p>
    <w:p w14:paraId="166427E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130 Βουλευτές.</w:t>
      </w:r>
    </w:p>
    <w:p w14:paraId="166427E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«ΠΑΡΩΝ» εψήφισαν 15 Βουλευτές.</w:t>
      </w:r>
    </w:p>
    <w:p w14:paraId="166427E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w:t>
      </w:r>
      <w:r>
        <w:rPr>
          <w:rFonts w:eastAsia="Times New Roman" w:cs="Times New Roman"/>
          <w:szCs w:val="24"/>
        </w:rPr>
        <w:t xml:space="preserve"> άρθρο 45 έγινε δεκτό ως έχει κατά πλειοψηφία.</w:t>
      </w:r>
    </w:p>
    <w:p w14:paraId="166427F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46 εψήφισαν συνολικά 298 Βουλευτές.</w:t>
      </w:r>
    </w:p>
    <w:p w14:paraId="166427F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153 Βουλευτές.</w:t>
      </w:r>
    </w:p>
    <w:p w14:paraId="166427F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Κατά του άρθρου, δηλαδή «ΟΧΙ», εψήφισαν 130 Βουλευτές.</w:t>
      </w:r>
    </w:p>
    <w:p w14:paraId="166427F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«ΠΑΡΩΝ» εψήφισαν 15 Βουλευτές.</w:t>
      </w:r>
    </w:p>
    <w:p w14:paraId="166427F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Συνεπώς το άρθρο </w:t>
      </w:r>
      <w:r>
        <w:rPr>
          <w:rFonts w:eastAsia="Times New Roman" w:cs="Times New Roman"/>
          <w:szCs w:val="24"/>
        </w:rPr>
        <w:t>46 έγινε δεκτό ως έχει κατά πλειοψηφία.</w:t>
      </w:r>
    </w:p>
    <w:p w14:paraId="166427F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47 εψήφισαν συνολικά 298 Βουλευτές.</w:t>
      </w:r>
    </w:p>
    <w:p w14:paraId="166427F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153 Βουλευτές.</w:t>
      </w:r>
    </w:p>
    <w:p w14:paraId="166427F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130 Βουλευτές.</w:t>
      </w:r>
    </w:p>
    <w:p w14:paraId="166427F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«ΠΑΡΩΝ» εψήφισαν 15 Βουλευτές.</w:t>
      </w:r>
    </w:p>
    <w:p w14:paraId="166427F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άρθρο 47 έγιν</w:t>
      </w:r>
      <w:r>
        <w:rPr>
          <w:rFonts w:eastAsia="Times New Roman" w:cs="Times New Roman"/>
          <w:szCs w:val="24"/>
        </w:rPr>
        <w:t>ε δεκτό ως έχει κατά πλειοψηφία.</w:t>
      </w:r>
    </w:p>
    <w:p w14:paraId="166427F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48 εψήφισαν συνολικά 298 Βουλευτές.</w:t>
      </w:r>
    </w:p>
    <w:p w14:paraId="166427F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153 Βουλευτές.</w:t>
      </w:r>
    </w:p>
    <w:p w14:paraId="166427F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130 Βουλευτές.</w:t>
      </w:r>
    </w:p>
    <w:p w14:paraId="166427F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«ΠΑΡΩΝ» εψήφισαν 15 Βουλευτές.</w:t>
      </w:r>
    </w:p>
    <w:p w14:paraId="166427F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Συνεπώς το άρθρο 48 έγινε δεκτό</w:t>
      </w:r>
      <w:r>
        <w:rPr>
          <w:rFonts w:eastAsia="Times New Roman" w:cs="Times New Roman"/>
          <w:szCs w:val="24"/>
        </w:rPr>
        <w:t xml:space="preserve"> ως έχει κατά πλειοψηφία.</w:t>
      </w:r>
    </w:p>
    <w:p w14:paraId="166427F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49 εψήφισαν συνολικά 298 Βουλευτές.</w:t>
      </w:r>
    </w:p>
    <w:p w14:paraId="1664280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153 Βουλευτές.</w:t>
      </w:r>
    </w:p>
    <w:p w14:paraId="1664280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145 Βουλευτές.</w:t>
      </w:r>
    </w:p>
    <w:p w14:paraId="1664280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άρθρο 49 έγινε δεκτό ως έχει κατά πλειοψηφία.</w:t>
      </w:r>
    </w:p>
    <w:p w14:paraId="1664280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w:t>
      </w:r>
      <w:r>
        <w:rPr>
          <w:rFonts w:eastAsia="Times New Roman" w:cs="Times New Roman"/>
          <w:szCs w:val="24"/>
        </w:rPr>
        <w:t>ου 50 εψήφισαν συνολικά 298 Βουλευτές.</w:t>
      </w:r>
    </w:p>
    <w:p w14:paraId="1664280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153 Βουλευτές.</w:t>
      </w:r>
    </w:p>
    <w:p w14:paraId="1664280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145 Βουλευτές.</w:t>
      </w:r>
    </w:p>
    <w:p w14:paraId="1664280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άρθρο 50 έγινε δεκτό ως έχει κατά πλειοψηφία.</w:t>
      </w:r>
    </w:p>
    <w:p w14:paraId="1664280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51 εψήφισαν συνολικά 298 Βουλευτές.</w:t>
      </w:r>
    </w:p>
    <w:p w14:paraId="1664280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153 Βουλευτές.</w:t>
      </w:r>
    </w:p>
    <w:p w14:paraId="1664280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145 Βουλευτές.</w:t>
      </w:r>
    </w:p>
    <w:p w14:paraId="1664280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Συνεπώς το άρθρο 51 έγινε δεκτό, όπως τροποποιήθηκε από τον κύριο Υπουργό, κατά πλειοψηφία.</w:t>
      </w:r>
    </w:p>
    <w:p w14:paraId="1664280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52 εψήφισαν συνολικά 298 Βουλευτές.</w:t>
      </w:r>
    </w:p>
    <w:p w14:paraId="1664280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153 Βουλευτές.</w:t>
      </w:r>
    </w:p>
    <w:p w14:paraId="1664280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145 Βουλευτές.</w:t>
      </w:r>
    </w:p>
    <w:p w14:paraId="1664280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άρθρο 52 έγινε δεκτό ως έχει κατά πλειοψηφία.</w:t>
      </w:r>
    </w:p>
    <w:p w14:paraId="1664280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53 εψήφισαν συνολικά 298 Βουλευτές.</w:t>
      </w:r>
    </w:p>
    <w:p w14:paraId="1664281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w:t>
      </w:r>
      <w:r>
        <w:rPr>
          <w:rFonts w:eastAsia="Times New Roman" w:cs="Times New Roman"/>
          <w:szCs w:val="24"/>
        </w:rPr>
        <w:t>εψήφισαν 153 Βουλευτές.</w:t>
      </w:r>
    </w:p>
    <w:p w14:paraId="1664281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145 Βουλευτές.</w:t>
      </w:r>
    </w:p>
    <w:p w14:paraId="1664281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άρθρο 53 έγινε δεκτό, όπως τροποποιήθηκε από τον κύριο Υπουργό, κατά πλειοψηφία.</w:t>
      </w:r>
    </w:p>
    <w:p w14:paraId="1664281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54 εψήφισαν συνολικά 298 Βουλευτές.</w:t>
      </w:r>
    </w:p>
    <w:p w14:paraId="1664281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w:t>
      </w:r>
      <w:r>
        <w:rPr>
          <w:rFonts w:eastAsia="Times New Roman" w:cs="Times New Roman"/>
          <w:szCs w:val="24"/>
        </w:rPr>
        <w:t>φισαν 153 Βουλευτές.</w:t>
      </w:r>
    </w:p>
    <w:p w14:paraId="1664281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145 Βουλευτές.</w:t>
      </w:r>
    </w:p>
    <w:p w14:paraId="1664281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Συνεπώς το άρθρο 54 έγινε δεκτό ως έχει κατά πλειοψηφία.</w:t>
      </w:r>
    </w:p>
    <w:p w14:paraId="1664281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55 εψήφισαν συνολικά 298 Βουλευτές.</w:t>
      </w:r>
    </w:p>
    <w:p w14:paraId="1664281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153 Βουλευτές.</w:t>
      </w:r>
    </w:p>
    <w:p w14:paraId="1664281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Κατά του άρθρου, </w:t>
      </w:r>
      <w:r>
        <w:rPr>
          <w:rFonts w:eastAsia="Times New Roman" w:cs="Times New Roman"/>
          <w:szCs w:val="24"/>
        </w:rPr>
        <w:t>δηλαδή «ΟΧΙ», εψήφισαν 145 Βουλευτές.</w:t>
      </w:r>
    </w:p>
    <w:p w14:paraId="1664281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άρθρο 55 έγινε δεκτό, όπως τροποποιήθηκε από τον κύριο Υπουργό, κατά πλειοψηφία.</w:t>
      </w:r>
    </w:p>
    <w:p w14:paraId="1664281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56 εψήφισαν συνολικά 298 Βουλευτές.</w:t>
      </w:r>
    </w:p>
    <w:p w14:paraId="1664281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236 Βουλευτές.</w:t>
      </w:r>
    </w:p>
    <w:p w14:paraId="1664281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Κατά του άρθρου, δηλ</w:t>
      </w:r>
      <w:r>
        <w:rPr>
          <w:rFonts w:eastAsia="Times New Roman" w:cs="Times New Roman"/>
          <w:szCs w:val="24"/>
        </w:rPr>
        <w:t>αδή «ΟΧΙ», εψήφισαν 47 Βουλευτές.</w:t>
      </w:r>
    </w:p>
    <w:p w14:paraId="1664281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«ΠΑΡΩΝ» εψήφισαν 15 Βουλευτές.</w:t>
      </w:r>
    </w:p>
    <w:p w14:paraId="1664281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άρθρο 56 έγινε δεκτό, όπως τροποποιήθηκε από τον κύριο Υπουργό, κατά πλειοψηφία.</w:t>
      </w:r>
    </w:p>
    <w:p w14:paraId="16642820"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58 εψήφισαν συνολικά 298 Βουλευτές.</w:t>
      </w:r>
    </w:p>
    <w:p w14:paraId="16642821"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153 Βουλ</w:t>
      </w:r>
      <w:r>
        <w:rPr>
          <w:rFonts w:eastAsia="Times New Roman" w:cs="Times New Roman"/>
          <w:szCs w:val="24"/>
        </w:rPr>
        <w:t>ευτές.</w:t>
      </w:r>
    </w:p>
    <w:p w14:paraId="1664282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Κατά του άρθρου, δηλαδή «ΟΧΙ», εψήφισαν 145 Βουλευτές.</w:t>
      </w:r>
    </w:p>
    <w:p w14:paraId="1664282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άρθρο 58 έγινε δεκτό ως έχει κατά πλειοψηφία.</w:t>
      </w:r>
    </w:p>
    <w:p w14:paraId="16642824"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59 εψήφισαν συνολικά 298 Βουλευτές.</w:t>
      </w:r>
    </w:p>
    <w:p w14:paraId="16642825"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153 Βουλευτές.</w:t>
      </w:r>
    </w:p>
    <w:p w14:paraId="16642826"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w:t>
      </w:r>
      <w:r>
        <w:rPr>
          <w:rFonts w:eastAsia="Times New Roman" w:cs="Times New Roman"/>
          <w:szCs w:val="24"/>
        </w:rPr>
        <w:t>εψήφισαν 145 Βουλευτές.</w:t>
      </w:r>
    </w:p>
    <w:p w14:paraId="16642827"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άρθρο 59 έγινε δεκτό ως έχει κατά πλειοψηφία.</w:t>
      </w:r>
    </w:p>
    <w:p w14:paraId="16642828"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60 εψήφισαν συνολικά 298 Βουλευτές.</w:t>
      </w:r>
    </w:p>
    <w:p w14:paraId="16642829"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153 Βουλευτές.</w:t>
      </w:r>
    </w:p>
    <w:p w14:paraId="1664282A"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145 Βουλευτές.</w:t>
      </w:r>
    </w:p>
    <w:p w14:paraId="1664282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άρθ</w:t>
      </w:r>
      <w:r>
        <w:rPr>
          <w:rFonts w:eastAsia="Times New Roman" w:cs="Times New Roman"/>
          <w:szCs w:val="24"/>
        </w:rPr>
        <w:t>ρο 60 έγινε δεκτό, όπως τροποποιήθηκε από τον κύριο Υπουργό, κατά πλειοψηφία.</w:t>
      </w:r>
    </w:p>
    <w:p w14:paraId="1664282C"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Επί του άρθρου 61 εψήφισαν συνολικά 298 Βουλευτές.</w:t>
      </w:r>
    </w:p>
    <w:p w14:paraId="1664282D"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153 Βουλευτές.</w:t>
      </w:r>
    </w:p>
    <w:p w14:paraId="1664282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Κατά του άρθρου, δηλαδή «ΟΧΙ», εψήφισαν 145 Βουλευτές.</w:t>
      </w:r>
    </w:p>
    <w:p w14:paraId="1664282F"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Συνεπώς το άρθρο </w:t>
      </w:r>
      <w:r>
        <w:rPr>
          <w:rFonts w:eastAsia="Times New Roman" w:cs="Times New Roman"/>
          <w:szCs w:val="24"/>
        </w:rPr>
        <w:t>61 έγινε δεκτό, όπως τροποποιήθηκε από τον κύριο Υπουργό,  κατά πλειοψηφία.</w:t>
      </w:r>
    </w:p>
    <w:p w14:paraId="16642830" w14:textId="77777777" w:rsidR="00434732" w:rsidRDefault="00735F25">
      <w:pPr>
        <w:spacing w:after="0" w:line="600" w:lineRule="auto"/>
        <w:ind w:firstLine="720"/>
        <w:jc w:val="both"/>
        <w:rPr>
          <w:rFonts w:eastAsia="Times New Roman" w:cs="Times New Roman"/>
          <w:szCs w:val="24"/>
        </w:rPr>
      </w:pPr>
      <w:r>
        <w:rPr>
          <w:rFonts w:eastAsia="Times New Roman"/>
          <w:szCs w:val="24"/>
        </w:rPr>
        <w:t xml:space="preserve">Επί του άρθρου 63 εψήφισαν συνολικά 298 Βουλευτές. </w:t>
      </w:r>
    </w:p>
    <w:p w14:paraId="1664283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664283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3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w:t>
      </w:r>
      <w:r>
        <w:rPr>
          <w:rFonts w:eastAsia="Times New Roman"/>
          <w:szCs w:val="24"/>
        </w:rPr>
        <w:t xml:space="preserve"> 63 έγινε δεκτό ως έχει κατά πλειοψηφία. </w:t>
      </w:r>
    </w:p>
    <w:p w14:paraId="1664283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65 εψήφισαν συνολικά 298 Βουλευτές. </w:t>
      </w:r>
    </w:p>
    <w:p w14:paraId="1664283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163 Βουλευτές. </w:t>
      </w:r>
    </w:p>
    <w:p w14:paraId="1664283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135 Βουλευτές. </w:t>
      </w:r>
    </w:p>
    <w:p w14:paraId="1664283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65 έγινε δεκτό, όπως τροποποιήθηκε από τον κύριο Υπουργό, κατά πλειοψηφία. </w:t>
      </w:r>
    </w:p>
    <w:p w14:paraId="1664283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66 εψήφισαν συνολικά 298 Βουλευτές.</w:t>
      </w:r>
    </w:p>
    <w:p w14:paraId="1664283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236 Βουλευτές.</w:t>
      </w:r>
    </w:p>
    <w:p w14:paraId="1664283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 xml:space="preserve">Κατά του άρθρου, δηλαδή «ΟΧΙ», εψήφισαν 52 Βουλευτές. </w:t>
      </w:r>
    </w:p>
    <w:p w14:paraId="1664283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«Π</w:t>
      </w:r>
      <w:r>
        <w:rPr>
          <w:rFonts w:eastAsia="Times New Roman"/>
          <w:szCs w:val="24"/>
        </w:rPr>
        <w:t>ΑΡΩΝ» εψήφισαν 10 Βουλευτές.</w:t>
      </w:r>
    </w:p>
    <w:p w14:paraId="1664283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66 έγινε δεκτό ως έχει κατά πλειοψηφία. </w:t>
      </w:r>
    </w:p>
    <w:p w14:paraId="1664283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70 εψήφισαν συνολικά 298 Βουλευτές.</w:t>
      </w:r>
    </w:p>
    <w:p w14:paraId="1664283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664283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4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70 έγινε δεκτό, όπως τροποποιήθηκε από τον κύριο Υπουργό, κατά πλειοψηφία. </w:t>
      </w:r>
    </w:p>
    <w:p w14:paraId="1664284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71 εψήφισαν συνολικά 298 Βουλευτές. </w:t>
      </w:r>
    </w:p>
    <w:p w14:paraId="1664284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664284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4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w:t>
      </w:r>
      <w:r>
        <w:rPr>
          <w:rFonts w:eastAsia="Times New Roman"/>
          <w:szCs w:val="24"/>
        </w:rPr>
        <w:t xml:space="preserve">ς το άρθρο 71 έγινε δεκτό ως έχει κατά πλειοψηφία. </w:t>
      </w:r>
    </w:p>
    <w:p w14:paraId="1664284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72 εψήφισαν συνολικά 298 Βουλευτές.</w:t>
      </w:r>
    </w:p>
    <w:p w14:paraId="1664284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Υπέρ του άρθρου, δηλαδή «ΝΑΙ», εψήφισαν 153 Βουλευτές.</w:t>
      </w:r>
    </w:p>
    <w:p w14:paraId="1664284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4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72 έγινε δεκτό ως έχει κατά πλειοψηφία. </w:t>
      </w:r>
    </w:p>
    <w:p w14:paraId="1664284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73 εψήφισαν συνολικά 298 Βουλευτές. </w:t>
      </w:r>
    </w:p>
    <w:p w14:paraId="1664284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664284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4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73 έγινε δεκτό ως</w:t>
      </w:r>
      <w:r>
        <w:rPr>
          <w:rFonts w:eastAsia="Times New Roman"/>
          <w:szCs w:val="24"/>
        </w:rPr>
        <w:t xml:space="preserve"> έχει κατά πλειοψηφία. </w:t>
      </w:r>
    </w:p>
    <w:p w14:paraId="1664284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74 εψήφισαν συνολικά 298 Βουλευτές.</w:t>
      </w:r>
    </w:p>
    <w:p w14:paraId="1664284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664284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5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74 έγινε δεκτό, όπως τροποποιήθηκε από τον κύριο Υπου</w:t>
      </w:r>
      <w:r>
        <w:rPr>
          <w:rFonts w:eastAsia="Times New Roman"/>
          <w:szCs w:val="24"/>
        </w:rPr>
        <w:t xml:space="preserve">ργό, κατά πλειοψηφία. </w:t>
      </w:r>
    </w:p>
    <w:p w14:paraId="1664285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75 εψήφισαν συνολικά 298 Βουλευτές. </w:t>
      </w:r>
    </w:p>
    <w:p w14:paraId="1664285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 xml:space="preserve">Υπέρ του άρθρου, δηλαδή «ΝΑΙ», εψήφισαν 153 Βουλευτές. </w:t>
      </w:r>
    </w:p>
    <w:p w14:paraId="1664285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5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75 έγινε δεκτό, όπως τροποποιήθηκε από τον κύριο Υπο</w:t>
      </w:r>
      <w:r>
        <w:rPr>
          <w:rFonts w:eastAsia="Times New Roman"/>
          <w:szCs w:val="24"/>
        </w:rPr>
        <w:t xml:space="preserve">υργό, κατά πλειοψηφία. </w:t>
      </w:r>
    </w:p>
    <w:p w14:paraId="1664285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76 εψήφισαν συνολικά 298 Βουλευτές.</w:t>
      </w:r>
    </w:p>
    <w:p w14:paraId="1664285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664285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5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76 έγινε δεκτό, όπως τροποποιήθηκε από τον κύριο Υπου</w:t>
      </w:r>
      <w:r>
        <w:rPr>
          <w:rFonts w:eastAsia="Times New Roman"/>
          <w:szCs w:val="24"/>
        </w:rPr>
        <w:t xml:space="preserve">ργό, κατά πλειοψηφία. </w:t>
      </w:r>
    </w:p>
    <w:p w14:paraId="1664285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77 εψήφισαν συνολικά 298 Βουλευτές. </w:t>
      </w:r>
    </w:p>
    <w:p w14:paraId="1664285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664285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5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77 έγινε δεκτό, όπως τροποποιήθηκε από τον κύριο Υπο</w:t>
      </w:r>
      <w:r>
        <w:rPr>
          <w:rFonts w:eastAsia="Times New Roman"/>
          <w:szCs w:val="24"/>
        </w:rPr>
        <w:t xml:space="preserve">υργό, κατά πλειοψηφία. </w:t>
      </w:r>
    </w:p>
    <w:p w14:paraId="1664285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78 εψήφισαν συνολικά 298 Βουλευτές.</w:t>
      </w:r>
    </w:p>
    <w:p w14:paraId="1664285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Υπέρ του άρθρου, δηλαδή «ΝΑΙ», εψήφισαν 153 Βουλευτές.</w:t>
      </w:r>
    </w:p>
    <w:p w14:paraId="1664285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6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78 έγινε δεκτό ως έχει κατά πλειοψηφία. </w:t>
      </w:r>
    </w:p>
    <w:p w14:paraId="1664286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79 εψήφισαν συνολικά 298 Βουλευτές. </w:t>
      </w:r>
    </w:p>
    <w:p w14:paraId="1664286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664286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6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79 έγινε δεκτό ως έχει κατά πλειοψηφία. </w:t>
      </w:r>
    </w:p>
    <w:p w14:paraId="1664286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80 εψήφισαν </w:t>
      </w:r>
      <w:r>
        <w:rPr>
          <w:rFonts w:eastAsia="Times New Roman"/>
          <w:szCs w:val="24"/>
        </w:rPr>
        <w:t>συνολικά 298 Βουλευτές.</w:t>
      </w:r>
    </w:p>
    <w:p w14:paraId="1664286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664286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6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80 έγινε δεκτό ως έχει κατά πλειοψηφία. </w:t>
      </w:r>
    </w:p>
    <w:p w14:paraId="1664286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81 εψήφισαν συνολικά 298 Βουλευτές. </w:t>
      </w:r>
    </w:p>
    <w:p w14:paraId="1664286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Υπέρ του άρ</w:t>
      </w:r>
      <w:r>
        <w:rPr>
          <w:rFonts w:eastAsia="Times New Roman"/>
          <w:szCs w:val="24"/>
        </w:rPr>
        <w:t xml:space="preserve">θρου, δηλαδή «ΝΑΙ», εψήφισαν 153 Βουλευτές. </w:t>
      </w:r>
    </w:p>
    <w:p w14:paraId="1664286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6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81 έγινε δεκτό ως έχει κατά πλειοψηφία. </w:t>
      </w:r>
    </w:p>
    <w:p w14:paraId="1664286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82 εψήφισαν συνολικά 298 Βουλευτές.</w:t>
      </w:r>
    </w:p>
    <w:p w14:paraId="1664286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153 Βο</w:t>
      </w:r>
      <w:r>
        <w:rPr>
          <w:rFonts w:eastAsia="Times New Roman"/>
          <w:szCs w:val="24"/>
        </w:rPr>
        <w:t>υλευτές.</w:t>
      </w:r>
    </w:p>
    <w:p w14:paraId="1664286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7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82 έγινε δεκτό ως έχει κατά πλειοψηφία. </w:t>
      </w:r>
    </w:p>
    <w:p w14:paraId="1664287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83 εψήφισαν συνολικά 298 Βουλευτές. </w:t>
      </w:r>
    </w:p>
    <w:p w14:paraId="1664287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664287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w:t>
      </w:r>
      <w:r>
        <w:rPr>
          <w:rFonts w:eastAsia="Times New Roman"/>
          <w:szCs w:val="24"/>
        </w:rPr>
        <w:t xml:space="preserve">ΟΧΙ», εψήφισαν 145 Βουλευτές. </w:t>
      </w:r>
    </w:p>
    <w:p w14:paraId="1664287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83 έγινε δεκτό, όπως τροποποιήθηκε από τον κύριο Υπουργό, κατά πλειοψηφία. </w:t>
      </w:r>
    </w:p>
    <w:p w14:paraId="1664287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84 εψήφισαν συνολικά 298 Βουλευτές.</w:t>
      </w:r>
    </w:p>
    <w:p w14:paraId="1664287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Υπέρ του άρθρου, δηλαδή «ΝΑΙ», εψήφισαν 153 Βουλευτές.</w:t>
      </w:r>
    </w:p>
    <w:p w14:paraId="1664287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w:t>
      </w:r>
      <w:r>
        <w:rPr>
          <w:rFonts w:eastAsia="Times New Roman"/>
          <w:szCs w:val="24"/>
        </w:rPr>
        <w:t xml:space="preserve">ΧΙ», εψήφισαν 145 Βουλευτές. </w:t>
      </w:r>
    </w:p>
    <w:p w14:paraId="1664287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84 έγινε δεκτό, όπως τροποποιήθηκε από τον κύριο Υπουργό, κατά πλειοψηφία. </w:t>
      </w:r>
    </w:p>
    <w:p w14:paraId="1664287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85 εψήφισαν συνολικά 298 Βουλευτές. </w:t>
      </w:r>
    </w:p>
    <w:p w14:paraId="1664287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664287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w:t>
      </w:r>
      <w:r>
        <w:rPr>
          <w:rFonts w:eastAsia="Times New Roman"/>
          <w:szCs w:val="24"/>
        </w:rPr>
        <w:t xml:space="preserve">ΟΧΙ», εψήφισαν 145 Βουλευτές. </w:t>
      </w:r>
    </w:p>
    <w:p w14:paraId="1664287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85 έγινε δεκτό, όπως τροποποιήθηκε από τον κύριο Υπουργό, κατά πλειοψηφία. </w:t>
      </w:r>
    </w:p>
    <w:p w14:paraId="1664287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86 εψήφισαν συνολικά 298 Βουλευτές.</w:t>
      </w:r>
    </w:p>
    <w:p w14:paraId="1664287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664287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8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86 έγινε δεκτό ως έχει κατά πλειοψηφία. </w:t>
      </w:r>
    </w:p>
    <w:p w14:paraId="1664288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87 εψήφισαν συνολικά 298 Βουλευτές. </w:t>
      </w:r>
    </w:p>
    <w:p w14:paraId="1664288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 xml:space="preserve">Υπέρ του άρθρου, δηλαδή «ΝΑΙ», εψήφισαν 153 Βουλευτές. </w:t>
      </w:r>
    </w:p>
    <w:p w14:paraId="1664288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w:t>
      </w:r>
      <w:r>
        <w:rPr>
          <w:rFonts w:eastAsia="Times New Roman"/>
          <w:szCs w:val="24"/>
        </w:rPr>
        <w:t xml:space="preserve">φισαν 145 Βουλευτές. </w:t>
      </w:r>
    </w:p>
    <w:p w14:paraId="1664288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87 έγινε δεκτό ως έχει κατά πλειοψηφία. </w:t>
      </w:r>
    </w:p>
    <w:p w14:paraId="1664288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88 εψήφισαν συνολικά 298 Βουλευτές.</w:t>
      </w:r>
    </w:p>
    <w:p w14:paraId="1664288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664288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8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w:t>
      </w:r>
      <w:r>
        <w:rPr>
          <w:rFonts w:eastAsia="Times New Roman"/>
          <w:szCs w:val="24"/>
        </w:rPr>
        <w:t xml:space="preserve">ρο 88 έγινε δεκτό, όπως τροποποιήθηκε από τον κύριο Υπουργό, κατά πλειοψηφία. </w:t>
      </w:r>
    </w:p>
    <w:p w14:paraId="1664288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89 εψήφισαν συνολικά 298 Βουλευτές. </w:t>
      </w:r>
    </w:p>
    <w:p w14:paraId="1664288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664288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8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w:t>
      </w:r>
      <w:r>
        <w:rPr>
          <w:rFonts w:eastAsia="Times New Roman"/>
          <w:szCs w:val="24"/>
        </w:rPr>
        <w:t xml:space="preserve">θρο 89 έγινε δεκτό ως έχει κατά πλειοψηφία. </w:t>
      </w:r>
    </w:p>
    <w:p w14:paraId="1664288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90 εψήφισαν συνολικά 298 Βουλευτές.</w:t>
      </w:r>
    </w:p>
    <w:p w14:paraId="1664288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Υπέρ του άρθρου, δηλαδή «ΝΑΙ», εψήφισαν 153 Βουλευτές.</w:t>
      </w:r>
    </w:p>
    <w:p w14:paraId="1664288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9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90 έγινε δεκτό, όπως τροποποιήθη</w:t>
      </w:r>
      <w:r>
        <w:rPr>
          <w:rFonts w:eastAsia="Times New Roman"/>
          <w:szCs w:val="24"/>
        </w:rPr>
        <w:t xml:space="preserve">κε από τον κύριο Υπουργό, κατά πλειοψηφία. </w:t>
      </w:r>
    </w:p>
    <w:p w14:paraId="1664289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91 εψήφισαν συνολικά 298 Βουλευτές. </w:t>
      </w:r>
    </w:p>
    <w:p w14:paraId="1664289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664289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9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91 έγινε δεκτό ως έχει κατά πλε</w:t>
      </w:r>
      <w:r>
        <w:rPr>
          <w:rFonts w:eastAsia="Times New Roman"/>
          <w:szCs w:val="24"/>
        </w:rPr>
        <w:t xml:space="preserve">ιοψηφία. </w:t>
      </w:r>
    </w:p>
    <w:p w14:paraId="1664289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92 εψήφισαν συνολικά 298 Βουλευτές.</w:t>
      </w:r>
    </w:p>
    <w:p w14:paraId="1664289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664289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9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92 έγινε δεκτό ως έχει κατά πλειοψηφία. </w:t>
      </w:r>
    </w:p>
    <w:p w14:paraId="1664289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93 εψήφισαν συνολικά 298 Βουλευτές. </w:t>
      </w:r>
    </w:p>
    <w:p w14:paraId="1664289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 xml:space="preserve">Υπέρ του άρθρου, δηλαδή «ΝΑΙ», εψήφισαν 153 Βουλευτές. </w:t>
      </w:r>
    </w:p>
    <w:p w14:paraId="1664289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9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93 έγινε δεκτό, όπως τροποποιήθηκε από τον κύριο Υπουργό, κατά πλειοψηφία. </w:t>
      </w:r>
    </w:p>
    <w:p w14:paraId="1664289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94 εψήφισαν συνολικά 298 Βουλευτές.</w:t>
      </w:r>
    </w:p>
    <w:p w14:paraId="1664289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664289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A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94 έγινε δεκτό, όπως τροποποιήθηκε από τον κύριο Υπουργό, κατά πλειοψηφία. </w:t>
      </w:r>
    </w:p>
    <w:p w14:paraId="166428A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95 εψήφισαν συνολικά 298 Βουλευτές. </w:t>
      </w:r>
    </w:p>
    <w:p w14:paraId="166428A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66428A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A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95 έγινε δεκτό, όπως τροποποιήθηκε από τον κύριο Υπουργό, κατά πλειοψηφία. </w:t>
      </w:r>
    </w:p>
    <w:p w14:paraId="166428A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96 εψήφισαν συνολικά 298 Βουλευτές.</w:t>
      </w:r>
    </w:p>
    <w:p w14:paraId="166428A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Υπέρ του άρθρου, δηλαδή «ΝΑΙ», εψήφισαν 153 Βουλευτές.</w:t>
      </w:r>
    </w:p>
    <w:p w14:paraId="166428A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A8" w14:textId="77777777" w:rsidR="00434732" w:rsidRDefault="00735F25">
      <w:pPr>
        <w:tabs>
          <w:tab w:val="left" w:pos="540"/>
        </w:tabs>
        <w:spacing w:after="0" w:line="600" w:lineRule="auto"/>
        <w:ind w:firstLine="720"/>
        <w:jc w:val="both"/>
        <w:rPr>
          <w:rFonts w:eastAsia="Times New Roman" w:cs="Times New Roman"/>
          <w:szCs w:val="24"/>
        </w:rPr>
      </w:pPr>
      <w:r>
        <w:rPr>
          <w:rFonts w:eastAsia="Times New Roman"/>
          <w:szCs w:val="24"/>
        </w:rPr>
        <w:t xml:space="preserve">Συνεπώς το άρθρο 96 έγινε δεκτό ως έχει κατά πλειοψηφία. </w:t>
      </w:r>
    </w:p>
    <w:p w14:paraId="166428A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97 εψήφισαν συνολικά</w:t>
      </w:r>
      <w:r>
        <w:rPr>
          <w:rFonts w:eastAsia="Times New Roman"/>
          <w:szCs w:val="24"/>
        </w:rPr>
        <w:t xml:space="preserve"> 298 Βουλευτές.</w:t>
      </w:r>
    </w:p>
    <w:p w14:paraId="166428A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66428A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A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97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w:t>
      </w:r>
    </w:p>
    <w:p w14:paraId="166428A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98 εψήφισαν συνολικά </w:t>
      </w:r>
      <w:r>
        <w:rPr>
          <w:rFonts w:eastAsia="Times New Roman"/>
          <w:szCs w:val="24"/>
        </w:rPr>
        <w:t>298 Βουλευτές.</w:t>
      </w:r>
    </w:p>
    <w:p w14:paraId="166428A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66428A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B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98 έγινε δεκτό ως έχει κατά πλειοψηφία. </w:t>
      </w:r>
    </w:p>
    <w:p w14:paraId="166428B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99 εψήφισαν συνολικά 298 Βουλευτές.</w:t>
      </w:r>
    </w:p>
    <w:p w14:paraId="166428B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 xml:space="preserve">Υπέρ του άρθρου, </w:t>
      </w:r>
      <w:r>
        <w:rPr>
          <w:rFonts w:eastAsia="Times New Roman"/>
          <w:szCs w:val="24"/>
        </w:rPr>
        <w:t>δηλαδή «ΝΑΙ», εψήφισαν 153 Βουλευτές.</w:t>
      </w:r>
    </w:p>
    <w:p w14:paraId="166428B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B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99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166428B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105 εψήφισαν συνολικά 298 Βουλευτές.</w:t>
      </w:r>
    </w:p>
    <w:p w14:paraId="166428B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w:t>
      </w:r>
      <w:r>
        <w:rPr>
          <w:rFonts w:eastAsia="Times New Roman"/>
          <w:szCs w:val="24"/>
        </w:rPr>
        <w:t>ηλαδή «ΝΑΙ», εψήφισαν 162 Βουλευτές.</w:t>
      </w:r>
    </w:p>
    <w:p w14:paraId="166428B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136 Βουλευτές. </w:t>
      </w:r>
    </w:p>
    <w:p w14:paraId="166428B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105 έγινε δεκτό ως έχει κατά πλειοψηφία. </w:t>
      </w:r>
    </w:p>
    <w:p w14:paraId="166428B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106 εψήφισαν συνολικά 298 Βουλευτές.</w:t>
      </w:r>
    </w:p>
    <w:p w14:paraId="166428B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153 Βουλευτέ</w:t>
      </w:r>
      <w:r>
        <w:rPr>
          <w:rFonts w:eastAsia="Times New Roman"/>
          <w:szCs w:val="24"/>
        </w:rPr>
        <w:t>ς.</w:t>
      </w:r>
    </w:p>
    <w:p w14:paraId="166428B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B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106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w:t>
      </w:r>
    </w:p>
    <w:p w14:paraId="166428B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142 εψήφισαν συνολικά 298 Βουλευτές.</w:t>
      </w:r>
    </w:p>
    <w:p w14:paraId="166428B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 xml:space="preserve">Υπέρ του άρθρου, δηλαδή «ΝΑΙ», εψήφισαν 153 </w:t>
      </w:r>
      <w:r>
        <w:rPr>
          <w:rFonts w:eastAsia="Times New Roman"/>
          <w:szCs w:val="24"/>
        </w:rPr>
        <w:t>Βουλευτές.</w:t>
      </w:r>
    </w:p>
    <w:p w14:paraId="166428B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C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142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w:t>
      </w:r>
    </w:p>
    <w:p w14:paraId="166428C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153 εψήφισαν συνολικά 289 Βουλευτές.</w:t>
      </w:r>
    </w:p>
    <w:p w14:paraId="166428C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153</w:t>
      </w:r>
      <w:r>
        <w:rPr>
          <w:rFonts w:eastAsia="Times New Roman"/>
          <w:szCs w:val="24"/>
        </w:rPr>
        <w:t xml:space="preserve"> Βουλευτές.</w:t>
      </w:r>
    </w:p>
    <w:p w14:paraId="166428C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136 Βουλευτές. </w:t>
      </w:r>
    </w:p>
    <w:p w14:paraId="166428C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«ΠΑΡΩΝ» εψήφισαν 9 Βουλευτές.</w:t>
      </w:r>
    </w:p>
    <w:p w14:paraId="166428C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153 έγινε δεκτό ως έχει κατά πλειοψηφία. </w:t>
      </w:r>
    </w:p>
    <w:p w14:paraId="166428C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159 εψήφισαν συνολικά 298 Βουλευτές.</w:t>
      </w:r>
    </w:p>
    <w:p w14:paraId="166428C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153 Βου</w:t>
      </w:r>
      <w:r>
        <w:rPr>
          <w:rFonts w:eastAsia="Times New Roman"/>
          <w:szCs w:val="24"/>
        </w:rPr>
        <w:t>λευτές.</w:t>
      </w:r>
    </w:p>
    <w:p w14:paraId="166428C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145 Βουλευτές. </w:t>
      </w:r>
    </w:p>
    <w:p w14:paraId="166428C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159 έγινε δεκτό ως έχει κατά πλειοψηφία. </w:t>
      </w:r>
    </w:p>
    <w:p w14:paraId="166428C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Επί του άρθρου 184 εψήφισαν συνολικά 298 Βουλευτές.</w:t>
      </w:r>
    </w:p>
    <w:p w14:paraId="166428C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8C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w:t>
      </w:r>
      <w:r>
        <w:rPr>
          <w:rFonts w:eastAsia="Times New Roman"/>
          <w:szCs w:val="24"/>
        </w:rPr>
        <w:t xml:space="preserve">ΧΙ», εψήφισαν 146 Βουλευτές. </w:t>
      </w:r>
    </w:p>
    <w:p w14:paraId="166428C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184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166428C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185 εψήφισαν συνολικά 298 Βουλευτές.</w:t>
      </w:r>
    </w:p>
    <w:p w14:paraId="166428C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8D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8D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185 έγινε δεκτό ως έχει κατά πλειοψηφία.</w:t>
      </w:r>
    </w:p>
    <w:p w14:paraId="166428D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186 εψήφισαν συνολικά 298 Βουλευτές.</w:t>
      </w:r>
    </w:p>
    <w:p w14:paraId="166428D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8D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w:t>
      </w:r>
      <w:r>
        <w:rPr>
          <w:rFonts w:eastAsia="Times New Roman"/>
          <w:szCs w:val="24"/>
        </w:rPr>
        <w:t xml:space="preserve">ισαν 146 Βουλευτές. </w:t>
      </w:r>
    </w:p>
    <w:p w14:paraId="166428D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186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w:t>
      </w:r>
    </w:p>
    <w:p w14:paraId="166428D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Επί του άρθρου 187 εψήφισαν συνολικά 298 Βουλευτές.</w:t>
      </w:r>
    </w:p>
    <w:p w14:paraId="166428D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8D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w:t>
      </w:r>
      <w:r>
        <w:rPr>
          <w:rFonts w:eastAsia="Times New Roman"/>
          <w:szCs w:val="24"/>
        </w:rPr>
        <w:t xml:space="preserve">φισαν 146 Βουλευτές. </w:t>
      </w:r>
    </w:p>
    <w:p w14:paraId="166428D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187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w:t>
      </w:r>
    </w:p>
    <w:p w14:paraId="166428D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188 εψήφισαν συνολικά 298 Βουλευτές.</w:t>
      </w:r>
    </w:p>
    <w:p w14:paraId="166428D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8D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w:t>
      </w:r>
      <w:r>
        <w:rPr>
          <w:rFonts w:eastAsia="Times New Roman"/>
          <w:szCs w:val="24"/>
        </w:rPr>
        <w:t xml:space="preserve">ήφισαν 146 Βουλευτές. </w:t>
      </w:r>
    </w:p>
    <w:p w14:paraId="166428D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188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w:t>
      </w:r>
    </w:p>
    <w:p w14:paraId="166428D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189 εψήφισαν συνολικά 298 Βουλευτές.</w:t>
      </w:r>
    </w:p>
    <w:p w14:paraId="166428D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8E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8E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189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166428E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Επί του άρθρου 190 εψήφισαν συνολικά 298 Βουλευτές.</w:t>
      </w:r>
    </w:p>
    <w:p w14:paraId="166428E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8E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8E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190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166428E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191 εψήφισαν συνολικά 298 Βουλευτές.</w:t>
      </w:r>
    </w:p>
    <w:p w14:paraId="166428E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8E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8E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191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w:t>
      </w:r>
    </w:p>
    <w:p w14:paraId="166428E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192 εψήφισαν συνολικά 298 Βουλευτές.</w:t>
      </w:r>
    </w:p>
    <w:p w14:paraId="166428E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8E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8E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192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166428E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Επί του άρθρου 193 εψήφισαν συνολικά 298 Βουλευτές.</w:t>
      </w:r>
    </w:p>
    <w:p w14:paraId="166428E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8F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8F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193 έγινε δεκτό ως έχει κατά πλειοψηφία. </w:t>
      </w:r>
    </w:p>
    <w:p w14:paraId="166428F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194 εψήφισαν συνολικά 298 Βουλευτές.</w:t>
      </w:r>
    </w:p>
    <w:p w14:paraId="166428F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8F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w:t>
      </w:r>
      <w:r>
        <w:rPr>
          <w:rFonts w:eastAsia="Times New Roman"/>
          <w:szCs w:val="24"/>
        </w:rPr>
        <w:t xml:space="preserve">ήφισαν 146 Βουλευτές. </w:t>
      </w:r>
    </w:p>
    <w:p w14:paraId="166428F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194 έγινε δεκτό ως έχει κατά πλειοψηφία. </w:t>
      </w:r>
    </w:p>
    <w:p w14:paraId="166428F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195 εψήφισαν συνολικά 298 Βουλευτές.</w:t>
      </w:r>
    </w:p>
    <w:p w14:paraId="166428F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8F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8F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w:t>
      </w:r>
      <w:r>
        <w:rPr>
          <w:rFonts w:eastAsia="Times New Roman"/>
          <w:szCs w:val="24"/>
        </w:rPr>
        <w:t>άρθρο 195 έγινε δεκτό ως έχει κατά πλειοψηφία.</w:t>
      </w:r>
    </w:p>
    <w:p w14:paraId="166428F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Επί του άρθρου 196 εψήφισαν συνολικά 298 Βουλευτές.</w:t>
      </w:r>
    </w:p>
    <w:p w14:paraId="166428F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8F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8F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196 έγινε δεκτό</w:t>
      </w:r>
      <w:r>
        <w:rPr>
          <w:rFonts w:eastAsia="Times New Roman"/>
          <w:szCs w:val="24"/>
        </w:rPr>
        <w:t>,</w:t>
      </w:r>
      <w:r>
        <w:rPr>
          <w:rFonts w:eastAsia="Times New Roman"/>
          <w:szCs w:val="24"/>
        </w:rPr>
        <w:t xml:space="preserve"> όπως τροποπο</w:t>
      </w:r>
      <w:r>
        <w:rPr>
          <w:rFonts w:eastAsia="Times New Roman"/>
          <w:szCs w:val="24"/>
        </w:rPr>
        <w:t>ιήθηκε από τον κύριο Υπουργό</w:t>
      </w:r>
      <w:r>
        <w:rPr>
          <w:rFonts w:eastAsia="Times New Roman"/>
          <w:szCs w:val="24"/>
        </w:rPr>
        <w:t>,</w:t>
      </w:r>
      <w:r>
        <w:rPr>
          <w:rFonts w:eastAsia="Times New Roman"/>
          <w:szCs w:val="24"/>
        </w:rPr>
        <w:t xml:space="preserve"> κατά πλειοψηφία. </w:t>
      </w:r>
    </w:p>
    <w:p w14:paraId="166428F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197 εψήφισαν συνολικά 298 Βουλευτές.</w:t>
      </w:r>
    </w:p>
    <w:p w14:paraId="166428F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90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90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197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w:t>
      </w:r>
    </w:p>
    <w:p w14:paraId="1664290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198 εψήφισαν συνολικά 298 Βουλευτές.</w:t>
      </w:r>
    </w:p>
    <w:p w14:paraId="1664290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90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90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198 έγινε δεκτό ως έχει κατά πλειοψηφία. </w:t>
      </w:r>
    </w:p>
    <w:p w14:paraId="1664290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Επί του άρθρου 199 εψήφισαν συνολικά 298 Βουλευτές.</w:t>
      </w:r>
    </w:p>
    <w:p w14:paraId="1664290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90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90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199 έγινε δεκτό</w:t>
      </w:r>
      <w:r>
        <w:rPr>
          <w:rFonts w:eastAsia="Times New Roman"/>
          <w:szCs w:val="24"/>
        </w:rPr>
        <w:t>,</w:t>
      </w:r>
      <w:r>
        <w:rPr>
          <w:rFonts w:eastAsia="Times New Roman"/>
          <w:szCs w:val="24"/>
        </w:rPr>
        <w:t xml:space="preserve"> </w:t>
      </w:r>
      <w:r>
        <w:rPr>
          <w:rFonts w:eastAsia="Times New Roman"/>
          <w:szCs w:val="24"/>
        </w:rPr>
        <w:t>όπως τροποποιήθηκε από τον κύριο Υπουργό</w:t>
      </w:r>
      <w:r>
        <w:rPr>
          <w:rFonts w:eastAsia="Times New Roman"/>
          <w:szCs w:val="24"/>
        </w:rPr>
        <w:t>,</w:t>
      </w:r>
      <w:r>
        <w:rPr>
          <w:rFonts w:eastAsia="Times New Roman"/>
          <w:szCs w:val="24"/>
        </w:rPr>
        <w:t xml:space="preserve"> κατά πλειοψηφία. </w:t>
      </w:r>
    </w:p>
    <w:p w14:paraId="1664290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200 εψήφισαν συνολικά 298 Βουλευτές.</w:t>
      </w:r>
    </w:p>
    <w:p w14:paraId="1664290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90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90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200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1664290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201 εψήφισαν συνολικά 298 Βουλευτές.</w:t>
      </w:r>
    </w:p>
    <w:p w14:paraId="1664290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91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91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201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w:t>
      </w:r>
    </w:p>
    <w:p w14:paraId="1664291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Επί του άρθρου 202 εψήφισαν συνολικά 298 Βουλευτές.</w:t>
      </w:r>
    </w:p>
    <w:p w14:paraId="1664291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91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91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202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w:t>
      </w:r>
    </w:p>
    <w:p w14:paraId="1664291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203 εψήφισαν συνολικά 298 Βουλευτές.</w:t>
      </w:r>
    </w:p>
    <w:p w14:paraId="1664291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91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91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203 έγινε δεκτ</w:t>
      </w:r>
      <w:r>
        <w:rPr>
          <w:rFonts w:eastAsia="Times New Roman"/>
          <w:szCs w:val="24"/>
        </w:rPr>
        <w:t xml:space="preserve">ό ως έχει κατά πλειοψηφία. </w:t>
      </w:r>
    </w:p>
    <w:p w14:paraId="1664291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204 εψήφισαν συνολικά 298 Βουλευτές.</w:t>
      </w:r>
    </w:p>
    <w:p w14:paraId="1664291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91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91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204 έγινε δεκτό</w:t>
      </w:r>
      <w:r>
        <w:rPr>
          <w:rFonts w:eastAsia="Times New Roman"/>
          <w:szCs w:val="24"/>
        </w:rPr>
        <w:t>,</w:t>
      </w:r>
      <w:r>
        <w:rPr>
          <w:rFonts w:eastAsia="Times New Roman"/>
          <w:szCs w:val="24"/>
        </w:rPr>
        <w:t xml:space="preserve"> όπως τροποποιήθηκε από τον κύρι</w:t>
      </w:r>
      <w:r>
        <w:rPr>
          <w:rFonts w:eastAsia="Times New Roman"/>
          <w:szCs w:val="24"/>
        </w:rPr>
        <w:t>ο Υπουργό</w:t>
      </w:r>
      <w:r>
        <w:rPr>
          <w:rFonts w:eastAsia="Times New Roman"/>
          <w:szCs w:val="24"/>
        </w:rPr>
        <w:t>,</w:t>
      </w:r>
      <w:r>
        <w:rPr>
          <w:rFonts w:eastAsia="Times New Roman"/>
          <w:szCs w:val="24"/>
        </w:rPr>
        <w:t xml:space="preserve"> κατά πλειοψηφία. </w:t>
      </w:r>
    </w:p>
    <w:p w14:paraId="1664291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Επί του άρθρου 205 εψήφισαν συνολικά 298 Βουλευτές.</w:t>
      </w:r>
    </w:p>
    <w:p w14:paraId="1664291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92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921" w14:textId="77777777" w:rsidR="00434732" w:rsidRDefault="00735F25">
      <w:pPr>
        <w:tabs>
          <w:tab w:val="left" w:pos="540"/>
        </w:tabs>
        <w:spacing w:after="0" w:line="600" w:lineRule="auto"/>
        <w:ind w:firstLine="720"/>
        <w:jc w:val="both"/>
        <w:rPr>
          <w:rFonts w:eastAsia="Times New Roman" w:cs="Times New Roman"/>
          <w:color w:val="000000"/>
          <w:szCs w:val="24"/>
        </w:rPr>
      </w:pPr>
      <w:r>
        <w:rPr>
          <w:rFonts w:eastAsia="Times New Roman"/>
          <w:szCs w:val="24"/>
        </w:rPr>
        <w:t>Συνεπώς το άρθρο 205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w:t>
      </w:r>
    </w:p>
    <w:p w14:paraId="16642922" w14:textId="77777777" w:rsidR="00434732" w:rsidRDefault="00735F25">
      <w:pPr>
        <w:spacing w:after="0" w:line="600" w:lineRule="auto"/>
        <w:ind w:firstLine="720"/>
        <w:jc w:val="both"/>
        <w:rPr>
          <w:rFonts w:eastAsia="Times New Roman"/>
          <w:szCs w:val="24"/>
        </w:rPr>
      </w:pPr>
      <w:r>
        <w:rPr>
          <w:rFonts w:eastAsia="Times New Roman"/>
          <w:szCs w:val="24"/>
        </w:rPr>
        <w:t>Επί του άρθρου 206 εψήφισαν συνολικά 298 Βουλευτές.</w:t>
      </w:r>
    </w:p>
    <w:p w14:paraId="16642923" w14:textId="77777777" w:rsidR="00434732" w:rsidRDefault="00735F25">
      <w:pPr>
        <w:spacing w:after="0" w:line="600" w:lineRule="auto"/>
        <w:ind w:firstLine="720"/>
        <w:jc w:val="both"/>
        <w:rPr>
          <w:rFonts w:eastAsia="Times New Roman" w:cs="Times New Roman"/>
          <w:szCs w:val="24"/>
        </w:rPr>
      </w:pPr>
      <w:r>
        <w:rPr>
          <w:rFonts w:eastAsia="Times New Roman"/>
          <w:szCs w:val="24"/>
        </w:rPr>
        <w:t xml:space="preserve">Υπέρ του άρθρου, δηλαδή «ΝΑΙ», εψήφισαν 152 Βουλευτές. </w:t>
      </w:r>
    </w:p>
    <w:p w14:paraId="1664292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92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206 έγινε δεκτ</w:t>
      </w:r>
      <w:r>
        <w:rPr>
          <w:rFonts w:eastAsia="Times New Roman"/>
          <w:szCs w:val="24"/>
        </w:rPr>
        <w:t xml:space="preserve">ό ως έχει κατά πλειοψηφία. </w:t>
      </w:r>
    </w:p>
    <w:p w14:paraId="1664292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207 εψήφισαν συνολικά 298 Βουλευτές.</w:t>
      </w:r>
    </w:p>
    <w:p w14:paraId="1664292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92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92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207 έγινε δεκτό ως έχει κατά πλειοψηφία. </w:t>
      </w:r>
    </w:p>
    <w:p w14:paraId="1664292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Επί το</w:t>
      </w:r>
      <w:r>
        <w:rPr>
          <w:rFonts w:eastAsia="Times New Roman"/>
          <w:szCs w:val="24"/>
        </w:rPr>
        <w:t xml:space="preserve">υ άρθρου 208 εψήφισαν συνολικά 298 Βουλευτές. </w:t>
      </w:r>
    </w:p>
    <w:p w14:paraId="1664292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152 Βουλευτές. </w:t>
      </w:r>
    </w:p>
    <w:p w14:paraId="1664292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92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208 έγινε δεκτό ως έχει κατά πλειοψηφία. </w:t>
      </w:r>
    </w:p>
    <w:p w14:paraId="1664292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209 εψήφισαν συνολικά 2</w:t>
      </w:r>
      <w:r>
        <w:rPr>
          <w:rFonts w:eastAsia="Times New Roman"/>
          <w:szCs w:val="24"/>
        </w:rPr>
        <w:t>98 Βουλευτές.</w:t>
      </w:r>
    </w:p>
    <w:p w14:paraId="1664292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152 Βουλευτές.</w:t>
      </w:r>
    </w:p>
    <w:p w14:paraId="1664293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93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209 έγινε δεκτό ως έχει κατά πλειοψηφία. </w:t>
      </w:r>
    </w:p>
    <w:p w14:paraId="1664293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210 εψήφισαν συνολικά 298 Βουλευτές. </w:t>
      </w:r>
    </w:p>
    <w:p w14:paraId="1664293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w:t>
      </w:r>
      <w:r>
        <w:rPr>
          <w:rFonts w:eastAsia="Times New Roman"/>
          <w:szCs w:val="24"/>
        </w:rPr>
        <w:t xml:space="preserve">λαδή «ΝΑΙ», εψήφισαν 152 Βουλευτές. </w:t>
      </w:r>
    </w:p>
    <w:p w14:paraId="1664293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93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210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w:t>
      </w:r>
    </w:p>
    <w:p w14:paraId="1664293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Επί του άρθρου 211 εψήφισαν συνολικά 298 Βουλευτές.</w:t>
      </w:r>
    </w:p>
    <w:p w14:paraId="1664293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w:t>
      </w:r>
      <w:r>
        <w:rPr>
          <w:rFonts w:eastAsia="Times New Roman"/>
          <w:szCs w:val="24"/>
        </w:rPr>
        <w:t>δηλαδή «ΝΑΙ», εψήφισαν 152 Βουλευτές.</w:t>
      </w:r>
    </w:p>
    <w:p w14:paraId="1664293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93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211 έγινε δεκτό ως έχει κατά πλειοψηφία. </w:t>
      </w:r>
    </w:p>
    <w:p w14:paraId="1664293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212 εψήφισαν συνολικά 298 Βουλευτές. </w:t>
      </w:r>
    </w:p>
    <w:p w14:paraId="1664293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152 Βουλευτές. </w:t>
      </w:r>
    </w:p>
    <w:p w14:paraId="1664293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93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212 έγινε δεκτό ως έχει κατά πλειοψηφία. </w:t>
      </w:r>
    </w:p>
    <w:p w14:paraId="1664293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213 εψήφισαν συνολικά 298 Βουλευτές.</w:t>
      </w:r>
    </w:p>
    <w:p w14:paraId="1664293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w:t>
      </w:r>
      <w:r>
        <w:rPr>
          <w:rFonts w:eastAsia="Times New Roman"/>
          <w:szCs w:val="24"/>
        </w:rPr>
        <w:t>ήφισαν 152 Βουλευτές.</w:t>
      </w:r>
    </w:p>
    <w:p w14:paraId="1664294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Κατά του άρθρου, δηλαδή «ΟΧΙ», εψήφισαν 146 Βουλευτές. </w:t>
      </w:r>
    </w:p>
    <w:p w14:paraId="1664294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213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w:t>
      </w:r>
    </w:p>
    <w:p w14:paraId="1664294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 xml:space="preserve">Επί του άρθρου 214 εψήφισαν συνολικά 298 Βουλευτές. </w:t>
      </w:r>
    </w:p>
    <w:p w14:paraId="1664294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152 Βουλευτές. </w:t>
      </w:r>
    </w:p>
    <w:p w14:paraId="1664294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εψήφισαν 146 Βουλευτές.</w:t>
      </w:r>
    </w:p>
    <w:p w14:paraId="1664294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214 έγινε δεκτό ως έχει κατά πλειοψηφία. </w:t>
      </w:r>
    </w:p>
    <w:p w14:paraId="1664294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215 εψήφισαν συνολικά 298 Βουλευτές.</w:t>
      </w:r>
    </w:p>
    <w:p w14:paraId="1664294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w:t>
      </w:r>
      <w:r>
        <w:rPr>
          <w:rFonts w:eastAsia="Times New Roman"/>
          <w:szCs w:val="24"/>
        </w:rPr>
        <w:t>φισαν 251 Βουλευτές.</w:t>
      </w:r>
    </w:p>
    <w:p w14:paraId="1664294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εψήφισαν 36 Βουλευτές.</w:t>
      </w:r>
    </w:p>
    <w:p w14:paraId="1664294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«ΠΑΡΩΝ» εψήφισαν 11 Βουλευτές.</w:t>
      </w:r>
    </w:p>
    <w:p w14:paraId="1664294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215 έγινε δεκτό ως έχει κατά πλειοψηφία. </w:t>
      </w:r>
    </w:p>
    <w:p w14:paraId="1664294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216 εψήφισαν συνολικά 298 Βουλευτές. </w:t>
      </w:r>
    </w:p>
    <w:p w14:paraId="1664294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w:t>
      </w:r>
      <w:r>
        <w:rPr>
          <w:rFonts w:eastAsia="Times New Roman"/>
          <w:szCs w:val="24"/>
        </w:rPr>
        <w:t xml:space="preserve">ν 251 Βουλευτές. </w:t>
      </w:r>
    </w:p>
    <w:p w14:paraId="1664294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εψήφισαν 36 Βουλευτές.</w:t>
      </w:r>
    </w:p>
    <w:p w14:paraId="1664294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 xml:space="preserve">«ΠΑΡΩΝ» εψήφισαν 11 Βουλευτές. </w:t>
      </w:r>
    </w:p>
    <w:p w14:paraId="1664294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216 έγινε δεκτό ως έχει κατά πλειοψηφία. </w:t>
      </w:r>
    </w:p>
    <w:p w14:paraId="1664295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217 εψήφισαν συνολικά 298 Βουλευτές.</w:t>
      </w:r>
    </w:p>
    <w:p w14:paraId="1664295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2</w:t>
      </w:r>
      <w:r>
        <w:rPr>
          <w:rFonts w:eastAsia="Times New Roman"/>
          <w:szCs w:val="24"/>
        </w:rPr>
        <w:t>36 Βουλευτές.</w:t>
      </w:r>
    </w:p>
    <w:p w14:paraId="1664295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εψήφισαν 51 Βουλευτές.</w:t>
      </w:r>
    </w:p>
    <w:p w14:paraId="1664295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«ΠΑΡΩΝ» εψήφισαν 11 Βουλευτές. </w:t>
      </w:r>
    </w:p>
    <w:p w14:paraId="1664295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217 έγινε δεκτό ως έχει κατά πλειοψηφία. </w:t>
      </w:r>
    </w:p>
    <w:p w14:paraId="1664295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218 εψήφισαν συνολικά 298 Βουλευτές. </w:t>
      </w:r>
    </w:p>
    <w:p w14:paraId="1664295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236 Βουλευτές. </w:t>
      </w:r>
    </w:p>
    <w:p w14:paraId="1664295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εψήφισαν 51 Βουλευτές.</w:t>
      </w:r>
    </w:p>
    <w:p w14:paraId="1664295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«ΠΑΡΩΝ» εψήφισαν 11 Βουλευτές. </w:t>
      </w:r>
    </w:p>
    <w:p w14:paraId="1664295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218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1664295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Επί του άρθρου 219 εψ</w:t>
      </w:r>
      <w:r>
        <w:rPr>
          <w:rFonts w:eastAsia="Times New Roman"/>
          <w:szCs w:val="24"/>
        </w:rPr>
        <w:t xml:space="preserve">ήφισαν συνολικά 298 Βουλευτές. </w:t>
      </w:r>
    </w:p>
    <w:p w14:paraId="1664295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236 Βουλευτές. </w:t>
      </w:r>
    </w:p>
    <w:p w14:paraId="1664295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εψήφισαν 51 Βουλευτές.</w:t>
      </w:r>
    </w:p>
    <w:p w14:paraId="1664295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«ΠΑΡΩΝ» εψήφισαν 11 Βουλευτές. </w:t>
      </w:r>
    </w:p>
    <w:p w14:paraId="1664295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219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w:t>
      </w:r>
      <w:r>
        <w:rPr>
          <w:rFonts w:eastAsia="Times New Roman"/>
          <w:szCs w:val="24"/>
        </w:rPr>
        <w:t>λειοψηφία.</w:t>
      </w:r>
    </w:p>
    <w:p w14:paraId="1664295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220 εψήφισαν συνολικά 298 Βουλευτές.</w:t>
      </w:r>
    </w:p>
    <w:p w14:paraId="16642960" w14:textId="77777777" w:rsidR="00434732" w:rsidRDefault="00735F25">
      <w:pPr>
        <w:spacing w:after="0" w:line="600" w:lineRule="auto"/>
        <w:ind w:firstLine="720"/>
        <w:jc w:val="both"/>
        <w:rPr>
          <w:rFonts w:eastAsia="Times New Roman" w:cs="Times New Roman"/>
          <w:szCs w:val="24"/>
        </w:rPr>
      </w:pPr>
      <w:r>
        <w:rPr>
          <w:rFonts w:eastAsia="Times New Roman"/>
          <w:szCs w:val="24"/>
        </w:rPr>
        <w:t xml:space="preserve">Υπέρ του άρθρου, δηλαδή «ΝΑΙ», εψήφισαν 236 Βουλευτές. </w:t>
      </w:r>
    </w:p>
    <w:p w14:paraId="1664296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εψήφισαν 51 Βουλευτές.</w:t>
      </w:r>
    </w:p>
    <w:p w14:paraId="1664296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«ΠΑΡΩΝ» εψήφισαν 11 Βουλευτές. </w:t>
      </w:r>
    </w:p>
    <w:p w14:paraId="1664296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220 έγινε δεκτό</w:t>
      </w:r>
      <w:r>
        <w:rPr>
          <w:rFonts w:eastAsia="Times New Roman"/>
          <w:szCs w:val="24"/>
        </w:rPr>
        <w:t>,</w:t>
      </w:r>
      <w:r>
        <w:rPr>
          <w:rFonts w:eastAsia="Times New Roman"/>
          <w:szCs w:val="24"/>
        </w:rPr>
        <w:t xml:space="preserve"> όπως τροποποιήθηκ</w:t>
      </w:r>
      <w:r>
        <w:rPr>
          <w:rFonts w:eastAsia="Times New Roman"/>
          <w:szCs w:val="24"/>
        </w:rPr>
        <w:t>ε από τον κύριο Υπουργό</w:t>
      </w:r>
      <w:r>
        <w:rPr>
          <w:rFonts w:eastAsia="Times New Roman"/>
          <w:szCs w:val="24"/>
        </w:rPr>
        <w:t>,</w:t>
      </w:r>
      <w:r>
        <w:rPr>
          <w:rFonts w:eastAsia="Times New Roman"/>
          <w:szCs w:val="24"/>
        </w:rPr>
        <w:t xml:space="preserve"> κατά πλειοψηφία. </w:t>
      </w:r>
    </w:p>
    <w:p w14:paraId="1664296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221 εψήφισαν συνολικά 298 Βουλευτές.</w:t>
      </w:r>
    </w:p>
    <w:p w14:paraId="1664296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236 Βουλευτές.</w:t>
      </w:r>
    </w:p>
    <w:p w14:paraId="1664296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Κατά του άρθρου, δηλαδή «ΟΧΙ», εψήφισαν 51 Βουλευτές.</w:t>
      </w:r>
    </w:p>
    <w:p w14:paraId="1664296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«ΠΑΡΩΝ» εψήφισαν 11 Βουλευτές. </w:t>
      </w:r>
    </w:p>
    <w:p w14:paraId="1664296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221 έγινε δεκτό ως έχει κατά πλειοψηφία. </w:t>
      </w:r>
    </w:p>
    <w:p w14:paraId="1664296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222 εψήφισαν συνολικά 298 Βουλευτές. </w:t>
      </w:r>
    </w:p>
    <w:p w14:paraId="1664296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236 Βουλευτές. </w:t>
      </w:r>
    </w:p>
    <w:p w14:paraId="1664296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εψήφισαν 51 Βουλευτές.</w:t>
      </w:r>
    </w:p>
    <w:p w14:paraId="1664296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«ΠΑΡΩΝ» εψήφισαν 11 Βουλευτές.</w:t>
      </w:r>
    </w:p>
    <w:p w14:paraId="1664296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Συνεπώς το άρθρο 222 έγινε δεκτό ως έχει κατά πλειοψηφία. </w:t>
      </w:r>
    </w:p>
    <w:p w14:paraId="1664296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223 εψήφισαν συνολικά 298 Βουλευτές.</w:t>
      </w:r>
    </w:p>
    <w:p w14:paraId="1664296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236 Βουλευτές.</w:t>
      </w:r>
    </w:p>
    <w:p w14:paraId="1664297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εψήφισαν 51 Βουλευτές.</w:t>
      </w:r>
    </w:p>
    <w:p w14:paraId="1664297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«ΠΑΡΩΝ» εψήφισαν 11 Βουλευτές. </w:t>
      </w:r>
    </w:p>
    <w:p w14:paraId="16642972"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Συνε</w:t>
      </w:r>
      <w:r>
        <w:rPr>
          <w:rFonts w:eastAsia="Times New Roman"/>
          <w:szCs w:val="24"/>
        </w:rPr>
        <w:t xml:space="preserve">πώς το άρθρο 223 έγινε δεκτό ως έχει κατά πλειοψηφία. </w:t>
      </w:r>
    </w:p>
    <w:p w14:paraId="1664297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Επί του άρθρου 224 εψήφισαν συνολικά 298 Βουλευτές. </w:t>
      </w:r>
    </w:p>
    <w:p w14:paraId="1664297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Υπέρ του άρθρου, δηλαδή «ΝΑΙ», εψήφισαν 236 Βουλευτές. </w:t>
      </w:r>
    </w:p>
    <w:p w14:paraId="1664297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εψήφισαν 51 Βουλευτές.</w:t>
      </w:r>
    </w:p>
    <w:p w14:paraId="1664297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«ΠΑΡΩΝ» εψήφισαν 11 Βουλευτές. </w:t>
      </w:r>
    </w:p>
    <w:p w14:paraId="1664297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w:t>
      </w:r>
      <w:r>
        <w:rPr>
          <w:rFonts w:eastAsia="Times New Roman"/>
          <w:szCs w:val="24"/>
        </w:rPr>
        <w:t>ς το άρθρο 224 έγινε δεκτό ως έχει κατά πλειοψηφία.</w:t>
      </w:r>
    </w:p>
    <w:p w14:paraId="1664297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225 εψήφισαν συνολικά 298 Βουλευτές.</w:t>
      </w:r>
    </w:p>
    <w:p w14:paraId="16642979" w14:textId="77777777" w:rsidR="00434732" w:rsidRDefault="00735F25">
      <w:pPr>
        <w:spacing w:after="0" w:line="600" w:lineRule="auto"/>
        <w:ind w:firstLine="720"/>
        <w:jc w:val="both"/>
        <w:rPr>
          <w:rFonts w:eastAsia="Times New Roman" w:cs="Times New Roman"/>
          <w:szCs w:val="24"/>
        </w:rPr>
      </w:pPr>
      <w:r>
        <w:rPr>
          <w:rFonts w:eastAsia="Times New Roman"/>
          <w:szCs w:val="24"/>
        </w:rPr>
        <w:t xml:space="preserve">Υπέρ του άρθρου, δηλαδή «ΝΑΙ», εψήφισαν 236 Βουλευτές. </w:t>
      </w:r>
    </w:p>
    <w:p w14:paraId="1664297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εψήφισαν 51 Βουλευτές.</w:t>
      </w:r>
    </w:p>
    <w:p w14:paraId="1664297B"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«ΠΑΡΩΝ» εψήφισαν 11 Βουλευτές. </w:t>
      </w:r>
    </w:p>
    <w:p w14:paraId="1664297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w:t>
      </w:r>
      <w:r>
        <w:rPr>
          <w:rFonts w:eastAsia="Times New Roman"/>
          <w:szCs w:val="24"/>
        </w:rPr>
        <w:t xml:space="preserve"> άρθρο 225 έγινε δεκτό ως έχει κατά πλειοψηφία. </w:t>
      </w:r>
    </w:p>
    <w:p w14:paraId="1664297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226 εψήφισαν συνολικά 298 Βουλευτές.</w:t>
      </w:r>
    </w:p>
    <w:p w14:paraId="1664297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Υπέρ του άρθρου, δηλαδή «ΝΑΙ», εψήφισαν 236 Βουλευτές.</w:t>
      </w:r>
    </w:p>
    <w:p w14:paraId="1664297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εψήφισαν 51 Βουλευτές.</w:t>
      </w:r>
    </w:p>
    <w:p w14:paraId="1664298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«ΠΑΡΩΝ» εψήφισαν 11 Βουλευτές. </w:t>
      </w:r>
    </w:p>
    <w:p w14:paraId="16642981"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w:t>
      </w:r>
      <w:r>
        <w:rPr>
          <w:rFonts w:eastAsia="Times New Roman"/>
          <w:szCs w:val="24"/>
        </w:rPr>
        <w:t xml:space="preserve">ρο 226 έγινε δεκτό ως έχει κατά πλειοψηφία. </w:t>
      </w:r>
    </w:p>
    <w:p w14:paraId="16642982" w14:textId="77777777" w:rsidR="00434732" w:rsidRDefault="00735F25">
      <w:pPr>
        <w:spacing w:after="0" w:line="600" w:lineRule="auto"/>
        <w:ind w:firstLine="720"/>
        <w:jc w:val="both"/>
        <w:rPr>
          <w:rFonts w:eastAsia="Times New Roman"/>
          <w:szCs w:val="24"/>
        </w:rPr>
      </w:pPr>
      <w:r>
        <w:rPr>
          <w:rFonts w:eastAsia="Times New Roman"/>
          <w:szCs w:val="24"/>
        </w:rPr>
        <w:t>Επί του άρθρου 227 εψήφισαν συνολικά 298 Βουλευτές.</w:t>
      </w:r>
    </w:p>
    <w:p w14:paraId="16642983" w14:textId="77777777" w:rsidR="00434732" w:rsidRDefault="00735F25">
      <w:pPr>
        <w:spacing w:after="0" w:line="600" w:lineRule="auto"/>
        <w:ind w:firstLine="720"/>
        <w:jc w:val="both"/>
        <w:rPr>
          <w:rFonts w:eastAsia="Times New Roman" w:cs="Times New Roman"/>
          <w:szCs w:val="24"/>
        </w:rPr>
      </w:pPr>
      <w:r>
        <w:rPr>
          <w:rFonts w:eastAsia="Times New Roman"/>
          <w:szCs w:val="24"/>
        </w:rPr>
        <w:t xml:space="preserve">Υπέρ του άρθρου, δηλαδή «ΝΑΙ», εψήφισαν 236 Βουλευτές. </w:t>
      </w:r>
    </w:p>
    <w:p w14:paraId="1664298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εψήφισαν 51 Βουλευτές.</w:t>
      </w:r>
    </w:p>
    <w:p w14:paraId="1664298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«ΠΑΡΩΝ» εψήφισαν 11 Βουλευτές.</w:t>
      </w:r>
    </w:p>
    <w:p w14:paraId="1664298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2</w:t>
      </w:r>
      <w:r>
        <w:rPr>
          <w:rFonts w:eastAsia="Times New Roman"/>
          <w:szCs w:val="24"/>
        </w:rPr>
        <w:t xml:space="preserve">27 έγινε δεκτό ως έχει κατά πλειοψηφία. </w:t>
      </w:r>
    </w:p>
    <w:p w14:paraId="16642987"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Επί του άρθρου 228 εψήφισαν συνολικά 298 Βουλευτές.</w:t>
      </w:r>
    </w:p>
    <w:p w14:paraId="1664298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Υπέρ του άρθρου, δηλαδή «ΝΑΙ», εψήφισαν 236 Βουλευτές.</w:t>
      </w:r>
    </w:p>
    <w:p w14:paraId="16642989"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εψήφισαν 51 Βουλευτές.</w:t>
      </w:r>
    </w:p>
    <w:p w14:paraId="1664298A"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lastRenderedPageBreak/>
        <w:t xml:space="preserve">«ΠΑΡΩΝ» εψήφισαν 11 Βουλευτές. </w:t>
      </w:r>
    </w:p>
    <w:p w14:paraId="1664298B" w14:textId="77777777" w:rsidR="00434732" w:rsidRDefault="00735F25">
      <w:pPr>
        <w:spacing w:after="0" w:line="600" w:lineRule="auto"/>
        <w:ind w:firstLine="720"/>
        <w:jc w:val="both"/>
        <w:rPr>
          <w:rFonts w:eastAsia="Times New Roman"/>
          <w:szCs w:val="24"/>
        </w:rPr>
      </w:pPr>
      <w:r>
        <w:rPr>
          <w:rFonts w:eastAsia="Times New Roman"/>
          <w:szCs w:val="24"/>
        </w:rPr>
        <w:t xml:space="preserve">Συνεπώς το άρθρο 228 </w:t>
      </w:r>
      <w:r>
        <w:rPr>
          <w:rFonts w:eastAsia="Times New Roman"/>
          <w:szCs w:val="24"/>
        </w:rPr>
        <w:t>έγινε δεκτό ως έχει κατά πλειοψηφία.</w:t>
      </w:r>
    </w:p>
    <w:p w14:paraId="1664298C" w14:textId="77777777" w:rsidR="00434732" w:rsidRDefault="00735F25">
      <w:pPr>
        <w:spacing w:after="0" w:line="600" w:lineRule="auto"/>
        <w:ind w:firstLine="720"/>
        <w:jc w:val="both"/>
        <w:rPr>
          <w:rFonts w:eastAsia="Times New Roman"/>
          <w:szCs w:val="24"/>
        </w:rPr>
      </w:pPr>
      <w:r>
        <w:rPr>
          <w:rFonts w:eastAsia="Times New Roman"/>
          <w:szCs w:val="24"/>
        </w:rPr>
        <w:t>Επί του άρθρου 229 εψήφισαν συνολικά 298 Βουλευτές.</w:t>
      </w:r>
    </w:p>
    <w:p w14:paraId="1664298D" w14:textId="77777777" w:rsidR="00434732" w:rsidRDefault="00735F25">
      <w:pPr>
        <w:spacing w:after="0" w:line="600" w:lineRule="auto"/>
        <w:ind w:firstLine="720"/>
        <w:jc w:val="both"/>
        <w:rPr>
          <w:rFonts w:eastAsia="Times New Roman" w:cs="Times New Roman"/>
          <w:szCs w:val="24"/>
        </w:rPr>
      </w:pPr>
      <w:r>
        <w:rPr>
          <w:rFonts w:eastAsia="Times New Roman"/>
          <w:szCs w:val="24"/>
        </w:rPr>
        <w:t xml:space="preserve">Υπέρ του άρθρου, δηλαδή «ΝΑΙ», εψήφισαν 236 Βουλευτές. </w:t>
      </w:r>
    </w:p>
    <w:p w14:paraId="1664298E"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εψήφισαν 51 Βουλευτές.</w:t>
      </w:r>
    </w:p>
    <w:p w14:paraId="1664298F"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«ΠΑΡΩΝ» εψήφισαν 11 Βουλευτές. </w:t>
      </w:r>
    </w:p>
    <w:p w14:paraId="1664299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229 έγιν</w:t>
      </w:r>
      <w:r>
        <w:rPr>
          <w:rFonts w:eastAsia="Times New Roman"/>
          <w:szCs w:val="24"/>
        </w:rPr>
        <w:t>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16642991" w14:textId="77777777" w:rsidR="00434732" w:rsidRDefault="00735F25">
      <w:pPr>
        <w:spacing w:after="0" w:line="600" w:lineRule="auto"/>
        <w:ind w:firstLine="720"/>
        <w:jc w:val="both"/>
        <w:rPr>
          <w:rFonts w:eastAsia="Times New Roman"/>
          <w:szCs w:val="24"/>
        </w:rPr>
      </w:pPr>
      <w:r>
        <w:rPr>
          <w:rFonts w:eastAsia="Times New Roman"/>
          <w:szCs w:val="24"/>
        </w:rPr>
        <w:t>Επί του άρθρου 230 εψήφισαν συνολικά 298 Βουλευτές.</w:t>
      </w:r>
    </w:p>
    <w:p w14:paraId="16642992" w14:textId="77777777" w:rsidR="00434732" w:rsidRDefault="00735F25">
      <w:pPr>
        <w:spacing w:after="0" w:line="600" w:lineRule="auto"/>
        <w:ind w:firstLine="720"/>
        <w:jc w:val="both"/>
        <w:rPr>
          <w:rFonts w:eastAsia="Times New Roman" w:cs="Times New Roman"/>
          <w:szCs w:val="24"/>
        </w:rPr>
      </w:pPr>
      <w:r>
        <w:rPr>
          <w:rFonts w:eastAsia="Times New Roman"/>
          <w:szCs w:val="24"/>
        </w:rPr>
        <w:t xml:space="preserve">Υπέρ του άρθρου, δηλαδή «ΝΑΙ», εψήφισαν 236 Βουλευτές. </w:t>
      </w:r>
    </w:p>
    <w:p w14:paraId="16642993"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εψήφισαν 51 Βουλευτές.</w:t>
      </w:r>
    </w:p>
    <w:p w14:paraId="1664299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 xml:space="preserve">«ΠΑΡΩΝ» εψήφισαν 11 </w:t>
      </w:r>
      <w:r>
        <w:rPr>
          <w:rFonts w:eastAsia="Times New Roman"/>
          <w:szCs w:val="24"/>
        </w:rPr>
        <w:t>Βουλευτές.</w:t>
      </w:r>
    </w:p>
    <w:p w14:paraId="1664299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230 έγινε δεκτό ως έχει κατά πλειοψηφία.</w:t>
      </w:r>
    </w:p>
    <w:p w14:paraId="16642996" w14:textId="77777777" w:rsidR="00434732" w:rsidRDefault="00735F25">
      <w:pPr>
        <w:spacing w:after="0" w:line="600" w:lineRule="auto"/>
        <w:ind w:firstLine="720"/>
        <w:jc w:val="both"/>
        <w:rPr>
          <w:rFonts w:eastAsia="Times New Roman"/>
          <w:szCs w:val="24"/>
        </w:rPr>
      </w:pPr>
      <w:r>
        <w:rPr>
          <w:rFonts w:eastAsia="Times New Roman"/>
          <w:szCs w:val="24"/>
        </w:rPr>
        <w:lastRenderedPageBreak/>
        <w:t>Επί του άρθρου 233 εψήφισαν συνολικά 298 Βουλευτές.</w:t>
      </w:r>
    </w:p>
    <w:p w14:paraId="16642997" w14:textId="77777777" w:rsidR="00434732" w:rsidRDefault="00735F25">
      <w:pPr>
        <w:spacing w:after="0" w:line="600" w:lineRule="auto"/>
        <w:ind w:firstLine="720"/>
        <w:jc w:val="both"/>
        <w:rPr>
          <w:rFonts w:eastAsia="Times New Roman" w:cs="Times New Roman"/>
          <w:szCs w:val="24"/>
        </w:rPr>
      </w:pPr>
      <w:r>
        <w:rPr>
          <w:rFonts w:eastAsia="Times New Roman"/>
          <w:szCs w:val="24"/>
        </w:rPr>
        <w:t xml:space="preserve">Υπέρ του άρθρου, δηλαδή «ΝΑΙ», εψήφισαν 152 Βουλευτές. </w:t>
      </w:r>
    </w:p>
    <w:p w14:paraId="16642998"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εψήφισαν 146 Βουλευτές.</w:t>
      </w:r>
    </w:p>
    <w:p w14:paraId="16642999" w14:textId="77777777" w:rsidR="00434732" w:rsidRDefault="00735F25">
      <w:pPr>
        <w:spacing w:after="0" w:line="600" w:lineRule="auto"/>
        <w:ind w:firstLine="720"/>
        <w:jc w:val="both"/>
        <w:rPr>
          <w:rFonts w:eastAsia="Times New Roman"/>
          <w:szCs w:val="24"/>
        </w:rPr>
      </w:pPr>
      <w:r>
        <w:rPr>
          <w:rFonts w:eastAsia="Times New Roman"/>
          <w:szCs w:val="24"/>
        </w:rPr>
        <w:t>Συνεπώς το άρθρο 233 έγι</w:t>
      </w:r>
      <w:r>
        <w:rPr>
          <w:rFonts w:eastAsia="Times New Roman"/>
          <w:szCs w:val="24"/>
        </w:rPr>
        <w:t>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1664299A" w14:textId="77777777" w:rsidR="00434732" w:rsidRDefault="00735F25">
      <w:pPr>
        <w:spacing w:after="0" w:line="600" w:lineRule="auto"/>
        <w:ind w:firstLine="720"/>
        <w:jc w:val="both"/>
        <w:rPr>
          <w:rFonts w:eastAsia="Times New Roman"/>
          <w:szCs w:val="24"/>
        </w:rPr>
      </w:pPr>
      <w:r>
        <w:rPr>
          <w:rFonts w:eastAsia="Times New Roman"/>
          <w:szCs w:val="24"/>
        </w:rPr>
        <w:t>Επί του άρθρου 234 εψήφισαν συνολικά 298 Βουλευτές.</w:t>
      </w:r>
    </w:p>
    <w:p w14:paraId="1664299B" w14:textId="77777777" w:rsidR="00434732" w:rsidRDefault="00735F25">
      <w:pPr>
        <w:spacing w:after="0" w:line="600" w:lineRule="auto"/>
        <w:ind w:firstLine="720"/>
        <w:jc w:val="both"/>
        <w:rPr>
          <w:rFonts w:eastAsia="Times New Roman" w:cs="Times New Roman"/>
          <w:szCs w:val="24"/>
        </w:rPr>
      </w:pPr>
      <w:r>
        <w:rPr>
          <w:rFonts w:eastAsia="Times New Roman"/>
          <w:szCs w:val="24"/>
        </w:rPr>
        <w:t xml:space="preserve">Υπέρ του άρθρου, δηλαδή «ΝΑΙ», εψήφισαν 153 Βουλευτές. </w:t>
      </w:r>
    </w:p>
    <w:p w14:paraId="1664299C"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εψήφισαν 145 Βουλευτές.</w:t>
      </w:r>
    </w:p>
    <w:p w14:paraId="1664299D"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το άρθρο 234 έγι</w:t>
      </w:r>
      <w:r>
        <w:rPr>
          <w:rFonts w:eastAsia="Times New Roman"/>
          <w:szCs w:val="24"/>
        </w:rPr>
        <w:t>νε δεκτό ως έχει κατά πλειοψηφία.</w:t>
      </w:r>
    </w:p>
    <w:p w14:paraId="1664299E" w14:textId="77777777" w:rsidR="00434732" w:rsidRDefault="00735F25">
      <w:pPr>
        <w:spacing w:after="0" w:line="600" w:lineRule="auto"/>
        <w:ind w:firstLine="720"/>
        <w:jc w:val="both"/>
        <w:rPr>
          <w:rFonts w:eastAsia="Times New Roman"/>
          <w:szCs w:val="24"/>
        </w:rPr>
      </w:pPr>
      <w:r>
        <w:rPr>
          <w:rFonts w:eastAsia="Times New Roman"/>
          <w:szCs w:val="24"/>
        </w:rPr>
        <w:t>Επί του άρθρου 236 εψήφισαν συνολικά 298 Βουλευτές.</w:t>
      </w:r>
    </w:p>
    <w:p w14:paraId="1664299F" w14:textId="77777777" w:rsidR="00434732" w:rsidRDefault="00735F25">
      <w:pPr>
        <w:spacing w:after="0" w:line="600" w:lineRule="auto"/>
        <w:ind w:firstLine="720"/>
        <w:jc w:val="both"/>
        <w:rPr>
          <w:rFonts w:eastAsia="Times New Roman" w:cs="Times New Roman"/>
          <w:szCs w:val="24"/>
        </w:rPr>
      </w:pPr>
      <w:r>
        <w:rPr>
          <w:rFonts w:eastAsia="Times New Roman"/>
          <w:szCs w:val="24"/>
        </w:rPr>
        <w:t xml:space="preserve">Υπέρ του άρθρου, δηλαδή «ΝΑΙ», εψήφισαν 153 Βουλευτές. </w:t>
      </w:r>
    </w:p>
    <w:p w14:paraId="166429A0"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του άρθρου, δηλαδή «ΟΧΙ», εψήφισαν 145 Βουλευτές.</w:t>
      </w:r>
    </w:p>
    <w:p w14:paraId="166429A1" w14:textId="77777777" w:rsidR="00434732" w:rsidRDefault="00735F25">
      <w:pPr>
        <w:spacing w:after="0" w:line="600" w:lineRule="auto"/>
        <w:ind w:firstLine="720"/>
        <w:jc w:val="both"/>
        <w:rPr>
          <w:rFonts w:eastAsia="Times New Roman"/>
          <w:szCs w:val="24"/>
        </w:rPr>
      </w:pPr>
      <w:r>
        <w:rPr>
          <w:rFonts w:eastAsia="Times New Roman"/>
          <w:szCs w:val="24"/>
        </w:rPr>
        <w:t>Συνεπώς το άρθρο 236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166429A2" w14:textId="77777777" w:rsidR="00434732" w:rsidRDefault="00735F25">
      <w:pPr>
        <w:spacing w:after="0" w:line="600" w:lineRule="auto"/>
        <w:ind w:firstLine="720"/>
        <w:jc w:val="both"/>
        <w:rPr>
          <w:rFonts w:eastAsia="Times New Roman"/>
          <w:szCs w:val="24"/>
        </w:rPr>
      </w:pPr>
      <w:r>
        <w:rPr>
          <w:rFonts w:eastAsia="Times New Roman"/>
          <w:szCs w:val="24"/>
        </w:rPr>
        <w:lastRenderedPageBreak/>
        <w:t>Επί της τροπολογίας με γενικό αριθμό 449 και ειδικό 93 εψήφισαν συνολικά 298 Βουλευτές.</w:t>
      </w:r>
    </w:p>
    <w:p w14:paraId="166429A3" w14:textId="77777777" w:rsidR="00434732" w:rsidRDefault="00735F25">
      <w:pPr>
        <w:spacing w:after="0" w:line="600" w:lineRule="auto"/>
        <w:ind w:firstLine="720"/>
        <w:jc w:val="both"/>
        <w:rPr>
          <w:rFonts w:eastAsia="Times New Roman" w:cs="Times New Roman"/>
          <w:szCs w:val="24"/>
        </w:rPr>
      </w:pPr>
      <w:r>
        <w:rPr>
          <w:rFonts w:eastAsia="Times New Roman"/>
          <w:szCs w:val="24"/>
        </w:rPr>
        <w:t xml:space="preserve">Υπέρ της τροπολογίας, δηλαδή «ΝΑΙ», εψήφισαν 153 Βουλευτές. </w:t>
      </w:r>
    </w:p>
    <w:p w14:paraId="166429A4"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Κατά της τροπολογίας, δηλαδή «ΟΧΙ», εψήφισαν 14</w:t>
      </w:r>
      <w:r>
        <w:rPr>
          <w:rFonts w:eastAsia="Times New Roman"/>
          <w:szCs w:val="24"/>
        </w:rPr>
        <w:t>5 Βουλευτές.</w:t>
      </w:r>
    </w:p>
    <w:p w14:paraId="166429A5"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Συνεπώς η τροπολογία με γενικό αριθμό 449 και ειδικό 93 έγινε δεκτή ως έχει κατά πλειοψηφία και εντάσσεται στο νομοσχέδιο ως ίδιον άρθρο.</w:t>
      </w:r>
    </w:p>
    <w:p w14:paraId="166429A6" w14:textId="77777777" w:rsidR="00434732" w:rsidRDefault="00735F25">
      <w:pPr>
        <w:tabs>
          <w:tab w:val="left" w:pos="540"/>
        </w:tabs>
        <w:spacing w:after="0" w:line="600" w:lineRule="auto"/>
        <w:ind w:firstLine="720"/>
        <w:jc w:val="both"/>
        <w:rPr>
          <w:rFonts w:eastAsia="Times New Roman"/>
          <w:szCs w:val="24"/>
        </w:rPr>
      </w:pPr>
      <w:r>
        <w:rPr>
          <w:rFonts w:eastAsia="Times New Roman"/>
          <w:szCs w:val="24"/>
        </w:rPr>
        <w:t>(Το πρωτόκολλο της διεξαχθείσης ονομαστικής ψηφοφορίας καταχωρίζεται στα Πρακτικά και έχει ως εξής:</w:t>
      </w:r>
      <w:r>
        <w:rPr>
          <w:rFonts w:eastAsia="Times New Roman"/>
          <w:szCs w:val="24"/>
        </w:rPr>
        <w:t xml:space="preserve"> </w:t>
      </w:r>
    </w:p>
    <w:p w14:paraId="166429A7" w14:textId="77777777" w:rsidR="00434732" w:rsidRDefault="00735F25">
      <w:pPr>
        <w:tabs>
          <w:tab w:val="left" w:pos="6000"/>
        </w:tabs>
        <w:spacing w:line="600" w:lineRule="auto"/>
        <w:ind w:firstLine="720"/>
        <w:jc w:val="center"/>
        <w:rPr>
          <w:rFonts w:eastAsia="Times New Roman" w:cs="Times New Roman"/>
          <w:color w:val="C00000"/>
          <w:szCs w:val="24"/>
        </w:rPr>
      </w:pPr>
      <w:r w:rsidRPr="00A67AB5">
        <w:rPr>
          <w:rFonts w:eastAsia="Times New Roman" w:cs="Times New Roman"/>
          <w:color w:val="C00000"/>
          <w:szCs w:val="24"/>
        </w:rPr>
        <w:t>(ΑΛΛ</w:t>
      </w:r>
      <w:r w:rsidRPr="00A67AB5">
        <w:rPr>
          <w:rFonts w:eastAsia="Times New Roman" w:cs="Times New Roman"/>
          <w:color w:val="C00000"/>
          <w:szCs w:val="24"/>
        </w:rPr>
        <w:t>ΑΓΗ ΣΕΛΙΔΑΣ)</w:t>
      </w:r>
    </w:p>
    <w:p w14:paraId="166429A8" w14:textId="77777777" w:rsidR="00434732" w:rsidRDefault="00735F25">
      <w:pPr>
        <w:tabs>
          <w:tab w:val="left" w:pos="6000"/>
        </w:tabs>
        <w:spacing w:line="600" w:lineRule="auto"/>
        <w:ind w:firstLine="720"/>
        <w:jc w:val="center"/>
        <w:rPr>
          <w:rFonts w:eastAsia="Times New Roman" w:cs="Times New Roman"/>
          <w:szCs w:val="24"/>
        </w:rPr>
      </w:pPr>
      <w:r>
        <w:rPr>
          <w:rFonts w:eastAsia="Times New Roman" w:cs="Times New Roman"/>
          <w:szCs w:val="24"/>
        </w:rPr>
        <w:t>(Να μπει η σελ. 655</w:t>
      </w:r>
      <w:r w:rsidRPr="00A67AB5">
        <w:rPr>
          <w:rFonts w:eastAsia="Times New Roman" w:cs="Times New Roman"/>
          <w:szCs w:val="24"/>
        </w:rPr>
        <w:t>α)</w:t>
      </w:r>
    </w:p>
    <w:p w14:paraId="166429A9" w14:textId="77777777" w:rsidR="00434732" w:rsidRDefault="00735F25">
      <w:pPr>
        <w:tabs>
          <w:tab w:val="left" w:pos="6000"/>
        </w:tabs>
        <w:spacing w:line="600" w:lineRule="auto"/>
        <w:ind w:firstLine="720"/>
        <w:jc w:val="center"/>
        <w:rPr>
          <w:rFonts w:eastAsia="Times New Roman"/>
          <w:szCs w:val="24"/>
        </w:rPr>
      </w:pPr>
      <w:r w:rsidRPr="00A67AB5">
        <w:rPr>
          <w:rFonts w:eastAsia="Times New Roman" w:cs="Times New Roman"/>
          <w:color w:val="C00000"/>
          <w:szCs w:val="24"/>
        </w:rPr>
        <w:t>(ΑΛΛΑΓΗ ΣΕΛΙΔΑΣ)</w:t>
      </w:r>
    </w:p>
    <w:p w14:paraId="166429A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w:t>
      </w:r>
      <w:r>
        <w:rPr>
          <w:rFonts w:eastAsia="Times New Roman" w:cs="Times New Roman"/>
          <w:szCs w:val="24"/>
        </w:rPr>
        <w:t xml:space="preserve">Εισερχόμαστε στην ψήφιση του ακροτελεύτιου άρθρου. </w:t>
      </w:r>
    </w:p>
    <w:p w14:paraId="166429AB"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ακροτελεύτιο άρθρο; </w:t>
      </w:r>
    </w:p>
    <w:p w14:paraId="166429A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66429A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Κατά πλειοψηφία. </w:t>
      </w:r>
    </w:p>
    <w:p w14:paraId="166429AE"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9AF"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Κατά πλειοψηφία. </w:t>
      </w:r>
    </w:p>
    <w:p w14:paraId="166429B0"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Κατά πλειοψηφία.</w:t>
      </w:r>
    </w:p>
    <w:p w14:paraId="166429B1"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ακροτελεύτιο άρθρο έγινε δεκτό κατά πλειοψηφία.</w:t>
      </w:r>
    </w:p>
    <w:p w14:paraId="166429B2"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lastRenderedPageBreak/>
        <w:t>Συνε</w:t>
      </w:r>
      <w:r>
        <w:rPr>
          <w:rFonts w:eastAsia="Times New Roman" w:cs="Times New Roman"/>
          <w:szCs w:val="24"/>
        </w:rPr>
        <w:t>πώς το νομοσχέδιο του Υπουργείου Οικονομικών</w:t>
      </w:r>
      <w:r>
        <w:rPr>
          <w:rFonts w:eastAsia="Times New Roman" w:cs="Times New Roman"/>
          <w:szCs w:val="24"/>
        </w:rPr>
        <w:t>:</w:t>
      </w:r>
      <w:r>
        <w:rPr>
          <w:rFonts w:eastAsia="Times New Roman" w:cs="Times New Roman"/>
          <w:szCs w:val="24"/>
        </w:rPr>
        <w:t xml:space="preserve"> «Επείγουσες διατάξεις για την εφαρμογή της </w:t>
      </w:r>
      <w:r>
        <w:rPr>
          <w:rFonts w:eastAsia="Times New Roman" w:cs="Times New Roman"/>
          <w:szCs w:val="24"/>
        </w:rPr>
        <w:t>σ</w:t>
      </w:r>
      <w:r>
        <w:rPr>
          <w:rFonts w:eastAsia="Times New Roman" w:cs="Times New Roman"/>
          <w:szCs w:val="24"/>
        </w:rPr>
        <w:t xml:space="preserve">υμφωνίας </w:t>
      </w:r>
      <w:r>
        <w:rPr>
          <w:rFonts w:eastAsia="Times New Roman" w:cs="Times New Roman"/>
          <w:szCs w:val="24"/>
        </w:rPr>
        <w:t>δ</w:t>
      </w:r>
      <w:r>
        <w:rPr>
          <w:rFonts w:eastAsia="Times New Roman" w:cs="Times New Roman"/>
          <w:szCs w:val="24"/>
        </w:rPr>
        <w:t xml:space="preserve">ημοσιονομικών </w:t>
      </w:r>
      <w:r>
        <w:rPr>
          <w:rFonts w:eastAsia="Times New Roman" w:cs="Times New Roman"/>
          <w:szCs w:val="24"/>
        </w:rPr>
        <w:t>σ</w:t>
      </w:r>
      <w:r>
        <w:rPr>
          <w:rFonts w:eastAsia="Times New Roman" w:cs="Times New Roman"/>
          <w:szCs w:val="24"/>
        </w:rPr>
        <w:t xml:space="preserve">τόχων και </w:t>
      </w:r>
      <w:r>
        <w:rPr>
          <w:rFonts w:eastAsia="Times New Roman" w:cs="Times New Roman"/>
          <w:szCs w:val="24"/>
        </w:rPr>
        <w:t>δ</w:t>
      </w:r>
      <w:r>
        <w:rPr>
          <w:rFonts w:eastAsia="Times New Roman" w:cs="Times New Roman"/>
          <w:szCs w:val="24"/>
        </w:rPr>
        <w:t xml:space="preserve">ιαρθρωτικών </w:t>
      </w:r>
      <w:r>
        <w:rPr>
          <w:rFonts w:eastAsia="Times New Roman" w:cs="Times New Roman"/>
          <w:szCs w:val="24"/>
        </w:rPr>
        <w:t>μ</w:t>
      </w:r>
      <w:r>
        <w:rPr>
          <w:rFonts w:eastAsia="Times New Roman" w:cs="Times New Roman"/>
          <w:szCs w:val="24"/>
        </w:rPr>
        <w:t xml:space="preserve">εταρρυθμίσεων και άλλες διατάξεις» έγινε δεκτό επί της αρχής και επί των άρθρων. </w:t>
      </w:r>
    </w:p>
    <w:p w14:paraId="166429B3"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έχεσ</w:t>
      </w:r>
      <w:r>
        <w:rPr>
          <w:rFonts w:eastAsia="Times New Roman" w:cs="Times New Roman"/>
          <w:szCs w:val="24"/>
        </w:rPr>
        <w:t xml:space="preserve">τε στο σημείο αυτό να ψηφίσουμε το νομοσχέδιο και στο σύνολό του; </w:t>
      </w:r>
    </w:p>
    <w:p w14:paraId="166429B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166429B5"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Ερωτάται το Σώμα: Γίνεται δεκτό το νομοσχέδιο και στο σύνολο; </w:t>
      </w:r>
    </w:p>
    <w:p w14:paraId="166429B6"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66429B7"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ΑΠΟΣΤΟΛΟΣ ΒΕ</w:t>
      </w:r>
      <w:r>
        <w:rPr>
          <w:rFonts w:eastAsia="Times New Roman" w:cs="Times New Roman"/>
          <w:b/>
          <w:szCs w:val="24"/>
        </w:rPr>
        <w:t xml:space="preserve">ΣΥΡΟΠΟΥΛΟΣ: </w:t>
      </w:r>
      <w:r>
        <w:rPr>
          <w:rFonts w:eastAsia="Times New Roman" w:cs="Times New Roman"/>
          <w:szCs w:val="24"/>
        </w:rPr>
        <w:t xml:space="preserve">Κατά πλειοψηφία. </w:t>
      </w:r>
    </w:p>
    <w:p w14:paraId="166429B8"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166429B9"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Κατά πλειοψηφία. </w:t>
      </w:r>
    </w:p>
    <w:p w14:paraId="166429BA"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 xml:space="preserve">Κατά πλειοψηφία. </w:t>
      </w:r>
    </w:p>
    <w:p w14:paraId="166429BB"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Κατά πλειοψηφία. </w:t>
      </w:r>
    </w:p>
    <w:p w14:paraId="166429BC"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Παρών.</w:t>
      </w:r>
    </w:p>
    <w:p w14:paraId="166429BD"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νομοσχέδιο έγινε δεκτό και στο σύνολο κατά πλειοψηφία. </w:t>
      </w:r>
    </w:p>
    <w:p w14:paraId="166429BE" w14:textId="77777777" w:rsidR="00434732" w:rsidRDefault="00735F25">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«Επείγουσες διατάξεις για την εφαρμογή της </w:t>
      </w:r>
      <w:r>
        <w:rPr>
          <w:rFonts w:eastAsia="Times New Roman" w:cs="Times New Roman"/>
          <w:szCs w:val="24"/>
        </w:rPr>
        <w:t>σ</w:t>
      </w:r>
      <w:r>
        <w:rPr>
          <w:rFonts w:eastAsia="Times New Roman" w:cs="Times New Roman"/>
          <w:szCs w:val="24"/>
        </w:rPr>
        <w:t xml:space="preserve">υμφωνίας </w:t>
      </w:r>
      <w:r>
        <w:rPr>
          <w:rFonts w:eastAsia="Times New Roman" w:cs="Times New Roman"/>
          <w:szCs w:val="24"/>
        </w:rPr>
        <w:t>δ</w:t>
      </w:r>
      <w:r>
        <w:rPr>
          <w:rFonts w:eastAsia="Times New Roman" w:cs="Times New Roman"/>
          <w:szCs w:val="24"/>
        </w:rPr>
        <w:t xml:space="preserve">ημοσιονομικών </w:t>
      </w:r>
      <w:r>
        <w:rPr>
          <w:rFonts w:eastAsia="Times New Roman" w:cs="Times New Roman"/>
          <w:szCs w:val="24"/>
        </w:rPr>
        <w:t>σ</w:t>
      </w:r>
      <w:r>
        <w:rPr>
          <w:rFonts w:eastAsia="Times New Roman" w:cs="Times New Roman"/>
          <w:szCs w:val="24"/>
        </w:rPr>
        <w:t xml:space="preserve">τόχων και </w:t>
      </w:r>
      <w:r>
        <w:rPr>
          <w:rFonts w:eastAsia="Times New Roman" w:cs="Times New Roman"/>
          <w:szCs w:val="24"/>
        </w:rPr>
        <w:t>δ</w:t>
      </w:r>
      <w:r>
        <w:rPr>
          <w:rFonts w:eastAsia="Times New Roman" w:cs="Times New Roman"/>
          <w:szCs w:val="24"/>
        </w:rPr>
        <w:t xml:space="preserve">ιαρθρωτικών </w:t>
      </w:r>
      <w:r>
        <w:rPr>
          <w:rFonts w:eastAsia="Times New Roman" w:cs="Times New Roman"/>
          <w:szCs w:val="24"/>
        </w:rPr>
        <w:t>μ</w:t>
      </w:r>
      <w:r>
        <w:rPr>
          <w:rFonts w:eastAsia="Times New Roman" w:cs="Times New Roman"/>
          <w:szCs w:val="24"/>
        </w:rPr>
        <w:t>εταρρυθμίσεων και άλλες διατάξεις» έγινε δεκτό</w:t>
      </w:r>
      <w:r>
        <w:rPr>
          <w:rFonts w:eastAsia="Times New Roman" w:cs="Times New Roman"/>
          <w:szCs w:val="24"/>
        </w:rPr>
        <w:t xml:space="preserve"> κατά πλειοψηφία </w:t>
      </w:r>
      <w:r>
        <w:rPr>
          <w:rFonts w:eastAsia="Times New Roman" w:cs="Times New Roman"/>
          <w:szCs w:val="24"/>
        </w:rPr>
        <w:t xml:space="preserve">σε μόνη συζήτηση </w:t>
      </w:r>
      <w:r>
        <w:rPr>
          <w:rFonts w:eastAsia="Times New Roman" w:cs="Times New Roman"/>
          <w:szCs w:val="24"/>
        </w:rPr>
        <w:t xml:space="preserve">επί της αρχής, των άρθρων και του συνόλου και έχει ως εξής: </w:t>
      </w:r>
    </w:p>
    <w:p w14:paraId="166429BF" w14:textId="77777777" w:rsidR="00434732" w:rsidRDefault="00735F25">
      <w:pPr>
        <w:spacing w:after="0"/>
        <w:jc w:val="center"/>
        <w:rPr>
          <w:rFonts w:eastAsia="Times New Roman" w:cs="Times New Roman"/>
          <w:szCs w:val="24"/>
        </w:rPr>
      </w:pPr>
      <w:r>
        <w:rPr>
          <w:rFonts w:eastAsia="Times New Roman" w:cs="Times New Roman"/>
          <w:szCs w:val="24"/>
        </w:rPr>
        <w:t>(</w:t>
      </w:r>
      <w:r w:rsidRPr="00C06518">
        <w:rPr>
          <w:rFonts w:eastAsia="Times New Roman" w:cs="Times New Roman"/>
          <w:color w:val="FF0000"/>
          <w:szCs w:val="24"/>
        </w:rPr>
        <w:t>Να μπει το νομοσχέδιο</w:t>
      </w:r>
      <w:r>
        <w:rPr>
          <w:rFonts w:eastAsia="Times New Roman" w:cs="Times New Roman"/>
          <w:szCs w:val="24"/>
        </w:rPr>
        <w:t>,</w:t>
      </w:r>
      <w:r>
        <w:rPr>
          <w:rFonts w:eastAsia="Times New Roman" w:cs="Times New Roman"/>
          <w:szCs w:val="24"/>
        </w:rPr>
        <w:t xml:space="preserve"> σελ. 657</w:t>
      </w:r>
      <w:r w:rsidRPr="00DF1B6D">
        <w:rPr>
          <w:rFonts w:eastAsia="Times New Roman" w:cs="Times New Roman"/>
          <w:szCs w:val="24"/>
        </w:rPr>
        <w:t>α)</w:t>
      </w:r>
    </w:p>
    <w:p w14:paraId="166429C0" w14:textId="77777777" w:rsidR="00434732" w:rsidRDefault="00434732">
      <w:pPr>
        <w:spacing w:after="0"/>
        <w:jc w:val="center"/>
        <w:rPr>
          <w:rFonts w:eastAsia="Times New Roman" w:cs="Times New Roman"/>
          <w:szCs w:val="24"/>
        </w:rPr>
      </w:pPr>
    </w:p>
    <w:p w14:paraId="166429C1" w14:textId="77777777" w:rsidR="00434732" w:rsidRDefault="00434732">
      <w:pPr>
        <w:spacing w:after="0"/>
        <w:rPr>
          <w:rFonts w:eastAsia="Times New Roman" w:cs="Times New Roman"/>
          <w:szCs w:val="24"/>
        </w:rPr>
      </w:pPr>
    </w:p>
    <w:p w14:paraId="166429C2"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Κυρίες και κύριοι συνάδελφοι, παρακαλώ το Σώμα να εξουσιοδοτήσει το Προεδρείο γι</w:t>
      </w:r>
      <w:r>
        <w:rPr>
          <w:rFonts w:eastAsia="Times New Roman" w:cs="Times New Roman"/>
          <w:szCs w:val="24"/>
        </w:rPr>
        <w:t xml:space="preserve">α την υπ’ ευθύνη του επικύρωση των Πρακτικών ως προς την ψήφιση στο σύνολο του παραπάνω νομοσχεδίου. </w:t>
      </w:r>
    </w:p>
    <w:p w14:paraId="166429C3"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ΟΛΟΙ ΟΙ</w:t>
      </w:r>
      <w:r>
        <w:rPr>
          <w:rFonts w:eastAsia="Times New Roman" w:cs="Times New Roman"/>
          <w:b/>
          <w:szCs w:val="24"/>
        </w:rPr>
        <w:t xml:space="preserve"> ΒΟΥΛΕΥΤΕΣ: </w:t>
      </w:r>
      <w:r>
        <w:rPr>
          <w:rFonts w:eastAsia="Times New Roman" w:cs="Times New Roman"/>
          <w:szCs w:val="24"/>
        </w:rPr>
        <w:t xml:space="preserve">Μάλιστα, μάλιστα. </w:t>
      </w:r>
    </w:p>
    <w:p w14:paraId="166429C4" w14:textId="77777777" w:rsidR="00434732" w:rsidRDefault="00735F25">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 xml:space="preserve">ο Σώμα παρέσχε τη ζητηθείσα εξουσιοδότηση. </w:t>
      </w:r>
    </w:p>
    <w:p w14:paraId="166429C5" w14:textId="77777777" w:rsidR="00434732" w:rsidRDefault="00735F25">
      <w:pPr>
        <w:spacing w:after="0" w:line="600" w:lineRule="auto"/>
        <w:ind w:firstLine="54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w:t>
      </w:r>
      <w:r>
        <w:rPr>
          <w:rFonts w:eastAsia="Times New Roman" w:cs="Times New Roman"/>
          <w:szCs w:val="24"/>
        </w:rPr>
        <w:t>υνάδελφοι, δέχεστε στο σημείο αυτό να λύσουμε τη συνεδρίαση;</w:t>
      </w:r>
    </w:p>
    <w:p w14:paraId="166429C6" w14:textId="77777777" w:rsidR="00434732" w:rsidRDefault="00735F25">
      <w:pPr>
        <w:spacing w:after="0"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66429C7" w14:textId="77777777" w:rsidR="00434732" w:rsidRDefault="00735F25">
      <w:pPr>
        <w:spacing w:after="0" w:line="600" w:lineRule="auto"/>
        <w:ind w:firstLine="54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Με τη συναίνεση του Σώματος και ώρα 23.34΄ λύεται η συνεδρίαση για αύριο</w:t>
      </w:r>
      <w:r>
        <w:rPr>
          <w:rFonts w:eastAsia="Times New Roman" w:cs="Times New Roman"/>
          <w:szCs w:val="24"/>
        </w:rPr>
        <w:t>, ημέρα</w:t>
      </w:r>
      <w:r>
        <w:rPr>
          <w:rFonts w:eastAsia="Times New Roman" w:cs="Times New Roman"/>
          <w:szCs w:val="24"/>
        </w:rPr>
        <w:t xml:space="preserve"> Δευτέρα 23 Μαΐου 2016 και ώρα 17.0</w:t>
      </w:r>
      <w:r>
        <w:rPr>
          <w:rFonts w:eastAsia="Times New Roman" w:cs="Times New Roman"/>
          <w:szCs w:val="24"/>
        </w:rPr>
        <w:t>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w:t>
      </w:r>
    </w:p>
    <w:p w14:paraId="166429C8" w14:textId="77777777" w:rsidR="00434732" w:rsidRDefault="00735F25">
      <w:pPr>
        <w:spacing w:after="0" w:line="600" w:lineRule="auto"/>
        <w:jc w:val="both"/>
        <w:rPr>
          <w:rFonts w:eastAsia="Times New Roman" w:cs="Times New Roman"/>
          <w:szCs w:val="24"/>
        </w:rPr>
      </w:pPr>
      <w:r>
        <w:rPr>
          <w:rFonts w:eastAsia="Times New Roman" w:cs="Times New Roman"/>
          <w:b/>
          <w:bCs/>
          <w:szCs w:val="24"/>
        </w:rPr>
        <w:t>Ο ΠΡΟΕΔΡΟΣ                                                                       ΟΙ ΓΡΑΜΜΑΤΕΙΣ</w:t>
      </w:r>
    </w:p>
    <w:sectPr w:rsidR="0043473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mjEzpsZfOyrWEFeqpbroSTIgmFI=" w:salt="aKtf9ftWP3KGt9OYCbJaB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32"/>
    <w:rsid w:val="00434732"/>
    <w:rsid w:val="00735F25"/>
    <w:rsid w:val="00F10CB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19ED"/>
  <w15:docId w15:val="{770C8514-B5B3-409E-A538-D2FF3262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C03F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C03F3"/>
    <w:rPr>
      <w:rFonts w:ascii="Segoe UI" w:hAnsi="Segoe UI" w:cs="Segoe UI"/>
      <w:sz w:val="18"/>
      <w:szCs w:val="18"/>
    </w:rPr>
  </w:style>
  <w:style w:type="paragraph" w:styleId="a4">
    <w:name w:val="footer"/>
    <w:basedOn w:val="a"/>
    <w:link w:val="Char0"/>
    <w:uiPriority w:val="99"/>
    <w:semiHidden/>
    <w:unhideWhenUsed/>
    <w:rsid w:val="008333F1"/>
    <w:pPr>
      <w:tabs>
        <w:tab w:val="center" w:pos="4153"/>
        <w:tab w:val="right" w:pos="8306"/>
      </w:tabs>
      <w:spacing w:after="0" w:line="240" w:lineRule="auto"/>
    </w:pPr>
  </w:style>
  <w:style w:type="character" w:customStyle="1" w:styleId="Char0">
    <w:name w:val="Υποσέλιδο Char"/>
    <w:basedOn w:val="a0"/>
    <w:link w:val="a4"/>
    <w:uiPriority w:val="99"/>
    <w:semiHidden/>
    <w:rsid w:val="008333F1"/>
  </w:style>
  <w:style w:type="character" w:styleId="a5">
    <w:name w:val="page number"/>
    <w:basedOn w:val="a0"/>
    <w:uiPriority w:val="99"/>
    <w:semiHidden/>
    <w:unhideWhenUsed/>
    <w:rsid w:val="00833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246</MetadataID>
    <Session xmlns="641f345b-441b-4b81-9152-adc2e73ba5e1">Α´</Session>
    <Date xmlns="641f345b-441b-4b81-9152-adc2e73ba5e1">2016-05-21T21:00:00+00:00</Date>
    <Status xmlns="641f345b-441b-4b81-9152-adc2e73ba5e1">
      <Url>http://srv-sp1/praktika/Lists/Incoming_Metadata/EditForm.aspx?ID=246&amp;Source=/praktika/Recordings_Library/Forms/AllItems.aspx</Url>
      <Description>Δημοσιεύτηκε</Description>
    </Status>
    <Meeting xmlns="641f345b-441b-4b81-9152-adc2e73ba5e1">ΡΛ´</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440F93-FA41-4AF5-BEC1-093001E044E2}">
  <ds:schemaRefs>
    <ds:schemaRef ds:uri="http://schemas.microsoft.com/office/infopath/2007/PartnerControls"/>
    <ds:schemaRef ds:uri="http://schemas.microsoft.com/office/2006/metadata/properties"/>
    <ds:schemaRef ds:uri="http://purl.org/dc/terms/"/>
    <ds:schemaRef ds:uri="http://www.w3.org/XML/1998/namespace"/>
    <ds:schemaRef ds:uri="http://purl.org/dc/dcmitype/"/>
    <ds:schemaRef ds:uri="http://purl.org/dc/elements/1.1/"/>
    <ds:schemaRef ds:uri="http://schemas.microsoft.com/office/2006/documentManagement/types"/>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9474CD39-2E78-4287-AE22-400B6802D3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05FA9F-6DD7-4F2C-AB41-C43F62575A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570</Pages>
  <Words>103397</Words>
  <Characters>558350</Characters>
  <Application>Microsoft Office Word</Application>
  <DocSecurity>0</DocSecurity>
  <Lines>4652</Lines>
  <Paragraphs>1320</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660427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2016-06-23T08:39:00Z</dcterms:created>
  <dcterms:modified xsi:type="dcterms:W3CDTF">2016-06-23T08:39:00Z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