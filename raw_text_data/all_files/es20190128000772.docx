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C6843" w14:textId="77777777" w:rsidR="00273ECB" w:rsidRPr="00273ECB" w:rsidRDefault="00273ECB" w:rsidP="00273ECB">
      <w:pPr>
        <w:spacing w:after="0" w:line="360" w:lineRule="auto"/>
        <w:rPr>
          <w:ins w:id="0" w:author="Φλούδα Χριστίνα" w:date="2019-02-05T18:29:00Z"/>
          <w:rFonts w:eastAsia="Times New Roman"/>
          <w:szCs w:val="24"/>
          <w:lang w:eastAsia="en-US"/>
        </w:rPr>
      </w:pPr>
      <w:bookmarkStart w:id="1" w:name="_GoBack"/>
      <w:bookmarkEnd w:id="1"/>
      <w:ins w:id="2" w:author="Φλούδα Χριστίνα" w:date="2019-02-05T18:29:00Z">
        <w:r w:rsidRPr="00273EC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0DC88EA9" w14:textId="77777777" w:rsidR="00273ECB" w:rsidRPr="00273ECB" w:rsidRDefault="00273ECB" w:rsidP="00273ECB">
      <w:pPr>
        <w:spacing w:after="0" w:line="360" w:lineRule="auto"/>
        <w:rPr>
          <w:ins w:id="3" w:author="Φλούδα Χριστίνα" w:date="2019-02-05T18:29:00Z"/>
          <w:rFonts w:eastAsia="Times New Roman"/>
          <w:szCs w:val="24"/>
          <w:lang w:eastAsia="en-US"/>
        </w:rPr>
      </w:pPr>
    </w:p>
    <w:p w14:paraId="6215A556" w14:textId="77777777" w:rsidR="00273ECB" w:rsidRPr="00273ECB" w:rsidRDefault="00273ECB" w:rsidP="00273ECB">
      <w:pPr>
        <w:spacing w:after="0" w:line="360" w:lineRule="auto"/>
        <w:rPr>
          <w:ins w:id="4" w:author="Φλούδα Χριστίνα" w:date="2019-02-05T18:29:00Z"/>
          <w:rFonts w:eastAsia="Times New Roman"/>
          <w:szCs w:val="24"/>
          <w:lang w:eastAsia="en-US"/>
        </w:rPr>
      </w:pPr>
      <w:ins w:id="5" w:author="Φλούδα Χριστίνα" w:date="2019-02-05T18:29:00Z">
        <w:r w:rsidRPr="00273ECB">
          <w:rPr>
            <w:rFonts w:eastAsia="Times New Roman"/>
            <w:szCs w:val="24"/>
            <w:lang w:eastAsia="en-US"/>
          </w:rPr>
          <w:t>ΠΙΝΑΚΑΣ ΠΕΡΙΕΧΟΜΕΝΩΝ</w:t>
        </w:r>
      </w:ins>
    </w:p>
    <w:p w14:paraId="7374BA11" w14:textId="77777777" w:rsidR="00273ECB" w:rsidRPr="00273ECB" w:rsidRDefault="00273ECB" w:rsidP="00273ECB">
      <w:pPr>
        <w:spacing w:after="0" w:line="360" w:lineRule="auto"/>
        <w:rPr>
          <w:ins w:id="6" w:author="Φλούδα Χριστίνα" w:date="2019-02-05T18:29:00Z"/>
          <w:rFonts w:eastAsia="Times New Roman"/>
          <w:szCs w:val="24"/>
          <w:lang w:eastAsia="en-US"/>
        </w:rPr>
      </w:pPr>
      <w:ins w:id="7" w:author="Φλούδα Χριστίνα" w:date="2019-02-05T18:29:00Z">
        <w:r w:rsidRPr="00273ECB">
          <w:rPr>
            <w:rFonts w:eastAsia="Times New Roman"/>
            <w:szCs w:val="24"/>
            <w:lang w:eastAsia="en-US"/>
          </w:rPr>
          <w:t xml:space="preserve">ΙΖ΄ ΠΕΡΙΟΔΟΣ </w:t>
        </w:r>
      </w:ins>
    </w:p>
    <w:p w14:paraId="6013189B" w14:textId="77777777" w:rsidR="00273ECB" w:rsidRPr="00273ECB" w:rsidRDefault="00273ECB" w:rsidP="00273ECB">
      <w:pPr>
        <w:spacing w:after="0" w:line="360" w:lineRule="auto"/>
        <w:rPr>
          <w:ins w:id="8" w:author="Φλούδα Χριστίνα" w:date="2019-02-05T18:29:00Z"/>
          <w:rFonts w:eastAsia="Times New Roman"/>
          <w:szCs w:val="24"/>
          <w:lang w:eastAsia="en-US"/>
        </w:rPr>
      </w:pPr>
      <w:ins w:id="9" w:author="Φλούδα Χριστίνα" w:date="2019-02-05T18:29:00Z">
        <w:r w:rsidRPr="00273ECB">
          <w:rPr>
            <w:rFonts w:eastAsia="Times New Roman"/>
            <w:szCs w:val="24"/>
            <w:lang w:eastAsia="en-US"/>
          </w:rPr>
          <w:t>ΠΡΟΕΔΡΕΥΟΜΕΝΗΣ ΚΟΙΝΟΒΟΥΛΕΥΤΙΚΗΣ ΔΗΜΟΚΡΑΤΙΑΣ</w:t>
        </w:r>
      </w:ins>
    </w:p>
    <w:p w14:paraId="57A3EB04" w14:textId="77777777" w:rsidR="00273ECB" w:rsidRPr="00273ECB" w:rsidRDefault="00273ECB" w:rsidP="00273ECB">
      <w:pPr>
        <w:spacing w:after="0" w:line="360" w:lineRule="auto"/>
        <w:rPr>
          <w:ins w:id="10" w:author="Φλούδα Χριστίνα" w:date="2019-02-05T18:29:00Z"/>
          <w:rFonts w:eastAsia="Times New Roman"/>
          <w:szCs w:val="24"/>
          <w:lang w:eastAsia="en-US"/>
        </w:rPr>
      </w:pPr>
      <w:ins w:id="11" w:author="Φλούδα Χριστίνα" w:date="2019-02-05T18:29:00Z">
        <w:r w:rsidRPr="00273ECB">
          <w:rPr>
            <w:rFonts w:eastAsia="Times New Roman"/>
            <w:szCs w:val="24"/>
            <w:lang w:eastAsia="en-US"/>
          </w:rPr>
          <w:t>ΣΥΝΟΔΟΣ Δ΄</w:t>
        </w:r>
      </w:ins>
    </w:p>
    <w:p w14:paraId="467BEA32" w14:textId="77777777" w:rsidR="00273ECB" w:rsidRPr="00273ECB" w:rsidRDefault="00273ECB" w:rsidP="00273ECB">
      <w:pPr>
        <w:spacing w:after="0" w:line="360" w:lineRule="auto"/>
        <w:rPr>
          <w:ins w:id="12" w:author="Φλούδα Χριστίνα" w:date="2019-02-05T18:29:00Z"/>
          <w:rFonts w:eastAsia="Times New Roman"/>
          <w:szCs w:val="24"/>
          <w:lang w:eastAsia="en-US"/>
        </w:rPr>
      </w:pPr>
    </w:p>
    <w:p w14:paraId="1AD44FAA" w14:textId="77777777" w:rsidR="00273ECB" w:rsidRPr="00273ECB" w:rsidRDefault="00273ECB" w:rsidP="00273ECB">
      <w:pPr>
        <w:spacing w:after="0" w:line="360" w:lineRule="auto"/>
        <w:rPr>
          <w:ins w:id="13" w:author="Φλούδα Χριστίνα" w:date="2019-02-05T18:29:00Z"/>
          <w:rFonts w:eastAsia="Times New Roman"/>
          <w:szCs w:val="24"/>
          <w:lang w:eastAsia="en-US"/>
        </w:rPr>
      </w:pPr>
      <w:ins w:id="14" w:author="Φλούδα Χριστίνα" w:date="2019-02-05T18:29:00Z">
        <w:r w:rsidRPr="00273ECB">
          <w:rPr>
            <w:rFonts w:eastAsia="Times New Roman"/>
            <w:szCs w:val="24"/>
            <w:lang w:eastAsia="en-US"/>
          </w:rPr>
          <w:t>ΣΥΝΕΔΡΙΑΣΗ ΞΓ΄</w:t>
        </w:r>
      </w:ins>
    </w:p>
    <w:p w14:paraId="5E00FBE1" w14:textId="77777777" w:rsidR="00273ECB" w:rsidRPr="00273ECB" w:rsidRDefault="00273ECB" w:rsidP="00273ECB">
      <w:pPr>
        <w:spacing w:after="0" w:line="360" w:lineRule="auto"/>
        <w:rPr>
          <w:ins w:id="15" w:author="Φλούδα Χριστίνα" w:date="2019-02-05T18:29:00Z"/>
          <w:rFonts w:eastAsia="Times New Roman"/>
          <w:szCs w:val="24"/>
          <w:lang w:eastAsia="en-US"/>
        </w:rPr>
      </w:pPr>
      <w:ins w:id="16" w:author="Φλούδα Χριστίνα" w:date="2019-02-05T18:29:00Z">
        <w:r w:rsidRPr="00273ECB">
          <w:rPr>
            <w:rFonts w:eastAsia="Times New Roman"/>
            <w:szCs w:val="24"/>
            <w:lang w:eastAsia="en-US"/>
          </w:rPr>
          <w:t>Δευτέρα  28 Ιανουαρίου 2019</w:t>
        </w:r>
      </w:ins>
    </w:p>
    <w:p w14:paraId="66CBDFBF" w14:textId="77777777" w:rsidR="00273ECB" w:rsidRPr="00273ECB" w:rsidRDefault="00273ECB" w:rsidP="00273ECB">
      <w:pPr>
        <w:spacing w:after="0" w:line="360" w:lineRule="auto"/>
        <w:rPr>
          <w:ins w:id="17" w:author="Φλούδα Χριστίνα" w:date="2019-02-05T18:29:00Z"/>
          <w:rFonts w:eastAsia="Times New Roman"/>
          <w:szCs w:val="24"/>
          <w:lang w:eastAsia="en-US"/>
        </w:rPr>
      </w:pPr>
    </w:p>
    <w:p w14:paraId="365389A4" w14:textId="77777777" w:rsidR="00273ECB" w:rsidRPr="00273ECB" w:rsidRDefault="00273ECB" w:rsidP="00273ECB">
      <w:pPr>
        <w:spacing w:after="0" w:line="360" w:lineRule="auto"/>
        <w:rPr>
          <w:ins w:id="18" w:author="Φλούδα Χριστίνα" w:date="2019-02-05T18:29:00Z"/>
          <w:rFonts w:eastAsia="Times New Roman"/>
          <w:szCs w:val="24"/>
          <w:lang w:eastAsia="en-US"/>
        </w:rPr>
      </w:pPr>
      <w:ins w:id="19" w:author="Φλούδα Χριστίνα" w:date="2019-02-05T18:29:00Z">
        <w:r w:rsidRPr="00273ECB">
          <w:rPr>
            <w:rFonts w:eastAsia="Times New Roman"/>
            <w:szCs w:val="24"/>
            <w:lang w:eastAsia="en-US"/>
          </w:rPr>
          <w:t>ΘΕΜΑΤΑ</w:t>
        </w:r>
      </w:ins>
    </w:p>
    <w:p w14:paraId="3DD41798" w14:textId="77777777" w:rsidR="00273ECB" w:rsidRPr="00273ECB" w:rsidRDefault="00273ECB" w:rsidP="00273ECB">
      <w:pPr>
        <w:spacing w:after="0" w:line="360" w:lineRule="auto"/>
        <w:rPr>
          <w:ins w:id="20" w:author="Φλούδα Χριστίνα" w:date="2019-02-05T18:29:00Z"/>
          <w:rFonts w:eastAsia="Times New Roman"/>
          <w:szCs w:val="24"/>
          <w:lang w:eastAsia="en-US"/>
        </w:rPr>
      </w:pPr>
      <w:ins w:id="21" w:author="Φλούδα Χριστίνα" w:date="2019-02-05T18:29:00Z">
        <w:r w:rsidRPr="00273ECB">
          <w:rPr>
            <w:rFonts w:eastAsia="Times New Roman"/>
            <w:szCs w:val="24"/>
            <w:lang w:eastAsia="en-US"/>
          </w:rPr>
          <w:t xml:space="preserve"> </w:t>
        </w:r>
        <w:r w:rsidRPr="00273ECB">
          <w:rPr>
            <w:rFonts w:eastAsia="Times New Roman"/>
            <w:szCs w:val="24"/>
            <w:lang w:eastAsia="en-US"/>
          </w:rPr>
          <w:br/>
          <w:t xml:space="preserve">Α. ΕΙΔΙΚΑ ΘΕΜΑΤΑ </w:t>
        </w:r>
        <w:r w:rsidRPr="00273ECB">
          <w:rPr>
            <w:rFonts w:eastAsia="Times New Roman"/>
            <w:szCs w:val="24"/>
            <w:lang w:eastAsia="en-US"/>
          </w:rPr>
          <w:br/>
          <w:t xml:space="preserve">1. Επικύρωση Πρακτικών, σελ. </w:t>
        </w:r>
        <w:r w:rsidRPr="00273ECB">
          <w:rPr>
            <w:rFonts w:eastAsia="Times New Roman"/>
            <w:szCs w:val="24"/>
            <w:lang w:eastAsia="en-US"/>
          </w:rPr>
          <w:br/>
          <w:t xml:space="preserve">2. Επί διαδικαστικού θέματος, σελ. </w:t>
        </w:r>
        <w:r w:rsidRPr="00273ECB">
          <w:rPr>
            <w:rFonts w:eastAsia="Times New Roman"/>
            <w:szCs w:val="24"/>
            <w:lang w:eastAsia="en-US"/>
          </w:rPr>
          <w:br/>
          <w:t xml:space="preserve"> </w:t>
        </w:r>
        <w:r w:rsidRPr="00273ECB">
          <w:rPr>
            <w:rFonts w:eastAsia="Times New Roman"/>
            <w:szCs w:val="24"/>
            <w:lang w:eastAsia="en-US"/>
          </w:rPr>
          <w:br/>
          <w:t xml:space="preserve">Β. ΚΟΙΝΟΒΟΥΛΕΥΤΙΚΟΣ ΕΛΕΓΧΟΣ </w:t>
        </w:r>
        <w:r w:rsidRPr="00273ECB">
          <w:rPr>
            <w:rFonts w:eastAsia="Times New Roman"/>
            <w:szCs w:val="24"/>
            <w:lang w:eastAsia="en-US"/>
          </w:rPr>
          <w:br/>
          <w:t xml:space="preserve">1. Ανακοίνωση αναφορών, σελ. </w:t>
        </w:r>
        <w:r w:rsidRPr="00273ECB">
          <w:rPr>
            <w:rFonts w:eastAsia="Times New Roman"/>
            <w:szCs w:val="24"/>
            <w:lang w:eastAsia="en-US"/>
          </w:rPr>
          <w:br/>
          <w:t xml:space="preserve">2. Συζήτηση επίκαιρης ερώτησης προς τον Υπουργό Εθνικής  Άμυνας, με θέμα: «Πτήσεις πολεμικών αεροσκαφών», σελ. </w:t>
        </w:r>
        <w:r w:rsidRPr="00273ECB">
          <w:rPr>
            <w:rFonts w:eastAsia="Times New Roman"/>
            <w:szCs w:val="24"/>
            <w:lang w:eastAsia="en-US"/>
          </w:rPr>
          <w:br/>
        </w:r>
      </w:ins>
    </w:p>
    <w:p w14:paraId="0C99F2D8" w14:textId="77777777" w:rsidR="00273ECB" w:rsidRPr="00273ECB" w:rsidRDefault="00273ECB" w:rsidP="00273ECB">
      <w:pPr>
        <w:spacing w:after="0" w:line="360" w:lineRule="auto"/>
        <w:rPr>
          <w:ins w:id="22" w:author="Φλούδα Χριστίνα" w:date="2019-02-05T18:29:00Z"/>
          <w:rFonts w:eastAsia="Times New Roman"/>
          <w:szCs w:val="24"/>
          <w:lang w:eastAsia="en-US"/>
        </w:rPr>
      </w:pPr>
      <w:ins w:id="23" w:author="Φλούδα Χριστίνα" w:date="2019-02-05T18:29:00Z">
        <w:r w:rsidRPr="00273ECB">
          <w:rPr>
            <w:rFonts w:eastAsia="Times New Roman"/>
            <w:szCs w:val="24"/>
            <w:lang w:eastAsia="en-US"/>
          </w:rPr>
          <w:t>ΠΡΟΕΔΡΕΥΩΝ</w:t>
        </w:r>
      </w:ins>
    </w:p>
    <w:p w14:paraId="09060D08" w14:textId="77777777" w:rsidR="00273ECB" w:rsidRPr="00273ECB" w:rsidRDefault="00273ECB" w:rsidP="00273ECB">
      <w:pPr>
        <w:spacing w:after="0" w:line="360" w:lineRule="auto"/>
        <w:rPr>
          <w:ins w:id="24" w:author="Φλούδα Χριστίνα" w:date="2019-02-05T18:29:00Z"/>
          <w:rFonts w:eastAsia="Times New Roman"/>
          <w:szCs w:val="24"/>
          <w:lang w:eastAsia="en-US"/>
        </w:rPr>
      </w:pPr>
      <w:ins w:id="25" w:author="Φλούδα Χριστίνα" w:date="2019-02-05T18:29:00Z">
        <w:r w:rsidRPr="00273ECB">
          <w:rPr>
            <w:rFonts w:eastAsia="Times New Roman"/>
            <w:szCs w:val="24"/>
            <w:lang w:eastAsia="en-US"/>
          </w:rPr>
          <w:t>ΓΕΩΡΓΙΑΔΗΣ Μ. , σελ.</w:t>
        </w:r>
        <w:r w:rsidRPr="00273ECB">
          <w:rPr>
            <w:rFonts w:eastAsia="Times New Roman"/>
            <w:szCs w:val="24"/>
            <w:lang w:eastAsia="en-US"/>
          </w:rPr>
          <w:br/>
        </w:r>
      </w:ins>
    </w:p>
    <w:p w14:paraId="482EA719" w14:textId="77777777" w:rsidR="00273ECB" w:rsidRPr="00273ECB" w:rsidRDefault="00273ECB" w:rsidP="00273ECB">
      <w:pPr>
        <w:spacing w:after="0" w:line="360" w:lineRule="auto"/>
        <w:rPr>
          <w:ins w:id="26" w:author="Φλούδα Χριστίνα" w:date="2019-02-05T18:29:00Z"/>
          <w:rFonts w:eastAsia="Times New Roman"/>
          <w:szCs w:val="24"/>
          <w:lang w:eastAsia="en-US"/>
        </w:rPr>
      </w:pPr>
    </w:p>
    <w:p w14:paraId="40CD56F4" w14:textId="77777777" w:rsidR="00273ECB" w:rsidRPr="00273ECB" w:rsidRDefault="00273ECB" w:rsidP="00273ECB">
      <w:pPr>
        <w:spacing w:after="0" w:line="360" w:lineRule="auto"/>
        <w:rPr>
          <w:ins w:id="27" w:author="Φλούδα Χριστίνα" w:date="2019-02-05T18:29:00Z"/>
          <w:rFonts w:eastAsia="Times New Roman"/>
          <w:szCs w:val="24"/>
          <w:lang w:eastAsia="en-US"/>
        </w:rPr>
      </w:pPr>
      <w:ins w:id="28" w:author="Φλούδα Χριστίνα" w:date="2019-02-05T18:29:00Z">
        <w:r w:rsidRPr="00273ECB">
          <w:rPr>
            <w:rFonts w:eastAsia="Times New Roman"/>
            <w:szCs w:val="24"/>
            <w:lang w:eastAsia="en-US"/>
          </w:rPr>
          <w:t>ΟΜΙΛΗΤΕΣ</w:t>
        </w:r>
      </w:ins>
    </w:p>
    <w:p w14:paraId="12814F50" w14:textId="208DA58F" w:rsidR="00273ECB" w:rsidRDefault="00273ECB" w:rsidP="00273ECB">
      <w:pPr>
        <w:spacing w:line="600" w:lineRule="auto"/>
        <w:ind w:firstLine="720"/>
        <w:jc w:val="center"/>
        <w:rPr>
          <w:ins w:id="29" w:author="Φλούδα Χριστίνα" w:date="2019-02-05T18:29:00Z"/>
          <w:rFonts w:eastAsia="Times New Roman"/>
          <w:szCs w:val="24"/>
        </w:rPr>
      </w:pPr>
      <w:ins w:id="30" w:author="Φλούδα Χριστίνα" w:date="2019-02-05T18:29:00Z">
        <w:r w:rsidRPr="00273ECB">
          <w:rPr>
            <w:rFonts w:eastAsia="Times New Roman"/>
            <w:szCs w:val="24"/>
            <w:lang w:eastAsia="en-US"/>
          </w:rPr>
          <w:br/>
          <w:t>Α. Επί διαδικαστικού θέματος:</w:t>
        </w:r>
        <w:r w:rsidRPr="00273ECB">
          <w:rPr>
            <w:rFonts w:eastAsia="Times New Roman"/>
            <w:szCs w:val="24"/>
            <w:lang w:eastAsia="en-US"/>
          </w:rPr>
          <w:br/>
          <w:t>ΓΕΩΡΓΙΑΔΗΣ Μ. , σελ.</w:t>
        </w:r>
        <w:r w:rsidRPr="00273ECB">
          <w:rPr>
            <w:rFonts w:eastAsia="Times New Roman"/>
            <w:szCs w:val="24"/>
            <w:lang w:eastAsia="en-US"/>
          </w:rPr>
          <w:br/>
          <w:t>ΚΥΡΙΑΖΙΔΗΣ Δ. , σελ.</w:t>
        </w:r>
        <w:r w:rsidRPr="00273ECB">
          <w:rPr>
            <w:rFonts w:eastAsia="Times New Roman"/>
            <w:szCs w:val="24"/>
            <w:lang w:eastAsia="en-US"/>
          </w:rPr>
          <w:br/>
          <w:t>ΠΑΠΠΑΣ Χ. , σελ.</w:t>
        </w:r>
        <w:r w:rsidRPr="00273ECB">
          <w:rPr>
            <w:rFonts w:eastAsia="Times New Roman"/>
            <w:szCs w:val="24"/>
            <w:lang w:eastAsia="en-US"/>
          </w:rPr>
          <w:br/>
        </w:r>
        <w:r w:rsidRPr="00273ECB">
          <w:rPr>
            <w:rFonts w:eastAsia="Times New Roman"/>
            <w:szCs w:val="24"/>
            <w:lang w:eastAsia="en-US"/>
          </w:rPr>
          <w:br/>
          <w:t>Β. Συζήτηση επικαίρων ερωτήσεων:</w:t>
        </w:r>
        <w:r w:rsidRPr="00273ECB">
          <w:rPr>
            <w:rFonts w:eastAsia="Times New Roman"/>
            <w:szCs w:val="24"/>
            <w:lang w:eastAsia="en-US"/>
          </w:rPr>
          <w:br/>
          <w:t>ΑΠΟΣΤΟΛΑΚΗΣ Ε. , σελ.</w:t>
        </w:r>
        <w:r w:rsidRPr="00273ECB">
          <w:rPr>
            <w:rFonts w:eastAsia="Times New Roman"/>
            <w:szCs w:val="24"/>
            <w:lang w:eastAsia="en-US"/>
          </w:rPr>
          <w:br/>
          <w:t>ΣΤΑΜΑΤΗΣ Δ. , σελ.</w:t>
        </w:r>
        <w:r w:rsidRPr="00273ECB">
          <w:rPr>
            <w:rFonts w:eastAsia="Times New Roman"/>
            <w:szCs w:val="24"/>
            <w:lang w:eastAsia="en-US"/>
          </w:rPr>
          <w:br/>
        </w:r>
      </w:ins>
    </w:p>
    <w:p w14:paraId="6F02AAB2" w14:textId="2282E469" w:rsidR="005A51C1" w:rsidRDefault="00273ECB">
      <w:pPr>
        <w:spacing w:line="600" w:lineRule="auto"/>
        <w:ind w:firstLine="720"/>
        <w:jc w:val="center"/>
        <w:rPr>
          <w:rFonts w:eastAsia="Times New Roman"/>
          <w:szCs w:val="24"/>
        </w:rPr>
      </w:pPr>
      <w:r>
        <w:rPr>
          <w:rFonts w:eastAsia="Times New Roman"/>
          <w:szCs w:val="24"/>
        </w:rPr>
        <w:t>ΠΡΑΚΤΙΚΑ ΒΟΥΛΗΣ</w:t>
      </w:r>
    </w:p>
    <w:p w14:paraId="6F02AAB3" w14:textId="77777777" w:rsidR="005A51C1" w:rsidRDefault="00273ECB">
      <w:pPr>
        <w:spacing w:line="600" w:lineRule="auto"/>
        <w:ind w:firstLine="720"/>
        <w:jc w:val="center"/>
        <w:rPr>
          <w:rFonts w:eastAsia="Times New Roman"/>
          <w:szCs w:val="24"/>
        </w:rPr>
      </w:pPr>
      <w:r>
        <w:rPr>
          <w:rFonts w:eastAsia="Times New Roman"/>
          <w:szCs w:val="24"/>
        </w:rPr>
        <w:t>Ι</w:t>
      </w:r>
      <w:r>
        <w:rPr>
          <w:rFonts w:eastAsia="Times New Roman"/>
          <w:szCs w:val="24"/>
        </w:rPr>
        <w:t xml:space="preserve">Ζ΄ ΠΕΡΙΟΔΟΣ </w:t>
      </w:r>
    </w:p>
    <w:p w14:paraId="6F02AAB4" w14:textId="77777777" w:rsidR="005A51C1" w:rsidRDefault="00273ECB">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6F02AAB5" w14:textId="77777777" w:rsidR="005A51C1" w:rsidRDefault="00273ECB">
      <w:pPr>
        <w:spacing w:line="600" w:lineRule="auto"/>
        <w:ind w:firstLine="720"/>
        <w:jc w:val="center"/>
        <w:rPr>
          <w:rFonts w:eastAsia="Times New Roman"/>
          <w:szCs w:val="24"/>
        </w:rPr>
      </w:pPr>
      <w:r>
        <w:rPr>
          <w:rFonts w:eastAsia="Times New Roman"/>
          <w:szCs w:val="24"/>
        </w:rPr>
        <w:t>ΣΥΝΟΔΟΣ Δ΄</w:t>
      </w:r>
    </w:p>
    <w:p w14:paraId="6F02AAB6" w14:textId="77777777" w:rsidR="005A51C1" w:rsidRDefault="00273ECB">
      <w:pPr>
        <w:spacing w:line="600" w:lineRule="auto"/>
        <w:ind w:firstLine="720"/>
        <w:jc w:val="center"/>
        <w:rPr>
          <w:rFonts w:eastAsia="Times New Roman"/>
          <w:szCs w:val="24"/>
        </w:rPr>
      </w:pPr>
      <w:r>
        <w:rPr>
          <w:rFonts w:eastAsia="Times New Roman"/>
          <w:szCs w:val="24"/>
        </w:rPr>
        <w:t>ΣΥΝΕΔΡΙΑΣΗ ΞΓ΄</w:t>
      </w:r>
    </w:p>
    <w:p w14:paraId="6F02AAB7" w14:textId="77777777" w:rsidR="005A51C1" w:rsidRDefault="00273ECB">
      <w:pPr>
        <w:spacing w:line="600" w:lineRule="auto"/>
        <w:ind w:firstLine="720"/>
        <w:jc w:val="center"/>
        <w:rPr>
          <w:rFonts w:eastAsia="Times New Roman"/>
          <w:szCs w:val="24"/>
        </w:rPr>
      </w:pPr>
      <w:r>
        <w:rPr>
          <w:rFonts w:eastAsia="Times New Roman"/>
          <w:szCs w:val="24"/>
        </w:rPr>
        <w:t>Δευτέρα 28 Ιανουαρίου 2019</w:t>
      </w:r>
    </w:p>
    <w:p w14:paraId="6F02AAB8" w14:textId="77777777" w:rsidR="005A51C1" w:rsidRDefault="00273ECB">
      <w:pPr>
        <w:spacing w:line="600" w:lineRule="auto"/>
        <w:ind w:firstLine="720"/>
        <w:jc w:val="both"/>
        <w:rPr>
          <w:rFonts w:eastAsia="Times New Roman"/>
          <w:szCs w:val="24"/>
        </w:rPr>
      </w:pPr>
      <w:r>
        <w:rPr>
          <w:rFonts w:eastAsia="Times New Roman"/>
          <w:szCs w:val="24"/>
        </w:rPr>
        <w:t xml:space="preserve">Αθήνα, σήμερα 28 Ιανουαρίου 2019, ημέρα Δευτέρα και ώρα 18.05΄, συνήλθε στην Αίθουσα των συνεδριάσεων του Βουλευτηρίου η Βουλή σε ολομέλεια για να συνεδριάσει υπό την προεδρία του Θ΄ Αντιπροέδρου αυτής κ. </w:t>
      </w:r>
      <w:r w:rsidRPr="005E749A">
        <w:rPr>
          <w:rFonts w:eastAsia="Times New Roman"/>
          <w:b/>
          <w:szCs w:val="24"/>
        </w:rPr>
        <w:t>ΜΑΡΙΟΥ ΓΕΩΡΓΙΑΔΗ</w:t>
      </w:r>
      <w:r>
        <w:rPr>
          <w:rFonts w:eastAsia="Times New Roman"/>
          <w:szCs w:val="24"/>
        </w:rPr>
        <w:t xml:space="preserve">. </w:t>
      </w:r>
    </w:p>
    <w:p w14:paraId="6F02AAB9" w14:textId="77777777" w:rsidR="005A51C1" w:rsidRDefault="00273ECB">
      <w:pPr>
        <w:tabs>
          <w:tab w:val="left" w:pos="2820"/>
        </w:tabs>
        <w:spacing w:line="600" w:lineRule="auto"/>
        <w:ind w:firstLine="720"/>
        <w:jc w:val="both"/>
        <w:rPr>
          <w:rFonts w:eastAsia="Times New Roman"/>
          <w:szCs w:val="24"/>
        </w:rPr>
      </w:pPr>
      <w:r w:rsidRPr="004239BA">
        <w:rPr>
          <w:rFonts w:eastAsia="Times New Roman"/>
          <w:b/>
          <w:szCs w:val="24"/>
        </w:rPr>
        <w:t>ΠΡΟΕΔΡΕΥΩΝ (Μάριος Γεωργιάδης):</w:t>
      </w:r>
      <w:r>
        <w:rPr>
          <w:rFonts w:eastAsia="Times New Roman"/>
          <w:b/>
          <w:szCs w:val="24"/>
        </w:rPr>
        <w:t xml:space="preserve"> </w:t>
      </w:r>
      <w:r>
        <w:rPr>
          <w:rFonts w:eastAsia="Times New Roman"/>
          <w:szCs w:val="24"/>
        </w:rPr>
        <w:t>Κυρίες και κύριοι συνάδελφοι, αρχίζει η συνεδρίαση.</w:t>
      </w:r>
    </w:p>
    <w:p w14:paraId="6F02AABA"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szCs w:val="24"/>
        </w:rPr>
        <w:t>(ΕΠΙΚΥΡΩΣΗ ΠΡΑΚΤΙΚΩΝ: Σύμφωνα με την από 25-01-2019 εξουσιοδότηση του Σώματος, επικυρώθηκαν με ευθύνη του Προεδρείου τα Πρακτικά της ΞΒ΄ συνεδριάσεως, της Παρα</w:t>
      </w:r>
      <w:r>
        <w:rPr>
          <w:rFonts w:eastAsia="Times New Roman"/>
          <w:szCs w:val="24"/>
        </w:rPr>
        <w:lastRenderedPageBreak/>
        <w:t>σκευής 25 Ιανουαρίου 2019, σε ό,τι αφορά τη</w:t>
      </w:r>
      <w:r>
        <w:rPr>
          <w:rFonts w:eastAsia="Times New Roman"/>
          <w:szCs w:val="24"/>
        </w:rPr>
        <w:t>ν</w:t>
      </w:r>
      <w:r>
        <w:rPr>
          <w:rFonts w:eastAsia="Times New Roman"/>
          <w:szCs w:val="24"/>
        </w:rPr>
        <w:t xml:space="preserve"> </w:t>
      </w:r>
      <w:r>
        <w:rPr>
          <w:rFonts w:eastAsia="Times New Roman"/>
          <w:szCs w:val="24"/>
        </w:rPr>
        <w:t>ψήφιση στο σύνολο του σχεδίου νόμου:</w:t>
      </w:r>
      <w:r w:rsidRPr="006F02B3">
        <w:rPr>
          <w:rFonts w:eastAsia="Times New Roman" w:cs="Times New Roman"/>
          <w:szCs w:val="24"/>
        </w:rPr>
        <w:t xml:space="preserve"> </w:t>
      </w:r>
      <w:r>
        <w:rPr>
          <w:rFonts w:eastAsia="Times New Roman" w:cs="Times New Roman"/>
          <w:szCs w:val="24"/>
        </w:rPr>
        <w:t>«Κύρωση της Τελικής Συμφωνίας για την Επίλυση των Διαφορών οι οποίες περιγράφονται στις Αποφάσεις του Συμβουλίου Ασφαλείας των Ηνωμένων Εθνών 817</w:t>
      </w:r>
      <w:r>
        <w:rPr>
          <w:rFonts w:eastAsia="Times New Roman" w:cs="Times New Roman"/>
          <w:szCs w:val="24"/>
        </w:rPr>
        <w:t xml:space="preserve"> </w:t>
      </w:r>
      <w:r>
        <w:rPr>
          <w:rFonts w:eastAsia="Times New Roman" w:cs="Times New Roman"/>
          <w:szCs w:val="24"/>
        </w:rPr>
        <w:t>(1993) και 845</w:t>
      </w:r>
      <w:r>
        <w:rPr>
          <w:rFonts w:eastAsia="Times New Roman" w:cs="Times New Roman"/>
          <w:szCs w:val="24"/>
        </w:rPr>
        <w:t xml:space="preserve"> </w:t>
      </w:r>
      <w:r>
        <w:rPr>
          <w:rFonts w:eastAsia="Times New Roman" w:cs="Times New Roman"/>
          <w:szCs w:val="24"/>
        </w:rPr>
        <w:t xml:space="preserve">(1993), τη Λήξη της Ενδιάμεσης Συμφωνίας του 1995 και την </w:t>
      </w:r>
      <w:r>
        <w:rPr>
          <w:rFonts w:eastAsia="Times New Roman" w:cs="Times New Roman"/>
          <w:szCs w:val="24"/>
        </w:rPr>
        <w:t>Εδραίωση Στρατηγικής Εταιρικής Σχέσης μεταξύ των Μερών».</w:t>
      </w:r>
      <w:r>
        <w:rPr>
          <w:rFonts w:eastAsia="Times New Roman"/>
          <w:color w:val="000000"/>
          <w:szCs w:val="24"/>
          <w:shd w:val="clear" w:color="auto" w:fill="FFFFFF"/>
        </w:rPr>
        <w:t>)</w:t>
      </w:r>
    </w:p>
    <w:p w14:paraId="6F02AABB" w14:textId="77777777" w:rsidR="005A51C1" w:rsidRDefault="00273ECB">
      <w:pPr>
        <w:spacing w:line="600" w:lineRule="auto"/>
        <w:ind w:firstLine="720"/>
        <w:jc w:val="both"/>
        <w:rPr>
          <w:rFonts w:eastAsia="Times New Roman"/>
          <w:szCs w:val="24"/>
        </w:rPr>
      </w:pPr>
      <w:r>
        <w:rPr>
          <w:rFonts w:eastAsia="Times New Roman"/>
          <w:szCs w:val="24"/>
        </w:rPr>
        <w:t>Παρακαλείται η κυρία Γραμματέας να ανακοινώσει τις αναφορές προς το Σώμα.</w:t>
      </w:r>
    </w:p>
    <w:p w14:paraId="6F02AABC" w14:textId="77777777" w:rsidR="005A51C1" w:rsidRDefault="00273ECB">
      <w:pPr>
        <w:spacing w:line="600" w:lineRule="auto"/>
        <w:ind w:firstLine="720"/>
        <w:jc w:val="both"/>
        <w:rPr>
          <w:rFonts w:eastAsia="Times New Roman"/>
          <w:szCs w:val="24"/>
        </w:rPr>
      </w:pPr>
      <w:r>
        <w:rPr>
          <w:rFonts w:eastAsia="Times New Roman"/>
          <w:szCs w:val="24"/>
        </w:rPr>
        <w:t xml:space="preserve">(Ανακοινώνονται προς το Σώμα από τη Γραμματέα </w:t>
      </w:r>
      <w:r>
        <w:rPr>
          <w:rFonts w:eastAsia="Times New Roman"/>
          <w:szCs w:val="24"/>
        </w:rPr>
        <w:t xml:space="preserve">της Βουλής </w:t>
      </w:r>
      <w:r>
        <w:rPr>
          <w:rFonts w:eastAsia="Times New Roman"/>
          <w:szCs w:val="24"/>
        </w:rPr>
        <w:t>κ</w:t>
      </w:r>
      <w:r>
        <w:rPr>
          <w:rFonts w:eastAsia="Times New Roman"/>
          <w:szCs w:val="24"/>
        </w:rPr>
        <w:t>.</w:t>
      </w:r>
      <w:r>
        <w:rPr>
          <w:rFonts w:eastAsia="Times New Roman"/>
          <w:szCs w:val="24"/>
        </w:rPr>
        <w:t xml:space="preserve"> Αναστασία </w:t>
      </w:r>
      <w:proofErr w:type="spellStart"/>
      <w:r>
        <w:rPr>
          <w:rFonts w:eastAsia="Times New Roman"/>
          <w:szCs w:val="24"/>
        </w:rPr>
        <w:t>Γκαρά</w:t>
      </w:r>
      <w:proofErr w:type="spellEnd"/>
      <w:r>
        <w:rPr>
          <w:rFonts w:eastAsia="Times New Roman"/>
          <w:szCs w:val="24"/>
        </w:rPr>
        <w:t>, Βουλευτή Έβρου, τα ακόλουθα:</w:t>
      </w:r>
    </w:p>
    <w:p w14:paraId="6F02AABD"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Α. ΚΑΤΑΘΕΣΗ ΑΝΑΦΟΡ</w:t>
      </w:r>
      <w:r>
        <w:rPr>
          <w:rFonts w:eastAsia="Times New Roman" w:cs="Times New Roman"/>
          <w:szCs w:val="24"/>
        </w:rPr>
        <w:t>ΩΝ</w:t>
      </w:r>
    </w:p>
    <w:p w14:paraId="6F02AABE" w14:textId="77777777" w:rsidR="005A51C1" w:rsidRDefault="00273ECB">
      <w:pPr>
        <w:spacing w:line="600" w:lineRule="auto"/>
        <w:ind w:firstLine="720"/>
        <w:jc w:val="center"/>
        <w:rPr>
          <w:rFonts w:eastAsia="Times New Roman" w:cs="Times New Roman"/>
          <w:color w:val="FF0000"/>
          <w:szCs w:val="24"/>
        </w:rPr>
      </w:pPr>
      <w:r w:rsidRPr="00565B6E">
        <w:rPr>
          <w:rFonts w:eastAsia="Times New Roman" w:cs="Times New Roman"/>
          <w:color w:val="FF0000"/>
          <w:szCs w:val="24"/>
        </w:rPr>
        <w:t>(ΝΑ ΜΠΕΙ Η ΣΕΛΙΔΑ 2</w:t>
      </w:r>
      <w:r w:rsidRPr="00565B6E">
        <w:rPr>
          <w:rFonts w:eastAsia="Times New Roman" w:cs="Times New Roman"/>
          <w:color w:val="FF0000"/>
          <w:szCs w:val="24"/>
          <w:vertAlign w:val="superscript"/>
        </w:rPr>
        <w:t>α</w:t>
      </w:r>
      <w:r w:rsidRPr="00565B6E">
        <w:rPr>
          <w:rFonts w:eastAsia="Times New Roman" w:cs="Times New Roman"/>
          <w:color w:val="FF0000"/>
          <w:szCs w:val="24"/>
        </w:rPr>
        <w:t>)</w:t>
      </w:r>
    </w:p>
    <w:p w14:paraId="6F02AABF"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Β. ΑΠΑΝΤΗΣΕΙΣ ΥΠΟΥΡΓΩΝ ΣΕ ΕΡΩΤΗΣΕΙΣ ΒΟΥΛΕΥΤΩΝ</w:t>
      </w:r>
    </w:p>
    <w:p w14:paraId="6F02AAC0" w14:textId="77777777" w:rsidR="005A51C1" w:rsidRDefault="00273ECB">
      <w:pPr>
        <w:spacing w:line="600" w:lineRule="auto"/>
        <w:ind w:firstLine="720"/>
        <w:jc w:val="center"/>
        <w:rPr>
          <w:rFonts w:eastAsia="Times New Roman" w:cs="Times New Roman"/>
          <w:color w:val="FF0000"/>
          <w:szCs w:val="24"/>
        </w:rPr>
      </w:pPr>
      <w:r w:rsidRPr="00974ECD">
        <w:rPr>
          <w:rFonts w:eastAsia="Times New Roman" w:cs="Times New Roman"/>
          <w:color w:val="FF0000"/>
          <w:szCs w:val="24"/>
        </w:rPr>
        <w:t>(ΝΑ ΜΠΕΙ Η ΣΕΛΙΔΑ 2β)</w:t>
      </w:r>
    </w:p>
    <w:p w14:paraId="6F02AAC1" w14:textId="77777777" w:rsidR="005A51C1" w:rsidRDefault="00273ECB">
      <w:pPr>
        <w:spacing w:line="600" w:lineRule="auto"/>
        <w:ind w:firstLine="720"/>
        <w:jc w:val="center"/>
        <w:rPr>
          <w:rFonts w:eastAsia="Times New Roman" w:cs="Times New Roman"/>
          <w:color w:val="FF0000"/>
          <w:szCs w:val="24"/>
        </w:rPr>
      </w:pPr>
      <w:r w:rsidRPr="00CC537E">
        <w:rPr>
          <w:rFonts w:eastAsia="Times New Roman" w:cs="Times New Roman"/>
          <w:color w:val="FF0000"/>
          <w:szCs w:val="24"/>
        </w:rPr>
        <w:t>(ΑΛΛΑΓΗ ΣΕΛΙΔΑΣ ΛΟΓΩ ΑΛΛΑΓΗΣ ΘΕΜΑΤΟΣ)</w:t>
      </w:r>
    </w:p>
    <w:p w14:paraId="6F02AAC2" w14:textId="77777777" w:rsidR="005A51C1" w:rsidRDefault="00273ECB">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s="Times New Roman"/>
          <w:szCs w:val="24"/>
        </w:rPr>
        <w:t>Κυρίες και κύριοι συνάδελφοι, ε</w:t>
      </w:r>
      <w:r>
        <w:rPr>
          <w:rFonts w:eastAsia="Times New Roman" w:cs="Times New Roman"/>
          <w:szCs w:val="24"/>
        </w:rPr>
        <w:t xml:space="preserve">ισερχόμαστε στη συζήτηση των </w:t>
      </w:r>
    </w:p>
    <w:p w14:paraId="6F02AAC3" w14:textId="77777777" w:rsidR="005A51C1" w:rsidRDefault="00273ECB">
      <w:pPr>
        <w:tabs>
          <w:tab w:val="left" w:pos="2738"/>
          <w:tab w:val="center" w:pos="4753"/>
          <w:tab w:val="left" w:pos="5723"/>
        </w:tabs>
        <w:spacing w:line="600" w:lineRule="auto"/>
        <w:ind w:firstLine="720"/>
        <w:jc w:val="center"/>
        <w:rPr>
          <w:rFonts w:eastAsia="Times New Roman" w:cs="Times New Roman"/>
          <w:b/>
          <w:szCs w:val="24"/>
        </w:rPr>
      </w:pPr>
      <w:r>
        <w:rPr>
          <w:rFonts w:eastAsia="Times New Roman" w:cs="Times New Roman"/>
          <w:b/>
          <w:szCs w:val="24"/>
        </w:rPr>
        <w:t>ΕΠΙΚΑΙΡΩΝ ΕΡΩΤΗΣΕΩΝ</w:t>
      </w:r>
    </w:p>
    <w:p w14:paraId="6F02AAC4"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 xml:space="preserve">Σήμερα θα συζητηθεί </w:t>
      </w:r>
      <w:r w:rsidRPr="00E22074">
        <w:rPr>
          <w:rFonts w:eastAsia="Times New Roman"/>
          <w:color w:val="212121"/>
          <w:szCs w:val="24"/>
        </w:rPr>
        <w:t>μόνο μία ερώτηση</w:t>
      </w:r>
      <w:r>
        <w:rPr>
          <w:rFonts w:eastAsia="Times New Roman"/>
          <w:color w:val="212121"/>
          <w:szCs w:val="24"/>
        </w:rPr>
        <w:t xml:space="preserve">. Επίσης παρόντες είναι δύο συνάδελφοι, οι οποίοι έχουν ζητήσει τον λόγο για τις ερωτήσεις που δεν θα συζητηθούν. Πριν τους δώσω τον λόγο, θα αναγνώσω τις </w:t>
      </w:r>
      <w:r w:rsidRPr="00E22074">
        <w:rPr>
          <w:rFonts w:eastAsia="Times New Roman"/>
          <w:color w:val="212121"/>
          <w:szCs w:val="24"/>
        </w:rPr>
        <w:t>ερωτήσεις οι οποίες δεν θα συζητηθούν</w:t>
      </w:r>
      <w:r>
        <w:rPr>
          <w:rFonts w:eastAsia="Times New Roman"/>
          <w:color w:val="212121"/>
          <w:szCs w:val="24"/>
        </w:rPr>
        <w:t xml:space="preserve">. Στη συνέχεια </w:t>
      </w:r>
      <w:r w:rsidRPr="00E22074">
        <w:rPr>
          <w:rFonts w:eastAsia="Times New Roman"/>
          <w:color w:val="212121"/>
          <w:szCs w:val="24"/>
        </w:rPr>
        <w:t>θα προχωρήσου</w:t>
      </w:r>
      <w:r w:rsidRPr="00E22074">
        <w:rPr>
          <w:rFonts w:eastAsia="Times New Roman"/>
          <w:color w:val="212121"/>
          <w:szCs w:val="24"/>
        </w:rPr>
        <w:t xml:space="preserve">με στη διαδικασία της συζητήσεως </w:t>
      </w:r>
      <w:r>
        <w:rPr>
          <w:rFonts w:eastAsia="Times New Roman"/>
          <w:color w:val="212121"/>
          <w:szCs w:val="24"/>
        </w:rPr>
        <w:t xml:space="preserve">της ερώτησης στην οποία </w:t>
      </w:r>
      <w:r w:rsidRPr="00E22074">
        <w:rPr>
          <w:rFonts w:eastAsia="Times New Roman"/>
          <w:color w:val="212121"/>
          <w:szCs w:val="24"/>
        </w:rPr>
        <w:t>θα απαντήσει ο Υπουργός Εθνικής Άμυνας</w:t>
      </w:r>
      <w:r>
        <w:rPr>
          <w:rFonts w:eastAsia="Times New Roman"/>
          <w:color w:val="212121"/>
          <w:szCs w:val="24"/>
        </w:rPr>
        <w:t xml:space="preserve"> </w:t>
      </w:r>
      <w:r w:rsidRPr="00E22074">
        <w:rPr>
          <w:rFonts w:eastAsia="Times New Roman"/>
          <w:color w:val="212121"/>
          <w:szCs w:val="24"/>
        </w:rPr>
        <w:t>κ</w:t>
      </w:r>
      <w:r>
        <w:rPr>
          <w:rFonts w:eastAsia="Times New Roman"/>
          <w:color w:val="212121"/>
          <w:szCs w:val="24"/>
        </w:rPr>
        <w:t>.</w:t>
      </w:r>
      <w:r w:rsidRPr="00E22074">
        <w:rPr>
          <w:rFonts w:eastAsia="Times New Roman"/>
          <w:color w:val="212121"/>
          <w:szCs w:val="24"/>
        </w:rPr>
        <w:t xml:space="preserve"> Ευάγγελος Αποστολάκης</w:t>
      </w:r>
      <w:r>
        <w:rPr>
          <w:rFonts w:eastAsia="Times New Roman"/>
          <w:color w:val="212121"/>
          <w:szCs w:val="24"/>
        </w:rPr>
        <w:t>.</w:t>
      </w:r>
    </w:p>
    <w:p w14:paraId="6F02AAC5"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δεύτερη με αριθμό 283/21-1-2019</w:t>
      </w:r>
      <w:r w:rsidRPr="00E22074">
        <w:rPr>
          <w:rFonts w:eastAsia="Times New Roman"/>
          <w:color w:val="212121"/>
          <w:szCs w:val="24"/>
        </w:rPr>
        <w:t xml:space="preserve"> </w:t>
      </w:r>
      <w:r>
        <w:rPr>
          <w:rFonts w:eastAsia="Times New Roman"/>
          <w:color w:val="212121"/>
          <w:szCs w:val="24"/>
        </w:rPr>
        <w:t>επίκαιρη ερώτηση πρώτου κύκλου του Β</w:t>
      </w:r>
      <w:r w:rsidRPr="00E22074">
        <w:rPr>
          <w:rFonts w:eastAsia="Times New Roman"/>
          <w:color w:val="212121"/>
          <w:szCs w:val="24"/>
        </w:rPr>
        <w:t xml:space="preserve">ουλευτή Ηλείας </w:t>
      </w:r>
      <w:r>
        <w:rPr>
          <w:rFonts w:eastAsia="Times New Roman"/>
          <w:color w:val="212121"/>
          <w:szCs w:val="24"/>
        </w:rPr>
        <w:t>της Δημοκρατικής Συμπαράταξης</w:t>
      </w:r>
      <w:r w:rsidRPr="00E22074">
        <w:rPr>
          <w:rFonts w:eastAsia="Times New Roman"/>
          <w:color w:val="212121"/>
          <w:szCs w:val="24"/>
        </w:rPr>
        <w:t xml:space="preserve"> </w:t>
      </w:r>
      <w:r>
        <w:rPr>
          <w:rFonts w:eastAsia="Times New Roman"/>
          <w:color w:val="212121"/>
          <w:szCs w:val="24"/>
        </w:rPr>
        <w:t xml:space="preserve">κ. </w:t>
      </w:r>
      <w:r>
        <w:rPr>
          <w:rFonts w:eastAsia="Times New Roman"/>
          <w:color w:val="212121"/>
          <w:szCs w:val="24"/>
        </w:rPr>
        <w:t>Γιάννη</w:t>
      </w:r>
      <w:r>
        <w:rPr>
          <w:rFonts w:eastAsia="Times New Roman"/>
          <w:color w:val="212121"/>
          <w:szCs w:val="24"/>
        </w:rPr>
        <w:t xml:space="preserve"> Κ</w:t>
      </w:r>
      <w:r w:rsidRPr="00E22074">
        <w:rPr>
          <w:rFonts w:eastAsia="Times New Roman"/>
          <w:color w:val="212121"/>
          <w:szCs w:val="24"/>
        </w:rPr>
        <w:t>ουτσούκου προς τον Υπουργό Οικονομικών</w:t>
      </w:r>
      <w:r>
        <w:rPr>
          <w:rFonts w:eastAsia="Times New Roman"/>
          <w:color w:val="212121"/>
          <w:szCs w:val="24"/>
        </w:rPr>
        <w:t>,</w:t>
      </w:r>
      <w:r w:rsidRPr="00E22074">
        <w:rPr>
          <w:rFonts w:eastAsia="Times New Roman"/>
          <w:color w:val="212121"/>
          <w:szCs w:val="24"/>
        </w:rPr>
        <w:t xml:space="preserve"> με θέμα</w:t>
      </w:r>
      <w:r>
        <w:rPr>
          <w:rFonts w:eastAsia="Times New Roman"/>
          <w:color w:val="212121"/>
          <w:szCs w:val="24"/>
        </w:rPr>
        <w:t>: «Η</w:t>
      </w:r>
      <w:r w:rsidRPr="00E22074">
        <w:rPr>
          <w:rFonts w:eastAsia="Times New Roman"/>
          <w:color w:val="212121"/>
          <w:szCs w:val="24"/>
        </w:rPr>
        <w:t xml:space="preserve"> σκοπιμότητα και</w:t>
      </w:r>
      <w:r>
        <w:rPr>
          <w:rFonts w:eastAsia="Times New Roman"/>
          <w:color w:val="212121"/>
          <w:szCs w:val="24"/>
        </w:rPr>
        <w:t xml:space="preserve"> η μεθόδευση της μεταφοράς στο </w:t>
      </w:r>
      <w:proofErr w:type="spellStart"/>
      <w:r>
        <w:rPr>
          <w:rFonts w:eastAsia="Times New Roman"/>
          <w:color w:val="212121"/>
          <w:szCs w:val="24"/>
        </w:rPr>
        <w:t>Y</w:t>
      </w:r>
      <w:r w:rsidRPr="00E22074">
        <w:rPr>
          <w:rFonts w:eastAsia="Times New Roman"/>
          <w:color w:val="212121"/>
          <w:szCs w:val="24"/>
        </w:rPr>
        <w:t>περταμείο</w:t>
      </w:r>
      <w:proofErr w:type="spellEnd"/>
      <w:r>
        <w:rPr>
          <w:rFonts w:eastAsia="Times New Roman"/>
          <w:color w:val="212121"/>
          <w:szCs w:val="24"/>
        </w:rPr>
        <w:t>, κατ’ απαίτηση τ</w:t>
      </w:r>
      <w:r w:rsidRPr="00E22074">
        <w:rPr>
          <w:rFonts w:eastAsia="Times New Roman"/>
          <w:color w:val="212121"/>
          <w:szCs w:val="24"/>
        </w:rPr>
        <w:t xml:space="preserve">ων δανειστών </w:t>
      </w:r>
      <w:r>
        <w:rPr>
          <w:rFonts w:eastAsia="Times New Roman"/>
          <w:color w:val="212121"/>
          <w:szCs w:val="24"/>
        </w:rPr>
        <w:t xml:space="preserve">πενήντα ενός ακινήτων του </w:t>
      </w:r>
      <w:r>
        <w:rPr>
          <w:rFonts w:eastAsia="Times New Roman"/>
          <w:color w:val="212121"/>
          <w:szCs w:val="24"/>
        </w:rPr>
        <w:t>δ</w:t>
      </w:r>
      <w:r w:rsidRPr="00E22074">
        <w:rPr>
          <w:rFonts w:eastAsia="Times New Roman"/>
          <w:color w:val="212121"/>
          <w:szCs w:val="24"/>
        </w:rPr>
        <w:t xml:space="preserve">ημοσίου </w:t>
      </w:r>
      <w:r w:rsidRPr="00E22074">
        <w:rPr>
          <w:rFonts w:eastAsia="Times New Roman"/>
          <w:color w:val="212121"/>
          <w:szCs w:val="24"/>
        </w:rPr>
        <w:t>στον Δήμο Πύργου</w:t>
      </w:r>
      <w:r>
        <w:rPr>
          <w:rFonts w:eastAsia="Times New Roman"/>
          <w:color w:val="212121"/>
          <w:szCs w:val="24"/>
        </w:rPr>
        <w:t xml:space="preserve">», </w:t>
      </w:r>
      <w:r>
        <w:rPr>
          <w:rFonts w:eastAsia="Times New Roman"/>
          <w:color w:val="212121"/>
          <w:szCs w:val="24"/>
        </w:rPr>
        <w:t xml:space="preserve">δεν θα συζητηθεί </w:t>
      </w:r>
      <w:r>
        <w:rPr>
          <w:rFonts w:eastAsia="Times New Roman"/>
          <w:color w:val="212121"/>
          <w:szCs w:val="24"/>
        </w:rPr>
        <w:t xml:space="preserve">εξαιτίας κωλύματος του Υπουργού Οικονομικών κ. </w:t>
      </w:r>
      <w:r>
        <w:rPr>
          <w:rFonts w:eastAsia="Times New Roman"/>
          <w:color w:val="212121"/>
          <w:szCs w:val="24"/>
        </w:rPr>
        <w:t xml:space="preserve">Ευκλείδη </w:t>
      </w:r>
      <w:proofErr w:type="spellStart"/>
      <w:r>
        <w:rPr>
          <w:rFonts w:eastAsia="Times New Roman"/>
          <w:color w:val="212121"/>
          <w:szCs w:val="24"/>
        </w:rPr>
        <w:t>Τσακαλώτου</w:t>
      </w:r>
      <w:proofErr w:type="spellEnd"/>
      <w:r>
        <w:rPr>
          <w:rFonts w:eastAsia="Times New Roman"/>
          <w:color w:val="212121"/>
          <w:szCs w:val="24"/>
        </w:rPr>
        <w:t xml:space="preserve"> λόγω φόρτου εργασίας. </w:t>
      </w:r>
    </w:p>
    <w:p w14:paraId="6F02AAC6"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lastRenderedPageBreak/>
        <w:t>Η</w:t>
      </w:r>
      <w:r>
        <w:rPr>
          <w:rFonts w:eastAsia="Times New Roman"/>
          <w:color w:val="212121"/>
          <w:szCs w:val="24"/>
        </w:rPr>
        <w:t xml:space="preserve"> πρώτη με αριθμό 2932/31-10-2018 ερώτηση του κύκλου αναφορών</w:t>
      </w:r>
      <w:r>
        <w:rPr>
          <w:rFonts w:eastAsia="Times New Roman"/>
          <w:color w:val="212121"/>
          <w:szCs w:val="24"/>
        </w:rPr>
        <w:t xml:space="preserve"> και </w:t>
      </w:r>
      <w:r>
        <w:rPr>
          <w:rFonts w:eastAsia="Times New Roman"/>
          <w:color w:val="212121"/>
          <w:szCs w:val="24"/>
        </w:rPr>
        <w:t>ερωτήσεων του Β</w:t>
      </w:r>
      <w:r w:rsidRPr="00E22074">
        <w:rPr>
          <w:rFonts w:eastAsia="Times New Roman"/>
          <w:color w:val="212121"/>
          <w:szCs w:val="24"/>
        </w:rPr>
        <w:t>ουλευτή Β</w:t>
      </w:r>
      <w:r>
        <w:rPr>
          <w:rFonts w:eastAsia="Times New Roman"/>
          <w:color w:val="212121"/>
          <w:szCs w:val="24"/>
        </w:rPr>
        <w:t xml:space="preserve">΄ </w:t>
      </w:r>
      <w:r w:rsidRPr="00E22074">
        <w:rPr>
          <w:rFonts w:eastAsia="Times New Roman"/>
          <w:color w:val="212121"/>
          <w:szCs w:val="24"/>
        </w:rPr>
        <w:t xml:space="preserve">Αθηνών της </w:t>
      </w:r>
      <w:r>
        <w:rPr>
          <w:rFonts w:eastAsia="Times New Roman"/>
          <w:color w:val="212121"/>
          <w:szCs w:val="24"/>
        </w:rPr>
        <w:t>Δημοκρατικής Συμπαράταξης κ. Γεωργίου</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sidRPr="00E22074">
        <w:rPr>
          <w:rFonts w:eastAsia="Times New Roman"/>
          <w:color w:val="212121"/>
          <w:szCs w:val="24"/>
        </w:rPr>
        <w:t>Δημητρίου Καρ</w:t>
      </w:r>
      <w:r>
        <w:rPr>
          <w:rFonts w:eastAsia="Times New Roman"/>
          <w:color w:val="212121"/>
          <w:szCs w:val="24"/>
        </w:rPr>
        <w:t>ρά</w:t>
      </w:r>
      <w:r w:rsidRPr="00E22074">
        <w:rPr>
          <w:rFonts w:eastAsia="Times New Roman"/>
          <w:color w:val="212121"/>
          <w:szCs w:val="24"/>
        </w:rPr>
        <w:t xml:space="preserve"> προς τον Υπουργό Οικονομικών</w:t>
      </w:r>
      <w:r>
        <w:rPr>
          <w:rFonts w:eastAsia="Times New Roman"/>
          <w:color w:val="212121"/>
          <w:szCs w:val="24"/>
        </w:rPr>
        <w:t xml:space="preserve">, </w:t>
      </w:r>
      <w:r w:rsidRPr="00E22074">
        <w:rPr>
          <w:rFonts w:eastAsia="Times New Roman"/>
          <w:color w:val="212121"/>
          <w:szCs w:val="24"/>
        </w:rPr>
        <w:t>με θέμα</w:t>
      </w:r>
      <w:r>
        <w:rPr>
          <w:rFonts w:eastAsia="Times New Roman"/>
          <w:color w:val="212121"/>
          <w:szCs w:val="24"/>
        </w:rPr>
        <w:t xml:space="preserve">: «Αποδέσμευση </w:t>
      </w:r>
      <w:r>
        <w:rPr>
          <w:rFonts w:eastAsia="Times New Roman"/>
          <w:color w:val="212121"/>
          <w:szCs w:val="24"/>
        </w:rPr>
        <w:t>του Δημοτικού Κλειστού Γ</w:t>
      </w:r>
      <w:r w:rsidRPr="00E22074">
        <w:rPr>
          <w:rFonts w:eastAsia="Times New Roman"/>
          <w:color w:val="212121"/>
          <w:szCs w:val="24"/>
        </w:rPr>
        <w:t xml:space="preserve">υμναστηρίου </w:t>
      </w:r>
      <w:r w:rsidRPr="003C19F7">
        <w:rPr>
          <w:rFonts w:eastAsia="Times New Roman"/>
          <w:color w:val="212121"/>
          <w:szCs w:val="24"/>
        </w:rPr>
        <w:t>“</w:t>
      </w:r>
      <w:r w:rsidRPr="00E22074">
        <w:rPr>
          <w:rFonts w:eastAsia="Times New Roman"/>
          <w:color w:val="212121"/>
          <w:szCs w:val="24"/>
        </w:rPr>
        <w:t>Νίκης 2</w:t>
      </w:r>
      <w:r w:rsidRPr="003C19F7">
        <w:rPr>
          <w:rFonts w:eastAsia="Times New Roman"/>
          <w:color w:val="212121"/>
          <w:szCs w:val="24"/>
          <w:vertAlign w:val="superscript"/>
        </w:rPr>
        <w:t>ου</w:t>
      </w:r>
      <w:r>
        <w:rPr>
          <w:rFonts w:eastAsia="Times New Roman"/>
          <w:color w:val="212121"/>
          <w:szCs w:val="24"/>
        </w:rPr>
        <w:t xml:space="preserve"> Λυκείου</w:t>
      </w:r>
      <w:r w:rsidRPr="003C19F7">
        <w:rPr>
          <w:rFonts w:eastAsia="Times New Roman"/>
          <w:color w:val="212121"/>
          <w:szCs w:val="24"/>
        </w:rPr>
        <w:t xml:space="preserve">” </w:t>
      </w:r>
      <w:r>
        <w:rPr>
          <w:rFonts w:eastAsia="Times New Roman"/>
          <w:color w:val="212121"/>
          <w:szCs w:val="24"/>
        </w:rPr>
        <w:t xml:space="preserve">Αγίας Βαρβάρας από το </w:t>
      </w:r>
      <w:proofErr w:type="spellStart"/>
      <w:r>
        <w:rPr>
          <w:rFonts w:eastAsia="Times New Roman"/>
          <w:color w:val="212121"/>
          <w:szCs w:val="24"/>
        </w:rPr>
        <w:t>Y</w:t>
      </w:r>
      <w:r w:rsidRPr="00E22074">
        <w:rPr>
          <w:rFonts w:eastAsia="Times New Roman"/>
          <w:color w:val="212121"/>
          <w:szCs w:val="24"/>
        </w:rPr>
        <w:t>περταμείο</w:t>
      </w:r>
      <w:proofErr w:type="spellEnd"/>
      <w:r>
        <w:rPr>
          <w:rFonts w:eastAsia="Times New Roman"/>
          <w:color w:val="212121"/>
          <w:szCs w:val="24"/>
        </w:rPr>
        <w:t xml:space="preserve">», </w:t>
      </w:r>
      <w:r>
        <w:rPr>
          <w:rFonts w:eastAsia="Times New Roman"/>
          <w:color w:val="212121"/>
          <w:szCs w:val="24"/>
        </w:rPr>
        <w:t xml:space="preserve">δεν θα συζητηθεί </w:t>
      </w:r>
      <w:r>
        <w:rPr>
          <w:rFonts w:eastAsia="Times New Roman"/>
          <w:color w:val="212121"/>
          <w:szCs w:val="24"/>
        </w:rPr>
        <w:t xml:space="preserve">εξαιτίας κωλύματος του Υπουργού Οικονομικών κ. Ευκλείδη </w:t>
      </w:r>
      <w:proofErr w:type="spellStart"/>
      <w:r>
        <w:rPr>
          <w:rFonts w:eastAsia="Times New Roman"/>
          <w:color w:val="212121"/>
          <w:szCs w:val="24"/>
        </w:rPr>
        <w:t>Τσακαλώτου</w:t>
      </w:r>
      <w:proofErr w:type="spellEnd"/>
      <w:r>
        <w:rPr>
          <w:rFonts w:eastAsia="Times New Roman"/>
          <w:color w:val="212121"/>
          <w:szCs w:val="24"/>
        </w:rPr>
        <w:t xml:space="preserve"> λόγω φόρτου εργασίας. </w:t>
      </w:r>
    </w:p>
    <w:p w14:paraId="6F02AAC7"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τρίτη </w:t>
      </w:r>
      <w:r w:rsidRPr="00E22074">
        <w:rPr>
          <w:rFonts w:eastAsia="Times New Roman"/>
          <w:color w:val="212121"/>
          <w:szCs w:val="24"/>
        </w:rPr>
        <w:t>με αριθμό 292</w:t>
      </w:r>
      <w:r>
        <w:rPr>
          <w:rFonts w:eastAsia="Times New Roman"/>
          <w:color w:val="212121"/>
          <w:szCs w:val="24"/>
        </w:rPr>
        <w:t>/22-1-2019</w:t>
      </w:r>
      <w:r w:rsidRPr="00E22074">
        <w:rPr>
          <w:rFonts w:eastAsia="Times New Roman"/>
          <w:color w:val="212121"/>
          <w:szCs w:val="24"/>
        </w:rPr>
        <w:t xml:space="preserve"> επίκαιρη ερώτηση </w:t>
      </w:r>
      <w:r>
        <w:rPr>
          <w:rFonts w:eastAsia="Times New Roman"/>
          <w:color w:val="212121"/>
          <w:szCs w:val="24"/>
        </w:rPr>
        <w:t xml:space="preserve">πρώτου </w:t>
      </w:r>
      <w:r>
        <w:rPr>
          <w:rFonts w:eastAsia="Times New Roman"/>
          <w:color w:val="212121"/>
          <w:szCs w:val="24"/>
        </w:rPr>
        <w:t>κύκλου του Β</w:t>
      </w:r>
      <w:r w:rsidRPr="00E22074">
        <w:rPr>
          <w:rFonts w:eastAsia="Times New Roman"/>
          <w:color w:val="212121"/>
          <w:szCs w:val="24"/>
        </w:rPr>
        <w:t>ουλευτή Ηρακλείου του Κομμου</w:t>
      </w:r>
      <w:r>
        <w:rPr>
          <w:rFonts w:eastAsia="Times New Roman"/>
          <w:color w:val="212121"/>
          <w:szCs w:val="24"/>
        </w:rPr>
        <w:t xml:space="preserve">νιστικού Κόμματος </w:t>
      </w:r>
      <w:r>
        <w:rPr>
          <w:rFonts w:eastAsia="Times New Roman"/>
          <w:color w:val="212121"/>
          <w:szCs w:val="24"/>
        </w:rPr>
        <w:t xml:space="preserve">Ελλάδας </w:t>
      </w:r>
      <w:r>
        <w:rPr>
          <w:rFonts w:eastAsia="Times New Roman"/>
          <w:color w:val="212121"/>
          <w:szCs w:val="24"/>
        </w:rPr>
        <w:t>κ. Εμμανουήλ Συντυχάκη</w:t>
      </w:r>
      <w:r w:rsidRPr="00E22074">
        <w:rPr>
          <w:rFonts w:eastAsia="Times New Roman"/>
          <w:color w:val="212121"/>
          <w:szCs w:val="24"/>
        </w:rPr>
        <w:t xml:space="preserve"> προς τον Υπουργό υγείας</w:t>
      </w:r>
      <w:r>
        <w:rPr>
          <w:rFonts w:eastAsia="Times New Roman"/>
          <w:color w:val="212121"/>
          <w:szCs w:val="24"/>
        </w:rPr>
        <w:t>, σ</w:t>
      </w:r>
      <w:r w:rsidRPr="00E22074">
        <w:rPr>
          <w:rFonts w:eastAsia="Times New Roman"/>
          <w:color w:val="212121"/>
          <w:szCs w:val="24"/>
        </w:rPr>
        <w:t xml:space="preserve">χετικά με τις </w:t>
      </w:r>
      <w:r>
        <w:rPr>
          <w:rFonts w:eastAsia="Times New Roman"/>
          <w:color w:val="212121"/>
          <w:szCs w:val="24"/>
        </w:rPr>
        <w:t>«</w:t>
      </w:r>
      <w:r w:rsidRPr="00E22074">
        <w:rPr>
          <w:rFonts w:eastAsia="Times New Roman"/>
          <w:color w:val="212121"/>
          <w:szCs w:val="24"/>
        </w:rPr>
        <w:t>επιπτώσεις στη λειτουργία των υπηρεσιών και των συνθ</w:t>
      </w:r>
      <w:r>
        <w:rPr>
          <w:rFonts w:eastAsia="Times New Roman"/>
          <w:color w:val="212121"/>
          <w:szCs w:val="24"/>
        </w:rPr>
        <w:t xml:space="preserve">ηκών εργασίας σε υπηρεσίες του </w:t>
      </w:r>
      <w:proofErr w:type="spellStart"/>
      <w:r>
        <w:rPr>
          <w:rFonts w:eastAsia="Times New Roman"/>
          <w:color w:val="212121"/>
          <w:szCs w:val="24"/>
        </w:rPr>
        <w:t>Βενιζέλειου</w:t>
      </w:r>
      <w:proofErr w:type="spellEnd"/>
      <w:r>
        <w:rPr>
          <w:rFonts w:eastAsia="Times New Roman"/>
          <w:color w:val="212121"/>
          <w:szCs w:val="24"/>
        </w:rPr>
        <w:t xml:space="preserve"> Ν</w:t>
      </w:r>
      <w:r w:rsidRPr="00E22074">
        <w:rPr>
          <w:rFonts w:eastAsia="Times New Roman"/>
          <w:color w:val="212121"/>
          <w:szCs w:val="24"/>
        </w:rPr>
        <w:t>οσοκομείου από την πυρκαγιά πο</w:t>
      </w:r>
      <w:r w:rsidRPr="00E22074">
        <w:rPr>
          <w:rFonts w:eastAsia="Times New Roman"/>
          <w:color w:val="212121"/>
          <w:szCs w:val="24"/>
        </w:rPr>
        <w:t xml:space="preserve">υ εκδηλώθηκε στα </w:t>
      </w:r>
      <w:r>
        <w:rPr>
          <w:rFonts w:eastAsia="Times New Roman"/>
          <w:color w:val="212121"/>
          <w:szCs w:val="24"/>
        </w:rPr>
        <w:t>πρώην κτήρια του Π</w:t>
      </w:r>
      <w:r w:rsidRPr="00E22074">
        <w:rPr>
          <w:rFonts w:eastAsia="Times New Roman"/>
          <w:color w:val="212121"/>
          <w:szCs w:val="24"/>
        </w:rPr>
        <w:t>ανεπιστ</w:t>
      </w:r>
      <w:r>
        <w:rPr>
          <w:rFonts w:eastAsia="Times New Roman"/>
          <w:color w:val="212121"/>
          <w:szCs w:val="24"/>
        </w:rPr>
        <w:t>ημίου Κρήτης στις 23</w:t>
      </w:r>
      <w:r>
        <w:rPr>
          <w:rFonts w:eastAsia="Times New Roman"/>
          <w:color w:val="212121"/>
          <w:szCs w:val="24"/>
        </w:rPr>
        <w:t>-</w:t>
      </w:r>
      <w:r>
        <w:rPr>
          <w:rFonts w:eastAsia="Times New Roman"/>
          <w:color w:val="212121"/>
          <w:szCs w:val="24"/>
        </w:rPr>
        <w:t>9»</w:t>
      </w:r>
      <w:r>
        <w:rPr>
          <w:rFonts w:eastAsia="Times New Roman"/>
          <w:color w:val="212121"/>
          <w:szCs w:val="24"/>
        </w:rPr>
        <w:t xml:space="preserve">, δεν θα συζητηθεί λόγω κυβερνητικής αποστολής εκτός </w:t>
      </w:r>
      <w:r>
        <w:rPr>
          <w:rFonts w:eastAsia="Times New Roman"/>
          <w:color w:val="212121"/>
          <w:szCs w:val="24"/>
        </w:rPr>
        <w:t xml:space="preserve">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C8"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πρώτη </w:t>
      </w:r>
      <w:r w:rsidRPr="00E22074">
        <w:rPr>
          <w:rFonts w:eastAsia="Times New Roman"/>
          <w:color w:val="212121"/>
          <w:szCs w:val="24"/>
        </w:rPr>
        <w:t>με αριθμό 288</w:t>
      </w:r>
      <w:r>
        <w:rPr>
          <w:rFonts w:eastAsia="Times New Roman"/>
          <w:color w:val="212121"/>
          <w:szCs w:val="24"/>
        </w:rPr>
        <w:t>/21-1-2019</w:t>
      </w:r>
      <w:r w:rsidRPr="00E22074">
        <w:rPr>
          <w:rFonts w:eastAsia="Times New Roman"/>
          <w:color w:val="212121"/>
          <w:szCs w:val="24"/>
        </w:rPr>
        <w:t xml:space="preserve"> επίκαιρη ερώτηση </w:t>
      </w:r>
      <w:r>
        <w:rPr>
          <w:rFonts w:eastAsia="Times New Roman"/>
          <w:color w:val="212121"/>
          <w:szCs w:val="24"/>
        </w:rPr>
        <w:t>δεύτερου κύκλου του Β</w:t>
      </w:r>
      <w:r w:rsidRPr="00E22074">
        <w:rPr>
          <w:rFonts w:eastAsia="Times New Roman"/>
          <w:color w:val="212121"/>
          <w:szCs w:val="24"/>
        </w:rPr>
        <w:t>ουλευτή Αχαΐας της Νέας Δημοκρατίας κ</w:t>
      </w:r>
      <w:r>
        <w:rPr>
          <w:rFonts w:eastAsia="Times New Roman"/>
          <w:color w:val="212121"/>
          <w:szCs w:val="24"/>
        </w:rPr>
        <w:t xml:space="preserve">. </w:t>
      </w:r>
      <w:r>
        <w:rPr>
          <w:rFonts w:eastAsia="Times New Roman"/>
          <w:color w:val="212121"/>
          <w:szCs w:val="24"/>
        </w:rPr>
        <w:lastRenderedPageBreak/>
        <w:t xml:space="preserve">Ανδρέα </w:t>
      </w:r>
      <w:proofErr w:type="spellStart"/>
      <w:r>
        <w:rPr>
          <w:rFonts w:eastAsia="Times New Roman"/>
          <w:color w:val="212121"/>
          <w:szCs w:val="24"/>
        </w:rPr>
        <w:t>Κατσανιώτη</w:t>
      </w:r>
      <w:proofErr w:type="spellEnd"/>
      <w:r>
        <w:rPr>
          <w:rFonts w:eastAsia="Times New Roman"/>
          <w:color w:val="212121"/>
          <w:szCs w:val="24"/>
        </w:rPr>
        <w:t xml:space="preserve"> προς τον Υπουργό Υ</w:t>
      </w:r>
      <w:r w:rsidRPr="00E22074">
        <w:rPr>
          <w:rFonts w:eastAsia="Times New Roman"/>
          <w:color w:val="212121"/>
          <w:szCs w:val="24"/>
        </w:rPr>
        <w:t>γείας</w:t>
      </w:r>
      <w:r>
        <w:rPr>
          <w:rFonts w:eastAsia="Times New Roman"/>
          <w:color w:val="212121"/>
          <w:szCs w:val="24"/>
        </w:rPr>
        <w:t>,</w:t>
      </w:r>
      <w:r w:rsidRPr="00E22074">
        <w:rPr>
          <w:rFonts w:eastAsia="Times New Roman"/>
          <w:color w:val="212121"/>
          <w:szCs w:val="24"/>
        </w:rPr>
        <w:t xml:space="preserve"> με θέμα</w:t>
      </w:r>
      <w:r>
        <w:rPr>
          <w:rFonts w:eastAsia="Times New Roman"/>
          <w:color w:val="212121"/>
          <w:szCs w:val="24"/>
        </w:rPr>
        <w:t>: «Ιδιώτ</w:t>
      </w:r>
      <w:r w:rsidRPr="00E22074">
        <w:rPr>
          <w:rFonts w:eastAsia="Times New Roman"/>
          <w:color w:val="212121"/>
          <w:szCs w:val="24"/>
        </w:rPr>
        <w:t>ες και ιδρύματα υποκαθιστούν το</w:t>
      </w:r>
      <w:r>
        <w:rPr>
          <w:rFonts w:eastAsia="Times New Roman"/>
          <w:color w:val="212121"/>
          <w:szCs w:val="24"/>
        </w:rPr>
        <w:t>ν</w:t>
      </w:r>
      <w:r w:rsidRPr="00E22074">
        <w:rPr>
          <w:rFonts w:eastAsia="Times New Roman"/>
          <w:color w:val="212121"/>
          <w:szCs w:val="24"/>
        </w:rPr>
        <w:t xml:space="preserve"> ρόλο του κράτους στην ενίσχυση του ΕΚΑΒ</w:t>
      </w:r>
      <w:r>
        <w:rPr>
          <w:rFonts w:eastAsia="Times New Roman"/>
          <w:color w:val="212121"/>
          <w:szCs w:val="24"/>
        </w:rPr>
        <w:t>»</w:t>
      </w:r>
      <w:r>
        <w:rPr>
          <w:rFonts w:eastAsia="Times New Roman"/>
          <w:color w:val="212121"/>
          <w:szCs w:val="24"/>
        </w:rPr>
        <w:t>, δεν θα συζητηθεί λόγω</w:t>
      </w:r>
      <w:r>
        <w:rPr>
          <w:rFonts w:eastAsia="Times New Roman"/>
          <w:color w:val="212121"/>
          <w:szCs w:val="24"/>
        </w:rPr>
        <w:t xml:space="preserve"> κυβερνητική</w:t>
      </w:r>
      <w:r>
        <w:rPr>
          <w:rFonts w:eastAsia="Times New Roman"/>
          <w:color w:val="212121"/>
          <w:szCs w:val="24"/>
        </w:rPr>
        <w:t>ς</w:t>
      </w:r>
      <w:r>
        <w:rPr>
          <w:rFonts w:eastAsia="Times New Roman"/>
          <w:color w:val="212121"/>
          <w:szCs w:val="24"/>
        </w:rPr>
        <w:t xml:space="preserve"> αποστολή</w:t>
      </w:r>
      <w:r>
        <w:rPr>
          <w:rFonts w:eastAsia="Times New Roman"/>
          <w:color w:val="212121"/>
          <w:szCs w:val="24"/>
        </w:rPr>
        <w:t>ς</w:t>
      </w:r>
      <w:r>
        <w:rPr>
          <w:rFonts w:eastAsia="Times New Roman"/>
          <w:color w:val="212121"/>
          <w:szCs w:val="24"/>
        </w:rPr>
        <w:t xml:space="preserve"> 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C9"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τέταρτη </w:t>
      </w:r>
      <w:r w:rsidRPr="00E22074">
        <w:rPr>
          <w:rFonts w:eastAsia="Times New Roman"/>
          <w:color w:val="212121"/>
          <w:szCs w:val="24"/>
        </w:rPr>
        <w:t>με αριθμό 271</w:t>
      </w:r>
      <w:r>
        <w:rPr>
          <w:rFonts w:eastAsia="Times New Roman"/>
          <w:color w:val="212121"/>
          <w:szCs w:val="24"/>
        </w:rPr>
        <w:t>/14-1-</w:t>
      </w:r>
      <w:r w:rsidRPr="00E22074">
        <w:rPr>
          <w:rFonts w:eastAsia="Times New Roman"/>
          <w:color w:val="212121"/>
          <w:szCs w:val="24"/>
        </w:rPr>
        <w:t xml:space="preserve">2019 </w:t>
      </w:r>
      <w:r>
        <w:rPr>
          <w:rFonts w:eastAsia="Times New Roman"/>
          <w:color w:val="212121"/>
          <w:szCs w:val="24"/>
        </w:rPr>
        <w:t>επίκαι</w:t>
      </w:r>
      <w:r>
        <w:rPr>
          <w:rFonts w:eastAsia="Times New Roman"/>
          <w:color w:val="212121"/>
          <w:szCs w:val="24"/>
        </w:rPr>
        <w:t>ρη ερώτηση δεύτερου κύκλου του Β</w:t>
      </w:r>
      <w:r w:rsidRPr="00E22074">
        <w:rPr>
          <w:rFonts w:eastAsia="Times New Roman"/>
          <w:color w:val="212121"/>
          <w:szCs w:val="24"/>
        </w:rPr>
        <w:t>ουλευτή Β</w:t>
      </w:r>
      <w:r>
        <w:rPr>
          <w:rFonts w:eastAsia="Times New Roman"/>
          <w:color w:val="212121"/>
          <w:szCs w:val="24"/>
        </w:rPr>
        <w:t xml:space="preserve">΄ </w:t>
      </w:r>
      <w:r w:rsidRPr="00E22074">
        <w:rPr>
          <w:rFonts w:eastAsia="Times New Roman"/>
          <w:color w:val="212121"/>
          <w:szCs w:val="24"/>
        </w:rPr>
        <w:t>Αθηνών της Νέας Δημοκρατίας κ</w:t>
      </w:r>
      <w:r>
        <w:rPr>
          <w:rFonts w:eastAsia="Times New Roman"/>
          <w:color w:val="212121"/>
          <w:szCs w:val="24"/>
        </w:rPr>
        <w:t>.</w:t>
      </w:r>
      <w:r w:rsidRPr="00E22074">
        <w:rPr>
          <w:rFonts w:eastAsia="Times New Roman"/>
          <w:color w:val="212121"/>
          <w:szCs w:val="24"/>
        </w:rPr>
        <w:t xml:space="preserve"> Σπυρίδωνος</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proofErr w:type="spellStart"/>
      <w:r>
        <w:rPr>
          <w:rFonts w:eastAsia="Times New Roman"/>
          <w:color w:val="212121"/>
          <w:szCs w:val="24"/>
        </w:rPr>
        <w:t>Α</w:t>
      </w:r>
      <w:r w:rsidRPr="00E22074">
        <w:rPr>
          <w:rFonts w:eastAsia="Times New Roman"/>
          <w:color w:val="212121"/>
          <w:szCs w:val="24"/>
        </w:rPr>
        <w:t>δ</w:t>
      </w:r>
      <w:r>
        <w:rPr>
          <w:rFonts w:eastAsia="Times New Roman"/>
          <w:color w:val="212121"/>
          <w:szCs w:val="24"/>
        </w:rPr>
        <w:t>ώνιδος</w:t>
      </w:r>
      <w:proofErr w:type="spellEnd"/>
      <w:r>
        <w:rPr>
          <w:rFonts w:eastAsia="Times New Roman"/>
          <w:color w:val="212121"/>
          <w:szCs w:val="24"/>
        </w:rPr>
        <w:t xml:space="preserve"> Γεωργιάδη προς τον Υπουργό Υ</w:t>
      </w:r>
      <w:r w:rsidRPr="00E22074">
        <w:rPr>
          <w:rFonts w:eastAsia="Times New Roman"/>
          <w:color w:val="212121"/>
          <w:szCs w:val="24"/>
        </w:rPr>
        <w:t>γείας</w:t>
      </w:r>
      <w:r>
        <w:rPr>
          <w:rFonts w:eastAsia="Times New Roman"/>
          <w:color w:val="212121"/>
          <w:szCs w:val="24"/>
        </w:rPr>
        <w:t>,</w:t>
      </w:r>
      <w:r w:rsidRPr="00E22074">
        <w:rPr>
          <w:rFonts w:eastAsia="Times New Roman"/>
          <w:color w:val="212121"/>
          <w:szCs w:val="24"/>
        </w:rPr>
        <w:t xml:space="preserve"> αναφορικά με το </w:t>
      </w:r>
      <w:proofErr w:type="spellStart"/>
      <w:r w:rsidRPr="00E22074">
        <w:rPr>
          <w:rFonts w:eastAsia="Times New Roman"/>
          <w:color w:val="212121"/>
          <w:szCs w:val="24"/>
        </w:rPr>
        <w:t>ραδιοφάρμακο</w:t>
      </w:r>
      <w:proofErr w:type="spellEnd"/>
      <w:r>
        <w:rPr>
          <w:rFonts w:eastAsia="Times New Roman"/>
          <w:color w:val="212121"/>
          <w:szCs w:val="24"/>
        </w:rPr>
        <w:t xml:space="preserve">, </w:t>
      </w:r>
      <w:r>
        <w:rPr>
          <w:rFonts w:eastAsia="Times New Roman"/>
          <w:color w:val="212121"/>
          <w:szCs w:val="24"/>
        </w:rPr>
        <w:t xml:space="preserve"> </w:t>
      </w:r>
      <w:r>
        <w:rPr>
          <w:rFonts w:eastAsia="Times New Roman"/>
          <w:color w:val="212121"/>
          <w:szCs w:val="24"/>
        </w:rPr>
        <w:t>δεν θα συζητηθεί λόγω</w:t>
      </w:r>
      <w:r>
        <w:rPr>
          <w:rFonts w:eastAsia="Times New Roman"/>
          <w:color w:val="212121"/>
          <w:szCs w:val="24"/>
        </w:rPr>
        <w:t xml:space="preserve"> κυβερνητική</w:t>
      </w:r>
      <w:r>
        <w:rPr>
          <w:rFonts w:eastAsia="Times New Roman"/>
          <w:color w:val="212121"/>
          <w:szCs w:val="24"/>
        </w:rPr>
        <w:t>ς</w:t>
      </w:r>
      <w:r>
        <w:rPr>
          <w:rFonts w:eastAsia="Times New Roman"/>
          <w:color w:val="212121"/>
          <w:szCs w:val="24"/>
        </w:rPr>
        <w:t xml:space="preserve"> αποστολή</w:t>
      </w:r>
      <w:r>
        <w:rPr>
          <w:rFonts w:eastAsia="Times New Roman"/>
          <w:color w:val="212121"/>
          <w:szCs w:val="24"/>
        </w:rPr>
        <w:t>ς</w:t>
      </w:r>
      <w:r>
        <w:rPr>
          <w:rFonts w:eastAsia="Times New Roman"/>
          <w:color w:val="212121"/>
          <w:szCs w:val="24"/>
        </w:rPr>
        <w:t xml:space="preserve"> 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CA"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πέμπτη</w:t>
      </w:r>
      <w:r w:rsidRPr="00E22074">
        <w:rPr>
          <w:rFonts w:eastAsia="Times New Roman"/>
          <w:color w:val="212121"/>
          <w:szCs w:val="24"/>
        </w:rPr>
        <w:t xml:space="preserve"> με αριθμό 273</w:t>
      </w:r>
      <w:r>
        <w:rPr>
          <w:rFonts w:eastAsia="Times New Roman"/>
          <w:color w:val="212121"/>
          <w:szCs w:val="24"/>
        </w:rPr>
        <w:t>/15-1-</w:t>
      </w:r>
      <w:r w:rsidRPr="00E22074">
        <w:rPr>
          <w:rFonts w:eastAsia="Times New Roman"/>
          <w:color w:val="212121"/>
          <w:szCs w:val="24"/>
        </w:rPr>
        <w:t xml:space="preserve">2019 επίκαιρη ερώτηση </w:t>
      </w:r>
      <w:r>
        <w:rPr>
          <w:rFonts w:eastAsia="Times New Roman"/>
          <w:color w:val="212121"/>
          <w:szCs w:val="24"/>
        </w:rPr>
        <w:t>δεύτερου κύκλου του Β</w:t>
      </w:r>
      <w:r w:rsidRPr="00E22074">
        <w:rPr>
          <w:rFonts w:eastAsia="Times New Roman"/>
          <w:color w:val="212121"/>
          <w:szCs w:val="24"/>
        </w:rPr>
        <w:t xml:space="preserve">ουλευτή Λακωνίας </w:t>
      </w:r>
      <w:r>
        <w:rPr>
          <w:rFonts w:eastAsia="Times New Roman"/>
          <w:color w:val="212121"/>
          <w:szCs w:val="24"/>
        </w:rPr>
        <w:t>της Δημοκρατικής Σ</w:t>
      </w:r>
      <w:r w:rsidRPr="00E22074">
        <w:rPr>
          <w:rFonts w:eastAsia="Times New Roman"/>
          <w:color w:val="212121"/>
          <w:szCs w:val="24"/>
        </w:rPr>
        <w:t xml:space="preserve">υμπαράταξης </w:t>
      </w:r>
      <w:r>
        <w:rPr>
          <w:rFonts w:eastAsia="Times New Roman"/>
          <w:color w:val="212121"/>
          <w:szCs w:val="24"/>
        </w:rPr>
        <w:t>κ. Λεωνίδα Γρηγοράκου προς τον Υπουργό Υ</w:t>
      </w:r>
      <w:r w:rsidRPr="00E22074">
        <w:rPr>
          <w:rFonts w:eastAsia="Times New Roman"/>
          <w:color w:val="212121"/>
          <w:szCs w:val="24"/>
        </w:rPr>
        <w:t>γείας</w:t>
      </w:r>
      <w:r>
        <w:rPr>
          <w:rFonts w:eastAsia="Times New Roman"/>
          <w:color w:val="212121"/>
          <w:szCs w:val="24"/>
        </w:rPr>
        <w:t xml:space="preserve">, </w:t>
      </w:r>
      <w:r w:rsidRPr="00E22074">
        <w:rPr>
          <w:rFonts w:eastAsia="Times New Roman"/>
          <w:color w:val="212121"/>
          <w:szCs w:val="24"/>
        </w:rPr>
        <w:t>με θέμα</w:t>
      </w:r>
      <w:r>
        <w:rPr>
          <w:rFonts w:eastAsia="Times New Roman"/>
          <w:color w:val="212121"/>
          <w:szCs w:val="24"/>
        </w:rPr>
        <w:t>: «Κ</w:t>
      </w:r>
      <w:r w:rsidRPr="00E22074">
        <w:rPr>
          <w:rFonts w:eastAsia="Times New Roman"/>
          <w:color w:val="212121"/>
          <w:szCs w:val="24"/>
        </w:rPr>
        <w:t xml:space="preserve">αθυστερήσεις </w:t>
      </w:r>
      <w:r>
        <w:rPr>
          <w:rFonts w:eastAsia="Times New Roman"/>
          <w:color w:val="212121"/>
          <w:szCs w:val="24"/>
        </w:rPr>
        <w:t>σ</w:t>
      </w:r>
      <w:r w:rsidRPr="00E22074">
        <w:rPr>
          <w:rFonts w:eastAsia="Times New Roman"/>
          <w:color w:val="212121"/>
          <w:szCs w:val="24"/>
        </w:rPr>
        <w:t>τη δι</w:t>
      </w:r>
      <w:r>
        <w:rPr>
          <w:rFonts w:eastAsia="Times New Roman"/>
          <w:color w:val="212121"/>
          <w:szCs w:val="24"/>
        </w:rPr>
        <w:t>ακομιδή ασθενών από το ΕΚΑΒ σε Μονάδες Εντατικής Θ</w:t>
      </w:r>
      <w:r w:rsidRPr="00E22074">
        <w:rPr>
          <w:rFonts w:eastAsia="Times New Roman"/>
          <w:color w:val="212121"/>
          <w:szCs w:val="24"/>
        </w:rPr>
        <w:t>εραπείας λόγω έλλει</w:t>
      </w:r>
      <w:r w:rsidRPr="00E22074">
        <w:rPr>
          <w:rFonts w:eastAsia="Times New Roman"/>
          <w:color w:val="212121"/>
          <w:szCs w:val="24"/>
        </w:rPr>
        <w:t>ψης ιατρικού προσωπικού</w:t>
      </w:r>
      <w:r>
        <w:rPr>
          <w:rFonts w:eastAsia="Times New Roman"/>
          <w:color w:val="212121"/>
          <w:szCs w:val="24"/>
        </w:rPr>
        <w:t>»</w:t>
      </w:r>
      <w:r>
        <w:rPr>
          <w:rFonts w:eastAsia="Times New Roman"/>
          <w:color w:val="212121"/>
          <w:szCs w:val="24"/>
        </w:rPr>
        <w:t xml:space="preserve">, δεν θα συζητηθεί λόγω </w:t>
      </w:r>
      <w:r>
        <w:rPr>
          <w:rFonts w:eastAsia="Times New Roman"/>
          <w:color w:val="212121"/>
          <w:szCs w:val="24"/>
        </w:rPr>
        <w:t>κυβερνητική</w:t>
      </w:r>
      <w:r>
        <w:rPr>
          <w:rFonts w:eastAsia="Times New Roman"/>
          <w:color w:val="212121"/>
          <w:szCs w:val="24"/>
        </w:rPr>
        <w:t>ς</w:t>
      </w:r>
      <w:r>
        <w:rPr>
          <w:rFonts w:eastAsia="Times New Roman"/>
          <w:color w:val="212121"/>
          <w:szCs w:val="24"/>
        </w:rPr>
        <w:t xml:space="preserve"> αποστολή</w:t>
      </w:r>
      <w:r>
        <w:rPr>
          <w:rFonts w:eastAsia="Times New Roman"/>
          <w:color w:val="212121"/>
          <w:szCs w:val="24"/>
        </w:rPr>
        <w:t>ς</w:t>
      </w:r>
      <w:r>
        <w:rPr>
          <w:rFonts w:eastAsia="Times New Roman"/>
          <w:color w:val="212121"/>
          <w:szCs w:val="24"/>
        </w:rPr>
        <w:t xml:space="preserve"> 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p>
    <w:p w14:paraId="6F02AACB"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lastRenderedPageBreak/>
        <w:t>Η</w:t>
      </w:r>
      <w:r>
        <w:rPr>
          <w:rFonts w:eastAsia="Times New Roman"/>
          <w:color w:val="212121"/>
          <w:szCs w:val="24"/>
        </w:rPr>
        <w:t xml:space="preserve"> έκτη </w:t>
      </w:r>
      <w:r w:rsidRPr="00E22074">
        <w:rPr>
          <w:rFonts w:eastAsia="Times New Roman"/>
          <w:color w:val="212121"/>
          <w:szCs w:val="24"/>
        </w:rPr>
        <w:t>με αριθμό 276</w:t>
      </w:r>
      <w:r>
        <w:rPr>
          <w:rFonts w:eastAsia="Times New Roman"/>
          <w:color w:val="212121"/>
          <w:szCs w:val="24"/>
        </w:rPr>
        <w:t>/15-1-</w:t>
      </w:r>
      <w:r w:rsidRPr="00E22074">
        <w:rPr>
          <w:rFonts w:eastAsia="Times New Roman"/>
          <w:color w:val="212121"/>
          <w:szCs w:val="24"/>
        </w:rPr>
        <w:t xml:space="preserve">2019 επίκαιρη ερώτηση </w:t>
      </w:r>
      <w:r>
        <w:rPr>
          <w:rFonts w:eastAsia="Times New Roman"/>
          <w:color w:val="212121"/>
          <w:szCs w:val="24"/>
        </w:rPr>
        <w:t>δεύτερου κύκλου του Β</w:t>
      </w:r>
      <w:r w:rsidRPr="00E22074">
        <w:rPr>
          <w:rFonts w:eastAsia="Times New Roman"/>
          <w:color w:val="212121"/>
          <w:szCs w:val="24"/>
        </w:rPr>
        <w:t xml:space="preserve">ουλευτή Λέσβου του Κομμουνιστικού Κόμματος </w:t>
      </w:r>
      <w:r w:rsidRPr="00E22074">
        <w:rPr>
          <w:rFonts w:eastAsia="Times New Roman"/>
          <w:color w:val="212121"/>
          <w:szCs w:val="24"/>
        </w:rPr>
        <w:t>Ελλάδ</w:t>
      </w:r>
      <w:r>
        <w:rPr>
          <w:rFonts w:eastAsia="Times New Roman"/>
          <w:color w:val="212121"/>
          <w:szCs w:val="24"/>
        </w:rPr>
        <w:t>α</w:t>
      </w:r>
      <w:r w:rsidRPr="00E22074">
        <w:rPr>
          <w:rFonts w:eastAsia="Times New Roman"/>
          <w:color w:val="212121"/>
          <w:szCs w:val="24"/>
        </w:rPr>
        <w:t xml:space="preserve">ς </w:t>
      </w:r>
      <w:r w:rsidRPr="00E22074">
        <w:rPr>
          <w:rFonts w:eastAsia="Times New Roman"/>
          <w:color w:val="212121"/>
          <w:szCs w:val="24"/>
        </w:rPr>
        <w:t>κ</w:t>
      </w:r>
      <w:r>
        <w:rPr>
          <w:rFonts w:eastAsia="Times New Roman"/>
          <w:color w:val="212121"/>
          <w:szCs w:val="24"/>
        </w:rPr>
        <w:t>. Σταύρου</w:t>
      </w:r>
      <w:r w:rsidRPr="00E22074">
        <w:rPr>
          <w:rFonts w:eastAsia="Times New Roman"/>
          <w:color w:val="212121"/>
          <w:szCs w:val="24"/>
        </w:rPr>
        <w:t xml:space="preserve"> Τάσ</w:t>
      </w:r>
      <w:r>
        <w:rPr>
          <w:rFonts w:eastAsia="Times New Roman"/>
          <w:color w:val="212121"/>
          <w:szCs w:val="24"/>
        </w:rPr>
        <w:t xml:space="preserve">σου προς τον </w:t>
      </w:r>
      <w:r>
        <w:rPr>
          <w:rFonts w:eastAsia="Times New Roman"/>
          <w:color w:val="212121"/>
          <w:szCs w:val="24"/>
        </w:rPr>
        <w:t>Υπουργό Υ</w:t>
      </w:r>
      <w:r w:rsidRPr="00E22074">
        <w:rPr>
          <w:rFonts w:eastAsia="Times New Roman"/>
          <w:color w:val="212121"/>
          <w:szCs w:val="24"/>
        </w:rPr>
        <w:t>γείας</w:t>
      </w:r>
      <w:r>
        <w:rPr>
          <w:rFonts w:eastAsia="Times New Roman"/>
          <w:color w:val="212121"/>
          <w:szCs w:val="24"/>
        </w:rPr>
        <w:t>,</w:t>
      </w:r>
      <w:r w:rsidRPr="00E22074">
        <w:rPr>
          <w:rFonts w:eastAsia="Times New Roman"/>
          <w:color w:val="212121"/>
          <w:szCs w:val="24"/>
        </w:rPr>
        <w:t xml:space="preserve"> με θέμα</w:t>
      </w:r>
      <w:r>
        <w:rPr>
          <w:rFonts w:eastAsia="Times New Roman"/>
          <w:color w:val="212121"/>
          <w:szCs w:val="24"/>
        </w:rPr>
        <w:t>: «Πολύ σοβαρά</w:t>
      </w:r>
      <w:r w:rsidRPr="00E22074">
        <w:rPr>
          <w:rFonts w:eastAsia="Times New Roman"/>
          <w:color w:val="212121"/>
          <w:szCs w:val="24"/>
        </w:rPr>
        <w:t xml:space="preserve"> προβλήματα στο Γενικό Νοσοκομείο Σάμου</w:t>
      </w:r>
      <w:r>
        <w:rPr>
          <w:rFonts w:eastAsia="Times New Roman"/>
          <w:color w:val="212121"/>
          <w:szCs w:val="24"/>
        </w:rPr>
        <w:t xml:space="preserve">», δεν θα συζητηθεί λόγω </w:t>
      </w:r>
      <w:r>
        <w:rPr>
          <w:rFonts w:eastAsia="Times New Roman"/>
          <w:color w:val="212121"/>
          <w:szCs w:val="24"/>
        </w:rPr>
        <w:t>κυβερνητική</w:t>
      </w:r>
      <w:r>
        <w:rPr>
          <w:rFonts w:eastAsia="Times New Roman"/>
          <w:color w:val="212121"/>
          <w:szCs w:val="24"/>
        </w:rPr>
        <w:t>ς</w:t>
      </w:r>
      <w:r>
        <w:rPr>
          <w:rFonts w:eastAsia="Times New Roman"/>
          <w:color w:val="212121"/>
          <w:szCs w:val="24"/>
        </w:rPr>
        <w:t xml:space="preserve"> αποστολή</w:t>
      </w:r>
      <w:r>
        <w:rPr>
          <w:rFonts w:eastAsia="Times New Roman"/>
          <w:color w:val="212121"/>
          <w:szCs w:val="24"/>
        </w:rPr>
        <w:t>ς</w:t>
      </w:r>
      <w:r>
        <w:rPr>
          <w:rFonts w:eastAsia="Times New Roman"/>
          <w:color w:val="212121"/>
          <w:szCs w:val="24"/>
        </w:rPr>
        <w:t xml:space="preserve"> 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CC"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όγδοη </w:t>
      </w:r>
      <w:r w:rsidRPr="00E22074">
        <w:rPr>
          <w:rFonts w:eastAsia="Times New Roman"/>
          <w:color w:val="212121"/>
          <w:szCs w:val="24"/>
        </w:rPr>
        <w:t>με αριθμό 272</w:t>
      </w:r>
      <w:r>
        <w:rPr>
          <w:rFonts w:eastAsia="Times New Roman"/>
          <w:color w:val="212121"/>
          <w:szCs w:val="24"/>
        </w:rPr>
        <w:t>/14-1-2019 επίκαιρη ερώτηση δεύτερου κύκλου του Β</w:t>
      </w:r>
      <w:r w:rsidRPr="00E22074">
        <w:rPr>
          <w:rFonts w:eastAsia="Times New Roman"/>
          <w:color w:val="212121"/>
          <w:szCs w:val="24"/>
        </w:rPr>
        <w:t>ουλευτή Δράμας της Νέας Δη</w:t>
      </w:r>
      <w:r w:rsidRPr="00E22074">
        <w:rPr>
          <w:rFonts w:eastAsia="Times New Roman"/>
          <w:color w:val="212121"/>
          <w:szCs w:val="24"/>
        </w:rPr>
        <w:t>μοκρατίας κ</w:t>
      </w:r>
      <w:r>
        <w:rPr>
          <w:rFonts w:eastAsia="Times New Roman"/>
          <w:color w:val="212121"/>
          <w:szCs w:val="24"/>
        </w:rPr>
        <w:t>. Δημητρίου Κυριαζίδη προς τον Υπουργό Υ</w:t>
      </w:r>
      <w:r w:rsidRPr="00E22074">
        <w:rPr>
          <w:rFonts w:eastAsia="Times New Roman"/>
          <w:color w:val="212121"/>
          <w:szCs w:val="24"/>
        </w:rPr>
        <w:t>γείας</w:t>
      </w:r>
      <w:r>
        <w:rPr>
          <w:rFonts w:eastAsia="Times New Roman"/>
          <w:color w:val="212121"/>
          <w:szCs w:val="24"/>
        </w:rPr>
        <w:t xml:space="preserve">, </w:t>
      </w:r>
      <w:r w:rsidRPr="00E22074">
        <w:rPr>
          <w:rFonts w:eastAsia="Times New Roman"/>
          <w:color w:val="212121"/>
          <w:szCs w:val="24"/>
        </w:rPr>
        <w:t>με θέμα</w:t>
      </w:r>
      <w:r>
        <w:rPr>
          <w:rFonts w:eastAsia="Times New Roman"/>
          <w:color w:val="212121"/>
          <w:szCs w:val="24"/>
        </w:rPr>
        <w:t>: «Δημιουργία Τμήματος Βραχείας Νοσηλείας/Ογκολογικής Κ</w:t>
      </w:r>
      <w:r w:rsidRPr="00E22074">
        <w:rPr>
          <w:rFonts w:eastAsia="Times New Roman"/>
          <w:color w:val="212121"/>
          <w:szCs w:val="24"/>
        </w:rPr>
        <w:t>λινικής στο Γενικό Νοσοκομείο Δράμας</w:t>
      </w:r>
      <w:r>
        <w:rPr>
          <w:rFonts w:eastAsia="Times New Roman"/>
          <w:color w:val="212121"/>
          <w:szCs w:val="24"/>
        </w:rPr>
        <w:t>»</w:t>
      </w:r>
      <w:r>
        <w:rPr>
          <w:rFonts w:eastAsia="Times New Roman"/>
          <w:color w:val="212121"/>
          <w:szCs w:val="24"/>
        </w:rPr>
        <w:t xml:space="preserve">, </w:t>
      </w:r>
      <w:r>
        <w:rPr>
          <w:rFonts w:eastAsia="Times New Roman"/>
          <w:color w:val="212121"/>
          <w:szCs w:val="24"/>
        </w:rPr>
        <w:t xml:space="preserve"> </w:t>
      </w:r>
      <w:r>
        <w:rPr>
          <w:rFonts w:eastAsia="Times New Roman"/>
          <w:color w:val="212121"/>
          <w:szCs w:val="24"/>
        </w:rPr>
        <w:t xml:space="preserve">δεν θα συζητηθεί λόγω κυβερνητικής αποστολής </w:t>
      </w:r>
      <w:r>
        <w:rPr>
          <w:rFonts w:eastAsia="Times New Roman"/>
          <w:color w:val="212121"/>
          <w:szCs w:val="24"/>
        </w:rPr>
        <w:t xml:space="preserve">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CD"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 xml:space="preserve">Η </w:t>
      </w:r>
      <w:r>
        <w:rPr>
          <w:rFonts w:eastAsia="Times New Roman"/>
          <w:color w:val="212121"/>
          <w:szCs w:val="24"/>
        </w:rPr>
        <w:t xml:space="preserve">ένατη </w:t>
      </w:r>
      <w:r w:rsidRPr="00E22074">
        <w:rPr>
          <w:rFonts w:eastAsia="Times New Roman"/>
          <w:color w:val="212121"/>
          <w:szCs w:val="24"/>
        </w:rPr>
        <w:t>με αριθ</w:t>
      </w:r>
      <w:r w:rsidRPr="00E22074">
        <w:rPr>
          <w:rFonts w:eastAsia="Times New Roman"/>
          <w:color w:val="212121"/>
          <w:szCs w:val="24"/>
        </w:rPr>
        <w:t xml:space="preserve">μό </w:t>
      </w:r>
      <w:r>
        <w:rPr>
          <w:rFonts w:eastAsia="Times New Roman"/>
          <w:color w:val="212121"/>
          <w:szCs w:val="24"/>
        </w:rPr>
        <w:t>2</w:t>
      </w:r>
      <w:r w:rsidRPr="00E22074">
        <w:rPr>
          <w:rFonts w:eastAsia="Times New Roman"/>
          <w:color w:val="212121"/>
          <w:szCs w:val="24"/>
        </w:rPr>
        <w:t>77</w:t>
      </w:r>
      <w:r>
        <w:rPr>
          <w:rFonts w:eastAsia="Times New Roman"/>
          <w:color w:val="212121"/>
          <w:szCs w:val="24"/>
        </w:rPr>
        <w:t>/15-1-</w:t>
      </w:r>
      <w:r w:rsidRPr="00E22074">
        <w:rPr>
          <w:rFonts w:eastAsia="Times New Roman"/>
          <w:color w:val="212121"/>
          <w:szCs w:val="24"/>
        </w:rPr>
        <w:t xml:space="preserve">2019 επίκαιρη ερώτηση </w:t>
      </w:r>
      <w:r>
        <w:rPr>
          <w:rFonts w:eastAsia="Times New Roman"/>
          <w:color w:val="212121"/>
          <w:szCs w:val="24"/>
        </w:rPr>
        <w:t>δεύτερου κύκλου του Β</w:t>
      </w:r>
      <w:r w:rsidRPr="00E22074">
        <w:rPr>
          <w:rFonts w:eastAsia="Times New Roman"/>
          <w:color w:val="212121"/>
          <w:szCs w:val="24"/>
        </w:rPr>
        <w:t>ουλευτή Αιτωλοακαρνανίας του Κομμουν</w:t>
      </w:r>
      <w:r>
        <w:rPr>
          <w:rFonts w:eastAsia="Times New Roman"/>
          <w:color w:val="212121"/>
          <w:szCs w:val="24"/>
        </w:rPr>
        <w:t xml:space="preserve">ιστικού Κόμματος </w:t>
      </w:r>
      <w:r>
        <w:rPr>
          <w:rFonts w:eastAsia="Times New Roman"/>
          <w:color w:val="212121"/>
          <w:szCs w:val="24"/>
        </w:rPr>
        <w:t xml:space="preserve">Ελλάδας </w:t>
      </w:r>
      <w:r>
        <w:rPr>
          <w:rFonts w:eastAsia="Times New Roman"/>
          <w:color w:val="212121"/>
          <w:szCs w:val="24"/>
        </w:rPr>
        <w:t xml:space="preserve">κ. </w:t>
      </w:r>
      <w:r w:rsidRPr="00E22074">
        <w:rPr>
          <w:rFonts w:eastAsia="Times New Roman"/>
          <w:color w:val="212121"/>
          <w:szCs w:val="24"/>
        </w:rPr>
        <w:t>Νικ</w:t>
      </w:r>
      <w:r>
        <w:rPr>
          <w:rFonts w:eastAsia="Times New Roman"/>
          <w:color w:val="212121"/>
          <w:szCs w:val="24"/>
        </w:rPr>
        <w:t>ολάου Μωραΐτη προς τον Υπουργό Υ</w:t>
      </w:r>
      <w:r w:rsidRPr="00E22074">
        <w:rPr>
          <w:rFonts w:eastAsia="Times New Roman"/>
          <w:color w:val="212121"/>
          <w:szCs w:val="24"/>
        </w:rPr>
        <w:t>γείας</w:t>
      </w:r>
      <w:r>
        <w:rPr>
          <w:rFonts w:eastAsia="Times New Roman"/>
          <w:color w:val="212121"/>
          <w:szCs w:val="24"/>
        </w:rPr>
        <w:t>,</w:t>
      </w:r>
      <w:r w:rsidRPr="00E22074">
        <w:rPr>
          <w:rFonts w:eastAsia="Times New Roman"/>
          <w:color w:val="212121"/>
          <w:szCs w:val="24"/>
        </w:rPr>
        <w:t xml:space="preserve"> με θέμα</w:t>
      </w:r>
      <w:r>
        <w:rPr>
          <w:rFonts w:eastAsia="Times New Roman"/>
          <w:color w:val="212121"/>
          <w:szCs w:val="24"/>
        </w:rPr>
        <w:t>: «Προβλήματα στη λειτουργία του Κέντρου Φυσικής Ιατρικής και Α</w:t>
      </w:r>
      <w:r w:rsidRPr="00E22074">
        <w:rPr>
          <w:rFonts w:eastAsia="Times New Roman"/>
          <w:color w:val="212121"/>
          <w:szCs w:val="24"/>
        </w:rPr>
        <w:t xml:space="preserve">ποκατάστασης </w:t>
      </w:r>
      <w:r>
        <w:rPr>
          <w:rFonts w:eastAsia="Times New Roman"/>
          <w:color w:val="212121"/>
          <w:szCs w:val="24"/>
        </w:rPr>
        <w:t>(ΚΕΦΙΑΠ)</w:t>
      </w:r>
      <w:r w:rsidRPr="00E22074">
        <w:rPr>
          <w:rFonts w:eastAsia="Times New Roman"/>
          <w:color w:val="212121"/>
          <w:szCs w:val="24"/>
        </w:rPr>
        <w:t xml:space="preserve"> Αμφ</w:t>
      </w:r>
      <w:r w:rsidRPr="00E22074">
        <w:rPr>
          <w:rFonts w:eastAsia="Times New Roman"/>
          <w:color w:val="212121"/>
          <w:szCs w:val="24"/>
        </w:rPr>
        <w:t>ιλοχίας</w:t>
      </w:r>
      <w:r>
        <w:rPr>
          <w:rFonts w:eastAsia="Times New Roman"/>
          <w:color w:val="212121"/>
          <w:szCs w:val="24"/>
        </w:rPr>
        <w:t>»</w:t>
      </w:r>
      <w:r>
        <w:rPr>
          <w:rFonts w:eastAsia="Times New Roman"/>
          <w:color w:val="212121"/>
          <w:szCs w:val="24"/>
        </w:rPr>
        <w:t xml:space="preserve">, </w:t>
      </w:r>
      <w:r>
        <w:rPr>
          <w:rFonts w:eastAsia="Times New Roman"/>
          <w:color w:val="212121"/>
          <w:szCs w:val="24"/>
        </w:rPr>
        <w:t xml:space="preserve"> </w:t>
      </w:r>
      <w:r>
        <w:rPr>
          <w:rFonts w:eastAsia="Times New Roman"/>
          <w:color w:val="212121"/>
          <w:szCs w:val="24"/>
        </w:rPr>
        <w:t xml:space="preserve">δεν θα συζητηθεί λόγω κυβερνητικής αποστολής </w:t>
      </w:r>
      <w:r>
        <w:rPr>
          <w:rFonts w:eastAsia="Times New Roman"/>
          <w:color w:val="212121"/>
          <w:szCs w:val="24"/>
        </w:rPr>
        <w:t xml:space="preserve">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CE"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lastRenderedPageBreak/>
        <w:t xml:space="preserve">Η </w:t>
      </w:r>
      <w:r>
        <w:rPr>
          <w:rFonts w:eastAsia="Times New Roman"/>
          <w:color w:val="212121"/>
          <w:szCs w:val="24"/>
        </w:rPr>
        <w:t xml:space="preserve">δέκατη </w:t>
      </w:r>
      <w:r w:rsidRPr="00E22074">
        <w:rPr>
          <w:rFonts w:eastAsia="Times New Roman"/>
          <w:color w:val="212121"/>
          <w:szCs w:val="24"/>
        </w:rPr>
        <w:t>με αριθμό 254</w:t>
      </w:r>
      <w:r>
        <w:rPr>
          <w:rFonts w:eastAsia="Times New Roman"/>
          <w:color w:val="212121"/>
          <w:szCs w:val="24"/>
        </w:rPr>
        <w:t>/7-1-</w:t>
      </w:r>
      <w:r w:rsidRPr="00E22074">
        <w:rPr>
          <w:rFonts w:eastAsia="Times New Roman"/>
          <w:color w:val="212121"/>
          <w:szCs w:val="24"/>
        </w:rPr>
        <w:t xml:space="preserve">2019 επίκαιρη ερώτηση </w:t>
      </w:r>
      <w:r>
        <w:rPr>
          <w:rFonts w:eastAsia="Times New Roman"/>
          <w:color w:val="212121"/>
          <w:szCs w:val="24"/>
        </w:rPr>
        <w:t>δεύτερου κύκλου του Β</w:t>
      </w:r>
      <w:r w:rsidRPr="00E22074">
        <w:rPr>
          <w:rFonts w:eastAsia="Times New Roman"/>
          <w:color w:val="212121"/>
          <w:szCs w:val="24"/>
        </w:rPr>
        <w:t>ουλευτή Κιλ</w:t>
      </w:r>
      <w:r>
        <w:rPr>
          <w:rFonts w:eastAsia="Times New Roman"/>
          <w:color w:val="212121"/>
          <w:szCs w:val="24"/>
        </w:rPr>
        <w:t xml:space="preserve">κίς της Νέας Δημοκρατίας κ. </w:t>
      </w:r>
      <w:r w:rsidRPr="00E22074">
        <w:rPr>
          <w:rFonts w:eastAsia="Times New Roman"/>
          <w:color w:val="212121"/>
          <w:szCs w:val="24"/>
        </w:rPr>
        <w:t xml:space="preserve">Γεωργίου </w:t>
      </w:r>
      <w:r>
        <w:rPr>
          <w:rFonts w:eastAsia="Times New Roman"/>
          <w:color w:val="212121"/>
          <w:szCs w:val="24"/>
        </w:rPr>
        <w:t>Γεωργαντά προς τον Υπουργό Υ</w:t>
      </w:r>
      <w:r w:rsidRPr="00E22074">
        <w:rPr>
          <w:rFonts w:eastAsia="Times New Roman"/>
          <w:color w:val="212121"/>
          <w:szCs w:val="24"/>
        </w:rPr>
        <w:t>γείας</w:t>
      </w:r>
      <w:r>
        <w:rPr>
          <w:rFonts w:eastAsia="Times New Roman"/>
          <w:color w:val="212121"/>
          <w:szCs w:val="24"/>
        </w:rPr>
        <w:t>,</w:t>
      </w:r>
      <w:r w:rsidRPr="00E22074">
        <w:rPr>
          <w:rFonts w:eastAsia="Times New Roman"/>
          <w:color w:val="212121"/>
          <w:szCs w:val="24"/>
        </w:rPr>
        <w:t xml:space="preserve"> με θέμα</w:t>
      </w:r>
      <w:r>
        <w:rPr>
          <w:rFonts w:eastAsia="Times New Roman"/>
          <w:color w:val="212121"/>
          <w:szCs w:val="24"/>
        </w:rPr>
        <w:t xml:space="preserve">: </w:t>
      </w:r>
      <w:r>
        <w:rPr>
          <w:rFonts w:eastAsia="Times New Roman"/>
          <w:color w:val="212121"/>
          <w:szCs w:val="24"/>
        </w:rPr>
        <w:t>«Καταγγελία σε βάρος του Διοικητή του Ν</w:t>
      </w:r>
      <w:r w:rsidRPr="00E22074">
        <w:rPr>
          <w:rFonts w:eastAsia="Times New Roman"/>
          <w:color w:val="212121"/>
          <w:szCs w:val="24"/>
        </w:rPr>
        <w:t>οσ</w:t>
      </w:r>
      <w:r>
        <w:rPr>
          <w:rFonts w:eastAsia="Times New Roman"/>
          <w:color w:val="212121"/>
          <w:szCs w:val="24"/>
        </w:rPr>
        <w:t>οκομείου Κιλκίς για βιαιοπραγία σε εργαζόμενη»</w:t>
      </w:r>
      <w:r>
        <w:rPr>
          <w:rFonts w:eastAsia="Times New Roman"/>
          <w:color w:val="212121"/>
          <w:szCs w:val="24"/>
        </w:rPr>
        <w:t xml:space="preserve">, </w:t>
      </w:r>
      <w:r>
        <w:rPr>
          <w:rFonts w:eastAsia="Times New Roman"/>
          <w:color w:val="212121"/>
          <w:szCs w:val="24"/>
        </w:rPr>
        <w:t xml:space="preserve"> </w:t>
      </w:r>
      <w:r>
        <w:rPr>
          <w:rFonts w:eastAsia="Times New Roman"/>
          <w:color w:val="212121"/>
          <w:szCs w:val="24"/>
        </w:rPr>
        <w:t xml:space="preserve">δεν θα συζητηθεί λόγω κυβερνητικής αποστολής </w:t>
      </w:r>
      <w:r>
        <w:rPr>
          <w:rFonts w:eastAsia="Times New Roman"/>
          <w:color w:val="212121"/>
          <w:szCs w:val="24"/>
        </w:rPr>
        <w:t xml:space="preserve">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CF"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δεύτερη </w:t>
      </w:r>
      <w:r w:rsidRPr="00E22074">
        <w:rPr>
          <w:rFonts w:eastAsia="Times New Roman"/>
          <w:color w:val="212121"/>
          <w:szCs w:val="24"/>
        </w:rPr>
        <w:t xml:space="preserve">με αριθμό </w:t>
      </w:r>
      <w:r>
        <w:rPr>
          <w:rFonts w:eastAsia="Times New Roman"/>
          <w:color w:val="212121"/>
          <w:szCs w:val="24"/>
        </w:rPr>
        <w:t>3</w:t>
      </w:r>
      <w:r w:rsidRPr="00E22074">
        <w:rPr>
          <w:rFonts w:eastAsia="Times New Roman"/>
          <w:color w:val="212121"/>
          <w:szCs w:val="24"/>
        </w:rPr>
        <w:t>876</w:t>
      </w:r>
      <w:r>
        <w:rPr>
          <w:rFonts w:eastAsia="Times New Roman"/>
          <w:color w:val="212121"/>
          <w:szCs w:val="24"/>
        </w:rPr>
        <w:t>/29-11-</w:t>
      </w:r>
      <w:r w:rsidRPr="00E22074">
        <w:rPr>
          <w:rFonts w:eastAsia="Times New Roman"/>
          <w:color w:val="212121"/>
          <w:szCs w:val="24"/>
        </w:rPr>
        <w:t>2018 ερώτηση του</w:t>
      </w:r>
      <w:r>
        <w:rPr>
          <w:rFonts w:eastAsia="Times New Roman"/>
          <w:color w:val="212121"/>
          <w:szCs w:val="24"/>
        </w:rPr>
        <w:t xml:space="preserve"> κύκλου αναφορών</w:t>
      </w:r>
      <w:r>
        <w:rPr>
          <w:rFonts w:eastAsia="Times New Roman"/>
          <w:color w:val="212121"/>
          <w:szCs w:val="24"/>
        </w:rPr>
        <w:t xml:space="preserve"> και </w:t>
      </w:r>
      <w:r>
        <w:rPr>
          <w:rFonts w:eastAsia="Times New Roman"/>
          <w:color w:val="212121"/>
          <w:szCs w:val="24"/>
        </w:rPr>
        <w:t>ερωτήσεων του</w:t>
      </w:r>
      <w:r w:rsidRPr="00E22074">
        <w:rPr>
          <w:rFonts w:eastAsia="Times New Roman"/>
          <w:color w:val="212121"/>
          <w:szCs w:val="24"/>
        </w:rPr>
        <w:t xml:space="preserve"> </w:t>
      </w:r>
      <w:r>
        <w:rPr>
          <w:rFonts w:eastAsia="Times New Roman"/>
          <w:color w:val="212121"/>
          <w:szCs w:val="24"/>
        </w:rPr>
        <w:t>Βου</w:t>
      </w:r>
      <w:r>
        <w:rPr>
          <w:rFonts w:eastAsia="Times New Roman"/>
          <w:color w:val="212121"/>
          <w:szCs w:val="24"/>
        </w:rPr>
        <w:t>λευτή Α΄ Θεσσαλονίκ</w:t>
      </w:r>
      <w:r w:rsidRPr="00E22074">
        <w:rPr>
          <w:rFonts w:eastAsia="Times New Roman"/>
          <w:color w:val="212121"/>
          <w:szCs w:val="24"/>
        </w:rPr>
        <w:t>ης του Κομμουν</w:t>
      </w:r>
      <w:r>
        <w:rPr>
          <w:rFonts w:eastAsia="Times New Roman"/>
          <w:color w:val="212121"/>
          <w:szCs w:val="24"/>
        </w:rPr>
        <w:t xml:space="preserve">ιστικού Κόμματος </w:t>
      </w:r>
      <w:r>
        <w:rPr>
          <w:rFonts w:eastAsia="Times New Roman"/>
          <w:color w:val="212121"/>
          <w:szCs w:val="24"/>
        </w:rPr>
        <w:t xml:space="preserve">Ελλάδας </w:t>
      </w:r>
      <w:r>
        <w:rPr>
          <w:rFonts w:eastAsia="Times New Roman"/>
          <w:color w:val="212121"/>
          <w:szCs w:val="24"/>
        </w:rPr>
        <w:t>κ. Ιωάννη Δελή προς τον Υπουργό Υ</w:t>
      </w:r>
      <w:r w:rsidRPr="00E22074">
        <w:rPr>
          <w:rFonts w:eastAsia="Times New Roman"/>
          <w:color w:val="212121"/>
          <w:szCs w:val="24"/>
        </w:rPr>
        <w:t>γείας</w:t>
      </w:r>
      <w:r>
        <w:rPr>
          <w:rFonts w:eastAsia="Times New Roman"/>
          <w:color w:val="212121"/>
          <w:szCs w:val="24"/>
        </w:rPr>
        <w:t>,</w:t>
      </w:r>
      <w:r w:rsidRPr="00E22074">
        <w:rPr>
          <w:rFonts w:eastAsia="Times New Roman"/>
          <w:color w:val="212121"/>
          <w:szCs w:val="24"/>
        </w:rPr>
        <w:t xml:space="preserve"> σχετικά με την </w:t>
      </w:r>
      <w:r>
        <w:rPr>
          <w:rFonts w:eastAsia="Times New Roman"/>
          <w:color w:val="212121"/>
          <w:szCs w:val="24"/>
        </w:rPr>
        <w:t>«</w:t>
      </w:r>
      <w:r w:rsidRPr="00E22074">
        <w:rPr>
          <w:rFonts w:eastAsia="Times New Roman"/>
          <w:color w:val="212121"/>
          <w:szCs w:val="24"/>
        </w:rPr>
        <w:t xml:space="preserve">επιστροφή χρηματικών ποσών που </w:t>
      </w:r>
      <w:proofErr w:type="spellStart"/>
      <w:r w:rsidRPr="00E22074">
        <w:rPr>
          <w:rFonts w:eastAsia="Times New Roman"/>
          <w:color w:val="212121"/>
          <w:szCs w:val="24"/>
        </w:rPr>
        <w:t>παρακρατήθηκαν</w:t>
      </w:r>
      <w:proofErr w:type="spellEnd"/>
      <w:r w:rsidRPr="00E22074">
        <w:rPr>
          <w:rFonts w:eastAsia="Times New Roman"/>
          <w:color w:val="212121"/>
          <w:szCs w:val="24"/>
        </w:rPr>
        <w:t xml:space="preserve"> </w:t>
      </w:r>
      <w:r>
        <w:rPr>
          <w:rFonts w:eastAsia="Times New Roman"/>
          <w:color w:val="212121"/>
          <w:szCs w:val="24"/>
        </w:rPr>
        <w:t>στο πλαίσιο</w:t>
      </w:r>
      <w:r w:rsidRPr="00E22074">
        <w:rPr>
          <w:rFonts w:eastAsia="Times New Roman"/>
          <w:color w:val="212121"/>
          <w:szCs w:val="24"/>
        </w:rPr>
        <w:t xml:space="preserve"> της διαθεσιμότητας </w:t>
      </w:r>
      <w:r>
        <w:rPr>
          <w:rFonts w:eastAsia="Times New Roman"/>
          <w:color w:val="212121"/>
          <w:szCs w:val="24"/>
        </w:rPr>
        <w:t xml:space="preserve">σε </w:t>
      </w:r>
      <w:proofErr w:type="spellStart"/>
      <w:r>
        <w:rPr>
          <w:rFonts w:eastAsia="Times New Roman"/>
          <w:color w:val="212121"/>
          <w:szCs w:val="24"/>
        </w:rPr>
        <w:t>εκατόν</w:t>
      </w:r>
      <w:proofErr w:type="spellEnd"/>
      <w:r>
        <w:rPr>
          <w:rFonts w:eastAsia="Times New Roman"/>
          <w:color w:val="212121"/>
          <w:szCs w:val="24"/>
        </w:rPr>
        <w:t xml:space="preserve"> ενενήντα επτά εργαζόμενους</w:t>
      </w:r>
      <w:r w:rsidRPr="00E22074">
        <w:rPr>
          <w:rFonts w:eastAsia="Times New Roman"/>
          <w:color w:val="212121"/>
          <w:szCs w:val="24"/>
        </w:rPr>
        <w:t xml:space="preserve"> νοσοκομείων της Θεσσαλονίκης</w:t>
      </w:r>
      <w:r>
        <w:rPr>
          <w:rFonts w:eastAsia="Times New Roman"/>
          <w:color w:val="212121"/>
          <w:szCs w:val="24"/>
        </w:rPr>
        <w:t>»</w:t>
      </w:r>
      <w:r>
        <w:rPr>
          <w:rFonts w:eastAsia="Times New Roman"/>
          <w:color w:val="212121"/>
          <w:szCs w:val="24"/>
        </w:rPr>
        <w:t xml:space="preserve">, δεν θα συζητηθεί λόγω κυβερνητικής αποστολής </w:t>
      </w:r>
      <w:r>
        <w:rPr>
          <w:rFonts w:eastAsia="Times New Roman"/>
          <w:color w:val="212121"/>
          <w:szCs w:val="24"/>
        </w:rPr>
        <w:t xml:space="preserve">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D0"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τρίτη με αριθμό 3143/2</w:t>
      </w:r>
      <w:r w:rsidRPr="00E22074">
        <w:rPr>
          <w:rFonts w:eastAsia="Times New Roman"/>
          <w:color w:val="212121"/>
          <w:szCs w:val="24"/>
        </w:rPr>
        <w:t>81</w:t>
      </w:r>
      <w:r>
        <w:rPr>
          <w:rFonts w:eastAsia="Times New Roman"/>
          <w:color w:val="212121"/>
          <w:szCs w:val="24"/>
        </w:rPr>
        <w:t>/7-11-</w:t>
      </w:r>
      <w:r w:rsidRPr="00E22074">
        <w:rPr>
          <w:rFonts w:eastAsia="Times New Roman"/>
          <w:color w:val="212121"/>
          <w:szCs w:val="24"/>
        </w:rPr>
        <w:t xml:space="preserve">2018 ερώτηση και αίτηση κατάθεσης εγγράφων </w:t>
      </w:r>
      <w:r>
        <w:rPr>
          <w:rFonts w:eastAsia="Times New Roman"/>
          <w:color w:val="212121"/>
          <w:szCs w:val="24"/>
        </w:rPr>
        <w:t>του κύκλου αναφορών</w:t>
      </w:r>
      <w:r>
        <w:rPr>
          <w:rFonts w:eastAsia="Times New Roman"/>
          <w:color w:val="212121"/>
          <w:szCs w:val="24"/>
        </w:rPr>
        <w:t xml:space="preserve"> και </w:t>
      </w:r>
      <w:r>
        <w:rPr>
          <w:rFonts w:eastAsia="Times New Roman"/>
          <w:color w:val="212121"/>
          <w:szCs w:val="24"/>
        </w:rPr>
        <w:t>ερωτήσεων του Β</w:t>
      </w:r>
      <w:r w:rsidRPr="00E22074">
        <w:rPr>
          <w:rFonts w:eastAsia="Times New Roman"/>
          <w:color w:val="212121"/>
          <w:szCs w:val="24"/>
        </w:rPr>
        <w:t>ουλευτή Δράμας Νέας Δημοκρατίας κ</w:t>
      </w:r>
      <w:r>
        <w:rPr>
          <w:rFonts w:eastAsia="Times New Roman"/>
          <w:color w:val="212121"/>
          <w:szCs w:val="24"/>
        </w:rPr>
        <w:t>. Δημητρίου Κυριαζίδη προ</w:t>
      </w:r>
      <w:r>
        <w:rPr>
          <w:rFonts w:eastAsia="Times New Roman"/>
          <w:color w:val="212121"/>
          <w:szCs w:val="24"/>
        </w:rPr>
        <w:t>ς τον Υπουργό Υ</w:t>
      </w:r>
      <w:r w:rsidRPr="00E22074">
        <w:rPr>
          <w:rFonts w:eastAsia="Times New Roman"/>
          <w:color w:val="212121"/>
          <w:szCs w:val="24"/>
        </w:rPr>
        <w:t>γείας</w:t>
      </w:r>
      <w:r>
        <w:rPr>
          <w:rFonts w:eastAsia="Times New Roman"/>
          <w:color w:val="212121"/>
          <w:szCs w:val="24"/>
        </w:rPr>
        <w:t>,</w:t>
      </w:r>
      <w:r w:rsidRPr="00E22074">
        <w:rPr>
          <w:rFonts w:eastAsia="Times New Roman"/>
          <w:color w:val="212121"/>
          <w:szCs w:val="24"/>
        </w:rPr>
        <w:t xml:space="preserve"> σχετικά </w:t>
      </w:r>
      <w:r>
        <w:rPr>
          <w:rFonts w:eastAsia="Times New Roman"/>
          <w:color w:val="212121"/>
          <w:szCs w:val="24"/>
        </w:rPr>
        <w:t>«</w:t>
      </w:r>
      <w:r w:rsidRPr="00E22074">
        <w:rPr>
          <w:rFonts w:eastAsia="Times New Roman"/>
          <w:color w:val="212121"/>
          <w:szCs w:val="24"/>
        </w:rPr>
        <w:t xml:space="preserve">με </w:t>
      </w:r>
      <w:r>
        <w:rPr>
          <w:rFonts w:eastAsia="Times New Roman"/>
          <w:color w:val="212121"/>
          <w:szCs w:val="24"/>
        </w:rPr>
        <w:t>τη λειτουργία της Οφθαλμολογικής Κλινικής του Γενικού Ν</w:t>
      </w:r>
      <w:r w:rsidRPr="00E22074">
        <w:rPr>
          <w:rFonts w:eastAsia="Times New Roman"/>
          <w:color w:val="212121"/>
          <w:szCs w:val="24"/>
        </w:rPr>
        <w:t>οσοκομείου Δράμας</w:t>
      </w:r>
      <w:r>
        <w:rPr>
          <w:rFonts w:eastAsia="Times New Roman"/>
          <w:color w:val="212121"/>
          <w:szCs w:val="24"/>
        </w:rPr>
        <w:t>»</w:t>
      </w:r>
      <w:r>
        <w:rPr>
          <w:rFonts w:eastAsia="Times New Roman"/>
          <w:color w:val="212121"/>
          <w:szCs w:val="24"/>
        </w:rPr>
        <w:t xml:space="preserve">, </w:t>
      </w:r>
      <w:r>
        <w:rPr>
          <w:rFonts w:eastAsia="Times New Roman"/>
          <w:color w:val="212121"/>
          <w:szCs w:val="24"/>
        </w:rPr>
        <w:lastRenderedPageBreak/>
        <w:t>δεν θα συζητηθεί λόγω κυβερνητικής αποστολής</w:t>
      </w:r>
      <w:r>
        <w:rPr>
          <w:rFonts w:eastAsia="Times New Roman"/>
          <w:color w:val="212121"/>
          <w:szCs w:val="24"/>
        </w:rPr>
        <w:t xml:space="preserve"> εκτός Αθηνών του κ. </w:t>
      </w:r>
      <w:r w:rsidRPr="00E22074">
        <w:rPr>
          <w:rFonts w:eastAsia="Times New Roman"/>
          <w:color w:val="212121"/>
          <w:szCs w:val="24"/>
        </w:rPr>
        <w:t xml:space="preserve">Παύλου </w:t>
      </w:r>
      <w:proofErr w:type="spellStart"/>
      <w:r w:rsidRPr="00E22074">
        <w:rPr>
          <w:rFonts w:eastAsia="Times New Roman"/>
          <w:color w:val="212121"/>
          <w:szCs w:val="24"/>
        </w:rPr>
        <w:t>Πολάκη</w:t>
      </w:r>
      <w:proofErr w:type="spellEnd"/>
      <w:r>
        <w:rPr>
          <w:rFonts w:eastAsia="Times New Roman"/>
          <w:color w:val="212121"/>
          <w:szCs w:val="24"/>
        </w:rPr>
        <w:t>.</w:t>
      </w:r>
      <w:r w:rsidRPr="00E22074">
        <w:rPr>
          <w:rFonts w:eastAsia="Times New Roman"/>
          <w:color w:val="212121"/>
          <w:szCs w:val="24"/>
        </w:rPr>
        <w:t xml:space="preserve"> </w:t>
      </w:r>
    </w:p>
    <w:p w14:paraId="6F02AAD1"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τρίτη με</w:t>
      </w:r>
      <w:r w:rsidRPr="00E22074">
        <w:rPr>
          <w:rFonts w:eastAsia="Times New Roman"/>
          <w:color w:val="212121"/>
          <w:szCs w:val="24"/>
        </w:rPr>
        <w:t xml:space="preserve"> αριθμό 281</w:t>
      </w:r>
      <w:r>
        <w:rPr>
          <w:rFonts w:eastAsia="Times New Roman"/>
          <w:color w:val="212121"/>
          <w:szCs w:val="24"/>
        </w:rPr>
        <w:t>/</w:t>
      </w:r>
      <w:r w:rsidRPr="00E22074">
        <w:rPr>
          <w:rFonts w:eastAsia="Times New Roman"/>
          <w:color w:val="212121"/>
          <w:szCs w:val="24"/>
        </w:rPr>
        <w:t>21</w:t>
      </w:r>
      <w:r>
        <w:rPr>
          <w:rFonts w:eastAsia="Times New Roman"/>
          <w:color w:val="212121"/>
          <w:szCs w:val="24"/>
        </w:rPr>
        <w:t>-1-</w:t>
      </w:r>
      <w:r w:rsidRPr="00E22074">
        <w:rPr>
          <w:rFonts w:eastAsia="Times New Roman"/>
          <w:color w:val="212121"/>
          <w:szCs w:val="24"/>
        </w:rPr>
        <w:t xml:space="preserve">2019 επίκαιρη ερώτηση </w:t>
      </w:r>
      <w:r>
        <w:rPr>
          <w:rFonts w:eastAsia="Times New Roman"/>
          <w:color w:val="212121"/>
          <w:szCs w:val="24"/>
        </w:rPr>
        <w:t xml:space="preserve">δεύτερου κύκλου </w:t>
      </w:r>
      <w:r w:rsidRPr="00E22074">
        <w:rPr>
          <w:rFonts w:eastAsia="Times New Roman"/>
          <w:color w:val="212121"/>
          <w:szCs w:val="24"/>
        </w:rPr>
        <w:t xml:space="preserve">του </w:t>
      </w:r>
      <w:r>
        <w:rPr>
          <w:rFonts w:eastAsia="Times New Roman"/>
          <w:color w:val="212121"/>
          <w:szCs w:val="24"/>
        </w:rPr>
        <w:t>Ανεξάρτητου Β</w:t>
      </w:r>
      <w:r w:rsidRPr="00E22074">
        <w:rPr>
          <w:rFonts w:eastAsia="Times New Roman"/>
          <w:color w:val="212121"/>
          <w:szCs w:val="24"/>
        </w:rPr>
        <w:t>ουλευτή Β</w:t>
      </w:r>
      <w:r>
        <w:rPr>
          <w:rFonts w:eastAsia="Times New Roman"/>
          <w:color w:val="212121"/>
          <w:szCs w:val="24"/>
        </w:rPr>
        <w:t xml:space="preserve">΄ </w:t>
      </w:r>
      <w:r w:rsidRPr="00E22074">
        <w:rPr>
          <w:rFonts w:eastAsia="Times New Roman"/>
          <w:color w:val="212121"/>
          <w:szCs w:val="24"/>
        </w:rPr>
        <w:t>Πειραιώς κ</w:t>
      </w:r>
      <w:r>
        <w:rPr>
          <w:rFonts w:eastAsia="Times New Roman"/>
          <w:color w:val="212121"/>
          <w:szCs w:val="24"/>
        </w:rPr>
        <w:t>.</w:t>
      </w:r>
      <w:r w:rsidRPr="00E22074">
        <w:rPr>
          <w:rFonts w:eastAsia="Times New Roman"/>
          <w:color w:val="212121"/>
          <w:szCs w:val="24"/>
        </w:rPr>
        <w:t xml:space="preserve"> Δημητρίου Καμμένου προς τον Υπουργό Οικονομικών</w:t>
      </w:r>
      <w:r>
        <w:rPr>
          <w:rFonts w:eastAsia="Times New Roman"/>
          <w:color w:val="212121"/>
          <w:szCs w:val="24"/>
        </w:rPr>
        <w:t>,</w:t>
      </w:r>
      <w:r w:rsidRPr="00E22074">
        <w:rPr>
          <w:rFonts w:eastAsia="Times New Roman"/>
          <w:color w:val="212121"/>
          <w:szCs w:val="24"/>
        </w:rPr>
        <w:t xml:space="preserve"> με θέμα</w:t>
      </w:r>
      <w:r>
        <w:rPr>
          <w:rFonts w:eastAsia="Times New Roman"/>
          <w:color w:val="212121"/>
          <w:szCs w:val="24"/>
        </w:rPr>
        <w:t xml:space="preserve"> «ΕΝΦΙΑ Ο</w:t>
      </w:r>
      <w:r w:rsidRPr="00E22074">
        <w:rPr>
          <w:rFonts w:eastAsia="Times New Roman"/>
          <w:color w:val="212121"/>
          <w:szCs w:val="24"/>
        </w:rPr>
        <w:t>ικοδομικών Συνεταιρισμών</w:t>
      </w:r>
      <w:r>
        <w:rPr>
          <w:rFonts w:eastAsia="Times New Roman"/>
          <w:color w:val="212121"/>
          <w:szCs w:val="24"/>
        </w:rPr>
        <w:t xml:space="preserve">», </w:t>
      </w:r>
      <w:r>
        <w:rPr>
          <w:rFonts w:eastAsia="Times New Roman"/>
          <w:color w:val="212121"/>
          <w:szCs w:val="24"/>
        </w:rPr>
        <w:t xml:space="preserve">δεν θα συζητηθεί </w:t>
      </w:r>
      <w:r>
        <w:rPr>
          <w:rFonts w:eastAsia="Times New Roman"/>
          <w:color w:val="212121"/>
          <w:szCs w:val="24"/>
        </w:rPr>
        <w:t>εξαιτίας κωλύματος της Υ</w:t>
      </w:r>
      <w:r w:rsidRPr="00E22074">
        <w:rPr>
          <w:rFonts w:eastAsia="Times New Roman"/>
          <w:color w:val="212121"/>
          <w:szCs w:val="24"/>
        </w:rPr>
        <w:t xml:space="preserve">φυπουργού Οικονομικών </w:t>
      </w:r>
      <w:r w:rsidRPr="00E22074">
        <w:rPr>
          <w:rFonts w:eastAsia="Times New Roman"/>
          <w:color w:val="212121"/>
          <w:szCs w:val="24"/>
        </w:rPr>
        <w:t>κ</w:t>
      </w:r>
      <w:r>
        <w:rPr>
          <w:rFonts w:eastAsia="Times New Roman"/>
          <w:color w:val="212121"/>
          <w:szCs w:val="24"/>
        </w:rPr>
        <w:t xml:space="preserve">. </w:t>
      </w:r>
      <w:r>
        <w:rPr>
          <w:rFonts w:eastAsia="Times New Roman"/>
          <w:color w:val="212121"/>
          <w:szCs w:val="24"/>
        </w:rPr>
        <w:t xml:space="preserve">Αικατερίνης </w:t>
      </w:r>
      <w:proofErr w:type="spellStart"/>
      <w:r>
        <w:rPr>
          <w:rFonts w:eastAsia="Times New Roman"/>
          <w:color w:val="212121"/>
          <w:szCs w:val="24"/>
        </w:rPr>
        <w:t>Παπανά</w:t>
      </w:r>
      <w:r w:rsidRPr="00E22074">
        <w:rPr>
          <w:rFonts w:eastAsia="Times New Roman"/>
          <w:color w:val="212121"/>
          <w:szCs w:val="24"/>
        </w:rPr>
        <w:t>τσιου</w:t>
      </w:r>
      <w:proofErr w:type="spellEnd"/>
      <w:r w:rsidRPr="00E22074">
        <w:rPr>
          <w:rFonts w:eastAsia="Times New Roman"/>
          <w:color w:val="212121"/>
          <w:szCs w:val="24"/>
        </w:rPr>
        <w:t xml:space="preserve"> λόγω ανειλημμένων υποχρεώσεων</w:t>
      </w:r>
      <w:r>
        <w:rPr>
          <w:rFonts w:eastAsia="Times New Roman"/>
          <w:color w:val="212121"/>
          <w:szCs w:val="24"/>
        </w:rPr>
        <w:t>.</w:t>
      </w:r>
      <w:r w:rsidRPr="00E22074">
        <w:rPr>
          <w:rFonts w:eastAsia="Times New Roman"/>
          <w:color w:val="212121"/>
          <w:szCs w:val="24"/>
        </w:rPr>
        <w:t xml:space="preserve"> </w:t>
      </w:r>
    </w:p>
    <w:p w14:paraId="6F02AAD2"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Η</w:t>
      </w:r>
      <w:r>
        <w:rPr>
          <w:rFonts w:eastAsia="Times New Roman"/>
          <w:color w:val="212121"/>
          <w:szCs w:val="24"/>
        </w:rPr>
        <w:t xml:space="preserve"> </w:t>
      </w:r>
      <w:r>
        <w:rPr>
          <w:rFonts w:eastAsia="Times New Roman"/>
          <w:color w:val="212121"/>
          <w:szCs w:val="24"/>
        </w:rPr>
        <w:t>δεύτερη με αριθμό 289/22-1-</w:t>
      </w:r>
      <w:r w:rsidRPr="00E22074">
        <w:rPr>
          <w:rFonts w:eastAsia="Times New Roman"/>
          <w:color w:val="212121"/>
          <w:szCs w:val="24"/>
        </w:rPr>
        <w:t xml:space="preserve">2019 επίκαιρη ερώτηση </w:t>
      </w:r>
      <w:r>
        <w:rPr>
          <w:rFonts w:eastAsia="Times New Roman"/>
          <w:color w:val="212121"/>
          <w:szCs w:val="24"/>
        </w:rPr>
        <w:t>δεύτερου κύκλου της Βουλευτού Αττικής της Δημοκρατικής Σ</w:t>
      </w:r>
      <w:r w:rsidRPr="00E22074">
        <w:rPr>
          <w:rFonts w:eastAsia="Times New Roman"/>
          <w:color w:val="212121"/>
          <w:szCs w:val="24"/>
        </w:rPr>
        <w:t xml:space="preserve">υμπαράταξης </w:t>
      </w:r>
      <w:r w:rsidRPr="00E22074">
        <w:rPr>
          <w:rFonts w:eastAsia="Times New Roman"/>
          <w:color w:val="212121"/>
          <w:szCs w:val="24"/>
        </w:rPr>
        <w:t>κ</w:t>
      </w:r>
      <w:r>
        <w:rPr>
          <w:rFonts w:eastAsia="Times New Roman"/>
          <w:color w:val="212121"/>
          <w:szCs w:val="24"/>
        </w:rPr>
        <w:t>.</w:t>
      </w:r>
      <w:r w:rsidRPr="00E22074">
        <w:rPr>
          <w:rFonts w:eastAsia="Times New Roman"/>
          <w:color w:val="212121"/>
          <w:szCs w:val="24"/>
        </w:rPr>
        <w:t xml:space="preserve"> </w:t>
      </w:r>
      <w:r w:rsidRPr="00E22074">
        <w:rPr>
          <w:rFonts w:eastAsia="Times New Roman"/>
          <w:color w:val="212121"/>
          <w:szCs w:val="24"/>
        </w:rPr>
        <w:t xml:space="preserve">Παρασκευής </w:t>
      </w:r>
      <w:proofErr w:type="spellStart"/>
      <w:r w:rsidRPr="00E22074">
        <w:rPr>
          <w:rFonts w:eastAsia="Times New Roman"/>
          <w:color w:val="212121"/>
          <w:szCs w:val="24"/>
        </w:rPr>
        <w:t>Χριστοφιλοπούλου</w:t>
      </w:r>
      <w:proofErr w:type="spellEnd"/>
      <w:r w:rsidRPr="00E22074">
        <w:rPr>
          <w:rFonts w:eastAsia="Times New Roman"/>
          <w:color w:val="212121"/>
          <w:szCs w:val="24"/>
        </w:rPr>
        <w:t xml:space="preserve"> προς την Υπουργό Προστασίας του Πολίτη</w:t>
      </w:r>
      <w:r>
        <w:rPr>
          <w:rFonts w:eastAsia="Times New Roman"/>
          <w:color w:val="212121"/>
          <w:szCs w:val="24"/>
        </w:rPr>
        <w:t>,</w:t>
      </w:r>
      <w:r w:rsidRPr="00E22074">
        <w:rPr>
          <w:rFonts w:eastAsia="Times New Roman"/>
          <w:color w:val="212121"/>
          <w:szCs w:val="24"/>
        </w:rPr>
        <w:t xml:space="preserve"> με θέμα</w:t>
      </w:r>
      <w:r>
        <w:rPr>
          <w:rFonts w:eastAsia="Times New Roman"/>
          <w:color w:val="212121"/>
          <w:szCs w:val="24"/>
        </w:rPr>
        <w:t xml:space="preserve"> «Κ</w:t>
      </w:r>
      <w:r w:rsidRPr="00E22074">
        <w:rPr>
          <w:rFonts w:eastAsia="Times New Roman"/>
          <w:color w:val="212121"/>
          <w:szCs w:val="24"/>
        </w:rPr>
        <w:t>ράτος αυταρχισμού και καταστολής</w:t>
      </w:r>
      <w:r>
        <w:rPr>
          <w:rFonts w:eastAsia="Times New Roman"/>
          <w:color w:val="212121"/>
          <w:szCs w:val="24"/>
        </w:rPr>
        <w:t>. Π</w:t>
      </w:r>
      <w:r w:rsidRPr="00E22074">
        <w:rPr>
          <w:rFonts w:eastAsia="Times New Roman"/>
          <w:color w:val="212121"/>
          <w:szCs w:val="24"/>
        </w:rPr>
        <w:t>ότε θα σταματήσει ο κατ</w:t>
      </w:r>
      <w:r w:rsidRPr="00E22074">
        <w:rPr>
          <w:rFonts w:eastAsia="Times New Roman"/>
          <w:color w:val="212121"/>
          <w:szCs w:val="24"/>
        </w:rPr>
        <w:t>ήφορος</w:t>
      </w:r>
      <w:r>
        <w:rPr>
          <w:rFonts w:eastAsia="Times New Roman"/>
          <w:color w:val="212121"/>
          <w:szCs w:val="24"/>
        </w:rPr>
        <w:t>;»,</w:t>
      </w:r>
      <w:r w:rsidRPr="00E22074">
        <w:rPr>
          <w:rFonts w:eastAsia="Times New Roman"/>
          <w:color w:val="212121"/>
          <w:szCs w:val="24"/>
        </w:rPr>
        <w:t xml:space="preserve"> </w:t>
      </w:r>
      <w:r>
        <w:rPr>
          <w:rFonts w:eastAsia="Times New Roman"/>
          <w:color w:val="212121"/>
          <w:szCs w:val="24"/>
        </w:rPr>
        <w:t xml:space="preserve">δεν θα συζητηθεί </w:t>
      </w:r>
      <w:r>
        <w:rPr>
          <w:rFonts w:eastAsia="Times New Roman"/>
          <w:color w:val="212121"/>
          <w:szCs w:val="24"/>
        </w:rPr>
        <w:t>εξαιτίας κωλύματος</w:t>
      </w:r>
      <w:r w:rsidRPr="00E22074">
        <w:rPr>
          <w:rFonts w:eastAsia="Times New Roman"/>
          <w:color w:val="212121"/>
          <w:szCs w:val="24"/>
        </w:rPr>
        <w:t xml:space="preserve"> της Υπουργού Προστασίας του Πολίτη </w:t>
      </w:r>
      <w:r w:rsidRPr="00E22074">
        <w:rPr>
          <w:rFonts w:eastAsia="Times New Roman"/>
          <w:color w:val="212121"/>
          <w:szCs w:val="24"/>
        </w:rPr>
        <w:t>κ</w:t>
      </w:r>
      <w:r>
        <w:rPr>
          <w:rFonts w:eastAsia="Times New Roman"/>
          <w:color w:val="212121"/>
          <w:szCs w:val="24"/>
        </w:rPr>
        <w:t>.</w:t>
      </w:r>
      <w:r w:rsidRPr="00E22074">
        <w:rPr>
          <w:rFonts w:eastAsia="Times New Roman"/>
          <w:color w:val="212121"/>
          <w:szCs w:val="24"/>
        </w:rPr>
        <w:t xml:space="preserve"> </w:t>
      </w:r>
      <w:r w:rsidRPr="00E22074">
        <w:rPr>
          <w:rFonts w:eastAsia="Times New Roman"/>
          <w:color w:val="212121"/>
          <w:szCs w:val="24"/>
        </w:rPr>
        <w:t xml:space="preserve">Όλγας </w:t>
      </w:r>
      <w:proofErr w:type="spellStart"/>
      <w:r w:rsidRPr="00E22074">
        <w:rPr>
          <w:rFonts w:eastAsia="Times New Roman"/>
          <w:color w:val="212121"/>
          <w:szCs w:val="24"/>
        </w:rPr>
        <w:t>Γεροβασίλη</w:t>
      </w:r>
      <w:proofErr w:type="spellEnd"/>
      <w:r w:rsidRPr="00E22074">
        <w:rPr>
          <w:rFonts w:eastAsia="Times New Roman"/>
          <w:color w:val="212121"/>
          <w:szCs w:val="24"/>
        </w:rPr>
        <w:t xml:space="preserve"> </w:t>
      </w:r>
      <w:r>
        <w:rPr>
          <w:rFonts w:eastAsia="Times New Roman"/>
          <w:color w:val="212121"/>
          <w:szCs w:val="24"/>
        </w:rPr>
        <w:t>λόγω του ότι εκπροσωπεί την Κ</w:t>
      </w:r>
      <w:r w:rsidRPr="00E22074">
        <w:rPr>
          <w:rFonts w:eastAsia="Times New Roman"/>
          <w:color w:val="212121"/>
          <w:szCs w:val="24"/>
        </w:rPr>
        <w:t>υβέρνηση σε εκδήλωση του Πυροσβεστικού Σώματος</w:t>
      </w:r>
      <w:r>
        <w:rPr>
          <w:rFonts w:eastAsia="Times New Roman"/>
          <w:color w:val="212121"/>
          <w:szCs w:val="24"/>
        </w:rPr>
        <w:t>, παρουσία του Προέδρου της Δ</w:t>
      </w:r>
      <w:r w:rsidRPr="00E22074">
        <w:rPr>
          <w:rFonts w:eastAsia="Times New Roman"/>
          <w:color w:val="212121"/>
          <w:szCs w:val="24"/>
        </w:rPr>
        <w:t>ημοκρατίας</w:t>
      </w:r>
      <w:r>
        <w:rPr>
          <w:rFonts w:eastAsia="Times New Roman"/>
          <w:color w:val="212121"/>
          <w:szCs w:val="24"/>
        </w:rPr>
        <w:t>,</w:t>
      </w:r>
      <w:r w:rsidRPr="00E22074">
        <w:rPr>
          <w:rFonts w:eastAsia="Times New Roman"/>
          <w:color w:val="212121"/>
          <w:szCs w:val="24"/>
        </w:rPr>
        <w:t xml:space="preserve"> για τη βράβευση εθελοντών πυροσβεστών ε</w:t>
      </w:r>
      <w:r w:rsidRPr="00E22074">
        <w:rPr>
          <w:rFonts w:eastAsia="Times New Roman"/>
          <w:color w:val="212121"/>
          <w:szCs w:val="24"/>
        </w:rPr>
        <w:t>ντός Αττικής</w:t>
      </w:r>
      <w:r>
        <w:rPr>
          <w:rFonts w:eastAsia="Times New Roman"/>
          <w:color w:val="212121"/>
          <w:szCs w:val="24"/>
        </w:rPr>
        <w:t>.</w:t>
      </w:r>
    </w:p>
    <w:p w14:paraId="6F02AAD3"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lastRenderedPageBreak/>
        <w:t>Κ</w:t>
      </w:r>
      <w:r w:rsidRPr="00E22074">
        <w:rPr>
          <w:rFonts w:eastAsia="Times New Roman"/>
          <w:color w:val="212121"/>
          <w:szCs w:val="24"/>
        </w:rPr>
        <w:t xml:space="preserve">αι </w:t>
      </w:r>
      <w:r>
        <w:rPr>
          <w:rFonts w:eastAsia="Times New Roman"/>
          <w:color w:val="212121"/>
          <w:szCs w:val="24"/>
        </w:rPr>
        <w:t>τέλος η</w:t>
      </w:r>
      <w:r w:rsidRPr="00E22074">
        <w:rPr>
          <w:rFonts w:eastAsia="Times New Roman"/>
          <w:color w:val="212121"/>
          <w:szCs w:val="24"/>
        </w:rPr>
        <w:t xml:space="preserve"> </w:t>
      </w:r>
      <w:r>
        <w:rPr>
          <w:rFonts w:eastAsia="Times New Roman"/>
          <w:color w:val="212121"/>
          <w:szCs w:val="24"/>
        </w:rPr>
        <w:t xml:space="preserve">έβδομη </w:t>
      </w:r>
      <w:r w:rsidRPr="00E22074">
        <w:rPr>
          <w:rFonts w:eastAsia="Times New Roman"/>
          <w:color w:val="212121"/>
          <w:szCs w:val="24"/>
        </w:rPr>
        <w:t>με αριθμό 262</w:t>
      </w:r>
      <w:r>
        <w:rPr>
          <w:rFonts w:eastAsia="Times New Roman"/>
          <w:color w:val="212121"/>
          <w:szCs w:val="24"/>
        </w:rPr>
        <w:t>/9-1-2019 επίκαιρη ερώτηση δεύτερου κύκλου του Βουλευτή Επικρατείας του Λαϊκού Συνδέσμου</w:t>
      </w:r>
      <w:r>
        <w:rPr>
          <w:rFonts w:eastAsia="Times New Roman"/>
          <w:color w:val="212121"/>
          <w:szCs w:val="24"/>
        </w:rPr>
        <w:t xml:space="preserve"> </w:t>
      </w:r>
      <w:r>
        <w:rPr>
          <w:rFonts w:eastAsia="Times New Roman"/>
          <w:color w:val="212121"/>
          <w:szCs w:val="24"/>
        </w:rPr>
        <w:t>-</w:t>
      </w:r>
      <w:r>
        <w:rPr>
          <w:rFonts w:eastAsia="Times New Roman"/>
          <w:color w:val="212121"/>
          <w:szCs w:val="24"/>
        </w:rPr>
        <w:t xml:space="preserve"> </w:t>
      </w:r>
      <w:r>
        <w:rPr>
          <w:rFonts w:eastAsia="Times New Roman"/>
          <w:color w:val="212121"/>
          <w:szCs w:val="24"/>
        </w:rPr>
        <w:t>Χρυσή</w:t>
      </w:r>
      <w:r w:rsidRPr="00E22074">
        <w:rPr>
          <w:rFonts w:eastAsia="Times New Roman"/>
          <w:color w:val="212121"/>
          <w:szCs w:val="24"/>
        </w:rPr>
        <w:t xml:space="preserve"> </w:t>
      </w:r>
      <w:r>
        <w:rPr>
          <w:rFonts w:eastAsia="Times New Roman"/>
          <w:color w:val="212121"/>
          <w:szCs w:val="24"/>
        </w:rPr>
        <w:t>Αυγή κ. Χρήστου Παππά προς τον Υπουργό Εθνικής Άμυνας, με θέμα «Επιτακτική ανάγκη αυξήσεως της σ</w:t>
      </w:r>
      <w:r w:rsidRPr="00E22074">
        <w:rPr>
          <w:rFonts w:eastAsia="Times New Roman"/>
          <w:color w:val="212121"/>
          <w:szCs w:val="24"/>
        </w:rPr>
        <w:t xml:space="preserve">τρατιωτικής </w:t>
      </w:r>
      <w:r w:rsidRPr="00E22074">
        <w:rPr>
          <w:rFonts w:eastAsia="Times New Roman"/>
          <w:color w:val="212121"/>
          <w:szCs w:val="24"/>
        </w:rPr>
        <w:t>θητείας</w:t>
      </w:r>
      <w:r>
        <w:rPr>
          <w:rFonts w:eastAsia="Times New Roman"/>
          <w:color w:val="212121"/>
          <w:szCs w:val="24"/>
        </w:rPr>
        <w:t xml:space="preserve">», </w:t>
      </w:r>
      <w:r>
        <w:rPr>
          <w:rFonts w:eastAsia="Times New Roman"/>
          <w:color w:val="212121"/>
          <w:szCs w:val="24"/>
        </w:rPr>
        <w:t xml:space="preserve">δεν θα συζητηθεί </w:t>
      </w:r>
      <w:r>
        <w:rPr>
          <w:rFonts w:eastAsia="Times New Roman"/>
          <w:color w:val="212121"/>
          <w:szCs w:val="24"/>
        </w:rPr>
        <w:t>λόγω κωλύματος του αρμόδιου Υπουργού.</w:t>
      </w:r>
    </w:p>
    <w:p w14:paraId="6F02AAD4"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Γ</w:t>
      </w:r>
      <w:r w:rsidRPr="00E22074">
        <w:rPr>
          <w:rFonts w:eastAsia="Times New Roman"/>
          <w:color w:val="212121"/>
          <w:szCs w:val="24"/>
        </w:rPr>
        <w:t>ια όλα τα παραπάνω υπάρχ</w:t>
      </w:r>
      <w:r>
        <w:rPr>
          <w:rFonts w:eastAsia="Times New Roman"/>
          <w:color w:val="212121"/>
          <w:szCs w:val="24"/>
        </w:rPr>
        <w:t>ει και σχετική επιστολή από τη Γ</w:t>
      </w:r>
      <w:r w:rsidRPr="00E22074">
        <w:rPr>
          <w:rFonts w:eastAsia="Times New Roman"/>
          <w:color w:val="212121"/>
          <w:szCs w:val="24"/>
        </w:rPr>
        <w:t xml:space="preserve">ραμματεία της Κυβερνήσεως </w:t>
      </w:r>
      <w:r>
        <w:rPr>
          <w:rFonts w:eastAsia="Times New Roman"/>
          <w:color w:val="212121"/>
          <w:szCs w:val="24"/>
        </w:rPr>
        <w:t xml:space="preserve">και τον κ. </w:t>
      </w:r>
      <w:proofErr w:type="spellStart"/>
      <w:r>
        <w:rPr>
          <w:rFonts w:eastAsia="Times New Roman"/>
          <w:color w:val="212121"/>
          <w:szCs w:val="24"/>
        </w:rPr>
        <w:t>Καϊδατζή</w:t>
      </w:r>
      <w:proofErr w:type="spellEnd"/>
      <w:r>
        <w:rPr>
          <w:rFonts w:eastAsia="Times New Roman"/>
          <w:color w:val="212121"/>
          <w:szCs w:val="24"/>
        </w:rPr>
        <w:t xml:space="preserve">. </w:t>
      </w:r>
    </w:p>
    <w:p w14:paraId="6F02AAD5"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Κύριε Κ</w:t>
      </w:r>
      <w:r w:rsidRPr="00E22074">
        <w:rPr>
          <w:rFonts w:eastAsia="Times New Roman"/>
          <w:color w:val="212121"/>
          <w:szCs w:val="24"/>
        </w:rPr>
        <w:t>υριαζίδη</w:t>
      </w:r>
      <w:r>
        <w:rPr>
          <w:rFonts w:eastAsia="Times New Roman"/>
          <w:color w:val="212121"/>
          <w:szCs w:val="24"/>
        </w:rPr>
        <w:t>,</w:t>
      </w:r>
      <w:r w:rsidRPr="00E22074">
        <w:rPr>
          <w:rFonts w:eastAsia="Times New Roman"/>
          <w:color w:val="212121"/>
          <w:szCs w:val="24"/>
        </w:rPr>
        <w:t xml:space="preserve"> θα σας δώσω το</w:t>
      </w:r>
      <w:r>
        <w:rPr>
          <w:rFonts w:eastAsia="Times New Roman"/>
          <w:color w:val="212121"/>
          <w:szCs w:val="24"/>
        </w:rPr>
        <w:t>ν</w:t>
      </w:r>
      <w:r w:rsidRPr="00E22074">
        <w:rPr>
          <w:rFonts w:eastAsia="Times New Roman"/>
          <w:color w:val="212121"/>
          <w:szCs w:val="24"/>
        </w:rPr>
        <w:t xml:space="preserve"> λόγο</w:t>
      </w:r>
      <w:r>
        <w:rPr>
          <w:rFonts w:eastAsia="Times New Roman"/>
          <w:color w:val="212121"/>
          <w:szCs w:val="24"/>
        </w:rPr>
        <w:t xml:space="preserve">, παρ’ όλο </w:t>
      </w:r>
      <w:r w:rsidRPr="00E22074">
        <w:rPr>
          <w:rFonts w:eastAsia="Times New Roman"/>
          <w:color w:val="212121"/>
          <w:szCs w:val="24"/>
        </w:rPr>
        <w:t xml:space="preserve">που θυμάμαι </w:t>
      </w:r>
      <w:r>
        <w:rPr>
          <w:rFonts w:eastAsia="Times New Roman"/>
          <w:color w:val="212121"/>
          <w:szCs w:val="24"/>
        </w:rPr>
        <w:t xml:space="preserve">ότι </w:t>
      </w:r>
      <w:proofErr w:type="spellStart"/>
      <w:r>
        <w:rPr>
          <w:rFonts w:eastAsia="Times New Roman"/>
          <w:color w:val="212121"/>
          <w:szCs w:val="24"/>
        </w:rPr>
        <w:t>προήδρευα</w:t>
      </w:r>
      <w:proofErr w:type="spellEnd"/>
      <w:r>
        <w:rPr>
          <w:rFonts w:eastAsia="Times New Roman"/>
          <w:color w:val="212121"/>
          <w:szCs w:val="24"/>
        </w:rPr>
        <w:t xml:space="preserve"> εγώ </w:t>
      </w:r>
      <w:r w:rsidRPr="00E22074">
        <w:rPr>
          <w:rFonts w:eastAsia="Times New Roman"/>
          <w:color w:val="212121"/>
          <w:szCs w:val="24"/>
        </w:rPr>
        <w:t>την προη</w:t>
      </w:r>
      <w:r w:rsidRPr="00E22074">
        <w:rPr>
          <w:rFonts w:eastAsia="Times New Roman"/>
          <w:color w:val="212121"/>
          <w:szCs w:val="24"/>
        </w:rPr>
        <w:t>γούμενη εβδομάδα και για ακριβώς τον ίδιο λόγο ζητήσατε να τοποθετηθείτε για τις ίδιες ερωτήσεις</w:t>
      </w:r>
      <w:r>
        <w:rPr>
          <w:rFonts w:eastAsia="Times New Roman"/>
          <w:color w:val="212121"/>
          <w:szCs w:val="24"/>
        </w:rPr>
        <w:t xml:space="preserve">. </w:t>
      </w:r>
    </w:p>
    <w:p w14:paraId="6F02AAD6"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Π</w:t>
      </w:r>
      <w:r w:rsidRPr="00E22074">
        <w:rPr>
          <w:rFonts w:eastAsia="Times New Roman"/>
          <w:color w:val="212121"/>
          <w:szCs w:val="24"/>
        </w:rPr>
        <w:t>αρακαλώ να περιοριστείτε στο ένα λεπτό και δεν θα ήθελα να με φέρετε σε δύσκολη θέση</w:t>
      </w:r>
      <w:r>
        <w:rPr>
          <w:rFonts w:eastAsia="Times New Roman"/>
          <w:color w:val="212121"/>
          <w:szCs w:val="24"/>
        </w:rPr>
        <w:t xml:space="preserve"> -</w:t>
      </w:r>
      <w:r>
        <w:rPr>
          <w:rFonts w:eastAsia="Times New Roman"/>
          <w:color w:val="212121"/>
          <w:szCs w:val="24"/>
        </w:rPr>
        <w:t>ό</w:t>
      </w:r>
      <w:r w:rsidRPr="00E22074">
        <w:rPr>
          <w:rFonts w:eastAsia="Times New Roman"/>
          <w:color w:val="212121"/>
          <w:szCs w:val="24"/>
        </w:rPr>
        <w:t>πως την προηγούμενη φορά</w:t>
      </w:r>
      <w:r>
        <w:rPr>
          <w:rFonts w:eastAsia="Times New Roman"/>
          <w:color w:val="212121"/>
          <w:szCs w:val="24"/>
        </w:rPr>
        <w:t>-</w:t>
      </w:r>
      <w:r w:rsidRPr="00E22074">
        <w:rPr>
          <w:rFonts w:eastAsia="Times New Roman"/>
          <w:color w:val="212121"/>
          <w:szCs w:val="24"/>
        </w:rPr>
        <w:t xml:space="preserve"> </w:t>
      </w:r>
      <w:r w:rsidRPr="00E22074">
        <w:rPr>
          <w:rFonts w:eastAsia="Times New Roman"/>
          <w:color w:val="212121"/>
          <w:szCs w:val="24"/>
        </w:rPr>
        <w:t>να σας διακό</w:t>
      </w:r>
      <w:r>
        <w:rPr>
          <w:rFonts w:eastAsia="Times New Roman"/>
          <w:color w:val="212121"/>
          <w:szCs w:val="24"/>
        </w:rPr>
        <w:t>ψω γιατί ξ</w:t>
      </w:r>
      <w:r w:rsidRPr="00E22074">
        <w:rPr>
          <w:rFonts w:eastAsia="Times New Roman"/>
          <w:color w:val="212121"/>
          <w:szCs w:val="24"/>
        </w:rPr>
        <w:t xml:space="preserve">εκινήσατε να </w:t>
      </w:r>
      <w:r>
        <w:rPr>
          <w:rFonts w:eastAsia="Times New Roman"/>
          <w:color w:val="212121"/>
          <w:szCs w:val="24"/>
        </w:rPr>
        <w:t>αναπτύσσ</w:t>
      </w:r>
      <w:r>
        <w:rPr>
          <w:rFonts w:eastAsia="Times New Roman"/>
          <w:color w:val="212121"/>
          <w:szCs w:val="24"/>
        </w:rPr>
        <w:t>ετε</w:t>
      </w:r>
      <w:r w:rsidRPr="00E22074">
        <w:rPr>
          <w:rFonts w:eastAsia="Times New Roman"/>
          <w:color w:val="212121"/>
          <w:szCs w:val="24"/>
        </w:rPr>
        <w:t xml:space="preserve"> το θέμα </w:t>
      </w:r>
      <w:r>
        <w:rPr>
          <w:rFonts w:eastAsia="Times New Roman"/>
          <w:color w:val="212121"/>
          <w:szCs w:val="24"/>
        </w:rPr>
        <w:t>της ερώτησης</w:t>
      </w:r>
      <w:r w:rsidRPr="00E22074">
        <w:rPr>
          <w:rFonts w:eastAsia="Times New Roman"/>
          <w:color w:val="212121"/>
          <w:szCs w:val="24"/>
        </w:rPr>
        <w:t xml:space="preserve"> επί της ουσίας των θεμάτων</w:t>
      </w:r>
      <w:r>
        <w:rPr>
          <w:rFonts w:eastAsia="Times New Roman"/>
          <w:color w:val="212121"/>
          <w:szCs w:val="24"/>
        </w:rPr>
        <w:t>.</w:t>
      </w:r>
    </w:p>
    <w:p w14:paraId="6F02AAD7"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 xml:space="preserve">Ορίστε, έχετε τον λόγο. </w:t>
      </w:r>
    </w:p>
    <w:p w14:paraId="6F02AAD8" w14:textId="77777777" w:rsidR="005A51C1" w:rsidRDefault="00273ECB">
      <w:pPr>
        <w:spacing w:line="600" w:lineRule="auto"/>
        <w:ind w:firstLine="720"/>
        <w:jc w:val="both"/>
        <w:rPr>
          <w:rFonts w:eastAsia="Times New Roman"/>
          <w:color w:val="212121"/>
          <w:szCs w:val="24"/>
        </w:rPr>
      </w:pPr>
      <w:r>
        <w:rPr>
          <w:rFonts w:eastAsia="Times New Roman"/>
          <w:b/>
          <w:color w:val="212121"/>
          <w:szCs w:val="24"/>
        </w:rPr>
        <w:lastRenderedPageBreak/>
        <w:t xml:space="preserve">ΔΗΜΗΤΡΙΟΣ ΚΥΡΙΑΖΙΔΗΣ: </w:t>
      </w:r>
      <w:r>
        <w:rPr>
          <w:rFonts w:eastAsia="Times New Roman"/>
          <w:color w:val="212121"/>
          <w:szCs w:val="24"/>
        </w:rPr>
        <w:t>Πλην, όμως, αγαπητέ Πρόεδρε, θ</w:t>
      </w:r>
      <w:r w:rsidRPr="00E22074">
        <w:rPr>
          <w:rFonts w:eastAsia="Times New Roman"/>
          <w:color w:val="212121"/>
          <w:szCs w:val="24"/>
        </w:rPr>
        <w:t>α σας φέρω σε δύσκολη θέση</w:t>
      </w:r>
      <w:r>
        <w:rPr>
          <w:rFonts w:eastAsia="Times New Roman"/>
          <w:color w:val="212121"/>
          <w:szCs w:val="24"/>
        </w:rPr>
        <w:t>, διότι ο Κ</w:t>
      </w:r>
      <w:r w:rsidRPr="00E22074">
        <w:rPr>
          <w:rFonts w:eastAsia="Times New Roman"/>
          <w:color w:val="212121"/>
          <w:szCs w:val="24"/>
        </w:rPr>
        <w:t>ανονισμός επιβάλλει αυτή</w:t>
      </w:r>
      <w:r>
        <w:rPr>
          <w:rFonts w:eastAsia="Times New Roman"/>
          <w:color w:val="212121"/>
          <w:szCs w:val="24"/>
        </w:rPr>
        <w:t>ν</w:t>
      </w:r>
      <w:r w:rsidRPr="00E22074">
        <w:rPr>
          <w:rFonts w:eastAsia="Times New Roman"/>
          <w:color w:val="212121"/>
          <w:szCs w:val="24"/>
        </w:rPr>
        <w:t xml:space="preserve"> τη διαδικασία</w:t>
      </w:r>
      <w:r>
        <w:rPr>
          <w:rFonts w:eastAsia="Times New Roman"/>
          <w:color w:val="212121"/>
          <w:szCs w:val="24"/>
        </w:rPr>
        <w:t>, όταν ο αρμόδιος προς απάντηση Υπουργός δεν προσέ</w:t>
      </w:r>
      <w:r>
        <w:rPr>
          <w:rFonts w:eastAsia="Times New Roman"/>
          <w:color w:val="212121"/>
          <w:szCs w:val="24"/>
        </w:rPr>
        <w:t>ρχεται. Γι’</w:t>
      </w:r>
      <w:r w:rsidRPr="00E22074">
        <w:rPr>
          <w:rFonts w:eastAsia="Times New Roman"/>
          <w:color w:val="212121"/>
          <w:szCs w:val="24"/>
        </w:rPr>
        <w:t xml:space="preserve"> αυτό επαναλαμβάνεται αυτή η διαδικασία</w:t>
      </w:r>
      <w:r>
        <w:rPr>
          <w:rFonts w:eastAsia="Times New Roman"/>
          <w:color w:val="212121"/>
          <w:szCs w:val="24"/>
        </w:rPr>
        <w:t>.</w:t>
      </w:r>
    </w:p>
    <w:p w14:paraId="6F02AAD9"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Λ</w:t>
      </w:r>
      <w:r w:rsidRPr="00E22074">
        <w:rPr>
          <w:rFonts w:eastAsia="Times New Roman"/>
          <w:color w:val="212121"/>
          <w:szCs w:val="24"/>
        </w:rPr>
        <w:t>έω το εξής</w:t>
      </w:r>
      <w:r>
        <w:rPr>
          <w:rFonts w:eastAsia="Times New Roman"/>
          <w:color w:val="212121"/>
          <w:szCs w:val="24"/>
        </w:rPr>
        <w:t>, κύριε Π</w:t>
      </w:r>
      <w:r w:rsidRPr="00E22074">
        <w:rPr>
          <w:rFonts w:eastAsia="Times New Roman"/>
          <w:color w:val="212121"/>
          <w:szCs w:val="24"/>
        </w:rPr>
        <w:t>ρόεδρε</w:t>
      </w:r>
      <w:r>
        <w:rPr>
          <w:rFonts w:eastAsia="Times New Roman"/>
          <w:color w:val="212121"/>
          <w:szCs w:val="24"/>
        </w:rPr>
        <w:t>: Όσες φορές δεν προσέρχεται ο αρμόδιος Α</w:t>
      </w:r>
      <w:r w:rsidRPr="00E22074">
        <w:rPr>
          <w:rFonts w:eastAsia="Times New Roman"/>
          <w:color w:val="212121"/>
          <w:szCs w:val="24"/>
        </w:rPr>
        <w:t>ναπληρωτής Υπουργός Υγείας κ</w:t>
      </w:r>
      <w:r>
        <w:rPr>
          <w:rFonts w:eastAsia="Times New Roman"/>
          <w:color w:val="212121"/>
          <w:szCs w:val="24"/>
        </w:rPr>
        <w:t>.</w:t>
      </w:r>
      <w:r w:rsidRPr="00E22074">
        <w:rPr>
          <w:rFonts w:eastAsia="Times New Roman"/>
          <w:color w:val="212121"/>
          <w:szCs w:val="24"/>
        </w:rPr>
        <w:t xml:space="preserve"> </w:t>
      </w:r>
      <w:proofErr w:type="spellStart"/>
      <w:r w:rsidRPr="00E22074">
        <w:rPr>
          <w:rFonts w:eastAsia="Times New Roman"/>
          <w:color w:val="212121"/>
          <w:szCs w:val="24"/>
        </w:rPr>
        <w:t>Πολάκης</w:t>
      </w:r>
      <w:proofErr w:type="spellEnd"/>
      <w:r w:rsidRPr="00E22074">
        <w:rPr>
          <w:rFonts w:eastAsia="Times New Roman"/>
          <w:color w:val="212121"/>
          <w:szCs w:val="24"/>
        </w:rPr>
        <w:t xml:space="preserve"> </w:t>
      </w:r>
      <w:r>
        <w:rPr>
          <w:rFonts w:eastAsia="Times New Roman"/>
          <w:color w:val="212121"/>
          <w:szCs w:val="24"/>
        </w:rPr>
        <w:t xml:space="preserve">να απαντήσει, </w:t>
      </w:r>
      <w:r w:rsidRPr="00E22074">
        <w:rPr>
          <w:rFonts w:eastAsia="Times New Roman"/>
          <w:color w:val="212121"/>
          <w:szCs w:val="24"/>
        </w:rPr>
        <w:t>αυτό θα επαναλαμβάνεται</w:t>
      </w:r>
      <w:r>
        <w:rPr>
          <w:rFonts w:eastAsia="Times New Roman"/>
          <w:color w:val="212121"/>
          <w:szCs w:val="24"/>
        </w:rPr>
        <w:t>, ε</w:t>
      </w:r>
      <w:r w:rsidRPr="00E22074">
        <w:rPr>
          <w:rFonts w:eastAsia="Times New Roman"/>
          <w:color w:val="212121"/>
          <w:szCs w:val="24"/>
        </w:rPr>
        <w:t xml:space="preserve">κτός αν υπάρχει μία </w:t>
      </w:r>
      <w:r>
        <w:rPr>
          <w:rFonts w:eastAsia="Times New Roman"/>
          <w:color w:val="212121"/>
          <w:szCs w:val="24"/>
        </w:rPr>
        <w:t>ευαισθητοποίηση από το Υπουργείο Υ</w:t>
      </w:r>
      <w:r w:rsidRPr="00E22074">
        <w:rPr>
          <w:rFonts w:eastAsia="Times New Roman"/>
          <w:color w:val="212121"/>
          <w:szCs w:val="24"/>
        </w:rPr>
        <w:t>γείας</w:t>
      </w:r>
      <w:r w:rsidRPr="00E22074">
        <w:rPr>
          <w:rFonts w:eastAsia="Times New Roman"/>
          <w:color w:val="212121"/>
          <w:szCs w:val="24"/>
        </w:rPr>
        <w:t xml:space="preserve"> και</w:t>
      </w:r>
      <w:r>
        <w:rPr>
          <w:rFonts w:eastAsia="Times New Roman"/>
          <w:color w:val="212121"/>
          <w:szCs w:val="24"/>
        </w:rPr>
        <w:t>,</w:t>
      </w:r>
      <w:r w:rsidRPr="00E22074">
        <w:rPr>
          <w:rFonts w:eastAsia="Times New Roman"/>
          <w:color w:val="212121"/>
          <w:szCs w:val="24"/>
        </w:rPr>
        <w:t xml:space="preserve"> </w:t>
      </w:r>
      <w:r>
        <w:rPr>
          <w:rFonts w:eastAsia="Times New Roman"/>
          <w:color w:val="212121"/>
          <w:szCs w:val="24"/>
        </w:rPr>
        <w:t xml:space="preserve">εν </w:t>
      </w:r>
      <w:r w:rsidRPr="00E22074">
        <w:rPr>
          <w:rFonts w:eastAsia="Times New Roman"/>
          <w:color w:val="212121"/>
          <w:szCs w:val="24"/>
        </w:rPr>
        <w:t xml:space="preserve">πάση </w:t>
      </w:r>
      <w:proofErr w:type="spellStart"/>
      <w:r w:rsidRPr="00E22074">
        <w:rPr>
          <w:rFonts w:eastAsia="Times New Roman"/>
          <w:color w:val="212121"/>
          <w:szCs w:val="24"/>
        </w:rPr>
        <w:t>περιπτώσει</w:t>
      </w:r>
      <w:proofErr w:type="spellEnd"/>
      <w:r>
        <w:rPr>
          <w:rFonts w:eastAsia="Times New Roman"/>
          <w:color w:val="212121"/>
          <w:szCs w:val="24"/>
        </w:rPr>
        <w:t>,</w:t>
      </w:r>
      <w:r w:rsidRPr="00E22074">
        <w:rPr>
          <w:rFonts w:eastAsia="Times New Roman"/>
          <w:color w:val="212121"/>
          <w:szCs w:val="24"/>
        </w:rPr>
        <w:t xml:space="preserve"> αντιμετωπίσει αυτό το τεράστιο </w:t>
      </w:r>
      <w:r>
        <w:rPr>
          <w:rFonts w:eastAsia="Times New Roman"/>
          <w:color w:val="212121"/>
          <w:szCs w:val="24"/>
        </w:rPr>
        <w:t xml:space="preserve">ζήτημα. </w:t>
      </w:r>
    </w:p>
    <w:p w14:paraId="6F02AADA" w14:textId="77777777" w:rsidR="005A51C1" w:rsidRDefault="00273ECB">
      <w:pPr>
        <w:tabs>
          <w:tab w:val="left" w:pos="2738"/>
          <w:tab w:val="center" w:pos="4753"/>
          <w:tab w:val="left" w:pos="5723"/>
        </w:tabs>
        <w:spacing w:line="600" w:lineRule="auto"/>
        <w:ind w:firstLine="720"/>
        <w:jc w:val="both"/>
        <w:rPr>
          <w:rFonts w:eastAsia="Times New Roman" w:cs="Times New Roman"/>
          <w:szCs w:val="24"/>
        </w:rPr>
      </w:pPr>
      <w:r w:rsidRPr="000828F7">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 xml:space="preserve">Αυτό είναι δεκτό, κύριε Κυριαζίδη. </w:t>
      </w:r>
    </w:p>
    <w:p w14:paraId="6F02AADB"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 xml:space="preserve">Δεν θα ήθελα να περάσετε στη </w:t>
      </w:r>
      <w:r w:rsidRPr="00E22074">
        <w:rPr>
          <w:rFonts w:eastAsia="Times New Roman"/>
          <w:color w:val="212121"/>
          <w:szCs w:val="24"/>
        </w:rPr>
        <w:t>διαδικασία αναπτύξεως του θέματος</w:t>
      </w:r>
      <w:r>
        <w:rPr>
          <w:rFonts w:eastAsia="Times New Roman"/>
          <w:color w:val="212121"/>
          <w:szCs w:val="24"/>
        </w:rPr>
        <w:t xml:space="preserve">, </w:t>
      </w:r>
      <w:r w:rsidRPr="00E22074">
        <w:rPr>
          <w:rFonts w:eastAsia="Times New Roman"/>
          <w:color w:val="212121"/>
          <w:szCs w:val="24"/>
        </w:rPr>
        <w:t>γιατί αυτό είναι θέμα συζητήσεως με τον αρμόδιο Υπουργό</w:t>
      </w:r>
      <w:r>
        <w:rPr>
          <w:rFonts w:eastAsia="Times New Roman"/>
          <w:color w:val="212121"/>
          <w:szCs w:val="24"/>
        </w:rPr>
        <w:t xml:space="preserve"> ότ</w:t>
      </w:r>
      <w:r>
        <w:rPr>
          <w:rFonts w:eastAsia="Times New Roman"/>
          <w:color w:val="212121"/>
          <w:szCs w:val="24"/>
        </w:rPr>
        <w:t>αν είναι</w:t>
      </w:r>
      <w:r w:rsidRPr="00E22074">
        <w:rPr>
          <w:rFonts w:eastAsia="Times New Roman"/>
          <w:color w:val="212121"/>
          <w:szCs w:val="24"/>
        </w:rPr>
        <w:t xml:space="preserve"> εδώ</w:t>
      </w:r>
      <w:r>
        <w:rPr>
          <w:rFonts w:eastAsia="Times New Roman"/>
          <w:color w:val="212121"/>
          <w:szCs w:val="24"/>
        </w:rPr>
        <w:t>.</w:t>
      </w:r>
    </w:p>
    <w:p w14:paraId="6F02AADC" w14:textId="77777777" w:rsidR="005A51C1" w:rsidRDefault="00273ECB">
      <w:pPr>
        <w:spacing w:line="600" w:lineRule="auto"/>
        <w:ind w:firstLine="720"/>
        <w:jc w:val="both"/>
        <w:rPr>
          <w:rFonts w:eastAsia="Times New Roman"/>
          <w:color w:val="212121"/>
          <w:szCs w:val="24"/>
        </w:rPr>
      </w:pPr>
      <w:r>
        <w:rPr>
          <w:rFonts w:eastAsia="Times New Roman"/>
          <w:b/>
          <w:color w:val="212121"/>
          <w:szCs w:val="24"/>
        </w:rPr>
        <w:t xml:space="preserve">ΔΗΜΗΤΡΙΟΣ ΚΥΡΙΑΖΙΔΗΣ: </w:t>
      </w:r>
      <w:r>
        <w:rPr>
          <w:rFonts w:eastAsia="Times New Roman"/>
          <w:color w:val="212121"/>
          <w:szCs w:val="24"/>
        </w:rPr>
        <w:t>Δεν πρόκειται, κύριε Πρόεδρε. Απλώς θα ήθελα να σας επισημάνω…</w:t>
      </w:r>
    </w:p>
    <w:p w14:paraId="6F02AADD" w14:textId="77777777" w:rsidR="005A51C1" w:rsidRDefault="00273ECB">
      <w:pPr>
        <w:tabs>
          <w:tab w:val="left" w:pos="2738"/>
          <w:tab w:val="center" w:pos="4753"/>
          <w:tab w:val="left" w:pos="5723"/>
        </w:tabs>
        <w:spacing w:line="600" w:lineRule="auto"/>
        <w:ind w:firstLine="720"/>
        <w:jc w:val="both"/>
        <w:rPr>
          <w:rFonts w:eastAsia="Times New Roman"/>
          <w:color w:val="212121"/>
          <w:szCs w:val="24"/>
        </w:rPr>
      </w:pPr>
      <w:r w:rsidRPr="000828F7">
        <w:rPr>
          <w:rFonts w:eastAsia="Times New Roman" w:cs="Times New Roman"/>
          <w:b/>
          <w:szCs w:val="24"/>
        </w:rPr>
        <w:lastRenderedPageBreak/>
        <w:t>ΠΡΟΕΔΡΕΥΩΝ (Μάριος Γεωργιάδης):</w:t>
      </w:r>
      <w:r>
        <w:rPr>
          <w:rFonts w:eastAsia="Times New Roman" w:cs="Times New Roman"/>
          <w:b/>
          <w:szCs w:val="24"/>
        </w:rPr>
        <w:t xml:space="preserve"> </w:t>
      </w:r>
      <w:r>
        <w:rPr>
          <w:rFonts w:eastAsia="Times New Roman"/>
          <w:color w:val="212121"/>
          <w:szCs w:val="24"/>
        </w:rPr>
        <w:t>Την ένστασή</w:t>
      </w:r>
      <w:r w:rsidRPr="00E22074">
        <w:rPr>
          <w:rFonts w:eastAsia="Times New Roman"/>
          <w:color w:val="212121"/>
          <w:szCs w:val="24"/>
        </w:rPr>
        <w:t xml:space="preserve"> σας θέλουμε</w:t>
      </w:r>
      <w:r>
        <w:rPr>
          <w:rFonts w:eastAsia="Times New Roman"/>
          <w:color w:val="212121"/>
          <w:szCs w:val="24"/>
        </w:rPr>
        <w:t>. Σεβαστό, να καταγραφεί η ένστασή σας για τα Πρακτικά και για αυτό</w:t>
      </w:r>
      <w:r w:rsidRPr="00E22074">
        <w:rPr>
          <w:rFonts w:eastAsia="Times New Roman"/>
          <w:color w:val="212121"/>
          <w:szCs w:val="24"/>
        </w:rPr>
        <w:t xml:space="preserve"> σας </w:t>
      </w:r>
      <w:r>
        <w:rPr>
          <w:rFonts w:eastAsia="Times New Roman"/>
          <w:color w:val="212121"/>
          <w:szCs w:val="24"/>
        </w:rPr>
        <w:t xml:space="preserve">δίνω και τον λόγο. </w:t>
      </w:r>
    </w:p>
    <w:p w14:paraId="6F02AADE" w14:textId="77777777" w:rsidR="005A51C1" w:rsidRDefault="00273ECB">
      <w:pPr>
        <w:spacing w:line="600" w:lineRule="auto"/>
        <w:ind w:firstLine="720"/>
        <w:jc w:val="both"/>
        <w:rPr>
          <w:rFonts w:eastAsia="Times New Roman"/>
          <w:color w:val="212121"/>
          <w:szCs w:val="24"/>
        </w:rPr>
      </w:pPr>
      <w:r>
        <w:rPr>
          <w:rFonts w:eastAsia="Times New Roman"/>
          <w:b/>
          <w:color w:val="212121"/>
          <w:szCs w:val="24"/>
        </w:rPr>
        <w:t xml:space="preserve">ΔΗΜΗΤΡΙΟΣ </w:t>
      </w:r>
      <w:r>
        <w:rPr>
          <w:rFonts w:eastAsia="Times New Roman"/>
          <w:b/>
          <w:color w:val="212121"/>
          <w:szCs w:val="24"/>
        </w:rPr>
        <w:t xml:space="preserve">ΚΥΡΙΑΖΙΔΗΣ: </w:t>
      </w:r>
      <w:r>
        <w:rPr>
          <w:rFonts w:eastAsia="Times New Roman"/>
          <w:color w:val="212121"/>
          <w:szCs w:val="24"/>
        </w:rPr>
        <w:t>Κύριε Π</w:t>
      </w:r>
      <w:r w:rsidRPr="00E22074">
        <w:rPr>
          <w:rFonts w:eastAsia="Times New Roman"/>
          <w:color w:val="212121"/>
          <w:szCs w:val="24"/>
        </w:rPr>
        <w:t>ρόεδρε</w:t>
      </w:r>
      <w:r>
        <w:rPr>
          <w:rFonts w:eastAsia="Times New Roman"/>
          <w:color w:val="212121"/>
          <w:szCs w:val="24"/>
        </w:rPr>
        <w:t>,</w:t>
      </w:r>
      <w:r w:rsidRPr="00E22074">
        <w:rPr>
          <w:rFonts w:eastAsia="Times New Roman"/>
          <w:color w:val="212121"/>
          <w:szCs w:val="24"/>
        </w:rPr>
        <w:t xml:space="preserve"> επειδή η κατάσταση</w:t>
      </w:r>
      <w:r>
        <w:rPr>
          <w:rFonts w:eastAsia="Times New Roman"/>
          <w:color w:val="212121"/>
          <w:szCs w:val="24"/>
        </w:rPr>
        <w:t>, δυστυχώς, δυσχεραίνεται,</w:t>
      </w:r>
      <w:r w:rsidRPr="00E22074">
        <w:rPr>
          <w:rFonts w:eastAsia="Times New Roman"/>
          <w:color w:val="212121"/>
          <w:szCs w:val="24"/>
        </w:rPr>
        <w:t xml:space="preserve"> επιβαρύνεται</w:t>
      </w:r>
      <w:r>
        <w:rPr>
          <w:rFonts w:eastAsia="Times New Roman"/>
          <w:color w:val="212121"/>
          <w:szCs w:val="24"/>
        </w:rPr>
        <w:t xml:space="preserve">, </w:t>
      </w:r>
      <w:r w:rsidRPr="00E22074">
        <w:rPr>
          <w:rFonts w:eastAsia="Times New Roman"/>
          <w:color w:val="212121"/>
          <w:szCs w:val="24"/>
        </w:rPr>
        <w:t>μόλις χθες πήρα απάντηση σε ερώτημα από τον Ιατρικό Σύλλογο</w:t>
      </w:r>
      <w:r>
        <w:rPr>
          <w:rFonts w:eastAsia="Times New Roman"/>
          <w:color w:val="212121"/>
          <w:szCs w:val="24"/>
        </w:rPr>
        <w:t>. Τ</w:t>
      </w:r>
      <w:r w:rsidRPr="00E22074">
        <w:rPr>
          <w:rFonts w:eastAsia="Times New Roman"/>
          <w:color w:val="212121"/>
          <w:szCs w:val="24"/>
        </w:rPr>
        <w:t xml:space="preserve">εσσερισήμισι χιλιάδες συμπατριώτες μου αναγκάστηκαν πέρυσι να </w:t>
      </w:r>
      <w:proofErr w:type="spellStart"/>
      <w:r>
        <w:rPr>
          <w:rFonts w:eastAsia="Times New Roman"/>
          <w:color w:val="212121"/>
          <w:szCs w:val="24"/>
        </w:rPr>
        <w:t>μεταχθούν</w:t>
      </w:r>
      <w:proofErr w:type="spellEnd"/>
      <w:r>
        <w:rPr>
          <w:rFonts w:eastAsia="Times New Roman"/>
          <w:color w:val="212121"/>
          <w:szCs w:val="24"/>
        </w:rPr>
        <w:t xml:space="preserve"> στο «</w:t>
      </w:r>
      <w:proofErr w:type="spellStart"/>
      <w:r>
        <w:rPr>
          <w:rFonts w:eastAsia="Times New Roman"/>
          <w:color w:val="212121"/>
          <w:szCs w:val="24"/>
        </w:rPr>
        <w:t>Θεαγένειο</w:t>
      </w:r>
      <w:proofErr w:type="spellEnd"/>
      <w:r>
        <w:rPr>
          <w:rFonts w:eastAsia="Times New Roman"/>
          <w:color w:val="212121"/>
          <w:szCs w:val="24"/>
        </w:rPr>
        <w:t>»</w:t>
      </w:r>
      <w:r w:rsidRPr="00E22074">
        <w:rPr>
          <w:rFonts w:eastAsia="Times New Roman"/>
          <w:color w:val="212121"/>
          <w:szCs w:val="24"/>
        </w:rPr>
        <w:t xml:space="preserve"> προς θεραπεία και άλ</w:t>
      </w:r>
      <w:r w:rsidRPr="00E22074">
        <w:rPr>
          <w:rFonts w:eastAsia="Times New Roman"/>
          <w:color w:val="212121"/>
          <w:szCs w:val="24"/>
        </w:rPr>
        <w:t xml:space="preserve">λοι </w:t>
      </w:r>
      <w:r>
        <w:rPr>
          <w:rFonts w:eastAsia="Times New Roman"/>
          <w:color w:val="212121"/>
          <w:szCs w:val="24"/>
        </w:rPr>
        <w:t>επτακόσιοι στο</w:t>
      </w:r>
      <w:r w:rsidRPr="00E22074">
        <w:rPr>
          <w:rFonts w:eastAsia="Times New Roman"/>
          <w:color w:val="212121"/>
          <w:szCs w:val="24"/>
        </w:rPr>
        <w:t xml:space="preserve"> Γενικό Νοσοκομείο Αλεξανδρούπολης για τον ίδιο λόγο</w:t>
      </w:r>
      <w:r>
        <w:rPr>
          <w:rFonts w:eastAsia="Times New Roman"/>
          <w:color w:val="212121"/>
          <w:szCs w:val="24"/>
        </w:rPr>
        <w:t xml:space="preserve">. </w:t>
      </w:r>
      <w:r w:rsidRPr="00E22074">
        <w:rPr>
          <w:rFonts w:eastAsia="Times New Roman"/>
          <w:color w:val="212121"/>
          <w:szCs w:val="24"/>
        </w:rPr>
        <w:t>Αυτή είναι η σκληρή πραγματικότητα</w:t>
      </w:r>
      <w:r>
        <w:rPr>
          <w:rFonts w:eastAsia="Times New Roman"/>
          <w:color w:val="212121"/>
          <w:szCs w:val="24"/>
        </w:rPr>
        <w:t xml:space="preserve">. </w:t>
      </w:r>
    </w:p>
    <w:p w14:paraId="6F02AADF" w14:textId="77777777" w:rsidR="005A51C1" w:rsidRDefault="00273ECB">
      <w:pPr>
        <w:spacing w:line="600" w:lineRule="auto"/>
        <w:ind w:firstLine="720"/>
        <w:jc w:val="both"/>
        <w:rPr>
          <w:rFonts w:eastAsia="Times New Roman"/>
          <w:color w:val="212121"/>
          <w:szCs w:val="24"/>
        </w:rPr>
      </w:pPr>
      <w:r>
        <w:rPr>
          <w:rFonts w:eastAsia="Times New Roman"/>
          <w:color w:val="212121"/>
          <w:szCs w:val="24"/>
        </w:rPr>
        <w:t xml:space="preserve">Και βεβαίως, οι γιατροί του </w:t>
      </w:r>
      <w:r>
        <w:rPr>
          <w:rFonts w:eastAsia="Times New Roman"/>
          <w:color w:val="212121"/>
          <w:szCs w:val="24"/>
        </w:rPr>
        <w:t>νοσοκομείου</w:t>
      </w:r>
      <w:r>
        <w:rPr>
          <w:rFonts w:eastAsia="Times New Roman"/>
          <w:color w:val="212121"/>
          <w:szCs w:val="24"/>
        </w:rPr>
        <w:t xml:space="preserve">, όπως είπα και την άλλη φορά –και θα </w:t>
      </w:r>
      <w:r w:rsidRPr="00E22074">
        <w:rPr>
          <w:rFonts w:eastAsia="Times New Roman"/>
          <w:color w:val="212121"/>
          <w:szCs w:val="24"/>
        </w:rPr>
        <w:t xml:space="preserve">σας </w:t>
      </w:r>
      <w:r>
        <w:rPr>
          <w:rFonts w:eastAsia="Times New Roman"/>
          <w:color w:val="212121"/>
          <w:szCs w:val="24"/>
        </w:rPr>
        <w:t xml:space="preserve">το </w:t>
      </w:r>
      <w:r w:rsidRPr="00E22074">
        <w:rPr>
          <w:rFonts w:eastAsia="Times New Roman"/>
          <w:color w:val="212121"/>
          <w:szCs w:val="24"/>
        </w:rPr>
        <w:t>καταθέσω</w:t>
      </w:r>
      <w:r>
        <w:rPr>
          <w:rFonts w:eastAsia="Times New Roman"/>
          <w:color w:val="212121"/>
          <w:szCs w:val="24"/>
        </w:rPr>
        <w:t>- σηκώνουν ψ</w:t>
      </w:r>
      <w:r w:rsidRPr="00E22074">
        <w:rPr>
          <w:rFonts w:eastAsia="Times New Roman"/>
          <w:color w:val="212121"/>
          <w:szCs w:val="24"/>
        </w:rPr>
        <w:t>ηλά τα χέρια</w:t>
      </w:r>
      <w:r>
        <w:rPr>
          <w:rFonts w:eastAsia="Times New Roman"/>
          <w:color w:val="212121"/>
          <w:szCs w:val="24"/>
        </w:rPr>
        <w:t>,</w:t>
      </w:r>
      <w:r w:rsidRPr="00E22074">
        <w:rPr>
          <w:rFonts w:eastAsia="Times New Roman"/>
          <w:color w:val="212121"/>
          <w:szCs w:val="24"/>
        </w:rPr>
        <w:t xml:space="preserve"> διότι πλέον δεν μπορούν οι </w:t>
      </w:r>
      <w:r>
        <w:rPr>
          <w:rFonts w:eastAsia="Times New Roman"/>
          <w:color w:val="212121"/>
          <w:szCs w:val="24"/>
        </w:rPr>
        <w:t>ίδιοι –και το</w:t>
      </w:r>
      <w:r w:rsidRPr="00E22074">
        <w:rPr>
          <w:rFonts w:eastAsia="Times New Roman"/>
          <w:color w:val="212121"/>
          <w:szCs w:val="24"/>
        </w:rPr>
        <w:t xml:space="preserve"> ομολογούν</w:t>
      </w:r>
      <w:r>
        <w:rPr>
          <w:rFonts w:eastAsia="Times New Roman"/>
          <w:color w:val="212121"/>
          <w:szCs w:val="24"/>
        </w:rPr>
        <w:t xml:space="preserve">- </w:t>
      </w:r>
      <w:r w:rsidRPr="00E22074">
        <w:rPr>
          <w:rFonts w:eastAsia="Times New Roman"/>
          <w:color w:val="212121"/>
          <w:szCs w:val="24"/>
        </w:rPr>
        <w:t xml:space="preserve">να διασφαλίσουν την υγεία των συμπατριωτών </w:t>
      </w:r>
      <w:r>
        <w:rPr>
          <w:rFonts w:eastAsia="Times New Roman"/>
          <w:color w:val="212121"/>
          <w:szCs w:val="24"/>
        </w:rPr>
        <w:t xml:space="preserve">μου. </w:t>
      </w:r>
    </w:p>
    <w:p w14:paraId="6F02AAE0"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Δεν μπορούν να κάνουν διαφορετικά. Πρέπει να πάρετε και εσείς μέτρα, ώστε ή να έλθει να απαντήσει ή να δοθεί μία λύση. Δεν γίνεται κάτι άλλο.</w:t>
      </w:r>
      <w:r w:rsidRPr="0089453D">
        <w:rPr>
          <w:rFonts w:eastAsia="Times New Roman"/>
          <w:color w:val="000000"/>
          <w:szCs w:val="24"/>
          <w:shd w:val="clear" w:color="auto" w:fill="FFFFFF"/>
        </w:rPr>
        <w:t xml:space="preserve"> </w:t>
      </w:r>
    </w:p>
    <w:p w14:paraId="6F02AAE1"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lastRenderedPageBreak/>
        <w:t>ΠΡΟΕΔΡΕΥΩΝ (Μάριος Γεωργιάδης):</w:t>
      </w:r>
      <w:r>
        <w:rPr>
          <w:rFonts w:eastAsia="Times New Roman"/>
          <w:color w:val="000000"/>
          <w:szCs w:val="24"/>
          <w:shd w:val="clear" w:color="auto" w:fill="FFFFFF"/>
        </w:rPr>
        <w:t xml:space="preserve"> Κύριε Κυριαζίδη, είναι κατανοητό, απλώς…</w:t>
      </w:r>
    </w:p>
    <w:p w14:paraId="6F02AAE2"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ΔΗΜΗΤΡΙΟΣ ΚΥΡΙΑΖΙΔΗΣ:</w:t>
      </w:r>
      <w:r>
        <w:rPr>
          <w:rFonts w:eastAsia="Times New Roman"/>
          <w:color w:val="000000"/>
          <w:szCs w:val="24"/>
          <w:shd w:val="clear" w:color="auto" w:fill="FFFFFF"/>
        </w:rPr>
        <w:t xml:space="preserve"> Και να σας ευχαριστήσω για τη δική σας παρέμβαση, όπως έμαθα, προκειμένου επιτέλους να έρθει ο Αναπληρωτής Υπουργός, διότι από τις δεκαέξι επίκαιρες ερωτήσεις, οι δέκα, που</w:t>
      </w:r>
      <w:r w:rsidRPr="0004013E">
        <w:rPr>
          <w:rFonts w:eastAsia="Times New Roman"/>
          <w:color w:val="000000"/>
          <w:szCs w:val="24"/>
          <w:shd w:val="clear" w:color="auto" w:fill="FFFFFF"/>
        </w:rPr>
        <w:t xml:space="preserve"> </w:t>
      </w:r>
      <w:r>
        <w:rPr>
          <w:rFonts w:eastAsia="Times New Roman"/>
          <w:color w:val="000000"/>
          <w:szCs w:val="24"/>
          <w:shd w:val="clear" w:color="auto" w:fill="FFFFFF"/>
        </w:rPr>
        <w:t>βεβαίως τις έχουν υ</w:t>
      </w:r>
      <w:r>
        <w:rPr>
          <w:rFonts w:eastAsia="Times New Roman"/>
          <w:color w:val="000000"/>
          <w:szCs w:val="24"/>
          <w:shd w:val="clear" w:color="auto" w:fill="FFFFFF"/>
        </w:rPr>
        <w:t xml:space="preserve">ποβάλει και άλλοι συνάδελφοι, αφορούν τον ίδιο. </w:t>
      </w:r>
    </w:p>
    <w:p w14:paraId="6F02AAE3"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σας παρακαλέσω, λοιπόν, και κάνω έκκληση προς εσάς επιτέλους τουλάχιστον σε ευαίσθητα ζητήματα τέτοιου περιεχομένου, που έχουν να κάνουν με τη ζωή των συνανθρώπων μας να υπάρχει μια ευαισθησία, αλλιώς δεν</w:t>
      </w:r>
      <w:r>
        <w:rPr>
          <w:rFonts w:eastAsia="Times New Roman"/>
          <w:color w:val="000000"/>
          <w:szCs w:val="24"/>
          <w:shd w:val="clear" w:color="auto" w:fill="FFFFFF"/>
        </w:rPr>
        <w:t xml:space="preserve"> μπορώ να δώσω μία απάντηση και προφανώς και εσείς.</w:t>
      </w:r>
    </w:p>
    <w:p w14:paraId="6F02AAE4"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(Στο σημείο αυτό ο Βουλευτής κ. Δημήτριος Κυριαζίδης καταθέτει για τα Πρακτικά τα προαναφερθέντα έγγραφα, τα οποία βρίσκονται στο </w:t>
      </w:r>
      <w:r>
        <w:rPr>
          <w:rFonts w:eastAsia="Times New Roman" w:cs="Times New Roman"/>
          <w:szCs w:val="24"/>
        </w:rPr>
        <w:t xml:space="preserve">αρχείο </w:t>
      </w:r>
      <w:r>
        <w:rPr>
          <w:rFonts w:eastAsia="Times New Roman" w:cs="Times New Roman"/>
          <w:szCs w:val="24"/>
        </w:rPr>
        <w:t xml:space="preserve">του Τμήματος Γραμματείας της Διεύθυνσης Στενογραφίας και Πρακτικών </w:t>
      </w:r>
      <w:r>
        <w:rPr>
          <w:rFonts w:eastAsia="Times New Roman" w:cs="Times New Roman"/>
          <w:szCs w:val="24"/>
        </w:rPr>
        <w:t>της Βουλής)</w:t>
      </w:r>
    </w:p>
    <w:p w14:paraId="6F02AAE5"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Κυριαζίδη, έγινε κατανοητό. Σας ευχαριστώ που δεν αναπτύξατε το </w:t>
      </w:r>
      <w:r>
        <w:rPr>
          <w:rFonts w:eastAsia="Times New Roman"/>
          <w:color w:val="000000"/>
          <w:szCs w:val="24"/>
          <w:shd w:val="clear" w:color="auto" w:fill="FFFFFF"/>
        </w:rPr>
        <w:lastRenderedPageBreak/>
        <w:t xml:space="preserve">θέμα, αλλά καταλαβαίνετε ότι και εμείς ως Προεδρείο δεν μπορούμε να πιέσουμε κανέναν Υπουργό να έρθει. Είναι θέμα αρμοδιότητας του Υπουργείου </w:t>
      </w:r>
      <w:r>
        <w:rPr>
          <w:rFonts w:eastAsia="Times New Roman"/>
          <w:color w:val="000000"/>
          <w:szCs w:val="24"/>
          <w:shd w:val="clear" w:color="auto" w:fill="FFFFFF"/>
        </w:rPr>
        <w:t>και των ίδιων των Υπουργών να έρχονται και να απαντούν.</w:t>
      </w:r>
    </w:p>
    <w:p w14:paraId="6F02AAE6"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Παππά, το ίδιο θα πω και σε εσάς, να μην προχωρήσετε στην ανάπτυξη της θεματολογίας και να περιοριστείτε επί της ουσίας.</w:t>
      </w:r>
    </w:p>
    <w:p w14:paraId="6F02AAE7"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Κύριε Πρόεδρε, μη βάζετε χρόνο ακόμα. Διαδικαστικό είναι </w:t>
      </w:r>
      <w:r>
        <w:rPr>
          <w:rFonts w:eastAsia="Times New Roman"/>
          <w:color w:val="000000"/>
          <w:szCs w:val="24"/>
          <w:shd w:val="clear" w:color="auto" w:fill="FFFFFF"/>
        </w:rPr>
        <w:t>το θέμα. Αφορά εσάς.</w:t>
      </w:r>
    </w:p>
    <w:p w14:paraId="6F02AAE8"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Μην ανησυχείτε. Υπάρχει ανοχή. Δεν θα σας κόψω…</w:t>
      </w:r>
    </w:p>
    <w:p w14:paraId="6F02AAE9"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Ανησυχώ, γιατί είστε μέλος της Διάσκεψης των Προέδρων και στο θέμα αυτό έχουμε αναφερθεί πάρα πολλές φορές. </w:t>
      </w:r>
    </w:p>
    <w:p w14:paraId="6F02AAEA"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Συμβαίνει το εξής: Έχουμε μία ερώτηση η οποία σέρνεται για έξι μήνες και από τον προηγούμενο Υπουργό Εθνικής Άμυνας. Λέμε για την αυξανόμενη τουρκική επιθετικότητα σε Κύπρο, </w:t>
      </w:r>
      <w:r>
        <w:rPr>
          <w:rFonts w:eastAsia="Times New Roman"/>
          <w:color w:val="000000"/>
          <w:szCs w:val="24"/>
          <w:shd w:val="clear" w:color="auto" w:fill="FFFFFF"/>
        </w:rPr>
        <w:lastRenderedPageBreak/>
        <w:t>Αιγαίο. Για την οικονομία του χρόνου δεν θα αναφερθώ. Τα ξέρει αυτά όλος ο κόσμος,</w:t>
      </w:r>
      <w:r>
        <w:rPr>
          <w:rFonts w:eastAsia="Times New Roman"/>
          <w:color w:val="000000"/>
          <w:szCs w:val="24"/>
          <w:shd w:val="clear" w:color="auto" w:fill="FFFFFF"/>
        </w:rPr>
        <w:t xml:space="preserve"> όλος ο ελληνικός λαός. </w:t>
      </w:r>
    </w:p>
    <w:p w14:paraId="6F02AAEB"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Θέτουμε δύο καίρια ερωτήματα προς τον Υπουργό: </w:t>
      </w:r>
    </w:p>
    <w:p w14:paraId="6F02AAEC"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Πρώτον, αν προτίθεται να προβεί στην άμεση αύξηση της διάρκειας της στρατιωτικής θητείας, τουλάχιστον στους δεκαοκτώ μήνες, προκειμένου να επιλυθούν οριστικά τα προβλήματα </w:t>
      </w:r>
      <w:proofErr w:type="spellStart"/>
      <w:r>
        <w:rPr>
          <w:rFonts w:eastAsia="Times New Roman"/>
          <w:color w:val="000000"/>
          <w:szCs w:val="24"/>
          <w:shd w:val="clear" w:color="auto" w:fill="FFFFFF"/>
        </w:rPr>
        <w:t>υποστελέχωσ</w:t>
      </w:r>
      <w:r>
        <w:rPr>
          <w:rFonts w:eastAsia="Times New Roman"/>
          <w:color w:val="000000"/>
          <w:szCs w:val="24"/>
          <w:shd w:val="clear" w:color="auto" w:fill="FFFFFF"/>
        </w:rPr>
        <w:t>ης</w:t>
      </w:r>
      <w:proofErr w:type="spellEnd"/>
      <w:r>
        <w:rPr>
          <w:rFonts w:eastAsia="Times New Roman"/>
          <w:color w:val="000000"/>
          <w:szCs w:val="24"/>
          <w:shd w:val="clear" w:color="auto" w:fill="FFFFFF"/>
        </w:rPr>
        <w:t xml:space="preserve"> και μειωμένης επάνδρωσης -μην το βάλετε αυστηρά το «επάνδρωσης», στις Ένοπλες Δυνάμεις υπηρετούν και άνδρες και γυναίκες- που αντιμετωπίζουν οι ελληνικές Ένοπλες Δυνάμεις; </w:t>
      </w:r>
    </w:p>
    <w:p w14:paraId="6F02AAED"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Δεύτερον, πρόκειται να εξετάσει τη δυνατότητα εφαρμογής το </w:t>
      </w:r>
      <w:proofErr w:type="spellStart"/>
      <w:r>
        <w:rPr>
          <w:rFonts w:eastAsia="Times New Roman"/>
          <w:color w:val="000000"/>
          <w:szCs w:val="24"/>
          <w:shd w:val="clear" w:color="auto" w:fill="FFFFFF"/>
        </w:rPr>
        <w:t>ταχύτερον</w:t>
      </w:r>
      <w:proofErr w:type="spellEnd"/>
      <w:r>
        <w:rPr>
          <w:rFonts w:eastAsia="Times New Roman"/>
          <w:color w:val="000000"/>
          <w:szCs w:val="24"/>
          <w:shd w:val="clear" w:color="auto" w:fill="FFFFFF"/>
        </w:rPr>
        <w:t xml:space="preserve"> δυνατόν της</w:t>
      </w:r>
      <w:r>
        <w:rPr>
          <w:rFonts w:eastAsia="Times New Roman"/>
          <w:color w:val="000000"/>
          <w:szCs w:val="24"/>
          <w:shd w:val="clear" w:color="auto" w:fill="FFFFFF"/>
        </w:rPr>
        <w:t xml:space="preserve"> πάγιας πρότασης της Χρυσής Αυγής περί υποχρεωτικής στράτευσης ανδρών και γυναικών στην ηλικία των δεκαοκτώ ετών, ώστε τόσο η ελληνική κοινωνία όσο και οι ελληνικές Ένοπλες Δυνάμεις να είναι σε θέση να </w:t>
      </w:r>
      <w:proofErr w:type="spellStart"/>
      <w:r>
        <w:rPr>
          <w:rFonts w:eastAsia="Times New Roman"/>
          <w:color w:val="000000"/>
          <w:szCs w:val="24"/>
          <w:shd w:val="clear" w:color="auto" w:fill="FFFFFF"/>
        </w:rPr>
        <w:t>αντεπεξέλθουν</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t xml:space="preserve">έναντι παντός κινδύνου προκύψει για την </w:t>
      </w:r>
      <w:r>
        <w:rPr>
          <w:rFonts w:eastAsia="Times New Roman"/>
          <w:color w:val="000000"/>
          <w:szCs w:val="24"/>
          <w:shd w:val="clear" w:color="auto" w:fill="FFFFFF"/>
        </w:rPr>
        <w:t xml:space="preserve">εθνική μας ασφάλεια; </w:t>
      </w:r>
    </w:p>
    <w:p w14:paraId="6F02AAEE"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lastRenderedPageBreak/>
        <w:t>ΠΡΟΕΔΡΕΥΩΝ (Μάριος Γεωργιάδης):</w:t>
      </w:r>
      <w:r>
        <w:rPr>
          <w:rFonts w:eastAsia="Times New Roman"/>
          <w:color w:val="000000"/>
          <w:szCs w:val="24"/>
          <w:shd w:val="clear" w:color="auto" w:fill="FFFFFF"/>
        </w:rPr>
        <w:t xml:space="preserve"> Κύριε Παππά, κάντε…</w:t>
      </w:r>
    </w:p>
    <w:p w14:paraId="6F02AAEF"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Κύριε Πρόεδρε, μη με διακόπτετε.</w:t>
      </w:r>
    </w:p>
    <w:p w14:paraId="6F02AAF0"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Είπατε τις ερωτήσεις που δεν απαντώνται, κύριε Πρόεδρε, από τον κύριο Υπουργό που για πρώτη φορά καλείται να απαντήσει στο πλαίσιο το</w:t>
      </w:r>
      <w:r>
        <w:rPr>
          <w:rFonts w:eastAsia="Times New Roman"/>
          <w:color w:val="000000"/>
          <w:szCs w:val="24"/>
          <w:shd w:val="clear" w:color="auto" w:fill="FFFFFF"/>
        </w:rPr>
        <w:t xml:space="preserve">υ κοινοβουλευτικού ελέγχου. Δεν μας είπατε όμως τον λόγο, γιατί δεν απαντάει ο κύριος Υπουργός. </w:t>
      </w:r>
    </w:p>
    <w:p w14:paraId="6F02AAF1"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Πρόεδρε, ο κύριος Υπουργός σήμερα έχει προβεί σε ένα βαρύ ατόπημα έναντι του Κοινοβουλίου. Και επειδή είναι και έναντι ημών, της Χρυσής Αυγής, θα έλεγα: </w:t>
      </w:r>
      <w:r>
        <w:rPr>
          <w:rFonts w:eastAsia="Times New Roman"/>
          <w:color w:val="000000"/>
          <w:szCs w:val="24"/>
          <w:shd w:val="clear" w:color="auto" w:fill="FFFFFF"/>
        </w:rPr>
        <w:t>Δεν βαριέσαι, νέος Υπουργός είναι. Αυτό είναι. Ξέρουμε τον βίο και την πολιτεία…</w:t>
      </w:r>
    </w:p>
    <w:p w14:paraId="6F02AAF2"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Παππά, αν θέλετε προχωρήστε στην ολοκλήρωση…</w:t>
      </w:r>
    </w:p>
    <w:p w14:paraId="6F02AAF3"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ΔΗΜΗΤΡΙΟΣ ΚΥΡΙΑΖΙΔΗΣ:</w:t>
      </w:r>
      <w:r>
        <w:rPr>
          <w:rFonts w:eastAsia="Times New Roman"/>
          <w:color w:val="000000"/>
          <w:szCs w:val="24"/>
          <w:shd w:val="clear" w:color="auto" w:fill="FFFFFF"/>
        </w:rPr>
        <w:t xml:space="preserve"> …</w:t>
      </w:r>
      <w:r>
        <w:rPr>
          <w:rFonts w:eastAsia="Times New Roman"/>
          <w:color w:val="000000"/>
          <w:szCs w:val="24"/>
          <w:shd w:val="clear" w:color="auto" w:fill="FFFFFF"/>
        </w:rPr>
        <w:t>(δ</w:t>
      </w:r>
      <w:r>
        <w:rPr>
          <w:rFonts w:eastAsia="Times New Roman"/>
          <w:color w:val="000000"/>
          <w:szCs w:val="24"/>
          <w:shd w:val="clear" w:color="auto" w:fill="FFFFFF"/>
        </w:rPr>
        <w:t>εν ακούστηκε)</w:t>
      </w:r>
    </w:p>
    <w:p w14:paraId="6F02AAF4"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Γιατί με διακόπτετε, κύριε Κυριαζίδη;</w:t>
      </w:r>
    </w:p>
    <w:p w14:paraId="6F02AAF5" w14:textId="77777777" w:rsidR="005A51C1" w:rsidRDefault="00273ECB">
      <w:pPr>
        <w:spacing w:line="600" w:lineRule="auto"/>
        <w:ind w:firstLine="720"/>
        <w:jc w:val="both"/>
        <w:rPr>
          <w:rFonts w:eastAsia="Times New Roman"/>
          <w:color w:val="000000"/>
          <w:szCs w:val="24"/>
          <w:shd w:val="clear" w:color="auto" w:fill="FFFFFF"/>
        </w:rPr>
      </w:pPr>
      <w:r w:rsidRPr="0004013E">
        <w:rPr>
          <w:rFonts w:eastAsia="Times New Roman"/>
          <w:b/>
          <w:color w:val="000000"/>
          <w:szCs w:val="24"/>
          <w:shd w:val="clear" w:color="auto" w:fill="FFFFFF"/>
        </w:rPr>
        <w:lastRenderedPageBreak/>
        <w:t>ΠΡΟΕΔΡΕΥΩΝ (Μάριος Γεωργιάδης):</w:t>
      </w:r>
      <w:r>
        <w:rPr>
          <w:rFonts w:eastAsia="Times New Roman"/>
          <w:color w:val="000000"/>
          <w:szCs w:val="24"/>
          <w:shd w:val="clear" w:color="auto" w:fill="FFFFFF"/>
        </w:rPr>
        <w:t xml:space="preserve"> Κύριε Κυριαζίδη, σας παρακαλώ αφήστε με να προεδρεύσω.</w:t>
      </w:r>
    </w:p>
    <w:p w14:paraId="6F02AAF6"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Το βαρύ ατόπημα του κυρίου Υπουργού, που είναι παρών και αρνείται να απαντήσει…</w:t>
      </w:r>
    </w:p>
    <w:p w14:paraId="6F02AAF7"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Θα πάρει τον λόγο ο κύριος Υπουργός να σ</w:t>
      </w:r>
      <w:r>
        <w:rPr>
          <w:rFonts w:eastAsia="Times New Roman"/>
          <w:color w:val="000000"/>
          <w:szCs w:val="24"/>
          <w:shd w:val="clear" w:color="auto" w:fill="FFFFFF"/>
        </w:rPr>
        <w:t>ας αιτιολογήσει αν θα απαντήσει ή όχι.</w:t>
      </w:r>
    </w:p>
    <w:p w14:paraId="6F02AAF8"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 xml:space="preserve">ΧΡΗΣΤΟΣ ΠΑΠΠΑΣ: </w:t>
      </w:r>
      <w:r>
        <w:rPr>
          <w:rFonts w:eastAsia="Times New Roman"/>
          <w:color w:val="000000"/>
          <w:szCs w:val="24"/>
          <w:shd w:val="clear" w:color="auto" w:fill="FFFFFF"/>
        </w:rPr>
        <w:t>Το βαρύ ατόπημα του κυρίου Υπουργού δεν είναι ότι δεν απαντά στην ερώτηση, αλλά ότι έβαλε την υπογραφή του στην κατάπτυστη, προδοτική Συμφωνία των Πρεσπών και όχι μόνον αυτό, αλλά χειροκροτούσε κιόλας!</w:t>
      </w:r>
    </w:p>
    <w:p w14:paraId="6F02AAF9"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 xml:space="preserve">ΠΡΟΕΔΡΕΥΩΝ (Μάριος Γεωργιάδης): </w:t>
      </w:r>
      <w:r>
        <w:rPr>
          <w:rFonts w:eastAsia="Times New Roman"/>
          <w:color w:val="000000"/>
          <w:szCs w:val="24"/>
          <w:shd w:val="clear" w:color="auto" w:fill="FFFFFF"/>
        </w:rPr>
        <w:t xml:space="preserve">Κύριε Παππά, είναι τελείως διαφορετικό το θέμα. Παρακαλώ πολύ να μείνουμε επί της ουσίας. </w:t>
      </w:r>
    </w:p>
    <w:p w14:paraId="6F02AAFA"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Αυτό αποτελεί όνειδος για τις Ένοπλες Δυνάμεις…</w:t>
      </w:r>
    </w:p>
    <w:p w14:paraId="6F02AAFB"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Παππά, το συγκεκριμένο δεν αφο</w:t>
      </w:r>
      <w:r>
        <w:rPr>
          <w:rFonts w:eastAsia="Times New Roman"/>
          <w:color w:val="000000"/>
          <w:szCs w:val="24"/>
          <w:shd w:val="clear" w:color="auto" w:fill="FFFFFF"/>
        </w:rPr>
        <w:t xml:space="preserve">ρά τη διαδικασία. </w:t>
      </w:r>
    </w:p>
    <w:p w14:paraId="6F02AAFC"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lastRenderedPageBreak/>
        <w:t>ΧΡΗΣΤΟΣ ΠΑΠΠΑΣ:</w:t>
      </w:r>
      <w:r>
        <w:rPr>
          <w:rFonts w:eastAsia="Times New Roman"/>
          <w:color w:val="000000"/>
          <w:szCs w:val="24"/>
          <w:shd w:val="clear" w:color="auto" w:fill="FFFFFF"/>
        </w:rPr>
        <w:t xml:space="preserve"> Οι Ένοπλες Δυνάμεις εν ενεργεία και εν αποστρατεία «βράζουν» με τη στάση αυτή του Υπουργού. Και θέλω να πω στον Υπουργό που ήρθε εδώ και μας παριστάνει τον καμπόσο ότι εδώ δεν είναι ούτε μπουζούκια ούτε Αμερικανική Πρεσβεία ούτε γραφεία εφοπλιστών.</w:t>
      </w:r>
    </w:p>
    <w:p w14:paraId="6F02AAFD"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w:t>
      </w:r>
      <w:r w:rsidRPr="00556B45">
        <w:rPr>
          <w:rFonts w:eastAsia="Times New Roman"/>
          <w:b/>
          <w:color w:val="000000"/>
          <w:szCs w:val="24"/>
          <w:shd w:val="clear" w:color="auto" w:fill="FFFFFF"/>
        </w:rPr>
        <w:t xml:space="preserve">ΕΥΩΝ (Μάριος Γεωργιάδης): </w:t>
      </w:r>
      <w:r>
        <w:rPr>
          <w:rFonts w:eastAsia="Times New Roman"/>
          <w:color w:val="000000"/>
          <w:szCs w:val="24"/>
          <w:shd w:val="clear" w:color="auto" w:fill="FFFFFF"/>
        </w:rPr>
        <w:t>Κύριε Παππά, μη με αναγκάζετε να σας ανακαλέσω στην τάξη.</w:t>
      </w:r>
    </w:p>
    <w:p w14:paraId="6F02AAFE"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Ντροπή σας και μόνο ντροπή σας!</w:t>
      </w:r>
    </w:p>
    <w:p w14:paraId="6F02AAFF"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Παππά, παρακαλώ πολύ! Όλα αυτά δεν είναι θέμα επί της ουσίας. Να παραμείνετε…</w:t>
      </w:r>
    </w:p>
    <w:p w14:paraId="6F02AB00"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 xml:space="preserve">ΧΡΗΣΤΟΣ </w:t>
      </w:r>
      <w:r w:rsidRPr="00556B45">
        <w:rPr>
          <w:rFonts w:eastAsia="Times New Roman"/>
          <w:b/>
          <w:color w:val="000000"/>
          <w:szCs w:val="24"/>
          <w:shd w:val="clear" w:color="auto" w:fill="FFFFFF"/>
        </w:rPr>
        <w:t>ΠΑΠΠΑΣ:</w:t>
      </w:r>
      <w:r>
        <w:rPr>
          <w:rFonts w:eastAsia="Times New Roman"/>
          <w:color w:val="000000"/>
          <w:szCs w:val="24"/>
          <w:shd w:val="clear" w:color="auto" w:fill="FFFFFF"/>
        </w:rPr>
        <w:t xml:space="preserve"> Επί της ουσίας είναι. </w:t>
      </w:r>
    </w:p>
    <w:p w14:paraId="6F02AB01"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Παππά, δεν έχετε τον λόγο. Σας παρακαλώ πολύ δεν έχετε τον λόγο!</w:t>
      </w:r>
    </w:p>
    <w:p w14:paraId="6F02AB02"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w:t>
      </w:r>
      <w:r>
        <w:rPr>
          <w:rFonts w:eastAsia="Times New Roman"/>
          <w:color w:val="000000"/>
          <w:szCs w:val="24"/>
          <w:shd w:val="clear" w:color="auto" w:fill="FFFFFF"/>
        </w:rPr>
        <w:t xml:space="preserve"> </w:t>
      </w:r>
      <w:r>
        <w:rPr>
          <w:rFonts w:eastAsia="Times New Roman"/>
          <w:color w:val="000000"/>
          <w:szCs w:val="24"/>
          <w:shd w:val="clear" w:color="auto" w:fill="FFFFFF"/>
        </w:rPr>
        <w:t>(</w:t>
      </w:r>
      <w:r>
        <w:rPr>
          <w:rFonts w:eastAsia="Times New Roman"/>
          <w:color w:val="000000"/>
          <w:szCs w:val="24"/>
          <w:shd w:val="clear" w:color="auto" w:fill="FFFFFF"/>
        </w:rPr>
        <w:t>δ</w:t>
      </w:r>
      <w:r>
        <w:rPr>
          <w:rFonts w:eastAsia="Times New Roman"/>
          <w:color w:val="000000"/>
          <w:szCs w:val="24"/>
          <w:shd w:val="clear" w:color="auto" w:fill="FFFFFF"/>
        </w:rPr>
        <w:t>εν ακούστηκε)</w:t>
      </w:r>
    </w:p>
    <w:p w14:paraId="6F02AB03"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Παππά, δεν έχετε τον λόγο. Δεν ακούγεστε.</w:t>
      </w:r>
    </w:p>
    <w:p w14:paraId="6F02AB04"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Κύριε Υπ</w:t>
      </w:r>
      <w:r>
        <w:rPr>
          <w:rFonts w:eastAsia="Times New Roman"/>
          <w:color w:val="000000"/>
          <w:szCs w:val="24"/>
          <w:shd w:val="clear" w:color="auto" w:fill="FFFFFF"/>
        </w:rPr>
        <w:t xml:space="preserve">ουργέ, αν θέλετε, μπορείτε να απαντήσετε. Διαφορετικά συνεχίζουμε με τη διαδικασία. </w:t>
      </w:r>
    </w:p>
    <w:p w14:paraId="6F02AB05"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ΕΥΑΓΓΕΛΟΣ ΑΠΟΣΤΟΛΑΚΗΣ </w:t>
      </w:r>
      <w:r w:rsidRPr="00556B45">
        <w:rPr>
          <w:rFonts w:eastAsia="Times New Roman"/>
          <w:b/>
          <w:color w:val="000000"/>
          <w:szCs w:val="24"/>
          <w:shd w:val="clear" w:color="auto" w:fill="FFFFFF"/>
        </w:rPr>
        <w:t>(Υπουργός Εθνικής Άμυνας):</w:t>
      </w:r>
      <w:r>
        <w:rPr>
          <w:rFonts w:eastAsia="Times New Roman"/>
          <w:color w:val="000000"/>
          <w:szCs w:val="24"/>
          <w:shd w:val="clear" w:color="auto" w:fill="FFFFFF"/>
        </w:rPr>
        <w:t xml:space="preserve"> Κύριε Πρόεδρε, δεν θα σταματήσω στις προσωπικές προκλήσεις. Θεωρώ ότι δεν έχει νόημα. Θέλω όμως να απαντήσω ότι τα στρατολ</w:t>
      </w:r>
      <w:r>
        <w:rPr>
          <w:rFonts w:eastAsia="Times New Roman"/>
          <w:color w:val="000000"/>
          <w:szCs w:val="24"/>
          <w:shd w:val="clear" w:color="auto" w:fill="FFFFFF"/>
        </w:rPr>
        <w:t>ογικά ζητήματα είναι θέμα του κ. Ιωαννίδη.</w:t>
      </w:r>
    </w:p>
    <w:p w14:paraId="6F02AB06"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ΧΡΗΣΤΟΣ ΠΑΠΠΑΣ:</w:t>
      </w:r>
      <w:r>
        <w:rPr>
          <w:rFonts w:eastAsia="Times New Roman"/>
          <w:color w:val="000000"/>
          <w:szCs w:val="24"/>
          <w:shd w:val="clear" w:color="auto" w:fill="FFFFFF"/>
        </w:rPr>
        <w:t xml:space="preserve"> …</w:t>
      </w:r>
    </w:p>
    <w:p w14:paraId="6F02AB07"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Κύριε Παππά, σας παρακαλώ πολύ!</w:t>
      </w:r>
    </w:p>
    <w:p w14:paraId="6F02AB08"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Παρακαλώ πολύ να μην καταγραφεί τίποτα στα Πρακτικά απ’ όσα ακούστηκαν εκτός μικροφώνου.</w:t>
      </w:r>
    </w:p>
    <w:p w14:paraId="6F02AB09"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Υπουργέ, συνεχίστε.</w:t>
      </w:r>
    </w:p>
    <w:p w14:paraId="6F02AB0A"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ΕΥΑΓΓΕΛΟΣ ΑΠΟΣΤΟ</w:t>
      </w:r>
      <w:r>
        <w:rPr>
          <w:rFonts w:eastAsia="Times New Roman"/>
          <w:b/>
          <w:color w:val="000000"/>
          <w:szCs w:val="24"/>
          <w:shd w:val="clear" w:color="auto" w:fill="FFFFFF"/>
        </w:rPr>
        <w:t>ΛΑΚΗΣ</w:t>
      </w:r>
      <w:r w:rsidRPr="00556B45">
        <w:rPr>
          <w:rFonts w:eastAsia="Times New Roman"/>
          <w:b/>
          <w:color w:val="000000"/>
          <w:szCs w:val="24"/>
          <w:shd w:val="clear" w:color="auto" w:fill="FFFFFF"/>
        </w:rPr>
        <w:t xml:space="preserve"> (Υπουργός Εθνικής Άμυνας):</w:t>
      </w:r>
      <w:r>
        <w:rPr>
          <w:rFonts w:eastAsia="Times New Roman"/>
          <w:color w:val="000000"/>
          <w:szCs w:val="24"/>
          <w:shd w:val="clear" w:color="auto" w:fill="FFFFFF"/>
        </w:rPr>
        <w:t xml:space="preserve"> Κύριε Πρόεδρε, κανένα από τα ατοπήματα που ανέφερε ο κ. Παππάς δεν είναι της αρμοδιότητάς μου κατ’ αρχήν. Εδώ δεν είμαστε για να συζητήσουμε τη Συμφωνία των Πρεσπών. Απαντώ σε όλες τις ερωτήσεις που θα μου γίνουν ή που μου </w:t>
      </w:r>
      <w:r>
        <w:rPr>
          <w:rFonts w:eastAsia="Times New Roman"/>
          <w:color w:val="000000"/>
          <w:szCs w:val="24"/>
          <w:shd w:val="clear" w:color="auto" w:fill="FFFFFF"/>
        </w:rPr>
        <w:t>έχουν γίνει και είναι αρμοδιότητάς μου.</w:t>
      </w:r>
    </w:p>
    <w:p w14:paraId="6F02AB0B"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Σας ευχαριστώ πολύ.</w:t>
      </w:r>
    </w:p>
    <w:p w14:paraId="6F02AB0C"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Ευχαριστούμε τον κύριο Υπουργό.</w:t>
      </w:r>
    </w:p>
    <w:p w14:paraId="6F02AB0D"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προχωρούμε στη συζήτηση της πρώτης</w:t>
      </w:r>
      <w:r w:rsidRPr="00295CDE">
        <w:rPr>
          <w:rFonts w:eastAsia="Times New Roman"/>
          <w:color w:val="000000"/>
          <w:szCs w:val="24"/>
          <w:shd w:val="clear" w:color="auto" w:fill="FFFFFF"/>
        </w:rPr>
        <w:t xml:space="preserve"> με αριθμό 287/21-1-2019 </w:t>
      </w:r>
      <w:r>
        <w:rPr>
          <w:rFonts w:eastAsia="Times New Roman"/>
          <w:color w:val="000000"/>
          <w:szCs w:val="24"/>
          <w:shd w:val="clear" w:color="auto" w:fill="FFFFFF"/>
        </w:rPr>
        <w:t>επίκαιρη</w:t>
      </w:r>
      <w:r>
        <w:rPr>
          <w:rFonts w:eastAsia="Times New Roman"/>
          <w:color w:val="000000"/>
          <w:szCs w:val="24"/>
          <w:shd w:val="clear" w:color="auto" w:fill="FFFFFF"/>
        </w:rPr>
        <w:t>ς</w:t>
      </w:r>
      <w:r>
        <w:rPr>
          <w:rFonts w:eastAsia="Times New Roman"/>
          <w:color w:val="000000"/>
          <w:szCs w:val="24"/>
          <w:shd w:val="clear" w:color="auto" w:fill="FFFFFF"/>
        </w:rPr>
        <w:t xml:space="preserve"> ε</w:t>
      </w:r>
      <w:r w:rsidRPr="00295CDE">
        <w:rPr>
          <w:rFonts w:eastAsia="Times New Roman"/>
          <w:color w:val="000000"/>
          <w:szCs w:val="24"/>
          <w:shd w:val="clear" w:color="auto" w:fill="FFFFFF"/>
        </w:rPr>
        <w:t>ρώτηση</w:t>
      </w:r>
      <w:r>
        <w:rPr>
          <w:rFonts w:eastAsia="Times New Roman"/>
          <w:color w:val="000000"/>
          <w:szCs w:val="24"/>
          <w:shd w:val="clear" w:color="auto" w:fill="FFFFFF"/>
        </w:rPr>
        <w:t>ς</w:t>
      </w:r>
      <w:r w:rsidRPr="00295CDE">
        <w:rPr>
          <w:rFonts w:eastAsia="Times New Roman"/>
          <w:color w:val="000000"/>
          <w:szCs w:val="24"/>
          <w:shd w:val="clear" w:color="auto" w:fill="FFFFFF"/>
        </w:rPr>
        <w:t xml:space="preserve"> πρώτου κύκλου</w:t>
      </w:r>
      <w:r w:rsidRPr="00295CDE">
        <w:rPr>
          <w:rFonts w:eastAsia="Times New Roman"/>
          <w:color w:val="000000"/>
          <w:szCs w:val="24"/>
          <w:shd w:val="clear" w:color="auto" w:fill="FFFFFF"/>
        </w:rPr>
        <w:t xml:space="preserve"> του Βουλευτή Επικρατείας της Νέας Δημοκρατίας κ.</w:t>
      </w:r>
      <w:r>
        <w:rPr>
          <w:rFonts w:eastAsia="Times New Roman"/>
          <w:color w:val="000000"/>
          <w:szCs w:val="24"/>
          <w:shd w:val="clear" w:color="auto" w:fill="FFFFFF"/>
        </w:rPr>
        <w:t xml:space="preserve"> </w:t>
      </w:r>
      <w:r w:rsidRPr="00295CDE">
        <w:rPr>
          <w:rFonts w:eastAsia="Times New Roman"/>
          <w:bCs/>
          <w:color w:val="000000"/>
          <w:szCs w:val="24"/>
          <w:shd w:val="clear" w:color="auto" w:fill="FFFFFF"/>
        </w:rPr>
        <w:t>Δημητρίου Σταμάτη</w:t>
      </w:r>
      <w:r>
        <w:rPr>
          <w:rFonts w:eastAsia="Times New Roman" w:cs="Times New Roman"/>
          <w:szCs w:val="24"/>
        </w:rPr>
        <w:t xml:space="preserve"> </w:t>
      </w:r>
      <w:r w:rsidRPr="00295CDE">
        <w:rPr>
          <w:rFonts w:eastAsia="Times New Roman"/>
          <w:color w:val="000000"/>
          <w:szCs w:val="24"/>
          <w:shd w:val="clear" w:color="auto" w:fill="FFFFFF"/>
        </w:rPr>
        <w:t>προς τον Υπουργό</w:t>
      </w:r>
      <w:r>
        <w:rPr>
          <w:rFonts w:eastAsia="Times New Roman"/>
          <w:color w:val="000000"/>
          <w:szCs w:val="24"/>
          <w:shd w:val="clear" w:color="auto" w:fill="FFFFFF"/>
        </w:rPr>
        <w:t xml:space="preserve"> </w:t>
      </w:r>
      <w:r w:rsidRPr="00295CDE">
        <w:rPr>
          <w:rFonts w:eastAsia="Times New Roman"/>
          <w:bCs/>
          <w:color w:val="000000"/>
          <w:szCs w:val="24"/>
          <w:shd w:val="clear" w:color="auto" w:fill="FFFFFF"/>
        </w:rPr>
        <w:t>Εθνικής Άμυνας,</w:t>
      </w:r>
      <w:r>
        <w:rPr>
          <w:rFonts w:eastAsia="Times New Roman"/>
          <w:color w:val="000000"/>
          <w:szCs w:val="24"/>
          <w:shd w:val="clear" w:color="auto" w:fill="FFFFFF"/>
        </w:rPr>
        <w:t xml:space="preserve"> </w:t>
      </w:r>
      <w:r w:rsidRPr="00295CDE">
        <w:rPr>
          <w:rFonts w:eastAsia="Times New Roman"/>
          <w:color w:val="000000"/>
          <w:szCs w:val="24"/>
          <w:shd w:val="clear" w:color="auto" w:fill="FFFFFF"/>
        </w:rPr>
        <w:t>με θέμα: «Πτήσεις πολεμικών αεροσκαφών».</w:t>
      </w:r>
      <w:r>
        <w:rPr>
          <w:rFonts w:eastAsia="Times New Roman"/>
          <w:color w:val="000000"/>
          <w:szCs w:val="24"/>
          <w:shd w:val="clear" w:color="auto" w:fill="FFFFFF"/>
        </w:rPr>
        <w:t xml:space="preserve"> </w:t>
      </w:r>
    </w:p>
    <w:p w14:paraId="6F02AB0E"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Υπουργός Εθνικής Άμυνας κ. Ευάγγελος Αποστολάκης.</w:t>
      </w:r>
    </w:p>
    <w:p w14:paraId="6F02AB0F"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Κύριε Σταμάτη, έχετε τον λόγο για δύο λεπτά</w:t>
      </w:r>
      <w:r>
        <w:rPr>
          <w:rFonts w:eastAsia="Times New Roman"/>
          <w:color w:val="000000"/>
          <w:szCs w:val="24"/>
          <w:shd w:val="clear" w:color="auto" w:fill="FFFFFF"/>
        </w:rPr>
        <w:t xml:space="preserve"> για </w:t>
      </w:r>
      <w:r>
        <w:rPr>
          <w:rFonts w:eastAsia="Times New Roman"/>
          <w:color w:val="000000"/>
          <w:szCs w:val="24"/>
          <w:shd w:val="clear" w:color="auto" w:fill="FFFFFF"/>
        </w:rPr>
        <w:t>να αναπτύξετε την επίκαιρη ερώτηση</w:t>
      </w:r>
      <w:r>
        <w:rPr>
          <w:rFonts w:eastAsia="Times New Roman"/>
          <w:color w:val="000000"/>
          <w:szCs w:val="24"/>
          <w:shd w:val="clear" w:color="auto" w:fill="FFFFFF"/>
        </w:rPr>
        <w:t>.</w:t>
      </w:r>
    </w:p>
    <w:p w14:paraId="6F02AB10"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ΔΗΜΗΤΡΙΟΣ ΣΤΑΜΑΤΗΣ:</w:t>
      </w:r>
      <w:r>
        <w:rPr>
          <w:rFonts w:eastAsia="Times New Roman"/>
          <w:color w:val="000000"/>
          <w:szCs w:val="24"/>
          <w:shd w:val="clear" w:color="auto" w:fill="FFFFFF"/>
        </w:rPr>
        <w:t xml:space="preserve"> Κύριε Υπουργέ, την ημέρα που έγινε η παράδοση και η παραλαβή του Υπουργείου Εθνικής Άμυνας έγινε </w:t>
      </w:r>
      <w:proofErr w:type="spellStart"/>
      <w:r>
        <w:rPr>
          <w:rFonts w:eastAsia="Times New Roman"/>
          <w:color w:val="000000"/>
          <w:szCs w:val="24"/>
          <w:shd w:val="clear" w:color="auto" w:fill="FFFFFF"/>
        </w:rPr>
        <w:t>υπέρπτηση</w:t>
      </w:r>
      <w:proofErr w:type="spellEnd"/>
      <w:r>
        <w:rPr>
          <w:rFonts w:eastAsia="Times New Roman"/>
          <w:color w:val="000000"/>
          <w:szCs w:val="24"/>
          <w:shd w:val="clear" w:color="auto" w:fill="FFFFFF"/>
        </w:rPr>
        <w:t xml:space="preserve"> πολεμικών αεροσκαφών τύπου «</w:t>
      </w:r>
      <w:r>
        <w:rPr>
          <w:rFonts w:eastAsia="Times New Roman"/>
          <w:color w:val="000000"/>
          <w:szCs w:val="24"/>
          <w:shd w:val="clear" w:color="auto" w:fill="FFFFFF"/>
          <w:lang w:val="en-US"/>
        </w:rPr>
        <w:t>M</w:t>
      </w:r>
      <w:proofErr w:type="spellStart"/>
      <w:r>
        <w:rPr>
          <w:rFonts w:eastAsia="Times New Roman"/>
          <w:color w:val="000000"/>
          <w:szCs w:val="24"/>
          <w:shd w:val="clear" w:color="auto" w:fill="FFFFFF"/>
        </w:rPr>
        <w:t>ιράζ</w:t>
      </w:r>
      <w:proofErr w:type="spellEnd"/>
      <w:r>
        <w:rPr>
          <w:rFonts w:eastAsia="Times New Roman"/>
          <w:color w:val="000000"/>
          <w:szCs w:val="24"/>
          <w:shd w:val="clear" w:color="auto" w:fill="FFFFFF"/>
        </w:rPr>
        <w:t>» πάνω από τον χώρο του Πενταγώνου. Σύμφωνα με την ανακοίνωσ</w:t>
      </w:r>
      <w:r>
        <w:rPr>
          <w:rFonts w:eastAsia="Times New Roman"/>
          <w:color w:val="000000"/>
          <w:szCs w:val="24"/>
          <w:shd w:val="clear" w:color="auto" w:fill="FFFFFF"/>
        </w:rPr>
        <w:t xml:space="preserve">η του δικού σας Γραφείου Τύπου αυτή η </w:t>
      </w:r>
      <w:proofErr w:type="spellStart"/>
      <w:r>
        <w:rPr>
          <w:rFonts w:eastAsia="Times New Roman"/>
          <w:color w:val="000000"/>
          <w:szCs w:val="24"/>
          <w:shd w:val="clear" w:color="auto" w:fill="FFFFFF"/>
        </w:rPr>
        <w:t>υπέρπτηση</w:t>
      </w:r>
      <w:proofErr w:type="spellEnd"/>
      <w:r>
        <w:rPr>
          <w:rFonts w:eastAsia="Times New Roman"/>
          <w:color w:val="000000"/>
          <w:szCs w:val="24"/>
          <w:shd w:val="clear" w:color="auto" w:fill="FFFFFF"/>
        </w:rPr>
        <w:t xml:space="preserve"> </w:t>
      </w:r>
      <w:r>
        <w:rPr>
          <w:rFonts w:eastAsia="Times New Roman"/>
          <w:color w:val="000000"/>
          <w:szCs w:val="24"/>
          <w:shd w:val="clear" w:color="auto" w:fill="FFFFFF"/>
        </w:rPr>
        <w:lastRenderedPageBreak/>
        <w:t xml:space="preserve">έγινε στο πλαίσιο της τελετής παράδοσης-παραλαβής καθηκόντων ΥΕΘΑ: «Ζεύγος μαχητικών αεροσκαφών θα πραγματοποιήσει πτήση άνωθεν του Στρατοπέδου Παπάγου». </w:t>
      </w:r>
    </w:p>
    <w:p w14:paraId="6F02AB11"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Δεν θέλω να σχολιάσω τη δεύτερη ανακοίνωση που έγινε </w:t>
      </w:r>
      <w:r>
        <w:rPr>
          <w:rFonts w:eastAsia="Times New Roman"/>
          <w:color w:val="000000"/>
          <w:szCs w:val="24"/>
          <w:shd w:val="clear" w:color="auto" w:fill="FFFFFF"/>
        </w:rPr>
        <w:t xml:space="preserve">τη δεύτερη ημέρα, γιατί αυτό προσβάλλει τη νοημοσύνη μας. Ύστερα από τις αντιδράσεις που προκάλεσε αυτή η προκλητική ενέργεια, έβγαλε πάλι το </w:t>
      </w:r>
      <w:r>
        <w:rPr>
          <w:rFonts w:eastAsia="Times New Roman"/>
          <w:color w:val="000000"/>
          <w:szCs w:val="24"/>
          <w:shd w:val="clear" w:color="auto" w:fill="FFFFFF"/>
        </w:rPr>
        <w:t>γ</w:t>
      </w:r>
      <w:r>
        <w:rPr>
          <w:rFonts w:eastAsia="Times New Roman"/>
          <w:color w:val="000000"/>
          <w:szCs w:val="24"/>
          <w:shd w:val="clear" w:color="auto" w:fill="FFFFFF"/>
        </w:rPr>
        <w:t>ραφείο Τύπου τ</w:t>
      </w:r>
      <w:r>
        <w:rPr>
          <w:rFonts w:eastAsia="Times New Roman"/>
          <w:color w:val="000000"/>
          <w:szCs w:val="24"/>
          <w:shd w:val="clear" w:color="auto" w:fill="FFFFFF"/>
        </w:rPr>
        <w:t>ην</w:t>
      </w:r>
      <w:r>
        <w:rPr>
          <w:rFonts w:eastAsia="Times New Roman"/>
          <w:color w:val="000000"/>
          <w:szCs w:val="24"/>
          <w:shd w:val="clear" w:color="auto" w:fill="FFFFFF"/>
        </w:rPr>
        <w:t xml:space="preserve"> δικ</w:t>
      </w:r>
      <w:r>
        <w:rPr>
          <w:rFonts w:eastAsia="Times New Roman"/>
          <w:color w:val="000000"/>
          <w:szCs w:val="24"/>
          <w:shd w:val="clear" w:color="auto" w:fill="FFFFFF"/>
        </w:rPr>
        <w:t>ή</w:t>
      </w:r>
      <w:r>
        <w:rPr>
          <w:rFonts w:eastAsia="Times New Roman"/>
          <w:color w:val="000000"/>
          <w:szCs w:val="24"/>
          <w:shd w:val="clear" w:color="auto" w:fill="FFFFFF"/>
        </w:rPr>
        <w:t xml:space="preserve"> σας ανακοίνωση</w:t>
      </w:r>
      <w:r>
        <w:rPr>
          <w:rFonts w:eastAsia="Times New Roman"/>
          <w:color w:val="000000"/>
          <w:szCs w:val="24"/>
          <w:shd w:val="clear" w:color="auto" w:fill="FFFFFF"/>
        </w:rPr>
        <w:t>,</w:t>
      </w:r>
      <w:r>
        <w:rPr>
          <w:rFonts w:eastAsia="Times New Roman"/>
          <w:color w:val="000000"/>
          <w:szCs w:val="24"/>
          <w:shd w:val="clear" w:color="auto" w:fill="FFFFFF"/>
        </w:rPr>
        <w:t xml:space="preserve"> που μας έλεγε ότι έγινε στο πλαίσιο εκπαιδευτικών πτήσεων. Αυτή</w:t>
      </w:r>
      <w:r>
        <w:rPr>
          <w:rFonts w:eastAsia="Times New Roman"/>
          <w:color w:val="000000"/>
          <w:szCs w:val="24"/>
          <w:shd w:val="clear" w:color="auto" w:fill="FFFFFF"/>
        </w:rPr>
        <w:t xml:space="preserve"> την ανακοίνωση δεν τη σχολιάζω καν και δεν πρέπει να τη σχολιάσετε ούτε εσείς. </w:t>
      </w:r>
    </w:p>
    <w:p w14:paraId="6F02AB12"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Είναι γνωστό, κύριε Υπουργέ, ότι έχετε στενότατες σχέσεις με τον πρώην Υπουργό, τον κ. Καμμένο, προσωπικές σχέσεις που δεν μας αφορούν και δεν μας ενδιαφέρουν</w:t>
      </w:r>
      <w:r>
        <w:rPr>
          <w:rFonts w:eastAsia="Times New Roman"/>
          <w:color w:val="000000"/>
          <w:szCs w:val="24"/>
          <w:shd w:val="clear" w:color="auto" w:fill="FFFFFF"/>
        </w:rPr>
        <w:t>,</w:t>
      </w:r>
      <w:r>
        <w:rPr>
          <w:rFonts w:eastAsia="Times New Roman"/>
          <w:color w:val="000000"/>
          <w:szCs w:val="24"/>
          <w:shd w:val="clear" w:color="auto" w:fill="FFFFFF"/>
        </w:rPr>
        <w:t xml:space="preserve"> παρά μόνο όταν </w:t>
      </w:r>
      <w:r>
        <w:rPr>
          <w:rFonts w:eastAsia="Times New Roman"/>
          <w:color w:val="000000"/>
          <w:szCs w:val="24"/>
          <w:shd w:val="clear" w:color="auto" w:fill="FFFFFF"/>
        </w:rPr>
        <w:t xml:space="preserve">εμπλέκονται στη διάρκεια εκτέλεσης καθηκόντων ή όταν παραβιάζονται στρατιωτικοί κανονισμοί. </w:t>
      </w:r>
    </w:p>
    <w:p w14:paraId="6F02AB13"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Θυμάμαι πριν από καιρό παρουσία σας ότι ο κ. Καμμένος ανέβηκε και έγινε συγκυβερνήτης ελικοπτέρου. Εσείς ήσαστε παρών. Αυτό είναι άκρως επικίνδυνο και προσβάλλει</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t>βεβαίως</w:t>
      </w:r>
      <w:r>
        <w:rPr>
          <w:rFonts w:eastAsia="Times New Roman"/>
          <w:color w:val="000000"/>
          <w:szCs w:val="24"/>
          <w:shd w:val="clear" w:color="auto" w:fill="FFFFFF"/>
        </w:rPr>
        <w:t>,</w:t>
      </w:r>
      <w:r>
        <w:rPr>
          <w:rFonts w:eastAsia="Times New Roman"/>
          <w:color w:val="000000"/>
          <w:szCs w:val="24"/>
          <w:shd w:val="clear" w:color="auto" w:fill="FFFFFF"/>
        </w:rPr>
        <w:t xml:space="preserve"> </w:t>
      </w:r>
      <w:r>
        <w:rPr>
          <w:rFonts w:eastAsia="Times New Roman"/>
          <w:color w:val="000000"/>
          <w:szCs w:val="24"/>
          <w:shd w:val="clear" w:color="auto" w:fill="FFFFFF"/>
        </w:rPr>
        <w:lastRenderedPageBreak/>
        <w:t xml:space="preserve">τις Ένοπλες Δυνάμεις και τον κανόνα της πειθαρχίας που θα έπρεπε να ακολουθείται. Όταν ο Αρχηγός των Ενόπλων Δυνάμεων παρακολουθεί μία τέτοια παραβίαση κανονισμού, με ποιο σθένος θα επιβάλει μετά ποινή και ο ίδιος στους κατωτέρους του και εκείνοι </w:t>
      </w:r>
      <w:r>
        <w:rPr>
          <w:rFonts w:eastAsia="Times New Roman"/>
          <w:color w:val="000000"/>
          <w:szCs w:val="24"/>
          <w:shd w:val="clear" w:color="auto" w:fill="FFFFFF"/>
        </w:rPr>
        <w:t>στους παρακάτω; Πέραν τούτου, όμως, την ίδια μέρα ο κ. Καμμένος πέταξε και με ελικόπτερο στα Ίμια. Πρέπει να μας απαντήσετε και να μας εξηγήσετε</w:t>
      </w:r>
      <w:r>
        <w:rPr>
          <w:rFonts w:eastAsia="Times New Roman"/>
          <w:color w:val="000000"/>
          <w:szCs w:val="24"/>
          <w:shd w:val="clear" w:color="auto" w:fill="FFFFFF"/>
        </w:rPr>
        <w:t>,</w:t>
      </w:r>
      <w:r>
        <w:rPr>
          <w:rFonts w:eastAsia="Times New Roman"/>
          <w:color w:val="000000"/>
          <w:szCs w:val="24"/>
          <w:shd w:val="clear" w:color="auto" w:fill="FFFFFF"/>
        </w:rPr>
        <w:t xml:space="preserve"> ποιος έδωσε αυτή την εντολή, ποιος έδωσε την εντολή των </w:t>
      </w:r>
      <w:proofErr w:type="spellStart"/>
      <w:r>
        <w:rPr>
          <w:rFonts w:eastAsia="Times New Roman"/>
          <w:color w:val="000000"/>
          <w:szCs w:val="24"/>
          <w:shd w:val="clear" w:color="auto" w:fill="FFFFFF"/>
        </w:rPr>
        <w:t>υπερπτήσεων</w:t>
      </w:r>
      <w:proofErr w:type="spellEnd"/>
      <w:r>
        <w:rPr>
          <w:rFonts w:eastAsia="Times New Roman"/>
          <w:color w:val="000000"/>
          <w:szCs w:val="24"/>
          <w:shd w:val="clear" w:color="auto" w:fill="FFFFFF"/>
        </w:rPr>
        <w:t>, ποιος έδωσε την άδεια των πτήσεων με ελικ</w:t>
      </w:r>
      <w:r>
        <w:rPr>
          <w:rFonts w:eastAsia="Times New Roman"/>
          <w:color w:val="000000"/>
          <w:szCs w:val="24"/>
          <w:shd w:val="clear" w:color="auto" w:fill="FFFFFF"/>
        </w:rPr>
        <w:t>όπτερο στα Ίμια του κ. Καμμένου</w:t>
      </w:r>
      <w:r>
        <w:rPr>
          <w:rFonts w:eastAsia="Times New Roman"/>
          <w:color w:val="000000"/>
          <w:szCs w:val="24"/>
          <w:shd w:val="clear" w:color="auto" w:fill="FFFFFF"/>
        </w:rPr>
        <w:t>,</w:t>
      </w:r>
      <w:r>
        <w:rPr>
          <w:rFonts w:eastAsia="Times New Roman"/>
          <w:color w:val="000000"/>
          <w:szCs w:val="24"/>
          <w:shd w:val="clear" w:color="auto" w:fill="FFFFFF"/>
        </w:rPr>
        <w:t xml:space="preserve"> όταν δεν ήταν Υπουργός. Αυτές οι ενέργειες δημιούργησαν πρόβλημα στις Ένοπλες Δυνάμεις</w:t>
      </w:r>
      <w:r>
        <w:rPr>
          <w:rFonts w:eastAsia="Times New Roman"/>
          <w:color w:val="000000"/>
          <w:szCs w:val="24"/>
          <w:shd w:val="clear" w:color="auto" w:fill="FFFFFF"/>
        </w:rPr>
        <w:t>,</w:t>
      </w:r>
      <w:r>
        <w:rPr>
          <w:rFonts w:eastAsia="Times New Roman"/>
          <w:color w:val="000000"/>
          <w:szCs w:val="24"/>
          <w:shd w:val="clear" w:color="auto" w:fill="FFFFFF"/>
        </w:rPr>
        <w:t xml:space="preserve"> την ώρα που θα έπρεπε να βρίσκονται σε μία διαρκή κατάσταση συναγερμού</w:t>
      </w:r>
      <w:r>
        <w:rPr>
          <w:rFonts w:eastAsia="Times New Roman"/>
          <w:color w:val="000000"/>
          <w:szCs w:val="24"/>
          <w:shd w:val="clear" w:color="auto" w:fill="FFFFFF"/>
        </w:rPr>
        <w:t>.</w:t>
      </w:r>
      <w:r>
        <w:rPr>
          <w:rFonts w:eastAsia="Times New Roman"/>
          <w:color w:val="000000"/>
          <w:szCs w:val="24"/>
          <w:shd w:val="clear" w:color="auto" w:fill="FFFFFF"/>
        </w:rPr>
        <w:t xml:space="preserve"> Το γεγονός ότι ο κ. Καμμένος πλησίασε σε μία περιοχή που χαρακτ</w:t>
      </w:r>
      <w:r>
        <w:rPr>
          <w:rFonts w:eastAsia="Times New Roman"/>
          <w:color w:val="000000"/>
          <w:szCs w:val="24"/>
          <w:shd w:val="clear" w:color="auto" w:fill="FFFFFF"/>
        </w:rPr>
        <w:t xml:space="preserve">ηρίζεται από μία θερμότητα, έγινε κατόπιν συνεννόησης και ενημέρωσης των αρμόδιων στρατιωτικών αρχών; Τελικά αυτές οι </w:t>
      </w:r>
      <w:proofErr w:type="spellStart"/>
      <w:r>
        <w:rPr>
          <w:rFonts w:eastAsia="Times New Roman"/>
          <w:color w:val="000000"/>
          <w:szCs w:val="24"/>
          <w:shd w:val="clear" w:color="auto" w:fill="FFFFFF"/>
        </w:rPr>
        <w:t>υπερπτήσεις</w:t>
      </w:r>
      <w:proofErr w:type="spellEnd"/>
      <w:r>
        <w:rPr>
          <w:rFonts w:eastAsia="Times New Roman"/>
          <w:color w:val="000000"/>
          <w:szCs w:val="24"/>
          <w:shd w:val="clear" w:color="auto" w:fill="FFFFFF"/>
        </w:rPr>
        <w:t xml:space="preserve"> πόσο κόστισαν στον ελληνικό λαό, καθώς περνάμε και μία εξαιρετικά δύσκολη περίοδο;</w:t>
      </w:r>
    </w:p>
    <w:p w14:paraId="6F02AB14" w14:textId="77777777" w:rsidR="005A51C1" w:rsidRDefault="00273ECB">
      <w:pPr>
        <w:spacing w:line="600" w:lineRule="auto"/>
        <w:ind w:firstLine="720"/>
        <w:jc w:val="both"/>
        <w:rPr>
          <w:rFonts w:eastAsia="Times New Roman"/>
          <w:color w:val="000000"/>
          <w:szCs w:val="24"/>
          <w:shd w:val="clear" w:color="auto" w:fill="FFFFFF"/>
        </w:rPr>
      </w:pPr>
      <w:r w:rsidRPr="00556B45">
        <w:rPr>
          <w:rFonts w:eastAsia="Times New Roman"/>
          <w:b/>
          <w:color w:val="000000"/>
          <w:szCs w:val="24"/>
          <w:shd w:val="clear" w:color="auto" w:fill="FFFFFF"/>
        </w:rPr>
        <w:t>ΠΡΟΕΔΡΕΥΩΝ (Μάριος Γεωργιάδης):</w:t>
      </w:r>
      <w:r>
        <w:rPr>
          <w:rFonts w:eastAsia="Times New Roman"/>
          <w:color w:val="000000"/>
          <w:szCs w:val="24"/>
          <w:shd w:val="clear" w:color="auto" w:fill="FFFFFF"/>
        </w:rPr>
        <w:t xml:space="preserve"> Ευχαριστούμ</w:t>
      </w:r>
      <w:r>
        <w:rPr>
          <w:rFonts w:eastAsia="Times New Roman"/>
          <w:color w:val="000000"/>
          <w:szCs w:val="24"/>
          <w:shd w:val="clear" w:color="auto" w:fill="FFFFFF"/>
        </w:rPr>
        <w:t>ε τον κ. Σταμάτη.</w:t>
      </w:r>
    </w:p>
    <w:p w14:paraId="6F02AB15"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 xml:space="preserve">Κύριε Υπουργέ, έχετε τον λόγο για τρία λεπτά για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w:t>
      </w:r>
    </w:p>
    <w:p w14:paraId="6F02AB16"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t xml:space="preserve">ΕΥΑΓΓΕΛΟΣ ΑΠΟΣΤΟΛΑΚΗΣ </w:t>
      </w:r>
      <w:r w:rsidRPr="00556B45">
        <w:rPr>
          <w:rFonts w:eastAsia="Times New Roman"/>
          <w:b/>
          <w:color w:val="000000"/>
          <w:szCs w:val="24"/>
          <w:shd w:val="clear" w:color="auto" w:fill="FFFFFF"/>
        </w:rPr>
        <w:t>(Υπουργός Εθνικής Άμυνας):</w:t>
      </w:r>
      <w:r>
        <w:rPr>
          <w:rFonts w:eastAsia="Times New Roman"/>
          <w:color w:val="000000"/>
          <w:szCs w:val="24"/>
          <w:shd w:val="clear" w:color="auto" w:fill="FFFFFF"/>
        </w:rPr>
        <w:t xml:space="preserve"> Κύριε Πρόεδρε, ευχαριστώ.</w:t>
      </w:r>
    </w:p>
    <w:p w14:paraId="6F02AB17"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Κυρίες και κύριοι Βουλευτές, θα ήθελα αρχικά να σας ευχαριστήσω για την υποβολή της επίκαιρης </w:t>
      </w:r>
      <w:r>
        <w:rPr>
          <w:rFonts w:eastAsia="Times New Roman"/>
          <w:color w:val="000000"/>
          <w:szCs w:val="24"/>
          <w:shd w:val="clear" w:color="auto" w:fill="FFFFFF"/>
        </w:rPr>
        <w:t>ερώτησης και να σας πω ότι αισθάνομαι ιδιαίτερη συγκίνηση, καθώς η απάντησή της αποτελεί την πρώτη ομιλία μου στον κοινοβουλευτικό έλεγχο ως Υπουργού Εθνικής Άμυνας στη Βουλή των Ελλήνων. Η τιμή είναι μεγάλη και η ευθύνη ακόμα μεγαλύτερη. Επί του θέματος δ</w:t>
      </w:r>
      <w:r>
        <w:rPr>
          <w:rFonts w:eastAsia="Times New Roman"/>
          <w:color w:val="000000"/>
          <w:szCs w:val="24"/>
          <w:shd w:val="clear" w:color="auto" w:fill="FFFFFF"/>
        </w:rPr>
        <w:t>εν θα μακρηγορήσω, καθώς οι απαντήσεις στα ερωτήματά σας είναι σύντομες και σαφείς.</w:t>
      </w:r>
    </w:p>
    <w:p w14:paraId="6F02AB18"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Κατ’ αρχάς να πω ότι στις τελετές που γίνονται στις Ένοπλες Δυνάμεις</w:t>
      </w:r>
      <w:r>
        <w:rPr>
          <w:rFonts w:eastAsia="Times New Roman"/>
          <w:color w:val="000000"/>
          <w:szCs w:val="24"/>
          <w:shd w:val="clear" w:color="auto" w:fill="FFFFFF"/>
        </w:rPr>
        <w:t>,</w:t>
      </w:r>
      <w:r>
        <w:rPr>
          <w:rFonts w:eastAsia="Times New Roman"/>
          <w:color w:val="000000"/>
          <w:szCs w:val="24"/>
          <w:shd w:val="clear" w:color="auto" w:fill="FFFFFF"/>
        </w:rPr>
        <w:t xml:space="preserve"> τιμώνται διαχρονικά πάντοτε και τα δύο πρόσωπα, δηλαδή και ο </w:t>
      </w:r>
      <w:proofErr w:type="spellStart"/>
      <w:r>
        <w:rPr>
          <w:rFonts w:eastAsia="Times New Roman"/>
          <w:color w:val="000000"/>
          <w:szCs w:val="24"/>
          <w:shd w:val="clear" w:color="auto" w:fill="FFFFFF"/>
        </w:rPr>
        <w:t>παραδίδων</w:t>
      </w:r>
      <w:proofErr w:type="spellEnd"/>
      <w:r>
        <w:rPr>
          <w:rFonts w:eastAsia="Times New Roman"/>
          <w:color w:val="000000"/>
          <w:szCs w:val="24"/>
          <w:shd w:val="clear" w:color="auto" w:fill="FFFFFF"/>
        </w:rPr>
        <w:t xml:space="preserve"> και ο </w:t>
      </w:r>
      <w:proofErr w:type="spellStart"/>
      <w:r>
        <w:rPr>
          <w:rFonts w:eastAsia="Times New Roman"/>
          <w:color w:val="000000"/>
          <w:szCs w:val="24"/>
          <w:shd w:val="clear" w:color="auto" w:fill="FFFFFF"/>
        </w:rPr>
        <w:t>παραλαμβάνων</w:t>
      </w:r>
      <w:proofErr w:type="spellEnd"/>
      <w:r>
        <w:rPr>
          <w:rFonts w:eastAsia="Times New Roman"/>
          <w:color w:val="000000"/>
          <w:szCs w:val="24"/>
          <w:shd w:val="clear" w:color="auto" w:fill="FFFFFF"/>
        </w:rPr>
        <w:t xml:space="preserve"> είτε πρόκειται για στρατιωτικούς είτε πρόκειται για την πολιτική ηγεσία. </w:t>
      </w:r>
    </w:p>
    <w:p w14:paraId="6F02AB19" w14:textId="77777777" w:rsidR="005A51C1" w:rsidRDefault="00273ECB">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lastRenderedPageBreak/>
        <w:t>Στην ερώτησή σας αναφέρετε ότι η στιγμιαία διέλευση των αεροσκαφών πάνω από το Στρατόπεδο Π</w:t>
      </w:r>
      <w:r>
        <w:rPr>
          <w:rFonts w:eastAsia="Times New Roman"/>
          <w:color w:val="000000"/>
          <w:szCs w:val="24"/>
          <w:shd w:val="clear" w:color="auto" w:fill="FFFFFF"/>
        </w:rPr>
        <w:t>απάγου κατά τη διάρκεια της τελετής παράδοσης- παραλαβής στο Υπουργείο Εθνικής Άμυνας</w:t>
      </w:r>
      <w:r>
        <w:rPr>
          <w:rFonts w:eastAsia="Times New Roman"/>
          <w:color w:val="000000"/>
          <w:szCs w:val="24"/>
          <w:shd w:val="clear" w:color="auto" w:fill="FFFFFF"/>
        </w:rPr>
        <w:t>,</w:t>
      </w:r>
      <w:r>
        <w:rPr>
          <w:rFonts w:eastAsia="Times New Roman"/>
          <w:color w:val="000000"/>
          <w:szCs w:val="24"/>
          <w:shd w:val="clear" w:color="auto" w:fill="FFFFFF"/>
        </w:rPr>
        <w:t xml:space="preserve"> έθεσαν τα συγκεκριμένα αεροσκάφη εκτός επιχειρησιακής ετοιμότητας. Αυτό, όμως, δεν είναι ακριβές</w:t>
      </w:r>
      <w:r>
        <w:rPr>
          <w:rFonts w:eastAsia="Times New Roman"/>
          <w:color w:val="000000"/>
          <w:szCs w:val="24"/>
          <w:shd w:val="clear" w:color="auto" w:fill="FFFFFF"/>
        </w:rPr>
        <w:t>,</w:t>
      </w:r>
      <w:r>
        <w:rPr>
          <w:rFonts w:eastAsia="Times New Roman"/>
          <w:color w:val="000000"/>
          <w:szCs w:val="24"/>
          <w:shd w:val="clear" w:color="auto" w:fill="FFFFFF"/>
        </w:rPr>
        <w:t xml:space="preserve"> διότι οι πτήσεις των μαχητικών αεροσκαφών «</w:t>
      </w:r>
      <w:r>
        <w:rPr>
          <w:rFonts w:eastAsia="Times New Roman"/>
          <w:color w:val="000000"/>
          <w:szCs w:val="24"/>
          <w:shd w:val="clear" w:color="auto" w:fill="FFFFFF"/>
          <w:lang w:val="en-US"/>
        </w:rPr>
        <w:t>Mirage</w:t>
      </w:r>
      <w:r>
        <w:rPr>
          <w:rFonts w:eastAsia="Times New Roman"/>
          <w:color w:val="000000"/>
          <w:szCs w:val="24"/>
          <w:shd w:val="clear" w:color="auto" w:fill="FFFFFF"/>
        </w:rPr>
        <w:t xml:space="preserve"> 2005» διήρκησε για ελ</w:t>
      </w:r>
      <w:r>
        <w:rPr>
          <w:rFonts w:eastAsia="Times New Roman"/>
          <w:color w:val="000000"/>
          <w:szCs w:val="24"/>
          <w:shd w:val="clear" w:color="auto" w:fill="FFFFFF"/>
        </w:rPr>
        <w:t>άχιστο χρονικό διάστημα άνωθεν της τελετής</w:t>
      </w:r>
      <w:r>
        <w:rPr>
          <w:rFonts w:eastAsia="Times New Roman"/>
          <w:color w:val="000000"/>
          <w:szCs w:val="24"/>
          <w:shd w:val="clear" w:color="auto" w:fill="FFFFFF"/>
        </w:rPr>
        <w:t>,</w:t>
      </w:r>
      <w:r>
        <w:rPr>
          <w:rFonts w:eastAsia="Times New Roman"/>
          <w:color w:val="000000"/>
          <w:szCs w:val="24"/>
          <w:shd w:val="clear" w:color="auto" w:fill="FFFFFF"/>
        </w:rPr>
        <w:t xml:space="preserve"> και σε κάθε περίπτωση η όλη πτήση ήταν στο πλαίσιο προγραμματισμένης εκπαιδευτικής δραστηριότητας.</w:t>
      </w:r>
    </w:p>
    <w:p w14:paraId="6F02AB1A"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Συγκεκριμένα το Γενικό Επιτελείο Αεροπορίας με ανακοίνωσή του στις 16 Ιανουαρίου του 2019</w:t>
      </w:r>
      <w:r>
        <w:rPr>
          <w:rFonts w:eastAsia="Times New Roman" w:cs="Times New Roman"/>
          <w:szCs w:val="24"/>
        </w:rPr>
        <w:t xml:space="preserve"> ανακοίνωσε, όπως προβλέπεται, ότι η εν λόγω διέλευση εντάχθηκε ως επιμέρους αντικείμενο σε προγραμματισμένη εκπαιδευτική αποστολή των αεροσκαφών και στο πλαίσιο του ημερήσιου εκπαιδευτικού προγράμματος της 331 Μοίρας.</w:t>
      </w:r>
    </w:p>
    <w:p w14:paraId="6F02AB1B"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Καταθέτω στα Πρακτικά τη σχετική ανακ</w:t>
      </w:r>
      <w:r>
        <w:rPr>
          <w:rFonts w:eastAsia="Times New Roman" w:cs="Times New Roman"/>
          <w:szCs w:val="24"/>
        </w:rPr>
        <w:t>οίνωση του Τμήματος Ενημέρωσης Τύπου του Γενικού Επιτελείου Αεροπορίας.</w:t>
      </w:r>
    </w:p>
    <w:p w14:paraId="6F02AB1C" w14:textId="77777777" w:rsidR="005A51C1" w:rsidRDefault="00273ECB">
      <w:pPr>
        <w:spacing w:line="600" w:lineRule="auto"/>
        <w:ind w:firstLine="720"/>
        <w:jc w:val="both"/>
        <w:rPr>
          <w:rFonts w:eastAsia="Times New Roman" w:cs="Times New Roman"/>
          <w:szCs w:val="24"/>
        </w:rPr>
      </w:pPr>
      <w:r w:rsidRPr="004C2B81">
        <w:rPr>
          <w:rFonts w:eastAsia="Times New Roman" w:cs="Times New Roman"/>
          <w:szCs w:val="24"/>
        </w:rPr>
        <w:lastRenderedPageBreak/>
        <w:t xml:space="preserve">(Στο σημείο </w:t>
      </w:r>
      <w:r w:rsidRPr="00A1113C">
        <w:rPr>
          <w:rFonts w:eastAsia="Times New Roman" w:cs="Times New Roman"/>
          <w:szCs w:val="24"/>
        </w:rPr>
        <w:t>αυτό ο Υπουργός κ. Ευάγγελος Αποστολάκης καταθέτει για τα Πρακτικά</w:t>
      </w:r>
      <w:r>
        <w:rPr>
          <w:rFonts w:eastAsia="Times New Roman" w:cs="Times New Roman"/>
          <w:szCs w:val="24"/>
        </w:rPr>
        <w:t xml:space="preserve"> την προαναφερθείσα ανακοίνωση</w:t>
      </w:r>
      <w:r w:rsidRPr="004C2B81">
        <w:rPr>
          <w:rFonts w:eastAsia="Times New Roman" w:cs="Times New Roman"/>
          <w:szCs w:val="24"/>
        </w:rPr>
        <w:t xml:space="preserve">, </w:t>
      </w:r>
      <w:r>
        <w:rPr>
          <w:rFonts w:eastAsia="Times New Roman" w:cs="Times New Roman"/>
          <w:szCs w:val="24"/>
        </w:rPr>
        <w:t>η οποία βρίσκε</w:t>
      </w:r>
      <w:r w:rsidRPr="004C2B81">
        <w:rPr>
          <w:rFonts w:eastAsia="Times New Roman" w:cs="Times New Roman"/>
          <w:szCs w:val="24"/>
        </w:rPr>
        <w:t>ται στο αρχείο του Τμήματος Γραμματείας της Διεύθυνσης Στενο</w:t>
      </w:r>
      <w:r w:rsidRPr="004C2B81">
        <w:rPr>
          <w:rFonts w:eastAsia="Times New Roman" w:cs="Times New Roman"/>
          <w:szCs w:val="24"/>
        </w:rPr>
        <w:t>γραφίας και Πρακτικών της Βουλής)</w:t>
      </w:r>
    </w:p>
    <w:p w14:paraId="6F02AB1D"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Περαιτέρω σας επισημαίνω ότι κανένα απολύτως θεσμικό κείμενο της Πολεμικής Αεροπορίας</w:t>
      </w:r>
      <w:r>
        <w:rPr>
          <w:rFonts w:eastAsia="Times New Roman" w:cs="Times New Roman"/>
          <w:szCs w:val="24"/>
        </w:rPr>
        <w:t>,</w:t>
      </w:r>
      <w:r>
        <w:rPr>
          <w:rFonts w:eastAsia="Times New Roman" w:cs="Times New Roman"/>
          <w:szCs w:val="24"/>
        </w:rPr>
        <w:t xml:space="preserve"> δεν απαγορεύει τέτοιες πτήσεις αεροσκαφών. Συνεπώς δεν υφίσταται κώλυμα.</w:t>
      </w:r>
    </w:p>
    <w:p w14:paraId="6F02AB1E"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 xml:space="preserve">Εκτός, όμως, των παραπάνω θέλω να σας υπενθυμίσω ότι και στις </w:t>
      </w:r>
      <w:r>
        <w:rPr>
          <w:rFonts w:eastAsia="Times New Roman" w:cs="Times New Roman"/>
          <w:szCs w:val="24"/>
        </w:rPr>
        <w:t xml:space="preserve">παρελάσεις επί τη ευκαιρία των εθνικών επετείων, σε ορκωμοσίες της Σχολής Ικάρων αλλά και σε άλλες τελετές γίνεται και θα εξακολουθήσει να γίνεται διέλευση πολεμικών αεροσκαφών αλλά και άλλων ιπταμένων μέσων των Ενόπλων Δυνάμεων, </w:t>
      </w:r>
      <w:proofErr w:type="spellStart"/>
      <w:r>
        <w:rPr>
          <w:rFonts w:eastAsia="Times New Roman" w:cs="Times New Roman"/>
          <w:szCs w:val="24"/>
        </w:rPr>
        <w:t>πόσω</w:t>
      </w:r>
      <w:proofErr w:type="spellEnd"/>
      <w:r>
        <w:rPr>
          <w:rFonts w:eastAsia="Times New Roman" w:cs="Times New Roman"/>
          <w:szCs w:val="24"/>
        </w:rPr>
        <w:t xml:space="preserve"> δε μάλλον όταν πρόκει</w:t>
      </w:r>
      <w:r>
        <w:rPr>
          <w:rFonts w:eastAsia="Times New Roman" w:cs="Times New Roman"/>
          <w:szCs w:val="24"/>
        </w:rPr>
        <w:t>ται για τελετή παράδοσης-παραλαβής Υπουργείου.</w:t>
      </w:r>
    </w:p>
    <w:p w14:paraId="6F02AB1F"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Συνεπώς αντιλαμβάνεσθε ότι δεν τίθεται κανένα ζήτημα κενού στην επιχειρησιακή ετοιμότητα.</w:t>
      </w:r>
    </w:p>
    <w:p w14:paraId="6F02AB20"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 xml:space="preserve">Όσον αφορά στο κόστος της εν λόγω πτήσης, αντιλαμβάνομαι την ευαισθησία σας -σε συνδυασμό, μάλιστα, με τις θυσίες </w:t>
      </w:r>
      <w:r>
        <w:rPr>
          <w:rFonts w:eastAsia="Times New Roman" w:cs="Times New Roman"/>
          <w:szCs w:val="24"/>
        </w:rPr>
        <w:lastRenderedPageBreak/>
        <w:t>του ε</w:t>
      </w:r>
      <w:r>
        <w:rPr>
          <w:rFonts w:eastAsia="Times New Roman" w:cs="Times New Roman"/>
          <w:szCs w:val="24"/>
        </w:rPr>
        <w:t xml:space="preserve">λληνικού λαού, συνεπεία της οικονομικής κρίσης που ταλανίζει τη χώρα- και σας διαβεβαιώνω ότι δεν επιβαρύναμε τον προϋπολογισμό του </w:t>
      </w:r>
      <w:r w:rsidRPr="00034972">
        <w:rPr>
          <w:rFonts w:eastAsia="Times New Roman" w:cs="Times New Roman"/>
          <w:szCs w:val="24"/>
        </w:rPr>
        <w:t>Γενικ</w:t>
      </w:r>
      <w:r>
        <w:rPr>
          <w:rFonts w:eastAsia="Times New Roman" w:cs="Times New Roman"/>
          <w:szCs w:val="24"/>
        </w:rPr>
        <w:t>ού</w:t>
      </w:r>
      <w:r w:rsidRPr="00034972">
        <w:rPr>
          <w:rFonts w:eastAsia="Times New Roman" w:cs="Times New Roman"/>
          <w:szCs w:val="24"/>
        </w:rPr>
        <w:t xml:space="preserve"> Επιτελείο</w:t>
      </w:r>
      <w:r>
        <w:rPr>
          <w:rFonts w:eastAsia="Times New Roman" w:cs="Times New Roman"/>
          <w:szCs w:val="24"/>
        </w:rPr>
        <w:t>υ</w:t>
      </w:r>
      <w:r w:rsidRPr="00034972">
        <w:rPr>
          <w:rFonts w:eastAsia="Times New Roman" w:cs="Times New Roman"/>
          <w:szCs w:val="24"/>
        </w:rPr>
        <w:t xml:space="preserve"> Αεροπορίας</w:t>
      </w:r>
      <w:r>
        <w:rPr>
          <w:rFonts w:eastAsia="Times New Roman" w:cs="Times New Roman"/>
          <w:szCs w:val="24"/>
        </w:rPr>
        <w:t>, καθώς όπως σας είπα πριν, αποτελούσε προγραμματισμένη εκπαιδευτική δραστηριότητα. Το κόστος τ</w:t>
      </w:r>
      <w:r>
        <w:rPr>
          <w:rFonts w:eastAsia="Times New Roman" w:cs="Times New Roman"/>
          <w:szCs w:val="24"/>
        </w:rPr>
        <w:t>ων εκπαιδευτικών πτήσεων των αεροσκαφών της Πολεμικής Αεροπορίας έχει προβλεφθεί και εντάσσεται στον λειτουργικό προϋπολογισμό της.</w:t>
      </w:r>
    </w:p>
    <w:p w14:paraId="6F02AB21"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Συγκεκριμένα το κόστος ανά ώρα πτήσης των μαχητικών αεροσκαφών, προβλέπεται σε θεσμικό κείμενο των Ενόπλων Δυνάμεων στο Παρά</w:t>
      </w:r>
      <w:r>
        <w:rPr>
          <w:rFonts w:eastAsia="Times New Roman" w:cs="Times New Roman"/>
          <w:szCs w:val="24"/>
        </w:rPr>
        <w:t>ρτημα Γ του απορρήτου εγγράφου Φ.308/96195/23-2-2018. Είναι έγγραφο του ΓΕΕΘΑ/Γ1, του οποίου η διαβάθμιση είναι απόρρητη</w:t>
      </w:r>
      <w:r>
        <w:rPr>
          <w:rFonts w:eastAsia="Times New Roman" w:cs="Times New Roman"/>
          <w:szCs w:val="24"/>
        </w:rPr>
        <w:t>,</w:t>
      </w:r>
      <w:r>
        <w:rPr>
          <w:rFonts w:eastAsia="Times New Roman" w:cs="Times New Roman"/>
          <w:szCs w:val="24"/>
        </w:rPr>
        <w:t xml:space="preserve"> και ως εκ τούτου δεν μπορεί να δημοσιοποιηθεί μέσω της παρούσης διαδικασίας, σύμφωνα με την παράγραφο 4 του άρθρου 133 του Κανονισμού </w:t>
      </w:r>
      <w:r>
        <w:rPr>
          <w:rFonts w:eastAsia="Times New Roman" w:cs="Times New Roman"/>
          <w:szCs w:val="24"/>
        </w:rPr>
        <w:t>της Βουλής των Ελλήνων.</w:t>
      </w:r>
    </w:p>
    <w:p w14:paraId="6F02AB22"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Σε κάθε περίπτωση, όμως, εφόσον επιθυμείτε να λάβετε γνώση του ως άνω εγγράφου, ευχαρίστως μπορείτε να προσέλθετε στο ΥΠΕΘΑ όποτε επιθυμείτε, προκειμένου να σας ενημερώσω.</w:t>
      </w:r>
    </w:p>
    <w:p w14:paraId="6F02AB23"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lastRenderedPageBreak/>
        <w:t>Ήθελα να πω ότι οι προσωπικές σχέσεις δεν αφορούν τα επιχειρ</w:t>
      </w:r>
      <w:r>
        <w:rPr>
          <w:rFonts w:eastAsia="Times New Roman" w:cs="Times New Roman"/>
          <w:szCs w:val="24"/>
        </w:rPr>
        <w:t>ησιακά ζητήματα των Ενόπλων Δυνάμεων. Για το ζήτημα των πτήσεων του πρώην ΥΕΘΑ έχει πολλές φορές απαντήσει ο ίδιος στη διαδικασία του Κοινοβουλίου.</w:t>
      </w:r>
    </w:p>
    <w:p w14:paraId="6F02AB24"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6F02AB25" w14:textId="77777777" w:rsidR="005A51C1" w:rsidRDefault="00273ECB">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Ευχαριστούμε τον κύριο Υπουργό.</w:t>
      </w:r>
    </w:p>
    <w:p w14:paraId="6F02AB26"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Κύριε συνάδελφε, έχετε τ</w:t>
      </w:r>
      <w:r>
        <w:rPr>
          <w:rFonts w:eastAsia="Times New Roman" w:cs="Times New Roman"/>
          <w:szCs w:val="24"/>
        </w:rPr>
        <w:t>ρία λεπτά για τη δευτερολογία σας.</w:t>
      </w:r>
    </w:p>
    <w:p w14:paraId="6F02AB27" w14:textId="77777777" w:rsidR="005A51C1" w:rsidRDefault="00273ECB">
      <w:pPr>
        <w:spacing w:line="600" w:lineRule="auto"/>
        <w:ind w:firstLine="720"/>
        <w:jc w:val="both"/>
        <w:rPr>
          <w:rFonts w:eastAsia="Times New Roman" w:cs="Times New Roman"/>
          <w:szCs w:val="24"/>
        </w:rPr>
      </w:pPr>
      <w:r w:rsidRPr="00F47418">
        <w:rPr>
          <w:rFonts w:eastAsia="Times New Roman" w:cs="Times New Roman"/>
          <w:b/>
          <w:szCs w:val="24"/>
        </w:rPr>
        <w:t>ΔΗΜΗΤΡΙΟΣ ΣΤΑΜΑΤΗΣ:</w:t>
      </w:r>
      <w:r>
        <w:rPr>
          <w:rFonts w:eastAsia="Times New Roman" w:cs="Times New Roman"/>
          <w:szCs w:val="24"/>
        </w:rPr>
        <w:t xml:space="preserve"> Ο κύριος Υπουργός, ίσως και από απειρία, δεν κατάλαβε ότι επιβεβαίωσε ακριβώς αυτό το οποίο είπα εγώ, ότι δηλαδή ακριβές ήταν το πρώτο έγγραφο η πρώτη ανακοίνωση του εκπροσώπου του, ότι αυτά έγιναν στα</w:t>
      </w:r>
      <w:r>
        <w:rPr>
          <w:rFonts w:eastAsia="Times New Roman" w:cs="Times New Roman"/>
          <w:szCs w:val="24"/>
        </w:rPr>
        <w:t xml:space="preserve"> πλαίσια τελετής παράδοσης και παραλαβής.</w:t>
      </w:r>
    </w:p>
    <w:p w14:paraId="6F02AB28"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Διερωτώμαι: Είναι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παράδοσης και παραλαβής Υπουργείου της Ευρωπαϊκής Ένωσης ή της Σαουδικής Αραβίας; Διότι σε κάποιες άλλες τριτοκοσμικές χώρες τέτοιου είδους παραδόσεις-παραλαβές γίνονται υπό τον ήχο όπλων και </w:t>
      </w:r>
      <w:r>
        <w:rPr>
          <w:rFonts w:eastAsia="Times New Roman" w:cs="Times New Roman"/>
          <w:szCs w:val="24"/>
        </w:rPr>
        <w:lastRenderedPageBreak/>
        <w:t>άλλων καταστάσεων. Στις δημοκρατικές χώρες της Ευρώπης αυτά είν</w:t>
      </w:r>
      <w:r>
        <w:rPr>
          <w:rFonts w:eastAsia="Times New Roman" w:cs="Times New Roman"/>
          <w:szCs w:val="24"/>
        </w:rPr>
        <w:t>αι συνήθη περιστατικά και δεν περιβάλλονται με κάποιον ιδιαίτερο τύπο, όπως αυτόν που περιγράψατε πριν από λίγο.</w:t>
      </w:r>
    </w:p>
    <w:p w14:paraId="6F02AB29"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 xml:space="preserve">Επειδή μου θυμίσατε και κάτι, κάθεστε στη θέση Υπουργού ενός κόμματος που, όταν ήταν στην </w:t>
      </w:r>
      <w:r>
        <w:rPr>
          <w:rFonts w:eastAsia="Times New Roman" w:cs="Times New Roman"/>
          <w:szCs w:val="24"/>
        </w:rPr>
        <w:t>α</w:t>
      </w:r>
      <w:r>
        <w:rPr>
          <w:rFonts w:eastAsia="Times New Roman" w:cs="Times New Roman"/>
          <w:szCs w:val="24"/>
        </w:rPr>
        <w:t>ντιπολίτευση, είχε φέρει εδώ ερωτήσεις, ζητώντας την</w:t>
      </w:r>
      <w:r>
        <w:rPr>
          <w:rFonts w:eastAsia="Times New Roman" w:cs="Times New Roman"/>
          <w:szCs w:val="24"/>
        </w:rPr>
        <w:t xml:space="preserve"> κατάργηση των πτήσεων των αεροσκαφών κατά τις μέρες των εθνικών εορτών. Αν βρίσκετε εσείς τώρα ότι αυτό είναι σωστό να γίνεται τη μέρα που γίνεται η παράδοση και παραλαβή των καθηκόντων ενός Υπουργού, θα πρέπει τότε να πούμε ότι και όταν</w:t>
      </w:r>
      <w:r w:rsidRPr="003B0765">
        <w:rPr>
          <w:rFonts w:eastAsia="Times New Roman" w:cs="Times New Roman"/>
          <w:szCs w:val="24"/>
        </w:rPr>
        <w:t xml:space="preserve"> </w:t>
      </w:r>
      <w:r>
        <w:rPr>
          <w:rFonts w:eastAsia="Times New Roman" w:cs="Times New Roman"/>
          <w:szCs w:val="24"/>
        </w:rPr>
        <w:t xml:space="preserve">γίνει η παράδοση </w:t>
      </w:r>
      <w:r>
        <w:rPr>
          <w:rFonts w:eastAsia="Times New Roman" w:cs="Times New Roman"/>
          <w:szCs w:val="24"/>
        </w:rPr>
        <w:t>και η παραλαβή στο Υπουργείο Μεταφορών, να τρέχουν τρένα και αυτοκίνητα.</w:t>
      </w:r>
    </w:p>
    <w:p w14:paraId="6F02AB2A"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Όμως στέκομαι στο άλλο ερώτημα, το οποίο δεν απαντήσατε. Αν θέλετε, δεν το απαντάτε. Σας το λέω για να σας προφυλάξω. Με ποια ιδιότητα και με ποια άδεια έγινε η πτήση με το ελικόπτερο</w:t>
      </w:r>
      <w:r>
        <w:rPr>
          <w:rFonts w:eastAsia="Times New Roman" w:cs="Times New Roman"/>
          <w:szCs w:val="24"/>
        </w:rPr>
        <w:t xml:space="preserve"> του κ. Καμμένου; Δεύτερον, ποιος στρατιωτικός κανονισμός λέει ότι παρουσία κιόλας του Αρχηγού των Ενόπλων Δυνάμεων παραβιάζεται ο κανονισμός και κάθεται ο Υπουργός </w:t>
      </w:r>
      <w:r>
        <w:rPr>
          <w:rFonts w:eastAsia="Times New Roman" w:cs="Times New Roman"/>
          <w:szCs w:val="24"/>
        </w:rPr>
        <w:lastRenderedPageBreak/>
        <w:t>συγκυβερνήτης σε ελικόπτερο; Αυτό θέτει πρόβλημα ασφάλειας πτήσεων;</w:t>
      </w:r>
    </w:p>
    <w:p w14:paraId="6F02AB2B"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Σε αυτά δεν απαντήσατε,</w:t>
      </w:r>
      <w:r>
        <w:rPr>
          <w:rFonts w:eastAsia="Times New Roman" w:cs="Times New Roman"/>
          <w:szCs w:val="24"/>
        </w:rPr>
        <w:t xml:space="preserve"> κύριε Υπουργέ. Δεν μας αφορούν οι σχέσεις σας. Εξάλλου είναι γνωστές. Εδώ πληροφορηθήκαμε ότι θα γίνετε Υπουργός από δημοσίευμα ενός φιλικού </w:t>
      </w:r>
      <w:r>
        <w:rPr>
          <w:rFonts w:eastAsia="Times New Roman" w:cs="Times New Roman"/>
          <w:szCs w:val="24"/>
          <w:lang w:val="en-US"/>
        </w:rPr>
        <w:t>site</w:t>
      </w:r>
      <w:r>
        <w:rPr>
          <w:rFonts w:eastAsia="Times New Roman" w:cs="Times New Roman"/>
          <w:szCs w:val="24"/>
        </w:rPr>
        <w:t xml:space="preserve"> προς την Κυβέρνηση δέκα μέρες πριν γίνετε. Μας είπαν και πού έγινε η συνάντηση και τι συζητήθηκε. Αυτά τα ξέρ</w:t>
      </w:r>
      <w:r>
        <w:rPr>
          <w:rFonts w:eastAsia="Times New Roman" w:cs="Times New Roman"/>
          <w:szCs w:val="24"/>
        </w:rPr>
        <w:t>ουμε. Δεν μας αφορούν αυτά.</w:t>
      </w:r>
    </w:p>
    <w:p w14:paraId="6F02AB2C"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Εμάς μας αφορά το πώς εκτελεί ο καθένας το καθήκον του. Ρωτώ εσάς, που ήσασταν πριν από λίγο στρατιωτικός. Εάν αυτό συνέβαινε και το μαθαίνατε, να ανεβαίνει ένας ιδιώτης σε ένα ελικόπτερο στη θέση του συγκυβερνήτη, θα επιβάλλατε</w:t>
      </w:r>
      <w:r>
        <w:rPr>
          <w:rFonts w:eastAsia="Times New Roman" w:cs="Times New Roman"/>
          <w:szCs w:val="24"/>
        </w:rPr>
        <w:t xml:space="preserve"> ποινές, ναι ή όχι;</w:t>
      </w:r>
    </w:p>
    <w:p w14:paraId="6F02AB2D" w14:textId="77777777" w:rsidR="005A51C1" w:rsidRDefault="00273ECB">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συνάδελφο.</w:t>
      </w:r>
    </w:p>
    <w:p w14:paraId="6F02AB2E"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 για τρία λεπτά.</w:t>
      </w:r>
    </w:p>
    <w:p w14:paraId="6F02AB2F" w14:textId="77777777" w:rsidR="005A51C1" w:rsidRDefault="00273ECB">
      <w:pPr>
        <w:spacing w:line="600" w:lineRule="auto"/>
        <w:ind w:firstLine="720"/>
        <w:jc w:val="both"/>
        <w:rPr>
          <w:rFonts w:eastAsia="Times New Roman" w:cs="Times New Roman"/>
          <w:szCs w:val="24"/>
        </w:rPr>
      </w:pPr>
      <w:r>
        <w:rPr>
          <w:rFonts w:eastAsia="Times New Roman" w:cs="Times New Roman"/>
          <w:b/>
          <w:szCs w:val="24"/>
        </w:rPr>
        <w:lastRenderedPageBreak/>
        <w:t xml:space="preserve">ΕΥΑΓΓΕΛΟΣ ΑΠΟΣΤΟΛΑΚΗΣ </w:t>
      </w:r>
      <w:r w:rsidRPr="006C0B53">
        <w:rPr>
          <w:rFonts w:eastAsia="Times New Roman" w:cs="Times New Roman"/>
          <w:b/>
          <w:szCs w:val="24"/>
        </w:rPr>
        <w:t>(Υπουργός Εθνικής Άμυνας):</w:t>
      </w:r>
      <w:r>
        <w:rPr>
          <w:rFonts w:eastAsia="Times New Roman" w:cs="Times New Roman"/>
          <w:szCs w:val="24"/>
        </w:rPr>
        <w:t xml:space="preserve"> Κύριε Βουλευτά, η συζήτηση σήμερα αφορά μια συγκεκριμένη ερώτηση που κάνατε</w:t>
      </w:r>
      <w:r>
        <w:rPr>
          <w:rFonts w:eastAsia="Times New Roman" w:cs="Times New Roman"/>
          <w:szCs w:val="24"/>
        </w:rPr>
        <w:t>. Τα υπόλοιπα θεωρώ ότι δεν είναι της ώρας, ειδικά το θέμα των πτήσεων του κυρίου Υπουργού με ελικόπτερο. Όπως σας είπα και προηγουμένως, έχει απαντηθεί πάρα πολλές φορές στη Βουλή.</w:t>
      </w:r>
    </w:p>
    <w:p w14:paraId="6F02AB30"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Είπατε εντελώς το αντίθετο από ό,τι είπατε προηγουμένως. Η πτήση έγινε παρ</w:t>
      </w:r>
      <w:r>
        <w:rPr>
          <w:rFonts w:eastAsia="Times New Roman" w:cs="Times New Roman"/>
          <w:szCs w:val="24"/>
        </w:rPr>
        <w:t>άλληλα με την επιχειρησιακή δραστηριότητα των αεροσκαφών. Δεν έφυγαν από την αποστολή τους. Από όσα έχω δει και ως Α/ΓΕΕΘΑ, σε τελετές ξένων χωρών γίνονται διελεύσεις αεροσκαφών. Η επίκληση ασιατικών κρατών και τριτοκοσμικών κρατών δεν είναι επιτυχής.</w:t>
      </w:r>
    </w:p>
    <w:p w14:paraId="6F02AB31"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 xml:space="preserve">Σας </w:t>
      </w:r>
      <w:r>
        <w:rPr>
          <w:rFonts w:eastAsia="Times New Roman" w:cs="Times New Roman"/>
          <w:szCs w:val="24"/>
        </w:rPr>
        <w:t>επαναλαμβάνω ότι ο κ.</w:t>
      </w:r>
      <w:r w:rsidRPr="003B0765">
        <w:rPr>
          <w:rFonts w:eastAsia="Times New Roman" w:cs="Times New Roman"/>
          <w:szCs w:val="24"/>
        </w:rPr>
        <w:t xml:space="preserve"> </w:t>
      </w:r>
      <w:r>
        <w:rPr>
          <w:rFonts w:eastAsia="Times New Roman" w:cs="Times New Roman"/>
          <w:szCs w:val="24"/>
        </w:rPr>
        <w:t>Καμμένος έχει απαντήσει ήδη γραπτώς για τα ζητήματα πτήσεων ελικοπτέρων στις ερωτήσεις και μάλιστα, στον κ. Γεωργιάδη. Απλώς σας προσθέτω ότι ο κ. Καμμένος είναι πιλότος ελικοπτέρου, έχει τη δυνατότητα να πετάει με αυτό το ελικόπτερο.</w:t>
      </w:r>
      <w:r>
        <w:rPr>
          <w:rFonts w:eastAsia="Times New Roman" w:cs="Times New Roman"/>
          <w:szCs w:val="24"/>
        </w:rPr>
        <w:t xml:space="preserve"> Άρα δεν τίθεται θέμα ασφαλείας και ανησυχίας.</w:t>
      </w:r>
    </w:p>
    <w:p w14:paraId="6F02AB32" w14:textId="77777777" w:rsidR="005A51C1" w:rsidRDefault="00273ECB">
      <w:pPr>
        <w:spacing w:line="600" w:lineRule="auto"/>
        <w:ind w:firstLine="720"/>
        <w:jc w:val="both"/>
        <w:rPr>
          <w:rFonts w:eastAsia="Times New Roman" w:cs="Times New Roman"/>
          <w:szCs w:val="24"/>
        </w:rPr>
      </w:pPr>
      <w:r w:rsidRPr="003B0765">
        <w:rPr>
          <w:rFonts w:eastAsia="Times New Roman" w:cs="Times New Roman"/>
          <w:b/>
          <w:szCs w:val="24"/>
        </w:rPr>
        <w:lastRenderedPageBreak/>
        <w:t>ΔΗΜΗΤΡΙΟΣ ΣΤΑΜΑΤΗΣ:</w:t>
      </w:r>
      <w:r>
        <w:rPr>
          <w:rFonts w:eastAsia="Times New Roman" w:cs="Times New Roman"/>
          <w:szCs w:val="24"/>
        </w:rPr>
        <w:t xml:space="preserve"> Σοβαρά μιλάτε;</w:t>
      </w:r>
    </w:p>
    <w:p w14:paraId="6F02AB33" w14:textId="77777777" w:rsidR="005A51C1" w:rsidRDefault="00273ECB">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ΑΠΟΣΤΟΛΑΚΗΣ </w:t>
      </w:r>
      <w:r w:rsidRPr="006C0B53">
        <w:rPr>
          <w:rFonts w:eastAsia="Times New Roman" w:cs="Times New Roman"/>
          <w:b/>
          <w:szCs w:val="24"/>
        </w:rPr>
        <w:t>(Υπουργός Εθνικής Άμυνας):</w:t>
      </w:r>
      <w:r>
        <w:rPr>
          <w:rFonts w:eastAsia="Times New Roman" w:cs="Times New Roman"/>
          <w:szCs w:val="24"/>
        </w:rPr>
        <w:t xml:space="preserve"> Όμως θα ήθελα να μη γίνεται συζήτηση γι’ αυτό το θέμα.</w:t>
      </w:r>
    </w:p>
    <w:p w14:paraId="6F02AB34" w14:textId="77777777" w:rsidR="005A51C1" w:rsidRDefault="00273ECB">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sidRPr="003A2408">
        <w:rPr>
          <w:rFonts w:eastAsia="Times New Roman" w:cs="Times New Roman"/>
          <w:szCs w:val="24"/>
        </w:rPr>
        <w:t xml:space="preserve"> </w:t>
      </w:r>
      <w:r>
        <w:rPr>
          <w:rFonts w:eastAsia="Times New Roman" w:cs="Times New Roman"/>
          <w:szCs w:val="24"/>
        </w:rPr>
        <w:t>Κύριε συνάδελφε, δεν ακούγεστε.</w:t>
      </w:r>
    </w:p>
    <w:p w14:paraId="6F02AB35" w14:textId="77777777" w:rsidR="005A51C1" w:rsidRDefault="00273ECB">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ΑΠΟΣΤΟΛΑΚΗΣ </w:t>
      </w:r>
      <w:r w:rsidRPr="006C0B53">
        <w:rPr>
          <w:rFonts w:eastAsia="Times New Roman" w:cs="Times New Roman"/>
          <w:b/>
          <w:szCs w:val="24"/>
        </w:rPr>
        <w:t xml:space="preserve"> (Υπουργός Εθνικής Άμυνας):</w:t>
      </w:r>
      <w:r w:rsidRPr="006C0B53">
        <w:rPr>
          <w:rFonts w:eastAsia="Times New Roman" w:cs="Times New Roman"/>
          <w:szCs w:val="24"/>
        </w:rPr>
        <w:t xml:space="preserve"> </w:t>
      </w:r>
      <w:r>
        <w:rPr>
          <w:rFonts w:eastAsia="Times New Roman" w:cs="Times New Roman"/>
          <w:szCs w:val="24"/>
        </w:rPr>
        <w:t>Θα ήθελα να μην επεκτείνουμε τη συζήτηση σε αυτό το θέμα, γιατί έχει απαντηθεί και συζητηθεί.</w:t>
      </w:r>
    </w:p>
    <w:p w14:paraId="6F02AB36" w14:textId="77777777" w:rsidR="005A51C1" w:rsidRDefault="00273ECB">
      <w:pPr>
        <w:spacing w:line="600" w:lineRule="auto"/>
        <w:ind w:firstLine="720"/>
        <w:jc w:val="both"/>
        <w:rPr>
          <w:rFonts w:eastAsia="Times New Roman" w:cs="Times New Roman"/>
          <w:szCs w:val="24"/>
        </w:rPr>
      </w:pPr>
      <w:r w:rsidRPr="003B0765">
        <w:rPr>
          <w:rFonts w:eastAsia="Times New Roman" w:cs="Times New Roman"/>
          <w:b/>
          <w:szCs w:val="24"/>
        </w:rPr>
        <w:t>ΔΗΜΗΤΡΙΟΣ ΣΤΑΜΑΤΗΣ:</w:t>
      </w:r>
      <w:r w:rsidRPr="005E518F">
        <w:rPr>
          <w:rFonts w:eastAsia="Times New Roman" w:cs="Times New Roman"/>
          <w:szCs w:val="24"/>
        </w:rPr>
        <w:t xml:space="preserve"> </w:t>
      </w:r>
      <w:r>
        <w:rPr>
          <w:rFonts w:eastAsia="Times New Roman" w:cs="Times New Roman"/>
          <w:szCs w:val="24"/>
        </w:rPr>
        <w:t>Κακώς απαντήσατε, γιατί αυτή η απάντησή σας…</w:t>
      </w:r>
    </w:p>
    <w:p w14:paraId="6F02AB37" w14:textId="77777777" w:rsidR="005A51C1" w:rsidRDefault="00273ECB">
      <w:pPr>
        <w:spacing w:line="600" w:lineRule="auto"/>
        <w:ind w:firstLine="720"/>
        <w:jc w:val="both"/>
        <w:rPr>
          <w:rFonts w:eastAsia="Times New Roman" w:cs="Times New Roman"/>
          <w:szCs w:val="24"/>
        </w:rPr>
      </w:pPr>
      <w:r w:rsidRPr="003A2408">
        <w:rPr>
          <w:rFonts w:eastAsia="Times New Roman" w:cs="Times New Roman"/>
          <w:b/>
          <w:szCs w:val="24"/>
        </w:rPr>
        <w:t>ΠΡΟΕΔΡΕΥΩΝ (Μάριος Γεωργιάδης):</w:t>
      </w:r>
      <w:r>
        <w:rPr>
          <w:rFonts w:eastAsia="Times New Roman" w:cs="Times New Roman"/>
          <w:szCs w:val="24"/>
        </w:rPr>
        <w:t xml:space="preserve"> Κύριε Σταμάτη, δεν ακούγεστε. Σας παρακαλώ, αφήστε τον κύριο Υπουργό να ολοκληρώσει.</w:t>
      </w:r>
    </w:p>
    <w:p w14:paraId="6F02AB38"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Ορίστε, κύριε Υπουργέ, συνεχίστε.</w:t>
      </w:r>
    </w:p>
    <w:p w14:paraId="6F02AB39" w14:textId="77777777" w:rsidR="005A51C1" w:rsidRDefault="00273ECB">
      <w:pPr>
        <w:spacing w:line="600" w:lineRule="auto"/>
        <w:ind w:firstLine="720"/>
        <w:jc w:val="both"/>
        <w:rPr>
          <w:rFonts w:eastAsia="Times New Roman" w:cs="Times New Roman"/>
          <w:szCs w:val="24"/>
        </w:rPr>
      </w:pPr>
      <w:r>
        <w:rPr>
          <w:rFonts w:eastAsia="Times New Roman" w:cs="Times New Roman"/>
          <w:b/>
          <w:szCs w:val="24"/>
        </w:rPr>
        <w:t xml:space="preserve">ΕΥΑΓΓΕΛΟΣ ΑΠΟΣΤΟΛΑΚΗΣ </w:t>
      </w:r>
      <w:r w:rsidRPr="006C0B53">
        <w:rPr>
          <w:rFonts w:eastAsia="Times New Roman" w:cs="Times New Roman"/>
          <w:b/>
          <w:szCs w:val="24"/>
        </w:rPr>
        <w:t>(Υπουργός Εθνικής Άμυνας):</w:t>
      </w:r>
      <w:r>
        <w:rPr>
          <w:rFonts w:eastAsia="Times New Roman" w:cs="Times New Roman"/>
          <w:szCs w:val="24"/>
        </w:rPr>
        <w:t xml:space="preserve"> Κύριε Βουλευτά, συνοψίζω επισημαίνοντας ότι οι τιμές </w:t>
      </w:r>
      <w:r>
        <w:rPr>
          <w:rFonts w:eastAsia="Times New Roman" w:cs="Times New Roman"/>
          <w:szCs w:val="24"/>
        </w:rPr>
        <w:lastRenderedPageBreak/>
        <w:t>αποδίδονταν και θα αποδίδονται στι</w:t>
      </w:r>
      <w:r>
        <w:rPr>
          <w:rFonts w:eastAsia="Times New Roman" w:cs="Times New Roman"/>
          <w:szCs w:val="24"/>
        </w:rPr>
        <w:t xml:space="preserve">ς Ένοπλες Δυνάμεις σύμφωνα με τις μακροχρόνιες παραδόσεις τους. Νομίζω είναι κάτι στο οποίο και εσείς έχετε συμφωνήσει. Η Ελλάδα έχει μια παράδοση στις Ένοπλες Δυνάμεις και μια συμπεριφορά απόδοσης τιμών στους </w:t>
      </w:r>
      <w:proofErr w:type="spellStart"/>
      <w:r>
        <w:rPr>
          <w:rFonts w:eastAsia="Times New Roman" w:cs="Times New Roman"/>
          <w:szCs w:val="24"/>
        </w:rPr>
        <w:t>αποχωρούντες</w:t>
      </w:r>
      <w:proofErr w:type="spellEnd"/>
      <w:r>
        <w:rPr>
          <w:rFonts w:eastAsia="Times New Roman" w:cs="Times New Roman"/>
          <w:szCs w:val="24"/>
        </w:rPr>
        <w:t>, η οποία διαρκεί αιώνες. Δεν είνα</w:t>
      </w:r>
      <w:r>
        <w:rPr>
          <w:rFonts w:eastAsia="Times New Roman" w:cs="Times New Roman"/>
          <w:szCs w:val="24"/>
        </w:rPr>
        <w:t>ι τίποτε διαφορετικό.</w:t>
      </w:r>
    </w:p>
    <w:p w14:paraId="6F02AB3A"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Αν θέλετε να ξέρετε, στις παραδόσεις-παραλαβές των Α/ΓΕΕΘΑ προβλέπεται διέλευση αεροσκαφών</w:t>
      </w:r>
      <w:r>
        <w:rPr>
          <w:rFonts w:eastAsia="Times New Roman" w:cs="Times New Roman"/>
          <w:szCs w:val="24"/>
        </w:rPr>
        <w:t>,</w:t>
      </w:r>
      <w:r>
        <w:rPr>
          <w:rFonts w:eastAsia="Times New Roman" w:cs="Times New Roman"/>
          <w:szCs w:val="24"/>
        </w:rPr>
        <w:t xml:space="preserve"> και ο ένας από τους δύο παρόντες ήταν ο πρώην Α/ΓΕΕΘΑ. Οι πτήσεις των αεροσκαφών πάνω από τον χώρο της τελετής έγιναν σε συνεκμετάλλευση με τη</w:t>
      </w:r>
      <w:r>
        <w:rPr>
          <w:rFonts w:eastAsia="Times New Roman" w:cs="Times New Roman"/>
          <w:szCs w:val="24"/>
        </w:rPr>
        <w:t>ν καθημερινή και επιχειρησιακή τους δραστηριότητα, χωρίς να υπάρξει επιβάρυνση του κρατικού προϋπολογισμού και τηρήθηκαν όλοι οι προβλεπόμενοι κανόνες από τα ισχύοντα θεσμικά κείμενα των Ενόπλων Δυνάμεων. Επαναλαμβάνω, όμως, με έμφαση ότι σε κα</w:t>
      </w:r>
      <w:r>
        <w:rPr>
          <w:rFonts w:eastAsia="Times New Roman" w:cs="Times New Roman"/>
          <w:szCs w:val="24"/>
        </w:rPr>
        <w:t>μ</w:t>
      </w:r>
      <w:r>
        <w:rPr>
          <w:rFonts w:eastAsia="Times New Roman" w:cs="Times New Roman"/>
          <w:szCs w:val="24"/>
        </w:rPr>
        <w:t>μιά περίπτω</w:t>
      </w:r>
      <w:r>
        <w:rPr>
          <w:rFonts w:eastAsia="Times New Roman" w:cs="Times New Roman"/>
          <w:szCs w:val="24"/>
        </w:rPr>
        <w:t>ση δεν υπήρχε υπηρεσιακό κενό.</w:t>
      </w:r>
    </w:p>
    <w:p w14:paraId="6F02AB3B"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 xml:space="preserve">Πέραν, όμως, των όσων συζητήθηκαν, παρακαλώ πολύ να δεχθείτε τη διαβεβαίωσή μου ως πρώην Α/ΓΕΕΘΑ, αλλά και </w:t>
      </w:r>
      <w:r>
        <w:rPr>
          <w:rFonts w:eastAsia="Times New Roman" w:cs="Times New Roman"/>
          <w:szCs w:val="24"/>
        </w:rPr>
        <w:lastRenderedPageBreak/>
        <w:t xml:space="preserve">ως </w:t>
      </w:r>
      <w:r>
        <w:rPr>
          <w:rFonts w:eastAsia="Times New Roman" w:cs="Times New Roman"/>
          <w:szCs w:val="24"/>
        </w:rPr>
        <w:t>αξιωματικός των Ενόπλων Δυνάμεων για σαράντα δύο χρόνια -και είμαι απόλυτος σε αυτό- ότι ο εθνικός εναέριος χώρος ό</w:t>
      </w:r>
      <w:r>
        <w:rPr>
          <w:rFonts w:eastAsia="Times New Roman" w:cs="Times New Roman"/>
          <w:szCs w:val="24"/>
        </w:rPr>
        <w:t>πως άλλωστε και τα εθνικά χωρικά ύδατα αλλά και τα χερσαία σύνορά μας προστατεύονται είκοσι τέσσερις ώρες το εικοσιτετράωρο, τριακόσιες εξήντα πέντε ημέρες τον χρόνο από τις δυνατές, αξιόπιστες και με τεράστια αποτρεπτική ισχύ Ένοπλες Δυνάμεις της πατρίδας</w:t>
      </w:r>
      <w:r>
        <w:rPr>
          <w:rFonts w:eastAsia="Times New Roman" w:cs="Times New Roman"/>
          <w:szCs w:val="24"/>
        </w:rPr>
        <w:t>. Αυτό το έχουμε αποδείξει. Οπωσδήποτε οποιοσδήποτε θελήσει δε να αμφισβητήσει την εδαφική ακεραιότητα της χώρας, θα λάβει άμεσα και συντριπτική απάντηση.</w:t>
      </w:r>
    </w:p>
    <w:p w14:paraId="6F02AB3C"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Δράττομαι δε της ευκαιρίας</w:t>
      </w:r>
      <w:r>
        <w:rPr>
          <w:rFonts w:eastAsia="Times New Roman" w:cs="Times New Roman"/>
          <w:szCs w:val="24"/>
        </w:rPr>
        <w:t>,</w:t>
      </w:r>
      <w:r>
        <w:rPr>
          <w:rFonts w:eastAsia="Times New Roman" w:cs="Times New Roman"/>
          <w:szCs w:val="24"/>
        </w:rPr>
        <w:t xml:space="preserve"> να επαναλάβω και εντός της Αιθούσης της Ολομέλειας του Κοινοβουλίου, ότι </w:t>
      </w:r>
      <w:r>
        <w:rPr>
          <w:rFonts w:eastAsia="Times New Roman" w:cs="Times New Roman"/>
          <w:szCs w:val="24"/>
        </w:rPr>
        <w:t>είμαι ιδιαίτερα περήφανος για τις γυναίκες και τους άνδρες των Ενόπλων Δυνάμεων για τον επαγγελματισμό τους, την άρτια εκπαίδευσή τους και το υψηλό ηθικό τους. Εκτελούν την αποστολή τους με εμμονή στον σκοπό και μοναδική προσήλωση στο καθήκον.</w:t>
      </w:r>
    </w:p>
    <w:p w14:paraId="6F02AB3D" w14:textId="77777777" w:rsidR="005A51C1" w:rsidRDefault="00273ECB">
      <w:pPr>
        <w:spacing w:line="600" w:lineRule="auto"/>
        <w:ind w:firstLine="720"/>
        <w:jc w:val="both"/>
        <w:rPr>
          <w:rFonts w:eastAsia="Times New Roman" w:cs="Times New Roman"/>
          <w:szCs w:val="24"/>
        </w:rPr>
      </w:pPr>
      <w:r w:rsidRPr="00F77E15">
        <w:rPr>
          <w:rFonts w:eastAsia="Times New Roman" w:cs="Times New Roman"/>
          <w:szCs w:val="24"/>
        </w:rPr>
        <w:t>Κλείνοντας ε</w:t>
      </w:r>
      <w:r w:rsidRPr="00F77E15">
        <w:rPr>
          <w:rFonts w:eastAsia="Times New Roman" w:cs="Times New Roman"/>
          <w:szCs w:val="24"/>
        </w:rPr>
        <w:t xml:space="preserve">πειδή η παρούσα ομιλία μου, όπως ανέφερα και στην </w:t>
      </w:r>
      <w:proofErr w:type="spellStart"/>
      <w:r w:rsidRPr="00F77E15">
        <w:rPr>
          <w:rFonts w:eastAsia="Times New Roman" w:cs="Times New Roman"/>
          <w:szCs w:val="24"/>
        </w:rPr>
        <w:t>πρωτολογία</w:t>
      </w:r>
      <w:proofErr w:type="spellEnd"/>
      <w:r w:rsidRPr="00F77E15">
        <w:rPr>
          <w:rFonts w:eastAsia="Times New Roman" w:cs="Times New Roman"/>
          <w:szCs w:val="24"/>
        </w:rPr>
        <w:t xml:space="preserve"> μου, είναι η πρώτη στη Βουλή των Ελλήνων, θα επιθυμούσα </w:t>
      </w:r>
      <w:r>
        <w:rPr>
          <w:rFonts w:eastAsia="Times New Roman" w:cs="Times New Roman"/>
          <w:szCs w:val="24"/>
        </w:rPr>
        <w:t>να απευθύνω πρό</w:t>
      </w:r>
      <w:r w:rsidRPr="00F77E15">
        <w:rPr>
          <w:rFonts w:eastAsia="Times New Roman" w:cs="Times New Roman"/>
          <w:szCs w:val="24"/>
        </w:rPr>
        <w:t>κληση και πρόσκληση ενότητας και συνεννόησης προς όλες τις πολιτικές δυνάμεις</w:t>
      </w:r>
      <w:r>
        <w:rPr>
          <w:rFonts w:eastAsia="Times New Roman" w:cs="Times New Roman"/>
          <w:szCs w:val="24"/>
        </w:rPr>
        <w:t>,</w:t>
      </w:r>
      <w:r w:rsidRPr="00F77E15">
        <w:rPr>
          <w:rFonts w:eastAsia="Times New Roman" w:cs="Times New Roman"/>
          <w:szCs w:val="24"/>
        </w:rPr>
        <w:t xml:space="preserve"> για </w:t>
      </w:r>
      <w:r w:rsidRPr="00F77E15">
        <w:rPr>
          <w:rFonts w:eastAsia="Times New Roman" w:cs="Times New Roman"/>
          <w:szCs w:val="24"/>
        </w:rPr>
        <w:lastRenderedPageBreak/>
        <w:t xml:space="preserve">τα θέματα </w:t>
      </w:r>
      <w:r>
        <w:rPr>
          <w:rFonts w:eastAsia="Times New Roman" w:cs="Times New Roman"/>
          <w:szCs w:val="24"/>
        </w:rPr>
        <w:t xml:space="preserve">που </w:t>
      </w:r>
      <w:r w:rsidRPr="00F77E15">
        <w:rPr>
          <w:rFonts w:eastAsia="Times New Roman" w:cs="Times New Roman"/>
          <w:szCs w:val="24"/>
        </w:rPr>
        <w:t>αφορούν την εθνική άμυνα</w:t>
      </w:r>
      <w:r>
        <w:rPr>
          <w:rFonts w:eastAsia="Times New Roman" w:cs="Times New Roman"/>
          <w:szCs w:val="24"/>
        </w:rPr>
        <w:t xml:space="preserve">. </w:t>
      </w:r>
      <w:r w:rsidRPr="00F77E15">
        <w:rPr>
          <w:rFonts w:eastAsia="Times New Roman" w:cs="Times New Roman"/>
          <w:szCs w:val="24"/>
        </w:rPr>
        <w:t>Έ</w:t>
      </w:r>
      <w:r w:rsidRPr="00F77E15">
        <w:rPr>
          <w:rFonts w:eastAsia="Times New Roman" w:cs="Times New Roman"/>
          <w:szCs w:val="24"/>
        </w:rPr>
        <w:t>χω εδραία την πεποίθηση ότι αυτά που μας ενώνουν</w:t>
      </w:r>
      <w:r>
        <w:rPr>
          <w:rFonts w:eastAsia="Times New Roman" w:cs="Times New Roman"/>
          <w:szCs w:val="24"/>
        </w:rPr>
        <w:t>,</w:t>
      </w:r>
      <w:r w:rsidRPr="00F77E15">
        <w:rPr>
          <w:rFonts w:eastAsia="Times New Roman" w:cs="Times New Roman"/>
          <w:szCs w:val="24"/>
        </w:rPr>
        <w:t xml:space="preserve"> </w:t>
      </w:r>
      <w:r>
        <w:rPr>
          <w:rFonts w:eastAsia="Times New Roman" w:cs="Times New Roman"/>
          <w:szCs w:val="24"/>
        </w:rPr>
        <w:t xml:space="preserve">είναι </w:t>
      </w:r>
      <w:r w:rsidRPr="00F77E15">
        <w:rPr>
          <w:rFonts w:eastAsia="Times New Roman" w:cs="Times New Roman"/>
          <w:szCs w:val="24"/>
        </w:rPr>
        <w:t>περισσότερα από αυτά που μας χωρίζουν</w:t>
      </w:r>
      <w:r>
        <w:rPr>
          <w:rFonts w:eastAsia="Times New Roman" w:cs="Times New Roman"/>
          <w:szCs w:val="24"/>
        </w:rPr>
        <w:t>.</w:t>
      </w:r>
      <w:r w:rsidRPr="00F77E15">
        <w:rPr>
          <w:rFonts w:eastAsia="Times New Roman" w:cs="Times New Roman"/>
          <w:szCs w:val="24"/>
        </w:rPr>
        <w:t xml:space="preserve"> </w:t>
      </w:r>
    </w:p>
    <w:p w14:paraId="6F02AB3E" w14:textId="77777777" w:rsidR="005A51C1" w:rsidRDefault="00273ECB">
      <w:pPr>
        <w:spacing w:line="600" w:lineRule="auto"/>
        <w:ind w:firstLine="720"/>
        <w:jc w:val="both"/>
        <w:rPr>
          <w:rFonts w:eastAsia="Times New Roman" w:cs="Times New Roman"/>
          <w:szCs w:val="24"/>
        </w:rPr>
      </w:pPr>
      <w:r w:rsidRPr="00F77E15">
        <w:rPr>
          <w:rFonts w:eastAsia="Times New Roman" w:cs="Times New Roman"/>
          <w:szCs w:val="24"/>
        </w:rPr>
        <w:t>Επιθυμώ</w:t>
      </w:r>
      <w:r>
        <w:rPr>
          <w:rFonts w:eastAsia="Times New Roman" w:cs="Times New Roman"/>
          <w:szCs w:val="24"/>
        </w:rPr>
        <w:t>,</w:t>
      </w:r>
      <w:r w:rsidRPr="00F77E15">
        <w:rPr>
          <w:rFonts w:eastAsia="Times New Roman" w:cs="Times New Roman"/>
          <w:szCs w:val="24"/>
        </w:rPr>
        <w:t xml:space="preserve"> επιζητώ και περιμένω τη συνεργασία από όλες τις πτέρυγες της Βουλής</w:t>
      </w:r>
      <w:r>
        <w:rPr>
          <w:rFonts w:eastAsia="Times New Roman" w:cs="Times New Roman"/>
          <w:szCs w:val="24"/>
        </w:rPr>
        <w:t>,</w:t>
      </w:r>
      <w:r w:rsidRPr="00F77E15">
        <w:rPr>
          <w:rFonts w:eastAsia="Times New Roman" w:cs="Times New Roman"/>
          <w:szCs w:val="24"/>
        </w:rPr>
        <w:t xml:space="preserve"> απευθύνοντας ένα μήνυμα ενό</w:t>
      </w:r>
      <w:r>
        <w:rPr>
          <w:rFonts w:eastAsia="Times New Roman" w:cs="Times New Roman"/>
          <w:szCs w:val="24"/>
        </w:rPr>
        <w:t>τητας στον ευαίσθητο τομέα της εθνικής άμυνας και α</w:t>
      </w:r>
      <w:r w:rsidRPr="00F77E15">
        <w:rPr>
          <w:rFonts w:eastAsia="Times New Roman" w:cs="Times New Roman"/>
          <w:szCs w:val="24"/>
        </w:rPr>
        <w:t>σφάλ</w:t>
      </w:r>
      <w:r w:rsidRPr="00F77E15">
        <w:rPr>
          <w:rFonts w:eastAsia="Times New Roman" w:cs="Times New Roman"/>
          <w:szCs w:val="24"/>
        </w:rPr>
        <w:t>ειας αλλά και συνέχειας και σταθερότητα</w:t>
      </w:r>
      <w:r>
        <w:rPr>
          <w:rFonts w:eastAsia="Times New Roman" w:cs="Times New Roman"/>
          <w:szCs w:val="24"/>
        </w:rPr>
        <w:t>ς</w:t>
      </w:r>
      <w:r w:rsidRPr="00F77E15">
        <w:rPr>
          <w:rFonts w:eastAsia="Times New Roman" w:cs="Times New Roman"/>
          <w:szCs w:val="24"/>
        </w:rPr>
        <w:t xml:space="preserve"> στην αμυντική στρατηγική της χώρας </w:t>
      </w:r>
      <w:r>
        <w:rPr>
          <w:rFonts w:eastAsia="Times New Roman" w:cs="Times New Roman"/>
          <w:szCs w:val="24"/>
        </w:rPr>
        <w:t>μας</w:t>
      </w:r>
      <w:r w:rsidRPr="00F77E15">
        <w:rPr>
          <w:rFonts w:eastAsia="Times New Roman" w:cs="Times New Roman"/>
          <w:szCs w:val="24"/>
        </w:rPr>
        <w:t xml:space="preserve"> μακριά από πολιτικές σκοπιμότητες</w:t>
      </w:r>
      <w:r>
        <w:rPr>
          <w:rFonts w:eastAsia="Times New Roman" w:cs="Times New Roman"/>
          <w:szCs w:val="24"/>
        </w:rPr>
        <w:t>.</w:t>
      </w:r>
      <w:r w:rsidRPr="00F77E15">
        <w:rPr>
          <w:rFonts w:eastAsia="Times New Roman" w:cs="Times New Roman"/>
          <w:szCs w:val="24"/>
        </w:rPr>
        <w:t xml:space="preserve"> Οι στιγμές είναι άλλωστε κρίσιμες και επιβάλλουν ενότητα και εθνική συνεννόηση</w:t>
      </w:r>
      <w:r>
        <w:rPr>
          <w:rFonts w:eastAsia="Times New Roman" w:cs="Times New Roman"/>
          <w:szCs w:val="24"/>
        </w:rPr>
        <w:t>.</w:t>
      </w:r>
    </w:p>
    <w:p w14:paraId="6F02AB3F"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Από αυτό</w:t>
      </w:r>
      <w:r w:rsidRPr="00F77E15">
        <w:rPr>
          <w:rFonts w:eastAsia="Times New Roman" w:cs="Times New Roman"/>
          <w:szCs w:val="24"/>
        </w:rPr>
        <w:t xml:space="preserve"> το Βήμα </w:t>
      </w:r>
      <w:r>
        <w:rPr>
          <w:rFonts w:eastAsia="Times New Roman" w:cs="Times New Roman"/>
          <w:szCs w:val="24"/>
        </w:rPr>
        <w:t xml:space="preserve">απευθύνω </w:t>
      </w:r>
      <w:r w:rsidRPr="00F77E15">
        <w:rPr>
          <w:rFonts w:eastAsia="Times New Roman" w:cs="Times New Roman"/>
          <w:szCs w:val="24"/>
        </w:rPr>
        <w:t xml:space="preserve">σε όλους </w:t>
      </w:r>
      <w:r>
        <w:rPr>
          <w:rFonts w:eastAsia="Times New Roman" w:cs="Times New Roman"/>
          <w:szCs w:val="24"/>
        </w:rPr>
        <w:t xml:space="preserve">τη δυνατότητα ότι μπορούν </w:t>
      </w:r>
      <w:r w:rsidRPr="00F77E15">
        <w:rPr>
          <w:rFonts w:eastAsia="Times New Roman" w:cs="Times New Roman"/>
          <w:szCs w:val="24"/>
        </w:rPr>
        <w:t>να έρχονται στο Υπουργείο Εθνικής Άμυνας και</w:t>
      </w:r>
      <w:r>
        <w:rPr>
          <w:rFonts w:eastAsia="Times New Roman" w:cs="Times New Roman"/>
          <w:szCs w:val="24"/>
        </w:rPr>
        <w:t xml:space="preserve"> να ενημερώνον</w:t>
      </w:r>
      <w:r w:rsidRPr="00F77E15">
        <w:rPr>
          <w:rFonts w:eastAsia="Times New Roman" w:cs="Times New Roman"/>
          <w:szCs w:val="24"/>
        </w:rPr>
        <w:t>ται για οποιοδήποτε ζήτημα</w:t>
      </w:r>
      <w:r>
        <w:rPr>
          <w:rFonts w:eastAsia="Times New Roman" w:cs="Times New Roman"/>
          <w:szCs w:val="24"/>
        </w:rPr>
        <w:t>.</w:t>
      </w:r>
      <w:r w:rsidRPr="00F77E15">
        <w:rPr>
          <w:rFonts w:eastAsia="Times New Roman" w:cs="Times New Roman"/>
          <w:szCs w:val="24"/>
        </w:rPr>
        <w:t xml:space="preserve"> Υπάρχουν ζητήματα που δεν μπορούμε να συζητήσουμε</w:t>
      </w:r>
      <w:r>
        <w:rPr>
          <w:rFonts w:eastAsia="Times New Roman" w:cs="Times New Roman"/>
          <w:szCs w:val="24"/>
        </w:rPr>
        <w:t xml:space="preserve"> εν δήμω.</w:t>
      </w:r>
      <w:r w:rsidRPr="00F77E15">
        <w:rPr>
          <w:rFonts w:eastAsia="Times New Roman" w:cs="Times New Roman"/>
          <w:szCs w:val="24"/>
        </w:rPr>
        <w:t xml:space="preserve"> Έχουμε πάρα πολλά απόρρητα θέματα</w:t>
      </w:r>
      <w:r>
        <w:rPr>
          <w:rFonts w:eastAsia="Times New Roman" w:cs="Times New Roman"/>
          <w:szCs w:val="24"/>
        </w:rPr>
        <w:t>,</w:t>
      </w:r>
      <w:r w:rsidRPr="00F77E15">
        <w:rPr>
          <w:rFonts w:eastAsia="Times New Roman" w:cs="Times New Roman"/>
          <w:szCs w:val="24"/>
        </w:rPr>
        <w:t xml:space="preserve"> αλλά δεν θα αρνηθώ σε κανένα</w:t>
      </w:r>
      <w:r>
        <w:rPr>
          <w:rFonts w:eastAsia="Times New Roman" w:cs="Times New Roman"/>
          <w:szCs w:val="24"/>
        </w:rPr>
        <w:t>ν</w:t>
      </w:r>
      <w:r w:rsidRPr="00F77E15">
        <w:rPr>
          <w:rFonts w:eastAsia="Times New Roman" w:cs="Times New Roman"/>
          <w:szCs w:val="24"/>
        </w:rPr>
        <w:t xml:space="preserve"> την ενημέρωση</w:t>
      </w:r>
      <w:r>
        <w:rPr>
          <w:rFonts w:eastAsia="Times New Roman" w:cs="Times New Roman"/>
          <w:szCs w:val="24"/>
        </w:rPr>
        <w:t>,</w:t>
      </w:r>
      <w:r w:rsidRPr="00F77E15">
        <w:rPr>
          <w:rFonts w:eastAsia="Times New Roman" w:cs="Times New Roman"/>
          <w:szCs w:val="24"/>
        </w:rPr>
        <w:t xml:space="preserve"> </w:t>
      </w:r>
      <w:r>
        <w:rPr>
          <w:rFonts w:eastAsia="Times New Roman" w:cs="Times New Roman"/>
          <w:szCs w:val="24"/>
        </w:rPr>
        <w:t xml:space="preserve">όποτε τη </w:t>
      </w:r>
      <w:r w:rsidRPr="00F77E15">
        <w:rPr>
          <w:rFonts w:eastAsia="Times New Roman" w:cs="Times New Roman"/>
          <w:szCs w:val="24"/>
        </w:rPr>
        <w:t>ζητήσει</w:t>
      </w:r>
      <w:r>
        <w:rPr>
          <w:rFonts w:eastAsia="Times New Roman" w:cs="Times New Roman"/>
          <w:szCs w:val="24"/>
        </w:rPr>
        <w:t>.</w:t>
      </w:r>
      <w:r w:rsidRPr="00F77E15">
        <w:rPr>
          <w:rFonts w:eastAsia="Times New Roman" w:cs="Times New Roman"/>
          <w:szCs w:val="24"/>
        </w:rPr>
        <w:t xml:space="preserve"> </w:t>
      </w:r>
    </w:p>
    <w:p w14:paraId="6F02AB40" w14:textId="77777777" w:rsidR="005A51C1" w:rsidRDefault="00273ECB">
      <w:pPr>
        <w:spacing w:line="600" w:lineRule="auto"/>
        <w:ind w:firstLine="720"/>
        <w:jc w:val="both"/>
        <w:rPr>
          <w:rFonts w:eastAsia="Times New Roman" w:cs="Times New Roman"/>
          <w:szCs w:val="24"/>
        </w:rPr>
      </w:pPr>
      <w:r>
        <w:rPr>
          <w:rFonts w:eastAsia="Times New Roman" w:cs="Times New Roman"/>
          <w:szCs w:val="24"/>
        </w:rPr>
        <w:t>Σας</w:t>
      </w:r>
      <w:r w:rsidRPr="00F77E15">
        <w:rPr>
          <w:rFonts w:eastAsia="Times New Roman" w:cs="Times New Roman"/>
          <w:szCs w:val="24"/>
        </w:rPr>
        <w:t xml:space="preserve"> ευχαριστώ θερμά</w:t>
      </w:r>
      <w:r>
        <w:rPr>
          <w:rFonts w:eastAsia="Times New Roman" w:cs="Times New Roman"/>
          <w:szCs w:val="24"/>
        </w:rPr>
        <w:t>.</w:t>
      </w:r>
    </w:p>
    <w:p w14:paraId="6F02AB41" w14:textId="77777777" w:rsidR="005A51C1" w:rsidRDefault="00273ECB">
      <w:pPr>
        <w:tabs>
          <w:tab w:val="left" w:pos="2820"/>
        </w:tabs>
        <w:spacing w:line="600" w:lineRule="auto"/>
        <w:ind w:firstLine="720"/>
        <w:jc w:val="both"/>
        <w:rPr>
          <w:rFonts w:eastAsia="Times New Roman"/>
          <w:szCs w:val="24"/>
        </w:rPr>
      </w:pPr>
      <w:r w:rsidRPr="004239BA">
        <w:rPr>
          <w:rFonts w:eastAsia="Times New Roman"/>
          <w:b/>
          <w:szCs w:val="24"/>
        </w:rPr>
        <w:lastRenderedPageBreak/>
        <w:t>ΠΡΟΕΔΡΕΥΩΝ (Μάριος Γεωργιάδης):</w:t>
      </w:r>
      <w:r>
        <w:rPr>
          <w:rFonts w:eastAsia="Times New Roman"/>
          <w:szCs w:val="24"/>
        </w:rPr>
        <w:t xml:space="preserve"> Ευχαριστούμε τον Υπουργό.</w:t>
      </w:r>
    </w:p>
    <w:p w14:paraId="6F02AB42" w14:textId="77777777" w:rsidR="005A51C1" w:rsidRDefault="00273ECB">
      <w:pPr>
        <w:tabs>
          <w:tab w:val="left" w:pos="2820"/>
        </w:tabs>
        <w:spacing w:line="600" w:lineRule="auto"/>
        <w:ind w:firstLine="720"/>
        <w:jc w:val="both"/>
        <w:rPr>
          <w:rFonts w:eastAsia="Times New Roman" w:cs="Times New Roman"/>
          <w:szCs w:val="24"/>
        </w:rPr>
      </w:pPr>
      <w:r>
        <w:rPr>
          <w:rFonts w:eastAsia="Times New Roman" w:cs="Times New Roman"/>
          <w:szCs w:val="24"/>
        </w:rPr>
        <w:t>Ο</w:t>
      </w:r>
      <w:r w:rsidRPr="00F77E15">
        <w:rPr>
          <w:rFonts w:eastAsia="Times New Roman" w:cs="Times New Roman"/>
          <w:szCs w:val="24"/>
        </w:rPr>
        <w:t>λοκληρώθηκε η συζήτηση των επίκαιρων ερωτήσεων</w:t>
      </w:r>
      <w:r>
        <w:rPr>
          <w:rFonts w:eastAsia="Times New Roman" w:cs="Times New Roman"/>
          <w:szCs w:val="24"/>
        </w:rPr>
        <w:t>.</w:t>
      </w:r>
    </w:p>
    <w:p w14:paraId="6F02AB43" w14:textId="77777777" w:rsidR="005A51C1" w:rsidRDefault="00273ECB">
      <w:pPr>
        <w:tabs>
          <w:tab w:val="left" w:pos="2820"/>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λύσουμε τη συνεδρίαση;</w:t>
      </w:r>
    </w:p>
    <w:p w14:paraId="6F02AB44" w14:textId="77777777" w:rsidR="005A51C1" w:rsidRDefault="0027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F02AB45" w14:textId="77777777" w:rsidR="005A51C1" w:rsidRDefault="0027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s="Times New Roman"/>
          <w:szCs w:val="24"/>
        </w:rPr>
      </w:pPr>
      <w:r>
        <w:rPr>
          <w:rFonts w:eastAsia="Times New Roman" w:cs="Times New Roman"/>
          <w:b/>
          <w:szCs w:val="24"/>
        </w:rPr>
        <w:t>ΠΡΟΕΔΡΕΥΩΝ (Μά</w:t>
      </w:r>
      <w:r>
        <w:rPr>
          <w:rFonts w:eastAsia="Times New Roman" w:cs="Times New Roman"/>
          <w:b/>
          <w:szCs w:val="24"/>
        </w:rPr>
        <w:t xml:space="preserve">ριος Γεωργιάδης): </w:t>
      </w:r>
      <w:r>
        <w:rPr>
          <w:rFonts w:eastAsia="Times New Roman" w:cs="Times New Roman"/>
          <w:szCs w:val="24"/>
        </w:rPr>
        <w:t xml:space="preserve">Με τη συναίνεση του Σώματος και ώρα 18.40΄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w:t>
      </w:r>
      <w:r>
        <w:rPr>
          <w:rFonts w:eastAsia="Times New Roman" w:cs="Times New Roman"/>
          <w:szCs w:val="24"/>
        </w:rPr>
        <w:t xml:space="preserve">ημέρα </w:t>
      </w:r>
      <w:r>
        <w:rPr>
          <w:rFonts w:eastAsia="Times New Roman" w:cs="Times New Roman"/>
          <w:szCs w:val="24"/>
        </w:rPr>
        <w:t>Τρίτη 29 Ιανουαρίου 2019 και ώρα 12.00΄</w:t>
      </w:r>
      <w:r>
        <w:rPr>
          <w:rFonts w:eastAsia="Times New Roman" w:cs="Times New Roman"/>
          <w:szCs w:val="24"/>
        </w:rPr>
        <w:t>,</w:t>
      </w:r>
      <w:r>
        <w:rPr>
          <w:rFonts w:eastAsia="Times New Roman" w:cs="Times New Roman"/>
          <w:szCs w:val="24"/>
        </w:rPr>
        <w:t xml:space="preserve"> με αντικείμενο εργασιών </w:t>
      </w:r>
      <w:r>
        <w:rPr>
          <w:rFonts w:eastAsia="Times New Roman" w:cs="Times New Roman"/>
          <w:szCs w:val="24"/>
        </w:rPr>
        <w:t>του Σώματος</w:t>
      </w:r>
      <w:r>
        <w:rPr>
          <w:rFonts w:eastAsia="Times New Roman" w:cs="Times New Roman"/>
          <w:szCs w:val="24"/>
        </w:rPr>
        <w:t xml:space="preserve">: </w:t>
      </w:r>
      <w:r>
        <w:rPr>
          <w:rFonts w:eastAsia="Times New Roman" w:cs="Times New Roman"/>
          <w:szCs w:val="24"/>
        </w:rPr>
        <w:t>νομοθετική εργασία</w:t>
      </w:r>
      <w:r>
        <w:rPr>
          <w:rFonts w:eastAsia="Times New Roman" w:cs="Times New Roman"/>
          <w:szCs w:val="24"/>
        </w:rPr>
        <w:t>,</w:t>
      </w:r>
      <w:r>
        <w:rPr>
          <w:rFonts w:eastAsia="Times New Roman" w:cs="Times New Roman"/>
          <w:szCs w:val="24"/>
        </w:rPr>
        <w:t xml:space="preserve"> σύμφωνα με την ημερησία διάταξη που έχει διανεμηθεί.</w:t>
      </w:r>
    </w:p>
    <w:p w14:paraId="6F02AB46" w14:textId="77777777" w:rsidR="005A51C1" w:rsidRDefault="00273EC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600" w:lineRule="auto"/>
        <w:ind w:firstLine="720"/>
        <w:jc w:val="both"/>
        <w:rPr>
          <w:rFonts w:eastAsia="Times New Roman" w:cs="Times New Roman"/>
          <w:szCs w:val="24"/>
        </w:rPr>
      </w:pPr>
      <w:r>
        <w:rPr>
          <w:rFonts w:eastAsia="Times New Roman" w:cs="Times New Roman"/>
          <w:b/>
          <w:szCs w:val="24"/>
        </w:rPr>
        <w:t>Ο ΠΡΟΕΔ</w:t>
      </w:r>
      <w:r>
        <w:rPr>
          <w:rFonts w:eastAsia="Times New Roman" w:cs="Times New Roman"/>
          <w:b/>
          <w:szCs w:val="24"/>
        </w:rPr>
        <w:t>ΡΟΣ</w:t>
      </w:r>
      <w:r>
        <w:rPr>
          <w:rFonts w:eastAsia="Times New Roman" w:cs="Times New Roman"/>
          <w:b/>
          <w:szCs w:val="24"/>
        </w:rPr>
        <w:t xml:space="preserve">                                                          </w:t>
      </w:r>
      <w:r>
        <w:rPr>
          <w:rFonts w:eastAsia="Times New Roman" w:cs="Times New Roman"/>
          <w:b/>
          <w:szCs w:val="24"/>
        </w:rPr>
        <w:t>ΟΙ ΓΡΑΜΜΑΤΕΙΣ</w:t>
      </w:r>
    </w:p>
    <w:p w14:paraId="6F02AB47" w14:textId="77777777" w:rsidR="005A51C1" w:rsidRDefault="005A51C1">
      <w:pPr>
        <w:tabs>
          <w:tab w:val="left" w:pos="5380"/>
        </w:tabs>
        <w:spacing w:line="600" w:lineRule="auto"/>
        <w:ind w:firstLine="720"/>
        <w:jc w:val="both"/>
        <w:rPr>
          <w:rFonts w:eastAsia="Times New Roman" w:cs="Times New Roman"/>
          <w:szCs w:val="24"/>
        </w:rPr>
      </w:pPr>
    </w:p>
    <w:sectPr w:rsidR="005A51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Wv9PTboKv4vfTx/CC9D1hOWwxjo=" w:salt="+w/HZGKr951le26eXIpvu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1C1"/>
    <w:rsid w:val="00273ECB"/>
    <w:rsid w:val="00312C98"/>
    <w:rsid w:val="005A51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AAB2"/>
  <w15:docId w15:val="{C516AAB3-FB6B-4DDA-9C19-066F55DE9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772</MetadataID>
    <Session xmlns="641f345b-441b-4b81-9152-adc2e73ba5e1">Δ´</Session>
    <Date xmlns="641f345b-441b-4b81-9152-adc2e73ba5e1">2019-01-27T22:00:00+00:00</Date>
    <Status xmlns="641f345b-441b-4b81-9152-adc2e73ba5e1">
      <Url>https://intra.parliament.gr/praktika/Lists/Incoming_Metadata/EditForm.aspx?ID=772&amp;Source=/praktika/Recordings_Library/Forms/AllItems.aspx</Url>
      <Description>Δημοσιεύτηκε</Description>
    </Status>
    <Meeting xmlns="641f345b-441b-4b81-9152-adc2e73ba5e1">ΞΓ´</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CC5243-901E-4C12-9650-F7A556F747F9}">
  <ds:schemaRefs>
    <ds:schemaRef ds:uri="http://purl.org/dc/terms/"/>
    <ds:schemaRef ds:uri="http://schemas.openxmlformats.org/package/2006/metadata/core-properties"/>
    <ds:schemaRef ds:uri="http://purl.org/dc/dcmitype/"/>
    <ds:schemaRef ds:uri="http://schemas.microsoft.com/office/infopath/2007/PartnerControls"/>
    <ds:schemaRef ds:uri="http://schemas.microsoft.com/office/2006/documentManagement/types"/>
    <ds:schemaRef ds:uri="641f345b-441b-4b81-9152-adc2e73ba5e1"/>
    <ds:schemaRef ds:uri="http://purl.org/dc/elements/1.1/"/>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8F7C331E-81F9-43D2-A704-D2C16B988B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3778E1-7028-40E5-8F26-0EA4804B99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28</Pages>
  <Words>4678</Words>
  <Characters>25267</Characters>
  <Application>Microsoft Office Word</Application>
  <DocSecurity>0</DocSecurity>
  <Lines>210</Lines>
  <Paragraphs>59</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29886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2019-02-05T16:30:00Z</dcterms:created>
  <dcterms:modified xsi:type="dcterms:W3CDTF">2019-02-05T16:30:00Z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