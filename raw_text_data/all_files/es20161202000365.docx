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8BE75" w14:textId="77777777" w:rsidR="00FF7F79" w:rsidRPr="00FF7F79" w:rsidRDefault="00FF7F79" w:rsidP="00FF7F79">
      <w:pPr>
        <w:spacing w:after="0" w:line="360" w:lineRule="auto"/>
        <w:rPr>
          <w:ins w:id="0" w:author="Φλούδα Χριστίνα" w:date="2016-12-09T10:21:00Z"/>
          <w:rFonts w:eastAsia="Times New Roman"/>
          <w:szCs w:val="24"/>
          <w:lang w:eastAsia="en-US"/>
        </w:rPr>
      </w:pPr>
      <w:ins w:id="1" w:author="Φλούδα Χριστίνα" w:date="2016-12-09T10:21:00Z">
        <w:r w:rsidRPr="00FF7F7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ACF59A8" w14:textId="77777777" w:rsidR="00FF7F79" w:rsidRPr="00FF7F79" w:rsidRDefault="00FF7F79" w:rsidP="00FF7F79">
      <w:pPr>
        <w:spacing w:after="0" w:line="360" w:lineRule="auto"/>
        <w:rPr>
          <w:ins w:id="2" w:author="Φλούδα Χριστίνα" w:date="2016-12-09T10:21:00Z"/>
          <w:rFonts w:eastAsia="Times New Roman"/>
          <w:szCs w:val="24"/>
          <w:lang w:eastAsia="en-US"/>
        </w:rPr>
      </w:pPr>
    </w:p>
    <w:p w14:paraId="0FAF62FE" w14:textId="77777777" w:rsidR="00FF7F79" w:rsidRPr="00FF7F79" w:rsidRDefault="00FF7F79" w:rsidP="00FF7F79">
      <w:pPr>
        <w:spacing w:after="0" w:line="360" w:lineRule="auto"/>
        <w:rPr>
          <w:ins w:id="3" w:author="Φλούδα Χριστίνα" w:date="2016-12-09T10:21:00Z"/>
          <w:rFonts w:eastAsia="Times New Roman"/>
          <w:szCs w:val="24"/>
          <w:lang w:eastAsia="en-US"/>
        </w:rPr>
      </w:pPr>
      <w:ins w:id="4" w:author="Φλούδα Χριστίνα" w:date="2016-12-09T10:21:00Z">
        <w:r w:rsidRPr="00FF7F79">
          <w:rPr>
            <w:rFonts w:eastAsia="Times New Roman"/>
            <w:szCs w:val="24"/>
            <w:lang w:eastAsia="en-US"/>
          </w:rPr>
          <w:t>ΠΙΝΑΚΑΣ ΠΕΡΙΕΧΟΜΕΝΩΝ</w:t>
        </w:r>
      </w:ins>
    </w:p>
    <w:p w14:paraId="56755F66" w14:textId="77777777" w:rsidR="00FF7F79" w:rsidRPr="00FF7F79" w:rsidRDefault="00FF7F79" w:rsidP="00FF7F79">
      <w:pPr>
        <w:spacing w:after="0" w:line="360" w:lineRule="auto"/>
        <w:rPr>
          <w:ins w:id="5" w:author="Φλούδα Χριστίνα" w:date="2016-12-09T10:21:00Z"/>
          <w:rFonts w:eastAsia="Times New Roman"/>
          <w:szCs w:val="24"/>
          <w:lang w:eastAsia="en-US"/>
        </w:rPr>
      </w:pPr>
      <w:ins w:id="6" w:author="Φλούδα Χριστίνα" w:date="2016-12-09T10:21:00Z">
        <w:r w:rsidRPr="00FF7F79">
          <w:rPr>
            <w:rFonts w:eastAsia="Times New Roman"/>
            <w:szCs w:val="24"/>
            <w:lang w:eastAsia="en-US"/>
          </w:rPr>
          <w:t xml:space="preserve">ΙΖ΄ ΠΕΡΙΟΔΟΣ </w:t>
        </w:r>
      </w:ins>
    </w:p>
    <w:p w14:paraId="6FD99D93" w14:textId="77777777" w:rsidR="00FF7F79" w:rsidRPr="00FF7F79" w:rsidRDefault="00FF7F79" w:rsidP="00FF7F79">
      <w:pPr>
        <w:spacing w:after="0" w:line="360" w:lineRule="auto"/>
        <w:rPr>
          <w:ins w:id="7" w:author="Φλούδα Χριστίνα" w:date="2016-12-09T10:21:00Z"/>
          <w:rFonts w:eastAsia="Times New Roman"/>
          <w:szCs w:val="24"/>
          <w:lang w:eastAsia="en-US"/>
        </w:rPr>
      </w:pPr>
      <w:ins w:id="8" w:author="Φλούδα Χριστίνα" w:date="2016-12-09T10:21:00Z">
        <w:r w:rsidRPr="00FF7F79">
          <w:rPr>
            <w:rFonts w:eastAsia="Times New Roman"/>
            <w:szCs w:val="24"/>
            <w:lang w:eastAsia="en-US"/>
          </w:rPr>
          <w:t>ΠΡΟΕΔΡΕΥΟΜΕΝΗΣ ΚΟΙΝΟΒΟΥΛΕΥΤΙΚΗΣ ΔΗΜΟΚΡΑΤΙΑΣ</w:t>
        </w:r>
      </w:ins>
    </w:p>
    <w:p w14:paraId="0A7F0239" w14:textId="77777777" w:rsidR="00FF7F79" w:rsidRPr="00FF7F79" w:rsidRDefault="00FF7F79" w:rsidP="00FF7F79">
      <w:pPr>
        <w:spacing w:after="0" w:line="360" w:lineRule="auto"/>
        <w:rPr>
          <w:ins w:id="9" w:author="Φλούδα Χριστίνα" w:date="2016-12-09T10:21:00Z"/>
          <w:rFonts w:eastAsia="Times New Roman"/>
          <w:szCs w:val="24"/>
          <w:lang w:eastAsia="en-US"/>
        </w:rPr>
      </w:pPr>
      <w:ins w:id="10" w:author="Φλούδα Χριστίνα" w:date="2016-12-09T10:21:00Z">
        <w:r w:rsidRPr="00FF7F79">
          <w:rPr>
            <w:rFonts w:eastAsia="Times New Roman"/>
            <w:szCs w:val="24"/>
            <w:lang w:eastAsia="en-US"/>
          </w:rPr>
          <w:t>ΣΥΝΟΔΟΣ Β΄</w:t>
        </w:r>
      </w:ins>
    </w:p>
    <w:p w14:paraId="4584F4E3" w14:textId="77777777" w:rsidR="00FF7F79" w:rsidRPr="00FF7F79" w:rsidRDefault="00FF7F79" w:rsidP="00FF7F79">
      <w:pPr>
        <w:spacing w:after="0" w:line="360" w:lineRule="auto"/>
        <w:rPr>
          <w:ins w:id="11" w:author="Φλούδα Χριστίνα" w:date="2016-12-09T10:21:00Z"/>
          <w:rFonts w:eastAsia="Times New Roman"/>
          <w:szCs w:val="24"/>
          <w:lang w:eastAsia="en-US"/>
        </w:rPr>
      </w:pPr>
    </w:p>
    <w:p w14:paraId="18B37A70" w14:textId="77777777" w:rsidR="00FF7F79" w:rsidRPr="00FF7F79" w:rsidRDefault="00FF7F79" w:rsidP="00FF7F79">
      <w:pPr>
        <w:spacing w:after="0" w:line="360" w:lineRule="auto"/>
        <w:rPr>
          <w:ins w:id="12" w:author="Φλούδα Χριστίνα" w:date="2016-12-09T10:21:00Z"/>
          <w:rFonts w:eastAsia="Times New Roman"/>
          <w:szCs w:val="24"/>
          <w:lang w:eastAsia="en-US"/>
        </w:rPr>
      </w:pPr>
      <w:ins w:id="13" w:author="Φλούδα Χριστίνα" w:date="2016-12-09T10:21:00Z">
        <w:r w:rsidRPr="00FF7F79">
          <w:rPr>
            <w:rFonts w:eastAsia="Times New Roman"/>
            <w:szCs w:val="24"/>
            <w:lang w:eastAsia="en-US"/>
          </w:rPr>
          <w:t>ΣΥΝΕΔΡΙΑΣΗ ΛΘ΄</w:t>
        </w:r>
      </w:ins>
    </w:p>
    <w:p w14:paraId="386CE996" w14:textId="77777777" w:rsidR="00FF7F79" w:rsidRPr="00FF7F79" w:rsidRDefault="00FF7F79" w:rsidP="00FF7F79">
      <w:pPr>
        <w:spacing w:after="0" w:line="360" w:lineRule="auto"/>
        <w:rPr>
          <w:ins w:id="14" w:author="Φλούδα Χριστίνα" w:date="2016-12-09T10:21:00Z"/>
          <w:rFonts w:eastAsia="Times New Roman"/>
          <w:szCs w:val="24"/>
          <w:lang w:eastAsia="en-US"/>
        </w:rPr>
      </w:pPr>
      <w:ins w:id="15" w:author="Φλούδα Χριστίνα" w:date="2016-12-09T10:21:00Z">
        <w:r w:rsidRPr="00FF7F79">
          <w:rPr>
            <w:rFonts w:eastAsia="Times New Roman"/>
            <w:szCs w:val="24"/>
            <w:lang w:eastAsia="en-US"/>
          </w:rPr>
          <w:t>Παρασκευή  2 Δεκεμβρίου 2016</w:t>
        </w:r>
      </w:ins>
    </w:p>
    <w:p w14:paraId="454A0399" w14:textId="77777777" w:rsidR="00FF7F79" w:rsidRPr="00FF7F79" w:rsidRDefault="00FF7F79" w:rsidP="00FF7F79">
      <w:pPr>
        <w:spacing w:after="0" w:line="360" w:lineRule="auto"/>
        <w:rPr>
          <w:ins w:id="16" w:author="Φλούδα Χριστίνα" w:date="2016-12-09T10:21:00Z"/>
          <w:rFonts w:eastAsia="Times New Roman"/>
          <w:szCs w:val="24"/>
          <w:lang w:eastAsia="en-US"/>
        </w:rPr>
      </w:pPr>
    </w:p>
    <w:p w14:paraId="4378D1D5" w14:textId="77777777" w:rsidR="00FF7F79" w:rsidRPr="00FF7F79" w:rsidRDefault="00FF7F79" w:rsidP="00FF7F79">
      <w:pPr>
        <w:spacing w:after="0" w:line="360" w:lineRule="auto"/>
        <w:rPr>
          <w:ins w:id="17" w:author="Φλούδα Χριστίνα" w:date="2016-12-09T10:21:00Z"/>
          <w:rFonts w:eastAsia="Times New Roman"/>
          <w:szCs w:val="24"/>
          <w:lang w:eastAsia="en-US"/>
        </w:rPr>
      </w:pPr>
      <w:ins w:id="18" w:author="Φλούδα Χριστίνα" w:date="2016-12-09T10:21:00Z">
        <w:r w:rsidRPr="00FF7F79">
          <w:rPr>
            <w:rFonts w:eastAsia="Times New Roman"/>
            <w:szCs w:val="24"/>
            <w:lang w:eastAsia="en-US"/>
          </w:rPr>
          <w:t>ΘΕΜΑΤΑ</w:t>
        </w:r>
      </w:ins>
    </w:p>
    <w:p w14:paraId="0D16BCA3" w14:textId="77777777" w:rsidR="00FF7F79" w:rsidRPr="00FF7F79" w:rsidRDefault="00FF7F79" w:rsidP="00FF7F79">
      <w:pPr>
        <w:spacing w:after="0" w:line="360" w:lineRule="auto"/>
        <w:rPr>
          <w:ins w:id="19" w:author="Φλούδα Χριστίνα" w:date="2016-12-09T10:21:00Z"/>
          <w:rFonts w:eastAsia="Times New Roman"/>
          <w:szCs w:val="24"/>
          <w:lang w:eastAsia="en-US"/>
        </w:rPr>
      </w:pPr>
      <w:ins w:id="20" w:author="Φλούδα Χριστίνα" w:date="2016-12-09T10:21:00Z">
        <w:r w:rsidRPr="00FF7F79">
          <w:rPr>
            <w:rFonts w:eastAsia="Times New Roman"/>
            <w:szCs w:val="24"/>
            <w:lang w:eastAsia="en-US"/>
          </w:rPr>
          <w:t xml:space="preserve"> </w:t>
        </w:r>
        <w:r w:rsidRPr="00FF7F79">
          <w:rPr>
            <w:rFonts w:eastAsia="Times New Roman"/>
            <w:szCs w:val="24"/>
            <w:lang w:eastAsia="en-US"/>
          </w:rPr>
          <w:br/>
          <w:t xml:space="preserve">Α. ΕΙΔΙΚΑ ΘΕΜΑΤΑ </w:t>
        </w:r>
        <w:r w:rsidRPr="00FF7F79">
          <w:rPr>
            <w:rFonts w:eastAsia="Times New Roman"/>
            <w:szCs w:val="24"/>
            <w:lang w:eastAsia="en-US"/>
          </w:rPr>
          <w:br/>
          <w:t xml:space="preserve">1. Επικύρωση Πρακτικών, σελ. </w:t>
        </w:r>
        <w:r w:rsidRPr="00FF7F79">
          <w:rPr>
            <w:rFonts w:eastAsia="Times New Roman"/>
            <w:szCs w:val="24"/>
            <w:lang w:eastAsia="en-US"/>
          </w:rPr>
          <w:br/>
          <w:t xml:space="preserve">2.  Άδεια απουσίας του Βουλευτή κ. Κ. Σκρέκα, σελ. </w:t>
        </w:r>
        <w:r w:rsidRPr="00FF7F79">
          <w:rPr>
            <w:rFonts w:eastAsia="Times New Roman"/>
            <w:szCs w:val="24"/>
            <w:lang w:eastAsia="en-US"/>
          </w:rPr>
          <w:br/>
          <w:t xml:space="preserve">3. Ανακοινώνεται ότι τη συνεδρίαση παρακολουθούν μαθητές από το 2ο Γενικό Λύκειο Αργυρούπολης "Γεώργιος Σεφέρης", το 15ο και το 17ο Δημοτικό Σχολείο Πατρών και το 16ο Γυμνάσιο Περιστερίου, σελ. </w:t>
        </w:r>
        <w:r w:rsidRPr="00FF7F79">
          <w:rPr>
            <w:rFonts w:eastAsia="Times New Roman"/>
            <w:szCs w:val="24"/>
            <w:lang w:eastAsia="en-US"/>
          </w:rPr>
          <w:br/>
          <w:t xml:space="preserve">4. Επί διαδικαστικού θέματος, σελ. </w:t>
        </w:r>
        <w:r w:rsidRPr="00FF7F79">
          <w:rPr>
            <w:rFonts w:eastAsia="Times New Roman"/>
            <w:szCs w:val="24"/>
            <w:lang w:eastAsia="en-US"/>
          </w:rPr>
          <w:br/>
          <w:t xml:space="preserve"> </w:t>
        </w:r>
        <w:r w:rsidRPr="00FF7F79">
          <w:rPr>
            <w:rFonts w:eastAsia="Times New Roman"/>
            <w:szCs w:val="24"/>
            <w:lang w:eastAsia="en-US"/>
          </w:rPr>
          <w:br/>
          <w:t xml:space="preserve">Β. ΚΟΙΝΟΒΟΥΛΕΥΤΙΚΟΣ ΕΛΕΓΧΟΣ </w:t>
        </w:r>
        <w:r w:rsidRPr="00FF7F79">
          <w:rPr>
            <w:rFonts w:eastAsia="Times New Roman"/>
            <w:szCs w:val="24"/>
            <w:lang w:eastAsia="en-US"/>
          </w:rPr>
          <w:br/>
          <w:t xml:space="preserve">1. Ανακοίνωση του δελτίου επικαίρων ερωτήσεων της Δευτέρας 5 Δεκεμβρίου 2016, σελ. </w:t>
        </w:r>
        <w:r w:rsidRPr="00FF7F79">
          <w:rPr>
            <w:rFonts w:eastAsia="Times New Roman"/>
            <w:szCs w:val="24"/>
            <w:lang w:eastAsia="en-US"/>
          </w:rPr>
          <w:br/>
          <w:t>2. Συζήτηση επικαίρων ερωτήσεων:</w:t>
        </w:r>
        <w:r w:rsidRPr="00FF7F79">
          <w:rPr>
            <w:rFonts w:eastAsia="Times New Roman"/>
            <w:szCs w:val="24"/>
            <w:lang w:eastAsia="en-US"/>
          </w:rPr>
          <w:br/>
          <w:t xml:space="preserve">    α) Προς την Υπουργό Εργασίας, Κοινωνικής Ασφάλισης και Κοινωνικής Αλληλεγγύης, σχετικά με τις συνδικαλιστικές διώξεις στο Γηροκομείο Αθηνών, σελ. </w:t>
        </w:r>
        <w:r w:rsidRPr="00FF7F79">
          <w:rPr>
            <w:rFonts w:eastAsia="Times New Roman"/>
            <w:szCs w:val="24"/>
            <w:lang w:eastAsia="en-US"/>
          </w:rPr>
          <w:br/>
          <w:t xml:space="preserve">    β) Προς τον Υπουργό Περιβάλλοντος και Ενέργειας:</w:t>
        </w:r>
        <w:r w:rsidRPr="00FF7F79">
          <w:rPr>
            <w:rFonts w:eastAsia="Times New Roman"/>
            <w:szCs w:val="24"/>
            <w:lang w:eastAsia="en-US"/>
          </w:rPr>
          <w:br/>
          <w:t xml:space="preserve">        i. σχετικά με την πρόσληψη εργατικού προσωπικού στη </w:t>
        </w:r>
        <w:proofErr w:type="spellStart"/>
        <w:r w:rsidRPr="00FF7F79">
          <w:rPr>
            <w:rFonts w:eastAsia="Times New Roman"/>
            <w:szCs w:val="24"/>
            <w:lang w:eastAsia="en-US"/>
          </w:rPr>
          <w:t>Λιγνιτική</w:t>
        </w:r>
        <w:proofErr w:type="spellEnd"/>
        <w:r w:rsidRPr="00FF7F79">
          <w:rPr>
            <w:rFonts w:eastAsia="Times New Roman"/>
            <w:szCs w:val="24"/>
            <w:lang w:eastAsia="en-US"/>
          </w:rPr>
          <w:t xml:space="preserve"> Μονάδα «ΠΤΟΛΕΜΑΪΔΑ V» με διαφανή κριτήρια από τα μητρώα του ΟΑΕΔ, σελ. </w:t>
        </w:r>
        <w:r w:rsidRPr="00FF7F79">
          <w:rPr>
            <w:rFonts w:eastAsia="Times New Roman"/>
            <w:szCs w:val="24"/>
            <w:lang w:eastAsia="en-US"/>
          </w:rPr>
          <w:br/>
          <w:t xml:space="preserve">        </w:t>
        </w:r>
        <w:proofErr w:type="spellStart"/>
        <w:r w:rsidRPr="00FF7F79">
          <w:rPr>
            <w:rFonts w:eastAsia="Times New Roman"/>
            <w:szCs w:val="24"/>
            <w:lang w:eastAsia="en-US"/>
          </w:rPr>
          <w:t>ii</w:t>
        </w:r>
        <w:proofErr w:type="spellEnd"/>
        <w:r w:rsidRPr="00FF7F79">
          <w:rPr>
            <w:rFonts w:eastAsia="Times New Roman"/>
            <w:szCs w:val="24"/>
            <w:lang w:eastAsia="en-US"/>
          </w:rPr>
          <w:t xml:space="preserve">. σχετικά με την αναστολή λειτουργίας του καταστήματος πωλήσεων ΔΕΗ Σαλαμίνας από την 01-10-2016, σελ. </w:t>
        </w:r>
        <w:r w:rsidRPr="00FF7F79">
          <w:rPr>
            <w:rFonts w:eastAsia="Times New Roman"/>
            <w:szCs w:val="24"/>
            <w:lang w:eastAsia="en-US"/>
          </w:rPr>
          <w:br/>
          <w:t xml:space="preserve">    γ) Προς τον Υπουργό Οικονομίας και  Ανάπτυξης:</w:t>
        </w:r>
        <w:r w:rsidRPr="00FF7F79">
          <w:rPr>
            <w:rFonts w:eastAsia="Times New Roman"/>
            <w:szCs w:val="24"/>
            <w:lang w:eastAsia="en-US"/>
          </w:rPr>
          <w:br/>
          <w:t xml:space="preserve">        i. σχετικά με τη «μείωση της εθνικά κυρίαρχης απονομής δικαιοσύνης μέσω της επικύρωσης της συμφωνίας CETA μεταξύ Καναδά και Ε.Ε», σελ. </w:t>
        </w:r>
        <w:r w:rsidRPr="00FF7F79">
          <w:rPr>
            <w:rFonts w:eastAsia="Times New Roman"/>
            <w:szCs w:val="24"/>
            <w:lang w:eastAsia="en-US"/>
          </w:rPr>
          <w:br/>
          <w:t xml:space="preserve">        </w:t>
        </w:r>
        <w:proofErr w:type="spellStart"/>
        <w:r w:rsidRPr="00FF7F79">
          <w:rPr>
            <w:rFonts w:eastAsia="Times New Roman"/>
            <w:szCs w:val="24"/>
            <w:lang w:eastAsia="en-US"/>
          </w:rPr>
          <w:t>ii</w:t>
        </w:r>
        <w:proofErr w:type="spellEnd"/>
        <w:r w:rsidRPr="00FF7F79">
          <w:rPr>
            <w:rFonts w:eastAsia="Times New Roman"/>
            <w:szCs w:val="24"/>
            <w:lang w:eastAsia="en-US"/>
          </w:rPr>
          <w:t xml:space="preserve">. σχετικά με την αντιμετώπιση του </w:t>
        </w:r>
        <w:proofErr w:type="spellStart"/>
        <w:r w:rsidRPr="00FF7F79">
          <w:rPr>
            <w:rFonts w:eastAsia="Times New Roman"/>
            <w:szCs w:val="24"/>
            <w:lang w:eastAsia="en-US"/>
          </w:rPr>
          <w:t>παρεμπορίου</w:t>
        </w:r>
        <w:proofErr w:type="spellEnd"/>
        <w:r w:rsidRPr="00FF7F79">
          <w:rPr>
            <w:rFonts w:eastAsia="Times New Roman"/>
            <w:szCs w:val="24"/>
            <w:lang w:eastAsia="en-US"/>
          </w:rPr>
          <w:t xml:space="preserve"> στους Δήμους του Πειραιά, Περάματος, Κορυδαλλού, Κερατσινίου-Δραπετσώνας, Νίκαιας-Αγίου Ιωάννη Ρέντη, σελ. </w:t>
        </w:r>
        <w:r w:rsidRPr="00FF7F79">
          <w:rPr>
            <w:rFonts w:eastAsia="Times New Roman"/>
            <w:szCs w:val="24"/>
            <w:lang w:eastAsia="en-US"/>
          </w:rPr>
          <w:br/>
          <w:t xml:space="preserve">        </w:t>
        </w:r>
        <w:proofErr w:type="spellStart"/>
        <w:r w:rsidRPr="00FF7F79">
          <w:rPr>
            <w:rFonts w:eastAsia="Times New Roman"/>
            <w:szCs w:val="24"/>
            <w:lang w:eastAsia="en-US"/>
          </w:rPr>
          <w:t>iii</w:t>
        </w:r>
        <w:proofErr w:type="spellEnd"/>
        <w:r w:rsidRPr="00FF7F79">
          <w:rPr>
            <w:rFonts w:eastAsia="Times New Roman"/>
            <w:szCs w:val="24"/>
            <w:lang w:eastAsia="en-US"/>
          </w:rPr>
          <w:t xml:space="preserve">. σχετικά με την άρση των εμποδίων προκειμένου να δημοπρατηθεί η β΄ φάση του </w:t>
        </w:r>
        <w:proofErr w:type="spellStart"/>
        <w:r w:rsidRPr="00FF7F79">
          <w:rPr>
            <w:rFonts w:eastAsia="Times New Roman"/>
            <w:szCs w:val="24"/>
            <w:lang w:eastAsia="en-US"/>
          </w:rPr>
          <w:t>Καπετανακείου</w:t>
        </w:r>
        <w:proofErr w:type="spellEnd"/>
        <w:r w:rsidRPr="00FF7F79">
          <w:rPr>
            <w:rFonts w:eastAsia="Times New Roman"/>
            <w:szCs w:val="24"/>
            <w:lang w:eastAsia="en-US"/>
          </w:rPr>
          <w:t xml:space="preserve"> σχολικού κτηρίου του 1ου Λυκείου Ηρακλείου Κρήτης, σελ. </w:t>
        </w:r>
        <w:r w:rsidRPr="00FF7F79">
          <w:rPr>
            <w:rFonts w:eastAsia="Times New Roman"/>
            <w:szCs w:val="24"/>
            <w:lang w:eastAsia="en-US"/>
          </w:rPr>
          <w:br/>
          <w:t xml:space="preserve">    δ) Προς τον Υπουργό Παιδείας  Έρευνας και Θρησκευμάτων:</w:t>
        </w:r>
        <w:r w:rsidRPr="00FF7F79">
          <w:rPr>
            <w:rFonts w:eastAsia="Times New Roman"/>
            <w:szCs w:val="24"/>
            <w:lang w:eastAsia="en-US"/>
          </w:rPr>
          <w:br/>
          <w:t xml:space="preserve">        i. σχετικά με την ολοκλήρωση της αναβάθμισης των Ανώτατων Τεχνολογικών Εκπαιδευτικών Ιδρυμάτων (Α.Τ.Ε.Ι.), σελ. </w:t>
        </w:r>
        <w:r w:rsidRPr="00FF7F79">
          <w:rPr>
            <w:rFonts w:eastAsia="Times New Roman"/>
            <w:szCs w:val="24"/>
            <w:lang w:eastAsia="en-US"/>
          </w:rPr>
          <w:br/>
          <w:t xml:space="preserve">        </w:t>
        </w:r>
        <w:proofErr w:type="spellStart"/>
        <w:r w:rsidRPr="00FF7F79">
          <w:rPr>
            <w:rFonts w:eastAsia="Times New Roman"/>
            <w:szCs w:val="24"/>
            <w:lang w:eastAsia="en-US"/>
          </w:rPr>
          <w:t>ii</w:t>
        </w:r>
        <w:proofErr w:type="spellEnd"/>
        <w:r w:rsidRPr="00FF7F79">
          <w:rPr>
            <w:rFonts w:eastAsia="Times New Roman"/>
            <w:szCs w:val="24"/>
            <w:lang w:eastAsia="en-US"/>
          </w:rPr>
          <w:t xml:space="preserve">. σχετικά με τις προθέσεις της Κυβέρνησης για την αναβάθμιση και την εύρυθμη λειτουργία του τμήματος του ΤΕΙ Δυτικής Ελλάδας με έδρα τον Πύργο, σελ. </w:t>
        </w:r>
        <w:r w:rsidRPr="00FF7F79">
          <w:rPr>
            <w:rFonts w:eastAsia="Times New Roman"/>
            <w:szCs w:val="24"/>
            <w:lang w:eastAsia="en-US"/>
          </w:rPr>
          <w:br/>
          <w:t xml:space="preserve">        </w:t>
        </w:r>
        <w:proofErr w:type="spellStart"/>
        <w:r w:rsidRPr="00FF7F79">
          <w:rPr>
            <w:rFonts w:eastAsia="Times New Roman"/>
            <w:szCs w:val="24"/>
            <w:lang w:eastAsia="en-US"/>
          </w:rPr>
          <w:t>iii</w:t>
        </w:r>
        <w:proofErr w:type="spellEnd"/>
        <w:r w:rsidRPr="00FF7F79">
          <w:rPr>
            <w:rFonts w:eastAsia="Times New Roman"/>
            <w:szCs w:val="24"/>
            <w:lang w:eastAsia="en-US"/>
          </w:rPr>
          <w:t xml:space="preserve">. σχετικά με την καταστολή και τις διώξεις των αγωνιζόμενων μαθητών, σελ. </w:t>
        </w:r>
        <w:r w:rsidRPr="00FF7F79">
          <w:rPr>
            <w:rFonts w:eastAsia="Times New Roman"/>
            <w:szCs w:val="24"/>
            <w:lang w:eastAsia="en-US"/>
          </w:rPr>
          <w:br/>
          <w:t xml:space="preserve">        </w:t>
        </w:r>
        <w:proofErr w:type="spellStart"/>
        <w:r w:rsidRPr="00FF7F79">
          <w:rPr>
            <w:rFonts w:eastAsia="Times New Roman"/>
            <w:szCs w:val="24"/>
            <w:lang w:eastAsia="en-US"/>
          </w:rPr>
          <w:t>iv</w:t>
        </w:r>
        <w:proofErr w:type="spellEnd"/>
        <w:r w:rsidRPr="00FF7F79">
          <w:rPr>
            <w:rFonts w:eastAsia="Times New Roman"/>
            <w:szCs w:val="24"/>
            <w:lang w:eastAsia="en-US"/>
          </w:rPr>
          <w:t xml:space="preserve">. σχετικά με την άμεση κάλυψη των εκπαιδευτικών κενών στα Επαγγελματικά Λύκεια της Κρήτης, σελ. </w:t>
        </w:r>
        <w:r w:rsidRPr="00FF7F79">
          <w:rPr>
            <w:rFonts w:eastAsia="Times New Roman"/>
            <w:szCs w:val="24"/>
            <w:lang w:eastAsia="en-US"/>
          </w:rPr>
          <w:br/>
          <w:t xml:space="preserve"> </w:t>
        </w:r>
        <w:r w:rsidRPr="00FF7F79">
          <w:rPr>
            <w:rFonts w:eastAsia="Times New Roman"/>
            <w:szCs w:val="24"/>
            <w:lang w:eastAsia="en-US"/>
          </w:rPr>
          <w:br/>
          <w:t xml:space="preserve">Γ. ΝΟΜΟΘΕΤΙΚΗ ΕΡΓΑΣΙΑ </w:t>
        </w:r>
        <w:r w:rsidRPr="00FF7F79">
          <w:rPr>
            <w:rFonts w:eastAsia="Times New Roman"/>
            <w:szCs w:val="24"/>
            <w:lang w:eastAsia="en-US"/>
          </w:rPr>
          <w:br/>
          <w:t xml:space="preserve">1. Ψήφιση των άρθρων που έχουν τεθεί σε ονομαστική ψηφοφορία και ψήφιση στο σύνολο του σχεδίου νόμου του Υπουργείου Δικαιοσύνης, Διαφάνειας και Ανθρωπίνων Δικαιωμάτων «Ενσωμάτωση της Οδηγίας 2000/43/ΕΚ περί εφαρμογής της αρχής της ίσης μεταχείρισης προσώπων ασχέτως φυλετικής ή </w:t>
        </w:r>
        <w:proofErr w:type="spellStart"/>
        <w:r w:rsidRPr="00FF7F79">
          <w:rPr>
            <w:rFonts w:eastAsia="Times New Roman"/>
            <w:szCs w:val="24"/>
            <w:lang w:eastAsia="en-US"/>
          </w:rPr>
          <w:t>εθνοτικής</w:t>
        </w:r>
        <w:proofErr w:type="spellEnd"/>
        <w:r w:rsidRPr="00FF7F79">
          <w:rPr>
            <w:rFonts w:eastAsia="Times New Roman"/>
            <w:szCs w:val="24"/>
            <w:lang w:eastAsia="en-US"/>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w:t>
        </w:r>
        <w:proofErr w:type="spellStart"/>
        <w:r w:rsidRPr="00FF7F79">
          <w:rPr>
            <w:rFonts w:eastAsia="Times New Roman"/>
            <w:szCs w:val="24"/>
            <w:lang w:eastAsia="en-US"/>
          </w:rPr>
          <w:t>ii</w:t>
        </w:r>
        <w:proofErr w:type="spellEnd"/>
        <w:r w:rsidRPr="00FF7F79">
          <w:rPr>
            <w:rFonts w:eastAsia="Times New Roman"/>
            <w:szCs w:val="24"/>
            <w:lang w:eastAsia="en-US"/>
          </w:rPr>
          <w:t xml:space="preserve">) λήψη  αναγκαίων μέτρων συμμόρφωσης με τα </w:t>
        </w:r>
        <w:proofErr w:type="spellStart"/>
        <w:r w:rsidRPr="00FF7F79">
          <w:rPr>
            <w:rFonts w:eastAsia="Times New Roman"/>
            <w:szCs w:val="24"/>
            <w:lang w:eastAsia="en-US"/>
          </w:rPr>
          <w:t>άρ</w:t>
        </w:r>
        <w:proofErr w:type="spellEnd"/>
        <w:r w:rsidRPr="00FF7F79">
          <w:rPr>
            <w:rFonts w:eastAsia="Times New Roman"/>
            <w:szCs w:val="24"/>
            <w:lang w:eastAsia="en-US"/>
          </w:rPr>
          <w:t xml:space="preserve">.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w:t>
        </w:r>
        <w:proofErr w:type="spellStart"/>
        <w:r w:rsidRPr="00FF7F79">
          <w:rPr>
            <w:rFonts w:eastAsia="Times New Roman"/>
            <w:szCs w:val="24"/>
            <w:lang w:eastAsia="en-US"/>
          </w:rPr>
          <w:t>iii</w:t>
        </w:r>
        <w:proofErr w:type="spellEnd"/>
        <w:r w:rsidRPr="00FF7F79">
          <w:rPr>
            <w:rFonts w:eastAsia="Times New Roman"/>
            <w:szCs w:val="24"/>
            <w:lang w:eastAsia="en-US"/>
          </w:rPr>
          <w:t xml:space="preserve">)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w:t>
        </w:r>
        <w:proofErr w:type="spellStart"/>
        <w:r w:rsidRPr="00FF7F79">
          <w:rPr>
            <w:rFonts w:eastAsia="Times New Roman"/>
            <w:szCs w:val="24"/>
            <w:lang w:eastAsia="en-US"/>
          </w:rPr>
          <w:t>iv</w:t>
        </w:r>
        <w:proofErr w:type="spellEnd"/>
        <w:r w:rsidRPr="00FF7F79">
          <w:rPr>
            <w:rFonts w:eastAsia="Times New Roman"/>
            <w:szCs w:val="24"/>
            <w:lang w:eastAsia="en-US"/>
          </w:rPr>
          <w:t xml:space="preserve">) Σύσταση Εθνικού Μηχανισμού Διερεύνησης Περιστατικών Αυθαιρεσίας στα σώματα ασφαλείας και τους υπαλλήλους των καταστημάτων κράτησης», σελ. </w:t>
        </w:r>
        <w:r w:rsidRPr="00FF7F79">
          <w:rPr>
            <w:rFonts w:eastAsia="Times New Roman"/>
            <w:szCs w:val="24"/>
            <w:lang w:eastAsia="en-US"/>
          </w:rPr>
          <w:br/>
          <w:t xml:space="preserve">2. Αίτηση διεξαγωγής ονομαστικής ψηφοφορίας επί των άρθρων 1, 2, 3 και 4 του σχεδίου νόμου του Υπουργείου Δικαιοσύνης Διαφάνειας και Ανθρωπίνων Δικαιωμάτων, από Βουλευτές της Δημοκρατικής Συμπαράταξης ΠΑΣΟΚ-ΔΗΜΑΡ, του Ποταμιού, καθώς και από τρεις ανεξάρτητους Βουλευτές, σελ. </w:t>
        </w:r>
        <w:r w:rsidRPr="00FF7F79">
          <w:rPr>
            <w:rFonts w:eastAsia="Times New Roman"/>
            <w:szCs w:val="24"/>
            <w:lang w:eastAsia="en-US"/>
          </w:rPr>
          <w:br/>
          <w:t xml:space="preserve">3. Ονομαστική ψηφοφορία επί των άρθρων 1, 2, 3 και 4 του σχεδίου νόμου του Υπουργείου Δικαιοσύνης, Διαφάνειας και Ανθρωπίνων Δικαιωμάτων, σελ. </w:t>
        </w:r>
        <w:r w:rsidRPr="00FF7F79">
          <w:rPr>
            <w:rFonts w:eastAsia="Times New Roman"/>
            <w:szCs w:val="24"/>
            <w:lang w:eastAsia="en-US"/>
          </w:rPr>
          <w:br/>
          <w:t xml:space="preserve">4. Επιστολικές ψήφοι επί της ονομαστικής ψηφοφορίας, σελ. </w:t>
        </w:r>
        <w:r w:rsidRPr="00FF7F79">
          <w:rPr>
            <w:rFonts w:eastAsia="Times New Roman"/>
            <w:szCs w:val="24"/>
            <w:lang w:eastAsia="en-US"/>
          </w:rPr>
          <w:br/>
        </w:r>
      </w:ins>
    </w:p>
    <w:p w14:paraId="3C4F6E0A" w14:textId="77777777" w:rsidR="00FF7F79" w:rsidRPr="00FF7F79" w:rsidRDefault="00FF7F79" w:rsidP="00FF7F79">
      <w:pPr>
        <w:spacing w:after="0" w:line="360" w:lineRule="auto"/>
        <w:rPr>
          <w:ins w:id="21" w:author="Φλούδα Χριστίνα" w:date="2016-12-09T10:21:00Z"/>
          <w:rFonts w:eastAsia="Times New Roman"/>
          <w:szCs w:val="24"/>
          <w:lang w:eastAsia="en-US"/>
        </w:rPr>
      </w:pPr>
      <w:ins w:id="22" w:author="Φλούδα Χριστίνα" w:date="2016-12-09T10:21:00Z">
        <w:r w:rsidRPr="00FF7F79">
          <w:rPr>
            <w:rFonts w:eastAsia="Times New Roman"/>
            <w:szCs w:val="24"/>
            <w:lang w:eastAsia="en-US"/>
          </w:rPr>
          <w:t>ΠΡΟΕΔΡΕΥΟΝΤΕΣ</w:t>
        </w:r>
      </w:ins>
    </w:p>
    <w:p w14:paraId="4E3D51A5" w14:textId="77777777" w:rsidR="00FF7F79" w:rsidRPr="00FF7F79" w:rsidRDefault="00FF7F79" w:rsidP="00FF7F79">
      <w:pPr>
        <w:spacing w:after="0" w:line="360" w:lineRule="auto"/>
        <w:rPr>
          <w:ins w:id="23" w:author="Φλούδα Χριστίνα" w:date="2016-12-09T10:21:00Z"/>
          <w:rFonts w:eastAsia="Times New Roman"/>
          <w:szCs w:val="24"/>
          <w:lang w:eastAsia="en-US"/>
        </w:rPr>
      </w:pPr>
    </w:p>
    <w:p w14:paraId="217202E1" w14:textId="77777777" w:rsidR="00FF7F79" w:rsidRPr="00FF7F79" w:rsidRDefault="00FF7F79" w:rsidP="00FF7F79">
      <w:pPr>
        <w:spacing w:after="0" w:line="360" w:lineRule="auto"/>
        <w:rPr>
          <w:ins w:id="24" w:author="Φλούδα Χριστίνα" w:date="2016-12-09T10:21:00Z"/>
          <w:rFonts w:eastAsia="Times New Roman"/>
          <w:szCs w:val="24"/>
          <w:lang w:eastAsia="en-US"/>
        </w:rPr>
      </w:pPr>
      <w:ins w:id="25" w:author="Φλούδα Χριστίνα" w:date="2016-12-09T10:21:00Z">
        <w:r w:rsidRPr="00FF7F79">
          <w:rPr>
            <w:rFonts w:eastAsia="Times New Roman"/>
            <w:szCs w:val="24"/>
            <w:lang w:eastAsia="en-US"/>
          </w:rPr>
          <w:t>ΛΥΚΟΥΔΗΣ Σ. , σελ.</w:t>
        </w:r>
        <w:r w:rsidRPr="00FF7F79">
          <w:rPr>
            <w:rFonts w:eastAsia="Times New Roman"/>
            <w:szCs w:val="24"/>
            <w:lang w:eastAsia="en-US"/>
          </w:rPr>
          <w:br/>
          <w:t>ΧΡΙΣΤΟΔΟΥΛΟΠΟΥΛΟΥ Α. , σελ.</w:t>
        </w:r>
        <w:r w:rsidRPr="00FF7F79">
          <w:rPr>
            <w:rFonts w:eastAsia="Times New Roman"/>
            <w:szCs w:val="24"/>
            <w:lang w:eastAsia="en-US"/>
          </w:rPr>
          <w:br/>
        </w:r>
      </w:ins>
    </w:p>
    <w:p w14:paraId="2DE546B5" w14:textId="77777777" w:rsidR="00FF7F79" w:rsidRPr="00FF7F79" w:rsidRDefault="00FF7F79" w:rsidP="00FF7F79">
      <w:pPr>
        <w:spacing w:after="0" w:line="360" w:lineRule="auto"/>
        <w:rPr>
          <w:ins w:id="26" w:author="Φλούδα Χριστίνα" w:date="2016-12-09T10:21:00Z"/>
          <w:rFonts w:eastAsia="Times New Roman"/>
          <w:szCs w:val="24"/>
          <w:lang w:eastAsia="en-US"/>
        </w:rPr>
      </w:pPr>
    </w:p>
    <w:p w14:paraId="4FD666D8" w14:textId="77777777" w:rsidR="00FF7F79" w:rsidRPr="00FF7F79" w:rsidRDefault="00FF7F79" w:rsidP="00FF7F79">
      <w:pPr>
        <w:spacing w:after="0" w:line="360" w:lineRule="auto"/>
        <w:rPr>
          <w:ins w:id="27" w:author="Φλούδα Χριστίνα" w:date="2016-12-09T10:21:00Z"/>
          <w:rFonts w:eastAsia="Times New Roman"/>
          <w:szCs w:val="24"/>
          <w:lang w:eastAsia="en-US"/>
        </w:rPr>
      </w:pPr>
      <w:ins w:id="28" w:author="Φλούδα Χριστίνα" w:date="2016-12-09T10:21:00Z">
        <w:r w:rsidRPr="00FF7F79">
          <w:rPr>
            <w:rFonts w:eastAsia="Times New Roman"/>
            <w:szCs w:val="24"/>
            <w:lang w:eastAsia="en-US"/>
          </w:rPr>
          <w:t>ΟΜΙΛΗΤΕΣ</w:t>
        </w:r>
      </w:ins>
    </w:p>
    <w:p w14:paraId="54834D69" w14:textId="6F34452E" w:rsidR="00FF7F79" w:rsidRDefault="00FF7F79" w:rsidP="00FF7F79">
      <w:pPr>
        <w:spacing w:after="0" w:line="600" w:lineRule="auto"/>
        <w:ind w:firstLine="720"/>
        <w:jc w:val="both"/>
        <w:rPr>
          <w:ins w:id="29" w:author="Φλούδα Χριστίνα" w:date="2016-12-09T10:21:00Z"/>
          <w:rFonts w:eastAsia="Times New Roman" w:cs="Times New Roman"/>
          <w:szCs w:val="24"/>
        </w:rPr>
        <w:pPrChange w:id="30" w:author="Φλούδα Χριστίνα" w:date="2016-12-09T10:21:00Z">
          <w:pPr>
            <w:spacing w:after="0" w:line="600" w:lineRule="auto"/>
            <w:ind w:firstLine="720"/>
            <w:jc w:val="center"/>
          </w:pPr>
        </w:pPrChange>
      </w:pPr>
      <w:ins w:id="31" w:author="Φλούδα Χριστίνα" w:date="2016-12-09T10:21:00Z">
        <w:r w:rsidRPr="00FF7F79">
          <w:rPr>
            <w:rFonts w:eastAsia="Times New Roman"/>
            <w:szCs w:val="24"/>
            <w:lang w:eastAsia="en-US"/>
          </w:rPr>
          <w:br/>
          <w:t>Α. Επί διαδικαστικού θέματος:</w:t>
        </w:r>
        <w:r w:rsidRPr="00FF7F79">
          <w:rPr>
            <w:rFonts w:eastAsia="Times New Roman"/>
            <w:szCs w:val="24"/>
            <w:lang w:eastAsia="en-US"/>
          </w:rPr>
          <w:br/>
          <w:t>ΛΥΚΟΥΔΗΣ Σ. , σελ.</w:t>
        </w:r>
        <w:r w:rsidRPr="00FF7F79">
          <w:rPr>
            <w:rFonts w:eastAsia="Times New Roman"/>
            <w:szCs w:val="24"/>
            <w:lang w:eastAsia="en-US"/>
          </w:rPr>
          <w:br/>
          <w:t>ΧΡΙΣΤΟΔΟΥΛΟΠΟΥΛΟΥ Α. , σελ.</w:t>
        </w:r>
        <w:r w:rsidRPr="00FF7F79">
          <w:rPr>
            <w:rFonts w:eastAsia="Times New Roman"/>
            <w:szCs w:val="24"/>
            <w:lang w:eastAsia="en-US"/>
          </w:rPr>
          <w:br/>
        </w:r>
        <w:r w:rsidRPr="00FF7F79">
          <w:rPr>
            <w:rFonts w:eastAsia="Times New Roman"/>
            <w:szCs w:val="24"/>
            <w:lang w:eastAsia="en-US"/>
          </w:rPr>
          <w:br/>
          <w:t>Β. Επί των επικαίρων ερωτήσεων:</w:t>
        </w:r>
        <w:r w:rsidRPr="00FF7F79">
          <w:rPr>
            <w:rFonts w:eastAsia="Times New Roman"/>
            <w:szCs w:val="24"/>
            <w:lang w:eastAsia="en-US"/>
          </w:rPr>
          <w:br/>
        </w:r>
        <w:bookmarkStart w:id="32" w:name="_GoBack"/>
        <w:bookmarkEnd w:id="32"/>
        <w:r w:rsidRPr="00FF7F79">
          <w:rPr>
            <w:rFonts w:eastAsia="Times New Roman"/>
            <w:szCs w:val="24"/>
            <w:lang w:eastAsia="en-US"/>
          </w:rPr>
          <w:t>ΓΑΒΡΟΓΛΟΥ Κ. , σελ.</w:t>
        </w:r>
        <w:r w:rsidRPr="00FF7F79">
          <w:rPr>
            <w:rFonts w:eastAsia="Times New Roman"/>
            <w:szCs w:val="24"/>
            <w:lang w:eastAsia="en-US"/>
          </w:rPr>
          <w:br/>
          <w:t>ΓΚΙΟΚΑΣ Ι. , σελ.</w:t>
        </w:r>
        <w:r w:rsidRPr="00FF7F79">
          <w:rPr>
            <w:rFonts w:eastAsia="Times New Roman"/>
            <w:szCs w:val="24"/>
            <w:lang w:eastAsia="en-US"/>
          </w:rPr>
          <w:br/>
          <w:t>ΖΑΡΟΥΛΙΑ Ε. , σελ.</w:t>
        </w:r>
        <w:r w:rsidRPr="00FF7F79">
          <w:rPr>
            <w:rFonts w:eastAsia="Times New Roman"/>
            <w:szCs w:val="24"/>
            <w:lang w:eastAsia="en-US"/>
          </w:rPr>
          <w:br/>
          <w:t>ΘΕΟΦΥΛΑΚΤΟΣ Ι. , σελ.</w:t>
        </w:r>
        <w:r w:rsidRPr="00FF7F79">
          <w:rPr>
            <w:rFonts w:eastAsia="Times New Roman"/>
            <w:szCs w:val="24"/>
            <w:lang w:eastAsia="en-US"/>
          </w:rPr>
          <w:br/>
          <w:t>ΚΑΣΙΜΑΤΗ Ε. , σελ.</w:t>
        </w:r>
        <w:r w:rsidRPr="00FF7F79">
          <w:rPr>
            <w:rFonts w:eastAsia="Times New Roman"/>
            <w:szCs w:val="24"/>
            <w:lang w:eastAsia="en-US"/>
          </w:rPr>
          <w:br/>
          <w:t>ΚΕΓΚΕΡΟΓΛΟΥ Β. , σελ.</w:t>
        </w:r>
        <w:r w:rsidRPr="00FF7F79">
          <w:rPr>
            <w:rFonts w:eastAsia="Times New Roman"/>
            <w:szCs w:val="24"/>
            <w:lang w:eastAsia="en-US"/>
          </w:rPr>
          <w:br/>
          <w:t>ΚΟΥΤΣΟΥΚΟΣ Γ. , σελ.</w:t>
        </w:r>
        <w:r w:rsidRPr="00FF7F79">
          <w:rPr>
            <w:rFonts w:eastAsia="Times New Roman"/>
            <w:szCs w:val="24"/>
            <w:lang w:eastAsia="en-US"/>
          </w:rPr>
          <w:br/>
          <w:t>ΜΕΓΑΛΟΟΙΚΟΝΟΜΟΥ Θ. , σελ.</w:t>
        </w:r>
        <w:r w:rsidRPr="00FF7F79">
          <w:rPr>
            <w:rFonts w:eastAsia="Times New Roman"/>
            <w:szCs w:val="24"/>
            <w:lang w:eastAsia="en-US"/>
          </w:rPr>
          <w:br/>
          <w:t>ΜΠΑΞΕΒΑΝΑΚΗΣ Δ. , σελ.</w:t>
        </w:r>
        <w:r w:rsidRPr="00FF7F79">
          <w:rPr>
            <w:rFonts w:eastAsia="Times New Roman"/>
            <w:szCs w:val="24"/>
            <w:lang w:eastAsia="en-US"/>
          </w:rPr>
          <w:br/>
          <w:t>ΜΠΑΡΚΑΣ Κ. , σελ.</w:t>
        </w:r>
        <w:r w:rsidRPr="00FF7F79">
          <w:rPr>
            <w:rFonts w:eastAsia="Times New Roman"/>
            <w:szCs w:val="24"/>
            <w:lang w:eastAsia="en-US"/>
          </w:rPr>
          <w:br/>
          <w:t>ΠΑΠΑΔΗΜΗΤΡΙΟΥ Δ. , σελ.</w:t>
        </w:r>
        <w:r w:rsidRPr="00FF7F79">
          <w:rPr>
            <w:rFonts w:eastAsia="Times New Roman"/>
            <w:szCs w:val="24"/>
            <w:lang w:eastAsia="en-US"/>
          </w:rPr>
          <w:br/>
          <w:t>ΠΑΠΑΚΩΣΤΑ - ΣΙΔΗΡΟΠΟΥΛΟΥ Α. , σελ.</w:t>
        </w:r>
        <w:r w:rsidRPr="00FF7F79">
          <w:rPr>
            <w:rFonts w:eastAsia="Times New Roman"/>
            <w:szCs w:val="24"/>
            <w:lang w:eastAsia="en-US"/>
          </w:rPr>
          <w:br/>
          <w:t>ΣΤΑΘΑΚΗΣ Γ. , σελ.</w:t>
        </w:r>
        <w:r w:rsidRPr="00FF7F79">
          <w:rPr>
            <w:rFonts w:eastAsia="Times New Roman"/>
            <w:szCs w:val="24"/>
            <w:lang w:eastAsia="en-US"/>
          </w:rPr>
          <w:br/>
          <w:t>ΣΥΝΤΥΧΑΚΗΣ Ε. , σελ.</w:t>
        </w:r>
        <w:r w:rsidRPr="00FF7F79">
          <w:rPr>
            <w:rFonts w:eastAsia="Times New Roman"/>
            <w:szCs w:val="24"/>
            <w:lang w:eastAsia="en-US"/>
          </w:rPr>
          <w:br/>
          <w:t>ΦΩΤΙΟΥ Θ. , σελ.</w:t>
        </w:r>
        <w:r w:rsidRPr="00FF7F79">
          <w:rPr>
            <w:rFonts w:eastAsia="Times New Roman"/>
            <w:szCs w:val="24"/>
            <w:lang w:eastAsia="en-US"/>
          </w:rPr>
          <w:br/>
        </w:r>
      </w:ins>
    </w:p>
    <w:p w14:paraId="5487C05D"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487C05E"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w:t>
      </w:r>
      <w:r>
        <w:rPr>
          <w:rFonts w:eastAsia="Times New Roman" w:cs="Times New Roman"/>
          <w:szCs w:val="24"/>
        </w:rPr>
        <w:t>΄ ΠΕΡΙΟΔΟΣ</w:t>
      </w:r>
    </w:p>
    <w:p w14:paraId="5487C05F"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487C060"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rPr>
        <w:t>Β</w:t>
      </w:r>
      <w:r>
        <w:rPr>
          <w:rFonts w:eastAsia="Times New Roman" w:cs="Times New Roman"/>
          <w:szCs w:val="24"/>
        </w:rPr>
        <w:t>΄</w:t>
      </w:r>
    </w:p>
    <w:p w14:paraId="5487C061"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ΣΥΝΕΔΡΙΑΣΗ ΛΘ΄</w:t>
      </w:r>
    </w:p>
    <w:p w14:paraId="5487C062"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Παρασκευή 2 Δεκεμβρίου 2016</w:t>
      </w:r>
    </w:p>
    <w:p w14:paraId="5487C06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Αθήνα, σήμερα στις 2 Δεκεμβρίου 2016, ημέρα Παρασκευή και ώρα 10.00΄</w:t>
      </w:r>
      <w:r w:rsidRPr="002F3415">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7374E6">
        <w:rPr>
          <w:rFonts w:eastAsia="Times New Roman" w:cs="Times New Roman"/>
          <w:b/>
          <w:szCs w:val="24"/>
        </w:rPr>
        <w:t>ΣΠΥΡΙΔΩΝΟΣ ΛΥΚΟΥΔΗ</w:t>
      </w:r>
      <w:r>
        <w:rPr>
          <w:rFonts w:eastAsia="Times New Roman" w:cs="Times New Roman"/>
          <w:szCs w:val="24"/>
        </w:rPr>
        <w:t xml:space="preserve">. </w:t>
      </w:r>
    </w:p>
    <w:p w14:paraId="5487C06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5487C065" w14:textId="77777777" w:rsidR="00EA4505" w:rsidRDefault="00FF7F79">
      <w:pPr>
        <w:spacing w:after="0" w:line="600" w:lineRule="auto"/>
        <w:ind w:firstLine="709"/>
        <w:jc w:val="both"/>
        <w:rPr>
          <w:rFonts w:eastAsia="Times New Roman"/>
          <w:szCs w:val="24"/>
        </w:rPr>
      </w:pPr>
      <w:r>
        <w:rPr>
          <w:rFonts w:eastAsia="Times New Roman"/>
          <w:szCs w:val="24"/>
        </w:rPr>
        <w:t>Έχω την τ</w:t>
      </w:r>
      <w:r>
        <w:rPr>
          <w:rFonts w:eastAsia="Times New Roman"/>
          <w:szCs w:val="24"/>
        </w:rPr>
        <w:t>ιμή να ανακοινώσω στο Σώμα το δελτίο επίκαιρων ερωτήσεων της Δευτέρας 5 Δεκεμβρίου 2016.</w:t>
      </w:r>
    </w:p>
    <w:p w14:paraId="5487C06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 </w:t>
      </w:r>
      <w:r>
        <w:rPr>
          <w:rFonts w:eastAsia="Times New Roman" w:cs="Times New Roman"/>
          <w:szCs w:val="24"/>
        </w:rPr>
        <w:t>ΕΠΙΚΑΙΡΕΣ ΕΡΩΤΗΣΕΙΣ 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487C06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1. Η με αριθμό 227/18-11-2016 επίκαιρη ερώτηση του Βουλευτή Ηρακλείου της</w:t>
      </w:r>
      <w:r>
        <w:rPr>
          <w:rFonts w:eastAsia="Times New Roman" w:cs="Times New Roman"/>
          <w:szCs w:val="24"/>
        </w:rPr>
        <w:t xml:space="preserve">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Υγείας, σχετικά με τη συστηματική αποδόμηση του Εθνικού Συστήματος Υγείας.</w:t>
      </w:r>
    </w:p>
    <w:p w14:paraId="5487C06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2. Η με αριθμό 235/21-11-2016 επίκαιρη ερώτηση της Βουλευτού Σερρών της Νέας Δημοκρατίας κ</w:t>
      </w:r>
      <w:r>
        <w:rPr>
          <w:rFonts w:eastAsia="Times New Roman" w:cs="Times New Roman"/>
          <w:szCs w:val="24"/>
        </w:rPr>
        <w:t>.</w:t>
      </w:r>
      <w:r>
        <w:rPr>
          <w:rFonts w:eastAsia="Times New Roman" w:cs="Times New Roman"/>
          <w:szCs w:val="24"/>
        </w:rPr>
        <w:t xml:space="preserve"> Φωτεινής Αραμπατζή προς την Υπο</w:t>
      </w:r>
      <w:r>
        <w:rPr>
          <w:rFonts w:eastAsia="Times New Roman" w:cs="Times New Roman"/>
          <w:szCs w:val="24"/>
        </w:rPr>
        <w:t>υργό Πολιτισμού και Αθλητισμού, σχετικά με την εγκατάλειψη του ακτινοβόλου μνημείου της Αμφίπολης.</w:t>
      </w:r>
    </w:p>
    <w:p w14:paraId="5487C06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3. Η με αριθμό 190/8-11-2016 επίκαιρη ερώτηση του Ε΄ Αντιπροέδρου της Βουλής και  Βουλευτή Δωδεκανήσου της Δημοκρατικής Συμπαράταξης ΠΑΣΟΚ – ΔΗΜΑΡ κ. Δημητρί</w:t>
      </w:r>
      <w:r>
        <w:rPr>
          <w:rFonts w:eastAsia="Times New Roman" w:cs="Times New Roman"/>
          <w:szCs w:val="24"/>
        </w:rPr>
        <w:t xml:space="preserve">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το εύρος χρήσης της τηλεϊατρικής στην Ελλάδα.</w:t>
      </w:r>
    </w:p>
    <w:p w14:paraId="5487C06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201/14-11-2016 επίκαιρη ερώτηση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Παρασκευής</w:t>
      </w:r>
      <w:r>
        <w:rPr>
          <w:rFonts w:eastAsia="Times New Roman" w:cs="Times New Roman"/>
          <w:szCs w:val="24"/>
        </w:rPr>
        <w:t xml:space="preserve">54 6 </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την </w:t>
      </w:r>
      <w:r>
        <w:rPr>
          <w:rFonts w:eastAsia="Times New Roman" w:cs="Times New Roman"/>
          <w:szCs w:val="24"/>
        </w:rPr>
        <w:t xml:space="preserve">Υπουργό Εργασίας, Κοινωνικής Ασφάλισης και Κοινωνικής Αλληλεγγύης, σχετικά με τη διασφάλιση των θέσεων εργασίας στον </w:t>
      </w:r>
      <w:r>
        <w:rPr>
          <w:rFonts w:eastAsia="Times New Roman" w:cs="Times New Roman"/>
          <w:szCs w:val="24"/>
        </w:rPr>
        <w:t>«</w:t>
      </w:r>
      <w:r>
        <w:rPr>
          <w:rFonts w:eastAsia="Times New Roman" w:cs="Times New Roman"/>
          <w:szCs w:val="24"/>
        </w:rPr>
        <w:t>Αστέρα</w:t>
      </w:r>
      <w:r>
        <w:rPr>
          <w:rFonts w:eastAsia="Times New Roman" w:cs="Times New Roman"/>
          <w:szCs w:val="24"/>
        </w:rPr>
        <w:t>»</w:t>
      </w:r>
      <w:r>
        <w:rPr>
          <w:rFonts w:eastAsia="Times New Roman" w:cs="Times New Roman"/>
          <w:szCs w:val="24"/>
        </w:rPr>
        <w:t xml:space="preserve"> Βουλιαγμένης.</w:t>
      </w:r>
    </w:p>
    <w:p w14:paraId="5487C06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5. Η με αριθμό 232/21-11-2016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w:t>
      </w:r>
      <w:r>
        <w:rPr>
          <w:rFonts w:eastAsia="Times New Roman" w:cs="Times New Roman"/>
          <w:szCs w:val="24"/>
        </w:rPr>
        <w:t xml:space="preserve">ήλ Συντυχάκη προς την Υπουργό Πολιτισμού και Αθλητισμού, σχετικά με την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μνημείων και τις άθλιες εργασιακές σχέσεις, που καλούνται να δουλέψουν οι αρχαιολόγοι. </w:t>
      </w:r>
    </w:p>
    <w:p w14:paraId="5487C06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6. Η με αριθμό 79/11-10-2016 επίκαιρη ερώτηση του Ζ΄ Αντιπροέδρου της Βουλής</w:t>
      </w:r>
      <w:r>
        <w:rPr>
          <w:rFonts w:eastAsia="Times New Roman" w:cs="Times New Roman"/>
          <w:szCs w:val="24"/>
        </w:rPr>
        <w:t xml:space="preserve"> και Βουλευτή Α΄ Αθηνών του Ποταμιού κ. Σπυρίδωνος Λυκούδη προς τον Υπουργό Περιβάλλοντος και Ενέργειας, σχετικά με την ανάπλαση του Ρέματος Πικροδάφνης στο</w:t>
      </w:r>
      <w:r>
        <w:rPr>
          <w:rFonts w:eastAsia="Times New Roman" w:cs="Times New Roman"/>
          <w:szCs w:val="24"/>
        </w:rPr>
        <w:t>ν</w:t>
      </w:r>
      <w:r>
        <w:rPr>
          <w:rFonts w:eastAsia="Times New Roman" w:cs="Times New Roman"/>
          <w:szCs w:val="24"/>
        </w:rPr>
        <w:t xml:space="preserve"> Νομό Αττικής.</w:t>
      </w:r>
    </w:p>
    <w:p w14:paraId="5487C06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ΑΝΑΦΟΡΕΣ - ΕΡΩΤΗΣΕΙΣ </w:t>
      </w:r>
      <w:r>
        <w:rPr>
          <w:rFonts w:eastAsia="Times New Roman" w:cs="Times New Roman"/>
          <w:szCs w:val="24"/>
        </w:rPr>
        <w:t>(Άρθρο 130 παρ</w:t>
      </w:r>
      <w:r>
        <w:rPr>
          <w:rFonts w:eastAsia="Times New Roman" w:cs="Times New Roman"/>
          <w:szCs w:val="24"/>
        </w:rPr>
        <w:t xml:space="preserve">άγραφος </w:t>
      </w:r>
      <w:r>
        <w:rPr>
          <w:rFonts w:eastAsia="Times New Roman" w:cs="Times New Roman"/>
          <w:szCs w:val="24"/>
        </w:rPr>
        <w:t xml:space="preserve">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487C06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1. Η με αριθ</w:t>
      </w:r>
      <w:r>
        <w:rPr>
          <w:rFonts w:eastAsia="Times New Roman" w:cs="Times New Roman"/>
          <w:szCs w:val="24"/>
        </w:rPr>
        <w:t xml:space="preserve">μό 91/5-10-2016 ερώτηση του Δ΄ Αντιπροέδρου της Βουλής και Βουλευτή Α΄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Εταιρεία Ανάπτυξης και </w:t>
      </w:r>
      <w:r>
        <w:rPr>
          <w:rFonts w:eastAsia="Times New Roman" w:cs="Times New Roman"/>
          <w:szCs w:val="24"/>
        </w:rPr>
        <w:t>Τουριστικής Προβολής Αθηνών (ΕΑΤΑ).</w:t>
      </w:r>
    </w:p>
    <w:p w14:paraId="5487C06F"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5487C070" w14:textId="77777777" w:rsidR="00EA4505" w:rsidRDefault="00FF7F79">
      <w:pPr>
        <w:spacing w:after="0"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5487C071"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ρχίζουμε με την</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με αριθμό 240/22-11-2016 επίκαιρη ερώτηση πρώτου κύκλου του Βουλευτή Πρέβεζας του Συνασπισμού Ριζοσπαστικής Αριστερά</w:t>
      </w:r>
      <w:r>
        <w:rPr>
          <w:rFonts w:eastAsia="Times New Roman" w:cs="Times New Roman"/>
          <w:szCs w:val="24"/>
        </w:rPr>
        <w:t>ς κ. Κωνσταντίνου Μπάρκα προς την Υπουργό Εργασίας, Κοινωνικής Ασφάλισης και Κοινωνικής Αλληλεγγύης, σχετικά με τις συνδικαλιστικές διώξεις στο Γηροκομείο Αθηνών.</w:t>
      </w:r>
    </w:p>
    <w:p w14:paraId="5487C072"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Μπάρκα, έχετε τον λόγο για δύο λεπτά για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5487C073"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Ευχαριστώ πολύ, κύριε Πρόεδρε.</w:t>
      </w:r>
    </w:p>
    <w:p w14:paraId="5487C074"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οι τελευταίες διοικήσεις του Γηροκομείου Αθηνών έχουν φέρει σε δυσχερέστατη οικονομική κατάσταση το ίδρυμα. Η κακοδιαχείριση της περιουσίας του, αξίας εκατομμυρίων ευρώ, είχε ως αποτέλεσμα</w:t>
      </w:r>
      <w:r>
        <w:rPr>
          <w:rFonts w:eastAsia="Times New Roman" w:cs="Times New Roman"/>
          <w:szCs w:val="24"/>
        </w:rPr>
        <w:t xml:space="preserve"> ένα εύρωστο οικονομικά ίδρυμα να έχει σήμερα χρέη άνω των 30 εκατομμυρίων ευρώ σε κράτος, ασφαλιστικά ταμεία και εργαζόμενους. Επίσης, είναι άγνωστο το ποσό που οφείλεται σε πιστωτές. </w:t>
      </w:r>
    </w:p>
    <w:p w14:paraId="5487C075"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Η τελευταία τακτική πληρωμή μισθοδοσίας των εργαζομένων από τη διοίκησ</w:t>
      </w:r>
      <w:r>
        <w:rPr>
          <w:rFonts w:eastAsia="Times New Roman" w:cs="Times New Roman"/>
          <w:szCs w:val="24"/>
        </w:rPr>
        <w:t>η έγινε τον Σεπτέμβριο του 2010, ενώ από τότε οι εργαζόμενοι προσφεύγουν δικαστικά, προκειμένου να λάβουν τμηματικά ελάχιστα</w:t>
      </w:r>
      <w:r>
        <w:rPr>
          <w:rFonts w:eastAsia="Times New Roman" w:cs="Times New Roman"/>
          <w:szCs w:val="24"/>
        </w:rPr>
        <w:t>,</w:t>
      </w:r>
      <w:r>
        <w:rPr>
          <w:rFonts w:eastAsia="Times New Roman" w:cs="Times New Roman"/>
          <w:szCs w:val="24"/>
        </w:rPr>
        <w:t xml:space="preserve"> κάθε φορά</w:t>
      </w:r>
      <w:r>
        <w:rPr>
          <w:rFonts w:eastAsia="Times New Roman" w:cs="Times New Roman"/>
          <w:szCs w:val="24"/>
        </w:rPr>
        <w:t>,</w:t>
      </w:r>
      <w:r>
        <w:rPr>
          <w:rFonts w:eastAsia="Times New Roman" w:cs="Times New Roman"/>
          <w:szCs w:val="24"/>
        </w:rPr>
        <w:t xml:space="preserve"> χρήματα. </w:t>
      </w:r>
    </w:p>
    <w:p w14:paraId="5487C076"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Στην προσπάθεια υπεράσπισης της λειτουργίας του ιδρύματος και των δικαιωμάτων των εργαζομένων το Σωματείο Εργ</w:t>
      </w:r>
      <w:r>
        <w:rPr>
          <w:rFonts w:eastAsia="Times New Roman" w:cs="Times New Roman"/>
          <w:szCs w:val="24"/>
        </w:rPr>
        <w:t xml:space="preserve">αζομένων και δη ο </w:t>
      </w:r>
      <w:r>
        <w:rPr>
          <w:rFonts w:eastAsia="Times New Roman" w:cs="Times New Roman"/>
          <w:szCs w:val="24"/>
        </w:rPr>
        <w:lastRenderedPageBreak/>
        <w:t>π</w:t>
      </w:r>
      <w:r>
        <w:rPr>
          <w:rFonts w:eastAsia="Times New Roman" w:cs="Times New Roman"/>
          <w:szCs w:val="24"/>
        </w:rPr>
        <w:t>ρόεδρός του κ. Δημήτρης Παπαχρήστου έχουν προχωρήσει σε διάφορα μέσα άσκησης πίεσης, με αποκορύφωμα την αίτηση έκπτωσης του Διοικητικού Συμβουλίου. Η υπεράσπιση των εργασιακών αλλά και ατομικών δικαιωμάτων των εργαζομένων οδήγησε σε εκπρ</w:t>
      </w:r>
      <w:r>
        <w:rPr>
          <w:rFonts w:eastAsia="Times New Roman" w:cs="Times New Roman"/>
          <w:szCs w:val="24"/>
        </w:rPr>
        <w:t xml:space="preserve">οσώπηση του Σωματείου σε παραπάνω από ογδόντα δίκες. </w:t>
      </w:r>
    </w:p>
    <w:p w14:paraId="5487C077"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Όλα τα παραπάνω είχαν ως αποτέλεσμα η Διοίκηση του Γηροκομείου Αθηνών να κηρυχθεί έκπτωτη τον Σεπτέμβριο του 2016, ενώ η Εισαγγελία Διαφθοράς από το 2013 έχει ασκήσει ποινική δίωξη σε τρία πρώην μέλη τη</w:t>
      </w:r>
      <w:r>
        <w:rPr>
          <w:rFonts w:eastAsia="Times New Roman" w:cs="Times New Roman"/>
          <w:szCs w:val="24"/>
        </w:rPr>
        <w:t xml:space="preserve">ς Διοίκησης για τέσσερις κακουργηματικού χαρακτήρα πράξεις. </w:t>
      </w:r>
    </w:p>
    <w:p w14:paraId="5487C078"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παραπάνω δράση του Σωματείου Εργαζομένων, αλλά και προσωπικά του </w:t>
      </w:r>
      <w:r>
        <w:rPr>
          <w:rFonts w:eastAsia="Times New Roman" w:cs="Times New Roman"/>
          <w:szCs w:val="24"/>
        </w:rPr>
        <w:t>π</w:t>
      </w:r>
      <w:r>
        <w:rPr>
          <w:rFonts w:eastAsia="Times New Roman" w:cs="Times New Roman"/>
          <w:szCs w:val="24"/>
        </w:rPr>
        <w:t>ροέδρου του</w:t>
      </w:r>
      <w:r>
        <w:rPr>
          <w:rFonts w:eastAsia="Times New Roman" w:cs="Times New Roman"/>
          <w:szCs w:val="24"/>
        </w:rPr>
        <w:t>,</w:t>
      </w:r>
      <w:r>
        <w:rPr>
          <w:rFonts w:eastAsia="Times New Roman" w:cs="Times New Roman"/>
          <w:szCs w:val="24"/>
        </w:rPr>
        <w:t xml:space="preserve"> οδήγησε σε ποινικοποίηση της συνδικαλιστικής δράσης, αφού έχει δεχθεί τέσσερις μηνύσεις τα τελευταία τρία χρόνια από την έκπτωτη σήμερα Διοίκηση του Γηροκομείου με τις κατηγορίες της συ</w:t>
      </w:r>
      <w:r>
        <w:rPr>
          <w:rFonts w:eastAsia="Times New Roman" w:cs="Times New Roman"/>
          <w:szCs w:val="24"/>
        </w:rPr>
        <w:lastRenderedPageBreak/>
        <w:t xml:space="preserve">κοφαντικής δυσφήμισης, εξύβρισης και παραβίασης ευαίσθητων προσωπικών </w:t>
      </w:r>
      <w:r>
        <w:rPr>
          <w:rFonts w:eastAsia="Times New Roman" w:cs="Times New Roman"/>
          <w:szCs w:val="24"/>
        </w:rPr>
        <w:t xml:space="preserve">δεδομένων, αν και υπάρχουν </w:t>
      </w:r>
      <w:proofErr w:type="spellStart"/>
      <w:r>
        <w:rPr>
          <w:rFonts w:eastAsia="Times New Roman" w:cs="Times New Roman"/>
          <w:szCs w:val="24"/>
        </w:rPr>
        <w:t>πορισματικές</w:t>
      </w:r>
      <w:proofErr w:type="spellEnd"/>
      <w:r>
        <w:rPr>
          <w:rFonts w:eastAsia="Times New Roman" w:cs="Times New Roman"/>
          <w:szCs w:val="24"/>
        </w:rPr>
        <w:t xml:space="preserve"> εκθέσεις αρμοδίων Υπουργείων που αποδεικνύουν ποια είναι η αλήθεια.</w:t>
      </w:r>
    </w:p>
    <w:p w14:paraId="5487C079"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Λόγω της ανάγκης προστασίας τέτοιων ευαίσθητων κοινωνικών δομών και της σημασίας της κοινωνικής τους προσφοράς, θα ήθελα, κυρία Υπουργέ, να μου απαν</w:t>
      </w:r>
      <w:r>
        <w:rPr>
          <w:rFonts w:eastAsia="Times New Roman" w:cs="Times New Roman"/>
          <w:szCs w:val="24"/>
        </w:rPr>
        <w:t xml:space="preserve">τήσετε στα εξής: </w:t>
      </w:r>
    </w:p>
    <w:p w14:paraId="5487C07A"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μέχρι την εκπόνηση του νομοσχεδίου για την αλλαγή τρόπου ελέγχου της διαχείρισης και διοίκησης σωματείων-ιδρυμάτων, με ποιον τρόπο θα προστατευθούν οι μεγάλες περιουσίες αυτών των δομών; </w:t>
      </w:r>
    </w:p>
    <w:p w14:paraId="5487C07B"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με ποιον τρόπο θα προστατευθούν </w:t>
      </w:r>
      <w:r>
        <w:rPr>
          <w:rFonts w:eastAsia="Times New Roman" w:cs="Times New Roman"/>
          <w:szCs w:val="24"/>
        </w:rPr>
        <w:t>οι εργαζόμενοι και οι συνδικαλιστές που αναγκάζονται να υποκαθιστούν τον ελεγκτικό ρόλο πρωτίστως των μελών αυτών των σωματείων-ιδρυμάτων αλλά και</w:t>
      </w:r>
      <w:r>
        <w:rPr>
          <w:rFonts w:eastAsia="Times New Roman" w:cs="Times New Roman"/>
          <w:szCs w:val="24"/>
        </w:rPr>
        <w:t>,</w:t>
      </w:r>
      <w:r>
        <w:rPr>
          <w:rFonts w:eastAsia="Times New Roman" w:cs="Times New Roman"/>
          <w:szCs w:val="24"/>
        </w:rPr>
        <w:t xml:space="preserve"> δευτερευόντως</w:t>
      </w:r>
      <w:r>
        <w:rPr>
          <w:rFonts w:eastAsia="Times New Roman" w:cs="Times New Roman"/>
          <w:szCs w:val="24"/>
        </w:rPr>
        <w:t>,</w:t>
      </w:r>
      <w:r>
        <w:rPr>
          <w:rFonts w:eastAsia="Times New Roman" w:cs="Times New Roman"/>
          <w:szCs w:val="24"/>
        </w:rPr>
        <w:t xml:space="preserve"> -ίσως και σημαντικότερο- του ίδιου του κράτους;</w:t>
      </w:r>
    </w:p>
    <w:p w14:paraId="5487C07C"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487C07D"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w:t>
      </w:r>
      <w:r>
        <w:rPr>
          <w:rFonts w:eastAsia="Times New Roman" w:cs="Times New Roman"/>
          <w:b/>
          <w:szCs w:val="24"/>
        </w:rPr>
        <w:t xml:space="preserve">κούδης): </w:t>
      </w:r>
      <w:r>
        <w:rPr>
          <w:rFonts w:eastAsia="Times New Roman" w:cs="Times New Roman"/>
          <w:szCs w:val="24"/>
        </w:rPr>
        <w:t>Ευχαριστώ, κύριε συνάδελφε.</w:t>
      </w:r>
    </w:p>
    <w:p w14:paraId="5487C07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κ</w:t>
      </w:r>
      <w:r>
        <w:rPr>
          <w:rFonts w:eastAsia="Times New Roman" w:cs="Times New Roman"/>
          <w:szCs w:val="24"/>
        </w:rPr>
        <w:t>.</w:t>
      </w:r>
      <w:r>
        <w:rPr>
          <w:rFonts w:eastAsia="Times New Roman" w:cs="Times New Roman"/>
          <w:szCs w:val="24"/>
        </w:rPr>
        <w:t xml:space="preserve"> Θεανώ Φωτίου.</w:t>
      </w:r>
    </w:p>
    <w:p w14:paraId="5487C07F"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Ευχαριστώ κύριε Πρόεδρε,.</w:t>
      </w:r>
    </w:p>
    <w:p w14:paraId="5487C08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Βουλευτά, η περίπτωση του Γηροκομείου</w:t>
      </w:r>
      <w:r>
        <w:rPr>
          <w:rFonts w:eastAsia="Times New Roman" w:cs="Times New Roman"/>
          <w:szCs w:val="24"/>
        </w:rPr>
        <w:t xml:space="preserve"> Αθηνών, το οποίο, όπως είναι γνωστό,</w:t>
      </w:r>
      <w:r>
        <w:rPr>
          <w:rFonts w:eastAsia="Times New Roman" w:cs="Times New Roman"/>
          <w:b/>
          <w:szCs w:val="24"/>
        </w:rPr>
        <w:t xml:space="preserve"> </w:t>
      </w:r>
      <w:r>
        <w:rPr>
          <w:rFonts w:eastAsia="Times New Roman" w:cs="Times New Roman"/>
          <w:szCs w:val="24"/>
        </w:rPr>
        <w:t xml:space="preserve">ανήκει στην Ελεήμονα Εταιρεία Αθηνών, είναι ακραία μεν αλλά πολύ χαρακτηριστική για ένα καθεστώς κακονομίας, κακοδιαχείρισης και αδιαφάνειας που, εν πολλοίς, οφείλεται σε ολιγωρία του κράτους. </w:t>
      </w:r>
    </w:p>
    <w:p w14:paraId="5487C08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 κράτος δεν μπορεί να </w:t>
      </w:r>
      <w:r>
        <w:rPr>
          <w:rFonts w:eastAsia="Times New Roman" w:cs="Times New Roman"/>
          <w:szCs w:val="24"/>
        </w:rPr>
        <w:t xml:space="preserve">παραπέμπει την ευθύνη όλης της κοινωνικής προστασίας σε χιλιάδες ιδρύματα, τα οποία δεν ελέγχει. Ξαναλέω ότι </w:t>
      </w:r>
      <w:r>
        <w:rPr>
          <w:rFonts w:eastAsia="Times New Roman" w:cs="Times New Roman"/>
          <w:szCs w:val="24"/>
        </w:rPr>
        <w:lastRenderedPageBreak/>
        <w:t>η περίπτωση του Γηροκομείου Αθηνών είναι μία περίπτωση από χίλια πεντακόσια ιδρύματα, νομικά πρόσωπα ιδιωτικού δικαίου</w:t>
      </w:r>
      <w:r>
        <w:rPr>
          <w:rFonts w:eastAsia="Times New Roman" w:cs="Times New Roman"/>
          <w:szCs w:val="24"/>
        </w:rPr>
        <w:t>,</w:t>
      </w:r>
      <w:r>
        <w:rPr>
          <w:rFonts w:eastAsia="Times New Roman" w:cs="Times New Roman"/>
          <w:szCs w:val="24"/>
        </w:rPr>
        <w:t xml:space="preserve"> τα οποία δεν ελέγχονται και</w:t>
      </w:r>
      <w:r>
        <w:rPr>
          <w:rFonts w:eastAsia="Times New Roman" w:cs="Times New Roman"/>
          <w:szCs w:val="24"/>
        </w:rPr>
        <w:t xml:space="preserve"> λειτουργούν υπό ένα καθεστώς ιδιότυπης κατάστασης, όπου θεωρούν ότι το δημόσιο συμφέρον ταυτίζεται με τις απόψεις του διοικητικού συμβουλίου των σωματείων, τα οποία έχουν ιδρύσει τα ιδρύματα.</w:t>
      </w:r>
    </w:p>
    <w:p w14:paraId="5487C08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Εμείς τι κάνουμε σε αυτό</w:t>
      </w:r>
      <w:r>
        <w:rPr>
          <w:rFonts w:eastAsia="Times New Roman" w:cs="Times New Roman"/>
          <w:szCs w:val="24"/>
        </w:rPr>
        <w:t>ν</w:t>
      </w:r>
      <w:r>
        <w:rPr>
          <w:rFonts w:eastAsia="Times New Roman" w:cs="Times New Roman"/>
          <w:szCs w:val="24"/>
        </w:rPr>
        <w:t xml:space="preserve"> τον τομέα; Αυτή τη στιγμή εμείς επεξε</w:t>
      </w:r>
      <w:r>
        <w:rPr>
          <w:rFonts w:eastAsia="Times New Roman" w:cs="Times New Roman"/>
          <w:szCs w:val="24"/>
        </w:rPr>
        <w:t>ργαζόμαστε, όπως ξέρετε, έναν μεγάλο νόμο, ο οποίος, ενώ δεν θα προσκρούει σε συνταγματικές επιταγές, από την άλλη θα εκσυγχρονίσει εντελώς και θα δημιουργήσει ένα νέο καθεστώς, το οποίο θα είναι διαφανές, θα έχει σαφείς κανόνες λειτουργίας εργασιακών σχέσ</w:t>
      </w:r>
      <w:r>
        <w:rPr>
          <w:rFonts w:eastAsia="Times New Roman" w:cs="Times New Roman"/>
          <w:szCs w:val="24"/>
        </w:rPr>
        <w:t>εων, διαχείριση, αξιολόγηση και έλεγχο όλων των ιδρυμάτων ιδιωτικού δικαίου. Και αυτός ο νόμος θα μπει σε διαβούλευση τους επόμενους δύο με τρεις μήνες.</w:t>
      </w:r>
    </w:p>
    <w:p w14:paraId="5487C08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Εν τω μεταξύ, όμως, με τον μηχανισμό αξιολόγησης και συντονισμού ιδρύουμε έναν ολόκληρο μηχανισμό, ο οπ</w:t>
      </w:r>
      <w:r>
        <w:rPr>
          <w:rFonts w:eastAsia="Times New Roman" w:cs="Times New Roman"/>
          <w:szCs w:val="24"/>
        </w:rPr>
        <w:t xml:space="preserve">οίος θα λειτουργεί σε τρία επίπεδα μέσα στο Υπουργείο,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line</w:t>
      </w:r>
      <w:r>
        <w:rPr>
          <w:rFonts w:eastAsia="Times New Roman" w:cs="Times New Roman"/>
          <w:szCs w:val="24"/>
        </w:rPr>
        <w:t xml:space="preserve"> μέσα σε δεκατρείς περιφέρειες και σε </w:t>
      </w:r>
      <w:r>
        <w:rPr>
          <w:rFonts w:eastAsia="Times New Roman" w:cs="Times New Roman"/>
          <w:szCs w:val="24"/>
        </w:rPr>
        <w:lastRenderedPageBreak/>
        <w:t>διακόσια πενήντα τέσσερα κέντρα κοινότητας. Εκεί θα υπάρχουν τρία αρχεία: Το ένα θα είναι όλων των ωφελούμενων, το δεύτερο θα είναι όλων των ιδρυμάτων που θ</w:t>
      </w:r>
      <w:r>
        <w:rPr>
          <w:rFonts w:eastAsia="Times New Roman" w:cs="Times New Roman"/>
          <w:szCs w:val="24"/>
        </w:rPr>
        <w:t xml:space="preserve">α εγγραφούν σε αυτό το αρχείο </w:t>
      </w:r>
      <w:r>
        <w:rPr>
          <w:rFonts w:eastAsia="Times New Roman" w:cs="Times New Roman"/>
          <w:szCs w:val="24"/>
        </w:rPr>
        <w:t>-</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θα πιστοποιηθούν εκ νέου</w:t>
      </w:r>
      <w:r>
        <w:rPr>
          <w:rFonts w:eastAsia="Times New Roman" w:cs="Times New Roman"/>
          <w:szCs w:val="24"/>
        </w:rPr>
        <w:t>-</w:t>
      </w:r>
      <w:r>
        <w:rPr>
          <w:rFonts w:eastAsia="Times New Roman" w:cs="Times New Roman"/>
          <w:szCs w:val="24"/>
        </w:rPr>
        <w:t xml:space="preserve"> και το τρίτο είναι όλα τα προγράμματα που τρέχουν στο κράτος.</w:t>
      </w:r>
    </w:p>
    <w:p w14:paraId="5487C08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Θέλω, όμως, να δώσω ορισμένα στοιχεία για το Γηροκομείο Αθηνών, γιατί ακριβώς με αφορμή αυτή την ερώτηση θέλω να ενημερωθεί και η κοι</w:t>
      </w:r>
      <w:r>
        <w:rPr>
          <w:rFonts w:eastAsia="Times New Roman" w:cs="Times New Roman"/>
          <w:szCs w:val="24"/>
        </w:rPr>
        <w:t xml:space="preserve">νή γνώμη. Βέβαια, από το 2013 ασκήθηκε από τον Εισαγγελέα Διαφθοράς ποινική δίωξη κατά του τέως </w:t>
      </w:r>
      <w:r>
        <w:rPr>
          <w:rFonts w:eastAsia="Times New Roman" w:cs="Times New Roman"/>
          <w:szCs w:val="24"/>
        </w:rPr>
        <w:t>π</w:t>
      </w:r>
      <w:r>
        <w:rPr>
          <w:rFonts w:eastAsia="Times New Roman" w:cs="Times New Roman"/>
          <w:szCs w:val="24"/>
        </w:rPr>
        <w:t xml:space="preserve">ροέδρου του, κ. Προκόπη </w:t>
      </w:r>
      <w:proofErr w:type="spellStart"/>
      <w:r>
        <w:rPr>
          <w:rFonts w:eastAsia="Times New Roman" w:cs="Times New Roman"/>
          <w:szCs w:val="24"/>
        </w:rPr>
        <w:t>Μπούμπα</w:t>
      </w:r>
      <w:proofErr w:type="spellEnd"/>
      <w:r>
        <w:rPr>
          <w:rFonts w:eastAsia="Times New Roman" w:cs="Times New Roman"/>
          <w:szCs w:val="24"/>
        </w:rPr>
        <w:t>, καθώς και άλλων μελών του διοικητικού συμβουλίου. Αυτές οι διώξεις ασκήθηκαν για απιστία, για σχετική με την υπηρεσία υπεξαίρε</w:t>
      </w:r>
      <w:r>
        <w:rPr>
          <w:rFonts w:eastAsia="Times New Roman" w:cs="Times New Roman"/>
          <w:szCs w:val="24"/>
        </w:rPr>
        <w:t>ση στην υπηρεσία, υπεξαίρεση αντικειμένου ιδιαίτερα μεγάλης αξίας,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θα υπεισέλθω σε λεπτομερείς, αφού η δικαιοσύνη έχει επιληφθεί και, όπως ξέρετε, προχωρά. </w:t>
      </w:r>
    </w:p>
    <w:p w14:paraId="5487C08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Όμως, η εξέλιξη της λειτουργίας του Γηροκομείου μπορεί να αποτυπωθεί στους εξής αριθμούς</w:t>
      </w:r>
      <w:r>
        <w:rPr>
          <w:rFonts w:eastAsia="Times New Roman" w:cs="Times New Roman"/>
          <w:szCs w:val="24"/>
        </w:rPr>
        <w:t>:</w:t>
      </w:r>
    </w:p>
    <w:p w14:paraId="5487C08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5487C08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Πρόεδρε, λόγω της ιδιαιτερότητας, επιτρέψτε μου. Νομίζω ότι όλοι έχουν μεγάλο ενδιαφέρον.</w:t>
      </w:r>
    </w:p>
    <w:p w14:paraId="5487C08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 2004 λειτουργούσαν στο Γηροκομείο Αθηνών έντεκα περίπτερα</w:t>
      </w:r>
      <w:r>
        <w:rPr>
          <w:rFonts w:eastAsia="Times New Roman" w:cs="Times New Roman"/>
          <w:szCs w:val="24"/>
        </w:rPr>
        <w:t xml:space="preserve"> με τετρακόσιους φιλοξενούμενους. Μπορεί να στεγάσει πεντακόσιους φιλοξενούμενους. Το 2016 είναι ανοι</w:t>
      </w:r>
      <w:r>
        <w:rPr>
          <w:rFonts w:eastAsia="Times New Roman" w:cs="Times New Roman"/>
          <w:szCs w:val="24"/>
        </w:rPr>
        <w:t>κ</w:t>
      </w:r>
      <w:r>
        <w:rPr>
          <w:rFonts w:eastAsia="Times New Roman" w:cs="Times New Roman"/>
          <w:szCs w:val="24"/>
        </w:rPr>
        <w:t xml:space="preserve">τά τρία περίπτερα με </w:t>
      </w:r>
      <w:proofErr w:type="spellStart"/>
      <w:r>
        <w:rPr>
          <w:rFonts w:eastAsia="Times New Roman" w:cs="Times New Roman"/>
          <w:szCs w:val="24"/>
        </w:rPr>
        <w:t>εκατόν</w:t>
      </w:r>
      <w:proofErr w:type="spellEnd"/>
      <w:r>
        <w:rPr>
          <w:rFonts w:eastAsia="Times New Roman" w:cs="Times New Roman"/>
          <w:szCs w:val="24"/>
        </w:rPr>
        <w:t xml:space="preserve"> δέκα φιλοξενούμενους. Καταλαβαίνετε τη μεγάλη απώλεια της αθηναϊκής κοινωνίας σε εξαιρετική στέγαση και περίθαλψη τόσων ηλικιω</w:t>
      </w:r>
      <w:r>
        <w:rPr>
          <w:rFonts w:eastAsia="Times New Roman" w:cs="Times New Roman"/>
          <w:szCs w:val="24"/>
        </w:rPr>
        <w:t xml:space="preserve">μένων. </w:t>
      </w:r>
    </w:p>
    <w:p w14:paraId="5487C08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 2004 από την τεράστια περιουσία του Γηροκομείου, που ίσως είναι η τρίτη ή τέταρτη σε μέγεθος μετά την περιουσία της Εκκλησίας στο ελληνικό κράτος, ήταν μισθωμένα τριακόσια ακίνητα από περίπου πεντακόσια </w:t>
      </w:r>
      <w:r>
        <w:rPr>
          <w:rFonts w:eastAsia="Times New Roman" w:cs="Times New Roman"/>
          <w:szCs w:val="24"/>
        </w:rPr>
        <w:lastRenderedPageBreak/>
        <w:t xml:space="preserve">που έχει. Το 2016 είναι μισθωμένα </w:t>
      </w:r>
      <w:proofErr w:type="spellStart"/>
      <w:r>
        <w:rPr>
          <w:rFonts w:eastAsia="Times New Roman" w:cs="Times New Roman"/>
          <w:szCs w:val="24"/>
        </w:rPr>
        <w:t>εκατόν</w:t>
      </w:r>
      <w:proofErr w:type="spellEnd"/>
      <w:r>
        <w:rPr>
          <w:rFonts w:eastAsia="Times New Roman" w:cs="Times New Roman"/>
          <w:szCs w:val="24"/>
        </w:rPr>
        <w:t xml:space="preserve"> ε</w:t>
      </w:r>
      <w:r>
        <w:rPr>
          <w:rFonts w:eastAsia="Times New Roman" w:cs="Times New Roman"/>
          <w:szCs w:val="24"/>
        </w:rPr>
        <w:t xml:space="preserve">νενήντα ακίνητα και δεν εισπράττονται τα χρήματα από αυτά, διότι μέσα από διάφορους ελέγχους που κάνει η νέα </w:t>
      </w:r>
      <w:r>
        <w:rPr>
          <w:rFonts w:eastAsia="Times New Roman" w:cs="Times New Roman"/>
          <w:szCs w:val="24"/>
        </w:rPr>
        <w:t>Δ</w:t>
      </w:r>
      <w:r>
        <w:rPr>
          <w:rFonts w:eastAsia="Times New Roman" w:cs="Times New Roman"/>
          <w:szCs w:val="24"/>
        </w:rPr>
        <w:t>ιοίκηση του Γηροκομείου όλη η ιστορία έχει εγκαταλειφθεί. Έχουμε τεράστια χρέη του Γηροκομείου αυτή τη στιγμή.</w:t>
      </w:r>
    </w:p>
    <w:p w14:paraId="5487C08A" w14:textId="77777777" w:rsidR="00EA4505" w:rsidRDefault="00FF7F79">
      <w:pPr>
        <w:spacing w:after="0" w:line="600" w:lineRule="auto"/>
        <w:ind w:firstLine="720"/>
        <w:jc w:val="both"/>
        <w:rPr>
          <w:rFonts w:eastAsia="Times New Roman"/>
          <w:szCs w:val="24"/>
        </w:rPr>
      </w:pPr>
      <w:r>
        <w:rPr>
          <w:rFonts w:eastAsia="Times New Roman"/>
          <w:szCs w:val="24"/>
        </w:rPr>
        <w:t>Οι υπηρεσίες μας, καθώς κι εγώ προσ</w:t>
      </w:r>
      <w:r>
        <w:rPr>
          <w:rFonts w:eastAsia="Times New Roman"/>
          <w:szCs w:val="24"/>
        </w:rPr>
        <w:t>ωπικά, πήγαμε στο Γηροκομείο, από την πρώτη στιγμή που βγήκαμε σαν Κυβέρνηση. Αυτό που αντιμετώπισα, κύριε Μπάρκα, είναι τρομακτικό: Ηλικιωμένοι άνθρωποι έλεγαν, κλαίγοντας ότι υποσιτίζονται. Και σας πληροφορώ ότι επειδή συνέβησαν τραγικά γεγονότα -αυτοκτό</w:t>
      </w:r>
      <w:r>
        <w:rPr>
          <w:rFonts w:eastAsia="Times New Roman"/>
          <w:szCs w:val="24"/>
        </w:rPr>
        <w:t>νησε ένας άνθρωπος το 2016- στείλαμε όλες τις υπηρεσίες μας εκεί για να δούμε τι συμβαίνει ακριβώς. Βρεθήκαμε μπροστά σε ένα καθεστώς να μεταφέρουν ηλικιωμένους ανθρώπους σε πτέρυγες, οι οποίες δεν είχαν άδεια. Δεν είχα άδεια λειτουργίας. Όπως καταλαβαίνετ</w:t>
      </w:r>
      <w:r>
        <w:rPr>
          <w:rFonts w:eastAsia="Times New Roman"/>
          <w:szCs w:val="24"/>
        </w:rPr>
        <w:t xml:space="preserve">ε, τα αποτρέψαμε, αλλά αυτά δεν είναι τίποτα μπροστά στη σωρεία λαθών και πράξεων, που έχουν συμβεί στο Γηροκομείο Αθηνών. </w:t>
      </w:r>
    </w:p>
    <w:p w14:paraId="5487C08B" w14:textId="77777777" w:rsidR="00EA4505" w:rsidRDefault="00FF7F79">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Κυρία Υπουργέ, να συνεχίσετε στη δευτερολογία σας;</w:t>
      </w:r>
    </w:p>
    <w:p w14:paraId="5487C08C" w14:textId="77777777" w:rsidR="00EA4505" w:rsidRDefault="00FF7F79">
      <w:pPr>
        <w:spacing w:after="0"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w:t>
      </w:r>
      <w:r>
        <w:rPr>
          <w:rFonts w:eastAsia="Times New Roman"/>
          <w:b/>
          <w:szCs w:val="24"/>
        </w:rPr>
        <w:t>Κοινωνικής Ασφάλισης και Κοινωνικής Αλληλεγγύης):</w:t>
      </w:r>
      <w:r>
        <w:rPr>
          <w:rFonts w:eastAsia="Times New Roman"/>
          <w:szCs w:val="24"/>
        </w:rPr>
        <w:t xml:space="preserve"> Ναι, κύριε Πρόεδρε.</w:t>
      </w:r>
    </w:p>
    <w:p w14:paraId="5487C08D" w14:textId="77777777" w:rsidR="00EA4505" w:rsidRDefault="00FF7F79">
      <w:pPr>
        <w:spacing w:after="0" w:line="600" w:lineRule="auto"/>
        <w:ind w:firstLine="720"/>
        <w:jc w:val="both"/>
        <w:rPr>
          <w:rFonts w:eastAsia="Times New Roman"/>
          <w:szCs w:val="24"/>
        </w:rPr>
      </w:pPr>
      <w:r>
        <w:rPr>
          <w:rFonts w:eastAsia="Times New Roman"/>
          <w:szCs w:val="24"/>
        </w:rPr>
        <w:t xml:space="preserve">Σήμερα, λοιπόν, να πω μόνο ότι εμείς, ως Υπουργείο, ανταποκρινόμενοι μεταξύ των άλλων στα αιτήματα της νέας </w:t>
      </w:r>
      <w:r>
        <w:rPr>
          <w:rFonts w:eastAsia="Times New Roman"/>
          <w:szCs w:val="24"/>
        </w:rPr>
        <w:t>Δ</w:t>
      </w:r>
      <w:r>
        <w:rPr>
          <w:rFonts w:eastAsia="Times New Roman"/>
          <w:szCs w:val="24"/>
        </w:rPr>
        <w:t>ιοίκησης του Γηροκομείου, της προσωρινής, υποσχεθήκαμε ότι θα αναλάβουμε τη δ</w:t>
      </w:r>
      <w:r>
        <w:rPr>
          <w:rFonts w:eastAsia="Times New Roman"/>
          <w:szCs w:val="24"/>
        </w:rPr>
        <w:t>ιατροφή των ηλικιωμένων –δωρεάν προφανώς- και με όρους υγιεινής και, βεβαίως, με νέους όρους σε αυτή την προσπάθεια.</w:t>
      </w:r>
    </w:p>
    <w:p w14:paraId="5487C08E" w14:textId="77777777" w:rsidR="00EA4505" w:rsidRDefault="00FF7F79">
      <w:pPr>
        <w:spacing w:after="0" w:line="600" w:lineRule="auto"/>
        <w:ind w:firstLine="720"/>
        <w:jc w:val="both"/>
        <w:rPr>
          <w:rFonts w:eastAsia="Times New Roman"/>
          <w:szCs w:val="24"/>
        </w:rPr>
      </w:pPr>
      <w:r>
        <w:rPr>
          <w:rFonts w:eastAsia="Times New Roman"/>
          <w:szCs w:val="24"/>
        </w:rPr>
        <w:t>Θα μιλήσω πιο αναλυτικά στη δευτερολογία μου.</w:t>
      </w:r>
    </w:p>
    <w:p w14:paraId="5487C08F" w14:textId="77777777" w:rsidR="00EA4505" w:rsidRDefault="00FF7F7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Ωραία. Κύριε Μπάρκα, έχετε τον λόγο.</w:t>
      </w:r>
    </w:p>
    <w:p w14:paraId="5487C090" w14:textId="77777777" w:rsidR="00EA4505" w:rsidRDefault="00FF7F79">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Κυ</w:t>
      </w:r>
      <w:r>
        <w:rPr>
          <w:rFonts w:eastAsia="Times New Roman"/>
          <w:szCs w:val="24"/>
        </w:rPr>
        <w:t xml:space="preserve">ρία Υπουργέ, είναι σαφές από την απάντησή σας ότι τέτοιου είδους ιδρύματα που λειτουργούν στη χώρα μας </w:t>
      </w:r>
      <w:r>
        <w:rPr>
          <w:rFonts w:eastAsia="Times New Roman"/>
          <w:szCs w:val="24"/>
        </w:rPr>
        <w:lastRenderedPageBreak/>
        <w:t>-και δη το Γηροκομείο Αθηνών, το οποίο απ’ ό,τι κατάλαβα είναι και το μεγαλύτερο-</w:t>
      </w:r>
      <w:r>
        <w:rPr>
          <w:rFonts w:eastAsia="Times New Roman"/>
          <w:szCs w:val="24"/>
        </w:rPr>
        <w:t xml:space="preserve"> </w:t>
      </w:r>
      <w:r>
        <w:rPr>
          <w:rFonts w:eastAsia="Times New Roman"/>
          <w:szCs w:val="24"/>
        </w:rPr>
        <w:t>τα χρόνια της ευμάρειας στη χώρα μας, λειτουργούσαν κάτω από ένα καθεστ</w:t>
      </w:r>
      <w:r>
        <w:rPr>
          <w:rFonts w:eastAsia="Times New Roman"/>
          <w:szCs w:val="24"/>
        </w:rPr>
        <w:t>ώς μη ελέγχου. Οφείλω να αναγνωρίσω -και ενημερώθηκα από το ίδιο το Σωματείο- ότι το Υπουργείο έδωσε κάποια χρήματα στους εργαζόμενους, οι οποίοι να θυμίσω ότι τόσα χρόνια δουλεύουν χωρίς να πληρώνονται. Πριν, όμως, από λίγες μέρες πήραν ένα επίδομα, ένα δ</w:t>
      </w:r>
      <w:r>
        <w:rPr>
          <w:rFonts w:eastAsia="Times New Roman"/>
          <w:szCs w:val="24"/>
        </w:rPr>
        <w:t xml:space="preserve">ώρο Χριστουγέννων, από το Υπουργείο και αυτό είναι πάρα πολύ σημαντικό. </w:t>
      </w:r>
    </w:p>
    <w:p w14:paraId="5487C091" w14:textId="77777777" w:rsidR="00EA4505" w:rsidRDefault="00FF7F79">
      <w:pPr>
        <w:spacing w:after="0" w:line="600" w:lineRule="auto"/>
        <w:ind w:firstLine="720"/>
        <w:jc w:val="both"/>
        <w:rPr>
          <w:rFonts w:eastAsia="Times New Roman"/>
          <w:szCs w:val="24"/>
        </w:rPr>
      </w:pPr>
      <w:r>
        <w:rPr>
          <w:rFonts w:eastAsia="Times New Roman"/>
          <w:szCs w:val="24"/>
        </w:rPr>
        <w:t>Οφείλουμε όμως, κυρία Υπουργέ, να αναγνωρίσουμε ότι πρέπει κι εμείς να κάνουμε γοργά βήματα, έτσι ώστε αυτό το περιβάλλον ανομίας μέσα στο οποίο λειτουργούν τέτοιου είδους ιδρύματα -τ</w:t>
      </w:r>
      <w:r>
        <w:rPr>
          <w:rFonts w:eastAsia="Times New Roman"/>
          <w:szCs w:val="24"/>
        </w:rPr>
        <w:t xml:space="preserve">α οποία, βεβαίως, είναι σαφές ότι προσφέρουν στο κοινωνικό σύνολο- ώστε να λύσουμε, αν θέλετε, αυτούς τους γόρδιους δεσμούς, με τους οποίους είναι δεμένα. Τα στοιχεία τα οποία εσείς παρουσιάσατε, δυστυχώς, δείχνουν, αν θέλετε, </w:t>
      </w:r>
      <w:r>
        <w:rPr>
          <w:rFonts w:eastAsia="Times New Roman"/>
          <w:szCs w:val="24"/>
        </w:rPr>
        <w:t>ενός</w:t>
      </w:r>
      <w:r>
        <w:rPr>
          <w:rFonts w:eastAsia="Times New Roman"/>
          <w:szCs w:val="24"/>
        </w:rPr>
        <w:t xml:space="preserve"> τύπου καθυστέρηση. Γίνον</w:t>
      </w:r>
      <w:r>
        <w:rPr>
          <w:rFonts w:eastAsia="Times New Roman"/>
          <w:szCs w:val="24"/>
        </w:rPr>
        <w:t xml:space="preserve">ται πράγματα, αλλά νομίζω ότι θα πρέπει </w:t>
      </w:r>
      <w:r>
        <w:rPr>
          <w:rFonts w:eastAsia="Times New Roman"/>
          <w:szCs w:val="24"/>
        </w:rPr>
        <w:lastRenderedPageBreak/>
        <w:t>όλοι μαζί να ε</w:t>
      </w:r>
      <w:r>
        <w:rPr>
          <w:rFonts w:eastAsia="Times New Roman"/>
          <w:szCs w:val="24"/>
        </w:rPr>
        <w:t>γκύ</w:t>
      </w:r>
      <w:r>
        <w:rPr>
          <w:rFonts w:eastAsia="Times New Roman"/>
          <w:szCs w:val="24"/>
        </w:rPr>
        <w:t xml:space="preserve">ψουμε </w:t>
      </w:r>
      <w:r>
        <w:rPr>
          <w:rFonts w:eastAsia="Times New Roman"/>
          <w:szCs w:val="24"/>
        </w:rPr>
        <w:t>στα προβλήματα</w:t>
      </w:r>
      <w:r>
        <w:rPr>
          <w:rFonts w:eastAsia="Times New Roman"/>
          <w:szCs w:val="24"/>
        </w:rPr>
        <w:t xml:space="preserve"> και να δουλέψουμε περισσότερο, έτσι ώστε αυτά τα ιδρύματα να μπουν πραγματικά σε άριστο βαθμό λειτουργίας και να μπορούν να προσφέρουν αυτό που πραγματικά μπορούν. </w:t>
      </w:r>
    </w:p>
    <w:p w14:paraId="5487C092" w14:textId="77777777" w:rsidR="00EA4505" w:rsidRDefault="00FF7F79">
      <w:pPr>
        <w:spacing w:after="0" w:line="600" w:lineRule="auto"/>
        <w:ind w:firstLine="720"/>
        <w:jc w:val="both"/>
        <w:rPr>
          <w:rFonts w:eastAsia="Times New Roman"/>
          <w:szCs w:val="24"/>
        </w:rPr>
      </w:pPr>
      <w:r>
        <w:rPr>
          <w:rFonts w:eastAsia="Times New Roman"/>
          <w:szCs w:val="24"/>
        </w:rPr>
        <w:t xml:space="preserve">Αυτό γίνεται </w:t>
      </w:r>
      <w:r>
        <w:rPr>
          <w:rFonts w:eastAsia="Times New Roman"/>
          <w:szCs w:val="24"/>
        </w:rPr>
        <w:t>σε δύο επίπεδα: Αυτό το οποίο περιγράφετε, δηλαδή ότι από το 2004 έως το 2014 έκλεισαν οι περισσότερες δομές του συγκεκριμένου ιδρύματος κι άρα δεν μπορούσαν να προσφέρουν τις υπηρεσίες που είχαν τη δυνατότητα να προσφέρουν, είναι ιδιαίτερα σημαντικό. Το γ</w:t>
      </w:r>
      <w:r>
        <w:rPr>
          <w:rFonts w:eastAsia="Times New Roman"/>
          <w:szCs w:val="24"/>
        </w:rPr>
        <w:t>εγονός ότι η ακίνητη περιουσία του ιδρύματος λυμαίνεται, αν θέλετε -και συγγνώμη για την έκφραση- ή βρίσκεται στο περιθώριο και μπορεί να χρησιμοποιηθεί, για να βοηθήσει κοινωνικές ομάδες, ανθρώπους οι οποίοι βρίσκονται στο περιθώριο ή που έχουν την πραγμα</w:t>
      </w:r>
      <w:r>
        <w:rPr>
          <w:rFonts w:eastAsia="Times New Roman"/>
          <w:szCs w:val="24"/>
        </w:rPr>
        <w:t>τική ανάγκη χρήσης αυτού του ιδρύματος. Αλλά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πάθος</w:t>
      </w:r>
      <w:r>
        <w:rPr>
          <w:rFonts w:eastAsia="Times New Roman"/>
          <w:szCs w:val="24"/>
        </w:rPr>
        <w:t>,</w:t>
      </w:r>
      <w:r>
        <w:rPr>
          <w:rFonts w:eastAsia="Times New Roman"/>
          <w:szCs w:val="24"/>
        </w:rPr>
        <w:t xml:space="preserve"> με το οποίο οι εργαζόμενοι έχουν αγκαλιάσει το ίδρυμα, εργάζονται επί τόσα χρόνια χωρίς να </w:t>
      </w:r>
      <w:r>
        <w:rPr>
          <w:rFonts w:eastAsia="Times New Roman"/>
          <w:szCs w:val="24"/>
        </w:rPr>
        <w:lastRenderedPageBreak/>
        <w:t xml:space="preserve">πληρώνονται και το Σωματείο, </w:t>
      </w:r>
      <w:r>
        <w:rPr>
          <w:rFonts w:eastAsia="Times New Roman"/>
          <w:szCs w:val="24"/>
        </w:rPr>
        <w:t xml:space="preserve">το </w:t>
      </w:r>
      <w:r>
        <w:rPr>
          <w:rFonts w:eastAsia="Times New Roman"/>
          <w:szCs w:val="24"/>
        </w:rPr>
        <w:t>διωκόμενο από τις προηγούμενες διοικήσεις, και παρ’ όλα αυτά ρίχ</w:t>
      </w:r>
      <w:r>
        <w:rPr>
          <w:rFonts w:eastAsia="Times New Roman"/>
          <w:szCs w:val="24"/>
        </w:rPr>
        <w:t xml:space="preserve">νουν το βάρος της εργασίας τους σε αυτό το ίδρυμα. Νομίζω ότι σε συνεργασία και με τα υπόλοιπα συναρμόδια </w:t>
      </w:r>
      <w:r>
        <w:rPr>
          <w:rFonts w:eastAsia="Times New Roman"/>
          <w:szCs w:val="24"/>
        </w:rPr>
        <w:t>Υ</w:t>
      </w:r>
      <w:r>
        <w:rPr>
          <w:rFonts w:eastAsia="Times New Roman"/>
          <w:szCs w:val="24"/>
        </w:rPr>
        <w:t xml:space="preserve">πουργεία, θα πρέπει να λύσουμε και αυτόν τον γόρδιο δεσμό. </w:t>
      </w:r>
    </w:p>
    <w:p w14:paraId="5487C093" w14:textId="77777777" w:rsidR="00EA4505" w:rsidRDefault="00FF7F79">
      <w:pPr>
        <w:spacing w:after="0" w:line="600" w:lineRule="auto"/>
        <w:ind w:firstLine="720"/>
        <w:jc w:val="both"/>
        <w:rPr>
          <w:rFonts w:eastAsia="Times New Roman"/>
          <w:szCs w:val="24"/>
        </w:rPr>
      </w:pPr>
      <w:r>
        <w:rPr>
          <w:rFonts w:eastAsia="Times New Roman"/>
          <w:szCs w:val="24"/>
        </w:rPr>
        <w:t>Είναι σαφές ότι η δικαιοσύνη έχει επιληφθεί και αυτή η διαδικασία θα πάρει τον δρόμο της.</w:t>
      </w:r>
      <w:r>
        <w:rPr>
          <w:rFonts w:eastAsia="Times New Roman"/>
          <w:szCs w:val="24"/>
        </w:rPr>
        <w:t xml:space="preserve"> Όμως, είναι και δική μας δουλειά, της Κυβέρνησης αλλά και των Βουλευτών, ζητήματα ανομίας, ερωτηματικά τα οποία προκύπτουν για προηγούμενες διοικήσεις και για τον ρόλο των προηγούμενων διοικήσεων, να τα αναδεικνύουμε και να δίνουμε περισσότερα στοιχεία, ν</w:t>
      </w:r>
      <w:r>
        <w:rPr>
          <w:rFonts w:eastAsia="Times New Roman"/>
          <w:szCs w:val="24"/>
        </w:rPr>
        <w:t>α βοηθάμε, δηλαδή, τη δικαιοσύνη, έχοντας αναλάβει τον ρόλο του ελέγχου, το τι συνέβαινε με τις προηγούμενες διοικήσεις.</w:t>
      </w:r>
    </w:p>
    <w:p w14:paraId="5487C094" w14:textId="77777777" w:rsidR="00EA4505" w:rsidRDefault="00FF7F79">
      <w:pPr>
        <w:spacing w:after="0" w:line="600" w:lineRule="auto"/>
        <w:ind w:firstLine="720"/>
        <w:jc w:val="both"/>
        <w:rPr>
          <w:rFonts w:eastAsia="Times New Roman"/>
          <w:szCs w:val="24"/>
        </w:rPr>
      </w:pPr>
      <w:r>
        <w:rPr>
          <w:rFonts w:eastAsia="Times New Roman"/>
          <w:szCs w:val="24"/>
        </w:rPr>
        <w:t>Ευχαριστώ πολύ.</w:t>
      </w:r>
    </w:p>
    <w:p w14:paraId="5487C095" w14:textId="77777777" w:rsidR="00EA4505" w:rsidRDefault="00FF7F79">
      <w:pPr>
        <w:spacing w:after="0" w:line="600" w:lineRule="auto"/>
        <w:ind w:firstLine="720"/>
        <w:jc w:val="both"/>
        <w:rPr>
          <w:rFonts w:eastAsia="Times New Roman" w:cs="Times New Roman"/>
          <w:szCs w:val="24"/>
        </w:rPr>
      </w:pPr>
      <w:r w:rsidRPr="00866887">
        <w:rPr>
          <w:rFonts w:eastAsia="Times New Roman" w:cs="Times New Roman"/>
          <w:b/>
          <w:szCs w:val="24"/>
        </w:rPr>
        <w:t xml:space="preserve">ΠΡΟΕΔΡΕΥΩΝ (Σπυρίδων Λυκούδης): </w:t>
      </w:r>
      <w:r w:rsidRPr="00866887">
        <w:rPr>
          <w:rFonts w:eastAsia="Times New Roman" w:cs="Times New Roman"/>
          <w:szCs w:val="24"/>
        </w:rPr>
        <w:t xml:space="preserve">Ευχαριστώ, κύριε συνάδελφε. </w:t>
      </w:r>
    </w:p>
    <w:p w14:paraId="5487C096" w14:textId="77777777" w:rsidR="00EA4505" w:rsidRDefault="00FF7F79">
      <w:pPr>
        <w:spacing w:after="0" w:line="600" w:lineRule="auto"/>
        <w:ind w:firstLine="720"/>
        <w:jc w:val="both"/>
        <w:rPr>
          <w:rFonts w:eastAsia="Times New Roman" w:cs="Times New Roman"/>
          <w:szCs w:val="24"/>
        </w:rPr>
      </w:pPr>
      <w:r w:rsidRPr="00866887">
        <w:rPr>
          <w:rFonts w:eastAsia="Times New Roman" w:cs="Times New Roman"/>
          <w:szCs w:val="24"/>
        </w:rPr>
        <w:t xml:space="preserve">Κυρία Υπουργέ, έχετε τον λόγο. </w:t>
      </w:r>
    </w:p>
    <w:p w14:paraId="5487C09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Μπάρκα, όπως ξέρετε, τον Σεπτέμβριο του 2016 ο Δήμος Αθηναίων, όπως είχε και το δικαίωμα, προχώρησε σε παύση της </w:t>
      </w:r>
      <w:r>
        <w:rPr>
          <w:rFonts w:eastAsia="Times New Roman" w:cs="Times New Roman"/>
          <w:szCs w:val="24"/>
        </w:rPr>
        <w:t>Δ</w:t>
      </w:r>
      <w:r>
        <w:rPr>
          <w:rFonts w:eastAsia="Times New Roman" w:cs="Times New Roman"/>
          <w:szCs w:val="24"/>
        </w:rPr>
        <w:t xml:space="preserve">ιοίκησης του </w:t>
      </w:r>
      <w:r>
        <w:rPr>
          <w:rFonts w:eastAsia="Times New Roman" w:cs="Times New Roman"/>
          <w:szCs w:val="24"/>
        </w:rPr>
        <w:t>Γ</w:t>
      </w:r>
      <w:r>
        <w:rPr>
          <w:rFonts w:eastAsia="Times New Roman" w:cs="Times New Roman"/>
          <w:szCs w:val="24"/>
        </w:rPr>
        <w:t>ηροκομείου και εγκατέστησε</w:t>
      </w:r>
      <w:r>
        <w:rPr>
          <w:rFonts w:eastAsia="Times New Roman" w:cs="Times New Roman"/>
          <w:szCs w:val="24"/>
        </w:rPr>
        <w:t xml:space="preserve"> προσωρινή διοίκηση, η οποία πλέον παίρνει όλα τα αναγκαία εκείνα μέτρα για την εύρυθμη λειτουργία του </w:t>
      </w:r>
      <w:r>
        <w:rPr>
          <w:rFonts w:eastAsia="Times New Roman" w:cs="Times New Roman"/>
          <w:szCs w:val="24"/>
        </w:rPr>
        <w:t>Γ</w:t>
      </w:r>
      <w:r>
        <w:rPr>
          <w:rFonts w:eastAsia="Times New Roman" w:cs="Times New Roman"/>
          <w:szCs w:val="24"/>
        </w:rPr>
        <w:t xml:space="preserve">ηροκομείου, που στεγάζει έστω αυτόν τον μικρό αριθμό ηλικιωμένων. </w:t>
      </w:r>
    </w:p>
    <w:p w14:paraId="5487C09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Βεβαίως μέσα από τη νέα </w:t>
      </w:r>
      <w:r>
        <w:rPr>
          <w:rFonts w:eastAsia="Times New Roman" w:cs="Times New Roman"/>
          <w:szCs w:val="24"/>
        </w:rPr>
        <w:t>Δ</w:t>
      </w:r>
      <w:r>
        <w:rPr>
          <w:rFonts w:eastAsia="Times New Roman" w:cs="Times New Roman"/>
          <w:szCs w:val="24"/>
        </w:rPr>
        <w:t>ιοίκηση η οποία με επισκέφτηκε και σκοπεύουμε να ενισχύσουμε</w:t>
      </w:r>
      <w:r>
        <w:rPr>
          <w:rFonts w:eastAsia="Times New Roman" w:cs="Times New Roman"/>
          <w:szCs w:val="24"/>
        </w:rPr>
        <w:t xml:space="preserve"> και να συνεργαστούμε, αποκαλύπτονται πολύ δυσάρεστα ευρήματα. Η νέα </w:t>
      </w:r>
      <w:r>
        <w:rPr>
          <w:rFonts w:eastAsia="Times New Roman" w:cs="Times New Roman"/>
          <w:szCs w:val="24"/>
        </w:rPr>
        <w:t>Δ</w:t>
      </w:r>
      <w:r>
        <w:rPr>
          <w:rFonts w:eastAsia="Times New Roman" w:cs="Times New Roman"/>
          <w:szCs w:val="24"/>
        </w:rPr>
        <w:t xml:space="preserve">ιοίκηση μάλιστα κάνει πλέον ελέγχους στην κατάσταση της περιουσίας του </w:t>
      </w:r>
      <w:r>
        <w:rPr>
          <w:rFonts w:eastAsia="Times New Roman" w:cs="Times New Roman"/>
          <w:szCs w:val="24"/>
        </w:rPr>
        <w:t>Γ</w:t>
      </w:r>
      <w:r>
        <w:rPr>
          <w:rFonts w:eastAsia="Times New Roman" w:cs="Times New Roman"/>
          <w:szCs w:val="24"/>
        </w:rPr>
        <w:t>ηροκομείου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ικήματα τα οποία ή είναι ενοικιασμένα σε επώνυμους Έλληνες συμπατριώτες μας ή δεν αποφέρουν τίποτα ή </w:t>
      </w:r>
      <w:r>
        <w:rPr>
          <w:rFonts w:eastAsia="Times New Roman" w:cs="Times New Roman"/>
          <w:szCs w:val="24"/>
        </w:rPr>
        <w:t xml:space="preserve">είναι άδεια ή είναι </w:t>
      </w:r>
      <w:proofErr w:type="spellStart"/>
      <w:r>
        <w:rPr>
          <w:rFonts w:eastAsia="Times New Roman" w:cs="Times New Roman"/>
          <w:szCs w:val="24"/>
        </w:rPr>
        <w:t>επινοικιασμένα</w:t>
      </w:r>
      <w:proofErr w:type="spellEnd"/>
      <w:r>
        <w:rPr>
          <w:rFonts w:eastAsia="Times New Roman" w:cs="Times New Roman"/>
          <w:szCs w:val="24"/>
        </w:rPr>
        <w:t xml:space="preserve"> ή υπάρχει ένα συγκλονιστικό καθεστώς κακοδιαχείρισης. </w:t>
      </w:r>
    </w:p>
    <w:p w14:paraId="5487C09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 όμως, απ’ αυτό, η προηγούμενη διοίκηση έκανε ασφαλιστικά μέτρα κατά της νέας </w:t>
      </w:r>
      <w:r>
        <w:rPr>
          <w:rFonts w:eastAsia="Times New Roman" w:cs="Times New Roman"/>
          <w:szCs w:val="24"/>
        </w:rPr>
        <w:t>Δ</w:t>
      </w:r>
      <w:r>
        <w:rPr>
          <w:rFonts w:eastAsia="Times New Roman" w:cs="Times New Roman"/>
          <w:szCs w:val="24"/>
        </w:rPr>
        <w:t xml:space="preserve">ιοίκησης και τα έχασε. Η προηγούμενη </w:t>
      </w:r>
      <w:r>
        <w:rPr>
          <w:rFonts w:eastAsia="Times New Roman" w:cs="Times New Roman"/>
          <w:szCs w:val="24"/>
        </w:rPr>
        <w:t>Δ</w:t>
      </w:r>
      <w:r>
        <w:rPr>
          <w:rFonts w:eastAsia="Times New Roman" w:cs="Times New Roman"/>
          <w:szCs w:val="24"/>
        </w:rPr>
        <w:t xml:space="preserve">ιοίκηση είχε ταλαιπωρήσει εξαιρετικά το </w:t>
      </w:r>
      <w:r>
        <w:rPr>
          <w:rFonts w:eastAsia="Times New Roman" w:cs="Times New Roman"/>
          <w:szCs w:val="24"/>
        </w:rPr>
        <w:t>σ</w:t>
      </w:r>
      <w:r>
        <w:rPr>
          <w:rFonts w:eastAsia="Times New Roman" w:cs="Times New Roman"/>
          <w:szCs w:val="24"/>
        </w:rPr>
        <w:t>ωμα</w:t>
      </w:r>
      <w:r>
        <w:rPr>
          <w:rFonts w:eastAsia="Times New Roman" w:cs="Times New Roman"/>
          <w:szCs w:val="24"/>
        </w:rPr>
        <w:t xml:space="preserve">τείο </w:t>
      </w:r>
      <w:r>
        <w:rPr>
          <w:rFonts w:eastAsia="Times New Roman" w:cs="Times New Roman"/>
          <w:szCs w:val="24"/>
        </w:rPr>
        <w:t>ε</w:t>
      </w:r>
      <w:r>
        <w:rPr>
          <w:rFonts w:eastAsia="Times New Roman" w:cs="Times New Roman"/>
          <w:szCs w:val="24"/>
        </w:rPr>
        <w:t>ργαζομένων, το οποίο από την πρώτη στιγμή που αναλάβαμε εμείς</w:t>
      </w:r>
      <w:r>
        <w:rPr>
          <w:rFonts w:eastAsia="Times New Roman" w:cs="Times New Roman"/>
          <w:szCs w:val="24"/>
        </w:rPr>
        <w:t>,</w:t>
      </w:r>
      <w:r>
        <w:rPr>
          <w:rFonts w:eastAsia="Times New Roman" w:cs="Times New Roman"/>
          <w:szCs w:val="24"/>
        </w:rPr>
        <w:t xml:space="preserve"> ήταν ένας εξαιρετικά ενδιαφέρων συνεργάτης </w:t>
      </w:r>
      <w:r>
        <w:rPr>
          <w:rFonts w:eastAsia="Times New Roman" w:cs="Times New Roman"/>
          <w:szCs w:val="24"/>
        </w:rPr>
        <w:t>μας,</w:t>
      </w:r>
      <w:r>
        <w:rPr>
          <w:rFonts w:eastAsia="Times New Roman" w:cs="Times New Roman"/>
          <w:szCs w:val="24"/>
        </w:rPr>
        <w:t xml:space="preserve"> στο να καταλάβουμε τι συμβαίνει μέσα στο </w:t>
      </w:r>
      <w:r>
        <w:rPr>
          <w:rFonts w:eastAsia="Times New Roman" w:cs="Times New Roman"/>
          <w:szCs w:val="24"/>
        </w:rPr>
        <w:t>Γ</w:t>
      </w:r>
      <w:r>
        <w:rPr>
          <w:rFonts w:eastAsia="Times New Roman" w:cs="Times New Roman"/>
          <w:szCs w:val="24"/>
        </w:rPr>
        <w:t>ηροκομείο, εξ ου και η μεγάλη μας αγωνία να αλλάξουμε όλο το καθεστώς των νομικών προσώπων ιδιωτι</w:t>
      </w:r>
      <w:r>
        <w:rPr>
          <w:rFonts w:eastAsia="Times New Roman" w:cs="Times New Roman"/>
          <w:szCs w:val="24"/>
        </w:rPr>
        <w:t xml:space="preserve">κού δικαίου και να το συγχρονίσουμε με τα νομικά πρόσωπα δημοσίου δικαίου που έχουν παροχές πρόνοιας. </w:t>
      </w:r>
    </w:p>
    <w:p w14:paraId="5487C09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σ</w:t>
      </w:r>
      <w:r>
        <w:rPr>
          <w:rFonts w:eastAsia="Times New Roman" w:cs="Times New Roman"/>
          <w:szCs w:val="24"/>
        </w:rPr>
        <w:t xml:space="preserve">ωματείο των </w:t>
      </w:r>
      <w:r>
        <w:rPr>
          <w:rFonts w:eastAsia="Times New Roman" w:cs="Times New Roman"/>
          <w:szCs w:val="24"/>
        </w:rPr>
        <w:t>ε</w:t>
      </w:r>
      <w:r>
        <w:rPr>
          <w:rFonts w:eastAsia="Times New Roman" w:cs="Times New Roman"/>
          <w:szCs w:val="24"/>
        </w:rPr>
        <w:t xml:space="preserve">ργαζομένων πιστεύω ότι με τη στάση του δικαιώνει το τι σημαίνει συνδικαλισμός και τι σημαίνει σωματείο. Το Σωματείο των Εργαζομένων του </w:t>
      </w:r>
      <w:r>
        <w:rPr>
          <w:rFonts w:eastAsia="Times New Roman" w:cs="Times New Roman"/>
          <w:szCs w:val="24"/>
        </w:rPr>
        <w:t xml:space="preserve">Γηροκομείου λειτούργησε υπέρ του δημοσίου συμφέροντος και όχι απλώς για τα συμφέροντα των μελών </w:t>
      </w:r>
      <w:r>
        <w:rPr>
          <w:rFonts w:eastAsia="Times New Roman" w:cs="Times New Roman"/>
          <w:szCs w:val="24"/>
        </w:rPr>
        <w:t>τους,</w:t>
      </w:r>
      <w:r>
        <w:rPr>
          <w:rFonts w:eastAsia="Times New Roman" w:cs="Times New Roman"/>
          <w:szCs w:val="24"/>
        </w:rPr>
        <w:t xml:space="preserve"> που βεβαίως τα υπερασπίστηκε. Εδώ να σας διορθώσω</w:t>
      </w:r>
      <w:r>
        <w:rPr>
          <w:rFonts w:eastAsia="Times New Roman" w:cs="Times New Roman"/>
          <w:szCs w:val="24"/>
        </w:rPr>
        <w:t>,</w:t>
      </w:r>
      <w:r>
        <w:rPr>
          <w:rFonts w:eastAsia="Times New Roman" w:cs="Times New Roman"/>
          <w:szCs w:val="24"/>
        </w:rPr>
        <w:t xml:space="preserve"> ότι το δώρο το έδωσε η νέα </w:t>
      </w:r>
      <w:r>
        <w:rPr>
          <w:rFonts w:eastAsia="Times New Roman" w:cs="Times New Roman"/>
          <w:szCs w:val="24"/>
        </w:rPr>
        <w:t>Δ</w:t>
      </w:r>
      <w:r>
        <w:rPr>
          <w:rFonts w:eastAsia="Times New Roman" w:cs="Times New Roman"/>
          <w:szCs w:val="24"/>
        </w:rPr>
        <w:t xml:space="preserve">ιοίκηση του ιδρύματος, η οποία το εξοικονόμησε από κάποια χρήματα </w:t>
      </w:r>
      <w:r>
        <w:rPr>
          <w:rFonts w:eastAsia="Times New Roman" w:cs="Times New Roman"/>
          <w:szCs w:val="24"/>
        </w:rPr>
        <w:lastRenderedPageBreak/>
        <w:t xml:space="preserve">που </w:t>
      </w:r>
      <w:r>
        <w:rPr>
          <w:rFonts w:eastAsia="Times New Roman" w:cs="Times New Roman"/>
          <w:szCs w:val="24"/>
        </w:rPr>
        <w:t>βρίσκει σιγά σιγά. Οι εργαζόμενοι σήμερα τα μόνα χρήματα που παίρνουν</w:t>
      </w:r>
      <w:r>
        <w:rPr>
          <w:rFonts w:eastAsia="Times New Roman" w:cs="Times New Roman"/>
          <w:szCs w:val="24"/>
        </w:rPr>
        <w:t>,</w:t>
      </w:r>
      <w:r>
        <w:rPr>
          <w:rFonts w:eastAsia="Times New Roman" w:cs="Times New Roman"/>
          <w:szCs w:val="24"/>
        </w:rPr>
        <w:t xml:space="preserve"> είναι από επίσχεση εργασίας που έχουν κάνει, δηλαδή ένα καθεστώς που δεν τελειώνει. </w:t>
      </w:r>
    </w:p>
    <w:p w14:paraId="5487C09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Ελπίζουμε, όμως, ότι στον νέο δρόμο που έχουμε μπει, με τις δύο παράλληλες κινήσεις, εμείς, η Κυβέρν</w:t>
      </w:r>
      <w:r>
        <w:rPr>
          <w:rFonts w:eastAsia="Times New Roman" w:cs="Times New Roman"/>
          <w:szCs w:val="24"/>
        </w:rPr>
        <w:t>ησή μας, θα ενισχύσουμε με κάθε τρόπο τη νέα διοίκηση και την εξέλιξη πλέον του Γηροκομείου Αθηνών. Δεν θα συνεχιστεί η κατάσταση</w:t>
      </w:r>
      <w:r>
        <w:rPr>
          <w:rFonts w:eastAsia="Times New Roman" w:cs="Times New Roman"/>
          <w:szCs w:val="24"/>
        </w:rPr>
        <w:t>,</w:t>
      </w:r>
      <w:r>
        <w:rPr>
          <w:rFonts w:eastAsia="Times New Roman" w:cs="Times New Roman"/>
          <w:szCs w:val="24"/>
        </w:rPr>
        <w:t xml:space="preserve"> όπου ένα διοικητικό συμβούλιο συγκαλεί μια γενική συνέλευση τριάντα κληρονόμων του προηγούμενου καθεστώτος. Είναι αυτό που λέ</w:t>
      </w:r>
      <w:r>
        <w:rPr>
          <w:rFonts w:eastAsia="Times New Roman" w:cs="Times New Roman"/>
          <w:szCs w:val="24"/>
        </w:rPr>
        <w:t>ω</w:t>
      </w:r>
      <w:r>
        <w:rPr>
          <w:rFonts w:eastAsia="Times New Roman" w:cs="Times New Roman"/>
          <w:szCs w:val="24"/>
        </w:rPr>
        <w:t>,</w:t>
      </w:r>
      <w:r>
        <w:rPr>
          <w:rFonts w:eastAsia="Times New Roman" w:cs="Times New Roman"/>
          <w:szCs w:val="24"/>
        </w:rPr>
        <w:t xml:space="preserve"> ότι εδώ έχουμε τη Φρειδερίκη ακόμα ζωντανή σε όλα τα ιδρύματα της χώρας και που πολλοί συνάδελφοι θίγονται, όταν το λέω. </w:t>
      </w:r>
    </w:p>
    <w:p w14:paraId="5487C09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Θα αλλάξει αυτό το σύστημα. Είμαστε δίπλα στη νέα </w:t>
      </w:r>
      <w:r>
        <w:rPr>
          <w:rFonts w:eastAsia="Times New Roman" w:cs="Times New Roman"/>
          <w:szCs w:val="24"/>
        </w:rPr>
        <w:t>Δ</w:t>
      </w:r>
      <w:r>
        <w:rPr>
          <w:rFonts w:eastAsia="Times New Roman" w:cs="Times New Roman"/>
          <w:szCs w:val="24"/>
        </w:rPr>
        <w:t>ιοίκηση και θα βοηθήσουμε με κάθε τρόπο. Θα αλλάξουμε το νομικό καθεστώς όπως υπ</w:t>
      </w:r>
      <w:r>
        <w:rPr>
          <w:rFonts w:eastAsia="Times New Roman" w:cs="Times New Roman"/>
          <w:szCs w:val="24"/>
        </w:rPr>
        <w:t xml:space="preserve">οσχέθηκα και θα συνδράμουμε με κάθε τρόπο τους εργαζόμενους, ώστε </w:t>
      </w:r>
      <w:r>
        <w:rPr>
          <w:rFonts w:eastAsia="Times New Roman" w:cs="Times New Roman"/>
          <w:szCs w:val="24"/>
        </w:rPr>
        <w:lastRenderedPageBreak/>
        <w:t xml:space="preserve">να ξαναγυρίσουν στο </w:t>
      </w:r>
      <w:r>
        <w:rPr>
          <w:rFonts w:eastAsia="Times New Roman" w:cs="Times New Roman"/>
          <w:szCs w:val="24"/>
        </w:rPr>
        <w:t>Γ</w:t>
      </w:r>
      <w:r>
        <w:rPr>
          <w:rFonts w:eastAsia="Times New Roman" w:cs="Times New Roman"/>
          <w:szCs w:val="24"/>
        </w:rPr>
        <w:t xml:space="preserve">ηροκομείο και να προσφέρουν τις πολύτιμες υπηρεσίες τους, με νέα διοίκηση την οποία θα ενισχύσουμε με κάθε τρόπο. </w:t>
      </w:r>
    </w:p>
    <w:p w14:paraId="5487C09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87C09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w:t>
      </w:r>
      <w:r>
        <w:rPr>
          <w:rFonts w:eastAsia="Times New Roman" w:cs="Times New Roman"/>
          <w:szCs w:val="24"/>
        </w:rPr>
        <w:t xml:space="preserve">στώ, κυρία Υπουργέ. </w:t>
      </w:r>
    </w:p>
    <w:p w14:paraId="5487C09F" w14:textId="77777777" w:rsidR="00EA4505" w:rsidRDefault="00FF7F79">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w:t>
      </w:r>
      <w:r>
        <w:rPr>
          <w:rFonts w:eastAsia="Times New Roman"/>
          <w:szCs w:val="24"/>
        </w:rPr>
        <w:t>ορία του κτηρίου και τον τρόπο οργάνωσης και λειτουργίας της Βουλής, τριάντα τέσσερις μαθητές και μαθήτριες και δύο εκπαιδευτικοί συνοδοί τους από το 2</w:t>
      </w:r>
      <w:r>
        <w:rPr>
          <w:rFonts w:eastAsia="Times New Roman"/>
          <w:szCs w:val="24"/>
          <w:vertAlign w:val="superscript"/>
        </w:rPr>
        <w:t>ο</w:t>
      </w:r>
      <w:r>
        <w:rPr>
          <w:rFonts w:eastAsia="Times New Roman"/>
          <w:szCs w:val="24"/>
        </w:rPr>
        <w:t xml:space="preserve"> Γενικό Λύκειο Αργυρούπολης «Γεώργιος Σεφέρης». </w:t>
      </w:r>
    </w:p>
    <w:p w14:paraId="5487C0A0" w14:textId="77777777" w:rsidR="00EA4505" w:rsidRDefault="00FF7F79">
      <w:pPr>
        <w:spacing w:after="0" w:line="600" w:lineRule="auto"/>
        <w:ind w:firstLine="720"/>
        <w:jc w:val="both"/>
        <w:rPr>
          <w:rFonts w:eastAsia="Times New Roman"/>
          <w:szCs w:val="24"/>
        </w:rPr>
      </w:pPr>
      <w:r>
        <w:rPr>
          <w:rFonts w:eastAsia="Times New Roman"/>
          <w:szCs w:val="24"/>
        </w:rPr>
        <w:t>Η Βουλή τούς καλωσορίζει.</w:t>
      </w:r>
    </w:p>
    <w:p w14:paraId="5487C0A1" w14:textId="77777777" w:rsidR="00EA4505" w:rsidRDefault="00FF7F79">
      <w:pPr>
        <w:spacing w:after="0" w:line="600" w:lineRule="auto"/>
        <w:ind w:firstLine="720"/>
        <w:jc w:val="center"/>
        <w:rPr>
          <w:rFonts w:eastAsia="Times New Roman"/>
          <w:szCs w:val="24"/>
        </w:rPr>
      </w:pPr>
      <w:r>
        <w:rPr>
          <w:rFonts w:eastAsia="Times New Roman"/>
          <w:szCs w:val="24"/>
        </w:rPr>
        <w:t xml:space="preserve">(Χειροκροτήματα απ’ όλες τις </w:t>
      </w:r>
      <w:r>
        <w:rPr>
          <w:rFonts w:eastAsia="Times New Roman"/>
          <w:szCs w:val="24"/>
        </w:rPr>
        <w:t>πτέρυγες της Βουλής)</w:t>
      </w:r>
    </w:p>
    <w:p w14:paraId="5487C0A2" w14:textId="77777777" w:rsidR="00EA4505" w:rsidRDefault="00FF7F79">
      <w:pPr>
        <w:spacing w:after="0" w:line="600" w:lineRule="auto"/>
        <w:ind w:firstLine="720"/>
        <w:jc w:val="both"/>
        <w:rPr>
          <w:rFonts w:eastAsia="Times New Roman"/>
          <w:szCs w:val="24"/>
        </w:rPr>
      </w:pPr>
      <w:r>
        <w:rPr>
          <w:rFonts w:eastAsia="Times New Roman"/>
          <w:szCs w:val="24"/>
        </w:rPr>
        <w:lastRenderedPageBreak/>
        <w:t>Θα ήθελα να σας ενημερώσω</w:t>
      </w:r>
      <w:r>
        <w:rPr>
          <w:rFonts w:eastAsia="Times New Roman"/>
          <w:szCs w:val="24"/>
        </w:rPr>
        <w:t>,</w:t>
      </w:r>
      <w:r>
        <w:rPr>
          <w:rFonts w:eastAsia="Times New Roman"/>
          <w:szCs w:val="24"/>
        </w:rPr>
        <w:t xml:space="preserve"> ότι αυτή την ώρα είμαστε σε μια διαδικασία κοινοβουλευτικού ελέγχου. Δηλαδή Βουλευτές από διάφορα κόμματα καταθέτουν ερωτήσεις με επίκαιρο ενδιαφέρον και καλούν τους Υπουργούς στους οποίους αναφέρονται οι ερω</w:t>
      </w:r>
      <w:r>
        <w:rPr>
          <w:rFonts w:eastAsia="Times New Roman"/>
          <w:szCs w:val="24"/>
        </w:rPr>
        <w:t>τήσεις να τους απαντήσουν. Συνήθως σε αυτή τη διαδικασία παρίστανται οι Βουλευτές που ερωτούν και οι Υπουργοί που απαντούν. Γι’ αυτό και δεν υπάρχουν πάρα πολλοί Βουλευτές στην Αίθουσα. Σας το λέω</w:t>
      </w:r>
      <w:r>
        <w:rPr>
          <w:rFonts w:eastAsia="Times New Roman"/>
          <w:szCs w:val="24"/>
        </w:rPr>
        <w:t>,</w:t>
      </w:r>
      <w:r>
        <w:rPr>
          <w:rFonts w:eastAsia="Times New Roman"/>
          <w:szCs w:val="24"/>
        </w:rPr>
        <w:t xml:space="preserve"> για να έχετε εικόνα του τι διεξάγεται αυτή την ώρα στην Αί</w:t>
      </w:r>
      <w:r>
        <w:rPr>
          <w:rFonts w:eastAsia="Times New Roman"/>
          <w:szCs w:val="24"/>
        </w:rPr>
        <w:t xml:space="preserve">θουσα της Βουλής. </w:t>
      </w:r>
    </w:p>
    <w:p w14:paraId="5487C0A3" w14:textId="77777777" w:rsidR="00EA4505" w:rsidRDefault="00FF7F79">
      <w:pPr>
        <w:spacing w:after="0" w:line="600" w:lineRule="auto"/>
        <w:ind w:firstLine="720"/>
        <w:jc w:val="both"/>
        <w:rPr>
          <w:rFonts w:eastAsia="Times New Roman" w:cs="Times New Roman"/>
          <w:szCs w:val="24"/>
        </w:rPr>
      </w:pPr>
      <w:r>
        <w:rPr>
          <w:rFonts w:eastAsia="Times New Roman"/>
          <w:szCs w:val="24"/>
        </w:rPr>
        <w:t xml:space="preserve">Ευχαριστώ. </w:t>
      </w:r>
    </w:p>
    <w:p w14:paraId="5487C0A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121/18-10-2016 επίκαιρη ερώτηση πρώτου κύκλου του Βουλευτή Κοζάνης του Συνασπισμού Ριζοσπαστικής Αριστεράς κ. </w:t>
      </w:r>
      <w:r>
        <w:rPr>
          <w:rFonts w:eastAsia="Times New Roman" w:cs="Times New Roman"/>
          <w:bCs/>
          <w:szCs w:val="24"/>
        </w:rPr>
        <w:t>Ιωάννη Θεοφύλακτου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w:t>
      </w:r>
      <w:r>
        <w:rPr>
          <w:rFonts w:eastAsia="Times New Roman" w:cs="Times New Roman"/>
          <w:szCs w:val="24"/>
        </w:rPr>
        <w:t xml:space="preserve"> πρόσληψη εργατικού προσωπικού στη </w:t>
      </w:r>
      <w:proofErr w:type="spellStart"/>
      <w:r>
        <w:rPr>
          <w:rFonts w:eastAsia="Times New Roman" w:cs="Times New Roman"/>
          <w:szCs w:val="24"/>
        </w:rPr>
        <w:t>λ</w:t>
      </w:r>
      <w:r>
        <w:rPr>
          <w:rFonts w:eastAsia="Times New Roman" w:cs="Times New Roman"/>
          <w:szCs w:val="24"/>
        </w:rPr>
        <w:t>ιγνιτική</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ονάδα «</w:t>
      </w:r>
      <w:r>
        <w:rPr>
          <w:rFonts w:eastAsia="Times New Roman" w:cs="Times New Roman"/>
          <w:szCs w:val="24"/>
        </w:rPr>
        <w:t>Πτολεμα</w:t>
      </w:r>
      <w:r>
        <w:rPr>
          <w:rFonts w:eastAsia="Times New Roman" w:cs="Times New Roman"/>
          <w:szCs w:val="24"/>
        </w:rPr>
        <w:t>ΐδα</w:t>
      </w:r>
      <w:r>
        <w:rPr>
          <w:rFonts w:eastAsia="Times New Roman" w:cs="Times New Roman"/>
          <w:szCs w:val="24"/>
        </w:rPr>
        <w:t xml:space="preserve"> </w:t>
      </w:r>
      <w:r>
        <w:rPr>
          <w:rFonts w:eastAsia="Times New Roman" w:cs="Times New Roman"/>
          <w:szCs w:val="24"/>
        </w:rPr>
        <w:t>V» με διαφανή κριτήρια από τα μητρώα του ΟΑΕΔ.</w:t>
      </w:r>
    </w:p>
    <w:p w14:paraId="5487C0A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Περιβάλλοντος και Ενέργειας κ. Γεώργιος Σταθάκης.</w:t>
      </w:r>
    </w:p>
    <w:p w14:paraId="5487C0A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Θεοφύλακτε, έχετε τον λόγο.</w:t>
      </w:r>
    </w:p>
    <w:p w14:paraId="5487C0A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w:t>
      </w:r>
      <w:r>
        <w:rPr>
          <w:rFonts w:eastAsia="Times New Roman" w:cs="Times New Roman"/>
          <w:szCs w:val="24"/>
        </w:rPr>
        <w:t xml:space="preserve"> Πρόεδρε.</w:t>
      </w:r>
    </w:p>
    <w:p w14:paraId="5487C0A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περιοχή μας, ο </w:t>
      </w:r>
      <w:r>
        <w:rPr>
          <w:rFonts w:eastAsia="Times New Roman" w:cs="Times New Roman"/>
          <w:szCs w:val="24"/>
        </w:rPr>
        <w:t>Ν</w:t>
      </w:r>
      <w:r>
        <w:rPr>
          <w:rFonts w:eastAsia="Times New Roman" w:cs="Times New Roman"/>
          <w:szCs w:val="24"/>
        </w:rPr>
        <w:t>ομός Κοζάνης βιώνει μια έντονη αποβιομηχάνιση και ένα γενικότερο δυσμενές οικονομικό και αναπτυξιακό περιβάλλον, κυρίως λόγω της αποβιομηχάνισης και της λειτουργίας της ΔΕΗ</w:t>
      </w:r>
      <w:r>
        <w:rPr>
          <w:rFonts w:eastAsia="Times New Roman" w:cs="Times New Roman"/>
          <w:szCs w:val="24"/>
        </w:rPr>
        <w:t>,</w:t>
      </w:r>
      <w:r>
        <w:rPr>
          <w:rFonts w:eastAsia="Times New Roman" w:cs="Times New Roman"/>
          <w:szCs w:val="24"/>
        </w:rPr>
        <w:t xml:space="preserve"> που οδηγεί σε πολύ μεγάλα ποσοστά ανεργ</w:t>
      </w:r>
      <w:r>
        <w:rPr>
          <w:rFonts w:eastAsia="Times New Roman" w:cs="Times New Roman"/>
          <w:szCs w:val="24"/>
        </w:rPr>
        <w:t>ίας, μεγαλύτερα από αυτά της χώρας και ιδίως η ανεργία των νέων είναι υψηλότερη.</w:t>
      </w:r>
    </w:p>
    <w:p w14:paraId="5487C0A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Μέσα σε αυτό το δυσμενές και δυσοίωνο περιβάλλον μια από τις μεγαλύτερες επενδύσεις της χώρας η κατασκευή του εργοστασίου «Π</w:t>
      </w:r>
      <w:r>
        <w:rPr>
          <w:rFonts w:eastAsia="Times New Roman" w:cs="Times New Roman"/>
          <w:szCs w:val="24"/>
        </w:rPr>
        <w:t>τολεμα</w:t>
      </w:r>
      <w:r>
        <w:rPr>
          <w:rFonts w:eastAsia="Times New Roman" w:cs="Times New Roman"/>
          <w:szCs w:val="24"/>
        </w:rPr>
        <w:t>ΐ</w:t>
      </w:r>
      <w:r>
        <w:rPr>
          <w:rFonts w:eastAsia="Times New Roman" w:cs="Times New Roman"/>
          <w:szCs w:val="24"/>
        </w:rPr>
        <w:t>δα</w:t>
      </w:r>
      <w:r>
        <w:rPr>
          <w:rFonts w:eastAsia="Times New Roman" w:cs="Times New Roman"/>
          <w:szCs w:val="24"/>
        </w:rPr>
        <w:t xml:space="preserve"> V» φαντάζει σαν όαση τόσο για την περιοχή</w:t>
      </w:r>
      <w:r>
        <w:rPr>
          <w:rFonts w:eastAsia="Times New Roman" w:cs="Times New Roman"/>
          <w:szCs w:val="24"/>
        </w:rPr>
        <w:t xml:space="preserve"> όσο και για την χώρα. Είναι μια μεγάλη επένδυση, ένα καινούργιο εργοστάσιο. Το εργατικό δυναμικό της περιοχής, οι νέοι, οι άνεργοι της περιοχής που είναι και εξειδικευμένο προσωπικό σε τέτοιες εργασίες, γιατί έχουν μεγάλη εμπειρία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δουλεύοντας σε εργολάβο</w:t>
      </w:r>
      <w:r>
        <w:rPr>
          <w:rFonts w:eastAsia="Times New Roman" w:cs="Times New Roman"/>
          <w:szCs w:val="24"/>
        </w:rPr>
        <w:t xml:space="preserve">υς που αναλαμβάνουν έργα στη </w:t>
      </w:r>
      <w:r>
        <w:rPr>
          <w:rFonts w:eastAsia="Times New Roman" w:cs="Times New Roman"/>
          <w:szCs w:val="24"/>
        </w:rPr>
        <w:t>«</w:t>
      </w:r>
      <w:r>
        <w:rPr>
          <w:rFonts w:eastAsia="Times New Roman" w:cs="Times New Roman"/>
          <w:szCs w:val="24"/>
        </w:rPr>
        <w:t>ΔΕΗ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τεχνικοί δηλαδή ή έχουν δουλέψει σε παρόμοιες εργασίες και έχουν παρόμοιες εξειδικεύσεις</w:t>
      </w:r>
      <w:r>
        <w:rPr>
          <w:rFonts w:eastAsia="Times New Roman" w:cs="Times New Roman"/>
          <w:szCs w:val="24"/>
        </w:rPr>
        <w:t>,</w:t>
      </w:r>
      <w:r>
        <w:rPr>
          <w:rFonts w:eastAsia="Times New Roman" w:cs="Times New Roman"/>
          <w:szCs w:val="24"/>
        </w:rPr>
        <w:t xml:space="preserve"> περιμένουν πως και πως πότε θα ανοίξουν οι δουλειές</w:t>
      </w:r>
      <w:r>
        <w:rPr>
          <w:rFonts w:eastAsia="Times New Roman" w:cs="Times New Roman"/>
          <w:szCs w:val="24"/>
        </w:rPr>
        <w:t>,</w:t>
      </w:r>
      <w:r>
        <w:rPr>
          <w:rFonts w:eastAsia="Times New Roman" w:cs="Times New Roman"/>
          <w:szCs w:val="24"/>
        </w:rPr>
        <w:t xml:space="preserve"> ώστε να προσληφθούν και να εργαστούν και να πάρουν μια προσωπική κ</w:t>
      </w:r>
      <w:r>
        <w:rPr>
          <w:rFonts w:eastAsia="Times New Roman" w:cs="Times New Roman"/>
          <w:szCs w:val="24"/>
        </w:rPr>
        <w:t xml:space="preserve">αι οικογενειακή ανάσα. Εκτιμάται ότι στα επόμενα χρόνια εκατοντάδες ίσως και χιλιάδες εργαζόμενοι θα </w:t>
      </w:r>
      <w:proofErr w:type="spellStart"/>
      <w:r>
        <w:rPr>
          <w:rFonts w:eastAsia="Times New Roman" w:cs="Times New Roman"/>
          <w:szCs w:val="24"/>
        </w:rPr>
        <w:t>απορροφηθούν</w:t>
      </w:r>
      <w:proofErr w:type="spellEnd"/>
      <w:r>
        <w:rPr>
          <w:rFonts w:eastAsia="Times New Roman" w:cs="Times New Roman"/>
          <w:szCs w:val="24"/>
        </w:rPr>
        <w:t xml:space="preserve"> στα έργα της κατασκευής του εργοστασίου «Π</w:t>
      </w:r>
      <w:r>
        <w:rPr>
          <w:rFonts w:eastAsia="Times New Roman" w:cs="Times New Roman"/>
          <w:szCs w:val="24"/>
        </w:rPr>
        <w:t>τολεμα</w:t>
      </w:r>
      <w:r>
        <w:rPr>
          <w:rFonts w:eastAsia="Times New Roman" w:cs="Times New Roman"/>
          <w:szCs w:val="24"/>
        </w:rPr>
        <w:t>ΐ</w:t>
      </w:r>
      <w:r>
        <w:rPr>
          <w:rFonts w:eastAsia="Times New Roman" w:cs="Times New Roman"/>
          <w:szCs w:val="24"/>
        </w:rPr>
        <w:t>δα</w:t>
      </w:r>
      <w:r>
        <w:rPr>
          <w:rFonts w:eastAsia="Times New Roman" w:cs="Times New Roman"/>
          <w:szCs w:val="24"/>
        </w:rPr>
        <w:t xml:space="preserve"> V».</w:t>
      </w:r>
    </w:p>
    <w:p w14:paraId="5487C0A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Δυστυχώς, όμως, έχουμε μια εικόνα όλοι οι Βουλευτές αλλά και το σύνολο του πολιτικού π</w:t>
      </w:r>
      <w:r>
        <w:rPr>
          <w:rFonts w:eastAsia="Times New Roman" w:cs="Times New Roman"/>
          <w:szCs w:val="24"/>
        </w:rPr>
        <w:t xml:space="preserve">ροσωπικού του </w:t>
      </w:r>
      <w:r>
        <w:rPr>
          <w:rFonts w:eastAsia="Times New Roman" w:cs="Times New Roman"/>
          <w:szCs w:val="24"/>
        </w:rPr>
        <w:t>Ν</w:t>
      </w:r>
      <w:r>
        <w:rPr>
          <w:rFonts w:eastAsia="Times New Roman" w:cs="Times New Roman"/>
          <w:szCs w:val="24"/>
        </w:rPr>
        <w:t>ομού Κοζάνης</w:t>
      </w:r>
      <w:r>
        <w:rPr>
          <w:rFonts w:eastAsia="Times New Roman" w:cs="Times New Roman"/>
          <w:szCs w:val="24"/>
        </w:rPr>
        <w:t>,</w:t>
      </w:r>
      <w:r>
        <w:rPr>
          <w:rFonts w:eastAsia="Times New Roman" w:cs="Times New Roman"/>
          <w:szCs w:val="24"/>
        </w:rPr>
        <w:t xml:space="preserve"> ότι πριν έρθουμε εμείς στα πράγματα</w:t>
      </w:r>
      <w:r>
        <w:rPr>
          <w:rFonts w:eastAsia="Times New Roman" w:cs="Times New Roman"/>
          <w:szCs w:val="24"/>
        </w:rPr>
        <w:t>,</w:t>
      </w:r>
      <w:r>
        <w:rPr>
          <w:rFonts w:eastAsia="Times New Roman" w:cs="Times New Roman"/>
          <w:szCs w:val="24"/>
        </w:rPr>
        <w:t xml:space="preserve"> είχαν ήδη στηθεί αδιαφανείς μηχανισμοί πρόσληψης, δηλαδή, μια αδιαφανής διαπλοκή του παλιού πολιτικού προσωπικού, του παλιού κατεστημένου με τους εργολάβους που θα δραστηριοποιηθούν</w:t>
      </w:r>
      <w:r>
        <w:rPr>
          <w:rFonts w:eastAsia="Times New Roman" w:cs="Times New Roman"/>
          <w:szCs w:val="24"/>
        </w:rPr>
        <w:t>,</w:t>
      </w:r>
      <w:r>
        <w:rPr>
          <w:rFonts w:eastAsia="Times New Roman" w:cs="Times New Roman"/>
          <w:szCs w:val="24"/>
        </w:rPr>
        <w:t xml:space="preserve"> «δώσε μ</w:t>
      </w:r>
      <w:r>
        <w:rPr>
          <w:rFonts w:eastAsia="Times New Roman" w:cs="Times New Roman"/>
          <w:szCs w:val="24"/>
        </w:rPr>
        <w:t xml:space="preserve">ου για να σου δώσω εργαζόμενους» και πάει λέγοντας. </w:t>
      </w:r>
    </w:p>
    <w:p w14:paraId="5487C0A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Επειδή έχουμε εντελώς διαφορετικό πολιτικό </w:t>
      </w:r>
      <w:proofErr w:type="spellStart"/>
      <w:r>
        <w:rPr>
          <w:rFonts w:eastAsia="Times New Roman" w:cs="Times New Roman"/>
          <w:szCs w:val="24"/>
        </w:rPr>
        <w:t>πρόταγμα</w:t>
      </w:r>
      <w:proofErr w:type="spellEnd"/>
      <w:r>
        <w:rPr>
          <w:rFonts w:eastAsia="Times New Roman" w:cs="Times New Roman"/>
          <w:szCs w:val="24"/>
        </w:rPr>
        <w:t>,</w:t>
      </w:r>
      <w:r>
        <w:rPr>
          <w:rFonts w:eastAsia="Times New Roman" w:cs="Times New Roman"/>
          <w:szCs w:val="24"/>
        </w:rPr>
        <w:t xml:space="preserve"> ήθελα να ρωτήσω αν προτίθεστε να προβείτε σε κάποιες ενέργειες</w:t>
      </w:r>
      <w:r>
        <w:rPr>
          <w:rFonts w:eastAsia="Times New Roman" w:cs="Times New Roman"/>
          <w:szCs w:val="24"/>
        </w:rPr>
        <w:t>,</w:t>
      </w:r>
      <w:r>
        <w:rPr>
          <w:rFonts w:eastAsia="Times New Roman" w:cs="Times New Roman"/>
          <w:szCs w:val="24"/>
        </w:rPr>
        <w:t xml:space="preserve"> έτσι ώστε η </w:t>
      </w:r>
      <w:r>
        <w:rPr>
          <w:rFonts w:eastAsia="Times New Roman" w:cs="Times New Roman"/>
          <w:szCs w:val="24"/>
        </w:rPr>
        <w:lastRenderedPageBreak/>
        <w:t>πρόσληψη του προσωπικού των εργαζομένων στην κατασκευή του εργοστασίου «Π</w:t>
      </w:r>
      <w:r>
        <w:rPr>
          <w:rFonts w:eastAsia="Times New Roman" w:cs="Times New Roman"/>
          <w:szCs w:val="24"/>
        </w:rPr>
        <w:t>τολεμα</w:t>
      </w:r>
      <w:r>
        <w:rPr>
          <w:rFonts w:eastAsia="Times New Roman" w:cs="Times New Roman"/>
          <w:szCs w:val="24"/>
        </w:rPr>
        <w:t>ΐ</w:t>
      </w:r>
      <w:r>
        <w:rPr>
          <w:rFonts w:eastAsia="Times New Roman" w:cs="Times New Roman"/>
          <w:szCs w:val="24"/>
        </w:rPr>
        <w:t>δα</w:t>
      </w:r>
      <w:r>
        <w:rPr>
          <w:rFonts w:eastAsia="Times New Roman" w:cs="Times New Roman"/>
          <w:szCs w:val="24"/>
        </w:rPr>
        <w:t xml:space="preserve"> V» να γίνει με διαφανείς τρόπους. </w:t>
      </w:r>
      <w:r>
        <w:rPr>
          <w:rFonts w:eastAsia="Times New Roman" w:cs="Times New Roman"/>
          <w:szCs w:val="24"/>
        </w:rPr>
        <w:t>Α</w:t>
      </w:r>
      <w:r>
        <w:rPr>
          <w:rFonts w:eastAsia="Times New Roman" w:cs="Times New Roman"/>
          <w:szCs w:val="24"/>
        </w:rPr>
        <w:t>υτό που προτείνω και στην ερώτησή μου</w:t>
      </w:r>
      <w:r>
        <w:rPr>
          <w:rFonts w:eastAsia="Times New Roman" w:cs="Times New Roman"/>
          <w:szCs w:val="24"/>
        </w:rPr>
        <w:t>,</w:t>
      </w:r>
      <w:r>
        <w:rPr>
          <w:rFonts w:eastAsia="Times New Roman" w:cs="Times New Roman"/>
          <w:szCs w:val="24"/>
        </w:rPr>
        <w:t xml:space="preserve"> ένας τέτοιος διαφανής τρόπος του συνόλου του προσωπικού ή ποσοστού του προσωπικού που θα προσληφθεί</w:t>
      </w:r>
      <w:r>
        <w:rPr>
          <w:rFonts w:eastAsia="Times New Roman" w:cs="Times New Roman"/>
          <w:szCs w:val="24"/>
        </w:rPr>
        <w:t>,</w:t>
      </w:r>
      <w:r>
        <w:rPr>
          <w:rFonts w:eastAsia="Times New Roman" w:cs="Times New Roman"/>
          <w:szCs w:val="24"/>
        </w:rPr>
        <w:t xml:space="preserve"> είναι να προσληφθούν από τα μητρώα ανέργων του ΟΑΕΔ της περιοχής. </w:t>
      </w:r>
    </w:p>
    <w:p w14:paraId="5487C0A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Είνα</w:t>
      </w:r>
      <w:r>
        <w:rPr>
          <w:rFonts w:eastAsia="Times New Roman" w:cs="Times New Roman"/>
          <w:szCs w:val="24"/>
        </w:rPr>
        <w:t xml:space="preserve">ι μια ιδέα που δεν διεκδικώ την πατρότητά της. Ήρθε η ίδια η κ. </w:t>
      </w:r>
      <w:proofErr w:type="spellStart"/>
      <w:r>
        <w:rPr>
          <w:rFonts w:eastAsia="Times New Roman" w:cs="Times New Roman"/>
          <w:szCs w:val="24"/>
        </w:rPr>
        <w:t>Καραμεσίνη</w:t>
      </w:r>
      <w:proofErr w:type="spellEnd"/>
      <w:r>
        <w:rPr>
          <w:rFonts w:eastAsia="Times New Roman" w:cs="Times New Roman"/>
          <w:szCs w:val="24"/>
        </w:rPr>
        <w:t>, επισκέφτηκε την περιοχή και πρότεινε ότι θα μπορούσε τουλάχιστον ένα ποσοστό, αν όχι όλο το προσωπικό, να προσλαμβάνεται από ειδικότητες του μητρώου του ΟΑΕΔ της περιοχής.</w:t>
      </w:r>
    </w:p>
    <w:p w14:paraId="5487C0A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 xml:space="preserve">ώ. </w:t>
      </w:r>
    </w:p>
    <w:p w14:paraId="5487C0A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487C0A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487C0B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Αγαπητέ συνάδελφε, όντως η </w:t>
      </w:r>
      <w:proofErr w:type="spellStart"/>
      <w:r>
        <w:rPr>
          <w:rFonts w:eastAsia="Times New Roman" w:cs="Times New Roman"/>
          <w:szCs w:val="24"/>
        </w:rPr>
        <w:t>λ</w:t>
      </w:r>
      <w:r>
        <w:rPr>
          <w:rFonts w:eastAsia="Times New Roman" w:cs="Times New Roman"/>
          <w:szCs w:val="24"/>
        </w:rPr>
        <w:t>ιγνιτική</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ονάδα «Π</w:t>
      </w:r>
      <w:r>
        <w:rPr>
          <w:rFonts w:eastAsia="Times New Roman" w:cs="Times New Roman"/>
          <w:szCs w:val="24"/>
        </w:rPr>
        <w:t>τολεμα</w:t>
      </w:r>
      <w:r>
        <w:rPr>
          <w:rFonts w:eastAsia="Times New Roman" w:cs="Times New Roman"/>
          <w:szCs w:val="24"/>
        </w:rPr>
        <w:t>ΐ</w:t>
      </w:r>
      <w:r>
        <w:rPr>
          <w:rFonts w:eastAsia="Times New Roman" w:cs="Times New Roman"/>
          <w:szCs w:val="24"/>
        </w:rPr>
        <w:t>δα</w:t>
      </w:r>
      <w:r>
        <w:rPr>
          <w:rFonts w:eastAsia="Times New Roman" w:cs="Times New Roman"/>
          <w:szCs w:val="24"/>
        </w:rPr>
        <w:t xml:space="preserve"> V» είναι η μεγαλύτερη επένδυση της ΔΕΗ. Είναι μ</w:t>
      </w:r>
      <w:r>
        <w:rPr>
          <w:rFonts w:eastAsia="Times New Roman" w:cs="Times New Roman"/>
          <w:szCs w:val="24"/>
        </w:rPr>
        <w:t xml:space="preserve">ια πολύ μεγάλη επένδυση ύψους 1,4 δισεκατομμυρίου και αφορά φυσικά μια σύγχρονη μονάδα, η οποία θα μειώσει σημαντικά τις εκπομπές αερίων του θερμοκηπίου κατά 40% και αποτελεί μια μεγάλη επένδυση και μια πολύ σημαντική τόνωση της τοπικής απασχόλησης, καθώς </w:t>
      </w:r>
      <w:r>
        <w:rPr>
          <w:rFonts w:eastAsia="Times New Roman" w:cs="Times New Roman"/>
          <w:szCs w:val="24"/>
        </w:rPr>
        <w:t xml:space="preserve">κατά την διάρκεια κατασκευής της θα απασχοληθούν περίπου τρεις χιλιάδες άτομα και αργότερα όταν ολοκληρωθεί η λειτουργία </w:t>
      </w:r>
      <w:r>
        <w:rPr>
          <w:rFonts w:eastAsia="Times New Roman" w:cs="Times New Roman"/>
          <w:szCs w:val="24"/>
        </w:rPr>
        <w:t>της,</w:t>
      </w:r>
      <w:r>
        <w:rPr>
          <w:rFonts w:eastAsia="Times New Roman" w:cs="Times New Roman"/>
          <w:szCs w:val="24"/>
        </w:rPr>
        <w:t xml:space="preserve"> θα έχει μόνο προσωπικό διακόσια πενήντα άτομα.</w:t>
      </w:r>
    </w:p>
    <w:p w14:paraId="5487C0B1" w14:textId="77777777" w:rsidR="00EA4505" w:rsidRDefault="00FF7F79">
      <w:pPr>
        <w:spacing w:after="0" w:line="600" w:lineRule="auto"/>
        <w:ind w:firstLine="720"/>
        <w:jc w:val="both"/>
        <w:rPr>
          <w:rFonts w:eastAsia="Times New Roman"/>
          <w:szCs w:val="24"/>
        </w:rPr>
      </w:pPr>
      <w:r>
        <w:rPr>
          <w:rFonts w:eastAsia="Times New Roman" w:cs="Times New Roman"/>
          <w:szCs w:val="24"/>
        </w:rPr>
        <w:t>Όπως ξέρετε, όμως, το έργο κατασκευής δεν το κάνει η ΔΕΗ, το έχει αναθέσει μέσα από</w:t>
      </w:r>
      <w:r>
        <w:rPr>
          <w:rFonts w:eastAsia="Times New Roman" w:cs="Times New Roman"/>
          <w:szCs w:val="24"/>
        </w:rPr>
        <w:t xml:space="preserve"> μια κλασική σύμβαση σε εταιρεία</w:t>
      </w:r>
      <w:r>
        <w:rPr>
          <w:rFonts w:eastAsia="Times New Roman" w:cs="Times New Roman"/>
          <w:szCs w:val="24"/>
        </w:rPr>
        <w:t>,</w:t>
      </w:r>
      <w:r>
        <w:rPr>
          <w:rFonts w:eastAsia="Times New Roman" w:cs="Times New Roman"/>
          <w:szCs w:val="24"/>
        </w:rPr>
        <w:t xml:space="preserve"> η οποία καλείται να κατασκευάσει μέσα σε συγκεκριμένο χρονικό διάστημα το συγκεκριμένο έργο με αρτιότητα τεχνική και υπό τους όρους και τους περιορισμούς που έχει η συγκεκριμένη σύμβαση ανάθεσης.</w:t>
      </w:r>
    </w:p>
    <w:p w14:paraId="5487C0B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Υπό τις δεδομένες συνθήκες</w:t>
      </w:r>
      <w:r>
        <w:rPr>
          <w:rFonts w:eastAsia="Times New Roman" w:cs="Times New Roman"/>
          <w:szCs w:val="24"/>
        </w:rPr>
        <w:t xml:space="preserve"> η επιλογή του προσωπικού είναι αυτονόητο ότι ανήκει αποκλειστικά στην αρμοδιότητα του αναδόχου. Υπενθυμίζω ότι η ίδια η ΔΕΗ</w:t>
      </w:r>
      <w:r>
        <w:rPr>
          <w:rFonts w:eastAsia="Times New Roman" w:cs="Times New Roman"/>
          <w:szCs w:val="24"/>
        </w:rPr>
        <w:t>,</w:t>
      </w:r>
      <w:r>
        <w:rPr>
          <w:rFonts w:eastAsia="Times New Roman" w:cs="Times New Roman"/>
          <w:szCs w:val="24"/>
        </w:rPr>
        <w:t xml:space="preserve"> έχει πολύ συγκεκριμένα κριτήρια στην πρόσληψη προσωπικού </w:t>
      </w:r>
      <w:r>
        <w:rPr>
          <w:rFonts w:eastAsia="Times New Roman" w:cs="Times New Roman"/>
          <w:szCs w:val="24"/>
        </w:rPr>
        <w:t xml:space="preserve">μόνιμου </w:t>
      </w:r>
      <w:r>
        <w:rPr>
          <w:rFonts w:eastAsia="Times New Roman" w:cs="Times New Roman"/>
          <w:szCs w:val="24"/>
        </w:rPr>
        <w:t>και εποχικού. Υπενθυμίζω ότι σύμφωνα με το ισχύον καθεστώς προσλή</w:t>
      </w:r>
      <w:r>
        <w:rPr>
          <w:rFonts w:eastAsia="Times New Roman" w:cs="Times New Roman"/>
          <w:szCs w:val="24"/>
        </w:rPr>
        <w:t>ψεων της ΔΕΗ, προτεραιότητα έχουν οι δημότες των τοπικών διαμερισμάτων</w:t>
      </w:r>
      <w:r>
        <w:rPr>
          <w:rFonts w:eastAsia="Times New Roman" w:cs="Times New Roman"/>
          <w:szCs w:val="24"/>
        </w:rPr>
        <w:t>,</w:t>
      </w:r>
      <w:r>
        <w:rPr>
          <w:rFonts w:eastAsia="Times New Roman" w:cs="Times New Roman"/>
          <w:szCs w:val="24"/>
        </w:rPr>
        <w:t xml:space="preserve"> κυρίως από αυτά που απαλλοτριώθηκαν ή αγοράστηκαν, έπονται οι δημότες των πλησιέστερων στις εγκαταστάσεις δήμων και ακολουθούν οι δημότες των υπόλοιπων δήμων του νομού και στη συνέχεια</w:t>
      </w:r>
      <w:r>
        <w:rPr>
          <w:rFonts w:eastAsia="Times New Roman" w:cs="Times New Roman"/>
          <w:szCs w:val="24"/>
        </w:rPr>
        <w:t xml:space="preserve"> άλλες κατηγορίες εργαζομένων. Οι κανόνες, όμως, αυτής της εντοπιότητας δεν ισχύουν φυσικά σε περίπτωση που η ΔΕΗ είχε αναθέσει το έργο σε τρίτο για την κατασκευή του. </w:t>
      </w:r>
    </w:p>
    <w:p w14:paraId="5487C0B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Συνεπώς αυτό το οποίο επισημαίνεται, αν και εφόσον υπάρχουν αδιαφανείς</w:t>
      </w:r>
      <w:r>
        <w:rPr>
          <w:rFonts w:eastAsia="Times New Roman" w:cs="Times New Roman"/>
          <w:b/>
          <w:szCs w:val="24"/>
        </w:rPr>
        <w:t xml:space="preserve"> </w:t>
      </w:r>
      <w:r>
        <w:rPr>
          <w:rFonts w:eastAsia="Times New Roman" w:cs="Times New Roman"/>
          <w:szCs w:val="24"/>
        </w:rPr>
        <w:t>μηχανισμοί προσλ</w:t>
      </w:r>
      <w:r>
        <w:rPr>
          <w:rFonts w:eastAsia="Times New Roman" w:cs="Times New Roman"/>
          <w:szCs w:val="24"/>
        </w:rPr>
        <w:t xml:space="preserve">ήψεων, οι οποίοι κινούνται στα όρια της κείμενης νομοθεσίας, είναι ένα θέμα που αφορά πρωτίστως την τήρηση της εργασιακής νομοθεσίας. Σε κάθε περίπτωση είναι στη διακριτική ευχέρεια </w:t>
      </w:r>
      <w:r>
        <w:rPr>
          <w:rFonts w:eastAsia="Times New Roman" w:cs="Times New Roman"/>
          <w:szCs w:val="24"/>
        </w:rPr>
        <w:lastRenderedPageBreak/>
        <w:t>της εταιρείας και οι προσλήψεις που θα κάνει και όπως τις κάνει, προκειμέν</w:t>
      </w:r>
      <w:r>
        <w:rPr>
          <w:rFonts w:eastAsia="Times New Roman" w:cs="Times New Roman"/>
          <w:szCs w:val="24"/>
        </w:rPr>
        <w:t>ου να ολοκληρώσει το έργο</w:t>
      </w:r>
      <w:r>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w:t>
      </w:r>
      <w:r>
        <w:rPr>
          <w:rFonts w:eastAsia="Times New Roman" w:cs="Times New Roman"/>
          <w:szCs w:val="24"/>
        </w:rPr>
        <w:t xml:space="preserve"> το οποίο έχει αυστηρούς όρους και χρονοδιαγράμματα. </w:t>
      </w:r>
    </w:p>
    <w:p w14:paraId="5487C0B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5487C0B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Θεοφύλακτος για τη δευτερολογία του. </w:t>
      </w:r>
    </w:p>
    <w:p w14:paraId="5487C0B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Κύριε Υπουργέ, θεωρώ αυτονόητο αυτό που αναφέρατε -και ως νομικός για έναν λόγο παραπάνω- ότι η ανάδοχος εταιρεία ιδιώτης είναι, στην ιδιωτική αγορά δρα, η ελευθερία των συναλλαγών είναι ελευθερία των επιλογών της. Αυτό, όμως -για να δώσουμε κι ένα διαφορ</w:t>
      </w:r>
      <w:r>
        <w:rPr>
          <w:rFonts w:eastAsia="Times New Roman" w:cs="Times New Roman"/>
          <w:szCs w:val="24"/>
        </w:rPr>
        <w:t xml:space="preserve">ετικό πολιτικό στίγμα κι ένα διαφορετικό πολιτικό </w:t>
      </w:r>
      <w:proofErr w:type="spellStart"/>
      <w:r>
        <w:rPr>
          <w:rFonts w:eastAsia="Times New Roman" w:cs="Times New Roman"/>
          <w:szCs w:val="24"/>
        </w:rPr>
        <w:t>πρόταγμα</w:t>
      </w:r>
      <w:proofErr w:type="spellEnd"/>
      <w:r>
        <w:rPr>
          <w:rFonts w:eastAsia="Times New Roman" w:cs="Times New Roman"/>
          <w:szCs w:val="24"/>
        </w:rPr>
        <w:t xml:space="preserve">- το κατά τα άλλα αυτονόητο θα μπορούσε όχι να έχει αποφευχθεί αλλά να έχει περιοριστεί ή να ελεγχθεί, ώστε να μπουν κανόνες, αν στην </w:t>
      </w:r>
      <w:r>
        <w:rPr>
          <w:rFonts w:eastAsia="Times New Roman" w:cs="Times New Roman"/>
          <w:szCs w:val="24"/>
        </w:rPr>
        <w:lastRenderedPageBreak/>
        <w:t>αρχική σύμβαση και την αρχική προκήρυξη είχε εισαχθεί ένας τέτοι</w:t>
      </w:r>
      <w:r>
        <w:rPr>
          <w:rFonts w:eastAsia="Times New Roman" w:cs="Times New Roman"/>
          <w:szCs w:val="24"/>
        </w:rPr>
        <w:t xml:space="preserve">ος όρος. </w:t>
      </w:r>
      <w:r>
        <w:rPr>
          <w:rFonts w:eastAsia="Times New Roman" w:cs="Times New Roman"/>
          <w:szCs w:val="24"/>
        </w:rPr>
        <w:t>Α</w:t>
      </w:r>
      <w:r>
        <w:rPr>
          <w:rFonts w:eastAsia="Times New Roman" w:cs="Times New Roman"/>
          <w:szCs w:val="24"/>
        </w:rPr>
        <w:t>υτό αποτελεί παράλειψη του παλιού πολιτικού προσωπικού και των παλαιών κυβερνήσεων που είχαν διενεργήσει τον διαγωνισμό. Αν είχε εισαχθεί ένας απλός όρος ότι το τάδε ποσοστό, για παράδειγμα το 50%, θα προσλαμβάνεται με τις αντίστοιχες ειδικότητες</w:t>
      </w:r>
      <w:r>
        <w:rPr>
          <w:rFonts w:eastAsia="Times New Roman" w:cs="Times New Roman"/>
          <w:szCs w:val="24"/>
        </w:rPr>
        <w:t xml:space="preserve"> από τα μητρώο ανέργων της περιοχής, τότε θα ήταν μέσα στις υποχρεώσεις της αναδόχου εταιρείας. </w:t>
      </w:r>
    </w:p>
    <w:p w14:paraId="5487C0B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άποψή μου είναι ότι έστω και τώρα έστω και καθυστερημένα, μπορεί να επιτευχθεί κάτι τέτοιο, μετά από μια διαπραγμάτευση με την ανάδοχο εταιρεία, όταν είναι ν</w:t>
      </w:r>
      <w:r>
        <w:rPr>
          <w:rFonts w:eastAsia="Times New Roman" w:cs="Times New Roman"/>
          <w:szCs w:val="24"/>
        </w:rPr>
        <w:t>α αναλάβει ιδίως εδώ γιατί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μεγάλο έργο μεγάλη επένδυση, είναι πολλά τα χρήματα που θα λάβει και η εταιρεία. Καθώς θα λαμβάνει τώρα τις πρώτες δόσεις, μπορεί πιστεύω από τα αρμόδια κλιμάκια της ΔΕΗ να γίνει μια τέτοια διαπραγμάτευση, </w:t>
      </w:r>
      <w:r>
        <w:rPr>
          <w:rFonts w:eastAsia="Times New Roman" w:cs="Times New Roman"/>
          <w:szCs w:val="24"/>
        </w:rPr>
        <w:lastRenderedPageBreak/>
        <w:t>ώστε</w:t>
      </w:r>
      <w:r>
        <w:rPr>
          <w:rFonts w:eastAsia="Times New Roman" w:cs="Times New Roman"/>
          <w:szCs w:val="24"/>
        </w:rPr>
        <w:t xml:space="preserve"> να εισαχθεί πρόσθετος όρος στις υποχρεώσεις της αναδόχου εταιρείας. Με αυτή την έννοια εισάγεται η ερώτηση και νομίζω αξίζει τον κόπο να γίνε</w:t>
      </w:r>
      <w:r>
        <w:rPr>
          <w:rFonts w:eastAsia="Times New Roman" w:cs="Times New Roman"/>
          <w:szCs w:val="24"/>
        </w:rPr>
        <w:t>ι</w:t>
      </w:r>
      <w:r>
        <w:rPr>
          <w:rFonts w:eastAsia="Times New Roman" w:cs="Times New Roman"/>
          <w:szCs w:val="24"/>
        </w:rPr>
        <w:t xml:space="preserve"> μια τέτοια προσπάθεια. </w:t>
      </w:r>
    </w:p>
    <w:p w14:paraId="5487C0B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Κατά τα άλλα είμαι σύμφωνος με αυτά που αναφέρατε. Δηλαδή ένα κομμάτι είναι αυτό που ανα</w:t>
      </w:r>
      <w:r>
        <w:rPr>
          <w:rFonts w:eastAsia="Times New Roman" w:cs="Times New Roman"/>
          <w:szCs w:val="24"/>
        </w:rPr>
        <w:t xml:space="preserve">φέρω στην ερώτησή μου η πρόσληψη προσωπικού. Ένα πολύ σημαντικό κομμάτι, όμως, είναι αυτό που θα ακολουθήσει, δηλαδή οι εργασιακές σχέσεις και οι εργασιακοί κανόνες αν θα τηρούνται καθ’ όλη τη διάρκεια της κατασκευής του εργοστασίου. </w:t>
      </w:r>
    </w:p>
    <w:p w14:paraId="5487C0B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εμπειρία μας στην π</w:t>
      </w:r>
      <w:r>
        <w:rPr>
          <w:rFonts w:eastAsia="Times New Roman" w:cs="Times New Roman"/>
          <w:szCs w:val="24"/>
        </w:rPr>
        <w:t xml:space="preserve">εριοχή, κύριε Υπουργέ -και θα έχουμε την ευκαιρία κατά τη διάρκεια της θητείας σας να τα πούμε, γιατί είναι ένα μείζον ζήτημα και για εσάς και για εμάς- είναι ότι συνήθως δεν τηρούνται οι κανόνες ούτε οι ασφαλιστικοί ούτε οι εργασιακοί. </w:t>
      </w:r>
      <w:r>
        <w:rPr>
          <w:rFonts w:eastAsia="Times New Roman" w:cs="Times New Roman"/>
          <w:szCs w:val="24"/>
        </w:rPr>
        <w:t>Π</w:t>
      </w:r>
      <w:r>
        <w:rPr>
          <w:rFonts w:eastAsia="Times New Roman" w:cs="Times New Roman"/>
          <w:szCs w:val="24"/>
        </w:rPr>
        <w:t>ρέπει να δώσουμε -</w:t>
      </w:r>
      <w:r>
        <w:rPr>
          <w:rFonts w:eastAsia="Times New Roman" w:cs="Times New Roman"/>
          <w:szCs w:val="24"/>
        </w:rPr>
        <w:t xml:space="preserve">ίσως σε συνεργασία και με την κ. Φωτίου που είναι δίπλα σας- το στίγμα και την προσοχή μας, ώστε κατά τη διάρκεια κατασκευής ενός ολόκληρου εργοστασίου να τηρούνται οι ασφαλιστικοί και οι εργασιακοί κανόνες. Είναι </w:t>
      </w:r>
      <w:r>
        <w:rPr>
          <w:rFonts w:eastAsia="Times New Roman" w:cs="Times New Roman"/>
          <w:szCs w:val="24"/>
        </w:rPr>
        <w:lastRenderedPageBreak/>
        <w:t>κάτι που μπορεί να γίνει με τη σωστή επιτή</w:t>
      </w:r>
      <w:r>
        <w:rPr>
          <w:rFonts w:eastAsia="Times New Roman" w:cs="Times New Roman"/>
          <w:szCs w:val="24"/>
        </w:rPr>
        <w:t xml:space="preserve">ρηση και με τη σωστή λειτουργία των αρμόδιων υπηρεσιών ελέγχου. </w:t>
      </w:r>
    </w:p>
    <w:p w14:paraId="5487C0B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Κατά τα άλλα έχει και άλλα πολλά η περιοχή που αφορά τη ΔΕΗ. Θα το δούμε σε άλλες στιγμές. Αυτό που θα ήθελα να τονίσω περιληπτικά, είναι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αξίζει μια προσπάθεια, ώστε να εισαχ</w:t>
      </w:r>
      <w:r>
        <w:rPr>
          <w:rFonts w:eastAsia="Times New Roman" w:cs="Times New Roman"/>
          <w:szCs w:val="24"/>
        </w:rPr>
        <w:t>θεί στις υποχρεώσεις της αναδόχου κι ένας επιπρόσθετος όρος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 xml:space="preserve">ετέρου –επειδή το αναφέρατε κι εσείς- ότι η τήρηση της νομοθεσίας καθ’ όλη τη διάρκεια του έργου, είναι καθήκον όλων μας. </w:t>
      </w:r>
    </w:p>
    <w:p w14:paraId="5487C0B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w:t>
      </w:r>
    </w:p>
    <w:p w14:paraId="5487C0BC" w14:textId="77777777" w:rsidR="00EA4505" w:rsidRDefault="00FF7F79">
      <w:pPr>
        <w:spacing w:after="0" w:line="600" w:lineRule="auto"/>
        <w:ind w:firstLine="720"/>
        <w:jc w:val="both"/>
        <w:rPr>
          <w:rFonts w:eastAsia="Times New Roman" w:cs="Times New Roman"/>
          <w:szCs w:val="24"/>
        </w:rPr>
      </w:pPr>
      <w:r w:rsidRPr="00D018C0">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Σπυρίδων Λυκούδης):</w:t>
      </w:r>
      <w:r>
        <w:rPr>
          <w:rFonts w:eastAsia="Times New Roman" w:cs="Times New Roman"/>
          <w:b/>
          <w:szCs w:val="24"/>
        </w:rPr>
        <w:t xml:space="preserve"> </w:t>
      </w:r>
      <w:r w:rsidRPr="002662D8">
        <w:rPr>
          <w:rFonts w:eastAsia="Times New Roman" w:cs="Times New Roman"/>
          <w:szCs w:val="24"/>
        </w:rPr>
        <w:t>Ευχαριστώ, κύ</w:t>
      </w:r>
      <w:r w:rsidRPr="002662D8">
        <w:rPr>
          <w:rFonts w:eastAsia="Times New Roman" w:cs="Times New Roman"/>
          <w:szCs w:val="24"/>
        </w:rPr>
        <w:t>ριε</w:t>
      </w:r>
      <w:r>
        <w:rPr>
          <w:rFonts w:eastAsia="Times New Roman" w:cs="Times New Roman"/>
          <w:b/>
          <w:szCs w:val="24"/>
        </w:rPr>
        <w:t xml:space="preserve"> </w:t>
      </w:r>
      <w:r w:rsidRPr="002662D8">
        <w:rPr>
          <w:rFonts w:eastAsia="Times New Roman" w:cs="Times New Roman"/>
          <w:szCs w:val="24"/>
        </w:rPr>
        <w:t>συνάδελφε.</w:t>
      </w:r>
    </w:p>
    <w:p w14:paraId="5487C0BD" w14:textId="77777777" w:rsidR="00EA4505" w:rsidRDefault="00FF7F79">
      <w:pPr>
        <w:spacing w:after="0" w:line="600" w:lineRule="auto"/>
        <w:ind w:firstLine="720"/>
        <w:jc w:val="both"/>
        <w:rPr>
          <w:rFonts w:eastAsia="Times New Roman" w:cs="Times New Roman"/>
          <w:b/>
          <w:szCs w:val="24"/>
        </w:rPr>
      </w:pPr>
      <w:r>
        <w:rPr>
          <w:rFonts w:eastAsia="Times New Roman" w:cs="Times New Roman"/>
          <w:szCs w:val="24"/>
        </w:rPr>
        <w:t>Τον λόγο έχει ο κύριος Υπουργός.</w:t>
      </w:r>
    </w:p>
    <w:p w14:paraId="5487C0B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Συμμερίζομαι τις παρατηρήσεις. Νομίζω ότι η δουλειά της Κυβέρνησης είναι προφανώς η διασφάλιση της τήρησης όλων των εργασιακών και ασφαλιστικών δεδομένων. Είναι –επαναλαμβάνω- ένα πολύ μεγάλο έργο.</w:t>
      </w:r>
    </w:p>
    <w:p w14:paraId="5487C0B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Από εκεί και πέρα, θεωρώ όλες τις προτάσεις, που απευθύνο</w:t>
      </w:r>
      <w:r>
        <w:rPr>
          <w:rFonts w:eastAsia="Times New Roman" w:cs="Times New Roman"/>
          <w:szCs w:val="24"/>
        </w:rPr>
        <w:t>νται πλέον προς τον τρόπο και τη δυνατότητα που υπάρχει η συγκεκριμένη σύμβαση να βελτιώσει τους όρους απασχόλησης του τοπικού προσωπικού, εποικοδομητικές. Θα ήταν ευχής έργον εάν ο ανάδοχος και κυρίως η εταιρεία η οποία έχει αναλάβει αυτό το πολύ μεγάλο έ</w:t>
      </w:r>
      <w:r>
        <w:rPr>
          <w:rFonts w:eastAsia="Times New Roman" w:cs="Times New Roman"/>
          <w:szCs w:val="24"/>
        </w:rPr>
        <w:t>ργο θεωρεί σκόπιμο να το συζητήσουν.</w:t>
      </w:r>
    </w:p>
    <w:p w14:paraId="5487C0C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487C0C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w:t>
      </w:r>
      <w:r>
        <w:rPr>
          <w:rFonts w:eastAsia="Times New Roman" w:cs="Times New Roman"/>
          <w:szCs w:val="24"/>
        </w:rPr>
        <w:t xml:space="preserve">τρίτη με </w:t>
      </w:r>
      <w:r>
        <w:rPr>
          <w:rFonts w:eastAsia="Times New Roman" w:cs="Times New Roman"/>
          <w:szCs w:val="24"/>
        </w:rPr>
        <w:t xml:space="preserve">αριθμό 30/4-10-2016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Β΄ </w:t>
      </w:r>
      <w:r>
        <w:rPr>
          <w:rFonts w:eastAsia="Times New Roman" w:cs="Times New Roman"/>
          <w:szCs w:val="24"/>
        </w:rPr>
        <w:t xml:space="preserve">Πειραιώς </w:t>
      </w:r>
      <w:r>
        <w:rPr>
          <w:rFonts w:eastAsia="Times New Roman" w:cs="Times New Roman"/>
          <w:szCs w:val="24"/>
        </w:rPr>
        <w:t xml:space="preserve">του Συνασπισμού Ριζοσπαστικής Αριστεράς </w:t>
      </w:r>
      <w:r>
        <w:rPr>
          <w:rFonts w:eastAsia="Times New Roman" w:cs="Times New Roman"/>
          <w:szCs w:val="24"/>
        </w:rPr>
        <w:t xml:space="preserve">κ. </w:t>
      </w:r>
      <w:r>
        <w:rPr>
          <w:rFonts w:eastAsia="Times New Roman" w:cs="Times New Roman"/>
          <w:bCs/>
          <w:szCs w:val="24"/>
        </w:rPr>
        <w:t>Ειρήνης (</w:t>
      </w:r>
      <w:proofErr w:type="spellStart"/>
      <w:r>
        <w:rPr>
          <w:rFonts w:eastAsia="Times New Roman" w:cs="Times New Roman"/>
          <w:bCs/>
          <w:szCs w:val="24"/>
        </w:rPr>
        <w:t>Νίνα</w:t>
      </w:r>
      <w:r>
        <w:rPr>
          <w:rFonts w:eastAsia="Times New Roman" w:cs="Times New Roman"/>
          <w:bCs/>
          <w:szCs w:val="24"/>
        </w:rPr>
        <w:t>ς</w:t>
      </w:r>
      <w:proofErr w:type="spellEnd"/>
      <w:r>
        <w:rPr>
          <w:rFonts w:eastAsia="Times New Roman" w:cs="Times New Roman"/>
          <w:bCs/>
          <w:szCs w:val="24"/>
        </w:rPr>
        <w:t>) Κασιμάτη</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αναστολή λειτουργίας του καταστήματος πωλήσεων ΔΕΗ Σαλαμίνας από την 01-10-2016.</w:t>
      </w:r>
    </w:p>
    <w:p w14:paraId="5487C0C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Τον λόγο έχει η κ. Κασιμάτη.</w:t>
      </w:r>
    </w:p>
    <w:p w14:paraId="5487C0C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 xml:space="preserve">Κύριε Υπουργέ, θα ήθελα να σας πω ότι στην ερώτηση που κατέθεσα θίγεται το ζήτημα που αφορά όχι μόνο </w:t>
      </w:r>
      <w:r>
        <w:rPr>
          <w:rFonts w:eastAsia="Times New Roman" w:cs="Times New Roman"/>
          <w:szCs w:val="24"/>
        </w:rPr>
        <w:t>σ</w:t>
      </w:r>
      <w:r>
        <w:rPr>
          <w:rFonts w:eastAsia="Times New Roman" w:cs="Times New Roman"/>
          <w:szCs w:val="24"/>
        </w:rPr>
        <w:t xml:space="preserve">τη Σαλαμίνα, αλλά και </w:t>
      </w:r>
      <w:r>
        <w:rPr>
          <w:rFonts w:eastAsia="Times New Roman" w:cs="Times New Roman"/>
          <w:szCs w:val="24"/>
        </w:rPr>
        <w:t xml:space="preserve">σε </w:t>
      </w:r>
      <w:r>
        <w:rPr>
          <w:rFonts w:eastAsia="Times New Roman" w:cs="Times New Roman"/>
          <w:szCs w:val="24"/>
        </w:rPr>
        <w:t>άλλα καταστήματα της ΔΕΗ για τα οποία η ΔΕΗ εν</w:t>
      </w:r>
      <w:r>
        <w:rPr>
          <w:rFonts w:eastAsia="Times New Roman" w:cs="Times New Roman"/>
          <w:szCs w:val="24"/>
        </w:rPr>
        <w:t xml:space="preserve"> </w:t>
      </w:r>
      <w:r>
        <w:rPr>
          <w:rFonts w:eastAsia="Times New Roman" w:cs="Times New Roman"/>
          <w:szCs w:val="24"/>
        </w:rPr>
        <w:t xml:space="preserve">όψει της αναδιοργάνωσης του δικτύου πήρε απόφαση να εισηγηθεί και να εξετάσει την </w:t>
      </w:r>
      <w:r>
        <w:rPr>
          <w:rFonts w:eastAsia="Times New Roman" w:cs="Times New Roman"/>
          <w:szCs w:val="24"/>
        </w:rPr>
        <w:t>αναστολή της λειτουργίας τους και να μεταφερθούν αυτές οι υπηρεσίες στα καταστήματα διοικητικής υπαγωγής.</w:t>
      </w:r>
    </w:p>
    <w:p w14:paraId="5487C0C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Η εξέλιξη αυτή -για τη Σαλαμίνα θα μιλήσω προς το παρόν- έχει δημιουργήσει έντονη ταλαιπωρία στους κατοίκους της Σαλαμίνας που είναι </w:t>
      </w:r>
      <w:r>
        <w:rPr>
          <w:rFonts w:eastAsia="Times New Roman" w:cs="Times New Roman"/>
          <w:szCs w:val="24"/>
        </w:rPr>
        <w:lastRenderedPageBreak/>
        <w:t>καταναλωτές της Δ</w:t>
      </w:r>
      <w:r>
        <w:rPr>
          <w:rFonts w:eastAsia="Times New Roman" w:cs="Times New Roman"/>
          <w:szCs w:val="24"/>
        </w:rPr>
        <w:t>ΕΗ και εξυπηρετούνται από το συγκεκριμένο κατάστημα. Θεωρούμε πως η προτεινόμενη αναστολή λειτουργίας του καταστήματος πωλήσεων δεν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ούτε τον </w:t>
      </w:r>
      <w:r>
        <w:rPr>
          <w:rFonts w:eastAsia="Times New Roman" w:cs="Times New Roman"/>
          <w:szCs w:val="24"/>
        </w:rPr>
        <w:t xml:space="preserve">νησιωτικό </w:t>
      </w:r>
      <w:r>
        <w:rPr>
          <w:rFonts w:eastAsia="Times New Roman" w:cs="Times New Roman"/>
          <w:szCs w:val="24"/>
        </w:rPr>
        <w:t xml:space="preserve">χαρακτήρα της Σαλαμίνας, ούτε τα πληθυσμιακά χαρακτηριστικά του νησιού που είναι </w:t>
      </w:r>
      <w:r>
        <w:rPr>
          <w:rFonts w:eastAsia="Times New Roman" w:cs="Times New Roman"/>
          <w:szCs w:val="24"/>
        </w:rPr>
        <w:t>εβδομή</w:t>
      </w:r>
      <w:r>
        <w:rPr>
          <w:rFonts w:eastAsia="Times New Roman" w:cs="Times New Roman"/>
          <w:szCs w:val="24"/>
        </w:rPr>
        <w:t xml:space="preserve">ντα χιλιάδες </w:t>
      </w:r>
      <w:r>
        <w:rPr>
          <w:rFonts w:eastAsia="Times New Roman" w:cs="Times New Roman"/>
          <w:szCs w:val="24"/>
        </w:rPr>
        <w:t xml:space="preserve">μόνιμοι κάτοικοι. Είναι δηλαδή ένα μεγάλο νησί με μεγάλη πυκνότητα πληθυσμού. Και το καλοκαίρι ακριβώς λόγω του ότι είναι και μια περιοχή της </w:t>
      </w:r>
      <w:r>
        <w:rPr>
          <w:rFonts w:eastAsia="Times New Roman" w:cs="Times New Roman"/>
          <w:szCs w:val="24"/>
        </w:rPr>
        <w:t xml:space="preserve">Β΄ Πειραιώς </w:t>
      </w:r>
      <w:r>
        <w:rPr>
          <w:rFonts w:eastAsia="Times New Roman" w:cs="Times New Roman"/>
          <w:szCs w:val="24"/>
        </w:rPr>
        <w:t xml:space="preserve">οι κάτοικοι γίνονται </w:t>
      </w:r>
      <w:r>
        <w:rPr>
          <w:rFonts w:eastAsia="Times New Roman" w:cs="Times New Roman"/>
          <w:szCs w:val="24"/>
        </w:rPr>
        <w:t xml:space="preserve">διακόσιες </w:t>
      </w:r>
      <w:r>
        <w:rPr>
          <w:rFonts w:eastAsia="Times New Roman" w:cs="Times New Roman"/>
          <w:szCs w:val="24"/>
        </w:rPr>
        <w:t>πενήντα χιλιάδες</w:t>
      </w:r>
      <w:r>
        <w:rPr>
          <w:rFonts w:eastAsia="Times New Roman" w:cs="Times New Roman"/>
          <w:szCs w:val="24"/>
        </w:rPr>
        <w:t xml:space="preserve">. </w:t>
      </w:r>
    </w:p>
    <w:p w14:paraId="5487C0C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Επίσης, η υλοποίηση της άνω απόφασης θα</w:t>
      </w:r>
      <w:r>
        <w:rPr>
          <w:rFonts w:eastAsia="Times New Roman" w:cs="Times New Roman"/>
          <w:szCs w:val="24"/>
        </w:rPr>
        <w:t xml:space="preserve"> υποβαθμίσει περαιτέρω τις παρεχόμενες υπηρεσίες προς τους κατοίκους της Σαλαμίνας, οι οποίοι σε συνθήκες οικονομικής κρίσης θα αναγκαστούν να επωμιστούν και το κόστος μετακίνησής τους από και προς τη Σαλαμίνα για τη διεκπεραίωση των υποχρεώσεών τους. </w:t>
      </w:r>
    </w:p>
    <w:p w14:paraId="5487C0C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Τέλ</w:t>
      </w:r>
      <w:r>
        <w:rPr>
          <w:rFonts w:eastAsia="Times New Roman" w:cs="Times New Roman"/>
          <w:szCs w:val="24"/>
        </w:rPr>
        <w:t>ος, θεωρούμε ότι η ΔΕΗ ως οργανισμός κοινής ωφελείας υποχρεούται κατά τη λήψη των αποφάσεών της να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τις κοινωνικές επιπτώσεις και τις ιδιαιτερότητες της χώρας, όπως είναι 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5487C0C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Γι’ αυτό θα ήθελα να μου πείτε με ποιες </w:t>
      </w:r>
      <w:r>
        <w:rPr>
          <w:rFonts w:eastAsia="Times New Roman" w:cs="Times New Roman"/>
          <w:szCs w:val="24"/>
        </w:rPr>
        <w:t>ενέργειες– εφόσον θα σας πω περαιτέρω ότι έχουν γίνει πολλές προσπάθειες και από τη δημοτική αρχή αλλά και με κινηματικού χαρακτήρα ενέργειες οι κάτοικοι έχουν προσπαθήσει να εμποδίσουν αυτήν την εξέλιξη- στο ανώτερο επίπεδο θα μπορούσατε εσείς ως Υπουργός</w:t>
      </w:r>
      <w:r>
        <w:rPr>
          <w:rFonts w:eastAsia="Times New Roman" w:cs="Times New Roman"/>
          <w:szCs w:val="24"/>
        </w:rPr>
        <w:t xml:space="preserve"> να δεσμευτείτε ότι μπορείτε να αποτρέψετε μια τέτοια εξέλιξη.</w:t>
      </w:r>
    </w:p>
    <w:p w14:paraId="5487C0C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487C0C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και εμείς, κυρία συνάδελφε.</w:t>
      </w:r>
    </w:p>
    <w:p w14:paraId="5487C0C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487C0CB"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Συμμερίζομαι </w:t>
      </w:r>
      <w:r>
        <w:rPr>
          <w:rFonts w:eastAsia="Times New Roman" w:cs="Times New Roman"/>
          <w:szCs w:val="24"/>
        </w:rPr>
        <w:t xml:space="preserve">απόλυτα τις ανησυχίες και συμμερίζομαι απόλυτα το γεγονός ότι η </w:t>
      </w:r>
      <w:proofErr w:type="spellStart"/>
      <w:r>
        <w:rPr>
          <w:rFonts w:eastAsia="Times New Roman" w:cs="Times New Roman"/>
          <w:szCs w:val="24"/>
        </w:rPr>
        <w:t>νησιωτικότητα</w:t>
      </w:r>
      <w:proofErr w:type="spellEnd"/>
      <w:r>
        <w:rPr>
          <w:rFonts w:eastAsia="Times New Roman" w:cs="Times New Roman"/>
          <w:szCs w:val="24"/>
        </w:rPr>
        <w:t xml:space="preserve"> αποτελεί έναν πάρα πολύ ισχυρό παράγοντα. Νομίζω όλοι αναγνωρίζουμε ότι πλέον ο τρόπος οργάνωσης των υπηρεσιών της ΔΕΗ επιτρέπει πολλαπλές μορφές εξυπηρέτησης των πελατών και αυτ</w:t>
      </w:r>
      <w:r>
        <w:rPr>
          <w:rFonts w:eastAsia="Times New Roman" w:cs="Times New Roman"/>
          <w:szCs w:val="24"/>
        </w:rPr>
        <w:t>ό το θεωρούμε θετικό.</w:t>
      </w:r>
    </w:p>
    <w:p w14:paraId="5487C0C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η ύπαρξη υποκαταστήματος προφανώς έρχεται να καλύψει περισσότερες ανάγκες πέρα από την πληρωμή λογαριασμών. </w:t>
      </w:r>
    </w:p>
    <w:p w14:paraId="5487C0C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Στην περίπτωση της νησιωτικής υπόστασης νομίζω ότι είναι λογικό, όχι μόνο για τη ΔΕΗ, γιατί τώρα πια μιλά</w:t>
      </w:r>
      <w:r>
        <w:rPr>
          <w:rFonts w:eastAsia="Times New Roman" w:cs="Times New Roman"/>
          <w:szCs w:val="24"/>
        </w:rPr>
        <w:t xml:space="preserve">με για μια αγορά ενέργειας όπου υπάρχουν και άλλες εταιρείες, να υπάρχει ένα στοιχείο ισχυρής </w:t>
      </w:r>
      <w:proofErr w:type="spellStart"/>
      <w:r>
        <w:rPr>
          <w:rFonts w:eastAsia="Times New Roman" w:cs="Times New Roman"/>
          <w:szCs w:val="24"/>
        </w:rPr>
        <w:t>νησιωτικότητας</w:t>
      </w:r>
      <w:proofErr w:type="spellEnd"/>
      <w:r>
        <w:rPr>
          <w:rFonts w:eastAsia="Times New Roman" w:cs="Times New Roman"/>
          <w:szCs w:val="24"/>
        </w:rPr>
        <w:t xml:space="preserve"> στον τρόπο που ρυθμίζουν και οργανώνουν τις δομές τους.</w:t>
      </w:r>
    </w:p>
    <w:p w14:paraId="5487C0C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δεν μπορεί να παρέμβει άμεσα. Εν τούτοις, ανάλογα με τις εξελίξεις για το σύνο</w:t>
      </w:r>
      <w:r>
        <w:rPr>
          <w:rFonts w:eastAsia="Times New Roman" w:cs="Times New Roman"/>
          <w:szCs w:val="24"/>
        </w:rPr>
        <w:t>λο της αγοράς και του τρόπου οργάνωσης και εξυπηρέτησης των πολιτών, σε περίπτωση που κριθεί αναγκαίο θα πρέπει να μεριμνά, ούτως ώστε το ρυθμιστικό πλαίσιο για τον τομέα της ενέργειας, όπως επίσης και το νομικό πλαίσιο, να έχει ενσωματώσει κοινωνικά κριτή</w:t>
      </w:r>
      <w:r>
        <w:rPr>
          <w:rFonts w:eastAsia="Times New Roman" w:cs="Times New Roman"/>
          <w:szCs w:val="24"/>
        </w:rPr>
        <w:t xml:space="preserve">ρια πολύ ισχυρά, όπως αυτά που εκπορεύονται από τη </w:t>
      </w:r>
      <w:proofErr w:type="spellStart"/>
      <w:r>
        <w:rPr>
          <w:rFonts w:eastAsia="Times New Roman" w:cs="Times New Roman"/>
          <w:szCs w:val="24"/>
        </w:rPr>
        <w:t>νησιωτικότητα</w:t>
      </w:r>
      <w:proofErr w:type="spellEnd"/>
      <w:r>
        <w:rPr>
          <w:rFonts w:eastAsia="Times New Roman" w:cs="Times New Roman"/>
          <w:szCs w:val="24"/>
        </w:rPr>
        <w:t>.</w:t>
      </w:r>
    </w:p>
    <w:p w14:paraId="5487C0C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Προς στιγμήν, θα ήταν θεμιτό από την πλευρά μου να πω ότι θα γίνει μια αναγκαία διαβούλευση, προκειμένου να υπάρξει ένα θετικό αποτέλεσμα σε σχέση με τη στήριξη των νησιωτικών δραστηριοτήτων</w:t>
      </w:r>
      <w:r>
        <w:rPr>
          <w:rFonts w:eastAsia="Times New Roman" w:cs="Times New Roman"/>
          <w:szCs w:val="24"/>
        </w:rPr>
        <w:t xml:space="preserve"> της ΔΕΗ σε επίπεδο οργάνωσης των γραφείων της.</w:t>
      </w:r>
    </w:p>
    <w:p w14:paraId="5487C0D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487C0D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Κυρία Κασιμάτη, έχετε τον λόγο.</w:t>
      </w:r>
    </w:p>
    <w:p w14:paraId="5487C0D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ΝΙΝΑ ΚΑΣΙΜΑΤΗ:</w:t>
      </w:r>
      <w:r>
        <w:rPr>
          <w:rFonts w:eastAsia="Times New Roman" w:cs="Times New Roman"/>
          <w:szCs w:val="24"/>
        </w:rPr>
        <w:t xml:space="preserve"> Κύριε Υπουργέ, ευχαριστώ, 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που κατανοείτε το κεντρικό ζήτημα. </w:t>
      </w:r>
    </w:p>
    <w:p w14:paraId="5487C0D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Παρ’ όλα αυτά, για το ζήτημα </w:t>
      </w:r>
      <w:r>
        <w:rPr>
          <w:rFonts w:eastAsia="Times New Roman" w:cs="Times New Roman"/>
          <w:szCs w:val="24"/>
        </w:rPr>
        <w:t>της διαβούλευσης και το περιεχόμενο που θα έχει αυτή, πρέπει να σας πω ότι αυτή η διαβούλευση δεν μπορεί να διαρκέσει πολύ. Μόλις πριν από δύο μήνες αποφασίστηκε να κλείσει το κατάστημα, την 1η Οκτωβρίου και έχει ορίζοντα μέχρι την 31η Δεκεμβρίου, δηλαδή μ</w:t>
      </w:r>
      <w:r>
        <w:rPr>
          <w:rFonts w:eastAsia="Times New Roman" w:cs="Times New Roman"/>
          <w:szCs w:val="24"/>
        </w:rPr>
        <w:t>έσα σε ένα μήνα από τώρα. Στο μεταξύ χρονικό διάστημα το κατάστημα υπολειτουργεί. Δηλαδή, υπάρχει ένας υπάλληλος, αντί για δυο που υπήρχαν πριν, ο οποίος δουλεύει Δευτέρα, Τετάρτη και Παρασκευή, ενώ την Τρίτη και την Πέμπτη πηγαίνει στο κατάστημα του Κερατ</w:t>
      </w:r>
      <w:r>
        <w:rPr>
          <w:rFonts w:eastAsia="Times New Roman" w:cs="Times New Roman"/>
          <w:szCs w:val="24"/>
        </w:rPr>
        <w:t xml:space="preserve">σινίου. Αυτά είναι </w:t>
      </w:r>
      <w:r>
        <w:rPr>
          <w:rFonts w:eastAsia="Times New Roman" w:cs="Times New Roman"/>
          <w:szCs w:val="24"/>
        </w:rPr>
        <w:t>μη σοβαρά</w:t>
      </w:r>
      <w:r>
        <w:rPr>
          <w:rFonts w:eastAsia="Times New Roman" w:cs="Times New Roman"/>
          <w:szCs w:val="24"/>
        </w:rPr>
        <w:t xml:space="preserve"> πράγματα για μια επιχείρηση, κατά τη γνώμη μας, ακόμη και με ιδιωτικοοικονομικά κριτήρια.</w:t>
      </w:r>
    </w:p>
    <w:p w14:paraId="5487C0D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Θα πρέπει να σας πω ότι για αυτό το ζήτημα είχε κατατεθεί και στο παρελθόν μια ερώτηση από τον συνάδελφό μου, τον κ. Ψυχογιό. Η ΔΕΗ </w:t>
      </w:r>
      <w:r>
        <w:rPr>
          <w:rFonts w:eastAsia="Times New Roman" w:cs="Times New Roman"/>
          <w:szCs w:val="24"/>
        </w:rPr>
        <w:lastRenderedPageBreak/>
        <w:t xml:space="preserve">είχε </w:t>
      </w:r>
      <w:r>
        <w:rPr>
          <w:rFonts w:eastAsia="Times New Roman" w:cs="Times New Roman"/>
          <w:szCs w:val="24"/>
        </w:rPr>
        <w:t>πράγματι απαντήσει ότι οι λογαριασμοί πλέον μπορούν να πληρώνονται σε εναλλακτικά καταστήματα, όπως επίσης ότι υπάρχει η δυνατότητα των ηλεκτρονικών συναλλαγών.</w:t>
      </w:r>
    </w:p>
    <w:p w14:paraId="5487C0D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Στη Σαλαμίνα υπάρχει αυτό το ιδιαίτερο χαρακτηριστικό λόγω της κρίσης, ότι δηλαδή κατοικείται α</w:t>
      </w:r>
      <w:r>
        <w:rPr>
          <w:rFonts w:eastAsia="Times New Roman" w:cs="Times New Roman"/>
          <w:szCs w:val="24"/>
        </w:rPr>
        <w:t>πό πολλούς πολίτες οι οποίοι είναι υπερήλικες. Και αυτό συνέβη, διότι έχουν μετακομίσει στα εξοχικά τους, προκειμένου να γλιτώσουν κάποια έξοδα σε σχέση με το σπίτι τους και για να διευκολύνουν τα παιδιά τους.</w:t>
      </w:r>
    </w:p>
    <w:p w14:paraId="5487C0D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 δεύτερο χαρακτηριστικό είναι ότι η απόσταση</w:t>
      </w:r>
      <w:r>
        <w:rPr>
          <w:rFonts w:eastAsia="Times New Roman" w:cs="Times New Roman"/>
          <w:szCs w:val="24"/>
        </w:rPr>
        <w:t xml:space="preserve"> είναι πολύ μεγάλη. Η Σαλαμίνα είναι ένα μεγάλο νησί. Θα πρέπει κανείς, για να μετακινηθεί μέσα στη Σαλαμίνα, να κάνει και είκοσι χιλιόμετρα για να φτάσει στο λιμάνι και κατόπιν αυτού, να πάρει το καράβι για να έρθει στο Πέραμα και μετά, να πάρει το λεωφορ</w:t>
      </w:r>
      <w:r>
        <w:rPr>
          <w:rFonts w:eastAsia="Times New Roman" w:cs="Times New Roman"/>
          <w:szCs w:val="24"/>
        </w:rPr>
        <w:t>είο για να φτάσει στο Κερατσίνι ή όπου αλλού χρειάζεται.</w:t>
      </w:r>
    </w:p>
    <w:p w14:paraId="5487C0D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Στο κατάστημα της Σαλαμίνας είπατε ότι υπάρχει και ταμείο. Δεν είστε σε θέση να το γνωρίζετε και γι’ αυτό πρέπει να σας πω ότι δυστυχώς έχει αρχίσει μια σταδιακή αποψίλωση εδώ και πάρα πολύ καιρό. Δη</w:t>
      </w:r>
      <w:r>
        <w:rPr>
          <w:rFonts w:eastAsia="Times New Roman" w:cs="Times New Roman"/>
          <w:szCs w:val="24"/>
        </w:rPr>
        <w:t xml:space="preserve">λαδή, δεν υπάρχει ταμείο. Είναι μόνο κατάστημα πωλήσεων. Εμείς πιστεύουμε ότι πρέπει να επαναφερθεί και το ταμείο. Όμως, είναι ένα κατάστημα πωλήσεων που εξυπηρετεί τους πολίτες και για την υπογραφή συμβολαίων, για την έναρξη δηλαδή νέας παροχής, αλλά και </w:t>
      </w:r>
      <w:r>
        <w:rPr>
          <w:rFonts w:eastAsia="Times New Roman" w:cs="Times New Roman"/>
          <w:szCs w:val="24"/>
        </w:rPr>
        <w:t xml:space="preserve">για την κατάρτιση διακανονισμών. Βεβαίως, μέσα σ’ </w:t>
      </w:r>
      <w:r>
        <w:rPr>
          <w:rFonts w:eastAsia="Times New Roman" w:cs="Times New Roman"/>
          <w:szCs w:val="24"/>
        </w:rPr>
        <w:t>αυτές</w:t>
      </w:r>
      <w:r>
        <w:rPr>
          <w:rFonts w:eastAsia="Times New Roman" w:cs="Times New Roman"/>
          <w:szCs w:val="24"/>
        </w:rPr>
        <w:t xml:space="preserve"> τις δυσμενείς συνθήκες είναι απολύτως αναγκαίο να υπάρχει αυτή η δυνατότητα για τους πολίτες, δηλαδή να απευθύνονται στο οικείο κατάστημα.</w:t>
      </w:r>
    </w:p>
    <w:p w14:paraId="5487C0D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Επειδή το θίξατε το θέμα, θα πρέπει να σας πω ότι ακόμη και μ</w:t>
      </w:r>
      <w:r>
        <w:rPr>
          <w:rFonts w:eastAsia="Times New Roman" w:cs="Times New Roman"/>
          <w:szCs w:val="24"/>
        </w:rPr>
        <w:t xml:space="preserve">ε ιδιωτικοοικονομικά κριτήρια δεν μπορούμε να αντιληφθούμε αυτήν την απόφαση της ΔΕΗ, όταν υπάρχει κατάστημα πώλησης στη Σαλαμίνα της </w:t>
      </w:r>
      <w:r>
        <w:rPr>
          <w:rFonts w:eastAsia="Times New Roman" w:cs="Times New Roman"/>
          <w:szCs w:val="24"/>
        </w:rPr>
        <w:t>«</w:t>
      </w:r>
      <w:r>
        <w:rPr>
          <w:rFonts w:eastAsia="Times New Roman" w:cs="Times New Roman"/>
          <w:szCs w:val="24"/>
          <w:lang w:val="en-US"/>
        </w:rPr>
        <w:t>P</w:t>
      </w:r>
      <w:r>
        <w:rPr>
          <w:rFonts w:eastAsia="Times New Roman" w:cs="Times New Roman"/>
          <w:szCs w:val="24"/>
          <w:lang w:val="en-US"/>
        </w:rPr>
        <w:t>ROTERGIA</w:t>
      </w:r>
      <w:r>
        <w:rPr>
          <w:rFonts w:eastAsia="Times New Roman" w:cs="Times New Roman"/>
          <w:szCs w:val="24"/>
        </w:rPr>
        <w:t>»</w:t>
      </w:r>
      <w:r>
        <w:rPr>
          <w:rFonts w:eastAsia="Times New Roman" w:cs="Times New Roman"/>
          <w:szCs w:val="24"/>
        </w:rPr>
        <w:t xml:space="preserve">. Δηλαδή, η ανταγωνίστρια εταιρεία θεωρεί ότι υπάρχει εκεί έδαφος πωλήσεων και συναλλαγής με τους καταναλωτές, </w:t>
      </w:r>
      <w:r>
        <w:rPr>
          <w:rFonts w:eastAsia="Times New Roman" w:cs="Times New Roman"/>
          <w:szCs w:val="24"/>
        </w:rPr>
        <w:t xml:space="preserve">ενώ η ΔΕΗ, </w:t>
      </w:r>
      <w:r>
        <w:rPr>
          <w:rFonts w:eastAsia="Times New Roman" w:cs="Times New Roman"/>
          <w:szCs w:val="24"/>
        </w:rPr>
        <w:lastRenderedPageBreak/>
        <w:t xml:space="preserve">επικαλούμενη την ανάγκη να αναδιαρθρώσει το δυναμικό της και τα καταστήματά της, πιστεύει ότι πρέπει να πάρει αυτό το κατάστημα από την Σαλαμίνα και να το πάει κάπου αλλού; </w:t>
      </w:r>
    </w:p>
    <w:p w14:paraId="5487C0D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Μάλιστα, λέει –θεωρώ πολύ εύκολα- στην απάντησή της ότι αυτή η απόφαση </w:t>
      </w:r>
      <w:r>
        <w:rPr>
          <w:rFonts w:eastAsia="Times New Roman" w:cs="Times New Roman"/>
          <w:szCs w:val="24"/>
        </w:rPr>
        <w:t>αφορά σε μη δυσπρόσιτες περιοχές</w:t>
      </w:r>
      <w:r>
        <w:rPr>
          <w:rFonts w:eastAsia="Times New Roman" w:cs="Times New Roman"/>
          <w:color w:val="548DD4"/>
          <w:szCs w:val="24"/>
        </w:rPr>
        <w:t xml:space="preserve"> </w:t>
      </w:r>
    </w:p>
    <w:p w14:paraId="5487C0D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Νομίζω, ανέφερα, πώς γίνεται η μετακίνηση από τα σημεία της Σαλαμίνας προς την υπόλοιπη </w:t>
      </w:r>
      <w:r>
        <w:rPr>
          <w:rFonts w:eastAsia="Times New Roman" w:cs="Times New Roman"/>
          <w:szCs w:val="24"/>
        </w:rPr>
        <w:t>Β΄ Πειραιώς</w:t>
      </w:r>
      <w:r>
        <w:rPr>
          <w:rFonts w:eastAsia="Times New Roman" w:cs="Times New Roman"/>
          <w:szCs w:val="24"/>
        </w:rPr>
        <w:t xml:space="preserve"> και την υπόλοιπη Αττική. Συνεπώς, αυτό καταπίπτει εντελώς. Είναι δυσπρόσιτη η περιοχή.</w:t>
      </w:r>
    </w:p>
    <w:p w14:paraId="5487C0D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Δεύτερον, εμείς θεωρούμε ότι θα </w:t>
      </w:r>
      <w:r>
        <w:rPr>
          <w:rFonts w:eastAsia="Times New Roman" w:cs="Times New Roman"/>
          <w:szCs w:val="24"/>
        </w:rPr>
        <w:t xml:space="preserve">μπορούσε η ΔΕΗ, αν θέλει να περιορίσει τα έξοδά της, να πάρει κάποιες εναλλακτικές αποφάσεις σχετικά με το κατάστημα. Θα μπορούσε να βρει ίσως κάποιο φθηνότερο να ενοικιάσει ή </w:t>
      </w:r>
      <w:proofErr w:type="spellStart"/>
      <w:r>
        <w:rPr>
          <w:rFonts w:eastAsia="Times New Roman" w:cs="Times New Roman"/>
          <w:szCs w:val="24"/>
        </w:rPr>
        <w:t>ο</w:t>
      </w:r>
      <w:r>
        <w:rPr>
          <w:rFonts w:eastAsia="Times New Roman" w:cs="Times New Roman"/>
          <w:szCs w:val="24"/>
        </w:rPr>
        <w:t>,</w:t>
      </w:r>
      <w:r>
        <w:rPr>
          <w:rFonts w:eastAsia="Times New Roman" w:cs="Times New Roman"/>
          <w:szCs w:val="24"/>
        </w:rPr>
        <w:t>τιδήποτε</w:t>
      </w:r>
      <w:proofErr w:type="spellEnd"/>
      <w:r>
        <w:rPr>
          <w:rFonts w:eastAsia="Times New Roman" w:cs="Times New Roman"/>
          <w:szCs w:val="24"/>
        </w:rPr>
        <w:t xml:space="preserve"> άλλο. Οπωσδήποτε δεν είναι επιχείρημα το να πάρουμε υπαλλήλους από τη</w:t>
      </w:r>
      <w:r>
        <w:rPr>
          <w:rFonts w:eastAsia="Times New Roman" w:cs="Times New Roman"/>
          <w:szCs w:val="24"/>
        </w:rPr>
        <w:t xml:space="preserve"> Σαλαμίνα και να τους πάμε στο Κερατσίνι, στη Νίκαια ή και αλλού, για να εξυπηρετούνται καλύτερα οι κάτοικοι στις υπόλοιπες περιοχές. Γιατί, ναι μεν, και εκεί πρέπει να υπάρξει μέριμνα από τη </w:t>
      </w:r>
      <w:r>
        <w:rPr>
          <w:rFonts w:eastAsia="Times New Roman" w:cs="Times New Roman"/>
          <w:szCs w:val="24"/>
        </w:rPr>
        <w:lastRenderedPageBreak/>
        <w:t>ΔΕΗ προκειμένου να υπάρξει καλύτερη εξυπηρέτηση των πελατών, αλλ</w:t>
      </w:r>
      <w:r>
        <w:rPr>
          <w:rFonts w:eastAsia="Times New Roman" w:cs="Times New Roman"/>
          <w:szCs w:val="24"/>
        </w:rPr>
        <w:t>ά αυτό δεν μπορεί να γίνει σε βάρος των υπόλοιπων κατοίκων με τα ιδιαίτερα αυτά χαρακτηριστικά που σας ανέφερα.</w:t>
      </w:r>
    </w:p>
    <w:p w14:paraId="5487C0D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Συνεπώς, όπως </w:t>
      </w:r>
      <w:proofErr w:type="spellStart"/>
      <w:r>
        <w:rPr>
          <w:rFonts w:eastAsia="Times New Roman" w:cs="Times New Roman"/>
          <w:szCs w:val="24"/>
        </w:rPr>
        <w:t>προείπα</w:t>
      </w:r>
      <w:proofErr w:type="spellEnd"/>
      <w:r>
        <w:rPr>
          <w:rFonts w:eastAsia="Times New Roman" w:cs="Times New Roman"/>
          <w:szCs w:val="24"/>
        </w:rPr>
        <w:t xml:space="preserve"> -και θα κλείσω με αυτό- και με ιδιωτικοοικονομικά κριτήρια και με κοινωνικά κριτήρια, η απόφαση είναι απαράδεκτη. Μένουν μ</w:t>
      </w:r>
      <w:r>
        <w:rPr>
          <w:rFonts w:eastAsia="Times New Roman" w:cs="Times New Roman"/>
          <w:szCs w:val="24"/>
        </w:rPr>
        <w:t>όνο τριάντα μία ημέρες για το κλείσιμο της ΔΕΗ. Θα πρέπει να ληφθεί μία απόφαση τις αμέσως επόμενες ημέρες.</w:t>
      </w:r>
    </w:p>
    <w:p w14:paraId="5487C0D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Για τους λόγους που σας είπα θεωρούμε ότι το Υπουργείο θα πρέπει να αναλάβει μία πολύ σημαντική πρωτοβουλία. Προκειμένου να ανατραπεί αυτή η απόφαση</w:t>
      </w:r>
      <w:r>
        <w:rPr>
          <w:rFonts w:eastAsia="Times New Roman" w:cs="Times New Roman"/>
          <w:szCs w:val="24"/>
        </w:rPr>
        <w:t xml:space="preserve"> και με αυτόν τον τρόπο να καταδειχθεί ακριβώς ότι η Κυβέρνηση αφουγκράζεται και αντιλαμβάνεται την πραγματικότητα και την κοινωνική και την οικονομική. Θα πρέπει να δώσουν να καταλάβει στην ΔΕΗ ότι δεν είναι προς το συμφέρον της να απομακρυνθεί το κατάστη</w:t>
      </w:r>
      <w:r>
        <w:rPr>
          <w:rFonts w:eastAsia="Times New Roman" w:cs="Times New Roman"/>
          <w:szCs w:val="24"/>
        </w:rPr>
        <w:t xml:space="preserve">μα από την Σαλαμίνα, αλλά είναι προς το συμφέρον της ανταγωνίστριας εταιρείας και θα πρέπει να εξηγήσει γιατί το κάνει. </w:t>
      </w:r>
    </w:p>
    <w:p w14:paraId="5487C0D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με αυτόν τον τρόπο νομίζω ότι θα τιμηθούν και οι αγώνες που κάνει και η δημοτική αρχή αλλά και οι πολίτες της Σαλαμίνας, προκειμένου να μην υποβαθμιστεί η περιοχή ακόμη περισσότερο σε επίπεδο παροχής υπηρεσιών προς τους πολίτες της. </w:t>
      </w:r>
    </w:p>
    <w:p w14:paraId="5487C0D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w:t>
      </w:r>
    </w:p>
    <w:p w14:paraId="5487C0E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κύριος Υπουργός έχει τον λόγο.</w:t>
      </w:r>
    </w:p>
    <w:p w14:paraId="5487C0E1"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Νομίζω ότι η θέση του Υπουργείου είναι σαφής. Προφανώς, δεν μπορεί να παρέμβει άμεσα. Επαναλαμβάνω, είμαστε υπέρ της καλύτερης λειτ</w:t>
      </w:r>
      <w:r>
        <w:rPr>
          <w:rFonts w:eastAsia="Times New Roman" w:cs="Times New Roman"/>
          <w:szCs w:val="24"/>
        </w:rPr>
        <w:t>ουργίας της αγοράς ενέργειας, με καλύτερες συνθήκες ανταγωνισμού. Είμαστε υπέρ και του να κάνει η ΔΕΗ τις αναδιαρθρώσεις που θεωρεί αναγκαίες για τη λειτουργία της εταιρείας. Εν τούτοις, η θέση του Υπουργείου παραμένει σαφής. Αυτές οι μειώσεις του λειτουργ</w:t>
      </w:r>
      <w:r>
        <w:rPr>
          <w:rFonts w:eastAsia="Times New Roman" w:cs="Times New Roman"/>
          <w:szCs w:val="24"/>
        </w:rPr>
        <w:t xml:space="preserve">ικού κόστους της </w:t>
      </w:r>
      <w:r>
        <w:rPr>
          <w:rFonts w:eastAsia="Times New Roman" w:cs="Times New Roman"/>
          <w:szCs w:val="24"/>
        </w:rPr>
        <w:lastRenderedPageBreak/>
        <w:t xml:space="preserve">ΔΕΗ προς όφελος και των καταναλωτών θα πρέπει να λαμβάνουν χώρα, χωρίς εκπτώσεις σε θέματα εξυπηρέτησης του κοινού και ειδικά σε θέματα κοινωνικών ομάδων και περιοχών που χαρακτηρίζονται από τα στοιχεία της </w:t>
      </w:r>
      <w:proofErr w:type="spellStart"/>
      <w:r>
        <w:rPr>
          <w:rFonts w:eastAsia="Times New Roman" w:cs="Times New Roman"/>
          <w:szCs w:val="24"/>
        </w:rPr>
        <w:t>νησιωτικότητας</w:t>
      </w:r>
      <w:proofErr w:type="spellEnd"/>
      <w:r>
        <w:rPr>
          <w:rFonts w:eastAsia="Times New Roman" w:cs="Times New Roman"/>
          <w:szCs w:val="24"/>
        </w:rPr>
        <w:t xml:space="preserve">. </w:t>
      </w:r>
    </w:p>
    <w:p w14:paraId="5487C0E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Συμμερίζομαι απ</w:t>
      </w:r>
      <w:r>
        <w:rPr>
          <w:rFonts w:eastAsia="Times New Roman" w:cs="Times New Roman"/>
          <w:szCs w:val="24"/>
        </w:rPr>
        <w:t>όλυτα τις αγωνίες και των ομάδων για το συγκεκριμένο θέμα και θα εντείνουμε τις διαβουλεύσεις. Η μόνη παρέμβαση εν δυνάμει που μπορεί να κάνει η Κυβέρνηση στο μέλλον, είναι να είναι τέτοιοι οι ρυθμιστικοί κανόνες που να παίρνουν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για όλες τις </w:t>
      </w:r>
      <w:r>
        <w:rPr>
          <w:rFonts w:eastAsia="Times New Roman" w:cs="Times New Roman"/>
          <w:szCs w:val="24"/>
        </w:rPr>
        <w:t>εταιρείες τα ισχυρά κοινωνικά και νησιωτικά κριτήρια που πρέπει να υπάρχουν.</w:t>
      </w:r>
    </w:p>
    <w:p w14:paraId="5487C0E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w:t>
      </w:r>
    </w:p>
    <w:p w14:paraId="5487C0E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487C0E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θ</w:t>
      </w:r>
      <w:r>
        <w:rPr>
          <w:rFonts w:eastAsia="Times New Roman" w:cs="Times New Roman"/>
          <w:szCs w:val="24"/>
        </w:rPr>
        <w:t>α διακόψουμε για πέντε, δέκα λεπτά</w:t>
      </w:r>
      <w:r>
        <w:rPr>
          <w:rFonts w:eastAsia="Times New Roman" w:cs="Times New Roman"/>
          <w:szCs w:val="24"/>
        </w:rPr>
        <w:t>,</w:t>
      </w:r>
      <w:r>
        <w:rPr>
          <w:rFonts w:eastAsia="Times New Roman" w:cs="Times New Roman"/>
          <w:szCs w:val="24"/>
        </w:rPr>
        <w:t xml:space="preserve"> μέχρι να προσέλθουν οι συνάδελφοι για την ο</w:t>
      </w:r>
      <w:r>
        <w:rPr>
          <w:rFonts w:eastAsia="Times New Roman" w:cs="Times New Roman"/>
          <w:szCs w:val="24"/>
        </w:rPr>
        <w:t>νομαστική ψηφοφορία.</w:t>
      </w:r>
    </w:p>
    <w:p w14:paraId="5487C0E6"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lastRenderedPageBreak/>
        <w:t>(ΔΙΑΚΟΠΗ)</w:t>
      </w:r>
    </w:p>
    <w:p w14:paraId="5487C0E7" w14:textId="77777777" w:rsidR="00EA4505" w:rsidRDefault="00FF7F79">
      <w:pPr>
        <w:spacing w:after="0" w:line="600" w:lineRule="auto"/>
        <w:ind w:firstLine="720"/>
        <w:jc w:val="center"/>
        <w:rPr>
          <w:rFonts w:eastAsia="Times New Roman" w:cs="Times New Roman"/>
          <w:color w:val="FF0000"/>
          <w:szCs w:val="24"/>
        </w:rPr>
      </w:pPr>
      <w:r w:rsidRPr="005F433C">
        <w:rPr>
          <w:rFonts w:eastAsia="Times New Roman" w:cs="Times New Roman"/>
          <w:color w:val="FF0000"/>
          <w:szCs w:val="24"/>
        </w:rPr>
        <w:t>(ΑΛΛΑΓΗ ΣΕΛΙΔΑΣ)</w:t>
      </w:r>
    </w:p>
    <w:p w14:paraId="5487C0E8"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5487C0E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w:t>
      </w:r>
      <w:r>
        <w:rPr>
          <w:rFonts w:eastAsia="Times New Roman" w:cs="Times New Roman"/>
          <w:szCs w:val="24"/>
        </w:rPr>
        <w:t>συνεχίζεται η συνεδρίαση.</w:t>
      </w:r>
    </w:p>
    <w:p w14:paraId="5487C0E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w:t>
      </w:r>
      <w:r>
        <w:rPr>
          <w:rFonts w:eastAsia="Times New Roman" w:cs="Times New Roman"/>
          <w:szCs w:val="24"/>
        </w:rPr>
        <w:t>ν ημερήσια διάταξη της</w:t>
      </w:r>
      <w:r>
        <w:rPr>
          <w:rFonts w:eastAsia="Times New Roman" w:cs="Times New Roman"/>
          <w:szCs w:val="24"/>
        </w:rPr>
        <w:t xml:space="preserve"> </w:t>
      </w:r>
    </w:p>
    <w:p w14:paraId="5487C0EB" w14:textId="77777777" w:rsidR="00EA4505" w:rsidRDefault="00FF7F79">
      <w:pPr>
        <w:spacing w:after="0" w:line="600" w:lineRule="auto"/>
        <w:ind w:firstLine="720"/>
        <w:jc w:val="center"/>
        <w:rPr>
          <w:rFonts w:eastAsia="Times New Roman" w:cs="Times New Roman"/>
          <w:b/>
          <w:szCs w:val="24"/>
        </w:rPr>
      </w:pPr>
      <w:r>
        <w:rPr>
          <w:rFonts w:eastAsia="Times New Roman" w:cs="Times New Roman"/>
          <w:b/>
          <w:szCs w:val="24"/>
        </w:rPr>
        <w:t>ΝΟΜΟΘΕΤΙΚΗ</w:t>
      </w:r>
      <w:r>
        <w:rPr>
          <w:rFonts w:eastAsia="Times New Roman" w:cs="Times New Roman"/>
          <w:b/>
          <w:szCs w:val="24"/>
        </w:rPr>
        <w:t>Σ</w:t>
      </w:r>
      <w:r>
        <w:rPr>
          <w:rFonts w:eastAsia="Times New Roman" w:cs="Times New Roman"/>
          <w:b/>
          <w:szCs w:val="24"/>
        </w:rPr>
        <w:t xml:space="preserve"> ΕΡΓΑΣΙΑ</w:t>
      </w:r>
      <w:r>
        <w:rPr>
          <w:rFonts w:eastAsia="Times New Roman" w:cs="Times New Roman"/>
          <w:b/>
          <w:szCs w:val="24"/>
        </w:rPr>
        <w:t>Σ</w:t>
      </w:r>
    </w:p>
    <w:p w14:paraId="5487C0E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Ψήφιση των άρθρων που έχουν τεθεί σε </w:t>
      </w:r>
      <w:r>
        <w:rPr>
          <w:rFonts w:eastAsia="Times New Roman" w:cs="Times New Roman"/>
          <w:szCs w:val="24"/>
        </w:rPr>
        <w:t>ονομαστική ψηφοφορία και ψήφιση στο σύνολο του σχεδίου νόμου του Υπουργείου Δικαιοσύνης, Διαφάνειας και Ανθρωπίνων Δικαιωμάτων</w:t>
      </w:r>
      <w:r>
        <w:rPr>
          <w:rFonts w:eastAsia="Times New Roman" w:cs="Times New Roman"/>
          <w:szCs w:val="24"/>
        </w:rPr>
        <w:t>:</w:t>
      </w:r>
      <w:r w:rsidDel="008B2FF9">
        <w:rPr>
          <w:rFonts w:eastAsia="Times New Roman" w:cs="Times New Roman"/>
          <w:szCs w:val="24"/>
        </w:rPr>
        <w:t xml:space="preserve"> </w:t>
      </w:r>
      <w:r>
        <w:rPr>
          <w:rFonts w:eastAsia="Times New Roman" w:cs="Times New Roman"/>
          <w:szCs w:val="24"/>
        </w:rPr>
        <w:t xml:space="preserve">«Ενσωμάτωση της Οδηγίας 2000/43/ΕΚ περί εφαρμογής της αρχής της ίσης μεταχείρισης προσώπων ασχέτως φυλετικής ή </w:t>
      </w:r>
      <w:proofErr w:type="spellStart"/>
      <w:r>
        <w:rPr>
          <w:rFonts w:eastAsia="Times New Roman" w:cs="Times New Roman"/>
          <w:szCs w:val="24"/>
        </w:rPr>
        <w:t>ε</w:t>
      </w:r>
      <w:r>
        <w:rPr>
          <w:rFonts w:eastAsia="Times New Roman" w:cs="Times New Roman"/>
          <w:szCs w:val="24"/>
        </w:rPr>
        <w:t>σ</w:t>
      </w:r>
      <w:r>
        <w:rPr>
          <w:rFonts w:eastAsia="Times New Roman" w:cs="Times New Roman"/>
          <w:szCs w:val="24"/>
        </w:rPr>
        <w:t>θνοτικής</w:t>
      </w:r>
      <w:proofErr w:type="spellEnd"/>
      <w:r>
        <w:rPr>
          <w:rFonts w:eastAsia="Times New Roman" w:cs="Times New Roman"/>
          <w:szCs w:val="24"/>
        </w:rPr>
        <w:t xml:space="preserve"> τους κ</w:t>
      </w:r>
      <w:r>
        <w:rPr>
          <w:rFonts w:eastAsia="Times New Roman" w:cs="Times New Roman"/>
          <w:szCs w:val="24"/>
        </w:rPr>
        <w:t xml:space="preserve">αταγωγής, της Οδηγίας 2000/78/ΕΚ για τη διαμόρφωση γενικού πλαισίου για την ίση μεταχείριση </w:t>
      </w:r>
      <w:r>
        <w:rPr>
          <w:rFonts w:eastAsia="Times New Roman" w:cs="Times New Roman"/>
          <w:szCs w:val="24"/>
        </w:rPr>
        <w:lastRenderedPageBreak/>
        <w:t>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w:t>
      </w:r>
      <w:r>
        <w:rPr>
          <w:rFonts w:eastAsia="Times New Roman" w:cs="Times New Roman"/>
          <w:szCs w:val="24"/>
        </w:rPr>
        <w:t>ρίας</w:t>
      </w:r>
      <w:r>
        <w:rPr>
          <w:rFonts w:eastAsia="Times New Roman" w:cs="Times New Roman"/>
          <w:szCs w:val="24"/>
        </w:rPr>
        <w:t xml:space="preserve"> </w:t>
      </w:r>
      <w:r>
        <w:rPr>
          <w:rFonts w:eastAsia="Times New Roman" w:cs="Times New Roman"/>
          <w:szCs w:val="24"/>
        </w:rPr>
        <w:t xml:space="preserve">των εργαζομένων, ΙΙ) λήψη αναγκαίων μέτρων συμμόρφωσης με τα </w:t>
      </w:r>
      <w:proofErr w:type="spellStart"/>
      <w:r>
        <w:rPr>
          <w:rFonts w:eastAsia="Times New Roman" w:cs="Times New Roman"/>
          <w:szCs w:val="24"/>
        </w:rPr>
        <w:t>άρ</w:t>
      </w:r>
      <w:proofErr w:type="spellEnd"/>
      <w:r>
        <w:rPr>
          <w:rFonts w:eastAsia="Times New Roman" w:cs="Times New Roman"/>
          <w:szCs w:val="24"/>
        </w:rPr>
        <w:t>.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w:t>
      </w:r>
      <w:r>
        <w:rPr>
          <w:rFonts w:eastAsia="Times New Roman" w:cs="Times New Roman"/>
          <w:szCs w:val="24"/>
        </w:rPr>
        <w:t>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w:t>
      </w:r>
      <w:r>
        <w:rPr>
          <w:rFonts w:eastAsia="Times New Roman" w:cs="Times New Roman"/>
          <w:szCs w:val="24"/>
        </w:rPr>
        <w:t xml:space="preserve">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IV) Σύσταση Εθνικού Μηχανισμού Διερεύνησης Περιστατικών Αυθαιρεσίας στα σώματα ασφαλείας και το</w:t>
      </w:r>
      <w:r>
        <w:rPr>
          <w:rFonts w:eastAsia="Times New Roman" w:cs="Times New Roman"/>
          <w:szCs w:val="24"/>
        </w:rPr>
        <w:t>υς υπαλλήλους των καταστημάτων κράτησης».</w:t>
      </w:r>
    </w:p>
    <w:p w14:paraId="5487C0E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έχει υποβληθεί αίτηση διεξαγωγής ονομαστικής ψηφοφορίας </w:t>
      </w:r>
      <w:r>
        <w:rPr>
          <w:rFonts w:eastAsia="Times New Roman" w:cs="Times New Roman"/>
          <w:szCs w:val="24"/>
        </w:rPr>
        <w:t xml:space="preserve">από Βουλευτές της Δημοκρατικής Συμπαράταξης ΠΑΣΟΚ - ΔΗΜΑΡ, του Ποταμιού, καθώς και από τρεις Ανεξάρτητους Βουλευτές </w:t>
      </w:r>
      <w:r>
        <w:rPr>
          <w:rFonts w:eastAsia="Times New Roman" w:cs="Times New Roman"/>
          <w:szCs w:val="24"/>
        </w:rPr>
        <w:t>επί των άρθρ</w:t>
      </w:r>
      <w:r>
        <w:rPr>
          <w:rFonts w:eastAsia="Times New Roman" w:cs="Times New Roman"/>
          <w:szCs w:val="24"/>
        </w:rPr>
        <w:t>ων 1, 2, 3 και 4</w:t>
      </w:r>
      <w:r>
        <w:rPr>
          <w:rFonts w:eastAsia="Times New Roman" w:cs="Times New Roman"/>
          <w:szCs w:val="24"/>
        </w:rPr>
        <w:t>, της οποίας το κείμενο έχει ως εξής:</w:t>
      </w:r>
    </w:p>
    <w:p w14:paraId="5487C0E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ΑΛΛΑΓΗ ΣΕΛΙΔΑΣ</w:t>
      </w:r>
    </w:p>
    <w:p w14:paraId="5487C0E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(Να μπει η σελ.</w:t>
      </w:r>
      <w:r>
        <w:rPr>
          <w:rFonts w:eastAsia="Times New Roman" w:cs="Times New Roman"/>
          <w:szCs w:val="24"/>
        </w:rPr>
        <w:t>30)</w:t>
      </w:r>
    </w:p>
    <w:p w14:paraId="5487C0F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ΑΛΛΑΓΗ ΣΕΛΙΔΑΣ</w:t>
      </w:r>
    </w:p>
    <w:p w14:paraId="5487C0F1" w14:textId="77777777" w:rsidR="00EA4505" w:rsidRDefault="00FF7F79">
      <w:pPr>
        <w:spacing w:after="0" w:line="600" w:lineRule="auto"/>
        <w:ind w:firstLine="720"/>
        <w:jc w:val="both"/>
        <w:rPr>
          <w:rFonts w:eastAsia="Times New Roman" w:cs="Times New Roman"/>
          <w:szCs w:val="24"/>
        </w:rPr>
      </w:pPr>
      <w:r w:rsidRPr="00DD0C07">
        <w:rPr>
          <w:rFonts w:eastAsia="Times New Roman" w:cs="Times New Roman"/>
          <w:b/>
          <w:szCs w:val="24"/>
        </w:rPr>
        <w:t>ΠΡΟΕΔΡΕΥΩΝ (Σπυρίδων Λυκούδης):</w:t>
      </w:r>
      <w:r>
        <w:rPr>
          <w:rFonts w:eastAsia="Times New Roman" w:cs="Times New Roman"/>
          <w:szCs w:val="24"/>
        </w:rPr>
        <w:t xml:space="preserve"> </w:t>
      </w:r>
      <w:r w:rsidRPr="00DD0C07">
        <w:rPr>
          <w:rFonts w:eastAsia="Times New Roman" w:cs="Times New Roman"/>
          <w:szCs w:val="24"/>
        </w:rPr>
        <w:t>Θα</w:t>
      </w:r>
      <w:r>
        <w:rPr>
          <w:rFonts w:eastAsia="Times New Roman" w:cs="Times New Roman"/>
          <w:szCs w:val="24"/>
        </w:rPr>
        <w:t xml:space="preserve">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ονομαστικής ψηφοφορίας, για να διαπιστωθεί αν υπάρχει ο απαι</w:t>
      </w:r>
      <w:r>
        <w:rPr>
          <w:rFonts w:eastAsia="Times New Roman" w:cs="Times New Roman"/>
          <w:szCs w:val="24"/>
        </w:rPr>
        <w:t>τούμενος από τον Κανονισμό αριθμός για την υποβολή της.</w:t>
      </w:r>
    </w:p>
    <w:p w14:paraId="5487C0F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 κ. Θεοχαρόπουλος Αθανάσιος. Παρών.</w:t>
      </w:r>
    </w:p>
    <w:p w14:paraId="5487C0F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Βασίλειος. Παρών.</w:t>
      </w:r>
    </w:p>
    <w:p w14:paraId="5487C0F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 κ. Κρεμαστινός Δημήτριος. Παρών.</w:t>
      </w:r>
    </w:p>
    <w:p w14:paraId="5487C0F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Ο κ. Κωνσταντινόπουλος Οδυσσέας. Παρών.</w:t>
      </w:r>
    </w:p>
    <w:p w14:paraId="5487C0F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 κ. Λοβέρδος Ανδρέας. Παρών. </w:t>
      </w:r>
    </w:p>
    <w:p w14:paraId="5487C0F7" w14:textId="77777777" w:rsidR="00EA4505" w:rsidRDefault="00FF7F79">
      <w:pPr>
        <w:spacing w:after="0" w:line="600" w:lineRule="auto"/>
        <w:ind w:firstLine="720"/>
        <w:jc w:val="both"/>
        <w:rPr>
          <w:rFonts w:eastAsia="Times New Roman"/>
          <w:szCs w:val="24"/>
        </w:rPr>
      </w:pPr>
      <w:r>
        <w:rPr>
          <w:rFonts w:eastAsia="Times New Roman"/>
          <w:szCs w:val="24"/>
        </w:rPr>
        <w:t>Ο κ. Μανιάτης Ιωάννης.</w:t>
      </w:r>
      <w:r>
        <w:rPr>
          <w:rFonts w:eastAsia="Times New Roman"/>
          <w:szCs w:val="24"/>
        </w:rPr>
        <w:t xml:space="preserve"> Παρών.</w:t>
      </w:r>
    </w:p>
    <w:p w14:paraId="5487C0F8" w14:textId="77777777" w:rsidR="00EA4505" w:rsidRDefault="00FF7F79">
      <w:pPr>
        <w:tabs>
          <w:tab w:val="left" w:pos="2608"/>
        </w:tabs>
        <w:spacing w:after="0" w:line="600" w:lineRule="auto"/>
        <w:ind w:firstLine="720"/>
        <w:jc w:val="both"/>
        <w:rPr>
          <w:rFonts w:eastAsia="Times New Roman"/>
          <w:szCs w:val="24"/>
        </w:rPr>
      </w:pPr>
      <w:r>
        <w:rPr>
          <w:rFonts w:eastAsia="Times New Roman"/>
          <w:szCs w:val="24"/>
        </w:rPr>
        <w:t>Ο κ. Παπαθεοδώρου Θεόδωρος. Παρών.</w:t>
      </w:r>
    </w:p>
    <w:p w14:paraId="5487C0F9" w14:textId="77777777" w:rsidR="00EA4505" w:rsidRDefault="00FF7F79">
      <w:pPr>
        <w:tabs>
          <w:tab w:val="left" w:pos="2608"/>
        </w:tabs>
        <w:spacing w:after="0" w:line="600" w:lineRule="auto"/>
        <w:ind w:firstLine="720"/>
        <w:jc w:val="both"/>
        <w:rPr>
          <w:rFonts w:eastAsia="Times New Roman"/>
          <w:szCs w:val="24"/>
        </w:rPr>
      </w:pPr>
      <w:r>
        <w:rPr>
          <w:rFonts w:eastAsia="Times New Roman"/>
          <w:szCs w:val="24"/>
        </w:rPr>
        <w:t>Ο κ. Σκανδαλίδης Κωνσταντίνος. Παρών.</w:t>
      </w:r>
    </w:p>
    <w:p w14:paraId="5487C0FA" w14:textId="77777777" w:rsidR="00EA4505" w:rsidRDefault="00FF7F79">
      <w:pPr>
        <w:tabs>
          <w:tab w:val="left" w:pos="2608"/>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Αμυράς</w:t>
      </w:r>
      <w:proofErr w:type="spellEnd"/>
      <w:r>
        <w:rPr>
          <w:rFonts w:eastAsia="Times New Roman"/>
          <w:szCs w:val="24"/>
        </w:rPr>
        <w:t xml:space="preserve"> Γεώργιος. Παρών. </w:t>
      </w:r>
    </w:p>
    <w:p w14:paraId="5487C0FB"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 κ. Λυκούδης Σπυρίδων. Παρών.</w:t>
      </w:r>
    </w:p>
    <w:p w14:paraId="5487C0FC"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Μαυρωτάς</w:t>
      </w:r>
      <w:proofErr w:type="spellEnd"/>
      <w:r>
        <w:rPr>
          <w:rFonts w:eastAsia="Times New Roman"/>
          <w:szCs w:val="24"/>
        </w:rPr>
        <w:t xml:space="preserve"> Γεώργιος. Παρών.</w:t>
      </w:r>
    </w:p>
    <w:p w14:paraId="5487C0FD"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 κ. Ψαριανός Γρηγόρης. Παρών.</w:t>
      </w:r>
    </w:p>
    <w:p w14:paraId="5487C0FE"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 xml:space="preserve">Ο κ. Θεοχάρης </w:t>
      </w:r>
      <w:proofErr w:type="spellStart"/>
      <w:r>
        <w:rPr>
          <w:rFonts w:eastAsia="Times New Roman"/>
          <w:szCs w:val="24"/>
        </w:rPr>
        <w:t>Θεοχάρης</w:t>
      </w:r>
      <w:proofErr w:type="spellEnd"/>
      <w:r>
        <w:rPr>
          <w:rFonts w:eastAsia="Times New Roman"/>
          <w:szCs w:val="24"/>
        </w:rPr>
        <w:t>. Παρών.</w:t>
      </w:r>
    </w:p>
    <w:p w14:paraId="5487C0FF"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 xml:space="preserve">Ο κ. Κουτσούκος </w:t>
      </w:r>
      <w:r>
        <w:rPr>
          <w:rFonts w:eastAsia="Times New Roman"/>
          <w:szCs w:val="24"/>
        </w:rPr>
        <w:t>Ιωάννης. Παρών.</w:t>
      </w:r>
    </w:p>
    <w:p w14:paraId="5487C100"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 κ. Καρράς Γεώργιος-Δημήτριος. Παρών.</w:t>
      </w:r>
    </w:p>
    <w:p w14:paraId="5487C101"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 κ. Βενιζέλος Ευάγγελος. Παρών.</w:t>
      </w:r>
    </w:p>
    <w:p w14:paraId="5487C102"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 κ. Τζελέπης Μιχαήλ. Παρών.</w:t>
      </w:r>
    </w:p>
    <w:p w14:paraId="5487C103"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υπάρχει ο απαιτούμενος από τον Κανονισμό αριθμός υπογραφόντων την αίτηση ονομαστικής ψηφοφορίας Βουλευτών. </w:t>
      </w:r>
    </w:p>
    <w:p w14:paraId="5487C104"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Π</w:t>
      </w:r>
      <w:r>
        <w:rPr>
          <w:rFonts w:eastAsia="Times New Roman"/>
          <w:szCs w:val="24"/>
        </w:rPr>
        <w:t>ριν διακόψουμε τη συνεδρίαση, έχω την τιμή να σας ανακοινώσω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w:t>
      </w:r>
      <w:r>
        <w:rPr>
          <w:rFonts w:eastAsia="Times New Roman"/>
          <w:szCs w:val="24"/>
        </w:rPr>
        <w:t>ρόπο οργάνωσης και λειτουργίας της Βουλής, τριάντα ένας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Γενικό Λύκειο Αργυρούπολης «ΓΙΩΡΓΟΣ ΣΕΦΕΡΗΣ» </w:t>
      </w:r>
      <w:r>
        <w:rPr>
          <w:rFonts w:eastAsia="Times New Roman"/>
          <w:szCs w:val="24"/>
        </w:rPr>
        <w:t>(</w:t>
      </w:r>
      <w:r>
        <w:rPr>
          <w:rFonts w:eastAsia="Times New Roman"/>
          <w:szCs w:val="24"/>
        </w:rPr>
        <w:t>δεύτερο τ</w:t>
      </w:r>
      <w:r>
        <w:rPr>
          <w:rFonts w:eastAsia="Times New Roman"/>
          <w:szCs w:val="24"/>
        </w:rPr>
        <w:t>μήμα).</w:t>
      </w:r>
    </w:p>
    <w:p w14:paraId="5487C105"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 xml:space="preserve">Καλώς ήλθατε στην </w:t>
      </w:r>
      <w:r>
        <w:rPr>
          <w:rFonts w:eastAsia="Times New Roman"/>
          <w:szCs w:val="24"/>
        </w:rPr>
        <w:t xml:space="preserve">ελληνική </w:t>
      </w:r>
      <w:r>
        <w:rPr>
          <w:rFonts w:eastAsia="Times New Roman"/>
          <w:szCs w:val="24"/>
        </w:rPr>
        <w:t>Βουλή, παιδιά.</w:t>
      </w:r>
    </w:p>
    <w:p w14:paraId="5487C106" w14:textId="77777777" w:rsidR="00EA4505" w:rsidRDefault="00FF7F79">
      <w:pPr>
        <w:tabs>
          <w:tab w:val="left" w:pos="2820"/>
        </w:tabs>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w:t>
      </w:r>
      <w:r>
        <w:rPr>
          <w:rFonts w:eastAsia="Times New Roman"/>
          <w:szCs w:val="24"/>
        </w:rPr>
        <w:t>ς πτέρυγες της Βουλής)</w:t>
      </w:r>
    </w:p>
    <w:p w14:paraId="5487C107"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Διακόπτουμε τη συνεδρίαση</w:t>
      </w:r>
      <w:r w:rsidRPr="00561F4E">
        <w:rPr>
          <w:rFonts w:eastAsia="Times New Roman"/>
          <w:szCs w:val="24"/>
        </w:rPr>
        <w:t xml:space="preserve"> </w:t>
      </w:r>
      <w:r>
        <w:rPr>
          <w:rFonts w:eastAsia="Times New Roman"/>
          <w:szCs w:val="24"/>
        </w:rPr>
        <w:t>για δέκα (10΄) λεπτά</w:t>
      </w:r>
      <w:r>
        <w:rPr>
          <w:rFonts w:eastAsia="Times New Roman"/>
          <w:szCs w:val="24"/>
        </w:rPr>
        <w:t>,</w:t>
      </w:r>
      <w:r w:rsidRPr="002B3CF2">
        <w:rPr>
          <w:rFonts w:eastAsia="Times New Roman"/>
          <w:szCs w:val="24"/>
        </w:rPr>
        <w:t xml:space="preserve"> </w:t>
      </w:r>
      <w:r>
        <w:rPr>
          <w:rFonts w:eastAsia="Times New Roman"/>
          <w:szCs w:val="24"/>
        </w:rPr>
        <w:t>σύμφωνα με τον Κανονισμό</w:t>
      </w:r>
      <w:r>
        <w:rPr>
          <w:rFonts w:eastAsia="Times New Roman"/>
          <w:szCs w:val="24"/>
        </w:rPr>
        <w:t>.</w:t>
      </w:r>
    </w:p>
    <w:p w14:paraId="5487C108" w14:textId="77777777" w:rsidR="00EA4505" w:rsidRDefault="00FF7F79">
      <w:pPr>
        <w:tabs>
          <w:tab w:val="left" w:pos="2820"/>
        </w:tabs>
        <w:spacing w:after="0" w:line="600" w:lineRule="auto"/>
        <w:ind w:firstLine="720"/>
        <w:jc w:val="center"/>
        <w:rPr>
          <w:rFonts w:eastAsia="Times New Roman"/>
          <w:szCs w:val="24"/>
        </w:rPr>
      </w:pPr>
      <w:r>
        <w:rPr>
          <w:rFonts w:eastAsia="Times New Roman"/>
          <w:szCs w:val="24"/>
        </w:rPr>
        <w:t>(ΔΙΑΚΟΠΗ)</w:t>
      </w:r>
    </w:p>
    <w:p w14:paraId="5487C109" w14:textId="77777777" w:rsidR="00EA4505" w:rsidRDefault="00FF7F79">
      <w:pPr>
        <w:tabs>
          <w:tab w:val="left" w:pos="2820"/>
        </w:tabs>
        <w:spacing w:after="0" w:line="600" w:lineRule="auto"/>
        <w:ind w:firstLine="720"/>
        <w:jc w:val="center"/>
        <w:rPr>
          <w:rFonts w:eastAsia="Times New Roman"/>
          <w:szCs w:val="24"/>
        </w:rPr>
      </w:pPr>
      <w:r w:rsidDel="00DD0C07">
        <w:rPr>
          <w:rFonts w:eastAsia="Times New Roman"/>
          <w:szCs w:val="24"/>
        </w:rPr>
        <w:lastRenderedPageBreak/>
        <w:t xml:space="preserve"> </w:t>
      </w:r>
    </w:p>
    <w:p w14:paraId="5487C10A" w14:textId="77777777" w:rsidR="00EA4505" w:rsidRDefault="00FF7F79">
      <w:pPr>
        <w:tabs>
          <w:tab w:val="left" w:pos="2820"/>
        </w:tabs>
        <w:spacing w:after="0" w:line="600" w:lineRule="auto"/>
        <w:ind w:firstLine="720"/>
        <w:jc w:val="center"/>
        <w:rPr>
          <w:rFonts w:eastAsia="Times New Roman"/>
          <w:szCs w:val="24"/>
        </w:rPr>
      </w:pPr>
      <w:r>
        <w:rPr>
          <w:rFonts w:eastAsia="Times New Roman"/>
          <w:szCs w:val="24"/>
        </w:rPr>
        <w:t>(ΑΛΛΑΓΗ ΣΕΛΙΔΑΣ ΛΟΓΩ ΑΛΛΑΓΗΣ ΘΕΜΑΤΟΣ)</w:t>
      </w:r>
      <w:r w:rsidRPr="00DD0C07">
        <w:rPr>
          <w:rFonts w:eastAsia="Times New Roman"/>
          <w:szCs w:val="24"/>
        </w:rPr>
        <w:t xml:space="preserve"> </w:t>
      </w:r>
    </w:p>
    <w:p w14:paraId="5487C10B" w14:textId="77777777" w:rsidR="00EA4505" w:rsidRDefault="00FF7F79">
      <w:pPr>
        <w:tabs>
          <w:tab w:val="left" w:pos="2820"/>
        </w:tabs>
        <w:spacing w:after="0" w:line="600" w:lineRule="auto"/>
        <w:ind w:firstLine="720"/>
        <w:jc w:val="center"/>
        <w:rPr>
          <w:rFonts w:eastAsia="Times New Roman"/>
          <w:szCs w:val="24"/>
        </w:rPr>
      </w:pPr>
      <w:r>
        <w:rPr>
          <w:rFonts w:eastAsia="Times New Roman"/>
          <w:szCs w:val="24"/>
        </w:rPr>
        <w:t>(ΜΕΤΑ ΤΗ ΔΙΑΚΟΠΗ)</w:t>
      </w:r>
    </w:p>
    <w:p w14:paraId="5487C10C" w14:textId="77777777" w:rsidR="00EA4505" w:rsidRDefault="00FF7F79">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w:t>
      </w:r>
      <w:r>
        <w:rPr>
          <w:rFonts w:eastAsia="Times New Roman"/>
          <w:szCs w:val="24"/>
        </w:rPr>
        <w:t>συνεχίζεται η</w:t>
      </w:r>
      <w:r>
        <w:rPr>
          <w:rFonts w:eastAsia="Times New Roman"/>
          <w:szCs w:val="24"/>
        </w:rPr>
        <w:t xml:space="preserve"> συνεδρίαση.</w:t>
      </w:r>
    </w:p>
    <w:p w14:paraId="5487C10D"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γίνει </w:t>
      </w:r>
      <w:r>
        <w:rPr>
          <w:rFonts w:eastAsia="Times New Roman"/>
          <w:szCs w:val="24"/>
        </w:rPr>
        <w:t xml:space="preserve">ονομαστική ψηφοφορία επί των άρθρων 1, 2, 3 και 4 του </w:t>
      </w:r>
      <w:r>
        <w:rPr>
          <w:rFonts w:eastAsia="Times New Roman"/>
          <w:szCs w:val="24"/>
        </w:rPr>
        <w:t>νομοσχεδίου</w:t>
      </w:r>
      <w:r>
        <w:rPr>
          <w:rFonts w:eastAsia="Times New Roman"/>
          <w:szCs w:val="24"/>
        </w:rPr>
        <w:t>.</w:t>
      </w:r>
    </w:p>
    <w:p w14:paraId="5487C10E"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Οι αποδεχόμενοι τα άρθρα λέγουν «ΝΑΙ».</w:t>
      </w:r>
    </w:p>
    <w:p w14:paraId="5487C10F"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Οι μη αποδεχόμενοι τα άρθρα λέγουν «ΟΧΙ».</w:t>
      </w:r>
    </w:p>
    <w:p w14:paraId="5487C110"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Οι αρνούμενοι ψήφο λέγουν «ΠΑΡΩΝ».</w:t>
      </w:r>
    </w:p>
    <w:p w14:paraId="5487C111"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Καλούνται επί του καταλόγου</w:t>
      </w:r>
      <w:r>
        <w:rPr>
          <w:rFonts w:eastAsia="Times New Roman"/>
          <w:szCs w:val="24"/>
        </w:rPr>
        <w:t>:</w:t>
      </w:r>
      <w:r>
        <w:rPr>
          <w:rFonts w:eastAsia="Times New Roman"/>
          <w:szCs w:val="24"/>
        </w:rPr>
        <w:t xml:space="preserve"> η κ. Αναστασία </w:t>
      </w:r>
      <w:proofErr w:type="spellStart"/>
      <w:r>
        <w:rPr>
          <w:rFonts w:eastAsia="Times New Roman"/>
          <w:szCs w:val="24"/>
        </w:rPr>
        <w:t>Γκαρά</w:t>
      </w:r>
      <w:proofErr w:type="spellEnd"/>
      <w:r>
        <w:rPr>
          <w:rFonts w:eastAsia="Times New Roman"/>
          <w:szCs w:val="24"/>
        </w:rPr>
        <w:t xml:space="preserve"> από το ΣΥΡΙΖΑ και ο κ. Εμμανουήλ </w:t>
      </w:r>
      <w:proofErr w:type="spellStart"/>
      <w:r>
        <w:rPr>
          <w:rFonts w:eastAsia="Times New Roman"/>
          <w:szCs w:val="24"/>
        </w:rPr>
        <w:t>Κόνσολας</w:t>
      </w:r>
      <w:proofErr w:type="spellEnd"/>
      <w:r>
        <w:rPr>
          <w:rFonts w:eastAsia="Times New Roman"/>
          <w:szCs w:val="24"/>
        </w:rPr>
        <w:t xml:space="preserve"> από την Νέα Δημοκρατία.</w:t>
      </w:r>
    </w:p>
    <w:p w14:paraId="5487C112"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w:t>
      </w:r>
      <w:r>
        <w:rPr>
          <w:rFonts w:eastAsia="Times New Roman"/>
          <w:szCs w:val="24"/>
        </w:rPr>
        <w:t xml:space="preserve"> ψήφο τους επί των άρθρων 1, 2, </w:t>
      </w:r>
      <w:r>
        <w:rPr>
          <w:rFonts w:eastAsia="Times New Roman"/>
          <w:szCs w:val="24"/>
        </w:rPr>
        <w:lastRenderedPageBreak/>
        <w:t>3 και 4 του νομοσχεδίου. Οι ψήφοι αυτές θα ανακοινωθούν και θα συνυπολογιστούν στην καταμέτρηση, η οποία θα ακολουθήσει.</w:t>
      </w:r>
    </w:p>
    <w:p w14:paraId="5487C113" w14:textId="77777777" w:rsidR="00EA4505" w:rsidRDefault="00FF7F79">
      <w:pPr>
        <w:tabs>
          <w:tab w:val="left" w:pos="2820"/>
        </w:tabs>
        <w:spacing w:after="0"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5487C114" w14:textId="77777777" w:rsidR="00EA4505" w:rsidRDefault="00FF7F79">
      <w:pPr>
        <w:tabs>
          <w:tab w:val="left" w:pos="2820"/>
        </w:tabs>
        <w:spacing w:after="0" w:line="600" w:lineRule="auto"/>
        <w:ind w:firstLine="720"/>
        <w:jc w:val="center"/>
        <w:rPr>
          <w:rFonts w:eastAsia="Times New Roman"/>
          <w:szCs w:val="24"/>
        </w:rPr>
      </w:pPr>
      <w:r>
        <w:rPr>
          <w:rFonts w:eastAsia="Times New Roman"/>
          <w:szCs w:val="24"/>
        </w:rPr>
        <w:t>(ΨΗΦΟΦΟΡΙΑ)</w:t>
      </w:r>
    </w:p>
    <w:p w14:paraId="5487C115"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5487C11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Υπάρχει συνάδελφος, ο οποίος δεν άκουσε το όνομά του; Κανείς.</w:t>
      </w:r>
    </w:p>
    <w:p w14:paraId="5487C11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5487C11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(Οι προαν</w:t>
      </w:r>
      <w:r>
        <w:rPr>
          <w:rFonts w:eastAsia="Times New Roman" w:cs="Times New Roman"/>
          <w:szCs w:val="24"/>
        </w:rPr>
        <w:t>αφερθείσες επιστολές έχουν ως εξής:</w:t>
      </w:r>
    </w:p>
    <w:p w14:paraId="5487C11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(ΑΛΛΑΓΗ ΣΕΛ)</w:t>
      </w:r>
    </w:p>
    <w:p w14:paraId="5487C11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41-53)</w:t>
      </w:r>
    </w:p>
    <w:p w14:paraId="5487C11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(ΑΛΛΑΓΗ ΣΕΛ)</w:t>
      </w:r>
    </w:p>
    <w:p w14:paraId="5487C11C"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cs="Times New Roman"/>
          <w:szCs w:val="24"/>
        </w:rPr>
        <w:t>Έχ</w:t>
      </w:r>
      <w:r>
        <w:rPr>
          <w:rFonts w:eastAsia="Times New Roman" w:cs="Times New Roman"/>
          <w:szCs w:val="24"/>
        </w:rPr>
        <w:t>ω την τιμή να ανακοινώσω στο Σώμα ότι τη συνεδρίασή μας 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συμμετείχαν στο εκπα</w:t>
      </w:r>
      <w:r>
        <w:rPr>
          <w:rFonts w:eastAsia="Times New Roman" w:cs="Times New Roman"/>
          <w:szCs w:val="24"/>
        </w:rPr>
        <w:t xml:space="preserve">ιδευτικό πρόγραμμα «Εργαστήρι Δημοκρατίας», που οργανώνει το Ίδρυμα της Βουλής, είκοσι τρεις μαθητές και μαθήτριες και τρεις εκπαιδευτικοί συνοδοί από τα Εκπαιδευτήρια </w:t>
      </w:r>
      <w:r>
        <w:rPr>
          <w:rFonts w:eastAsia="Times New Roman" w:cs="Times New Roman"/>
          <w:szCs w:val="24"/>
        </w:rPr>
        <w:t>«</w:t>
      </w:r>
      <w:r>
        <w:rPr>
          <w:rFonts w:eastAsia="Times New Roman" w:cs="Times New Roman"/>
          <w:szCs w:val="24"/>
        </w:rPr>
        <w:t>Παλλάδιο</w:t>
      </w:r>
      <w:r>
        <w:rPr>
          <w:rFonts w:eastAsia="Times New Roman" w:cs="Times New Roman"/>
          <w:szCs w:val="24"/>
        </w:rPr>
        <w:t>»</w:t>
      </w:r>
      <w:r>
        <w:rPr>
          <w:rFonts w:eastAsia="Times New Roman" w:cs="Times New Roman"/>
          <w:szCs w:val="24"/>
        </w:rPr>
        <w:t>.</w:t>
      </w:r>
    </w:p>
    <w:p w14:paraId="5487C11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487C11E"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487C11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έχουν έρθει στο Προεδρείο επιστολές των συναδέλφων κ. Θεόδωρου Παραστατίδη, κ. Γεώργιου Βαρεμένου, κ. Ανδρέα Μιχαηλίδη, κ. Γεώργιου Πάλλη, κ. Ευάγγελου Αποστόλου, κ. Όλγας </w:t>
      </w:r>
      <w:proofErr w:type="spellStart"/>
      <w:r>
        <w:rPr>
          <w:rFonts w:eastAsia="Times New Roman" w:cs="Times New Roman"/>
          <w:szCs w:val="24"/>
        </w:rPr>
        <w:t>Γεροβασίλη</w:t>
      </w:r>
      <w:proofErr w:type="spellEnd"/>
      <w:r>
        <w:rPr>
          <w:rFonts w:eastAsia="Times New Roman" w:cs="Times New Roman"/>
          <w:szCs w:val="24"/>
        </w:rPr>
        <w:t>, κ. Παναγιώτη Σκουρλέτη,</w:t>
      </w:r>
      <w:r>
        <w:rPr>
          <w:rFonts w:eastAsia="Times New Roman" w:cs="Times New Roman"/>
          <w:szCs w:val="24"/>
        </w:rPr>
        <w:t xml:space="preserve"> κ. Σπυρίδωνα </w:t>
      </w:r>
      <w:proofErr w:type="spellStart"/>
      <w:r>
        <w:rPr>
          <w:rFonts w:eastAsia="Times New Roman" w:cs="Times New Roman"/>
          <w:szCs w:val="24"/>
        </w:rPr>
        <w:t>Δανέλλη</w:t>
      </w:r>
      <w:proofErr w:type="spellEnd"/>
      <w:r>
        <w:rPr>
          <w:rFonts w:eastAsia="Times New Roman" w:cs="Times New Roman"/>
          <w:szCs w:val="24"/>
        </w:rPr>
        <w:t xml:space="preserve">, κ. Γεώργιου Λαζαρίδη, κ. Χαράς </w:t>
      </w:r>
      <w:proofErr w:type="spellStart"/>
      <w:r>
        <w:rPr>
          <w:rFonts w:eastAsia="Times New Roman" w:cs="Times New Roman"/>
          <w:szCs w:val="24"/>
        </w:rPr>
        <w:t>Κεφαλίδου</w:t>
      </w:r>
      <w:proofErr w:type="spellEnd"/>
      <w:r>
        <w:rPr>
          <w:rFonts w:eastAsia="Times New Roman" w:cs="Times New Roman"/>
          <w:szCs w:val="24"/>
        </w:rPr>
        <w:t xml:space="preserve">, κ. Εύης </w:t>
      </w:r>
      <w:proofErr w:type="spellStart"/>
      <w:r>
        <w:rPr>
          <w:rFonts w:eastAsia="Times New Roman" w:cs="Times New Roman"/>
          <w:szCs w:val="24"/>
        </w:rPr>
        <w:t>Χρι</w:t>
      </w:r>
      <w:r>
        <w:rPr>
          <w:rFonts w:eastAsia="Times New Roman" w:cs="Times New Roman"/>
          <w:szCs w:val="24"/>
        </w:rPr>
        <w:lastRenderedPageBreak/>
        <w:t>στοφιλοπούλου</w:t>
      </w:r>
      <w:proofErr w:type="spellEnd"/>
      <w:r>
        <w:rPr>
          <w:rFonts w:eastAsia="Times New Roman" w:cs="Times New Roman"/>
          <w:szCs w:val="24"/>
        </w:rPr>
        <w:t xml:space="preserve"> και κ. Άδωνι Γεωργιάδη, </w:t>
      </w:r>
      <w:r>
        <w:rPr>
          <w:rFonts w:eastAsia="Times New Roman" w:cs="Times New Roman"/>
          <w:szCs w:val="24"/>
        </w:rPr>
        <w:t xml:space="preserve">οι οποίοι μας γνωρίζουν ότι απουσιάζουν από την </w:t>
      </w:r>
      <w:r>
        <w:rPr>
          <w:rFonts w:eastAsia="Times New Roman" w:cs="Times New Roman"/>
          <w:szCs w:val="24"/>
        </w:rPr>
        <w:t>ψηφοφορία και</w:t>
      </w:r>
      <w:r>
        <w:rPr>
          <w:rFonts w:eastAsia="Times New Roman" w:cs="Times New Roman"/>
          <w:szCs w:val="24"/>
        </w:rPr>
        <w:t xml:space="preserve"> </w:t>
      </w:r>
      <w:r>
        <w:rPr>
          <w:rFonts w:eastAsia="Times New Roman" w:cs="Times New Roman"/>
          <w:szCs w:val="24"/>
        </w:rPr>
        <w:t xml:space="preserve">μας γνωστοποίησαν με επιστολή την ψήφο τους. </w:t>
      </w:r>
    </w:p>
    <w:p w14:paraId="5487C12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Οι επιστολές αυτές</w:t>
      </w:r>
      <w:r>
        <w:rPr>
          <w:rFonts w:eastAsia="Times New Roman" w:cs="Times New Roman"/>
          <w:szCs w:val="24"/>
        </w:rPr>
        <w:t>, οι οποίες</w:t>
      </w:r>
      <w:r>
        <w:rPr>
          <w:rFonts w:eastAsia="Times New Roman" w:cs="Times New Roman"/>
          <w:szCs w:val="24"/>
        </w:rPr>
        <w:t xml:space="preserve"> εκφρ</w:t>
      </w:r>
      <w:r>
        <w:rPr>
          <w:rFonts w:eastAsia="Times New Roman" w:cs="Times New Roman"/>
          <w:szCs w:val="24"/>
        </w:rPr>
        <w:t xml:space="preserve">άζουν πρόθεση ψήφου, </w:t>
      </w:r>
      <w:r>
        <w:rPr>
          <w:rFonts w:eastAsia="Times New Roman" w:cs="Times New Roman"/>
          <w:szCs w:val="24"/>
        </w:rPr>
        <w:t xml:space="preserve">θα καταχωρισθούν στα Πρακτικά </w:t>
      </w:r>
      <w:r>
        <w:rPr>
          <w:rFonts w:eastAsia="Times New Roman" w:cs="Times New Roman"/>
          <w:szCs w:val="24"/>
        </w:rPr>
        <w:t xml:space="preserve">της σημερινής συνεδρίασης, αλλά </w:t>
      </w:r>
      <w:r>
        <w:rPr>
          <w:rFonts w:eastAsia="Times New Roman" w:cs="Times New Roman"/>
          <w:szCs w:val="24"/>
        </w:rPr>
        <w:t>δεν συνυπολογίζονται στην καταμέτρηση των ψήφων .</w:t>
      </w:r>
    </w:p>
    <w:p w14:paraId="5487C12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5487C12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(ΑΛΛΑΓΗ ΣΕΛ)</w:t>
      </w:r>
    </w:p>
    <w:p w14:paraId="5487C12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(ΝΑ ΜΠΟΥΝ ΟΙ ΣΕΛ.</w:t>
      </w:r>
      <w:r>
        <w:rPr>
          <w:rFonts w:eastAsia="Times New Roman" w:cs="Times New Roman"/>
          <w:szCs w:val="24"/>
        </w:rPr>
        <w:t>55-66</w:t>
      </w:r>
      <w:r>
        <w:rPr>
          <w:rFonts w:eastAsia="Times New Roman" w:cs="Times New Roman"/>
          <w:szCs w:val="24"/>
        </w:rPr>
        <w:t xml:space="preserve"> )</w:t>
      </w:r>
    </w:p>
    <w:p w14:paraId="5487C12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(ΑΛΛΑΓΗ </w:t>
      </w:r>
      <w:r>
        <w:rPr>
          <w:rFonts w:eastAsia="Times New Roman" w:cs="Times New Roman"/>
          <w:szCs w:val="24"/>
        </w:rPr>
        <w:t>ΣΕΛ)</w:t>
      </w:r>
    </w:p>
    <w:p w14:paraId="5487C12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5487C12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(ΚΑΤΑΜΕΤΡΗΣΗ)</w:t>
      </w:r>
    </w:p>
    <w:p w14:paraId="5487C12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Θα πρότεινα να συνεχίσουμε τη συζήτηση των επίκαιρων ερωτήσεων</w:t>
      </w:r>
      <w:r>
        <w:rPr>
          <w:rFonts w:eastAsia="Times New Roman" w:cs="Times New Roman"/>
          <w:szCs w:val="24"/>
        </w:rPr>
        <w:t>,</w:t>
      </w:r>
      <w:r>
        <w:rPr>
          <w:rFonts w:eastAsia="Times New Roman" w:cs="Times New Roman"/>
          <w:szCs w:val="24"/>
        </w:rPr>
        <w:t xml:space="preserve"> μέχρι να έχουμε το αποτέλεσμα, για να μην χάνουμε χρόνο. </w:t>
      </w:r>
    </w:p>
    <w:p w14:paraId="5487C128" w14:textId="77777777" w:rsidR="00EA4505" w:rsidRDefault="00FF7F7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Εισερχόμαστε, λοιπόν, στη συζήτηση της έκτης με αριθμό 59/10-10-2016 επίκαιρης ερώτη</w:t>
      </w:r>
      <w:r>
        <w:rPr>
          <w:rFonts w:eastAsia="Times New Roman"/>
          <w:color w:val="000000"/>
          <w:szCs w:val="24"/>
          <w:shd w:val="clear" w:color="auto" w:fill="FFFFFF"/>
        </w:rPr>
        <w:t xml:space="preserve">σης πρώτου κύκλου της Βουλευτού Β΄ Αθηνών του Λαϊκού Συνδέσμου-Χρυσή Αυγή κ.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Ζαρούλια</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Οικονομίας και Ανάπτυξης,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 «μείωση της εθνικά κυρίαρχης απονομής δικαιοσύνης μέσω της επικύρωσης της συμφωνίας CETA μεταξύ Καναδά και</w:t>
      </w:r>
      <w:r>
        <w:rPr>
          <w:rFonts w:eastAsia="Times New Roman"/>
          <w:color w:val="000000"/>
          <w:szCs w:val="24"/>
          <w:shd w:val="clear" w:color="auto" w:fill="FFFFFF"/>
        </w:rPr>
        <w:t xml:space="preserve"> Ε.Ε».</w:t>
      </w:r>
    </w:p>
    <w:p w14:paraId="5487C129" w14:textId="77777777" w:rsidR="00EA4505" w:rsidRDefault="00FF7F7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Οικονομίας και Ανάπτυξης κ. Δήμος Παπαδημητρίου.</w:t>
      </w:r>
    </w:p>
    <w:p w14:paraId="5487C12A" w14:textId="77777777" w:rsidR="00EA4505" w:rsidRDefault="00FF7F79">
      <w:pPr>
        <w:spacing w:after="0" w:line="600" w:lineRule="auto"/>
        <w:ind w:firstLine="720"/>
        <w:jc w:val="both"/>
        <w:rPr>
          <w:rFonts w:eastAsia="Times New Roman"/>
          <w:szCs w:val="24"/>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Ζαρούλια</w:t>
      </w:r>
      <w:proofErr w:type="spellEnd"/>
      <w:r>
        <w:rPr>
          <w:rFonts w:eastAsia="Times New Roman"/>
          <w:color w:val="000000"/>
          <w:szCs w:val="24"/>
          <w:shd w:val="clear" w:color="auto" w:fill="FFFFFF"/>
        </w:rPr>
        <w:t xml:space="preserve">, έχετε τον λόγο. </w:t>
      </w:r>
    </w:p>
    <w:p w14:paraId="5487C12B" w14:textId="77777777" w:rsidR="00EA4505" w:rsidRDefault="00FF7F79">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Ευχαριστώ, κύριε Πρόεδρε. </w:t>
      </w:r>
    </w:p>
    <w:p w14:paraId="5487C12C" w14:textId="77777777" w:rsidR="00EA4505" w:rsidRDefault="00FF7F79">
      <w:pPr>
        <w:spacing w:after="0" w:line="600" w:lineRule="auto"/>
        <w:ind w:firstLine="720"/>
        <w:jc w:val="both"/>
        <w:rPr>
          <w:rFonts w:eastAsia="Times New Roman"/>
          <w:szCs w:val="24"/>
        </w:rPr>
      </w:pPr>
      <w:r>
        <w:rPr>
          <w:rFonts w:eastAsia="Times New Roman"/>
          <w:szCs w:val="24"/>
        </w:rPr>
        <w:lastRenderedPageBreak/>
        <w:t>Βεβαίως η ερώτηση, δύο μήνες μετά την κατάθεσή της, δεν είναι και τόσο επίκαιρη. Είχαμε μια Επιτροπή</w:t>
      </w:r>
      <w:r>
        <w:rPr>
          <w:rFonts w:eastAsia="Times New Roman"/>
          <w:szCs w:val="24"/>
        </w:rPr>
        <w:t xml:space="preserve"> για τη </w:t>
      </w:r>
      <w:r>
        <w:rPr>
          <w:rFonts w:eastAsia="Times New Roman"/>
          <w:szCs w:val="24"/>
          <w:lang w:val="en-US"/>
        </w:rPr>
        <w:t>CETA</w:t>
      </w:r>
      <w:r>
        <w:rPr>
          <w:rFonts w:eastAsia="Times New Roman"/>
          <w:szCs w:val="24"/>
        </w:rPr>
        <w:t xml:space="preserve"> και την </w:t>
      </w:r>
      <w:r>
        <w:rPr>
          <w:rFonts w:eastAsia="Times New Roman"/>
          <w:szCs w:val="24"/>
          <w:lang w:val="en-US"/>
        </w:rPr>
        <w:t>TTIP</w:t>
      </w:r>
      <w:r>
        <w:rPr>
          <w:rFonts w:eastAsia="Times New Roman"/>
          <w:szCs w:val="24"/>
        </w:rPr>
        <w:t xml:space="preserve"> στις 7 Οκτωβρίου, όπου θα πήγαινε ο απερχόμενος Υπουργός κ. Σταθάκης στη Διάσκεψη Κορυφής στην Ευρωπαϊκή Ένωση να υπογράψει στις 27 και 28 Οκτωβρίου για τη </w:t>
      </w:r>
      <w:r>
        <w:rPr>
          <w:rFonts w:eastAsia="Times New Roman"/>
          <w:szCs w:val="24"/>
          <w:lang w:val="en-US"/>
        </w:rPr>
        <w:t>CETA</w:t>
      </w:r>
      <w:r>
        <w:rPr>
          <w:rFonts w:eastAsia="Times New Roman"/>
          <w:szCs w:val="24"/>
        </w:rPr>
        <w:t>.</w:t>
      </w:r>
    </w:p>
    <w:p w14:paraId="5487C12D" w14:textId="77777777" w:rsidR="00EA4505" w:rsidRDefault="00FF7F79">
      <w:pPr>
        <w:spacing w:after="0" w:line="600" w:lineRule="auto"/>
        <w:ind w:firstLine="720"/>
        <w:jc w:val="both"/>
        <w:rPr>
          <w:rFonts w:eastAsia="Times New Roman"/>
          <w:szCs w:val="24"/>
        </w:rPr>
      </w:pPr>
      <w:r>
        <w:rPr>
          <w:rFonts w:eastAsia="Times New Roman"/>
          <w:szCs w:val="24"/>
        </w:rPr>
        <w:t>Σύμφωνα, λοιπόν, με τα λεγόμενά του, τα οποία υπάρχουν στα Πρακτικά,</w:t>
      </w:r>
      <w:r>
        <w:rPr>
          <w:rFonts w:eastAsia="Times New Roman"/>
          <w:szCs w:val="24"/>
        </w:rPr>
        <w:t xml:space="preserve"> η Κυβέρνηση προσπάθησε να μπει σε μια διαδικασία διαπραγμάτευσης</w:t>
      </w:r>
      <w:r>
        <w:rPr>
          <w:rFonts w:eastAsia="Times New Roman"/>
          <w:szCs w:val="24"/>
        </w:rPr>
        <w:t>,</w:t>
      </w:r>
      <w:r>
        <w:rPr>
          <w:rFonts w:eastAsia="Times New Roman"/>
          <w:szCs w:val="24"/>
        </w:rPr>
        <w:t xml:space="preserve"> αντί να δηλώσει ευθέως την αντίρρησή της ή την αποχή της, ώστε να διατηρήσει την ομοφωνία και να φτάσει σε ένα καλύτερο αποτέλεσμα. </w:t>
      </w:r>
    </w:p>
    <w:p w14:paraId="5487C12E" w14:textId="77777777" w:rsidR="00EA4505" w:rsidRDefault="00FF7F79">
      <w:pPr>
        <w:spacing w:after="0" w:line="600" w:lineRule="auto"/>
        <w:ind w:firstLine="720"/>
        <w:jc w:val="both"/>
        <w:rPr>
          <w:rFonts w:eastAsia="Times New Roman"/>
          <w:szCs w:val="24"/>
        </w:rPr>
      </w:pPr>
      <w:r>
        <w:rPr>
          <w:rFonts w:eastAsia="Times New Roman"/>
          <w:szCs w:val="24"/>
        </w:rPr>
        <w:t>Εδώ προκύπτουν δύο ζητήματα: Το ένα είναι πως</w:t>
      </w:r>
      <w:r>
        <w:rPr>
          <w:rFonts w:eastAsia="Times New Roman"/>
          <w:szCs w:val="24"/>
        </w:rPr>
        <w:t>,</w:t>
      </w:r>
      <w:r>
        <w:rPr>
          <w:rFonts w:eastAsia="Times New Roman"/>
          <w:szCs w:val="24"/>
        </w:rPr>
        <w:t xml:space="preserve"> όταν δεν </w:t>
      </w:r>
      <w:r>
        <w:rPr>
          <w:rFonts w:eastAsia="Times New Roman"/>
          <w:szCs w:val="24"/>
        </w:rPr>
        <w:t xml:space="preserve">δηλώνεις από την αρχή την αντίρρησή σου, νοθεύεται η αρχή της πλειοψηφίας. Μετά, πώς μπορεί να είναι σίγουρος ότι με αυτόν τον τρόπο που διάλεξε, θα οδηγηθούμε σε καλύτερο αποτέλεσμα; Και εν πάση </w:t>
      </w:r>
      <w:proofErr w:type="spellStart"/>
      <w:r>
        <w:rPr>
          <w:rFonts w:eastAsia="Times New Roman"/>
          <w:szCs w:val="24"/>
        </w:rPr>
        <w:t>περιπτώσει</w:t>
      </w:r>
      <w:proofErr w:type="spellEnd"/>
      <w:r>
        <w:rPr>
          <w:rFonts w:eastAsia="Times New Roman"/>
          <w:szCs w:val="24"/>
        </w:rPr>
        <w:t>, τα συμφέρονται ποιου εξυπηρετούνται; Διότι, σίγο</w:t>
      </w:r>
      <w:r>
        <w:rPr>
          <w:rFonts w:eastAsia="Times New Roman"/>
          <w:szCs w:val="24"/>
        </w:rPr>
        <w:t xml:space="preserve">υρα δεν είναι επ’ </w:t>
      </w:r>
      <w:proofErr w:type="spellStart"/>
      <w:r>
        <w:rPr>
          <w:rFonts w:eastAsia="Times New Roman"/>
          <w:szCs w:val="24"/>
        </w:rPr>
        <w:t>ωφελεία</w:t>
      </w:r>
      <w:proofErr w:type="spellEnd"/>
      <w:r>
        <w:rPr>
          <w:rFonts w:eastAsia="Times New Roman"/>
          <w:szCs w:val="24"/>
        </w:rPr>
        <w:t xml:space="preserve"> της Ελλάδος.</w:t>
      </w:r>
    </w:p>
    <w:p w14:paraId="5487C12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Θα με συγχωρέσει ο Υπουργός, που αντικατέστησε τον κ. Σταθάκη, διότι οι ερωτήσεις αυτές και δεν είναι πλέον επίκαιρες, διότι παρήλθε η 28</w:t>
      </w:r>
      <w:r>
        <w:rPr>
          <w:rFonts w:eastAsia="Times New Roman" w:cs="Times New Roman"/>
          <w:szCs w:val="24"/>
          <w:vertAlign w:val="superscript"/>
        </w:rPr>
        <w:t>η</w:t>
      </w:r>
      <w:r>
        <w:rPr>
          <w:rFonts w:eastAsia="Times New Roman" w:cs="Times New Roman"/>
          <w:szCs w:val="24"/>
        </w:rPr>
        <w:t xml:space="preserve"> Οκτωβρίου που υπέγραψε ο κ. Σταθάκης και η δεύτερη ερώτηση που έκανα, μου απαν</w:t>
      </w:r>
      <w:r>
        <w:rPr>
          <w:rFonts w:eastAsia="Times New Roman" w:cs="Times New Roman"/>
          <w:szCs w:val="24"/>
        </w:rPr>
        <w:t xml:space="preserve">τήθηκε μέσα στην </w:t>
      </w:r>
      <w:r>
        <w:rPr>
          <w:rFonts w:eastAsia="Times New Roman" w:cs="Times New Roman"/>
          <w:szCs w:val="24"/>
        </w:rPr>
        <w:t>ε</w:t>
      </w:r>
      <w:r>
        <w:rPr>
          <w:rFonts w:eastAsia="Times New Roman" w:cs="Times New Roman"/>
          <w:szCs w:val="24"/>
        </w:rPr>
        <w:t xml:space="preserve">πιτροπή από τον κ. </w:t>
      </w:r>
      <w:proofErr w:type="spellStart"/>
      <w:r>
        <w:rPr>
          <w:rFonts w:eastAsia="Times New Roman" w:cs="Times New Roman"/>
          <w:szCs w:val="24"/>
        </w:rPr>
        <w:t>Βούτση</w:t>
      </w:r>
      <w:proofErr w:type="spellEnd"/>
      <w:r>
        <w:rPr>
          <w:rFonts w:eastAsia="Times New Roman" w:cs="Times New Roman"/>
          <w:szCs w:val="24"/>
        </w:rPr>
        <w:t xml:space="preserve">. Όμως, είναι καλό να διαβάσω περί τίνος πρόκειται, για να καταλάβει και ο ελληνικός λαός για το τι συζητάμε. </w:t>
      </w:r>
    </w:p>
    <w:p w14:paraId="5487C130" w14:textId="77777777" w:rsidR="00EA4505" w:rsidRDefault="00FF7F79">
      <w:pPr>
        <w:spacing w:after="0" w:line="600" w:lineRule="auto"/>
        <w:ind w:firstLine="720"/>
        <w:jc w:val="both"/>
        <w:rPr>
          <w:rFonts w:eastAsia="Times New Roman"/>
          <w:szCs w:val="24"/>
        </w:rPr>
      </w:pPr>
      <w:r>
        <w:rPr>
          <w:rFonts w:eastAsia="Times New Roman" w:cs="Times New Roman"/>
          <w:szCs w:val="24"/>
        </w:rPr>
        <w:t>Μια σοβαρή απειλή για την εθνικά και κρατικά κυρίαρχη απονομή τ</w:t>
      </w:r>
      <w:r>
        <w:rPr>
          <w:rFonts w:eastAsia="Times New Roman" w:cs="Times New Roman"/>
          <w:szCs w:val="24"/>
        </w:rPr>
        <w:t>ή</w:t>
      </w:r>
      <w:r>
        <w:rPr>
          <w:rFonts w:eastAsia="Times New Roman" w:cs="Times New Roman"/>
          <w:szCs w:val="24"/>
        </w:rPr>
        <w:t xml:space="preserve">ς δικαιοσύνης βρίσκεται προ των πυλών με την επικύρωση της συμφωνίας της </w:t>
      </w:r>
      <w:r>
        <w:rPr>
          <w:rFonts w:eastAsia="Times New Roman"/>
          <w:szCs w:val="24"/>
          <w:lang w:val="en-US"/>
        </w:rPr>
        <w:t>CETA</w:t>
      </w:r>
      <w:r>
        <w:rPr>
          <w:rFonts w:eastAsia="Times New Roman"/>
          <w:szCs w:val="24"/>
        </w:rPr>
        <w:t xml:space="preserve"> μεταξύ Καναδά και Ευρωπαϊκής Ένωσης. Στη συμφωνία προβλέπεται η καθιέρωση παράλληλου συστήματος δικαιοσύνης και μηχανισμού επίλυσης διαφορών μεταξύ ξένων επενδυτών και κρατών, στ</w:t>
      </w:r>
      <w:r>
        <w:rPr>
          <w:rFonts w:eastAsia="Times New Roman"/>
          <w:szCs w:val="24"/>
        </w:rPr>
        <w:t xml:space="preserve">ο πλαίσιο του οποίου πολυεθνικές εταιρίες θα μπορούν να καταθέτουν αγωγή και να ζητούν αποζημιώσεις εναντίον οποιουδήποτε ευρωπαϊκού κράτους θεωρούν πως βλάπτει τα συμφέροντά τους και η εκδίκαση θα διενεργείται, </w:t>
      </w:r>
      <w:r>
        <w:rPr>
          <w:rFonts w:eastAsia="Times New Roman"/>
          <w:szCs w:val="24"/>
        </w:rPr>
        <w:lastRenderedPageBreak/>
        <w:t>αντί των εθνικών δικαστηρίων, από ιδιωτικά δ</w:t>
      </w:r>
      <w:r>
        <w:rPr>
          <w:rFonts w:eastAsia="Times New Roman"/>
          <w:szCs w:val="24"/>
        </w:rPr>
        <w:t>ιαιτητικά δικαστήρια, παρακάμπτοντας τα εθνικά δίκαια, αλλά και τους κανόνες και θεσμούς δικαίου της Ευρωπαϊκής Ενώσεως.</w:t>
      </w:r>
    </w:p>
    <w:p w14:paraId="5487C131" w14:textId="77777777" w:rsidR="00EA4505" w:rsidRDefault="00FF7F79">
      <w:pPr>
        <w:spacing w:after="0" w:line="600" w:lineRule="auto"/>
        <w:ind w:firstLine="720"/>
        <w:jc w:val="both"/>
        <w:rPr>
          <w:rFonts w:eastAsia="Times New Roman"/>
          <w:szCs w:val="24"/>
        </w:rPr>
      </w:pPr>
      <w:r>
        <w:rPr>
          <w:rFonts w:eastAsia="Times New Roman"/>
          <w:szCs w:val="24"/>
        </w:rPr>
        <w:t xml:space="preserve">Επιπλέον, όταν επικυρωθεί η </w:t>
      </w:r>
      <w:r>
        <w:rPr>
          <w:rFonts w:eastAsia="Times New Roman"/>
          <w:szCs w:val="24"/>
          <w:lang w:val="en-US"/>
        </w:rPr>
        <w:t>CETA</w:t>
      </w:r>
      <w:r>
        <w:rPr>
          <w:rFonts w:eastAsia="Times New Roman"/>
          <w:szCs w:val="24"/>
        </w:rPr>
        <w:t xml:space="preserve"> και ανεξάρτητα από την επικύρωση ή μη της συμφωνίας </w:t>
      </w:r>
      <w:r>
        <w:rPr>
          <w:rFonts w:eastAsia="Times New Roman"/>
          <w:szCs w:val="24"/>
          <w:lang w:val="en-US"/>
        </w:rPr>
        <w:t>TTIP</w:t>
      </w:r>
      <w:r>
        <w:rPr>
          <w:rFonts w:eastAsia="Times New Roman"/>
          <w:szCs w:val="24"/>
        </w:rPr>
        <w:t>, που αφορά τις εμπορικές σχέσεις Ευρωπαϊκής Έ</w:t>
      </w:r>
      <w:r>
        <w:rPr>
          <w:rFonts w:eastAsia="Times New Roman"/>
          <w:szCs w:val="24"/>
        </w:rPr>
        <w:t xml:space="preserve">νωσης και Ηνωμένων Πολιτειών Αμερικής, θα έχει τη δυνατότητα και κάθε αμερικανικός όμιλος, ο οποίος θα διατηρεί ένα μικρό υποκατάστημα στον Καναδά, να καταθέτει αγωγή εναντίον οποιουδήποτε ευρωπαϊκού κράτους. </w:t>
      </w:r>
    </w:p>
    <w:p w14:paraId="5487C132"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την καθιέρωση του παράλληλου συστήματος δικ</w:t>
      </w:r>
      <w:r>
        <w:rPr>
          <w:rFonts w:eastAsia="Times New Roman" w:cs="Times New Roman"/>
          <w:szCs w:val="24"/>
        </w:rPr>
        <w:t>αίου οι καπιταλιστικοί όμιλοι, αποκτώντας νομικό καθεστώς</w:t>
      </w:r>
      <w:r>
        <w:rPr>
          <w:rFonts w:eastAsia="Times New Roman" w:cs="Times New Roman"/>
          <w:szCs w:val="24"/>
        </w:rPr>
        <w:t>,</w:t>
      </w:r>
      <w:r>
        <w:rPr>
          <w:rFonts w:eastAsia="Times New Roman" w:cs="Times New Roman"/>
          <w:szCs w:val="24"/>
        </w:rPr>
        <w:t xml:space="preserve"> ισοδύναμο με εκείνο των κρατών, αναγορεύονται σε ισότιμους εταίρους των κρατών</w:t>
      </w:r>
      <w:r>
        <w:rPr>
          <w:rFonts w:eastAsia="Times New Roman" w:cs="Times New Roman"/>
          <w:szCs w:val="24"/>
        </w:rPr>
        <w:t>,</w:t>
      </w:r>
      <w:r>
        <w:rPr>
          <w:rFonts w:eastAsia="Times New Roman" w:cs="Times New Roman"/>
          <w:szCs w:val="24"/>
        </w:rPr>
        <w:t xml:space="preserve"> σε βάρος της εθνικά και κρατικά κυρίαρχης απονομής δικαιοσύνης, άρα και της εθνικής κυριαρχίας των ευρωπαϊκών κρατών </w:t>
      </w:r>
      <w:r>
        <w:rPr>
          <w:rFonts w:eastAsia="Times New Roman" w:cs="Times New Roman"/>
          <w:szCs w:val="24"/>
        </w:rPr>
        <w:t xml:space="preserve">και μπορούν να απαιτούν αποζημιώσεις, όταν κρίνουν ότι οι εθνικές κρατικές πολιτικές, όπως η προστασία </w:t>
      </w:r>
      <w:r>
        <w:rPr>
          <w:rFonts w:eastAsia="Times New Roman" w:cs="Times New Roman"/>
          <w:szCs w:val="24"/>
        </w:rPr>
        <w:lastRenderedPageBreak/>
        <w:t>της υγείας, του περιβάλλοντος και της ομαλής οικονομικής ζωής, περιορίζουν την ελευθερία τους, δηλαδή την εγγενή τους ροπή για κερδοφορία</w:t>
      </w:r>
      <w:r>
        <w:rPr>
          <w:rFonts w:eastAsia="Times New Roman" w:cs="Times New Roman"/>
          <w:szCs w:val="24"/>
        </w:rPr>
        <w:t>,</w:t>
      </w:r>
      <w:r>
        <w:rPr>
          <w:rFonts w:eastAsia="Times New Roman" w:cs="Times New Roman"/>
          <w:szCs w:val="24"/>
        </w:rPr>
        <w:t xml:space="preserve"> χωρίς όρια και</w:t>
      </w:r>
      <w:r>
        <w:rPr>
          <w:rFonts w:eastAsia="Times New Roman" w:cs="Times New Roman"/>
          <w:szCs w:val="24"/>
        </w:rPr>
        <w:t xml:space="preserve"> περιορισμούς.</w:t>
      </w:r>
    </w:p>
    <w:p w14:paraId="5487C133"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εις ότι αφορά τώρα αυτό, υπάρχουν πολλές περιπτώσεις άλλων κρατών, όπου έχουν πάει οι εταιρείες</w:t>
      </w:r>
      <w:r>
        <w:rPr>
          <w:rFonts w:eastAsia="Times New Roman" w:cs="Times New Roman"/>
          <w:szCs w:val="24"/>
        </w:rPr>
        <w:t>,</w:t>
      </w:r>
      <w:r>
        <w:rPr>
          <w:rFonts w:eastAsia="Times New Roman" w:cs="Times New Roman"/>
          <w:szCs w:val="24"/>
        </w:rPr>
        <w:t xml:space="preserve"> τα κράτη στα δικαστήρια και τους έχουν αναγκάσει να πληρώσουν πρόστιμα. </w:t>
      </w:r>
    </w:p>
    <w:p w14:paraId="5487C134"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Έχω εδώ –και μπορώ να το καταθέσω για τα Πρακτικά- κάποια στοιχεία.</w:t>
      </w:r>
      <w:r>
        <w:rPr>
          <w:rFonts w:eastAsia="Times New Roman" w:cs="Times New Roman"/>
          <w:szCs w:val="24"/>
        </w:rPr>
        <w:t xml:space="preserve"> Η σουηδική εταιρεία ενέργειας </w:t>
      </w:r>
      <w:r>
        <w:rPr>
          <w:rFonts w:eastAsia="Times New Roman" w:cs="Times New Roman"/>
          <w:szCs w:val="24"/>
        </w:rPr>
        <w:t>«</w:t>
      </w:r>
      <w:r>
        <w:rPr>
          <w:rFonts w:eastAsia="Times New Roman" w:cs="Times New Roman"/>
          <w:szCs w:val="24"/>
          <w:lang w:val="en-US"/>
        </w:rPr>
        <w:t>WATT</w:t>
      </w:r>
      <w:r>
        <w:rPr>
          <w:rFonts w:eastAsia="Times New Roman" w:cs="Times New Roman"/>
          <w:szCs w:val="24"/>
        </w:rPr>
        <w:t>+</w:t>
      </w:r>
      <w:r>
        <w:rPr>
          <w:rFonts w:eastAsia="Times New Roman" w:cs="Times New Roman"/>
          <w:szCs w:val="24"/>
          <w:lang w:val="en-US"/>
        </w:rPr>
        <w:t>VOLT</w:t>
      </w:r>
      <w:r>
        <w:rPr>
          <w:rFonts w:eastAsia="Times New Roman" w:cs="Times New Roman"/>
          <w:szCs w:val="24"/>
        </w:rPr>
        <w:t>»</w:t>
      </w:r>
      <w:r>
        <w:rPr>
          <w:rFonts w:eastAsia="Times New Roman" w:cs="Times New Roman"/>
          <w:szCs w:val="24"/>
        </w:rPr>
        <w:t xml:space="preserve"> κινήθηκε κατά της γερμανικής Κυβέρνησης για 3,7 δισεκατομμύρια ευρώ, η αμερικανική εταιρεία </w:t>
      </w:r>
      <w:r>
        <w:rPr>
          <w:rFonts w:eastAsia="Times New Roman" w:cs="Times New Roman"/>
          <w:szCs w:val="24"/>
        </w:rPr>
        <w:t>«</w:t>
      </w:r>
      <w:r>
        <w:rPr>
          <w:rFonts w:eastAsia="Times New Roman" w:cs="Times New Roman"/>
          <w:szCs w:val="24"/>
          <w:lang w:val="en-US"/>
        </w:rPr>
        <w:t>ETHYL</w:t>
      </w:r>
      <w:r>
        <w:rPr>
          <w:rFonts w:eastAsia="Times New Roman" w:cs="Times New Roman"/>
          <w:szCs w:val="24"/>
        </w:rPr>
        <w:t>»</w:t>
      </w:r>
      <w:r>
        <w:rPr>
          <w:rFonts w:eastAsia="Times New Roman" w:cs="Times New Roman"/>
          <w:szCs w:val="24"/>
        </w:rPr>
        <w:t xml:space="preserve"> εναντίον του Καναδά, η </w:t>
      </w:r>
      <w:r>
        <w:rPr>
          <w:rFonts w:eastAsia="Times New Roman" w:cs="Times New Roman"/>
          <w:szCs w:val="24"/>
        </w:rPr>
        <w:t>«</w:t>
      </w:r>
      <w:r>
        <w:rPr>
          <w:rFonts w:eastAsia="Times New Roman" w:cs="Times New Roman"/>
          <w:szCs w:val="24"/>
          <w:lang w:val="en-US"/>
        </w:rPr>
        <w:t>PHILIP</w:t>
      </w:r>
      <w:r>
        <w:rPr>
          <w:rFonts w:eastAsia="Times New Roman" w:cs="Times New Roman"/>
          <w:szCs w:val="24"/>
        </w:rPr>
        <w:t xml:space="preserve"> </w:t>
      </w:r>
      <w:r>
        <w:rPr>
          <w:rFonts w:eastAsia="Times New Roman" w:cs="Times New Roman"/>
          <w:szCs w:val="24"/>
          <w:lang w:val="en-US"/>
        </w:rPr>
        <w:t>MORRIS</w:t>
      </w:r>
      <w:r>
        <w:rPr>
          <w:rFonts w:eastAsia="Times New Roman" w:cs="Times New Roman"/>
          <w:szCs w:val="24"/>
        </w:rPr>
        <w:t>»</w:t>
      </w:r>
      <w:r>
        <w:rPr>
          <w:rFonts w:eastAsia="Times New Roman" w:cs="Times New Roman"/>
          <w:szCs w:val="24"/>
        </w:rPr>
        <w:t xml:space="preserve"> κατά της Κυβέρνησης της Αυστραλίας. Η Κυβέρνηση της Αργεντινής εξαναγκάστη</w:t>
      </w:r>
      <w:r>
        <w:rPr>
          <w:rFonts w:eastAsia="Times New Roman" w:cs="Times New Roman"/>
          <w:szCs w:val="24"/>
        </w:rPr>
        <w:t>κε</w:t>
      </w:r>
      <w:r>
        <w:rPr>
          <w:rFonts w:eastAsia="Times New Roman" w:cs="Times New Roman"/>
          <w:szCs w:val="24"/>
        </w:rPr>
        <w:t>,</w:t>
      </w:r>
      <w:r>
        <w:rPr>
          <w:rFonts w:eastAsia="Times New Roman" w:cs="Times New Roman"/>
          <w:szCs w:val="24"/>
        </w:rPr>
        <w:t xml:space="preserve"> τον Οκτώβριο του 2013</w:t>
      </w:r>
      <w:r>
        <w:rPr>
          <w:rFonts w:eastAsia="Times New Roman" w:cs="Times New Roman"/>
          <w:szCs w:val="24"/>
        </w:rPr>
        <w:t>,</w:t>
      </w:r>
      <w:r>
        <w:rPr>
          <w:rFonts w:eastAsia="Times New Roman" w:cs="Times New Roman"/>
          <w:szCs w:val="24"/>
        </w:rPr>
        <w:t xml:space="preserve"> να καταβάλει ποσό άνω των 500 εκατομμυρίων δολαρίων, προκειμένου να ικανοποιήσει τις απαιτήσεις πέντε εταιρειών. Ο Ισημερινός υποχρεώθηκε να καταβάλει στην </w:t>
      </w:r>
      <w:r>
        <w:rPr>
          <w:rFonts w:eastAsia="Times New Roman" w:cs="Times New Roman"/>
          <w:szCs w:val="24"/>
        </w:rPr>
        <w:t>«</w:t>
      </w:r>
      <w:r>
        <w:rPr>
          <w:rFonts w:eastAsia="Times New Roman" w:cs="Times New Roman"/>
          <w:szCs w:val="24"/>
          <w:lang w:val="en-US"/>
        </w:rPr>
        <w:t>OCCIDENTAL</w:t>
      </w:r>
      <w:r>
        <w:rPr>
          <w:rFonts w:eastAsia="Times New Roman" w:cs="Times New Roman"/>
          <w:szCs w:val="24"/>
        </w:rPr>
        <w:t xml:space="preserve"> </w:t>
      </w:r>
      <w:r>
        <w:rPr>
          <w:rFonts w:eastAsia="Times New Roman" w:cs="Times New Roman"/>
          <w:szCs w:val="24"/>
          <w:lang w:val="en-US"/>
        </w:rPr>
        <w:lastRenderedPageBreak/>
        <w:t>PETROLEUM</w:t>
      </w:r>
      <w:r>
        <w:rPr>
          <w:rFonts w:eastAsia="Times New Roman" w:cs="Times New Roman"/>
          <w:szCs w:val="24"/>
        </w:rPr>
        <w:t>»</w:t>
      </w:r>
      <w:r>
        <w:rPr>
          <w:rFonts w:eastAsia="Times New Roman" w:cs="Times New Roman"/>
          <w:szCs w:val="24"/>
        </w:rPr>
        <w:t xml:space="preserve"> αποζημίωση 1,77 δισεκατομμυρί</w:t>
      </w:r>
      <w:r>
        <w:rPr>
          <w:rFonts w:eastAsia="Times New Roman" w:cs="Times New Roman"/>
          <w:szCs w:val="24"/>
        </w:rPr>
        <w:t>ου</w:t>
      </w:r>
      <w:r>
        <w:rPr>
          <w:rFonts w:eastAsia="Times New Roman" w:cs="Times New Roman"/>
          <w:szCs w:val="24"/>
        </w:rPr>
        <w:t xml:space="preserve"> δολαρίων, επειδή τ</w:t>
      </w:r>
      <w:r>
        <w:rPr>
          <w:rFonts w:eastAsia="Times New Roman" w:cs="Times New Roman"/>
          <w:szCs w:val="24"/>
        </w:rPr>
        <w:t xml:space="preserve">ερμάτισε η σύμβαση με τον πετρελαϊκό κολοσσό, όταν αυτός παραβίασε τους νόμους της χώρας. </w:t>
      </w:r>
    </w:p>
    <w:p w14:paraId="5487C135"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νομίζετε ότι θα γίνει και εδώ, όταν έρθουν οι πολυεθνικές και παραβιάσουν κάποιον νόμο της χώρας και το κράτος θέλει να τους επαναφέρει στην τάξη; Θα μας σύρουν σ</w:t>
      </w:r>
      <w:r>
        <w:rPr>
          <w:rFonts w:eastAsia="Times New Roman" w:cs="Times New Roman"/>
          <w:szCs w:val="24"/>
        </w:rPr>
        <w:t xml:space="preserve">ε κάποια δικαστήρια και, προφανώς, η Ελλάδα θα χάσει. </w:t>
      </w:r>
    </w:p>
    <w:p w14:paraId="5487C136"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Δεδομένων, λοιπόν, αυτών των </w:t>
      </w:r>
      <w:r>
        <w:rPr>
          <w:rFonts w:eastAsia="Times New Roman" w:cs="Times New Roman"/>
          <w:szCs w:val="24"/>
        </w:rPr>
        <w:t>στοιχείω</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που σας έχω αναφέρει, είπα σε μια άλλη επιτροπή, στις 17 Οκτωβρίου, στον κ. </w:t>
      </w:r>
      <w:proofErr w:type="spellStart"/>
      <w:r>
        <w:rPr>
          <w:rFonts w:eastAsia="Times New Roman" w:cs="Times New Roman"/>
          <w:szCs w:val="24"/>
        </w:rPr>
        <w:t>Βούτση</w:t>
      </w:r>
      <w:proofErr w:type="spellEnd"/>
      <w:r>
        <w:rPr>
          <w:rFonts w:eastAsia="Times New Roman" w:cs="Times New Roman"/>
          <w:szCs w:val="24"/>
        </w:rPr>
        <w:t xml:space="preserve"> ότι πρέπει να συζητηθεί αυτή η υπογραφή της </w:t>
      </w:r>
      <w:r>
        <w:rPr>
          <w:rFonts w:eastAsia="Times New Roman" w:cs="Times New Roman"/>
          <w:szCs w:val="24"/>
          <w:lang w:val="en-US"/>
        </w:rPr>
        <w:t>CETA</w:t>
      </w:r>
      <w:r>
        <w:rPr>
          <w:rFonts w:eastAsia="Times New Roman" w:cs="Times New Roman"/>
          <w:szCs w:val="24"/>
        </w:rPr>
        <w:t xml:space="preserve"> και της </w:t>
      </w:r>
      <w:r>
        <w:rPr>
          <w:rFonts w:eastAsia="Times New Roman" w:cs="Times New Roman"/>
          <w:szCs w:val="24"/>
          <w:lang w:val="en-US"/>
        </w:rPr>
        <w:t>TTIP</w:t>
      </w:r>
      <w:r>
        <w:rPr>
          <w:rFonts w:eastAsia="Times New Roman" w:cs="Times New Roman"/>
          <w:szCs w:val="24"/>
        </w:rPr>
        <w:t xml:space="preserve"> μέσα στο Κοινοβούλιο με αυξημένη πλειοψηφία, όπως ορίζει το άρθρο 28 παράγραφος 2 του Συντάγματος, διότι εκχωρείται κυρίαρχο έδαφος, κυριαρχικά δικαιώματα με αυτόν τον τρόπο, βάζουν «πόδι» εδώ αυτές οι εταιρείες. Μου απάντησε ο κ. </w:t>
      </w:r>
      <w:proofErr w:type="spellStart"/>
      <w:r>
        <w:rPr>
          <w:rFonts w:eastAsia="Times New Roman" w:cs="Times New Roman"/>
          <w:szCs w:val="24"/>
        </w:rPr>
        <w:t>Βούτσης</w:t>
      </w:r>
      <w:proofErr w:type="spellEnd"/>
      <w:r>
        <w:rPr>
          <w:rFonts w:eastAsia="Times New Roman" w:cs="Times New Roman"/>
          <w:szCs w:val="24"/>
        </w:rPr>
        <w:t xml:space="preserve"> ότι λέω ότι εκχω</w:t>
      </w:r>
      <w:r>
        <w:rPr>
          <w:rFonts w:eastAsia="Times New Roman" w:cs="Times New Roman"/>
          <w:szCs w:val="24"/>
        </w:rPr>
        <w:t>ρούνται κυριαρχικά δικαιώματα</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βάση την εκτίμησή μου. Όχι, δεν είναι βάσει της εκτίμησής μου, είναι γεγονός</w:t>
      </w:r>
      <w:r>
        <w:rPr>
          <w:rFonts w:eastAsia="Times New Roman" w:cs="Times New Roman"/>
          <w:szCs w:val="24"/>
        </w:rPr>
        <w:t xml:space="preserve"> </w:t>
      </w:r>
      <w:r>
        <w:rPr>
          <w:rFonts w:eastAsia="Times New Roman" w:cs="Times New Roman"/>
          <w:szCs w:val="24"/>
        </w:rPr>
        <w:t>τεκμηριωμένο.</w:t>
      </w:r>
    </w:p>
    <w:p w14:paraId="5487C13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487C138"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xml:space="preserve">, επειδή έχετε και τη δευτερολογία σας, αν είναι δυνατόν, ολοκληρώστε. </w:t>
      </w:r>
    </w:p>
    <w:p w14:paraId="5487C139"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Έχετε απόλυτο δίκιο, περίμενα δύο μήνες και δεν είναι επίκαιρη η ερώτηση, αλλά είναι σημαντική. </w:t>
      </w:r>
    </w:p>
    <w:p w14:paraId="5487C13A"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Εντάξει. </w:t>
      </w:r>
    </w:p>
    <w:p w14:paraId="5487C13B"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Τελειώνω, κύρ</w:t>
      </w:r>
      <w:r>
        <w:rPr>
          <w:rFonts w:eastAsia="Times New Roman" w:cs="Times New Roman"/>
          <w:szCs w:val="24"/>
        </w:rPr>
        <w:t xml:space="preserve">ιε Πρόεδρε, και δεν θα πάρω πολύ χρόνο μετά στη δευτερολογία μου. </w:t>
      </w:r>
    </w:p>
    <w:p w14:paraId="5487C13C"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Κυβέρνηση είπε, αφού ρώτησα αν θα γίνει με αυξημένη πλειοψηφία, ότι δεν θα καλέσει το Σώμα με αυξημένη πλειοψηφία και ότι ενδιάμεσα, μέχρι να συζητηθεί στο Κοινοβούλιο, η Κυβέρνηση θα έχε</w:t>
      </w:r>
      <w:r>
        <w:rPr>
          <w:rFonts w:eastAsia="Times New Roman" w:cs="Times New Roman"/>
          <w:szCs w:val="24"/>
        </w:rPr>
        <w:t xml:space="preserve">ι την πολιτική ευθύνη για τους χειρισμούς. </w:t>
      </w:r>
    </w:p>
    <w:p w14:paraId="5487C13D"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Δηλαδή, αποφασίζετε και διατάζετε</w:t>
      </w:r>
      <w:r>
        <w:rPr>
          <w:rFonts w:eastAsia="Times New Roman" w:cs="Times New Roman"/>
          <w:szCs w:val="24"/>
        </w:rPr>
        <w:t>,</w:t>
      </w:r>
      <w:r>
        <w:rPr>
          <w:rFonts w:eastAsia="Times New Roman" w:cs="Times New Roman"/>
          <w:szCs w:val="24"/>
        </w:rPr>
        <w:t xml:space="preserve"> ερήμην του ελληνικού λαού, διότι κανονικά αυτό έπρεπε να μπει σε δημοψήφισμα, για να είναι ενήμερος ο ελληνικός λαός. </w:t>
      </w:r>
    </w:p>
    <w:p w14:paraId="5487C13E"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487C13F"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Ελένη </w:t>
      </w:r>
      <w:proofErr w:type="spellStart"/>
      <w:r>
        <w:rPr>
          <w:rFonts w:eastAsia="Times New Roman" w:cs="Times New Roman"/>
          <w:szCs w:val="24"/>
        </w:rPr>
        <w:t>Ζαρούλια</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87C140"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w:t>
      </w:r>
      <w:r>
        <w:rPr>
          <w:rFonts w:eastAsia="Times New Roman" w:cs="Times New Roman"/>
          <w:szCs w:val="24"/>
        </w:rPr>
        <w:t xml:space="preserve">υργέ, έχετε τον λόγο. </w:t>
      </w:r>
    </w:p>
    <w:p w14:paraId="5487C141" w14:textId="77777777" w:rsidR="00EA4505" w:rsidRDefault="00FF7F79">
      <w:pPr>
        <w:spacing w:after="0" w:line="600" w:lineRule="auto"/>
        <w:ind w:firstLine="720"/>
        <w:jc w:val="both"/>
        <w:rPr>
          <w:rFonts w:eastAsia="Times New Roman"/>
          <w:szCs w:val="24"/>
        </w:rPr>
      </w:pPr>
      <w:r>
        <w:rPr>
          <w:rFonts w:eastAsia="Times New Roman"/>
          <w:b/>
          <w:szCs w:val="24"/>
        </w:rPr>
        <w:lastRenderedPageBreak/>
        <w:t xml:space="preserve">ΔΗΜΟΣ ΠΑΠΑΔΗΜΗΤΡΙΟΥ (Υπουργός Οικονομίας και Ανάπτυξης): </w:t>
      </w:r>
      <w:r>
        <w:rPr>
          <w:rFonts w:eastAsia="Times New Roman"/>
          <w:szCs w:val="24"/>
        </w:rPr>
        <w:t>Θέλω, κατ’ αρχάς, να αποσαφηνίσω ότι σε κάθε συναλλαγή υπάρχει δούναι και λαβείν. Όταν επιδιώκουμε να μεγιστοποιήσουμε τα αναπτυξιακά οφέλη από τη συμμετοχή μας σε μια ομάδα χω</w:t>
      </w:r>
      <w:r>
        <w:rPr>
          <w:rFonts w:eastAsia="Times New Roman"/>
          <w:szCs w:val="24"/>
        </w:rPr>
        <w:t>ρών, όπως αυτή της Ευρωπαϊκής Ένωσης, και να εκμεταλλευθούμε την πολλαπλάσια διαπραγματευτική της ισχύ, κάνοντας συμφωνίες με τρίτες χώρες, γνωρίζουμε ότι συγχρόνως θα πρέπει να αναζητήσουμε μια τομή, μια κοινή βάση συμφερόντων, πάνω στην οποία θα διαπραγμ</w:t>
      </w:r>
      <w:r>
        <w:rPr>
          <w:rFonts w:eastAsia="Times New Roman"/>
          <w:szCs w:val="24"/>
        </w:rPr>
        <w:t>ατευθούμε. Αυτό σημαίνει πως</w:t>
      </w:r>
      <w:r>
        <w:rPr>
          <w:rFonts w:eastAsia="Times New Roman"/>
          <w:szCs w:val="24"/>
        </w:rPr>
        <w:t>,</w:t>
      </w:r>
      <w:r>
        <w:rPr>
          <w:rFonts w:eastAsia="Times New Roman"/>
          <w:szCs w:val="24"/>
        </w:rPr>
        <w:t xml:space="preserve"> ναι μεν θα κερδίσουμε σε κάποιους τομείς, συγχρόνως, όμως, θα θυσιάσουμε κάποια άλλα εγχώρια συμφέροντα σε άλλους τομείς. </w:t>
      </w:r>
    </w:p>
    <w:p w14:paraId="5487C142" w14:textId="77777777" w:rsidR="00EA4505" w:rsidRDefault="00FF7F79">
      <w:pPr>
        <w:spacing w:after="0" w:line="600" w:lineRule="auto"/>
        <w:ind w:firstLine="720"/>
        <w:jc w:val="both"/>
        <w:rPr>
          <w:rFonts w:eastAsia="Times New Roman"/>
          <w:szCs w:val="24"/>
        </w:rPr>
      </w:pPr>
      <w:r>
        <w:rPr>
          <w:rFonts w:eastAsia="Times New Roman"/>
          <w:szCs w:val="24"/>
        </w:rPr>
        <w:t xml:space="preserve">Αυτό δεν σημαίνει, ωστόσο, πως η ελληνική Κυβέρνηση δεν αγωνίζεται στο εσωτερικό της Ευρωπαϊκής Ένωσης </w:t>
      </w:r>
      <w:r>
        <w:rPr>
          <w:rFonts w:eastAsia="Times New Roman"/>
          <w:szCs w:val="24"/>
        </w:rPr>
        <w:t>να αποσπάσει την καλύτερη δυνατή κοινή ευρωπαϊκή απόφαση για τα εγχώρια συμφέροντα.</w:t>
      </w:r>
    </w:p>
    <w:p w14:paraId="5487C143" w14:textId="77777777" w:rsidR="00EA4505" w:rsidRDefault="00FF7F79">
      <w:pPr>
        <w:spacing w:after="0" w:line="600" w:lineRule="auto"/>
        <w:ind w:firstLine="720"/>
        <w:jc w:val="both"/>
        <w:rPr>
          <w:rFonts w:eastAsia="Times New Roman"/>
          <w:szCs w:val="24"/>
        </w:rPr>
      </w:pPr>
      <w:r>
        <w:rPr>
          <w:rFonts w:eastAsia="Times New Roman"/>
          <w:szCs w:val="24"/>
        </w:rPr>
        <w:lastRenderedPageBreak/>
        <w:t xml:space="preserve">Έτσι, στην περίπτωση της Συμφωνίας του </w:t>
      </w:r>
      <w:r>
        <w:rPr>
          <w:rFonts w:eastAsia="Times New Roman"/>
          <w:szCs w:val="24"/>
          <w:lang w:val="en-US"/>
        </w:rPr>
        <w:t>CETA</w:t>
      </w:r>
      <w:r>
        <w:rPr>
          <w:rFonts w:eastAsia="Times New Roman"/>
          <w:szCs w:val="24"/>
        </w:rPr>
        <w:t xml:space="preserve"> εξαρχής η Ελλάδα κάλεσε</w:t>
      </w:r>
      <w:r>
        <w:rPr>
          <w:rFonts w:eastAsia="Times New Roman"/>
          <w:szCs w:val="24"/>
        </w:rPr>
        <w:t>,</w:t>
      </w:r>
      <w:r>
        <w:rPr>
          <w:rFonts w:eastAsia="Times New Roman"/>
          <w:szCs w:val="24"/>
        </w:rPr>
        <w:t xml:space="preserve"> στο πλαίσιο του Συμβουλίου Εξωτερικών Υποθέσεων</w:t>
      </w:r>
      <w:r>
        <w:rPr>
          <w:rFonts w:eastAsia="Times New Roman"/>
          <w:szCs w:val="24"/>
        </w:rPr>
        <w:t>,</w:t>
      </w:r>
      <w:r>
        <w:rPr>
          <w:rFonts w:eastAsia="Times New Roman"/>
          <w:szCs w:val="24"/>
        </w:rPr>
        <w:t xml:space="preserve"> για μια ανοιχτή και διαφανή διαδικασία διαπραγματεύσεω</w:t>
      </w:r>
      <w:r>
        <w:rPr>
          <w:rFonts w:eastAsia="Times New Roman"/>
          <w:szCs w:val="24"/>
        </w:rPr>
        <w:t xml:space="preserve">ν, με σαφή τη θέση μας ότι τα συμφέροντα των Ευρωπαίων πολιτών θα πρέπει να βρίσκονται πάνω από αυτά των εταιρειών. </w:t>
      </w:r>
    </w:p>
    <w:p w14:paraId="5487C144" w14:textId="77777777" w:rsidR="00EA4505" w:rsidRDefault="00FF7F79">
      <w:pPr>
        <w:spacing w:after="0" w:line="600" w:lineRule="auto"/>
        <w:ind w:firstLine="720"/>
        <w:jc w:val="both"/>
        <w:rPr>
          <w:rFonts w:eastAsia="Times New Roman"/>
          <w:szCs w:val="24"/>
        </w:rPr>
      </w:pPr>
      <w:r>
        <w:rPr>
          <w:rFonts w:eastAsia="Times New Roman"/>
          <w:szCs w:val="24"/>
        </w:rPr>
        <w:t xml:space="preserve">Επίσης, με κάθε αφορμή προβάλαμε τη θέση μας ότι οι συμφωνίες του είδους της </w:t>
      </w:r>
      <w:r>
        <w:rPr>
          <w:rFonts w:eastAsia="Times New Roman"/>
          <w:szCs w:val="24"/>
          <w:lang w:val="en-US"/>
        </w:rPr>
        <w:t>CETA</w:t>
      </w:r>
      <w:r>
        <w:rPr>
          <w:rFonts w:eastAsia="Times New Roman"/>
          <w:szCs w:val="24"/>
        </w:rPr>
        <w:t xml:space="preserve"> επεκτείνονται σε τομείς όπου υπάρχει συναρμοδιότητα Ευρωπαϊκής Ένωσης και κρατών-μελών και συνεπώς είναι μεικτού χαρακτήρα. </w:t>
      </w:r>
    </w:p>
    <w:p w14:paraId="5487C145" w14:textId="77777777" w:rsidR="00EA4505" w:rsidRDefault="00FF7F79">
      <w:pPr>
        <w:spacing w:after="0" w:line="600" w:lineRule="auto"/>
        <w:ind w:firstLine="720"/>
        <w:jc w:val="both"/>
        <w:rPr>
          <w:rFonts w:eastAsia="Times New Roman"/>
          <w:szCs w:val="24"/>
        </w:rPr>
      </w:pPr>
      <w:r>
        <w:rPr>
          <w:rFonts w:eastAsia="Times New Roman"/>
          <w:szCs w:val="24"/>
        </w:rPr>
        <w:t>Ως εκ τούτου, για να τεθούν σε ισχύ, θα πρέπει</w:t>
      </w:r>
      <w:r>
        <w:rPr>
          <w:rFonts w:eastAsia="Times New Roman"/>
          <w:szCs w:val="24"/>
        </w:rPr>
        <w:t>,</w:t>
      </w:r>
      <w:r>
        <w:rPr>
          <w:rFonts w:eastAsia="Times New Roman"/>
          <w:szCs w:val="24"/>
        </w:rPr>
        <w:t xml:space="preserve"> αφ’ ενός να επικυρωθούν με ομοφωνία και όχι με ειδική πλειοψηφία στο Συμβούλιο, αφ</w:t>
      </w:r>
      <w:r>
        <w:rPr>
          <w:rFonts w:eastAsia="Times New Roman"/>
          <w:szCs w:val="24"/>
        </w:rPr>
        <w:t>’ ετέρου να εγκριθούν</w:t>
      </w:r>
      <w:r>
        <w:rPr>
          <w:rFonts w:eastAsia="Times New Roman"/>
          <w:szCs w:val="24"/>
        </w:rPr>
        <w:t>,</w:t>
      </w:r>
      <w:r>
        <w:rPr>
          <w:rFonts w:eastAsia="Times New Roman"/>
          <w:szCs w:val="24"/>
        </w:rPr>
        <w:t xml:space="preserve"> σύμφωνα με την εκάστοτε εθνική διαδικασία από τα κοινοβούλια των κρατών-μελών. </w:t>
      </w:r>
    </w:p>
    <w:p w14:paraId="5487C146" w14:textId="77777777" w:rsidR="00EA4505" w:rsidRDefault="00FF7F79">
      <w:pPr>
        <w:spacing w:after="0" w:line="600" w:lineRule="auto"/>
        <w:ind w:firstLine="720"/>
        <w:jc w:val="both"/>
        <w:rPr>
          <w:rFonts w:eastAsia="Times New Roman" w:cs="Times New Roman"/>
          <w:szCs w:val="24"/>
        </w:rPr>
      </w:pPr>
      <w:r>
        <w:rPr>
          <w:rFonts w:eastAsia="Times New Roman"/>
          <w:szCs w:val="24"/>
        </w:rPr>
        <w:t>Μέχρι σήμερα</w:t>
      </w:r>
      <w:r>
        <w:rPr>
          <w:rFonts w:eastAsia="Times New Roman"/>
          <w:szCs w:val="24"/>
        </w:rPr>
        <w:t>,</w:t>
      </w:r>
      <w:r>
        <w:rPr>
          <w:rFonts w:eastAsia="Times New Roman"/>
          <w:szCs w:val="24"/>
        </w:rPr>
        <w:t xml:space="preserve"> το Υπουργείο Οικονομίας και Ανάπτυξης έχει διατυπώσει στα αρμόδια όργανα του </w:t>
      </w:r>
      <w:r>
        <w:rPr>
          <w:rFonts w:eastAsia="Times New Roman"/>
          <w:szCs w:val="24"/>
        </w:rPr>
        <w:t>σ</w:t>
      </w:r>
      <w:r>
        <w:rPr>
          <w:rFonts w:eastAsia="Times New Roman"/>
          <w:szCs w:val="24"/>
        </w:rPr>
        <w:t>υμβουλίου επιφυλάξεις και αντιρρήσεις</w:t>
      </w:r>
      <w:r>
        <w:rPr>
          <w:rFonts w:eastAsia="Times New Roman"/>
          <w:szCs w:val="24"/>
        </w:rPr>
        <w:t>,</w:t>
      </w:r>
      <w:r>
        <w:rPr>
          <w:rFonts w:eastAsia="Times New Roman"/>
          <w:szCs w:val="24"/>
        </w:rPr>
        <w:t xml:space="preserve"> </w:t>
      </w:r>
      <w:r>
        <w:rPr>
          <w:rFonts w:eastAsia="Times New Roman"/>
          <w:szCs w:val="24"/>
        </w:rPr>
        <w:lastRenderedPageBreak/>
        <w:t>τόσο για τις διαδικασί</w:t>
      </w:r>
      <w:r>
        <w:rPr>
          <w:rFonts w:eastAsia="Times New Roman"/>
          <w:szCs w:val="24"/>
        </w:rPr>
        <w:t>ες όσο και για το περιεχόμενο των διαπραγματεύσεων, τηρώντας τις λεπτές ισορροπίες που χρειάζονται, για να μη βρεθεί η χώρα απομονωμένη υπό την αιχμή ότι θέτει εμπόδια με στείρο τρόπο.</w:t>
      </w:r>
    </w:p>
    <w:p w14:paraId="5487C14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Όσον αφορά όμως τη διαχείριση του θέματος υπό τη</w:t>
      </w:r>
      <w:r>
        <w:rPr>
          <w:rFonts w:eastAsia="Times New Roman" w:cs="Times New Roman"/>
          <w:szCs w:val="24"/>
        </w:rPr>
        <w:t>ν</w:t>
      </w:r>
      <w:r>
        <w:rPr>
          <w:rFonts w:eastAsia="Times New Roman" w:cs="Times New Roman"/>
          <w:szCs w:val="24"/>
        </w:rPr>
        <w:t xml:space="preserve">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ΕΛ, πρέπει να τονίσω πως η ολοκλήρωση των διαπραγματεύσεων για τη </w:t>
      </w:r>
      <w:r>
        <w:rPr>
          <w:rFonts w:eastAsia="Times New Roman" w:cs="Times New Roman"/>
          <w:szCs w:val="24"/>
          <w:lang w:val="en-US"/>
        </w:rPr>
        <w:t>CETA</w:t>
      </w:r>
      <w:r>
        <w:rPr>
          <w:rFonts w:eastAsia="Times New Roman" w:cs="Times New Roman"/>
          <w:szCs w:val="24"/>
        </w:rPr>
        <w:t xml:space="preserve"> πραγματοποιήθηκε στις 18 Οκτωβρίου 2013. Στις 26 Σεπτεμβρίου 2014 η </w:t>
      </w:r>
      <w:r>
        <w:rPr>
          <w:rFonts w:eastAsia="Times New Roman" w:cs="Times New Roman"/>
          <w:szCs w:val="24"/>
        </w:rPr>
        <w:t>ε</w:t>
      </w:r>
      <w:r>
        <w:rPr>
          <w:rFonts w:eastAsia="Times New Roman" w:cs="Times New Roman"/>
          <w:szCs w:val="24"/>
        </w:rPr>
        <w:t xml:space="preserve">πιτροπή επισφράγισε τη λήξη των διαπραγματεύσεων χωρίς να μονογραφηθεί η </w:t>
      </w:r>
      <w:r>
        <w:rPr>
          <w:rFonts w:eastAsia="Times New Roman" w:cs="Times New Roman"/>
          <w:szCs w:val="24"/>
        </w:rPr>
        <w:t>σ</w:t>
      </w:r>
      <w:r>
        <w:rPr>
          <w:rFonts w:eastAsia="Times New Roman" w:cs="Times New Roman"/>
          <w:szCs w:val="24"/>
        </w:rPr>
        <w:t xml:space="preserve">υμφωνία. </w:t>
      </w:r>
    </w:p>
    <w:p w14:paraId="5487C14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Συνεπώς, όταν η νέα Κυβέρνηση αν</w:t>
      </w:r>
      <w:r>
        <w:rPr>
          <w:rFonts w:eastAsia="Times New Roman" w:cs="Times New Roman"/>
          <w:szCs w:val="24"/>
        </w:rPr>
        <w:t xml:space="preserve">έλαβε τον Ιανουάριο του 2015, η </w:t>
      </w:r>
      <w:r>
        <w:rPr>
          <w:rFonts w:eastAsia="Times New Roman" w:cs="Times New Roman"/>
          <w:szCs w:val="24"/>
          <w:lang w:val="en-US"/>
        </w:rPr>
        <w:t>CETA</w:t>
      </w:r>
      <w:r>
        <w:rPr>
          <w:rFonts w:eastAsia="Times New Roman" w:cs="Times New Roman"/>
          <w:szCs w:val="24"/>
        </w:rPr>
        <w:t xml:space="preserve"> είχε ολοκληρωθεί από την άποψη των διαπραγματεύσεων και η δυνατότητα επηρεασμού των τελικών κειμένων ήταν εξαιρετικά περιορισμένη έως ανύπαρκτη. Ως αποτέλεσμα αυτού οι όποιες προσπάθειες καταβλήθηκαν από την πλευρά της </w:t>
      </w:r>
      <w:r>
        <w:rPr>
          <w:rFonts w:eastAsia="Times New Roman" w:cs="Times New Roman"/>
          <w:szCs w:val="24"/>
        </w:rPr>
        <w:t xml:space="preserve">χώρας μας για τη βελτίωση των κειμένων </w:t>
      </w:r>
      <w:proofErr w:type="spellStart"/>
      <w:r>
        <w:rPr>
          <w:rFonts w:eastAsia="Times New Roman" w:cs="Times New Roman"/>
          <w:szCs w:val="24"/>
        </w:rPr>
        <w:t>απέβησαν</w:t>
      </w:r>
      <w:proofErr w:type="spellEnd"/>
      <w:r>
        <w:rPr>
          <w:rFonts w:eastAsia="Times New Roman" w:cs="Times New Roman"/>
          <w:szCs w:val="24"/>
        </w:rPr>
        <w:t xml:space="preserve"> σε μεγάλο βαθμό άκαρπες. </w:t>
      </w:r>
    </w:p>
    <w:p w14:paraId="5487C14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Εξαίρεση αποτελούν οι αλλαγές στο κείμενο της προστασίας των επενδύσεων, όπου εκτός των γενικών αλλαγών έχει ιδιαίτερη σημασία για την Ελλάδα η εξαίρεση του δημοσίου χρέους από την π</w:t>
      </w:r>
      <w:r>
        <w:rPr>
          <w:rFonts w:eastAsia="Times New Roman" w:cs="Times New Roman"/>
          <w:szCs w:val="24"/>
        </w:rPr>
        <w:t xml:space="preserve">ροστασία των επενδύσεων σε περίπτωση αναδιάρθρωσης ως αποτέλεσμα διαπραγμάτευσης. </w:t>
      </w:r>
    </w:p>
    <w:p w14:paraId="5487C14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Να προσθέσω ακόμη ότι οι προϋποθέσεις που συμφωνήθηκαν για την προσωρινή εφαρμογή της </w:t>
      </w:r>
      <w:r>
        <w:rPr>
          <w:rFonts w:eastAsia="Times New Roman" w:cs="Times New Roman"/>
          <w:szCs w:val="24"/>
        </w:rPr>
        <w:t>σ</w:t>
      </w:r>
      <w:r>
        <w:rPr>
          <w:rFonts w:eastAsia="Times New Roman" w:cs="Times New Roman"/>
          <w:szCs w:val="24"/>
        </w:rPr>
        <w:t>υμφωνίας στο άτυπο Συμβούλιο Εξωτερικών Υποθέσεων για θέματα εμπορίου είναι αρκετά αυσ</w:t>
      </w:r>
      <w:r>
        <w:rPr>
          <w:rFonts w:eastAsia="Times New Roman" w:cs="Times New Roman"/>
          <w:szCs w:val="24"/>
        </w:rPr>
        <w:t xml:space="preserve">τηρές. Η νομικά δεσμευτική ερμηνευτική δήλωση της </w:t>
      </w:r>
      <w:r>
        <w:rPr>
          <w:rFonts w:eastAsia="Times New Roman" w:cs="Times New Roman"/>
          <w:szCs w:val="24"/>
        </w:rPr>
        <w:t>σ</w:t>
      </w:r>
      <w:r>
        <w:rPr>
          <w:rFonts w:eastAsia="Times New Roman" w:cs="Times New Roman"/>
          <w:szCs w:val="24"/>
        </w:rPr>
        <w:t>υμφωνίας αποσαφηνίζει επαρκώς ευαίσθητα θέματα, σχετικά πρώτον, με την προστασία των δημόσιων αγαθών και υπηρεσιών και δεύτερον, τη διατήρηση των υψηλών προδιαγραφών για τη προστασία του καταναλωτή και του</w:t>
      </w:r>
      <w:r>
        <w:rPr>
          <w:rFonts w:eastAsia="Times New Roman" w:cs="Times New Roman"/>
          <w:szCs w:val="24"/>
        </w:rPr>
        <w:t xml:space="preserve"> περιβάλλοντος, καθώς και την εφαρμογή των πιο ισχυρών περιβαλλοντικών δεσμεύσεων που εκπορεύονται από διεθνείς συμφωνίες. </w:t>
      </w:r>
    </w:p>
    <w:p w14:paraId="5487C14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-και δεδομένου ότι η θέση μας για το μεικτό χαρακτήρα της </w:t>
      </w:r>
      <w:r>
        <w:rPr>
          <w:rFonts w:eastAsia="Times New Roman" w:cs="Times New Roman"/>
          <w:szCs w:val="24"/>
        </w:rPr>
        <w:t>σ</w:t>
      </w:r>
      <w:r>
        <w:rPr>
          <w:rFonts w:eastAsia="Times New Roman" w:cs="Times New Roman"/>
          <w:szCs w:val="24"/>
        </w:rPr>
        <w:t>υμφωνίας υιοθετήθηκε από την Ευρωπαϊκή Ένωση- το θέμα θ</w:t>
      </w:r>
      <w:r>
        <w:rPr>
          <w:rFonts w:eastAsia="Times New Roman" w:cs="Times New Roman"/>
          <w:szCs w:val="24"/>
        </w:rPr>
        <w:t xml:space="preserve">α έρθει προσεχώς στο </w:t>
      </w:r>
      <w:r>
        <w:rPr>
          <w:rFonts w:eastAsia="Times New Roman" w:cs="Times New Roman"/>
          <w:szCs w:val="24"/>
        </w:rPr>
        <w:t>ε</w:t>
      </w:r>
      <w:r>
        <w:rPr>
          <w:rFonts w:eastAsia="Times New Roman" w:cs="Times New Roman"/>
          <w:szCs w:val="24"/>
        </w:rPr>
        <w:t xml:space="preserve">λληνικό Κοινοβούλιο, όπου και θα συζητηθεί εκτενώς πριν αποφανθούμε για τη </w:t>
      </w:r>
      <w:r>
        <w:rPr>
          <w:rFonts w:eastAsia="Times New Roman" w:cs="Times New Roman"/>
          <w:szCs w:val="24"/>
        </w:rPr>
        <w:t>σ</w:t>
      </w:r>
      <w:r>
        <w:rPr>
          <w:rFonts w:eastAsia="Times New Roman" w:cs="Times New Roman"/>
          <w:szCs w:val="24"/>
        </w:rPr>
        <w:t xml:space="preserve">υμφωνία. </w:t>
      </w:r>
    </w:p>
    <w:p w14:paraId="5487C14C"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w:t>
      </w:r>
    </w:p>
    <w:p w14:paraId="5487C14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Ζαρούλια</w:t>
      </w:r>
      <w:proofErr w:type="spellEnd"/>
      <w:r>
        <w:rPr>
          <w:rFonts w:eastAsia="Times New Roman" w:cs="Times New Roman"/>
          <w:szCs w:val="24"/>
        </w:rPr>
        <w:t xml:space="preserve">. </w:t>
      </w:r>
    </w:p>
    <w:p w14:paraId="5487C14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Κύριε Πρόεδρε, χρειάστηκε να αλλάξει ο Υπουργός κα</w:t>
      </w:r>
      <w:r>
        <w:rPr>
          <w:rFonts w:eastAsia="Times New Roman" w:cs="Times New Roman"/>
          <w:szCs w:val="24"/>
        </w:rPr>
        <w:t xml:space="preserve">ι να έρθει ένας αρμόδιος κατευθείαν από το </w:t>
      </w:r>
      <w:r>
        <w:rPr>
          <w:rFonts w:eastAsia="Times New Roman" w:cs="Times New Roman"/>
          <w:szCs w:val="24"/>
          <w:lang w:val="en-US"/>
        </w:rPr>
        <w:t>IMF</w:t>
      </w:r>
      <w:r>
        <w:rPr>
          <w:rFonts w:eastAsia="Times New Roman" w:cs="Times New Roman"/>
          <w:szCs w:val="24"/>
        </w:rPr>
        <w:t xml:space="preserve"> για να μου απαντήσει. </w:t>
      </w:r>
    </w:p>
    <w:p w14:paraId="5487C14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Στην αποστροφή του λόγου του είπε ότι υπάρχει περίπτωση να θυσιάσουμε και μερικά εγχώρια συμφέροντα. Είπε επίσης ότι η </w:t>
      </w:r>
      <w:r>
        <w:rPr>
          <w:rFonts w:eastAsia="Times New Roman" w:cs="Times New Roman"/>
          <w:szCs w:val="24"/>
          <w:lang w:val="en-US"/>
        </w:rPr>
        <w:t>CETA</w:t>
      </w:r>
      <w:r>
        <w:rPr>
          <w:rFonts w:eastAsia="Times New Roman" w:cs="Times New Roman"/>
          <w:szCs w:val="24"/>
        </w:rPr>
        <w:t xml:space="preserve"> είχε ολοκληρωθεί σε παρελθόντα χρόνο, όπως γίνεται συνήθως. Όμως βρέθηκε η </w:t>
      </w:r>
      <w:proofErr w:type="spellStart"/>
      <w:r>
        <w:rPr>
          <w:rFonts w:eastAsia="Times New Roman" w:cs="Times New Roman"/>
          <w:szCs w:val="24"/>
        </w:rPr>
        <w:t>Βαλονία</w:t>
      </w:r>
      <w:proofErr w:type="spellEnd"/>
      <w:r>
        <w:rPr>
          <w:rFonts w:eastAsia="Times New Roman" w:cs="Times New Roman"/>
          <w:szCs w:val="24"/>
        </w:rPr>
        <w:t xml:space="preserve"> έστω και για λίγο να την τινάξει στον αέρα. Νομίζω ότι έπρεπε και η Ελλάδα να δείξει κάποια αντίσταση σε αυτό το σημείο. </w:t>
      </w:r>
    </w:p>
    <w:p w14:paraId="5487C15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Ευτυχώς στις Ηνωμένες Πολιτείες της Αμερικής βγήκε</w:t>
      </w:r>
      <w:r>
        <w:rPr>
          <w:rFonts w:eastAsia="Times New Roman" w:cs="Times New Roman"/>
          <w:szCs w:val="24"/>
        </w:rPr>
        <w:t xml:space="preserve"> ο Ντόναλντ </w:t>
      </w:r>
      <w:proofErr w:type="spellStart"/>
      <w:r>
        <w:rPr>
          <w:rFonts w:eastAsia="Times New Roman" w:cs="Times New Roman"/>
          <w:szCs w:val="24"/>
        </w:rPr>
        <w:t>Τρ</w:t>
      </w:r>
      <w:r>
        <w:rPr>
          <w:rFonts w:eastAsia="Times New Roman" w:cs="Times New Roman"/>
          <w:szCs w:val="24"/>
        </w:rPr>
        <w:t>α</w:t>
      </w:r>
      <w:r>
        <w:rPr>
          <w:rFonts w:eastAsia="Times New Roman" w:cs="Times New Roman"/>
          <w:szCs w:val="24"/>
        </w:rPr>
        <w:t>μπ</w:t>
      </w:r>
      <w:proofErr w:type="spellEnd"/>
      <w:r>
        <w:rPr>
          <w:rFonts w:eastAsia="Times New Roman" w:cs="Times New Roman"/>
          <w:szCs w:val="24"/>
        </w:rPr>
        <w:t xml:space="preserve">, ο οποίος στις προεκλογικές του εξαγγελίες είπε ότι θα τη σταματήσει την </w:t>
      </w:r>
      <w:r>
        <w:rPr>
          <w:rFonts w:eastAsia="Times New Roman" w:cs="Times New Roman"/>
          <w:szCs w:val="24"/>
          <w:lang w:val="en-US"/>
        </w:rPr>
        <w:t>TTIP</w:t>
      </w:r>
      <w:r>
        <w:rPr>
          <w:rFonts w:eastAsia="Times New Roman" w:cs="Times New Roman"/>
          <w:szCs w:val="24"/>
        </w:rPr>
        <w:t xml:space="preserve">, οπότε είναι παρήγορο για τη χώρα μας. Δεν θα προλάβει την ολοκληρωτική καταστροφή, στην οποία ο ΣΥΡΙΖΑ την οδηγεί με ταχύτητα φωτός. </w:t>
      </w:r>
    </w:p>
    <w:p w14:paraId="5487C15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Τέλος, δεν θέλω να αναφερ</w:t>
      </w:r>
      <w:r>
        <w:rPr>
          <w:rFonts w:eastAsia="Times New Roman" w:cs="Times New Roman"/>
          <w:szCs w:val="24"/>
        </w:rPr>
        <w:t>θώ στο πρόσωπο του Υπουργού, γιατί υπάρχει και άλλος ένας Υπουργός που δεν ομιλεί την ελληνική. Εσείς την μιλάτε πάρα πολύ καλά. Όμως σε αυτή τη χώρα δεν προβληματίζεται κανείς για το γεγονός ότι υπάρχουν Υπουργοί, οι οποίοι μάλιστα δεν είναι εκλεγμένοι απ</w:t>
      </w:r>
      <w:r>
        <w:rPr>
          <w:rFonts w:eastAsia="Times New Roman" w:cs="Times New Roman"/>
          <w:szCs w:val="24"/>
        </w:rPr>
        <w:t xml:space="preserve">ό τον ελληνικό λαό, αλλά δοτοί, που δεν ομιλούν τη γλώσσα; Σε ποιο άλλο κοινοβούλιο συμβαίνουν αυτά τα πράγματα; </w:t>
      </w:r>
    </w:p>
    <w:p w14:paraId="5487C15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Αντιλαμβανόμαστε λοιπόν ότι η Ελλάς δεν είναι ελεύθερο κράτος, αλλά υποτελές και γι</w:t>
      </w:r>
      <w:r>
        <w:rPr>
          <w:rFonts w:eastAsia="Times New Roman" w:cs="Times New Roman"/>
          <w:szCs w:val="24"/>
        </w:rPr>
        <w:t>’</w:t>
      </w:r>
      <w:r>
        <w:rPr>
          <w:rFonts w:eastAsia="Times New Roman" w:cs="Times New Roman"/>
          <w:szCs w:val="24"/>
        </w:rPr>
        <w:t xml:space="preserve"> αυτό είναι χρέος όλων των Ελλήνων η ελευθερία της </w:t>
      </w:r>
      <w:proofErr w:type="spellStart"/>
      <w:r>
        <w:rPr>
          <w:rFonts w:eastAsia="Times New Roman" w:cs="Times New Roman"/>
          <w:szCs w:val="24"/>
        </w:rPr>
        <w:t>πατρίδο</w:t>
      </w:r>
      <w:r>
        <w:rPr>
          <w:rFonts w:eastAsia="Times New Roman" w:cs="Times New Roman"/>
          <w:szCs w:val="24"/>
        </w:rPr>
        <w:t>ς</w:t>
      </w:r>
      <w:proofErr w:type="spellEnd"/>
      <w:r>
        <w:rPr>
          <w:rFonts w:eastAsia="Times New Roman" w:cs="Times New Roman"/>
          <w:szCs w:val="24"/>
        </w:rPr>
        <w:t xml:space="preserve"> μας. Προς αυτή τη κατεύθυνση αγωνίζεται ο Λαϊκός Σύνδεσμος</w:t>
      </w:r>
      <w:r>
        <w:rPr>
          <w:rFonts w:eastAsia="Times New Roman" w:cs="Times New Roman"/>
          <w:szCs w:val="24"/>
        </w:rPr>
        <w:t xml:space="preserve"> - </w:t>
      </w:r>
      <w:r>
        <w:rPr>
          <w:rFonts w:eastAsia="Times New Roman" w:cs="Times New Roman"/>
          <w:szCs w:val="24"/>
        </w:rPr>
        <w:t xml:space="preserve"> Χρυσή Αυγή. </w:t>
      </w:r>
    </w:p>
    <w:p w14:paraId="5487C15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487C15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ευχαριστούμε, κύρια </w:t>
      </w:r>
      <w:proofErr w:type="spellStart"/>
      <w:r>
        <w:rPr>
          <w:rFonts w:eastAsia="Times New Roman" w:cs="Times New Roman"/>
          <w:szCs w:val="24"/>
        </w:rPr>
        <w:t>Ζαρούλια</w:t>
      </w:r>
      <w:proofErr w:type="spellEnd"/>
      <w:r>
        <w:rPr>
          <w:rFonts w:eastAsia="Times New Roman" w:cs="Times New Roman"/>
          <w:szCs w:val="24"/>
        </w:rPr>
        <w:t xml:space="preserve">. </w:t>
      </w:r>
    </w:p>
    <w:p w14:paraId="5487C15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5487C156" w14:textId="77777777" w:rsidR="00EA4505" w:rsidRDefault="00FF7F79">
      <w:pPr>
        <w:spacing w:after="0" w:line="600" w:lineRule="auto"/>
        <w:ind w:firstLine="720"/>
        <w:jc w:val="both"/>
        <w:rPr>
          <w:rFonts w:eastAsia="Times New Roman" w:cs="Times New Roman"/>
          <w:szCs w:val="24"/>
        </w:rPr>
      </w:pPr>
      <w:r>
        <w:rPr>
          <w:rFonts w:eastAsia="Times New Roman" w:cs="Times New Roman"/>
          <w:b/>
        </w:rPr>
        <w:t>ΔΗΜ</w:t>
      </w:r>
      <w:r>
        <w:rPr>
          <w:rFonts w:eastAsia="Times New Roman" w:cs="Times New Roman"/>
          <w:b/>
        </w:rPr>
        <w:t>Ο</w:t>
      </w:r>
      <w:r>
        <w:rPr>
          <w:rFonts w:eastAsia="Times New Roman" w:cs="Times New Roman"/>
          <w:b/>
        </w:rPr>
        <w:t>Σ ΠΑΠΑΔΗΜΗΤΡΙΟΥ (Υπουργός Οικονομίας και Ανάπτυξης):</w:t>
      </w:r>
      <w:r>
        <w:rPr>
          <w:rFonts w:eastAsia="Times New Roman" w:cs="Times New Roman"/>
          <w:szCs w:val="24"/>
        </w:rPr>
        <w:t xml:space="preserve"> Το μό</w:t>
      </w:r>
      <w:r>
        <w:rPr>
          <w:rFonts w:eastAsia="Times New Roman" w:cs="Times New Roman"/>
          <w:szCs w:val="24"/>
        </w:rPr>
        <w:t xml:space="preserve">νο που ήθελα να πω είναι ότι η </w:t>
      </w:r>
      <w:proofErr w:type="spellStart"/>
      <w:r>
        <w:rPr>
          <w:rFonts w:eastAsia="Times New Roman" w:cs="Times New Roman"/>
          <w:szCs w:val="24"/>
        </w:rPr>
        <w:t>Βαλονία</w:t>
      </w:r>
      <w:proofErr w:type="spellEnd"/>
      <w:r>
        <w:rPr>
          <w:rFonts w:eastAsia="Times New Roman" w:cs="Times New Roman"/>
          <w:szCs w:val="24"/>
        </w:rPr>
        <w:t xml:space="preserve"> άλλαξε γνώμη. </w:t>
      </w:r>
    </w:p>
    <w:p w14:paraId="5487C15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Προχωρούμε στην όγδοη με αριθμό 123/18-10-2016 επίκαιρη ερώτηση πρώτου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Οικονομίας και Ανάπτυξης, </w:t>
      </w:r>
      <w:r>
        <w:rPr>
          <w:rFonts w:eastAsia="Times New Roman" w:cs="Times New Roman"/>
          <w:szCs w:val="24"/>
        </w:rPr>
        <w:t>σχετικά με την αντιμετώπιση του παρ</w:t>
      </w:r>
      <w:r>
        <w:rPr>
          <w:rFonts w:eastAsia="Times New Roman" w:cs="Times New Roman"/>
          <w:szCs w:val="24"/>
        </w:rPr>
        <w:t>α</w:t>
      </w:r>
      <w:r>
        <w:rPr>
          <w:rFonts w:eastAsia="Times New Roman" w:cs="Times New Roman"/>
          <w:szCs w:val="24"/>
        </w:rPr>
        <w:t>εμπορίου στους Δήμους του Πειραιά, Περάματος, Κορυδαλλού, Κερατσινίου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Δραπετσώνας, Νίκαιας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Αγίου Ιωάννη Ρέντη.</w:t>
      </w:r>
    </w:p>
    <w:p w14:paraId="5487C15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5487C15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w:t>
      </w:r>
      <w:r>
        <w:rPr>
          <w:rFonts w:eastAsia="Times New Roman" w:cs="Times New Roman"/>
          <w:szCs w:val="24"/>
        </w:rPr>
        <w:t xml:space="preserve">Πρόεδρε. </w:t>
      </w:r>
    </w:p>
    <w:p w14:paraId="5487C15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την ερώτησή μου την κατέθεσα ως επίκαιρη, αλλά φοβάμαι ότι θα είναι επίκαιρη για πάρα πολύ καιρό, γιατί όλοι οι εμπορικοί σύλλογοι του Πειραιά, του Κερατσινίου, της Δραπετσώνας, του Κορυδαλλού</w:t>
      </w:r>
      <w:r>
        <w:rPr>
          <w:rFonts w:eastAsia="Times New Roman" w:cs="Times New Roman"/>
          <w:szCs w:val="24"/>
        </w:rPr>
        <w:t>,</w:t>
      </w:r>
      <w:r>
        <w:rPr>
          <w:rFonts w:eastAsia="Times New Roman" w:cs="Times New Roman"/>
          <w:szCs w:val="24"/>
        </w:rPr>
        <w:t xml:space="preserve"> εδώ και αρκετό καιρό κρούουν τον κώδωνα του κινδύνου. </w:t>
      </w:r>
    </w:p>
    <w:p w14:paraId="5487C15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Οι επιχειρήσεις τους, εκτός του ότι αντιμετωπίζουν τις αντιξοότητες της κρίσης και ο τζίρος τους έχει μειωθεί λόγω της οικονομικής ύφεσης,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των ασφαλιστικών ταμείων, έχουν να αν</w:t>
      </w:r>
      <w:r>
        <w:rPr>
          <w:rFonts w:eastAsia="Times New Roman" w:cs="Times New Roman"/>
          <w:szCs w:val="24"/>
        </w:rPr>
        <w:t xml:space="preserve">τιμετωπίσουν και ένα καθημερινό εμπόδιο, το παραεμπόριο. </w:t>
      </w:r>
    </w:p>
    <w:p w14:paraId="5487C15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Μάλιστα, προ δύο μηνών, όταν και κατέθεσα την ερώτησή μου, ο Εμπορικός Σύλλογος εξέδωσε ένα δελτίο τύπου για την εξαφάνιση της ελληνικής επιχειρηματικότητας, το οποίο καταθέτω, στο οποίο αναφέρεται </w:t>
      </w:r>
      <w:r>
        <w:rPr>
          <w:rFonts w:eastAsia="Times New Roman" w:cs="Times New Roman"/>
          <w:szCs w:val="24"/>
        </w:rPr>
        <w:t>το ζήτημα του παρ</w:t>
      </w:r>
      <w:r>
        <w:rPr>
          <w:rFonts w:eastAsia="Times New Roman" w:cs="Times New Roman"/>
          <w:szCs w:val="24"/>
        </w:rPr>
        <w:t>α</w:t>
      </w:r>
      <w:r>
        <w:rPr>
          <w:rFonts w:eastAsia="Times New Roman" w:cs="Times New Roman"/>
          <w:szCs w:val="24"/>
        </w:rPr>
        <w:t>εμπορίου.</w:t>
      </w:r>
    </w:p>
    <w:p w14:paraId="5487C15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δελτίο τύπου, το οποίο βρίσκεται </w:t>
      </w:r>
      <w:r>
        <w:rPr>
          <w:rFonts w:eastAsia="Times New Roman" w:cs="Times New Roman"/>
          <w:szCs w:val="24"/>
        </w:rPr>
        <w:lastRenderedPageBreak/>
        <w:t xml:space="preserve">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87C15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Θέλω ν</w:t>
      </w:r>
      <w:r>
        <w:rPr>
          <w:rFonts w:eastAsia="Times New Roman" w:cs="Times New Roman"/>
          <w:szCs w:val="24"/>
        </w:rPr>
        <w:t>α σας ρωτήσω ποια μέτρα προτίθεστε να πάρετε, ώστε να περιοριστεί αποτελεσματικά το παραεμπόριο. Διότι πρόκειται για μια παραοικονομία που ανθεί κατά διπλάσιο τρόπο, σε σχέση με άλλες ευρωπαϊκές χώρες, και αποτελεί την καταστροφή της νόμιμης επιχειρηματικό</w:t>
      </w:r>
      <w:r>
        <w:rPr>
          <w:rFonts w:eastAsia="Times New Roman" w:cs="Times New Roman"/>
          <w:szCs w:val="24"/>
        </w:rPr>
        <w:t xml:space="preserve">τητας. </w:t>
      </w:r>
    </w:p>
    <w:p w14:paraId="5487C15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Υπάρχει τόσο μεγάλη κρίση η οποία βαθαίνει ακόμη περισσότερο λόγω του παραεμπορίου. Οι νόμιμοι επιχειρηματίες, οι οποίοι ζουν σήμερα μια τραγικότητα και κοιτούν πώς θα επιβιώσουν, δεν μπορούν να έχουν και αυτό το πρόβλημα μπροστά τους και δίπλα από</w:t>
      </w:r>
      <w:r>
        <w:rPr>
          <w:rFonts w:eastAsia="Times New Roman" w:cs="Times New Roman"/>
          <w:szCs w:val="24"/>
        </w:rPr>
        <w:t xml:space="preserve"> το μαγαζί τους, στην πόρτα τους, να στέκεται κάποιος άλλος και να πουλάει ανεξέλεγκτα και παράνομα.</w:t>
      </w:r>
    </w:p>
    <w:p w14:paraId="5487C16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487C161" w14:textId="77777777" w:rsidR="00EA4505" w:rsidRDefault="00FF7F79">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Ευχαριστώ, κυρία συνάδελφε.</w:t>
      </w:r>
    </w:p>
    <w:p w14:paraId="5487C16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487C16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Ο</w:t>
      </w:r>
      <w:r>
        <w:rPr>
          <w:rFonts w:eastAsia="Times New Roman" w:cs="Times New Roman"/>
          <w:b/>
          <w:szCs w:val="24"/>
        </w:rPr>
        <w:t>Σ ΠΑΠΑΔΗΜΗΤΡΙΟΥ (Υπουργός Οικονομίας και Αν</w:t>
      </w:r>
      <w:r>
        <w:rPr>
          <w:rFonts w:eastAsia="Times New Roman" w:cs="Times New Roman"/>
          <w:b/>
          <w:szCs w:val="24"/>
        </w:rPr>
        <w:t>άπτυξης):</w:t>
      </w:r>
      <w:r>
        <w:rPr>
          <w:rFonts w:eastAsia="Times New Roman" w:cs="Times New Roman"/>
          <w:szCs w:val="24"/>
        </w:rPr>
        <w:t xml:space="preserve"> Ευχαριστώ, κύριε Πρόεδρε.</w:t>
      </w:r>
    </w:p>
    <w:p w14:paraId="5487C16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 παραεμπόριο, ως δραστηριότητα διακίνησης προϊόντων χωρίς τα απαραίτητα παραστατικά ή πιστοποιητικά, είναι ένα ιδιαίτερα σημαντικό πρόβλημα για το λιανικό εμπόριο στη χώρα μας. Το ίδιο ισχύει και για την πώληση προϊόντ</w:t>
      </w:r>
      <w:r>
        <w:rPr>
          <w:rFonts w:eastAsia="Times New Roman" w:cs="Times New Roman"/>
          <w:szCs w:val="24"/>
        </w:rPr>
        <w:t xml:space="preserve">ων με παραπλανητικούς όρους. Τέτοιες πρακτικές στρεβλώνουν τους όρους ανταγωνισμού, πλήττουν τα δικαιώματα των καταναλωτών και στερούν δημόσια έσοδα. </w:t>
      </w:r>
    </w:p>
    <w:p w14:paraId="5487C16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Με δεδομένο ότι τέτοιες αθέμιτες πρακτικές εντείνονται σε περιόδους οικονομικής κρίσης, το Υπουργείο Οικο</w:t>
      </w:r>
      <w:r>
        <w:rPr>
          <w:rFonts w:eastAsia="Times New Roman" w:cs="Times New Roman"/>
          <w:szCs w:val="24"/>
        </w:rPr>
        <w:t xml:space="preserve">νομίας έχει αναλάβει μια σειρά πρωτοβουλιών για την καταπολέμηση του παραεμπορίου μέσα από ένα </w:t>
      </w:r>
      <w:r>
        <w:rPr>
          <w:rFonts w:eastAsia="Times New Roman" w:cs="Times New Roman"/>
          <w:szCs w:val="24"/>
        </w:rPr>
        <w:lastRenderedPageBreak/>
        <w:t xml:space="preserve">σχέδιο για τη βελτίωση της συνολικής εποπτείας του εμπορίου προϊόντων και υπηρεσιών. </w:t>
      </w:r>
    </w:p>
    <w:p w14:paraId="5487C16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Ειδικά στην Περιφέρεια Πειραιά, τα διαθέσιμα στοιχεία μέχρι τα τέλη Σεπτεμβ</w:t>
      </w:r>
      <w:r>
        <w:rPr>
          <w:rFonts w:eastAsia="Times New Roman" w:cs="Times New Roman"/>
          <w:szCs w:val="24"/>
        </w:rPr>
        <w:t xml:space="preserve">ρίου επιβεβαιώνουν την κινητοποίηση των ελεγκτικών μηχανισμών. Συγκεκριμένα, έχουν πραγματοποιηθεί διακόσιοι ογδόντα πέντε έλεγχοι από τους οποίους προέκυψαν </w:t>
      </w:r>
      <w:proofErr w:type="spellStart"/>
      <w:r>
        <w:rPr>
          <w:rFonts w:eastAsia="Times New Roman" w:cs="Times New Roman"/>
          <w:szCs w:val="24"/>
        </w:rPr>
        <w:t>εκατόν</w:t>
      </w:r>
      <w:proofErr w:type="spellEnd"/>
      <w:r>
        <w:rPr>
          <w:rFonts w:eastAsia="Times New Roman" w:cs="Times New Roman"/>
          <w:szCs w:val="24"/>
        </w:rPr>
        <w:t xml:space="preserve"> δεκαεπτά διαπιστωμένες παραβάσεις για το παραεμπόριο και κατασχέσεις τριάντα τεσσάρων χιλιά</w:t>
      </w:r>
      <w:r>
        <w:rPr>
          <w:rFonts w:eastAsia="Times New Roman" w:cs="Times New Roman"/>
          <w:szCs w:val="24"/>
        </w:rPr>
        <w:t xml:space="preserve">δων τριακοσίων είκοσι τεσσάρων αντικειμένων. </w:t>
      </w:r>
    </w:p>
    <w:p w14:paraId="5487C16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υπάρχουν σημαντικά περιθώρια βελτίωσης. Μέχρι σήμερα η λειτουργία του Συντονιστικού Κέντρου για την Καταπολέμηση του Παραεμπορίου που λειτουργεί στη Γενική Γραμματεία Εμπορίου</w:t>
      </w:r>
      <w:r>
        <w:rPr>
          <w:rFonts w:eastAsia="Times New Roman" w:cs="Times New Roman"/>
          <w:szCs w:val="24"/>
        </w:rPr>
        <w:t>,</w:t>
      </w:r>
      <w:r>
        <w:rPr>
          <w:rFonts w:eastAsia="Times New Roman" w:cs="Times New Roman"/>
          <w:szCs w:val="24"/>
        </w:rPr>
        <w:t xml:space="preserve"> δεν υποστηριζόταν </w:t>
      </w:r>
      <w:r>
        <w:rPr>
          <w:rFonts w:eastAsia="Times New Roman" w:cs="Times New Roman"/>
          <w:szCs w:val="24"/>
        </w:rPr>
        <w:t>από ένα συνεκτικό σχέδιο δράσης.</w:t>
      </w:r>
    </w:p>
    <w:p w14:paraId="5487C16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Έτσι το ΣΥΚΑΠ δεν μπορεί να ασκήσει αποτελεσματικά το θεσμικό του ρόλο ως το κεντρικό σημείο σχεδιασμού και εκτέλεσης ελέγχων. Αυτό </w:t>
      </w:r>
      <w:r>
        <w:rPr>
          <w:rFonts w:eastAsia="Times New Roman" w:cs="Times New Roman"/>
          <w:szCs w:val="24"/>
        </w:rPr>
        <w:lastRenderedPageBreak/>
        <w:t xml:space="preserve">ακριβώς το κενό έρχεται να καλύψει η πρωτοβουλία του Υπουργείου Οικονομίας με την εκπόνηση </w:t>
      </w:r>
      <w:r>
        <w:rPr>
          <w:rFonts w:eastAsia="Times New Roman" w:cs="Times New Roman"/>
          <w:szCs w:val="24"/>
        </w:rPr>
        <w:t>στρατηγικού σχεδίου συντονισμένης επιχειρησιακής δράσης. Σκοπός είναι η καταπολέμηση του παραεμπορίου στην πηγή, πριν δηλαδή φθάσουν στον τελικό λιανοπωλητή, και προς αυτή την κατεύθυνση έχουν υπάρξει συγκεκριμένες ενέργειες.</w:t>
      </w:r>
    </w:p>
    <w:p w14:paraId="5487C16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Κατ’ αρχάς, συστάθηκε ομάδα ερ</w:t>
      </w:r>
      <w:r>
        <w:rPr>
          <w:rFonts w:eastAsia="Times New Roman" w:cs="Times New Roman"/>
          <w:szCs w:val="24"/>
        </w:rPr>
        <w:t>γασίας τον Ιούνιο του 2016 με τη συμμετοχή, για πρώτη φορά από καταβολής ΣΥΚΑΠ, όλων των Υπουργείων και υπηρεσιών που εμπλέκονται στην εποπτεία της αγοράς. Στόχος είναι η βέλτιστη αξιοποίηση των πόρων που διαθέτει συνολικά η δημόσια διοίκηση με δεδομένη τη</w:t>
      </w:r>
      <w:r>
        <w:rPr>
          <w:rFonts w:eastAsia="Times New Roman" w:cs="Times New Roman"/>
          <w:szCs w:val="24"/>
        </w:rPr>
        <w:t xml:space="preserve">ν </w:t>
      </w:r>
      <w:proofErr w:type="spellStart"/>
      <w:r>
        <w:rPr>
          <w:rFonts w:eastAsia="Times New Roman" w:cs="Times New Roman"/>
          <w:szCs w:val="24"/>
        </w:rPr>
        <w:t>υποστελέχωση</w:t>
      </w:r>
      <w:proofErr w:type="spellEnd"/>
      <w:r>
        <w:rPr>
          <w:rFonts w:eastAsia="Times New Roman" w:cs="Times New Roman"/>
          <w:szCs w:val="24"/>
        </w:rPr>
        <w:t xml:space="preserve"> ιδιαίτερα σημαντικών υπηρεσιών. Αυτή η ομάδα έχει ήδη υποβάλει πόρισμα με συγκεκριμένες προτάσεις για τη βελτίωση του συντονισμού και την αναβάθμιση του ρόλου των ελεγκτικών αρχών.</w:t>
      </w:r>
    </w:p>
    <w:p w14:paraId="5487C16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Παράλληλα, έχει υπάρξει συνεργασία με άλλα Υπουργεία για την</w:t>
      </w:r>
      <w:r>
        <w:rPr>
          <w:rFonts w:eastAsia="Times New Roman" w:cs="Times New Roman"/>
          <w:szCs w:val="24"/>
        </w:rPr>
        <w:t xml:space="preserve"> αποσαφήνιση του θεσμικού πλαισίου που διέπει σήμερα τους ελέγχους. </w:t>
      </w:r>
      <w:r>
        <w:rPr>
          <w:rFonts w:eastAsia="Times New Roman" w:cs="Times New Roman"/>
          <w:szCs w:val="24"/>
        </w:rPr>
        <w:lastRenderedPageBreak/>
        <w:t xml:space="preserve">Στόχος είναι η καταπολέμηση της πολυνομίας, καθώς συχνά οι αρμοδιότητες των εμπλεκόμενων φορέων και οι δυνατότητες ανάληψης πρωτοβουλιών κοινής δράσης δεν είναι σαφείς. </w:t>
      </w:r>
    </w:p>
    <w:p w14:paraId="5487C16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κατάληξη όλων αυ</w:t>
      </w:r>
      <w:r>
        <w:rPr>
          <w:rFonts w:eastAsia="Times New Roman" w:cs="Times New Roman"/>
          <w:szCs w:val="24"/>
        </w:rPr>
        <w:t>τών των βημάτων θα είναι η εκπόνηση ενός δυναμικού και συνεκτικού στρατηγικού σχεδίου για την καταπολέμηση του παραεμπορίου. Αυτό το σχέδιο θα εξειδικεύεται σε συγκεκριμένες επιχειρησιακές δράσεις και θα λειτουργεί ως σημείο αναφοράς για το σύνολο των εποπ</w:t>
      </w:r>
      <w:r>
        <w:rPr>
          <w:rFonts w:eastAsia="Times New Roman" w:cs="Times New Roman"/>
          <w:szCs w:val="24"/>
        </w:rPr>
        <w:t>τικών και ελεγκτικών αρχών.</w:t>
      </w:r>
    </w:p>
    <w:p w14:paraId="5487C16C" w14:textId="77777777" w:rsidR="00EA4505" w:rsidRDefault="00FF7F7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5487C16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487C16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εφαρμογή του σχεδίου θα γίνεται βάσει συγκεκριμένων ποσοτικών δεικτών και θα αξιοποιεί τα πληροφορικά συστήματα του δ</w:t>
      </w:r>
      <w:r>
        <w:rPr>
          <w:rFonts w:eastAsia="Times New Roman" w:cs="Times New Roman"/>
          <w:szCs w:val="24"/>
        </w:rPr>
        <w:t xml:space="preserve">ημοσίου, ώστε να υπάρξει αυτοματοποίηση των ελέγχων και καλύτερη χρήση όλων των </w:t>
      </w:r>
      <w:r>
        <w:rPr>
          <w:rFonts w:eastAsia="Times New Roman" w:cs="Times New Roman"/>
          <w:szCs w:val="24"/>
        </w:rPr>
        <w:lastRenderedPageBreak/>
        <w:t>διαθέσιμων πληροφοριών. Ήδη τα πρώτα αποτελέσματα αυτή</w:t>
      </w:r>
      <w:r>
        <w:rPr>
          <w:rFonts w:eastAsia="Times New Roman" w:cs="Times New Roman"/>
          <w:szCs w:val="24"/>
        </w:rPr>
        <w:t>ς</w:t>
      </w:r>
      <w:r>
        <w:rPr>
          <w:rFonts w:eastAsia="Times New Roman" w:cs="Times New Roman"/>
          <w:szCs w:val="24"/>
        </w:rPr>
        <w:t xml:space="preserve"> της προσπάθειας έχουν γίνει αισθητά. </w:t>
      </w:r>
    </w:p>
    <w:p w14:paraId="5487C16F" w14:textId="77777777" w:rsidR="00EA4505" w:rsidRDefault="00FF7F79">
      <w:pPr>
        <w:spacing w:after="0" w:line="600" w:lineRule="auto"/>
        <w:ind w:firstLine="720"/>
        <w:jc w:val="both"/>
        <w:rPr>
          <w:rFonts w:eastAsia="Times New Roman" w:cs="Times New Roman"/>
        </w:rPr>
      </w:pPr>
      <w:r>
        <w:rPr>
          <w:rFonts w:eastAsia="Times New Roman" w:cs="Times New Roman"/>
        </w:rPr>
        <w:t>Για πρώτη φορά υλοποιούνται συντονισμένες επιχειρησιακές δράσεις εποπτείας της αγο</w:t>
      </w:r>
      <w:r>
        <w:rPr>
          <w:rFonts w:eastAsia="Times New Roman" w:cs="Times New Roman"/>
        </w:rPr>
        <w:t xml:space="preserve">ράς σε επιλεγμένους κλάδους και </w:t>
      </w:r>
      <w:r>
        <w:rPr>
          <w:rFonts w:eastAsia="Times New Roman" w:cs="Times New Roman"/>
          <w:bCs/>
          <w:shd w:val="clear" w:color="auto" w:fill="FFFFFF"/>
        </w:rPr>
        <w:t>ιδιαίτερα</w:t>
      </w:r>
      <w:r>
        <w:rPr>
          <w:rFonts w:eastAsia="Times New Roman" w:cs="Times New Roman"/>
        </w:rPr>
        <w:t xml:space="preserve"> στον τομέα της διακίνησης αγροτικών και διατροφικών προϊόντων. Σε αυτές τις δράσεις  συμμετέχει μεγάλος αριθμός εποπτικών αρχών. Ενδεικτικά αναφέρονται η Γενική Γραμματεία Εμπορίου, το Υπουργείο Αγροτικής Ανάπτυξης, η Οικονομική Αστυνομία και ο ΕΦΕΤ. </w:t>
      </w:r>
    </w:p>
    <w:p w14:paraId="5487C170" w14:textId="77777777" w:rsidR="00EA4505" w:rsidRDefault="00FF7F79">
      <w:pPr>
        <w:spacing w:after="0" w:line="600" w:lineRule="auto"/>
        <w:ind w:firstLine="720"/>
        <w:jc w:val="both"/>
        <w:rPr>
          <w:rFonts w:eastAsia="Times New Roman" w:cs="Times New Roman"/>
        </w:rPr>
      </w:pPr>
      <w:r>
        <w:rPr>
          <w:rFonts w:eastAsia="Times New Roman" w:cs="Times New Roman"/>
        </w:rPr>
        <w:t>Αυτ</w:t>
      </w:r>
      <w:r>
        <w:rPr>
          <w:rFonts w:eastAsia="Times New Roman" w:cs="Times New Roman"/>
        </w:rPr>
        <w:t xml:space="preserve">ή η εξέλιξη αποδεικνύει ότι η περαιτέρω βελτίωση στον συντονισμό των υπηρεσιών, ώστε οι έλεγχοι να καταστούν πιο </w:t>
      </w:r>
      <w:proofErr w:type="spellStart"/>
      <w:r>
        <w:rPr>
          <w:rFonts w:eastAsia="Times New Roman" w:cs="Times New Roman"/>
        </w:rPr>
        <w:t>στοχευμένοι</w:t>
      </w:r>
      <w:proofErr w:type="spellEnd"/>
      <w:r>
        <w:rPr>
          <w:rFonts w:eastAsia="Times New Roman" w:cs="Times New Roman"/>
        </w:rPr>
        <w:t xml:space="preserve"> και αποτελεσματικοί, </w:t>
      </w:r>
      <w:r>
        <w:rPr>
          <w:rFonts w:eastAsia="Times New Roman"/>
          <w:bCs/>
        </w:rPr>
        <w:t>είναι</w:t>
      </w:r>
      <w:r>
        <w:rPr>
          <w:rFonts w:eastAsia="Times New Roman" w:cs="Times New Roman"/>
        </w:rPr>
        <w:t xml:space="preserve"> εφικτή στο άμεσο μέλλον. </w:t>
      </w:r>
    </w:p>
    <w:p w14:paraId="5487C171"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Ευχαριστώ πολύ. </w:t>
      </w:r>
    </w:p>
    <w:p w14:paraId="5487C172" w14:textId="77777777" w:rsidR="00EA4505" w:rsidRDefault="00FF7F79">
      <w:pPr>
        <w:spacing w:after="0"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Ευχαριστώ, κύριε Υπουργέ.</w:t>
      </w:r>
    </w:p>
    <w:p w14:paraId="5487C173"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Κυρία </w:t>
      </w:r>
      <w:proofErr w:type="spellStart"/>
      <w:r>
        <w:rPr>
          <w:rFonts w:eastAsia="Times New Roman" w:cs="Times New Roman"/>
        </w:rPr>
        <w:t>Μεγαλοοικονόμου</w:t>
      </w:r>
      <w:proofErr w:type="spellEnd"/>
      <w:r>
        <w:rPr>
          <w:rFonts w:eastAsia="Times New Roman" w:cs="Times New Roman"/>
        </w:rPr>
        <w:t>, έχετε τον λόγο.</w:t>
      </w:r>
    </w:p>
    <w:p w14:paraId="5487C174" w14:textId="77777777" w:rsidR="00EA4505" w:rsidRDefault="00FF7F79">
      <w:pPr>
        <w:spacing w:after="0" w:line="600" w:lineRule="auto"/>
        <w:ind w:firstLine="720"/>
        <w:jc w:val="both"/>
        <w:rPr>
          <w:rFonts w:eastAsia="Times New Roman" w:cs="Times New Roman"/>
        </w:rPr>
      </w:pPr>
      <w:r>
        <w:rPr>
          <w:rFonts w:eastAsia="Times New Roman" w:cs="Times New Roman"/>
          <w:b/>
        </w:rPr>
        <w:lastRenderedPageBreak/>
        <w:t>ΘΕΟΔΩΡΑ ΜΕΓΑΛΟΟΙΚΟΝΟΜΟΥ:</w:t>
      </w:r>
      <w:r>
        <w:rPr>
          <w:rFonts w:eastAsia="Times New Roman" w:cs="Times New Roman"/>
        </w:rPr>
        <w:t xml:space="preserve"> Ευχαριστώ, κύριε Πρόεδρε.  </w:t>
      </w:r>
    </w:p>
    <w:p w14:paraId="5487C175"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Κύριε Υπουργέ, δεν νομίζετε ότι θα πρέπει και η Δημοτική Αστυνομία να </w:t>
      </w:r>
      <w:r>
        <w:rPr>
          <w:rFonts w:eastAsia="Times New Roman"/>
          <w:bCs/>
        </w:rPr>
        <w:t>κάνει και εκείνη τους ελέγχους -σ</w:t>
      </w:r>
      <w:r>
        <w:rPr>
          <w:rFonts w:eastAsia="Times New Roman" w:cs="Times New Roman"/>
        </w:rPr>
        <w:t xml:space="preserve">την περιοχή περισσότερο; </w:t>
      </w:r>
    </w:p>
    <w:p w14:paraId="5487C176"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w:t>
      </w:r>
      <w:r>
        <w:rPr>
          <w:rFonts w:eastAsia="Times New Roman" w:cs="Times New Roman"/>
        </w:rPr>
        <w:t xml:space="preserve">βλέποντας ότι οι τιμές των </w:t>
      </w:r>
      <w:r>
        <w:rPr>
          <w:rFonts w:eastAsia="Times New Roman" w:cs="Times New Roman"/>
        </w:rPr>
        <w:t xml:space="preserve">προϊόντων μένουν στα ύψη, λόγω του </w:t>
      </w:r>
      <w:r>
        <w:rPr>
          <w:rFonts w:eastAsia="Times New Roman"/>
          <w:bCs/>
        </w:rPr>
        <w:t>κό</w:t>
      </w:r>
      <w:r>
        <w:rPr>
          <w:rFonts w:eastAsia="Times New Roman" w:cs="Times New Roman"/>
        </w:rPr>
        <w:t xml:space="preserve">στους </w:t>
      </w:r>
      <w:r>
        <w:rPr>
          <w:rFonts w:eastAsia="Times New Roman" w:cs="Times New Roman"/>
          <w:bCs/>
          <w:shd w:val="clear" w:color="auto" w:fill="FFFFFF"/>
        </w:rPr>
        <w:t xml:space="preserve">λειτουργίας της επιχείρησης, δεν νομίζετε ότι πρέπει οι έλεγχοι να γίνουν πιο έντονοι και πιο συστηματικοί; </w:t>
      </w:r>
    </w:p>
    <w:p w14:paraId="5487C177"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παραεμπόριο ανθεί, διότι ο κόσμος, από τη μια μεριά, ξεγελιέται με τις απομιμήσεις, τις γνωστές «μαϊμ</w:t>
      </w:r>
      <w:r>
        <w:rPr>
          <w:rFonts w:eastAsia="Times New Roman" w:cs="Times New Roman"/>
          <w:bCs/>
          <w:shd w:val="clear" w:color="auto" w:fill="FFFFFF"/>
        </w:rPr>
        <w:t xml:space="preserve">ούδες» ή, από την άλλη μεριά, προτιμά εν γνώσει του να πάει να πάρει κάτι πιο φθηνό, που έχει εισέλθει στην χώρα μας παράνομα, και να μην πληρώσει ούτε ΦΠΑ ούτε δασμούς κ.λπ. </w:t>
      </w:r>
      <w:r>
        <w:rPr>
          <w:rFonts w:eastAsia="Times New Roman"/>
          <w:bCs/>
          <w:shd w:val="clear" w:color="auto" w:fill="FFFFFF"/>
        </w:rPr>
        <w:t>–</w:t>
      </w:r>
      <w:r>
        <w:rPr>
          <w:rFonts w:eastAsia="Times New Roman" w:cs="Times New Roman"/>
          <w:bCs/>
          <w:shd w:val="clear" w:color="auto" w:fill="FFFFFF"/>
        </w:rPr>
        <w:t xml:space="preserve">αν υπάρχουν δασμοί. </w:t>
      </w:r>
    </w:p>
    <w:p w14:paraId="5487C178"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Μάλιστα, από ό,τι διαβάσαμε, σύμφωνα με τους ελέγχους που έ</w:t>
      </w:r>
      <w:r>
        <w:rPr>
          <w:rFonts w:eastAsia="Times New Roman" w:cs="Times New Roman"/>
          <w:bCs/>
          <w:shd w:val="clear" w:color="auto" w:fill="FFFFFF"/>
        </w:rPr>
        <w:t xml:space="preserve">γιναν στον Προμαχώνα πέρυσι στη διάρκεια δύο εβδομάδων, που εφαρμόστηκε ένα πιλοτικό πρόγραμμα ενισχυμένων ελέγχων, τριπλασιάστηκε ο αριθμός των παραβάσεων. </w:t>
      </w:r>
    </w:p>
    <w:p w14:paraId="5487C179"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Μάλιστα, το Εμποροβιομηχανικό Επιμελητήριο Θεσσαλονίκης τόνισε, πρόσφατα, ότι το φαινόμενο έχει λά</w:t>
      </w:r>
      <w:r>
        <w:rPr>
          <w:rFonts w:eastAsia="Times New Roman" w:cs="Times New Roman"/>
          <w:bCs/>
          <w:shd w:val="clear" w:color="auto" w:fill="FFFFFF"/>
        </w:rPr>
        <w:t xml:space="preserve">βει απίστευτες διαστάσεις, με αφετηρία κυρίως τη Βουλγαρία. Εισέρχονται παράνομα προϊόντα και μπαίνουν στην αγορά, όπως γίνεται και με το λαθρεμπόριο καυσίμων, από όπου το δημόσιο χάνει πάρα πολλά χρήματα. </w:t>
      </w:r>
    </w:p>
    <w:p w14:paraId="5487C17A"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Θεωρώ ότι το παραεμπόριο και το λαθρεμπόριο, τώρα</w:t>
      </w:r>
      <w:r>
        <w:rPr>
          <w:rFonts w:eastAsia="Times New Roman" w:cs="Times New Roman"/>
          <w:bCs/>
          <w:shd w:val="clear" w:color="auto" w:fill="FFFFFF"/>
        </w:rPr>
        <w:t xml:space="preserve">, στην περίοδο της οικονομικής κρίσης που βιώνουμε, γίνεται ακόμη μεγαλύτερο, διότι έχει υψηλά ποσοστά κέρδους και διότι αυτοί </w:t>
      </w:r>
      <w:r>
        <w:rPr>
          <w:rFonts w:eastAsia="Times New Roman"/>
          <w:bCs/>
          <w:shd w:val="clear" w:color="auto" w:fill="FFFFFF"/>
        </w:rPr>
        <w:t>είναι</w:t>
      </w:r>
      <w:r>
        <w:rPr>
          <w:rFonts w:eastAsia="Times New Roman" w:cs="Times New Roman"/>
          <w:bCs/>
          <w:shd w:val="clear" w:color="auto" w:fill="FFFFFF"/>
        </w:rPr>
        <w:t xml:space="preserve"> ανεξέλεγκτοι. Οπότε, πρέπει να μπει ένας φραγμός. </w:t>
      </w:r>
    </w:p>
    <w:p w14:paraId="5487C17B" w14:textId="77777777" w:rsidR="00EA4505" w:rsidRDefault="00FF7F7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Διότι έτσι, με τον ανταγωνισμό αυτών που ασχολούνται με το παραεμπόριο έ</w:t>
      </w:r>
      <w:r>
        <w:rPr>
          <w:rFonts w:eastAsia="Times New Roman" w:cs="Times New Roman"/>
          <w:bCs/>
          <w:shd w:val="clear" w:color="auto" w:fill="FFFFFF"/>
        </w:rPr>
        <w:t>ναντι των υγιών επιχειρήσεων και του επιχειρηματικού κόσμου, ο επιχειρηματικός κόσμος φτάνει στα όριά του. Δεν μπορεί να ανταποκριθεί πλέον ούτε στα πάγια έξοδά του, ούτε στις ασφαλιστικές του εισφορές, ούτε στις φορολογικές του εισφορές. Έτσι, ο μικρομεσα</w:t>
      </w:r>
      <w:r>
        <w:rPr>
          <w:rFonts w:eastAsia="Times New Roman" w:cs="Times New Roman"/>
          <w:bCs/>
          <w:shd w:val="clear" w:color="auto" w:fill="FFFFFF"/>
        </w:rPr>
        <w:t xml:space="preserve">ίος τώρα δίνει έναν </w:t>
      </w:r>
      <w:r>
        <w:rPr>
          <w:rFonts w:eastAsia="Times New Roman" w:cs="Times New Roman"/>
          <w:bCs/>
          <w:shd w:val="clear" w:color="auto" w:fill="FFFFFF"/>
        </w:rPr>
        <w:lastRenderedPageBreak/>
        <w:t xml:space="preserve">πραγματικό αγώνα να κρατήσει το κατάστημά του ανοιχτό, να μην απολύσει το προσωπικό του </w:t>
      </w:r>
      <w:r>
        <w:rPr>
          <w:rFonts w:eastAsia="Times New Roman"/>
          <w:bCs/>
          <w:shd w:val="clear" w:color="auto" w:fill="FFFFFF"/>
        </w:rPr>
        <w:t>–</w:t>
      </w:r>
      <w:r>
        <w:rPr>
          <w:rFonts w:eastAsia="Times New Roman" w:cs="Times New Roman"/>
          <w:bCs/>
          <w:shd w:val="clear" w:color="auto" w:fill="FFFFFF"/>
        </w:rPr>
        <w:t>εάν έχει</w:t>
      </w:r>
      <w:r>
        <w:rPr>
          <w:rFonts w:eastAsia="Times New Roman"/>
          <w:bCs/>
          <w:shd w:val="clear" w:color="auto" w:fill="FFFFFF"/>
        </w:rPr>
        <w:t>–</w:t>
      </w:r>
      <w:r>
        <w:rPr>
          <w:rFonts w:eastAsia="Times New Roman" w:cs="Times New Roman"/>
          <w:bCs/>
          <w:shd w:val="clear" w:color="auto" w:fill="FFFFFF"/>
        </w:rPr>
        <w:t xml:space="preserve"> και να εξακολουθήσει πάνω σε υγιείς βάσεις να παλεύει για την επιβίωσή του.</w:t>
      </w:r>
    </w:p>
    <w:p w14:paraId="5487C17C" w14:textId="77777777" w:rsidR="00EA4505" w:rsidRDefault="00FF7F79">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Θεωρώ ότι υπάρχουν ακόμη τεράστια κενά, τα οποία </w:t>
      </w:r>
      <w:r>
        <w:rPr>
          <w:rFonts w:eastAsia="Times New Roman"/>
          <w:bCs/>
          <w:shd w:val="clear" w:color="auto" w:fill="FFFFFF"/>
        </w:rPr>
        <w:t>είναι</w:t>
      </w:r>
      <w:r>
        <w:rPr>
          <w:rFonts w:eastAsia="Times New Roman" w:cs="Times New Roman"/>
          <w:bCs/>
          <w:shd w:val="clear" w:color="auto" w:fill="FFFFFF"/>
        </w:rPr>
        <w:t xml:space="preserve"> μια πλ</w:t>
      </w:r>
      <w:r>
        <w:rPr>
          <w:rFonts w:eastAsia="Times New Roman" w:cs="Times New Roman"/>
          <w:bCs/>
          <w:shd w:val="clear" w:color="auto" w:fill="FFFFFF"/>
        </w:rPr>
        <w:t xml:space="preserve">ηγή για το κράτος που χάνει φορολογικά </w:t>
      </w:r>
      <w:r>
        <w:rPr>
          <w:rFonts w:eastAsia="Times New Roman"/>
          <w:bCs/>
          <w:shd w:val="clear" w:color="auto" w:fill="FFFFFF"/>
        </w:rPr>
        <w:t>έσοδα σε απίστευτα ποσά. Πρέπει να δημιουργηθούν οι κατάλληλες ευκαιρίες, προκειμένου να ελέγχεται το παραεμπόριο, ώστε να μην δίνει τη χαριστική βολή στις επιχειρήσεις και να έχει έσοδα το κράτος, τα οποία χρειαζόμασ</w:t>
      </w:r>
      <w:r>
        <w:rPr>
          <w:rFonts w:eastAsia="Times New Roman"/>
          <w:bCs/>
          <w:shd w:val="clear" w:color="auto" w:fill="FFFFFF"/>
        </w:rPr>
        <w:t xml:space="preserve">τε και στα οποία μπορεί να ανταπεξέλθει η επιχείρηση. </w:t>
      </w:r>
    </w:p>
    <w:p w14:paraId="5487C17D" w14:textId="77777777" w:rsidR="00EA4505" w:rsidRDefault="00FF7F79">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Ευχαριστώ. </w:t>
      </w:r>
    </w:p>
    <w:p w14:paraId="5487C17E" w14:textId="77777777" w:rsidR="00EA4505" w:rsidRDefault="00FF7F79">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Ευχαριστώ, κυρία συνάδελφε. </w:t>
      </w:r>
    </w:p>
    <w:p w14:paraId="5487C17F" w14:textId="77777777" w:rsidR="00EA4505" w:rsidRDefault="00FF7F79">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Κύριε Υπουργέ, έχετε τον λόγο. </w:t>
      </w:r>
    </w:p>
    <w:p w14:paraId="5487C180" w14:textId="77777777" w:rsidR="00EA4505" w:rsidRDefault="00FF7F79">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ΔΗΜ</w:t>
      </w:r>
      <w:r>
        <w:rPr>
          <w:rFonts w:eastAsia="Times New Roman"/>
          <w:b/>
          <w:bCs/>
          <w:shd w:val="clear" w:color="auto" w:fill="FFFFFF"/>
        </w:rPr>
        <w:t>ΟΣ</w:t>
      </w:r>
      <w:r>
        <w:rPr>
          <w:rFonts w:eastAsia="Times New Roman"/>
          <w:b/>
          <w:bCs/>
          <w:shd w:val="clear" w:color="auto" w:fill="FFFFFF"/>
        </w:rPr>
        <w:t xml:space="preserve"> ΠΑΠΑΔΗΜΗΤΡΙΟΥ (Υπουργός Οικονομίας και Ανάπτυξης):</w:t>
      </w:r>
      <w:r>
        <w:rPr>
          <w:rFonts w:eastAsia="Times New Roman"/>
          <w:bCs/>
          <w:shd w:val="clear" w:color="auto" w:fill="FFFFFF"/>
        </w:rPr>
        <w:t xml:space="preserve"> Θέλω να πω ότι υπάρχει συνεργασία με τις δημοτικές αρχές. Η αύξηση των ελέγχων πρέπει να συνδυαστεί και με δράσεις ενημέρωσης των καταναλωτών. Ήδη σχεδιάζονται τέτοιες δράσεις για τα Χριστούγεννα. Επίσης η καταστολή δεν λύνει όλα τα προβλήματα. Εξίσου σημ</w:t>
      </w:r>
      <w:r>
        <w:rPr>
          <w:rFonts w:eastAsia="Times New Roman"/>
          <w:bCs/>
          <w:shd w:val="clear" w:color="auto" w:fill="FFFFFF"/>
        </w:rPr>
        <w:t xml:space="preserve">αντική είναι η πρόληψη. Η αναβάθμιση, λοιπόν, του ΣΥΚΑΠ που επιδιώκουμε, θα πετύχει αυτόν τον στόχο. </w:t>
      </w:r>
    </w:p>
    <w:p w14:paraId="5487C181" w14:textId="77777777" w:rsidR="00EA4505" w:rsidRDefault="00FF7F79">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Ευχαριστώ. </w:t>
      </w:r>
    </w:p>
    <w:p w14:paraId="5487C18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5487C18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να έρθουν και οι εισηγητές και να έχουμε πλήρ</w:t>
      </w:r>
      <w:r>
        <w:rPr>
          <w:rFonts w:eastAsia="Times New Roman" w:cs="Times New Roman"/>
          <w:szCs w:val="24"/>
        </w:rPr>
        <w:t>η την εικόνα των αποτελεσμάτων, προτείνω να συνεχίσουμε τις ερωτήσεις.</w:t>
      </w:r>
    </w:p>
    <w:p w14:paraId="5487C18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εδώ είμαστε.</w:t>
      </w:r>
    </w:p>
    <w:p w14:paraId="5487C18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Όχι όλοι. Δεν βλέπω τον εισηγητή της Νέας Δημοκρατίας.</w:t>
      </w:r>
    </w:p>
    <w:p w14:paraId="5487C18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Εδώ είμαι</w:t>
      </w:r>
      <w:r>
        <w:rPr>
          <w:rFonts w:eastAsia="Times New Roman" w:cs="Times New Roman"/>
          <w:szCs w:val="24"/>
        </w:rPr>
        <w:t>, κύριε Πρόεδρε.</w:t>
      </w:r>
    </w:p>
    <w:p w14:paraId="5487C18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πολύ, δεν σας είδα. Ήταν λάθος μου και ισχυρό.</w:t>
      </w:r>
    </w:p>
    <w:p w14:paraId="5487C188"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(ΜΕΤΑ ΤΗΝ ΚΑΤΑΜΕΤΡΗΣΗ)</w:t>
      </w:r>
    </w:p>
    <w:p w14:paraId="5487C18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w:t>
      </w:r>
      <w:r>
        <w:rPr>
          <w:rFonts w:eastAsia="Times New Roman" w:cs="Times New Roman"/>
          <w:szCs w:val="24"/>
        </w:rPr>
        <w:t xml:space="preserve">σας </w:t>
      </w:r>
      <w:r>
        <w:rPr>
          <w:rFonts w:eastAsia="Times New Roman" w:cs="Times New Roman"/>
          <w:szCs w:val="24"/>
        </w:rPr>
        <w:t xml:space="preserve">ανακοινώσω </w:t>
      </w:r>
      <w:r>
        <w:rPr>
          <w:rFonts w:eastAsia="Times New Roman" w:cs="Times New Roman"/>
          <w:szCs w:val="24"/>
        </w:rPr>
        <w:t>τ</w:t>
      </w:r>
      <w:r>
        <w:rPr>
          <w:rFonts w:eastAsia="Times New Roman" w:cs="Times New Roman"/>
          <w:szCs w:val="24"/>
        </w:rPr>
        <w:t>ο αποτέλεσμα της διεξαχθείσης ψηφοφορίας.</w:t>
      </w:r>
    </w:p>
    <w:p w14:paraId="5487C18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Ψ</w:t>
      </w:r>
      <w:r>
        <w:rPr>
          <w:rFonts w:eastAsia="Times New Roman" w:cs="Times New Roman"/>
          <w:szCs w:val="24"/>
        </w:rPr>
        <w:t>ήφισαν συνολικά 22</w:t>
      </w:r>
      <w:r>
        <w:rPr>
          <w:rFonts w:eastAsia="Times New Roman" w:cs="Times New Roman"/>
          <w:szCs w:val="24"/>
        </w:rPr>
        <w:t xml:space="preserve">7 Βουλευτές. </w:t>
      </w:r>
    </w:p>
    <w:p w14:paraId="5487C18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Υπέρ του άρθρου </w:t>
      </w:r>
      <w:r>
        <w:rPr>
          <w:rFonts w:eastAsia="Times New Roman" w:cs="Times New Roman"/>
          <w:szCs w:val="24"/>
        </w:rPr>
        <w:t xml:space="preserve">1, </w:t>
      </w:r>
      <w:r>
        <w:rPr>
          <w:rFonts w:eastAsia="Times New Roman" w:cs="Times New Roman"/>
          <w:szCs w:val="24"/>
        </w:rPr>
        <w:t xml:space="preserve">δηλαδή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ψήφισαν 201 Βουλευτές.</w:t>
      </w:r>
    </w:p>
    <w:p w14:paraId="5487C18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w:t>
      </w:r>
      <w:r>
        <w:rPr>
          <w:rFonts w:eastAsia="Times New Roman" w:cs="Times New Roman"/>
          <w:szCs w:val="24"/>
        </w:rPr>
        <w:t xml:space="preserve">1, </w:t>
      </w:r>
      <w:r>
        <w:rPr>
          <w:rFonts w:eastAsia="Times New Roman" w:cs="Times New Roman"/>
          <w:szCs w:val="24"/>
        </w:rPr>
        <w:t xml:space="preserve">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21 Βουλευτές.</w:t>
      </w:r>
    </w:p>
    <w:p w14:paraId="5487C18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«ΠΑΡΩΝ» ψήφισαν 5 Βουλευτές.</w:t>
      </w:r>
    </w:p>
    <w:p w14:paraId="5487C18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Συνεπώς το άρθρο 1 έγινε δεκτό ως έχει κατά πλειοψηφία.</w:t>
      </w:r>
    </w:p>
    <w:p w14:paraId="5487C18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Υπέρ του άρθρου </w:t>
      </w:r>
      <w:r>
        <w:rPr>
          <w:rFonts w:eastAsia="Times New Roman" w:cs="Times New Roman"/>
          <w:szCs w:val="24"/>
        </w:rPr>
        <w:t xml:space="preserve">2, </w:t>
      </w:r>
      <w:r>
        <w:rPr>
          <w:rFonts w:eastAsia="Times New Roman" w:cs="Times New Roman"/>
          <w:szCs w:val="24"/>
        </w:rPr>
        <w:t xml:space="preserve">δηλαδή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ψήφισαν 201 </w:t>
      </w:r>
      <w:r>
        <w:rPr>
          <w:rFonts w:eastAsia="Times New Roman" w:cs="Times New Roman"/>
          <w:szCs w:val="24"/>
        </w:rPr>
        <w:t>Βουλευτές.</w:t>
      </w:r>
    </w:p>
    <w:p w14:paraId="5487C19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w:t>
      </w:r>
      <w:r>
        <w:rPr>
          <w:rFonts w:eastAsia="Times New Roman" w:cs="Times New Roman"/>
          <w:szCs w:val="24"/>
        </w:rPr>
        <w:t xml:space="preserve">2, </w:t>
      </w:r>
      <w:r>
        <w:rPr>
          <w:rFonts w:eastAsia="Times New Roman" w:cs="Times New Roman"/>
          <w:szCs w:val="24"/>
        </w:rPr>
        <w:t xml:space="preserve">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21 Βουλευτές.</w:t>
      </w:r>
    </w:p>
    <w:p w14:paraId="5487C19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«ΠΑΡΩΝ» ψήφισαν 5 Βουλευτές.</w:t>
      </w:r>
    </w:p>
    <w:p w14:paraId="5487C19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Συνεπώς το άρθρο 2 έγινε δεκτό ως έχει κατά πλειοψηφία.</w:t>
      </w:r>
    </w:p>
    <w:p w14:paraId="5487C19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Υπέρ του άρθρου 3, δηλαδή «ΝΑΙ»</w:t>
      </w:r>
      <w:r>
        <w:rPr>
          <w:rFonts w:eastAsia="Times New Roman" w:cs="Times New Roman"/>
          <w:szCs w:val="24"/>
        </w:rPr>
        <w:t>,</w:t>
      </w:r>
      <w:r>
        <w:rPr>
          <w:rFonts w:eastAsia="Times New Roman" w:cs="Times New Roman"/>
          <w:szCs w:val="24"/>
        </w:rPr>
        <w:t xml:space="preserve"> ψήφισαν 201 Βουλευτές.</w:t>
      </w:r>
    </w:p>
    <w:p w14:paraId="5487C19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3, 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21 Βουλε</w:t>
      </w:r>
      <w:r>
        <w:rPr>
          <w:rFonts w:eastAsia="Times New Roman" w:cs="Times New Roman"/>
          <w:szCs w:val="24"/>
        </w:rPr>
        <w:t>υτές.</w:t>
      </w:r>
    </w:p>
    <w:p w14:paraId="5487C19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«ΠΑΡΩΝ» ψήφισαν 5 Βουλευτές.</w:t>
      </w:r>
    </w:p>
    <w:p w14:paraId="5487C19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Συνεπώς το άρθρο 3 έγινε δεκτό ως έχει κατά πλειοψηφία.</w:t>
      </w:r>
    </w:p>
    <w:p w14:paraId="5487C19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Υπέρ του άρθρου 4, δηλαδή «ΝΑΙ»</w:t>
      </w:r>
      <w:r>
        <w:rPr>
          <w:rFonts w:eastAsia="Times New Roman" w:cs="Times New Roman"/>
          <w:szCs w:val="24"/>
        </w:rPr>
        <w:t>,</w:t>
      </w:r>
      <w:r>
        <w:rPr>
          <w:rFonts w:eastAsia="Times New Roman" w:cs="Times New Roman"/>
          <w:szCs w:val="24"/>
        </w:rPr>
        <w:t xml:space="preserve"> ψήφισαν 201 Βουλευτές.</w:t>
      </w:r>
    </w:p>
    <w:p w14:paraId="5487C19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4, 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21 Βουλευτές.</w:t>
      </w:r>
    </w:p>
    <w:p w14:paraId="5487C19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«ΠΑΡΩΝ» ψήφισαν 5 Βουλευτές.</w:t>
      </w:r>
    </w:p>
    <w:p w14:paraId="5487C19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4 έγινε </w:t>
      </w:r>
      <w:r>
        <w:rPr>
          <w:rFonts w:eastAsia="Times New Roman" w:cs="Times New Roman"/>
          <w:szCs w:val="24"/>
        </w:rPr>
        <w:t>δεκτό ως έχει κατά πλειοψηφία</w:t>
      </w:r>
      <w:r>
        <w:rPr>
          <w:rFonts w:eastAsia="Times New Roman" w:cs="Times New Roman"/>
          <w:szCs w:val="24"/>
        </w:rPr>
        <w:t>, σύμφωνα με το παρακάτω πρωτόκολλο ονομαστικής ψηφοφορίας</w:t>
      </w:r>
      <w:r>
        <w:rPr>
          <w:rFonts w:eastAsia="Times New Roman" w:cs="Times New Roman"/>
          <w:szCs w:val="24"/>
        </w:rPr>
        <w:t>:</w:t>
      </w:r>
    </w:p>
    <w:p w14:paraId="5487C19B"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5487C19C"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(ΝΑ ΚΑΤΑΧΩΡΙΣΤΕΙ ΤΟ ΠΡΩΤΟΚΟΛΛΟ ΣΕΛ. 87</w:t>
      </w:r>
      <w:r w:rsidRPr="000C042D">
        <w:rPr>
          <w:rFonts w:eastAsia="Times New Roman" w:cs="Times New Roman"/>
          <w:szCs w:val="24"/>
          <w:vertAlign w:val="superscript"/>
        </w:rPr>
        <w:t>α</w:t>
      </w:r>
      <w:r>
        <w:rPr>
          <w:rFonts w:eastAsia="Times New Roman" w:cs="Times New Roman"/>
          <w:szCs w:val="24"/>
        </w:rPr>
        <w:t>)</w:t>
      </w:r>
    </w:p>
    <w:p w14:paraId="5487C19D"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lastRenderedPageBreak/>
        <w:t>(ΑΛΛΑΓΗ ΣΕΛΙΔΑΣ)</w:t>
      </w:r>
    </w:p>
    <w:p w14:paraId="5487C19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Εισερχόμαστε στην ψήφιση του ακροτελεύτιου άρθρου του νομοσχ</w:t>
      </w:r>
      <w:r>
        <w:rPr>
          <w:rFonts w:eastAsia="Times New Roman" w:cs="Times New Roman"/>
          <w:szCs w:val="24"/>
        </w:rPr>
        <w:t>εδίου.</w:t>
      </w:r>
    </w:p>
    <w:p w14:paraId="5487C19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487C1A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5487C1A1"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5487C1A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487C1A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487C1A4"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5487C1A5"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5487C1A6"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w:t>
      </w:r>
      <w:r>
        <w:rPr>
          <w:rFonts w:eastAsia="Times New Roman" w:cs="Times New Roman"/>
          <w:szCs w:val="24"/>
        </w:rPr>
        <w:t>Ναι.</w:t>
      </w:r>
    </w:p>
    <w:p w14:paraId="5487C1A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ακροτελεύτιο άρθρο έγινε δεκτό κατά πλειοψηφία.</w:t>
      </w:r>
    </w:p>
    <w:p w14:paraId="5487C1A8" w14:textId="77777777" w:rsidR="00EA4505" w:rsidRDefault="00FF7F79">
      <w:pPr>
        <w:spacing w:after="0" w:line="600" w:lineRule="auto"/>
        <w:ind w:firstLine="720"/>
        <w:jc w:val="both"/>
        <w:rPr>
          <w:rFonts w:eastAsia="Times New Roman"/>
          <w:color w:val="000000"/>
          <w:szCs w:val="24"/>
        </w:rPr>
      </w:pPr>
      <w:r>
        <w:rPr>
          <w:rFonts w:eastAsia="Times New Roman" w:cs="Times New Roman"/>
          <w:szCs w:val="24"/>
        </w:rPr>
        <w:lastRenderedPageBreak/>
        <w:t>Συνεπώς το σχέδιο νόμου του Υπουργείου</w:t>
      </w:r>
      <w:r>
        <w:rPr>
          <w:rFonts w:eastAsia="Times New Roman"/>
          <w:szCs w:val="24"/>
        </w:rPr>
        <w:t xml:space="preserve"> Δικαιοσύνης, Διαφάνειας και Ανθρωπίνων Δικαιωμάτων</w:t>
      </w:r>
      <w:r>
        <w:rPr>
          <w:rFonts w:eastAsia="Times New Roman"/>
          <w:szCs w:val="24"/>
        </w:rPr>
        <w:t>:</w:t>
      </w:r>
      <w:r>
        <w:rPr>
          <w:rFonts w:eastAsia="Times New Roman"/>
          <w:color w:val="000000"/>
          <w:szCs w:val="24"/>
        </w:rPr>
        <w:t xml:space="preserve"> </w:t>
      </w:r>
      <w:r>
        <w:rPr>
          <w:rFonts w:eastAsia="Times New Roman"/>
          <w:color w:val="000000"/>
          <w:szCs w:val="24"/>
        </w:rPr>
        <w:t xml:space="preserve">«Ενσωμάτωση της </w:t>
      </w:r>
      <w:r>
        <w:rPr>
          <w:rFonts w:eastAsia="Times New Roman"/>
          <w:color w:val="000000"/>
          <w:szCs w:val="24"/>
        </w:rPr>
        <w:t xml:space="preserve">Οδηγίας </w:t>
      </w:r>
      <w:r>
        <w:rPr>
          <w:rFonts w:eastAsia="Times New Roman"/>
          <w:color w:val="000000"/>
          <w:szCs w:val="24"/>
        </w:rPr>
        <w:t xml:space="preserve">2000/43/ΕΚ περί εφαρμογής της αρχής της ίσης μεταχείρισης προσώπων ασχέτως φυλετικής ή </w:t>
      </w:r>
      <w:proofErr w:type="spellStart"/>
      <w:r>
        <w:rPr>
          <w:rFonts w:eastAsia="Times New Roman"/>
          <w:color w:val="000000"/>
          <w:szCs w:val="24"/>
        </w:rPr>
        <w:t>εθνοτικής</w:t>
      </w:r>
      <w:proofErr w:type="spellEnd"/>
      <w:r>
        <w:rPr>
          <w:rFonts w:eastAsia="Times New Roman"/>
          <w:color w:val="000000"/>
          <w:szCs w:val="24"/>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w:t>
      </w:r>
      <w:r>
        <w:rPr>
          <w:rFonts w:eastAsia="Times New Roman"/>
          <w:color w:val="000000"/>
          <w:szCs w:val="24"/>
        </w:rPr>
        <w:t xml:space="preserve">ρί μέτρων που διευκολύνουν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w:t>
      </w:r>
      <w:proofErr w:type="spellStart"/>
      <w:r>
        <w:rPr>
          <w:rFonts w:eastAsia="Times New Roman"/>
          <w:color w:val="000000"/>
          <w:szCs w:val="24"/>
        </w:rPr>
        <w:t>άρ</w:t>
      </w:r>
      <w:proofErr w:type="spellEnd"/>
      <w:r>
        <w:rPr>
          <w:rFonts w:eastAsia="Times New Roman"/>
          <w:color w:val="000000"/>
          <w:szCs w:val="24"/>
        </w:rPr>
        <w:t>. 22, 23, 30, 31 παρ. 1, 32 και 34 του Κανονισμού 596/2014 για την κατάχρηση της αγορ</w:t>
      </w:r>
      <w:r>
        <w:rPr>
          <w:rFonts w:eastAsia="Times New Roman"/>
          <w:color w:val="000000"/>
          <w:szCs w:val="24"/>
        </w:rPr>
        <w:t>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w:t>
      </w:r>
      <w:r>
        <w:rPr>
          <w:rFonts w:eastAsia="Times New Roman"/>
          <w:color w:val="000000"/>
          <w:szCs w:val="24"/>
        </w:rPr>
        <w:t xml:space="preserve">τελεστικής Οδηγίας 2015/2392, ΙΙΙ) ενσωμάτωση της Οδηγίας 2014/62 σχετικά με την προστασία του ευρώ και άλλων </w:t>
      </w:r>
      <w:r>
        <w:rPr>
          <w:rFonts w:eastAsia="Times New Roman"/>
          <w:color w:val="000000"/>
          <w:szCs w:val="24"/>
        </w:rPr>
        <w:lastRenderedPageBreak/>
        <w:t>νομισμάτων από την παραχάραξη και την κιβδηλεία μέσω του ποινικού δικαίου και για την αντικατάσταση της απόφασης-πλαισίου 2000/383/ΔΕΥ του Συμβουλ</w:t>
      </w:r>
      <w:r>
        <w:rPr>
          <w:rFonts w:eastAsia="Times New Roman"/>
          <w:color w:val="000000"/>
          <w:szCs w:val="24"/>
        </w:rPr>
        <w:t>ίου και IV) Σύσταση Εθνικού Μηχανισμού Διερεύνησης Περιστατικών Αυθαιρεσίας στα σώματα ασφαλείας και τους υπαλλήλους των καταστημάτων κράτησης και άλλες διατάξεις» έγινε δεκτό επί της αρχής και επί των άρθρων.</w:t>
      </w:r>
    </w:p>
    <w:p w14:paraId="5487C1A9" w14:textId="77777777" w:rsidR="00EA4505" w:rsidRDefault="00FF7F79">
      <w:pPr>
        <w:spacing w:after="0" w:line="600" w:lineRule="auto"/>
        <w:ind w:firstLine="720"/>
        <w:jc w:val="both"/>
        <w:rPr>
          <w:rFonts w:eastAsia="Times New Roman"/>
          <w:color w:val="000000"/>
          <w:szCs w:val="24"/>
        </w:rPr>
      </w:pPr>
      <w:r>
        <w:rPr>
          <w:rFonts w:eastAsia="Times New Roman"/>
          <w:color w:val="000000"/>
          <w:szCs w:val="24"/>
        </w:rPr>
        <w:t xml:space="preserve">Προχωρούμε στη ψήφιση του νομοσχεδίου και στο </w:t>
      </w:r>
      <w:r>
        <w:rPr>
          <w:rFonts w:eastAsia="Times New Roman"/>
          <w:color w:val="000000"/>
          <w:szCs w:val="24"/>
        </w:rPr>
        <w:t>σύνολο.</w:t>
      </w:r>
    </w:p>
    <w:p w14:paraId="5487C1AA" w14:textId="77777777" w:rsidR="00EA4505" w:rsidRDefault="00FF7F79">
      <w:pPr>
        <w:spacing w:after="0" w:line="600" w:lineRule="auto"/>
        <w:ind w:firstLine="720"/>
        <w:jc w:val="both"/>
        <w:rPr>
          <w:rFonts w:eastAsia="Times New Roman"/>
          <w:color w:val="000000"/>
          <w:szCs w:val="24"/>
        </w:rPr>
      </w:pPr>
      <w:r>
        <w:rPr>
          <w:rFonts w:eastAsia="Times New Roman"/>
          <w:color w:val="000000"/>
          <w:szCs w:val="24"/>
        </w:rPr>
        <w:t>Ερωτάται το Σώμα: Γίνεται δεκτό το νομοσχέδιο και στο σύνολο;</w:t>
      </w:r>
    </w:p>
    <w:p w14:paraId="5487C1AB"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w:t>
      </w:r>
    </w:p>
    <w:p w14:paraId="5487C1AC"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Ναι. </w:t>
      </w:r>
    </w:p>
    <w:p w14:paraId="5487C1AD"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487C1A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5487C1AF"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5487C1B0"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5487C1B1"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ΜΑΡΙΟΣ </w:t>
      </w:r>
      <w:r>
        <w:rPr>
          <w:rFonts w:eastAsia="Times New Roman" w:cs="Times New Roman"/>
          <w:b/>
          <w:szCs w:val="24"/>
        </w:rPr>
        <w:t xml:space="preserve">ΓΕΩΡΓΙΑΔΗΣ: </w:t>
      </w:r>
      <w:r>
        <w:rPr>
          <w:rFonts w:eastAsia="Times New Roman" w:cs="Times New Roman"/>
          <w:szCs w:val="24"/>
        </w:rPr>
        <w:t>Ναι.</w:t>
      </w:r>
    </w:p>
    <w:p w14:paraId="5487C1B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νομοσχέδιο έγινε δεκτό και στο σύνολο κατά πλειοψηφία.</w:t>
      </w:r>
    </w:p>
    <w:p w14:paraId="5487C1B3" w14:textId="77777777" w:rsidR="00EA4505" w:rsidRDefault="00FF7F79">
      <w:pPr>
        <w:spacing w:after="0" w:line="600" w:lineRule="auto"/>
        <w:ind w:firstLine="720"/>
        <w:jc w:val="both"/>
        <w:rPr>
          <w:rFonts w:eastAsia="Times New Roman"/>
          <w:color w:val="000000"/>
          <w:szCs w:val="24"/>
        </w:rPr>
      </w:pPr>
      <w:r>
        <w:rPr>
          <w:rFonts w:eastAsia="Times New Roman" w:cs="Times New Roman"/>
          <w:szCs w:val="24"/>
        </w:rPr>
        <w:t>Συνεπώς το νομοσχέδιο του Υπουργείου</w:t>
      </w:r>
      <w:r>
        <w:rPr>
          <w:rFonts w:eastAsia="Times New Roman"/>
          <w:szCs w:val="24"/>
        </w:rPr>
        <w:t xml:space="preserve"> Δικαιοσύνης, Διαφάνειας και Ανθρωπίνων Δικαιωμάτων</w:t>
      </w:r>
      <w:r>
        <w:rPr>
          <w:rFonts w:eastAsia="Times New Roman"/>
          <w:szCs w:val="24"/>
        </w:rPr>
        <w:t>:</w:t>
      </w:r>
      <w:r>
        <w:rPr>
          <w:rFonts w:eastAsia="Times New Roman"/>
          <w:color w:val="000000"/>
          <w:szCs w:val="24"/>
        </w:rPr>
        <w:t xml:space="preserve"> </w:t>
      </w:r>
      <w:r>
        <w:rPr>
          <w:rFonts w:eastAsia="Times New Roman"/>
          <w:color w:val="000000"/>
          <w:szCs w:val="24"/>
        </w:rPr>
        <w:t xml:space="preserve">«Ενσωμάτωση της Οδηγίας 2000/43/ΕΚ περί εφαρμογής της αρχής της ίσης μεταχείρισης προσώπων ασχέτως φυλετικής ή </w:t>
      </w:r>
      <w:proofErr w:type="spellStart"/>
      <w:r>
        <w:rPr>
          <w:rFonts w:eastAsia="Times New Roman"/>
          <w:color w:val="000000"/>
          <w:szCs w:val="24"/>
        </w:rPr>
        <w:t>εθνοτικής</w:t>
      </w:r>
      <w:proofErr w:type="spellEnd"/>
      <w:r>
        <w:rPr>
          <w:rFonts w:eastAsia="Times New Roman"/>
          <w:color w:val="000000"/>
          <w:szCs w:val="24"/>
        </w:rPr>
        <w:t xml:space="preserve"> τους καταγωγής, της Οδηγίας 2000/78/ΕΚ για τη διαμόρφωση γενικού πλαισίου για την ίση μεταχείριση στην απασχόληση και την εργασία και τ</w:t>
      </w:r>
      <w:r>
        <w:rPr>
          <w:rFonts w:eastAsia="Times New Roman"/>
          <w:color w:val="000000"/>
          <w:szCs w:val="24"/>
        </w:rPr>
        <w:t xml:space="preserve">ης Οδηγίας 2014/54/ΕΕ περί μέτρων που διευκολύνουν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w:t>
      </w:r>
      <w:proofErr w:type="spellStart"/>
      <w:r>
        <w:rPr>
          <w:rFonts w:eastAsia="Times New Roman"/>
          <w:color w:val="000000"/>
          <w:szCs w:val="24"/>
        </w:rPr>
        <w:t>άρ</w:t>
      </w:r>
      <w:proofErr w:type="spellEnd"/>
      <w:r>
        <w:rPr>
          <w:rFonts w:eastAsia="Times New Roman"/>
          <w:color w:val="000000"/>
          <w:szCs w:val="24"/>
        </w:rPr>
        <w:t>. 22, 23, 30, 31 παρ. 1, 32 και 34 του Κανονισμού 596/2014 γι</w:t>
      </w:r>
      <w:r>
        <w:rPr>
          <w:rFonts w:eastAsia="Times New Roman"/>
          <w:color w:val="000000"/>
          <w:szCs w:val="24"/>
        </w:rPr>
        <w:t xml:space="preserve">α την κατάχρηση της αγοράς και την κατάργηση της Οδηγίας </w:t>
      </w:r>
      <w:r>
        <w:rPr>
          <w:rFonts w:eastAsia="Times New Roman"/>
          <w:color w:val="000000"/>
          <w:szCs w:val="24"/>
        </w:rPr>
        <w:lastRenderedPageBreak/>
        <w:t>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w:t>
      </w:r>
      <w:r>
        <w:rPr>
          <w:rFonts w:eastAsia="Times New Roman"/>
          <w:color w:val="000000"/>
          <w:szCs w:val="24"/>
        </w:rPr>
        <w:t xml:space="preserve">άχρηση αγοράς και της εκτελεστικής Οδηγίας 2015/2392, ΙΙΙ)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w:t>
      </w:r>
      <w:r>
        <w:rPr>
          <w:rFonts w:eastAsia="Times New Roman"/>
          <w:color w:val="000000"/>
          <w:szCs w:val="24"/>
        </w:rPr>
        <w:t>2000/383/ΔΕΥ του Συμβουλίου και IV) Σύσταση Εθνικού Μηχανισμού Διερεύνησης Περιστατικών Αυθαιρεσίας στα σώματα ασφαλείας και τους υπαλλήλους των καταστημάτων κράτησης και άλλες διατάξεις» έγινε δεκτό κατά πλειοψηφία</w:t>
      </w:r>
      <w:r>
        <w:rPr>
          <w:rFonts w:eastAsia="Times New Roman"/>
          <w:color w:val="000000"/>
          <w:szCs w:val="24"/>
        </w:rPr>
        <w:t>,</w:t>
      </w:r>
      <w:r>
        <w:rPr>
          <w:rFonts w:eastAsia="Times New Roman"/>
          <w:color w:val="000000"/>
          <w:szCs w:val="24"/>
        </w:rPr>
        <w:t xml:space="preserve"> σε μόνη συζήτηση</w:t>
      </w:r>
      <w:r>
        <w:rPr>
          <w:rFonts w:eastAsia="Times New Roman"/>
          <w:color w:val="000000"/>
          <w:szCs w:val="24"/>
        </w:rPr>
        <w:t>,</w:t>
      </w:r>
      <w:r>
        <w:rPr>
          <w:rFonts w:eastAsia="Times New Roman"/>
          <w:color w:val="000000"/>
          <w:szCs w:val="24"/>
        </w:rPr>
        <w:t xml:space="preserve"> επί της αρχής, των άρ</w:t>
      </w:r>
      <w:r>
        <w:rPr>
          <w:rFonts w:eastAsia="Times New Roman"/>
          <w:color w:val="000000"/>
          <w:szCs w:val="24"/>
        </w:rPr>
        <w:t>θρων</w:t>
      </w:r>
      <w:r>
        <w:rPr>
          <w:rFonts w:eastAsia="Times New Roman"/>
          <w:color w:val="000000"/>
          <w:szCs w:val="24"/>
        </w:rPr>
        <w:t xml:space="preserve"> </w:t>
      </w:r>
      <w:r>
        <w:rPr>
          <w:rFonts w:eastAsia="Times New Roman"/>
          <w:color w:val="000000"/>
          <w:szCs w:val="24"/>
        </w:rPr>
        <w:t>και του συνόλου και έχει ως εξής:</w:t>
      </w:r>
    </w:p>
    <w:p w14:paraId="5487C1B4" w14:textId="77777777" w:rsidR="00EA4505" w:rsidRDefault="00FF7F79">
      <w:pPr>
        <w:spacing w:after="0" w:line="600" w:lineRule="auto"/>
        <w:ind w:firstLine="720"/>
        <w:jc w:val="center"/>
        <w:rPr>
          <w:rFonts w:eastAsia="Times New Roman"/>
          <w:color w:val="000000"/>
          <w:szCs w:val="24"/>
        </w:rPr>
      </w:pPr>
      <w:r>
        <w:rPr>
          <w:rFonts w:eastAsia="Times New Roman"/>
          <w:color w:val="000000"/>
          <w:szCs w:val="24"/>
        </w:rPr>
        <w:t>(Να καταχωριστεί το κείμενο του νομοσχεδίου</w:t>
      </w:r>
      <w:r>
        <w:rPr>
          <w:rFonts w:eastAsia="Times New Roman"/>
          <w:color w:val="000000"/>
          <w:szCs w:val="24"/>
        </w:rPr>
        <w:t xml:space="preserve"> σελ. 90α</w:t>
      </w:r>
      <w:r>
        <w:rPr>
          <w:rFonts w:eastAsia="Times New Roman"/>
          <w:color w:val="000000"/>
          <w:szCs w:val="24"/>
        </w:rPr>
        <w:t>)</w:t>
      </w:r>
    </w:p>
    <w:p w14:paraId="5487C1B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w:t>
      </w:r>
      <w:r>
        <w:rPr>
          <w:rFonts w:eastAsia="Times New Roman" w:cs="Times New Roman"/>
          <w:szCs w:val="24"/>
        </w:rPr>
        <w:t>ς την ψήφιση στο σύνολο του παραπάνω νομοσχεδίου.</w:t>
      </w:r>
    </w:p>
    <w:p w14:paraId="5487C1B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5487C1B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5487C1B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επανερχόμαστε στη συζήτηση των επικαίρων ερωτήσεων.</w:t>
      </w:r>
    </w:p>
    <w:p w14:paraId="5487C1B9" w14:textId="77777777" w:rsidR="00EA4505" w:rsidRDefault="00FF7F79">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Θα </w:t>
      </w:r>
      <w:r>
        <w:rPr>
          <w:rFonts w:eastAsia="Times New Roman" w:cs="Times New Roman"/>
          <w:szCs w:val="24"/>
        </w:rPr>
        <w:t>συζητηθεί η</w:t>
      </w:r>
      <w:r>
        <w:rPr>
          <w:rFonts w:eastAsia="Times New Roman" w:cs="Times New Roman"/>
          <w:szCs w:val="24"/>
        </w:rPr>
        <w:t xml:space="preserve"> έβδομη</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με </w:t>
      </w:r>
      <w:r>
        <w:rPr>
          <w:rFonts w:eastAsia="Times New Roman"/>
          <w:color w:val="000000"/>
          <w:szCs w:val="24"/>
          <w:shd w:val="clear" w:color="auto" w:fill="FFFFFF"/>
        </w:rPr>
        <w:t xml:space="preserve">αριθμό 231/21-11-2016 επίκαιρη ερώτηση πρώτου κύκλου του Βουλευτή Ηρακλείου της Δημοκρατικής Συμπαράταξης ΠΑ.ΣΟ.Κ. – ΔΗΜ.ΑΡ. κ. Βασιλείου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lastRenderedPageBreak/>
        <w:t xml:space="preserve">Οικονομίας και Ανάπτυξης, </w:t>
      </w:r>
      <w:r>
        <w:rPr>
          <w:rFonts w:eastAsia="Times New Roman"/>
          <w:color w:val="000000"/>
          <w:szCs w:val="24"/>
          <w:shd w:val="clear" w:color="auto" w:fill="FFFFFF"/>
        </w:rPr>
        <w:t xml:space="preserve">σχετικά με την άρση των εμποδίων </w:t>
      </w:r>
      <w:r>
        <w:rPr>
          <w:rFonts w:eastAsia="Times New Roman"/>
          <w:color w:val="000000"/>
          <w:szCs w:val="24"/>
          <w:shd w:val="clear" w:color="auto" w:fill="FFFFFF"/>
        </w:rPr>
        <w:t xml:space="preserve">προκειμένου να δημοπρατηθεί η β΄ φάση του </w:t>
      </w:r>
      <w:proofErr w:type="spellStart"/>
      <w:r>
        <w:rPr>
          <w:rFonts w:eastAsia="Times New Roman"/>
          <w:color w:val="000000"/>
          <w:szCs w:val="24"/>
          <w:shd w:val="clear" w:color="auto" w:fill="FFFFFF"/>
        </w:rPr>
        <w:t>Καπετανακείου</w:t>
      </w:r>
      <w:proofErr w:type="spellEnd"/>
      <w:r>
        <w:rPr>
          <w:rFonts w:eastAsia="Times New Roman"/>
          <w:color w:val="000000"/>
          <w:szCs w:val="24"/>
          <w:shd w:val="clear" w:color="auto" w:fill="FFFFFF"/>
        </w:rPr>
        <w:t xml:space="preserve"> σχολικού κτηρίου του 1</w:t>
      </w:r>
      <w:r>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Λυκείου Ηρακλείου Κρήτης.</w:t>
      </w:r>
    </w:p>
    <w:p w14:paraId="5487C1BA" w14:textId="77777777" w:rsidR="00EA4505" w:rsidRDefault="00FF7F7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14:paraId="5487C1BB" w14:textId="77777777" w:rsidR="00EA4505" w:rsidRDefault="00FF7F7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Ευχαριστώ, κύριε Πρόεδρε.</w:t>
      </w:r>
    </w:p>
    <w:p w14:paraId="5487C1BC" w14:textId="77777777" w:rsidR="00EA4505" w:rsidRDefault="00FF7F79">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Κύριε Υπουργέ, η ερώτηση αφορά ένα πάρα πολύ σημαντικό και </w:t>
      </w:r>
      <w:r>
        <w:rPr>
          <w:rFonts w:eastAsia="Times New Roman"/>
          <w:color w:val="000000"/>
          <w:szCs w:val="24"/>
          <w:shd w:val="clear" w:color="auto" w:fill="FFFFFF"/>
        </w:rPr>
        <w:t xml:space="preserve">συμβολικό έργο για το Ηράκλειο, μιας και το </w:t>
      </w:r>
      <w:proofErr w:type="spellStart"/>
      <w:r>
        <w:rPr>
          <w:rFonts w:eastAsia="Times New Roman"/>
          <w:color w:val="000000"/>
          <w:szCs w:val="24"/>
          <w:shd w:val="clear" w:color="auto" w:fill="FFFFFF"/>
        </w:rPr>
        <w:t>Καπετανάκειο</w:t>
      </w:r>
      <w:proofErr w:type="spellEnd"/>
      <w:r>
        <w:rPr>
          <w:rFonts w:eastAsia="Times New Roman"/>
          <w:color w:val="000000"/>
          <w:szCs w:val="24"/>
          <w:shd w:val="clear" w:color="auto" w:fill="FFFFFF"/>
        </w:rPr>
        <w:t xml:space="preserve"> κτήριο ιστορικά έχει στεγάσει κοινωνικές δομές, αλλά τα τελευταία πολλά χρόνια, για πολλές δεκαετίες, στεγάζει το πρώτο λύκειο του Ηρακλείου.</w:t>
      </w:r>
    </w:p>
    <w:p w14:paraId="5487C1B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Να πω ότι η πρώτη φάση για την αποκατάσταση του κτηρίου, </w:t>
      </w:r>
      <w:r>
        <w:rPr>
          <w:rFonts w:eastAsia="Times New Roman" w:cs="Times New Roman"/>
          <w:szCs w:val="24"/>
        </w:rPr>
        <w:t xml:space="preserve">που αφορούσε κυρίως τη στατική επάρκεια, ολοκληρώθηκε τυπικά και παρελήφθη το 2014. Εν τοις </w:t>
      </w:r>
      <w:proofErr w:type="spellStart"/>
      <w:r>
        <w:rPr>
          <w:rFonts w:eastAsia="Times New Roman" w:cs="Times New Roman"/>
          <w:szCs w:val="24"/>
        </w:rPr>
        <w:t>πράγμασι</w:t>
      </w:r>
      <w:proofErr w:type="spellEnd"/>
      <w:r>
        <w:rPr>
          <w:rFonts w:eastAsia="Times New Roman" w:cs="Times New Roman"/>
          <w:szCs w:val="24"/>
        </w:rPr>
        <w:t xml:space="preserve"> είχε ολοκληρωθεί πολύ νωρίτερα. </w:t>
      </w:r>
    </w:p>
    <w:p w14:paraId="5487C1B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Μετά την παραλαβή της πρώτης φάσης, άρχισε η διαδικασία για την ένταξη της ολοκλήρωσης του έργου στο ΕΣΠΑ. Πράγματι, την π</w:t>
      </w:r>
      <w:r>
        <w:rPr>
          <w:rFonts w:eastAsia="Times New Roman" w:cs="Times New Roman"/>
          <w:szCs w:val="24"/>
        </w:rPr>
        <w:t xml:space="preserve">ερασμένη </w:t>
      </w:r>
      <w:r>
        <w:rPr>
          <w:rFonts w:eastAsia="Times New Roman" w:cs="Times New Roman"/>
          <w:szCs w:val="24"/>
        </w:rPr>
        <w:lastRenderedPageBreak/>
        <w:t xml:space="preserve">άνοιξη, με απόφαση της περιφερειακής διαχειριστικής αρχής και του Περιφερειάρχη, το έργο εντάχθηκε στο </w:t>
      </w:r>
      <w:r>
        <w:rPr>
          <w:rFonts w:eastAsia="Times New Roman" w:cs="Times New Roman"/>
          <w:szCs w:val="24"/>
        </w:rPr>
        <w:t xml:space="preserve">πρόγραμμα </w:t>
      </w:r>
      <w:r>
        <w:rPr>
          <w:rFonts w:eastAsia="Times New Roman" w:cs="Times New Roman"/>
          <w:szCs w:val="24"/>
        </w:rPr>
        <w:t xml:space="preserve">2014-2020. </w:t>
      </w:r>
    </w:p>
    <w:p w14:paraId="5487C1B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Από εκεί άρχισαν, όμως, ορισμένα προβλήματα. Κυρίως λόγω της ψήφισης του ν.4412, που άλλαξε το θεσμικό πλαίσιο για τη σύνα</w:t>
      </w:r>
      <w:r>
        <w:rPr>
          <w:rFonts w:eastAsia="Times New Roman" w:cs="Times New Roman"/>
          <w:szCs w:val="24"/>
        </w:rPr>
        <w:t xml:space="preserve">ψη δημοσίων συμβάσεων, προέκυψε το ερωτηματικό εάν θα πρέπει να περιμένουν οι υπηρεσίες την έκδοση των </w:t>
      </w:r>
      <w:proofErr w:type="spellStart"/>
      <w:r>
        <w:rPr>
          <w:rFonts w:eastAsia="Times New Roman" w:cs="Times New Roman"/>
          <w:szCs w:val="24"/>
        </w:rPr>
        <w:t>εφαρμοστικών</w:t>
      </w:r>
      <w:proofErr w:type="spellEnd"/>
      <w:r>
        <w:rPr>
          <w:rFonts w:eastAsia="Times New Roman" w:cs="Times New Roman"/>
          <w:szCs w:val="24"/>
        </w:rPr>
        <w:t xml:space="preserve"> και κανονιστικών αποφάσεων -</w:t>
      </w:r>
      <w:r>
        <w:rPr>
          <w:rFonts w:eastAsia="Times New Roman"/>
          <w:bCs/>
        </w:rPr>
        <w:t>προκειμένου να</w:t>
      </w:r>
      <w:r>
        <w:rPr>
          <w:rFonts w:eastAsia="Times New Roman" w:cs="Times New Roman"/>
          <w:szCs w:val="24"/>
        </w:rPr>
        <w:t xml:space="preserve"> δημοπρατήσουν το έργο μετά που θα εκδοθούν και τα πρότυπα τεύχη δημοπράτησης από τα αρμόδια Υπουρ</w:t>
      </w:r>
      <w:r>
        <w:rPr>
          <w:rFonts w:eastAsia="Times New Roman" w:cs="Times New Roman"/>
          <w:szCs w:val="24"/>
        </w:rPr>
        <w:t>γεία- ή αν μπορούσαν να προχωρήσουν σύμφωνα με το μεταβατικό διάστημα, που έδινε πράγματι ο νόμος δικαίωμα μέχρι 30 Απριλίου του 2017.</w:t>
      </w:r>
    </w:p>
    <w:p w14:paraId="5487C1C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Σε γραπτή ερώτησή μου ο κ. Σταθάκης απάντησε, κατ’ </w:t>
      </w:r>
      <w:r>
        <w:rPr>
          <w:rFonts w:eastAsia="Times New Roman" w:cs="Times New Roman"/>
          <w:szCs w:val="24"/>
        </w:rPr>
        <w:t>αρχάς</w:t>
      </w:r>
      <w:r>
        <w:rPr>
          <w:rFonts w:eastAsia="Times New Roman" w:cs="Times New Roman"/>
          <w:szCs w:val="24"/>
        </w:rPr>
        <w:t>, ότι υπάρχει μεταβατικό διάστημα και μπορούν να προχωρήσουν με τ</w:t>
      </w:r>
      <w:r>
        <w:rPr>
          <w:rFonts w:eastAsia="Times New Roman" w:cs="Times New Roman"/>
          <w:szCs w:val="24"/>
        </w:rPr>
        <w:t>ο παλιό θεσμικό πλαίσιο. Η απάντηση είναι από το Υπουργείο σας.</w:t>
      </w:r>
    </w:p>
    <w:p w14:paraId="5487C1C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487C1C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5487C1C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 Υπουργός Υποδομών κ. </w:t>
      </w:r>
      <w:proofErr w:type="spellStart"/>
      <w:r>
        <w:rPr>
          <w:rFonts w:eastAsia="Times New Roman" w:cs="Times New Roman"/>
          <w:szCs w:val="24"/>
        </w:rPr>
        <w:t>Σπίρτζης</w:t>
      </w:r>
      <w:proofErr w:type="spellEnd"/>
      <w:r>
        <w:rPr>
          <w:rFonts w:eastAsia="Times New Roman" w:cs="Times New Roman"/>
          <w:szCs w:val="24"/>
        </w:rPr>
        <w:t xml:space="preserve"> σε παρέμβασή μας μέσα στο Κοινοβούλιο, με αφορμή το νομοσχέδιο που συζητήθηκε πριν μια εβδομάδα, είπε ότι βεβαίως μπορεί να αξιοποιηθεί το μεταβατικό διάστημα που έχει οριστεί και ότι δεν χρειάζεται να εκδοθούν όλες οι </w:t>
      </w:r>
      <w:proofErr w:type="spellStart"/>
      <w:r>
        <w:rPr>
          <w:rFonts w:eastAsia="Times New Roman" w:cs="Times New Roman"/>
          <w:szCs w:val="24"/>
        </w:rPr>
        <w:t>εφαρμ</w:t>
      </w:r>
      <w:r>
        <w:rPr>
          <w:rFonts w:eastAsia="Times New Roman" w:cs="Times New Roman"/>
          <w:szCs w:val="24"/>
        </w:rPr>
        <w:t>οστικές</w:t>
      </w:r>
      <w:proofErr w:type="spellEnd"/>
      <w:r>
        <w:rPr>
          <w:rFonts w:eastAsia="Times New Roman" w:cs="Times New Roman"/>
          <w:szCs w:val="24"/>
        </w:rPr>
        <w:t xml:space="preserve"> και κανονιστικές αποφάσεις και τα πρότυπα τεύχη δημοπράτησης. Ανέλαβε μάλιστα και πρωτοβουλία, όπως μας είπε, για την ενημέρωση των αρμοδίων υπηρεσιών, συμπεριλαμβανομένης και της διαχειριστικής αρχής, </w:t>
      </w:r>
      <w:r>
        <w:rPr>
          <w:rFonts w:eastAsia="Times New Roman"/>
          <w:bCs/>
        </w:rPr>
        <w:t>προκειμένου να</w:t>
      </w:r>
      <w:r>
        <w:rPr>
          <w:rFonts w:eastAsia="Times New Roman" w:cs="Times New Roman"/>
          <w:szCs w:val="24"/>
        </w:rPr>
        <w:t xml:space="preserve"> προχωρήσουν στη δημοπράτηση του</w:t>
      </w:r>
      <w:r>
        <w:rPr>
          <w:rFonts w:eastAsia="Times New Roman" w:cs="Times New Roman"/>
          <w:szCs w:val="24"/>
        </w:rPr>
        <w:t xml:space="preserve"> έργου.</w:t>
      </w:r>
    </w:p>
    <w:p w14:paraId="5487C1C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μέχρι σήμερα υπάρχει διχογνωμία. Υπάρχει αδράνεια στο θέμα αυτό, λόγω του ότι δεν έχει ολοκληρωθεί το θεσμικό πλαίσιο. </w:t>
      </w:r>
    </w:p>
    <w:p w14:paraId="5487C1C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Θα θέλαμε μια απάντηση από εσάς για το τι τελικά ισχύει. Βεβαίως, θέλουμε να μας πείτε τι προτίθεστε να κάνετε, ο</w:t>
      </w:r>
      <w:r>
        <w:rPr>
          <w:rFonts w:eastAsia="Times New Roman" w:cs="Times New Roman"/>
          <w:szCs w:val="24"/>
        </w:rPr>
        <w:t xml:space="preserve">ύτως ώστε οι αρμόδιες </w:t>
      </w:r>
      <w:r>
        <w:rPr>
          <w:rFonts w:eastAsia="Times New Roman" w:cs="Times New Roman"/>
          <w:szCs w:val="24"/>
        </w:rPr>
        <w:lastRenderedPageBreak/>
        <w:t xml:space="preserve">υπηρεσίες, και του δήμου και της περιφέρειας, να προχωρήσουν στη δημοπράτηση του έργου. Αυτό είναι το ζητούμενο, η δημοπράτηση της β΄ φάσης του </w:t>
      </w:r>
      <w:proofErr w:type="spellStart"/>
      <w:r>
        <w:rPr>
          <w:rFonts w:eastAsia="Times New Roman" w:cs="Times New Roman"/>
          <w:szCs w:val="24"/>
        </w:rPr>
        <w:t>Καπετανακείου</w:t>
      </w:r>
      <w:proofErr w:type="spellEnd"/>
      <w:r>
        <w:rPr>
          <w:rFonts w:eastAsia="Times New Roman" w:cs="Times New Roman"/>
          <w:szCs w:val="24"/>
        </w:rPr>
        <w:t xml:space="preserve"> στο Ηράκλειο. </w:t>
      </w:r>
    </w:p>
    <w:p w14:paraId="5487C1C6" w14:textId="77777777" w:rsidR="00EA4505" w:rsidRDefault="00FF7F79">
      <w:pPr>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5487C1C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487C1C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πριν απαντήσετε να κάνω μια ανακοίνωση. </w:t>
      </w:r>
    </w:p>
    <w:p w14:paraId="5487C1C9"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w:t>
      </w:r>
      <w:r>
        <w:rPr>
          <w:rFonts w:eastAsia="Times New Roman" w:cs="Times New Roman"/>
        </w:rPr>
        <w:t>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τέσσερις εκπαιδευτικοί συνοδοί από το 15</w:t>
      </w:r>
      <w:r>
        <w:rPr>
          <w:rFonts w:eastAsia="Times New Roman" w:cs="Times New Roman"/>
          <w:vertAlign w:val="superscript"/>
        </w:rPr>
        <w:t>ο</w:t>
      </w:r>
      <w:r>
        <w:rPr>
          <w:rFonts w:eastAsia="Times New Roman" w:cs="Times New Roman"/>
        </w:rPr>
        <w:t xml:space="preserve"> και το 17</w:t>
      </w:r>
      <w:r>
        <w:rPr>
          <w:rFonts w:eastAsia="Times New Roman" w:cs="Times New Roman"/>
          <w:vertAlign w:val="superscript"/>
        </w:rPr>
        <w:t>ο</w:t>
      </w:r>
      <w:r>
        <w:rPr>
          <w:rFonts w:eastAsia="Times New Roman" w:cs="Times New Roman"/>
        </w:rPr>
        <w:t xml:space="preserve"> Δημοτικό Σχολείο Πατρών. </w:t>
      </w:r>
    </w:p>
    <w:p w14:paraId="5487C1CA" w14:textId="77777777" w:rsidR="00EA4505" w:rsidRDefault="00FF7F79">
      <w:pPr>
        <w:spacing w:after="0" w:line="600" w:lineRule="auto"/>
        <w:ind w:firstLine="720"/>
        <w:jc w:val="both"/>
        <w:rPr>
          <w:rFonts w:eastAsia="Times New Roman" w:cs="Times New Roman"/>
        </w:rPr>
      </w:pPr>
      <w:r>
        <w:rPr>
          <w:rFonts w:eastAsia="Times New Roman" w:cs="Times New Roman"/>
        </w:rPr>
        <w:t>Η Βουλή σά</w:t>
      </w:r>
      <w:r>
        <w:rPr>
          <w:rFonts w:eastAsia="Times New Roman" w:cs="Times New Roman"/>
        </w:rPr>
        <w:t xml:space="preserve">ς καλωσορίζει. </w:t>
      </w:r>
    </w:p>
    <w:p w14:paraId="5487C1CB" w14:textId="77777777" w:rsidR="00EA4505" w:rsidRDefault="00FF7F79">
      <w:pPr>
        <w:spacing w:after="0"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5487C1CC" w14:textId="77777777" w:rsidR="00EA4505" w:rsidRDefault="00FF7F79">
      <w:pPr>
        <w:spacing w:after="0" w:line="600" w:lineRule="auto"/>
        <w:ind w:firstLine="720"/>
        <w:jc w:val="both"/>
        <w:rPr>
          <w:rFonts w:eastAsia="Times New Roman" w:cs="Times New Roman"/>
        </w:rPr>
      </w:pPr>
      <w:r>
        <w:rPr>
          <w:rFonts w:eastAsia="Times New Roman" w:cs="Times New Roman"/>
        </w:rPr>
        <w:t>Να σας ενημερώσω, για να έχετε πλήρη εικόνα, ότι αυτή την ώρα διεξάγεται κοινοβουλευτικός έλεγχος. Αυτό σημαίνει ότι κάποιοι Βουλευτές καταθέτουν ερωτήσεις που, κατά τη γνώμη τους, έχουν ένα</w:t>
      </w:r>
      <w:r>
        <w:rPr>
          <w:rFonts w:eastAsia="Times New Roman" w:cs="Times New Roman"/>
        </w:rPr>
        <w:t xml:space="preserve"> ενδιαφέρον επίκαιρο και καλούνται οι Υπουργοί, στους οποίους αναφέρονται αυτές οι ερωτήσεις, να απαντήσουν. Γι’ αυτό και στην παρούσα συνεδρίαση είναι παρόντες οι Βουλευτές μόνο που ερωτούν και οι Υπουργοί που απαντούν.</w:t>
      </w:r>
    </w:p>
    <w:p w14:paraId="5487C1CD" w14:textId="77777777" w:rsidR="00EA4505" w:rsidRDefault="00FF7F79">
      <w:pPr>
        <w:spacing w:after="0" w:line="600" w:lineRule="auto"/>
        <w:ind w:firstLine="720"/>
        <w:jc w:val="both"/>
        <w:rPr>
          <w:rFonts w:eastAsia="Times New Roman" w:cs="Times New Roman"/>
        </w:rPr>
      </w:pPr>
      <w:r>
        <w:rPr>
          <w:rFonts w:eastAsia="Times New Roman" w:cs="Times New Roman"/>
        </w:rPr>
        <w:t>Το λέω για να μη διαμορφώσετε ψευδή</w:t>
      </w:r>
      <w:r>
        <w:rPr>
          <w:rFonts w:eastAsia="Times New Roman" w:cs="Times New Roman"/>
        </w:rPr>
        <w:t xml:space="preserve"> εικόνα για τη λειτουργία της Βουλής. Πριν από λίγο στα έδρανα της Βουλής ήταν πάνω από διακόσιοι πενήντα Βουλευτές. Αυτή την ώρα είναι διαφορετικό το θέμα αυτό που συζητάμε, γι’ αυτό δεν είναι παρόντες πολλοί Βουλευτές.</w:t>
      </w:r>
    </w:p>
    <w:p w14:paraId="5487C1CE" w14:textId="77777777" w:rsidR="00EA4505" w:rsidRDefault="00FF7F79">
      <w:pPr>
        <w:spacing w:after="0" w:line="600" w:lineRule="auto"/>
        <w:ind w:firstLine="720"/>
        <w:jc w:val="both"/>
        <w:rPr>
          <w:rFonts w:eastAsia="Times New Roman" w:cs="Times New Roman"/>
        </w:rPr>
      </w:pPr>
      <w:r>
        <w:rPr>
          <w:rFonts w:eastAsia="Times New Roman" w:cs="Times New Roman"/>
        </w:rPr>
        <w:t>Κύριε Υπουργέ, έχετε τον λόγο.</w:t>
      </w:r>
    </w:p>
    <w:p w14:paraId="5487C1CF"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ΔΗΜΟ</w:t>
      </w:r>
      <w:r>
        <w:rPr>
          <w:rFonts w:eastAsia="Times New Roman" w:cs="Times New Roman"/>
          <w:b/>
          <w:szCs w:val="24"/>
        </w:rPr>
        <w:t>Σ</w:t>
      </w:r>
      <w:r>
        <w:rPr>
          <w:rFonts w:eastAsia="Times New Roman" w:cs="Times New Roman"/>
          <w:b/>
          <w:szCs w:val="24"/>
        </w:rPr>
        <w:t xml:space="preserve"> </w:t>
      </w:r>
      <w:r>
        <w:rPr>
          <w:rFonts w:eastAsia="Times New Roman" w:cs="Times New Roman"/>
          <w:b/>
          <w:szCs w:val="24"/>
        </w:rPr>
        <w:t xml:space="preserve">ΠΑΠΑΔΗΜΗΤΡΙΟΥ (Υπουργός Οικονομίας και Ανάπτυξης): </w:t>
      </w:r>
      <w:r>
        <w:rPr>
          <w:rFonts w:eastAsia="Times New Roman"/>
          <w:color w:val="000000"/>
          <w:szCs w:val="24"/>
        </w:rPr>
        <w:t>Ευχαριστώ, κύριε Πρόεδρε.</w:t>
      </w:r>
      <w:r>
        <w:rPr>
          <w:rFonts w:eastAsia="Times New Roman" w:cs="Times New Roman"/>
          <w:szCs w:val="24"/>
        </w:rPr>
        <w:t xml:space="preserve"> </w:t>
      </w:r>
    </w:p>
    <w:p w14:paraId="5487C1D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Ο ν.4412 περιλαμβάνει διατάξεις άμεσα εφαρμόσιμες για τις διαδικασίες ανάθεσης και εκτέλεσης των δημοσίων συμβάσεων. Ειδικά για τις διαδικασίες ανάθεσης δημοσίων συμβάσεων, έργ</w:t>
      </w:r>
      <w:r>
        <w:rPr>
          <w:rFonts w:eastAsia="Times New Roman" w:cs="Times New Roman"/>
          <w:szCs w:val="24"/>
        </w:rPr>
        <w:t>ων και μελετών έχει μετατεθεί χρονικά μέχρι τις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όπως αναφέρατε, η χρήση του Εθνικού Συστήματος Ηλεκτρονικών Δημοσίων Συμβάσεων (ΕΣΗΔΗΣ), δηλαδή η ηλεκτρονική δημοπράτηση. </w:t>
      </w:r>
    </w:p>
    <w:p w14:paraId="5487C1D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Κατά τα λοιπά, ο ν.4412 είναι εφαρμοστέος από τη δημοσίευσή του και για τ</w:t>
      </w:r>
      <w:r>
        <w:rPr>
          <w:rFonts w:eastAsia="Times New Roman" w:cs="Times New Roman"/>
          <w:szCs w:val="24"/>
        </w:rPr>
        <w:t>α έργα και τις μελέτες. Επομένως, τα τεύχη δημοπράτησης πρέπει να είναι σύμφωνα με όσα προβλέπονται από τις διατάξεις του νόμου.</w:t>
      </w:r>
    </w:p>
    <w:p w14:paraId="5487C1D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εκκρεμότητα της έκδοσης προτύπων τευχών δεν κωλύει τη δημοπράτηση του εν λόγω ή παρόμοιου έργου. Ήδη η Ενιαία Ανεξάρτητη Αρχή</w:t>
      </w:r>
      <w:r>
        <w:rPr>
          <w:rFonts w:eastAsia="Times New Roman" w:cs="Times New Roman"/>
          <w:szCs w:val="24"/>
        </w:rPr>
        <w:t xml:space="preserve"> Δημοσίων Συμβάσεων έχει αναρτήσει στην ιστοσελίδα της υποδείγματα διακηρύξεων άνω και κάτω των κοινοτικών ορίων για την ανάθεση δημο</w:t>
      </w:r>
      <w:r>
        <w:rPr>
          <w:rFonts w:eastAsia="Times New Roman" w:cs="Times New Roman"/>
          <w:szCs w:val="24"/>
        </w:rPr>
        <w:lastRenderedPageBreak/>
        <w:t>σίων συμβάσεων, έργων και μελετών, ακριβώς για να συνδράμει τις αναθέτουσες αρχές στη δημοπράτηση έργων και πριν την έκδοση</w:t>
      </w:r>
      <w:r>
        <w:rPr>
          <w:rFonts w:eastAsia="Times New Roman" w:cs="Times New Roman"/>
          <w:szCs w:val="24"/>
        </w:rPr>
        <w:t xml:space="preserve"> των προτύπων, σύμφωνα με το ισχύον πλέον δίκαιο. </w:t>
      </w:r>
    </w:p>
    <w:p w14:paraId="5487C1D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Συνεπώς, το έργο της δεύτερης φάσης του </w:t>
      </w:r>
      <w:proofErr w:type="spellStart"/>
      <w:r>
        <w:rPr>
          <w:rFonts w:eastAsia="Times New Roman" w:cs="Times New Roman"/>
          <w:szCs w:val="24"/>
        </w:rPr>
        <w:t>Καπετανάκειου</w:t>
      </w:r>
      <w:proofErr w:type="spellEnd"/>
      <w:r>
        <w:rPr>
          <w:rFonts w:eastAsia="Times New Roman" w:cs="Times New Roman"/>
          <w:szCs w:val="24"/>
        </w:rPr>
        <w:t xml:space="preserve"> μπορεί να δημοπρατηθεί, με την προϋπόθεση ότι τα τεύχη δημοπράτησης έχουν προσαρμοστεί στις διατάξεις του νέου νόμου, αξιοποιώντας και τα προαναφερθέντ</w:t>
      </w:r>
      <w:r>
        <w:rPr>
          <w:rFonts w:eastAsia="Times New Roman" w:cs="Times New Roman"/>
          <w:szCs w:val="24"/>
        </w:rPr>
        <w:t>α υποδείγματα.</w:t>
      </w:r>
    </w:p>
    <w:p w14:paraId="5487C1D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Επισημαίνεται ότι το εν λόγω έργο είναι ενταγμένο στο επιχειρησιακό πρόγραμμα της Περιφέρειας Κρήτης και αρμόδια για τη διαχείρισή του είναι η Ειδική Υπηρεσία Διαχείρισης της Κρήτης και όχι οι υπηρεσίες του Υπουργείου μας. </w:t>
      </w:r>
    </w:p>
    <w:p w14:paraId="5487C1D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Σε ό,τι αφορά την</w:t>
      </w:r>
      <w:r>
        <w:rPr>
          <w:rFonts w:eastAsia="Times New Roman" w:cs="Times New Roman"/>
          <w:szCs w:val="24"/>
        </w:rPr>
        <w:t xml:space="preserve"> προέγκριση των τευχών δημοπράτησης των έργων που είναι ενταγμένα στο ΕΣΠΑ 2014-2020 με λίστες ελέγχου εναρμονισμένες με τις αρχές που εισάγει ο ν.4412, οι υπηρεσίες του Υπουργείου </w:t>
      </w:r>
      <w:r>
        <w:rPr>
          <w:rFonts w:eastAsia="Times New Roman" w:cs="Times New Roman"/>
          <w:szCs w:val="24"/>
        </w:rPr>
        <w:lastRenderedPageBreak/>
        <w:t>μας θα συνδράμουν στη Διαχειριστική Αρχή της Περιφέρειας Κρήτης, όπως κάνου</w:t>
      </w:r>
      <w:r>
        <w:rPr>
          <w:rFonts w:eastAsia="Times New Roman" w:cs="Times New Roman"/>
          <w:szCs w:val="24"/>
        </w:rPr>
        <w:t>ν πάντα, σε συνεργασία και με αρμόδιες για τις δημόσιες συμβάσεις έργων και μελετών υπηρεσίες του Υπουργείου Υποδομών και Μεταφορών και την ΕΑΑΔΗΣΥ, με σκοπό την άμεση έκδοσή τους. Οπότε, ναι, μπορεί το έργο σας να δημοπρατηθεί, πριν βγουν τα πρότυπα, με β</w:t>
      </w:r>
      <w:r>
        <w:rPr>
          <w:rFonts w:eastAsia="Times New Roman" w:cs="Times New Roman"/>
          <w:szCs w:val="24"/>
        </w:rPr>
        <w:t xml:space="preserve">άση το νέο δίκαιο. </w:t>
      </w:r>
    </w:p>
    <w:p w14:paraId="5487C1D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87C1D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5487C1D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5487C1D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487C1D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Αν συζητούσαμε για πρώτη φορά, θα μπορούσα να πω ότι η απάντησή σα</w:t>
      </w:r>
      <w:r>
        <w:rPr>
          <w:rFonts w:eastAsia="Times New Roman" w:cs="Times New Roman"/>
          <w:szCs w:val="24"/>
        </w:rPr>
        <w:t>ς είναι ικανοποιητική, γιατί είναι καταφατική στο ότι μπορεί πράγ</w:t>
      </w:r>
      <w:r>
        <w:rPr>
          <w:rFonts w:eastAsia="Times New Roman" w:cs="Times New Roman"/>
          <w:szCs w:val="24"/>
        </w:rPr>
        <w:lastRenderedPageBreak/>
        <w:t xml:space="preserve">ματι να δημοπρατηθεί η β΄ φάση του </w:t>
      </w:r>
      <w:proofErr w:type="spellStart"/>
      <w:r>
        <w:rPr>
          <w:rFonts w:eastAsia="Times New Roman" w:cs="Times New Roman"/>
          <w:szCs w:val="24"/>
        </w:rPr>
        <w:t>Καπετανάκειου</w:t>
      </w:r>
      <w:proofErr w:type="spellEnd"/>
      <w:r>
        <w:rPr>
          <w:rFonts w:eastAsia="Times New Roman" w:cs="Times New Roman"/>
          <w:szCs w:val="24"/>
        </w:rPr>
        <w:t>, με βάση τεύχη δημοπράτησης που είναι προσαρμοσμένα, ασφαλώς, στον νέο νόμο και δεν είναι απαγορευτικό το γεγονός ότι δεν έχουν εκδοθεί «πρότυ</w:t>
      </w:r>
      <w:r>
        <w:rPr>
          <w:rFonts w:eastAsia="Times New Roman" w:cs="Times New Roman"/>
          <w:szCs w:val="24"/>
        </w:rPr>
        <w:t xml:space="preserve">πα τεύχη», όπως ονομάζονται. </w:t>
      </w:r>
    </w:p>
    <w:p w14:paraId="5487C1D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Υπουργέ, επειδή η συζήτηση την οποία κάνουμε εδώ γίνεται ταυτόχρονα και στον Δήμο Ηρακλείου και στις αρμόδιες υπηρεσίες και στην Περιφέρεια Κρήτης και στην αρμόδια Ειδική Διαχειριστική Αρχή, αλλά και στο σύνολο της κοινωνίας και επειδή το προηγούμενο</w:t>
      </w:r>
      <w:r>
        <w:rPr>
          <w:rFonts w:eastAsia="Times New Roman" w:cs="Times New Roman"/>
          <w:szCs w:val="24"/>
        </w:rPr>
        <w:t xml:space="preserve"> διάστημα οι μαθητές, οι καθηγητές, ο σύλλογος γονέων είχαν προβεί σε κινητοποιήσεις, αυτό το οποίο έχουμε αποκομίσει από τις υπηρεσίες εκεί είναι ότι δεν υπάρχει η ίδια εικόνα.</w:t>
      </w:r>
    </w:p>
    <w:p w14:paraId="5487C1D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Θα ζητούσα, λοιπόν, εάν με αφορμή τις ερωτήσεις έχει ενημερωθεί η Ειδική Διαχε</w:t>
      </w:r>
      <w:r>
        <w:rPr>
          <w:rFonts w:eastAsia="Times New Roman" w:cs="Times New Roman"/>
          <w:szCs w:val="24"/>
        </w:rPr>
        <w:t>ιριστική Αρχή να πει τις απόψεις της κι αν σας έχει στείλει κάποιο σχετικό έγγραφο.</w:t>
      </w:r>
    </w:p>
    <w:p w14:paraId="5487C1D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ζητώ, δηλαδή, είναι αν η </w:t>
      </w:r>
      <w:r>
        <w:rPr>
          <w:rFonts w:eastAsia="Times New Roman" w:cs="Times New Roman"/>
          <w:szCs w:val="24"/>
        </w:rPr>
        <w:t>δ</w:t>
      </w:r>
      <w:r>
        <w:rPr>
          <w:rFonts w:eastAsia="Times New Roman" w:cs="Times New Roman"/>
          <w:szCs w:val="24"/>
        </w:rPr>
        <w:t xml:space="preserve">ιαχειριστική </w:t>
      </w:r>
      <w:r>
        <w:rPr>
          <w:rFonts w:eastAsia="Times New Roman" w:cs="Times New Roman"/>
          <w:szCs w:val="24"/>
        </w:rPr>
        <w:t>α</w:t>
      </w:r>
      <w:r>
        <w:rPr>
          <w:rFonts w:eastAsia="Times New Roman" w:cs="Times New Roman"/>
          <w:szCs w:val="24"/>
        </w:rPr>
        <w:t xml:space="preserve">ρχή σάς έχει απαντήσει εγγράφως για το αν γίνεται ή όχι η δημοπράτηση και αν προτίθεται να το κάνει. Αυτό είναι το ζητούμενο για μένα. </w:t>
      </w:r>
    </w:p>
    <w:p w14:paraId="5487C1D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Εάν δεν έχει απαντήσει ότι μπορεί να το κάνει, σας ενημερώνω ότι στον δημόσιο διάλογο αυτό το οποίο γίνεται και αυτό το </w:t>
      </w:r>
      <w:r>
        <w:rPr>
          <w:rFonts w:eastAsia="Times New Roman" w:cs="Times New Roman"/>
          <w:szCs w:val="24"/>
        </w:rPr>
        <w:t>οποίο απάντησε στους γονείς –και θα σας καταθέσω το σχετικό έγγραφο- είναι ότι το μεταβατικό διάστημα για το οποίο μιλάει ο νόμος, το Υπουργείο Οικονομίας και το Υπουργείο Υποδομών, αφορά μόνο τα έργα που είναι χρηματοδοτούμενα από το Πρόγραμμα Δημοσίων Επ</w:t>
      </w:r>
      <w:r>
        <w:rPr>
          <w:rFonts w:eastAsia="Times New Roman" w:cs="Times New Roman"/>
          <w:szCs w:val="24"/>
        </w:rPr>
        <w:t xml:space="preserve">ενδύσεων. Θα σας καταθέσω τα σχετικά δημοσιεύματα. </w:t>
      </w:r>
    </w:p>
    <w:p w14:paraId="5487C1D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ΕΣΠΑ, λένε ότι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να εκδοθούν όλες οι </w:t>
      </w:r>
      <w:proofErr w:type="spellStart"/>
      <w:r>
        <w:rPr>
          <w:rFonts w:eastAsia="Times New Roman" w:cs="Times New Roman"/>
          <w:szCs w:val="24"/>
        </w:rPr>
        <w:t>εφαρμοστικές</w:t>
      </w:r>
      <w:proofErr w:type="spellEnd"/>
      <w:r>
        <w:rPr>
          <w:rFonts w:eastAsia="Times New Roman" w:cs="Times New Roman"/>
          <w:szCs w:val="24"/>
        </w:rPr>
        <w:t xml:space="preserve"> και κανονιστικές πράξεις, υπουργικές αποφάσεις ή οτιδήποτε άλλο είναι, και μετά να δημοπρατήσουν έργα του ΕΣΠΑ.  </w:t>
      </w:r>
    </w:p>
    <w:p w14:paraId="5487C1E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Άρα, λο</w:t>
      </w:r>
      <w:r>
        <w:rPr>
          <w:rFonts w:eastAsia="Times New Roman" w:cs="Times New Roman"/>
          <w:szCs w:val="24"/>
        </w:rPr>
        <w:t xml:space="preserve">ιπόν, αυτό το οποίο ζητάω από εσάς, είναι να δεσμευτείτε -όχι σε εμένα, αλλά στους ανθρώπους που αγωνιούν, στους μαθητές, </w:t>
      </w:r>
      <w:r>
        <w:rPr>
          <w:rFonts w:eastAsia="Times New Roman" w:cs="Times New Roman"/>
          <w:szCs w:val="24"/>
        </w:rPr>
        <w:lastRenderedPageBreak/>
        <w:t>στους γονείς, στην κοινωνία του Ηρακλείου- ότι θα δοθούν οι κατευθύνσεις στην υπηρεσία, γιατί είναι του ενιαίου συστήματος του ΕΣΠΑ, δ</w:t>
      </w:r>
      <w:r>
        <w:rPr>
          <w:rFonts w:eastAsia="Times New Roman" w:cs="Times New Roman"/>
          <w:szCs w:val="24"/>
        </w:rPr>
        <w:t xml:space="preserve">εν είναι ανεξάρτητο από το ελληνικό κράτος η Διαχειριστική Αρχή της Κρήτης, της Πελοποννήσου, της Στερεάς Ελλάδας, είναι μέσα στο ενιαίο σύστημα της διαχείρισης του ΕΣΠΑ, του Εθνικού Σχεδίου Περιφερειακής Ανάπτυξης, εάν δοθούν οι κατευθύνσεις, ούτως ώστε, </w:t>
      </w:r>
      <w:r>
        <w:rPr>
          <w:rFonts w:eastAsia="Times New Roman" w:cs="Times New Roman"/>
          <w:szCs w:val="24"/>
        </w:rPr>
        <w:t>επιτέλους, να προχωρήσει το έργο.</w:t>
      </w:r>
    </w:p>
    <w:p w14:paraId="5487C1E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Εάν αυτό μπορεί να γίνει, θα σας παρακαλούσα και να δεσμευτείτε, αλλά και να το πράξετε, επί της ουσίας. Άλλως, θα είναι άλλη μία συζήτηση, η οποία δεν θα έχει αποτέλεσμα. </w:t>
      </w:r>
    </w:p>
    <w:p w14:paraId="5487C1E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487C1E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ΠΡΟΕΔΡΕΥΩΝ (Σπ</w:t>
      </w:r>
      <w:r>
        <w:rPr>
          <w:rFonts w:eastAsia="Times New Roman" w:cs="Times New Roman"/>
          <w:b/>
          <w:szCs w:val="24"/>
        </w:rPr>
        <w:t>υρίδων Λυκούδης):</w:t>
      </w:r>
      <w:r>
        <w:rPr>
          <w:rFonts w:eastAsia="Times New Roman" w:cs="Times New Roman"/>
          <w:szCs w:val="24"/>
        </w:rPr>
        <w:t xml:space="preserve"> Σας ευχαριστώ πολύ, κύριε συνάδελφε.</w:t>
      </w:r>
    </w:p>
    <w:p w14:paraId="5487C1E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5487C1E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Ανάπτυξης):</w:t>
      </w:r>
      <w:r>
        <w:rPr>
          <w:rFonts w:eastAsia="Times New Roman" w:cs="Times New Roman"/>
          <w:szCs w:val="24"/>
        </w:rPr>
        <w:t xml:space="preserve"> Αυτό που μπορώ να σας πω είναι ότι δεν απαιτείται η έκδοση προτύπων ούτε για το ΕΣΠΑ. </w:t>
      </w:r>
    </w:p>
    <w:p w14:paraId="5487C1E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Αυτό που μπορώ να σας πω</w:t>
      </w:r>
      <w:r>
        <w:rPr>
          <w:rFonts w:eastAsia="Times New Roman" w:cs="Times New Roman"/>
          <w:szCs w:val="24"/>
        </w:rPr>
        <w:t xml:space="preserve">, επίσης, είναι ότι υπάρχει συνεργασία. Είναι σε συνεργασία όλοι οι φορείς. Όταν με ρωτούν να δεσμευτώ, δεν ξέρω σε τι με ρωτάτε να δεσμευτώ. Πρέπει να τηρηθούν όλες οι προϋποθέσεις. </w:t>
      </w:r>
    </w:p>
    <w:p w14:paraId="5487C1E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Εάν υπάρχουν οι προϋποθέσεις, τότε δεν θα υπάρχου</w:t>
      </w:r>
      <w:r>
        <w:rPr>
          <w:rFonts w:eastAsia="Times New Roman" w:cs="Times New Roman"/>
          <w:szCs w:val="24"/>
        </w:rPr>
        <w:t>ν νέα προσκόμματα. Να μας πει η υπηρεσία αν υπάρχουν οι προϋποθέσεις.</w:t>
      </w:r>
    </w:p>
    <w:p w14:paraId="5487C1E8"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Αυτό, όμως, δεν υπάγεται σε εμάς. Γι’ αυτό, ξέρετε, υπάρχει Αναπληρωτής Υπουργός και η Περιφέρεια Κρήτης.</w:t>
      </w:r>
    </w:p>
    <w:p w14:paraId="5487C1E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 xml:space="preserve">Σε ποιο Υπουργείο είναι; </w:t>
      </w:r>
    </w:p>
    <w:p w14:paraId="5487C1EA"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Ανάπτυξης):</w:t>
      </w:r>
      <w:r>
        <w:rPr>
          <w:rFonts w:eastAsia="Times New Roman" w:cs="Times New Roman"/>
          <w:szCs w:val="24"/>
        </w:rPr>
        <w:t xml:space="preserve"> Ο Αναπληρωτής Υπουργός είναι στο δικό μας Υπουργείο, είναι ο κ. </w:t>
      </w:r>
      <w:proofErr w:type="spellStart"/>
      <w:r>
        <w:rPr>
          <w:rFonts w:eastAsia="Times New Roman" w:cs="Times New Roman"/>
          <w:szCs w:val="24"/>
        </w:rPr>
        <w:t>Χαρίτσης</w:t>
      </w:r>
      <w:proofErr w:type="spellEnd"/>
      <w:r>
        <w:rPr>
          <w:rFonts w:eastAsia="Times New Roman" w:cs="Times New Roman"/>
          <w:szCs w:val="24"/>
        </w:rPr>
        <w:t xml:space="preserve"> και είναι επίσης και η Περιφέρεια Κρήτης. </w:t>
      </w:r>
    </w:p>
    <w:p w14:paraId="5487C1EB"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εγώ δεν αποκρίνομαι</w:t>
      </w:r>
      <w:r>
        <w:rPr>
          <w:rFonts w:eastAsia="Times New Roman" w:cs="Times New Roman"/>
          <w:szCs w:val="24"/>
        </w:rPr>
        <w:t xml:space="preserve"> στους Αναπληρωτές, αλλά στον Υπουργό. </w:t>
      </w:r>
    </w:p>
    <w:p w14:paraId="5487C1EC"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Τον μείζονα ρόλο τον παίζει η Περιφέρεια Κρήτης.</w:t>
      </w:r>
    </w:p>
    <w:p w14:paraId="5487C1ED"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αυτόνομη η Περιφέρεια Κρήτης, είναι μέσα στο σύστημα υλοποίησης του ΕΣΠΑ. Για</w:t>
      </w:r>
      <w:r>
        <w:rPr>
          <w:rFonts w:eastAsia="Times New Roman" w:cs="Times New Roman"/>
          <w:szCs w:val="24"/>
        </w:rPr>
        <w:t xml:space="preserve">τί μπορεί να έχουν δίκιο, δεν το γνωρίζω εγώ. Εάν έχει δίκιο η Διαχειριστική Αρχή της Περιφέρειας Κρήτης, σημαίνει ότι πρέπει να περιμένουμε τις </w:t>
      </w:r>
      <w:proofErr w:type="spellStart"/>
      <w:r>
        <w:rPr>
          <w:rFonts w:eastAsia="Times New Roman" w:cs="Times New Roman"/>
          <w:szCs w:val="24"/>
        </w:rPr>
        <w:t>εφαρμοστικές</w:t>
      </w:r>
      <w:proofErr w:type="spellEnd"/>
      <w:r>
        <w:rPr>
          <w:rFonts w:eastAsia="Times New Roman" w:cs="Times New Roman"/>
          <w:szCs w:val="24"/>
        </w:rPr>
        <w:t xml:space="preserve"> πράξεις. </w:t>
      </w:r>
    </w:p>
    <w:p w14:paraId="5487C1E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Σας ενημερώνω, κύριε Υπουργέ, και με την άδεια του Προέδρου και της Προέδρου που αναλαμβ</w:t>
      </w:r>
      <w:r>
        <w:rPr>
          <w:rFonts w:eastAsia="Times New Roman" w:cs="Times New Roman"/>
          <w:szCs w:val="24"/>
        </w:rPr>
        <w:t>άνει, ότι εμείς απευθυνόμαστε στους Υπουργούς, δεν μπορούμε να γράψουμε «προς κύριο Αναπληρωτή Υπουργό» και έρχεται ο αρμόδιος στη Βουλή και μας απαντάει.</w:t>
      </w:r>
    </w:p>
    <w:p w14:paraId="5487C1E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sidRPr="0013207B">
        <w:rPr>
          <w:rFonts w:eastAsia="Times New Roman" w:cs="Times New Roman"/>
          <w:szCs w:val="24"/>
        </w:rPr>
        <w:t>.</w:t>
      </w:r>
      <w:r w:rsidRPr="00922318">
        <w:rPr>
          <w:rFonts w:eastAsia="Times New Roman" w:cs="Times New Roman"/>
          <w:b/>
          <w:szCs w:val="24"/>
        </w:rPr>
        <w:t xml:space="preserve"> ΑΝΑΣΤΑΣΙΑ ΧΡΙΣΤΟΔΟΥΛ</w:t>
      </w:r>
      <w:r w:rsidRPr="00922318">
        <w:rPr>
          <w:rFonts w:eastAsia="Times New Roman" w:cs="Times New Roman"/>
          <w:b/>
          <w:szCs w:val="24"/>
        </w:rPr>
        <w:t>ΟΠΟΥΛΟΥ</w:t>
      </w:r>
      <w:r>
        <w:rPr>
          <w:rFonts w:eastAsia="Times New Roman" w:cs="Times New Roman"/>
          <w:szCs w:val="24"/>
        </w:rPr>
        <w:t>)</w:t>
      </w:r>
    </w:p>
    <w:p w14:paraId="5487C1F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Θέλω να σας ευχαριστήσω γι’ αυτά τα οποία μας είπατε, αλλά θα σας κάνω την παράκληση, ο κ. </w:t>
      </w:r>
      <w:proofErr w:type="spellStart"/>
      <w:r>
        <w:rPr>
          <w:rFonts w:eastAsia="Times New Roman" w:cs="Times New Roman"/>
          <w:szCs w:val="24"/>
        </w:rPr>
        <w:t>Χαρίτσης</w:t>
      </w:r>
      <w:proofErr w:type="spellEnd"/>
      <w:r>
        <w:rPr>
          <w:rFonts w:eastAsia="Times New Roman" w:cs="Times New Roman"/>
          <w:szCs w:val="24"/>
        </w:rPr>
        <w:t xml:space="preserve"> και οι υπηρεσίες του να επικοινωνήσουν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δ</w:t>
      </w:r>
      <w:r>
        <w:rPr>
          <w:rFonts w:eastAsia="Times New Roman" w:cs="Times New Roman"/>
          <w:szCs w:val="24"/>
        </w:rPr>
        <w:t xml:space="preserve">ιαχειριστική </w:t>
      </w:r>
      <w:r>
        <w:rPr>
          <w:rFonts w:eastAsia="Times New Roman" w:cs="Times New Roman"/>
          <w:szCs w:val="24"/>
        </w:rPr>
        <w:t>α</w:t>
      </w:r>
      <w:r>
        <w:rPr>
          <w:rFonts w:eastAsia="Times New Roman" w:cs="Times New Roman"/>
          <w:szCs w:val="24"/>
        </w:rPr>
        <w:t>ρχή, για να δώσουν λύσεις, επιτέλους.</w:t>
      </w:r>
    </w:p>
    <w:p w14:paraId="5487C1F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487C1F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ΔΗΜΟΣ ΠΑΠΑΔΗΜΗΤΡΙΟΥ (</w:t>
      </w:r>
      <w:r>
        <w:rPr>
          <w:rFonts w:eastAsia="Times New Roman" w:cs="Times New Roman"/>
          <w:b/>
          <w:szCs w:val="24"/>
        </w:rPr>
        <w:t>Υπουργός Οικονομίας και Ανάπτυξης):</w:t>
      </w:r>
      <w:r>
        <w:rPr>
          <w:rFonts w:eastAsia="Times New Roman" w:cs="Times New Roman"/>
          <w:szCs w:val="24"/>
        </w:rPr>
        <w:t xml:space="preserve"> Θα ειδοποιήσω τον κ. </w:t>
      </w:r>
      <w:proofErr w:type="spellStart"/>
      <w:r>
        <w:rPr>
          <w:rFonts w:eastAsia="Times New Roman" w:cs="Times New Roman"/>
          <w:szCs w:val="24"/>
        </w:rPr>
        <w:t>Χαρίτση</w:t>
      </w:r>
      <w:proofErr w:type="spellEnd"/>
      <w:r>
        <w:rPr>
          <w:rFonts w:eastAsia="Times New Roman" w:cs="Times New Roman"/>
          <w:szCs w:val="24"/>
        </w:rPr>
        <w:t xml:space="preserve"> να επιληφθεί του θέματος.</w:t>
      </w:r>
    </w:p>
    <w:p w14:paraId="5487C1F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p>
    <w:p w14:paraId="5487C1F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Προχωράμε στις ερωτήσεις</w:t>
      </w:r>
      <w:r>
        <w:rPr>
          <w:rFonts w:eastAsia="Times New Roman" w:cs="Times New Roman"/>
          <w:szCs w:val="24"/>
        </w:rPr>
        <w:t>,</w:t>
      </w:r>
      <w:r>
        <w:rPr>
          <w:rFonts w:eastAsia="Times New Roman" w:cs="Times New Roman"/>
          <w:szCs w:val="24"/>
        </w:rPr>
        <w:t xml:space="preserve"> που θα απαντήσει ο Υπουργός Παιδείας, Έρευνας και Θρησκευμάτων, ο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5487C1F5" w14:textId="77777777" w:rsidR="00EA4505" w:rsidRDefault="00FF7F79">
      <w:pPr>
        <w:spacing w:after="0" w:line="600" w:lineRule="auto"/>
        <w:ind w:firstLine="720"/>
        <w:jc w:val="both"/>
        <w:rPr>
          <w:rFonts w:eastAsia="Times New Roman"/>
          <w:szCs w:val="24"/>
        </w:rPr>
      </w:pPr>
      <w:r>
        <w:rPr>
          <w:rFonts w:eastAsia="Times New Roman"/>
          <w:szCs w:val="24"/>
        </w:rPr>
        <w:t>Πρώτη είναι η εντέκατη με αριθμό 207/14-11-2016 επίκαιρη ερώτηση πρώτου κύκλου της Βουλευτού Β΄ Αθηνών της Νέας Δημοκρατίας κ</w:t>
      </w:r>
      <w:r>
        <w:rPr>
          <w:rFonts w:eastAsia="Times New Roman"/>
          <w:szCs w:val="24"/>
        </w:rPr>
        <w:t>.</w:t>
      </w:r>
      <w:r>
        <w:rPr>
          <w:rFonts w:eastAsia="Times New Roman"/>
          <w:szCs w:val="24"/>
        </w:rPr>
        <w:t xml:space="preserve"> Αικατερίνης Παπακώστα-Σιδηροπούλου </w:t>
      </w:r>
      <w:r>
        <w:rPr>
          <w:rFonts w:eastAsia="Times New Roman"/>
          <w:szCs w:val="24"/>
        </w:rPr>
        <w:t xml:space="preserve">προς τον Υπουργό Παιδείας Έρευνας και Θρησκευμάτων, σχετικά με την ολοκλήρωση της αναβάθμισης των </w:t>
      </w:r>
      <w:r>
        <w:rPr>
          <w:rFonts w:eastAsia="Times New Roman"/>
          <w:szCs w:val="24"/>
        </w:rPr>
        <w:t>α</w:t>
      </w:r>
      <w:r>
        <w:rPr>
          <w:rFonts w:eastAsia="Times New Roman"/>
          <w:szCs w:val="24"/>
        </w:rPr>
        <w:t xml:space="preserve">νώτατων </w:t>
      </w:r>
      <w:r>
        <w:rPr>
          <w:rFonts w:eastAsia="Times New Roman"/>
          <w:szCs w:val="24"/>
        </w:rPr>
        <w:t>τ</w:t>
      </w:r>
      <w:r>
        <w:rPr>
          <w:rFonts w:eastAsia="Times New Roman"/>
          <w:szCs w:val="24"/>
        </w:rPr>
        <w:t xml:space="preserve">εχνολογικών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 (ΑΤΕΙ).</w:t>
      </w:r>
    </w:p>
    <w:p w14:paraId="5487C1F6" w14:textId="77777777" w:rsidR="00EA4505" w:rsidRDefault="00FF7F79">
      <w:pPr>
        <w:spacing w:after="0" w:line="600" w:lineRule="auto"/>
        <w:ind w:firstLine="720"/>
        <w:jc w:val="both"/>
        <w:rPr>
          <w:rFonts w:eastAsia="Times New Roman"/>
          <w:szCs w:val="24"/>
        </w:rPr>
      </w:pPr>
      <w:r>
        <w:rPr>
          <w:rFonts w:eastAsia="Times New Roman"/>
          <w:szCs w:val="24"/>
        </w:rPr>
        <w:t>Κυρία Παπακώστα, έχετε τον λόγο για δύο λεπτά.</w:t>
      </w:r>
    </w:p>
    <w:p w14:paraId="5487C1F7" w14:textId="77777777" w:rsidR="00EA4505" w:rsidRDefault="00FF7F79">
      <w:pPr>
        <w:spacing w:after="0"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Ευχαριστώ πολύ, κυρία Πρόεδρε. </w:t>
      </w:r>
    </w:p>
    <w:p w14:paraId="5487C1F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 αρχάς, το πρωτόκολλο, αλλά και επί της ουσίας, επιβάλλει να σας ευχηθώ να επιτύχετε άμα τη </w:t>
      </w:r>
      <w:proofErr w:type="spellStart"/>
      <w:r>
        <w:rPr>
          <w:rFonts w:eastAsia="Times New Roman" w:cs="Times New Roman"/>
          <w:szCs w:val="24"/>
        </w:rPr>
        <w:t>αναλήψει</w:t>
      </w:r>
      <w:proofErr w:type="spellEnd"/>
      <w:r>
        <w:rPr>
          <w:rFonts w:eastAsia="Times New Roman" w:cs="Times New Roman"/>
          <w:szCs w:val="24"/>
        </w:rPr>
        <w:t xml:space="preserve"> των καθηκόντων </w:t>
      </w:r>
      <w:r>
        <w:rPr>
          <w:rFonts w:eastAsia="Times New Roman" w:cs="Times New Roman"/>
          <w:szCs w:val="24"/>
        </w:rPr>
        <w:lastRenderedPageBreak/>
        <w:t>σας και εύχομαι ολοψύχως να το επιτύχετε, διότι το Υπουργείο Παιδείας και Θρησκευμάτων, τ</w:t>
      </w:r>
      <w:r>
        <w:rPr>
          <w:rFonts w:eastAsia="Times New Roman" w:cs="Times New Roman"/>
          <w:szCs w:val="24"/>
        </w:rPr>
        <w:t xml:space="preserve">ο οποίο προσφάτως αναλάβατε, έχει ταλανιστεί το τελευταίο διάστημα πάρα πολύ και από εμμονές και από ιδεοληψίες και από απόψεις, οι οποίες μας ταλαιπώρησαν όλους. Ελπίζω να το ανατάξετε και να το θεραπεύσετε. Σας το εύχομαι ολόψυχα. </w:t>
      </w:r>
    </w:p>
    <w:p w14:paraId="5487C1F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Τώρα, όσον αφορά το θέ</w:t>
      </w:r>
      <w:r>
        <w:rPr>
          <w:rFonts w:eastAsia="Times New Roman" w:cs="Times New Roman"/>
          <w:szCs w:val="24"/>
        </w:rPr>
        <w:t xml:space="preserve">μα, το οποίο επέλεξα να σας ρωτήσω, αφορά, όπως και η κυρία Πρόεδρος ανέφερε προηγουμένως και από την ημερήσια διάταξη προκύπτει, στην επί της ουσίας αναβάθμιση των ανωτάτων -κατά νόμο- τεχνολογικών εκπαιδευτικών ιδρυμάτων, κυρίως όσον αφορά στην ποιότητα </w:t>
      </w:r>
      <w:r>
        <w:rPr>
          <w:rFonts w:eastAsia="Times New Roman" w:cs="Times New Roman"/>
          <w:szCs w:val="24"/>
        </w:rPr>
        <w:t xml:space="preserve">των </w:t>
      </w:r>
      <w:proofErr w:type="spellStart"/>
      <w:r>
        <w:rPr>
          <w:rFonts w:eastAsia="Times New Roman" w:cs="Times New Roman"/>
          <w:szCs w:val="24"/>
        </w:rPr>
        <w:t>παρεχομένων</w:t>
      </w:r>
      <w:proofErr w:type="spellEnd"/>
      <w:r>
        <w:rPr>
          <w:rFonts w:eastAsia="Times New Roman" w:cs="Times New Roman"/>
          <w:szCs w:val="24"/>
        </w:rPr>
        <w:t xml:space="preserve"> σπουδών, αλλά και ιδιαίτερα γιατί το τελευταίο διάστημα έχει </w:t>
      </w:r>
      <w:proofErr w:type="spellStart"/>
      <w:r>
        <w:rPr>
          <w:rFonts w:eastAsia="Times New Roman" w:cs="Times New Roman"/>
          <w:szCs w:val="24"/>
        </w:rPr>
        <w:t>επικαιροποιηθεί</w:t>
      </w:r>
      <w:proofErr w:type="spellEnd"/>
      <w:r>
        <w:rPr>
          <w:rFonts w:eastAsia="Times New Roman" w:cs="Times New Roman"/>
          <w:szCs w:val="24"/>
        </w:rPr>
        <w:t xml:space="preserve"> με ένταση και με έμφαση το αίτημα των τεχνολογικών εκπαιδευτικών ιδρυμάτων να ολοκληρωθεί, επιτέλους, η </w:t>
      </w:r>
      <w:proofErr w:type="spellStart"/>
      <w:r>
        <w:rPr>
          <w:rFonts w:eastAsia="Times New Roman" w:cs="Times New Roman"/>
          <w:szCs w:val="24"/>
        </w:rPr>
        <w:t>ανωτατοποίησή</w:t>
      </w:r>
      <w:proofErr w:type="spellEnd"/>
      <w:r>
        <w:rPr>
          <w:rFonts w:eastAsia="Times New Roman" w:cs="Times New Roman"/>
          <w:szCs w:val="24"/>
        </w:rPr>
        <w:t xml:space="preserve"> τους. </w:t>
      </w:r>
    </w:p>
    <w:p w14:paraId="5487C1FA"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Και εξηγούμαι: Αφορμή ήταν το αίτημα κ</w:t>
      </w:r>
      <w:r>
        <w:rPr>
          <w:rFonts w:eastAsia="Times New Roman" w:cs="Times New Roman"/>
          <w:szCs w:val="24"/>
        </w:rPr>
        <w:t xml:space="preserve">αι ιδιαίτερα η νομοθετική πρωτοβουλία του Υπουργείου σας με την προηγούμενη πολιτική ηγεσία, </w:t>
      </w:r>
      <w:r>
        <w:rPr>
          <w:rFonts w:eastAsia="Times New Roman" w:cs="Times New Roman"/>
          <w:szCs w:val="24"/>
        </w:rPr>
        <w:lastRenderedPageBreak/>
        <w:t xml:space="preserve">γιατί το κράτος έχει συνέχεια. Αφορμή, λοιπόν, στάθηκαν τα νομοσχέδια του Υπουργείου σας, που είτε έχουν ήδη ψηφιστεί είτε αναμένουμε να κατατεθούν στην Ολομέλεια </w:t>
      </w:r>
      <w:r>
        <w:rPr>
          <w:rFonts w:eastAsia="Times New Roman" w:cs="Times New Roman"/>
          <w:szCs w:val="24"/>
        </w:rPr>
        <w:t xml:space="preserve">το προσεχές χρονικό διάστημα, και τα οποία, τουλάχιστον στην αρχική τους μορφή, -η φιλοσοφία του νομοθέτη, δηλαδή, κύριε Υπουργέ- δυστυχώς, διατηρούν ακόμα τη διάκριση μεταξύ των πανεπιστημίων και των ανωτάτων τεχνολογικών εκπαιδευτικών ιδρυμάτων. </w:t>
      </w:r>
    </w:p>
    <w:p w14:paraId="5487C1FB"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Οι Πρόε</w:t>
      </w:r>
      <w:r>
        <w:rPr>
          <w:rFonts w:eastAsia="Times New Roman" w:cs="Times New Roman"/>
          <w:szCs w:val="24"/>
        </w:rPr>
        <w:t xml:space="preserve">δροι αυτών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ζητούν, λοιπόν, να μετονομαστούν, όπως οφείλουμε κατά νόμο, τα εν λόγω ιδρύματα σε </w:t>
      </w:r>
      <w:r>
        <w:rPr>
          <w:rFonts w:eastAsia="Times New Roman" w:cs="Times New Roman"/>
          <w:szCs w:val="24"/>
        </w:rPr>
        <w:t>π</w:t>
      </w:r>
      <w:r>
        <w:rPr>
          <w:rFonts w:eastAsia="Times New Roman" w:cs="Times New Roman"/>
          <w:szCs w:val="24"/>
        </w:rPr>
        <w:t xml:space="preserve">ανεπιστήμια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πιστημών, ακολουθώντας το μοντέλο άλλων κρατών της Ευρώπης. Θα το αναπτύξω στη δευτερ</w:t>
      </w:r>
      <w:r>
        <w:rPr>
          <w:rFonts w:eastAsia="Times New Roman" w:cs="Times New Roman"/>
          <w:szCs w:val="24"/>
        </w:rPr>
        <w:t>ολογία μου, κύριε Υπουργέ.</w:t>
      </w:r>
    </w:p>
    <w:p w14:paraId="5487C1FC"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w:t>
      </w:r>
      <w:r>
        <w:rPr>
          <w:rFonts w:eastAsia="Times New Roman" w:cs="Times New Roman"/>
          <w:szCs w:val="24"/>
        </w:rPr>
        <w:t>ού</w:t>
      </w:r>
      <w:r>
        <w:rPr>
          <w:rFonts w:eastAsia="Times New Roman" w:cs="Times New Roman"/>
          <w:szCs w:val="24"/>
        </w:rPr>
        <w:t>)</w:t>
      </w:r>
    </w:p>
    <w:p w14:paraId="5487C1FD"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Ένα λεπτό, κυρία Πρόεδρε.</w:t>
      </w:r>
    </w:p>
    <w:p w14:paraId="5487C1FE"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Ρώτησα, λοιπόν, ως όφειλα, τα εξής: Πρώτον, προτίθεσθε εσείς να συμβάλετε επί της ουσίας ως πολιτική ηγεσία στην ολοκλ</w:t>
      </w:r>
      <w:r>
        <w:rPr>
          <w:rFonts w:eastAsia="Times New Roman" w:cs="Times New Roman"/>
          <w:szCs w:val="24"/>
        </w:rPr>
        <w:t xml:space="preserve">ήρωση, επιτέλους, της ακαδημαϊκής αναβάθμισης των ανωτάτων τεχνολογικών εκπαιδευτικών ιδρυμάτων, ιδιαίτερα δίνοντάς τους τη δυνατότητα να διεξάγουν αυτοί και τον τρίτο κύκλο σπουδών; </w:t>
      </w:r>
    </w:p>
    <w:p w14:paraId="5487C1FF"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στην Κύπρο υπάρχει μοντέλο, το οποίο εφαρμόζεται με επιτυχία, </w:t>
      </w:r>
      <w:r>
        <w:rPr>
          <w:rFonts w:eastAsia="Times New Roman" w:cs="Times New Roman"/>
          <w:szCs w:val="24"/>
        </w:rPr>
        <w:t>και είναι αυτό των τεχνολογικών πανεπιστημίων. Ιδιαίτερα σε σχέση με τα επαγγελματικά δικαιώματα των αποφοίτων των αντίστοιχων τμημάτων των πανεπιστημίων, υπάρχει εδώ η πολιτική βούληση αυτό να το πράξετε;</w:t>
      </w:r>
    </w:p>
    <w:p w14:paraId="5487C200"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5487C201"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 xml:space="preserve">Κύριε Υπουργέ, έχετε τον λόγο για τρία λεπτά. </w:t>
      </w:r>
    </w:p>
    <w:p w14:paraId="5487C202"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Ευχαριστώ, κυρία Πρόεδρε.</w:t>
      </w:r>
    </w:p>
    <w:p w14:paraId="5487C203"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Πραγματικά ευχαριστώ την κυρία Παπακώστα και για τις ευχές της, αλλά και για κάτι άλλο. Είναι η πρώτη φορά που απαντάω σε ερωτήσεις, ως Υπουργός Παιδείας, και η ερώτησή σας μου δίνει την ευκαιρία να πούμε ορισμένα πράγματα, για τα οποία είμαι σίγουρος ότι </w:t>
      </w:r>
      <w:r>
        <w:rPr>
          <w:rFonts w:eastAsia="Times New Roman" w:cs="Times New Roman"/>
          <w:szCs w:val="24"/>
        </w:rPr>
        <w:t>θα βρεθεί τεράστια συναίνεση σε αυτή την Αίθουσα. Έτσι, λοιπόν, σας ευχαριστώ και για την ερώτηση.</w:t>
      </w:r>
    </w:p>
    <w:p w14:paraId="5487C204"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Όπως καλά γνωρίζετε, τα ΤΕΙ έχουν καταγραφεί στη συνείδηση της κοινωνίας ως κάτι που έρχεται μετά τα πανεπιστήμια. Νομίζω ότι είναι μια άδικη κατάσταση για τ</w:t>
      </w:r>
      <w:r>
        <w:rPr>
          <w:rFonts w:eastAsia="Times New Roman" w:cs="Times New Roman"/>
          <w:szCs w:val="24"/>
        </w:rPr>
        <w:t>α ΤΕΙ. Εγώ είμαι πεπεισμένος και για την ποιότητα των συναδέλφων μας εκεί, αλλά και για τη σημαντική δουλειά που κάνουν. Η ελληνική πολιτεία και η ελληνική κοινωνία δεν μπόρεσε να κατοχυρώσει επί της ουσίας τον ιδιαίτερο ρόλο που θα μπορούσαν να παίξουν τα</w:t>
      </w:r>
      <w:r>
        <w:rPr>
          <w:rFonts w:eastAsia="Times New Roman" w:cs="Times New Roman"/>
          <w:szCs w:val="24"/>
        </w:rPr>
        <w:t xml:space="preserve"> ΤΕΙ </w:t>
      </w:r>
      <w:r>
        <w:rPr>
          <w:rFonts w:eastAsia="Times New Roman" w:cs="Times New Roman"/>
          <w:szCs w:val="24"/>
        </w:rPr>
        <w:lastRenderedPageBreak/>
        <w:t xml:space="preserve">τόσα χρόνια. Διότι ξέρετε –και δεν θέλω να είναι αντιπολιτευτικός ο λόγος- έγιναν χωρίς ουσιαστικό προγραμματισμό, αλλά και οι συγχωνεύσεις και τα κλεισίματα άρχισαν να γίνονται και αυτά χωρίς ουσιαστικό προγραμματισμό. </w:t>
      </w:r>
    </w:p>
    <w:p w14:paraId="5487C205"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Τώρα, λοιπόν, έχουμε ένα σύνολ</w:t>
      </w:r>
      <w:r>
        <w:rPr>
          <w:rFonts w:eastAsia="Times New Roman" w:cs="Times New Roman"/>
          <w:szCs w:val="24"/>
        </w:rPr>
        <w:t xml:space="preserve">ο θεμάτων –δεν λέω προβλημάτων- που πρέπει να αντιμετωπιστούν. Έχω συναντήσει τους </w:t>
      </w:r>
      <w:r>
        <w:rPr>
          <w:rFonts w:eastAsia="Times New Roman" w:cs="Times New Roman"/>
          <w:szCs w:val="24"/>
        </w:rPr>
        <w:t>π</w:t>
      </w:r>
      <w:r>
        <w:rPr>
          <w:rFonts w:eastAsia="Times New Roman" w:cs="Times New Roman"/>
          <w:szCs w:val="24"/>
        </w:rPr>
        <w:t xml:space="preserve">ροέδρους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 και νομίζω ότι αρχίσαμε μια κουβέντα επί της ουσίας. Μάλιστα –και το λέω πρώτη φορά δημόσια- θα προσπαθήσω να γίν</w:t>
      </w:r>
      <w:r>
        <w:rPr>
          <w:rFonts w:eastAsia="Times New Roman" w:cs="Times New Roman"/>
          <w:szCs w:val="24"/>
        </w:rPr>
        <w:t xml:space="preserve">ει μια κοινή συνεδρίαση με τα </w:t>
      </w:r>
      <w:r>
        <w:rPr>
          <w:rFonts w:eastAsia="Times New Roman" w:cs="Times New Roman"/>
          <w:szCs w:val="24"/>
        </w:rPr>
        <w:t>π</w:t>
      </w:r>
      <w:r>
        <w:rPr>
          <w:rFonts w:eastAsia="Times New Roman" w:cs="Times New Roman"/>
          <w:szCs w:val="24"/>
        </w:rPr>
        <w:t xml:space="preserve">ροεδρεία της </w:t>
      </w:r>
      <w:r>
        <w:rPr>
          <w:rFonts w:eastAsia="Times New Roman" w:cs="Times New Roman"/>
          <w:szCs w:val="24"/>
        </w:rPr>
        <w:t>σ</w:t>
      </w:r>
      <w:r>
        <w:rPr>
          <w:rFonts w:eastAsia="Times New Roman" w:cs="Times New Roman"/>
          <w:szCs w:val="24"/>
        </w:rPr>
        <w:t xml:space="preserve">υνόδου </w:t>
      </w:r>
      <w:r>
        <w:rPr>
          <w:rFonts w:eastAsia="Times New Roman" w:cs="Times New Roman"/>
          <w:szCs w:val="24"/>
        </w:rPr>
        <w:t>π</w:t>
      </w:r>
      <w:r>
        <w:rPr>
          <w:rFonts w:eastAsia="Times New Roman" w:cs="Times New Roman"/>
          <w:szCs w:val="24"/>
        </w:rPr>
        <w:t xml:space="preserve">ρυτάνεων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των </w:t>
      </w:r>
      <w:r>
        <w:rPr>
          <w:rFonts w:eastAsia="Times New Roman" w:cs="Times New Roman"/>
          <w:szCs w:val="24"/>
        </w:rPr>
        <w:t>π</w:t>
      </w:r>
      <w:r>
        <w:rPr>
          <w:rFonts w:eastAsia="Times New Roman" w:cs="Times New Roman"/>
          <w:szCs w:val="24"/>
        </w:rPr>
        <w:t xml:space="preserve">ροέδρων των ΤΕΙ και των </w:t>
      </w:r>
      <w:r>
        <w:rPr>
          <w:rFonts w:eastAsia="Times New Roman" w:cs="Times New Roman"/>
          <w:szCs w:val="24"/>
        </w:rPr>
        <w:t>ε</w:t>
      </w:r>
      <w:r>
        <w:rPr>
          <w:rFonts w:eastAsia="Times New Roman" w:cs="Times New Roman"/>
          <w:szCs w:val="24"/>
        </w:rPr>
        <w:t xml:space="preserve">ρευνητικών </w:t>
      </w:r>
      <w:r>
        <w:rPr>
          <w:rFonts w:eastAsia="Times New Roman" w:cs="Times New Roman"/>
          <w:szCs w:val="24"/>
        </w:rPr>
        <w:t>ι</w:t>
      </w:r>
      <w:r>
        <w:rPr>
          <w:rFonts w:eastAsia="Times New Roman" w:cs="Times New Roman"/>
          <w:szCs w:val="24"/>
        </w:rPr>
        <w:t xml:space="preserve">δρυμάτων. Αυτοί οι τρεις φορείς, νομίζω, δεν έχουν καθίσει μαζί στο ίδιο τραπέζι, για να συζητήσουμε </w:t>
      </w:r>
      <w:r>
        <w:rPr>
          <w:rFonts w:eastAsia="Times New Roman" w:cs="Times New Roman"/>
          <w:szCs w:val="24"/>
        </w:rPr>
        <w:t>τα προβλήματα.</w:t>
      </w:r>
    </w:p>
    <w:p w14:paraId="5487C206"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λοιπόν, με φέρνει στην καρδιά της απάντησης που θα ήθελα να σας δώσω. Και η καρδιά της απάντησης είναι ότι τα θέματα αυτά θα </w:t>
      </w:r>
      <w:r>
        <w:rPr>
          <w:rFonts w:eastAsia="Times New Roman" w:cs="Times New Roman"/>
          <w:szCs w:val="24"/>
        </w:rPr>
        <w:lastRenderedPageBreak/>
        <w:t xml:space="preserve">πρέπει να λυθούν σε ένα πλαίσιο ενιαίου χώρου έρευνας και εκπαίδευσης. Αν δεχθούμε ότι υπάρχει ένα τρίγωνο με </w:t>
      </w:r>
      <w:r>
        <w:rPr>
          <w:rFonts w:eastAsia="Times New Roman" w:cs="Times New Roman"/>
          <w:szCs w:val="24"/>
        </w:rPr>
        <w:t>τις κορυφές, στη μία είναι τα πανεπιστήμια, στην άλλη είναι τα ΤΕΙ, στην τρίτη είναι τα ερευνητικά ιδρύματα. Οι σχέσεις αυτές, ανά δύο, είναι παγωμένες τα τελευταία είκοσι χρόνια. Αυτές, λοιπόν, πρέπει να επαναπροσδιοριστούν. Και πρέπει να συζητήσουν μεταξ</w:t>
      </w:r>
      <w:r>
        <w:rPr>
          <w:rFonts w:eastAsia="Times New Roman" w:cs="Times New Roman"/>
          <w:szCs w:val="24"/>
        </w:rPr>
        <w:t xml:space="preserve">ύ τους τα άτομα που είναι στα ΤΕΙ, στα πανεπιστήμια και στα ερευνητικά κέντρα. Με αυτή τη λογική έχουμε αποφασίσει και με τους </w:t>
      </w:r>
      <w:r>
        <w:rPr>
          <w:rFonts w:eastAsia="Times New Roman" w:cs="Times New Roman"/>
          <w:szCs w:val="24"/>
        </w:rPr>
        <w:t>π</w:t>
      </w:r>
      <w:r>
        <w:rPr>
          <w:rFonts w:eastAsia="Times New Roman" w:cs="Times New Roman"/>
          <w:szCs w:val="24"/>
        </w:rPr>
        <w:t>ροέδρους των ΤΕΙ να γίνουν μια σειρά από ημερίδες, οι οποίες θα είναι οργανωμένες από κοινού με τα πανεπιστήμια.</w:t>
      </w:r>
    </w:p>
    <w:p w14:paraId="5487C207" w14:textId="77777777" w:rsidR="00EA4505" w:rsidRDefault="00FF7F79">
      <w:pPr>
        <w:spacing w:after="0" w:line="600" w:lineRule="auto"/>
        <w:ind w:firstLine="720"/>
        <w:contextualSpacing/>
        <w:jc w:val="both"/>
        <w:rPr>
          <w:rFonts w:eastAsia="Times New Roman" w:cs="Times New Roman"/>
          <w:szCs w:val="24"/>
        </w:rPr>
      </w:pPr>
      <w:r>
        <w:rPr>
          <w:rFonts w:eastAsia="Times New Roman" w:cs="Times New Roman"/>
          <w:szCs w:val="24"/>
        </w:rPr>
        <w:t>Τα θέματα που θ</w:t>
      </w:r>
      <w:r>
        <w:rPr>
          <w:rFonts w:eastAsia="Times New Roman" w:cs="Times New Roman"/>
          <w:szCs w:val="24"/>
        </w:rPr>
        <w:t>έτετε, λοιπόν, είναι εξαιρετικά σοβαρά. Θα ήταν επιπόλαιο, εκ μέρους μου, να σας πω για τον τρίτο κύκλο σπουδών γιατί, προφανώς, πρέπει να υπάρχουν και κάποιες αξιολογήσεις σε αυτή τη διαδικασία.</w:t>
      </w:r>
    </w:p>
    <w:p w14:paraId="5487C208" w14:textId="77777777" w:rsidR="00EA4505" w:rsidRDefault="00FF7F79">
      <w:pPr>
        <w:spacing w:after="0" w:line="600" w:lineRule="auto"/>
        <w:ind w:firstLine="720"/>
        <w:jc w:val="both"/>
        <w:rPr>
          <w:rFonts w:eastAsia="Times New Roman"/>
          <w:szCs w:val="24"/>
        </w:rPr>
      </w:pPr>
      <w:r>
        <w:rPr>
          <w:rFonts w:eastAsia="Times New Roman"/>
          <w:szCs w:val="24"/>
        </w:rPr>
        <w:t xml:space="preserve">Δεν θέλω, λοιπόν, ούτε να δεσμευτώ σε κάτι αλλά ούτε και να </w:t>
      </w:r>
      <w:r>
        <w:rPr>
          <w:rFonts w:eastAsia="Times New Roman"/>
          <w:szCs w:val="24"/>
        </w:rPr>
        <w:t xml:space="preserve">πω ότι δεν θα γίνει, αλλά να σας πω σίγουρα ότι θα αρχίσει η διαδικασία που σας </w:t>
      </w:r>
      <w:r>
        <w:rPr>
          <w:rFonts w:eastAsia="Times New Roman"/>
          <w:szCs w:val="24"/>
        </w:rPr>
        <w:lastRenderedPageBreak/>
        <w:t>περιέγραψα. Ελπίζω -δεν έχουμε κάνει πολλές συζητήσεις οι δυο μας, αλλά με άλλους συναδέλφους της Νέας Δημοκρατίας έχω κάνει πολλές συζητήσεις- να βρεθεί ένας κοινός τόπος ενίσ</w:t>
      </w:r>
      <w:r>
        <w:rPr>
          <w:rFonts w:eastAsia="Times New Roman"/>
          <w:szCs w:val="24"/>
        </w:rPr>
        <w:t>χυσης αυτών των διαδικασιών που πάμε να εγκαινιάσουμε.</w:t>
      </w:r>
    </w:p>
    <w:p w14:paraId="5487C209" w14:textId="77777777" w:rsidR="00EA4505" w:rsidRDefault="00FF7F79">
      <w:pPr>
        <w:spacing w:after="0" w:line="600" w:lineRule="auto"/>
        <w:ind w:firstLine="720"/>
        <w:jc w:val="both"/>
        <w:rPr>
          <w:rFonts w:eastAsia="Times New Roman"/>
          <w:szCs w:val="24"/>
        </w:rPr>
      </w:pPr>
      <w:r>
        <w:rPr>
          <w:rFonts w:eastAsia="Times New Roman"/>
          <w:szCs w:val="24"/>
        </w:rPr>
        <w:t>Σας ευχαριστώ και πάλι.</w:t>
      </w:r>
    </w:p>
    <w:p w14:paraId="5487C20A" w14:textId="77777777" w:rsidR="00EA4505" w:rsidRDefault="00FF7F7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Παπακώστα, έχετε τον λόγο για τρία λεπτά.</w:t>
      </w:r>
    </w:p>
    <w:p w14:paraId="5487C20B" w14:textId="77777777" w:rsidR="00EA4505" w:rsidRDefault="00FF7F79">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Ευχαριστώ, κυρία Πρόεδρε.</w:t>
      </w:r>
    </w:p>
    <w:p w14:paraId="5487C20C" w14:textId="77777777" w:rsidR="00EA4505" w:rsidRDefault="00FF7F79">
      <w:pPr>
        <w:spacing w:after="0" w:line="600" w:lineRule="auto"/>
        <w:ind w:firstLine="720"/>
        <w:jc w:val="both"/>
        <w:rPr>
          <w:rFonts w:eastAsia="Times New Roman"/>
          <w:szCs w:val="24"/>
        </w:rPr>
      </w:pPr>
      <w:r>
        <w:rPr>
          <w:rFonts w:eastAsia="Times New Roman"/>
          <w:szCs w:val="24"/>
        </w:rPr>
        <w:t>Κύριε Υπουργέ, θα σας πω</w:t>
      </w:r>
      <w:r>
        <w:rPr>
          <w:rFonts w:eastAsia="Times New Roman"/>
          <w:szCs w:val="24"/>
        </w:rPr>
        <w:t xml:space="preserve"> το εξής: Χαίρομαι κι εγώ που μαζί εγκαινιάζουμε ένα νέο κύκλο εποχής διά της ερωτήσεώς μου, αμέσως μετά την ανάληψη των καθηκόντων σας στο Υπουργείο Παιδείας, Έρευνας και Θρησκευμάτων της χώρας μας.</w:t>
      </w:r>
    </w:p>
    <w:p w14:paraId="5487C20D" w14:textId="77777777" w:rsidR="00EA4505" w:rsidRDefault="00FF7F79">
      <w:pPr>
        <w:spacing w:after="0" w:line="600" w:lineRule="auto"/>
        <w:ind w:firstLine="720"/>
        <w:jc w:val="both"/>
        <w:rPr>
          <w:rFonts w:eastAsia="Times New Roman"/>
          <w:szCs w:val="24"/>
        </w:rPr>
      </w:pPr>
      <w:r>
        <w:rPr>
          <w:rFonts w:eastAsia="Times New Roman"/>
          <w:szCs w:val="24"/>
        </w:rPr>
        <w:lastRenderedPageBreak/>
        <w:t>Θα σας πω, επίσης, ότι ελπίζω να ανοίξει ένας νέος κύκλο</w:t>
      </w:r>
      <w:r>
        <w:rPr>
          <w:rFonts w:eastAsia="Times New Roman"/>
          <w:szCs w:val="24"/>
        </w:rPr>
        <w:t xml:space="preserve">ς επί των ημερών σας για τα μη δημόσια πανεπιστήμια. Διότι θεωρώ τουλάχιστον ως εμμονή και ιδεοληψία άλλης εποχής και παρωχημένων αντιλήψεων το γεγονός να φεύγουν νέοι άνθρωποι, Έλληνες και Ελληνίδες, στο εξωτερικό, την ώρα που μπορούμε εδώ να προσφέρουμε </w:t>
      </w:r>
      <w:r>
        <w:rPr>
          <w:rFonts w:eastAsia="Times New Roman"/>
          <w:szCs w:val="24"/>
        </w:rPr>
        <w:t>υψηλής ποιότητας παροχή υπηρεσιών, δίνοντας έμφαση στο δημόσιο πανεπιστήμιο. Αυτό μας ενδιαφέρει. Όμως, από την άλλη, και με τα πανεπιστήμια τα οποία δεν είναι δημόσια –δηλαδή, να σπάσει το κρατικό μονοπώλιο αυτό- θα ωφεληθεί πάρα πολύ η χώρα και σε επίπεδ</w:t>
      </w:r>
      <w:r>
        <w:rPr>
          <w:rFonts w:eastAsia="Times New Roman"/>
          <w:szCs w:val="24"/>
        </w:rPr>
        <w:t xml:space="preserve">ο ποιότητας </w:t>
      </w:r>
      <w:proofErr w:type="spellStart"/>
      <w:r>
        <w:rPr>
          <w:rFonts w:eastAsia="Times New Roman"/>
          <w:szCs w:val="24"/>
        </w:rPr>
        <w:t>παρεχομένων</w:t>
      </w:r>
      <w:proofErr w:type="spellEnd"/>
      <w:r>
        <w:rPr>
          <w:rFonts w:eastAsia="Times New Roman"/>
          <w:szCs w:val="24"/>
        </w:rPr>
        <w:t xml:space="preserve"> σπουδών.</w:t>
      </w:r>
    </w:p>
    <w:p w14:paraId="5487C20E" w14:textId="77777777" w:rsidR="00EA4505" w:rsidRDefault="00FF7F79">
      <w:pPr>
        <w:spacing w:after="0" w:line="600" w:lineRule="auto"/>
        <w:ind w:firstLine="720"/>
        <w:jc w:val="both"/>
        <w:rPr>
          <w:rFonts w:eastAsia="Times New Roman"/>
          <w:szCs w:val="24"/>
        </w:rPr>
      </w:pPr>
      <w:r>
        <w:rPr>
          <w:rFonts w:eastAsia="Times New Roman"/>
          <w:szCs w:val="24"/>
        </w:rPr>
        <w:t>Ελπίζω αυτός ο κύκλος να ανοίξει επί των ημερών σας, γιατί μιλήσατε για την άναρχη συγχώνευση κ.λπ.</w:t>
      </w:r>
      <w:r>
        <w:rPr>
          <w:rFonts w:eastAsia="Times New Roman"/>
          <w:szCs w:val="24"/>
        </w:rPr>
        <w:t>.</w:t>
      </w:r>
      <w:r>
        <w:rPr>
          <w:rFonts w:eastAsia="Times New Roman"/>
          <w:szCs w:val="24"/>
        </w:rPr>
        <w:t xml:space="preserve"> Αυτό ισχύει παντού, σε όλο το φάσμα της ανώτατης εκπαίδευσης και στα ΑΕΙ και στα ανώτατα τεχνολογικά ιδρύματα και κάποια σ</w:t>
      </w:r>
      <w:r>
        <w:rPr>
          <w:rFonts w:eastAsia="Times New Roman"/>
          <w:szCs w:val="24"/>
        </w:rPr>
        <w:t xml:space="preserve">τιγμή θα πρέπει να ιδωθεί κάτω από το πρίσμα των </w:t>
      </w:r>
      <w:r>
        <w:rPr>
          <w:rFonts w:eastAsia="Times New Roman"/>
          <w:szCs w:val="24"/>
        </w:rPr>
        <w:lastRenderedPageBreak/>
        <w:t>αναγκών, των πραγματικών αναγκών, οι οποίες είναι υπαρκτές και μετρήσιμες.</w:t>
      </w:r>
    </w:p>
    <w:p w14:paraId="5487C20F" w14:textId="77777777" w:rsidR="00EA4505" w:rsidRDefault="00FF7F79">
      <w:pPr>
        <w:spacing w:after="0" w:line="600" w:lineRule="auto"/>
        <w:ind w:firstLine="720"/>
        <w:jc w:val="both"/>
        <w:rPr>
          <w:rFonts w:eastAsia="Times New Roman"/>
          <w:szCs w:val="24"/>
        </w:rPr>
      </w:pPr>
      <w:r>
        <w:rPr>
          <w:rFonts w:eastAsia="Times New Roman"/>
          <w:szCs w:val="24"/>
        </w:rPr>
        <w:t xml:space="preserve">Για την αξιολόγηση, επί της ουσίας, ξέρετε ότι υπάρχει θεσμοθετημένος τρόπος αξιολόγησης του επιπέδου ποιότητας των </w:t>
      </w:r>
      <w:proofErr w:type="spellStart"/>
      <w:r>
        <w:rPr>
          <w:rFonts w:eastAsia="Times New Roman"/>
          <w:szCs w:val="24"/>
        </w:rPr>
        <w:t>παρεχομένων</w:t>
      </w:r>
      <w:proofErr w:type="spellEnd"/>
      <w:r>
        <w:rPr>
          <w:rFonts w:eastAsia="Times New Roman"/>
          <w:szCs w:val="24"/>
        </w:rPr>
        <w:t xml:space="preserve"> σπου</w:t>
      </w:r>
      <w:r>
        <w:rPr>
          <w:rFonts w:eastAsia="Times New Roman"/>
          <w:szCs w:val="24"/>
        </w:rPr>
        <w:t xml:space="preserve">δών στα ανώτατα εκπαιδευτικά ιδρύματα της χώρας. Υπάρχει </w:t>
      </w:r>
      <w:r>
        <w:rPr>
          <w:rFonts w:eastAsia="Times New Roman"/>
          <w:szCs w:val="24"/>
        </w:rPr>
        <w:t>α</w:t>
      </w:r>
      <w:r>
        <w:rPr>
          <w:rFonts w:eastAsia="Times New Roman"/>
          <w:szCs w:val="24"/>
        </w:rPr>
        <w:t xml:space="preserve">ρχή </w:t>
      </w:r>
      <w:r>
        <w:rPr>
          <w:rFonts w:eastAsia="Times New Roman"/>
          <w:szCs w:val="24"/>
        </w:rPr>
        <w:t>α</w:t>
      </w:r>
      <w:r>
        <w:rPr>
          <w:rFonts w:eastAsia="Times New Roman"/>
          <w:szCs w:val="24"/>
        </w:rPr>
        <w:t xml:space="preserve">νεξάρτητη, η οποία είναι η λεγόμενη ΑΔΙΠ, δηλαδή είναι η </w:t>
      </w:r>
      <w:r>
        <w:rPr>
          <w:rFonts w:eastAsia="Times New Roman"/>
          <w:szCs w:val="24"/>
        </w:rPr>
        <w:t>α</w:t>
      </w:r>
      <w:r>
        <w:rPr>
          <w:rFonts w:eastAsia="Times New Roman"/>
          <w:szCs w:val="24"/>
        </w:rPr>
        <w:t xml:space="preserve">ρχή </w:t>
      </w:r>
      <w:r>
        <w:rPr>
          <w:rFonts w:eastAsia="Times New Roman"/>
          <w:szCs w:val="24"/>
        </w:rPr>
        <w:t>δ</w:t>
      </w:r>
      <w:r>
        <w:rPr>
          <w:rFonts w:eastAsia="Times New Roman"/>
          <w:szCs w:val="24"/>
        </w:rPr>
        <w:t xml:space="preserve">ιασφάλισης της </w:t>
      </w:r>
      <w:r>
        <w:rPr>
          <w:rFonts w:eastAsia="Times New Roman"/>
          <w:szCs w:val="24"/>
        </w:rPr>
        <w:t>π</w:t>
      </w:r>
      <w:r>
        <w:rPr>
          <w:rFonts w:eastAsia="Times New Roman"/>
          <w:szCs w:val="24"/>
        </w:rPr>
        <w:t>οιότητας. Ήδη τα ανώτατα τεχνολογικά εκπαιδευτικά ιδρύματα της χώρας μας έχουν μπει στη διαδικασία και έχουν περατ</w:t>
      </w:r>
      <w:r>
        <w:rPr>
          <w:rFonts w:eastAsia="Times New Roman"/>
          <w:szCs w:val="24"/>
        </w:rPr>
        <w:t>ώσει τις αξιολογήσεις, οι οποίες είναι πρόσφατες και στις οποίες πρέπει να σας πω ότι τα αποτελέσματα είναι εξαιρετικά εντυπωσιακά υπέρ των ανωτάτων τεχνολογικών εκπαιδευτικών ιδρυμάτων της χώρας μας. Εξαιρετικά θετικά.</w:t>
      </w:r>
    </w:p>
    <w:p w14:paraId="5487C210" w14:textId="77777777" w:rsidR="00EA4505" w:rsidRDefault="00FF7F79">
      <w:pPr>
        <w:spacing w:after="0" w:line="600" w:lineRule="auto"/>
        <w:ind w:firstLine="720"/>
        <w:jc w:val="both"/>
        <w:rPr>
          <w:rFonts w:eastAsia="Times New Roman"/>
          <w:szCs w:val="24"/>
        </w:rPr>
      </w:pPr>
      <w:r>
        <w:rPr>
          <w:rFonts w:eastAsia="Times New Roman"/>
          <w:szCs w:val="24"/>
        </w:rPr>
        <w:t xml:space="preserve">Βέβαια, στις αξιολογήσεις αυτές δεν </w:t>
      </w:r>
      <w:r>
        <w:rPr>
          <w:rFonts w:eastAsia="Times New Roman"/>
          <w:szCs w:val="24"/>
        </w:rPr>
        <w:t xml:space="preserve">αναφέρεται πουθενά ότι υπάρχουν τμήματα που δεν ανταποκρίνονται στο επίπεδο του τεχνολογικού τομέα της ανώτατης εκπαίδευσης. Και επιπλέον, πρέπει να σας πω ότι εκεί μέσα υπάρχουν και αναφορές –προς ενημέρωσή σας, θα το δείτε με τους </w:t>
      </w:r>
      <w:r>
        <w:rPr>
          <w:rFonts w:eastAsia="Times New Roman"/>
          <w:szCs w:val="24"/>
        </w:rPr>
        <w:lastRenderedPageBreak/>
        <w:t>συνεργάτες σας- πως ορι</w:t>
      </w:r>
      <w:r>
        <w:rPr>
          <w:rFonts w:eastAsia="Times New Roman"/>
          <w:szCs w:val="24"/>
        </w:rPr>
        <w:t>σμένα τμήματα ανωτάτων τεχνολογικών εκπαιδευτικών ιδρυμάτων είναι ικανότητα να οργανώσουν και τρίτο κύκλο σπουδών.</w:t>
      </w:r>
    </w:p>
    <w:p w14:paraId="5487C211" w14:textId="77777777" w:rsidR="00EA4505" w:rsidRDefault="00FF7F79">
      <w:pPr>
        <w:spacing w:after="0" w:line="600" w:lineRule="auto"/>
        <w:ind w:firstLine="720"/>
        <w:jc w:val="both"/>
        <w:rPr>
          <w:rFonts w:eastAsia="Times New Roman"/>
          <w:szCs w:val="24"/>
        </w:rPr>
      </w:pPr>
      <w:r>
        <w:rPr>
          <w:rFonts w:eastAsia="Times New Roman"/>
          <w:szCs w:val="24"/>
        </w:rPr>
        <w:t xml:space="preserve">Υπάρχει, κύριε Υπουργέ και αγαπητοί συνάδελφοι, η λανθασμένη εντύπωση –αναφερθήκατε κι εσείς ακροθιγώς σε αυτή- πως κριτήριο αξιολόγησης της ποιότητας ενός ΑΕΙ είναι ο αριθμός των εισακτέων. Αυτό είναι απολύτως λανθασμένο και πόρρω απέχει. Είναι </w:t>
      </w:r>
      <w:proofErr w:type="spellStart"/>
      <w:r>
        <w:rPr>
          <w:rFonts w:eastAsia="Times New Roman"/>
          <w:szCs w:val="24"/>
          <w:lang w:val="en-US"/>
        </w:rPr>
        <w:t>fictio</w:t>
      </w:r>
      <w:proofErr w:type="spellEnd"/>
      <w:r>
        <w:rPr>
          <w:rFonts w:eastAsia="Times New Roman"/>
          <w:szCs w:val="24"/>
        </w:rPr>
        <w:t xml:space="preserve"> </w:t>
      </w:r>
      <w:proofErr w:type="spellStart"/>
      <w:r>
        <w:rPr>
          <w:rFonts w:eastAsia="Times New Roman"/>
          <w:szCs w:val="24"/>
          <w:lang w:val="en-US"/>
        </w:rPr>
        <w:t>iuris</w:t>
      </w:r>
      <w:proofErr w:type="spellEnd"/>
      <w:r>
        <w:rPr>
          <w:rFonts w:eastAsia="Times New Roman"/>
          <w:szCs w:val="24"/>
        </w:rPr>
        <w:t>, είναι τελείως πλασματικό. Υπό την έννοια αυτή, κάπου λογιζόταν ότι εκεί υπήρχε και ο βαθμός «υποτίμησης», «υποβάθμισης» των ΤΕΙ, τα οποία θεωρούνται περίπου ως «παρακατιανά» –να μου επιτρέψετε τον όρο, μακράν από εμένα.</w:t>
      </w:r>
    </w:p>
    <w:p w14:paraId="5487C212" w14:textId="77777777" w:rsidR="00EA4505" w:rsidRDefault="00FF7F79">
      <w:pPr>
        <w:spacing w:after="0" w:line="600" w:lineRule="auto"/>
        <w:ind w:firstLine="720"/>
        <w:jc w:val="both"/>
        <w:rPr>
          <w:rFonts w:eastAsia="Times New Roman"/>
          <w:szCs w:val="24"/>
        </w:rPr>
      </w:pPr>
      <w:r>
        <w:rPr>
          <w:rFonts w:eastAsia="Times New Roman"/>
          <w:szCs w:val="24"/>
        </w:rPr>
        <w:t>(Στο σημείο αυτό κτυπάει το κ</w:t>
      </w:r>
      <w:r>
        <w:rPr>
          <w:rFonts w:eastAsia="Times New Roman"/>
          <w:szCs w:val="24"/>
        </w:rPr>
        <w:t>ουδούνι λήξεως του χρόνου ομιλίας της κυρίας Βουλευτού)</w:t>
      </w:r>
    </w:p>
    <w:p w14:paraId="5487C213" w14:textId="77777777" w:rsidR="00EA4505" w:rsidRDefault="00FF7F79">
      <w:pPr>
        <w:spacing w:after="0" w:line="600" w:lineRule="auto"/>
        <w:ind w:firstLine="720"/>
        <w:jc w:val="both"/>
        <w:rPr>
          <w:rFonts w:eastAsia="Times New Roman"/>
          <w:szCs w:val="24"/>
        </w:rPr>
      </w:pPr>
      <w:r>
        <w:rPr>
          <w:rFonts w:eastAsia="Times New Roman"/>
          <w:szCs w:val="24"/>
        </w:rPr>
        <w:t xml:space="preserve">Η απάντηση είναι ότι στο ελληνικό σύστημα εισαγωγής –κυρία Πρόεδρε, μισό λεπτό- παίζει σημαντικό ρόλο η τοποθεσία που βρίσκεται ένα </w:t>
      </w:r>
      <w:r>
        <w:rPr>
          <w:rFonts w:eastAsia="Times New Roman"/>
          <w:szCs w:val="24"/>
        </w:rPr>
        <w:lastRenderedPageBreak/>
        <w:t>ίδρυμα, καθώς γενικώς προτιμώνται τα κεντρικά έναντι των περιφερειακ</w:t>
      </w:r>
      <w:r>
        <w:rPr>
          <w:rFonts w:eastAsia="Times New Roman"/>
          <w:szCs w:val="24"/>
        </w:rPr>
        <w:t>ών και άρα, αυτό δεν μπορεί να αποτελεί κριτήριο.</w:t>
      </w:r>
    </w:p>
    <w:p w14:paraId="5487C214" w14:textId="77777777" w:rsidR="00EA4505" w:rsidRDefault="00FF7F79">
      <w:pPr>
        <w:spacing w:after="0" w:line="600" w:lineRule="auto"/>
        <w:ind w:firstLine="720"/>
        <w:jc w:val="both"/>
        <w:rPr>
          <w:rFonts w:eastAsia="Times New Roman"/>
          <w:szCs w:val="24"/>
        </w:rPr>
      </w:pPr>
      <w:r>
        <w:rPr>
          <w:rFonts w:eastAsia="Times New Roman"/>
          <w:szCs w:val="24"/>
        </w:rPr>
        <w:t>Τελειώνω με αυτό, κύριε Υπουργέ. Στην Ελλάδα έχουμε ανακαλύψει τα πάντα από τους αρχαίους χρόνους, αλλά τώρα μου φαίνεται ότι έχουμε την εντύπωση ότι πρέπει να ανακαλύψουμε εμείς πάλι τον τροχό. Αυτό δεν εί</w:t>
      </w:r>
      <w:r>
        <w:rPr>
          <w:rFonts w:eastAsia="Times New Roman"/>
          <w:szCs w:val="24"/>
        </w:rPr>
        <w:t>ναι σωστό. Υπάρχουν καλές πρακτικές. Υπάρχει το ενιαίο μοντέλο της διάρθρωσης της ανώτατης εκπαίδευσης, το οποίο εφαρμόζεται με πολύ μεγάλη επιτυχία στη Μεγάλη Βρετανία, εφαρμόζεται και στην Κύπρο.</w:t>
      </w:r>
    </w:p>
    <w:p w14:paraId="5487C215" w14:textId="77777777" w:rsidR="00EA4505" w:rsidRDefault="00FF7F79">
      <w:pPr>
        <w:spacing w:after="0" w:line="600" w:lineRule="auto"/>
        <w:ind w:firstLine="720"/>
        <w:jc w:val="both"/>
        <w:rPr>
          <w:rFonts w:eastAsia="Times New Roman"/>
          <w:szCs w:val="24"/>
        </w:rPr>
      </w:pPr>
      <w:r>
        <w:rPr>
          <w:rFonts w:eastAsia="Times New Roman"/>
          <w:szCs w:val="24"/>
        </w:rPr>
        <w:t>Εγώ σας προτείνω διά της ερωτήσεώς μου, αφού ανοίξατε τη σ</w:t>
      </w:r>
      <w:r>
        <w:rPr>
          <w:rFonts w:eastAsia="Times New Roman"/>
          <w:szCs w:val="24"/>
        </w:rPr>
        <w:t>υζήτηση, να οδηγηθούμε προς τα εκεί, έτσι ώστε, όπως έκανε η Κύπρος, να υπάρξει αυτό το ενιαίο μοντέλο της διάρθρωσης της ανώτατης εκπαίδευσης και στη δημόσια ανώτατη εκπαίδευση. Εκεί έχουμε το παραδοσιακό πανεπιστήμιο, όπως το ξέρουμε, αλλά και το νεοσύστ</w:t>
      </w:r>
      <w:r>
        <w:rPr>
          <w:rFonts w:eastAsia="Times New Roman"/>
          <w:szCs w:val="24"/>
        </w:rPr>
        <w:t xml:space="preserve">ατο τεχνολογικό πανεπιστήμιο, το οποίο πρέπει να σας πω ότι δίνει έμφαση στις τεχνολογικές επιστήμες και έχει ασφαλώς τη δυνατότητα διεξαγωγής διδακτορικών </w:t>
      </w:r>
      <w:r>
        <w:rPr>
          <w:rFonts w:eastAsia="Times New Roman"/>
          <w:szCs w:val="24"/>
        </w:rPr>
        <w:lastRenderedPageBreak/>
        <w:t>προγραμμάτων. Άρα, στην πράξη αυτοί έκαναν αυτό που ζητούμε τώρα να κάνουμε εμείς, δηλαδή τη διάκρισ</w:t>
      </w:r>
      <w:r>
        <w:rPr>
          <w:rFonts w:eastAsia="Times New Roman"/>
          <w:szCs w:val="24"/>
        </w:rPr>
        <w:t>η μεταξύ των αποφοίτων των εκάστοτε ιδρυμάτων.</w:t>
      </w:r>
    </w:p>
    <w:p w14:paraId="5487C216" w14:textId="77777777" w:rsidR="00EA4505" w:rsidRDefault="00FF7F79">
      <w:pPr>
        <w:spacing w:after="0" w:line="600" w:lineRule="auto"/>
        <w:ind w:firstLine="720"/>
        <w:jc w:val="both"/>
        <w:rPr>
          <w:rFonts w:eastAsia="Times New Roman"/>
          <w:szCs w:val="24"/>
        </w:rPr>
      </w:pPr>
      <w:r>
        <w:rPr>
          <w:rFonts w:eastAsia="Times New Roman"/>
          <w:szCs w:val="24"/>
        </w:rPr>
        <w:t>Εγώ, λοιπόν, σας έχω αυτήν την πρόταση. Στο ντεμπούτο σας, στην πρεμιέρα σας εδώ, στο ελληνικό Κοινοβούλιο να την επεξεργαστείτε και να την δούμε -ελπίζω σύντομα- σε σχέδιο νόμου, το οποίο, επιτέλους, θα λύνει</w:t>
      </w:r>
      <w:r>
        <w:rPr>
          <w:rFonts w:eastAsia="Times New Roman"/>
          <w:szCs w:val="24"/>
        </w:rPr>
        <w:t xml:space="preserve"> με οριστικό, αποτελεσματικό και ευτυχή τρόπο την έκβαση ενός προβλήματος που χρονίζει.</w:t>
      </w:r>
    </w:p>
    <w:p w14:paraId="5487C217" w14:textId="77777777" w:rsidR="00EA4505" w:rsidRDefault="00FF7F79">
      <w:pPr>
        <w:spacing w:after="0" w:line="600" w:lineRule="auto"/>
        <w:ind w:firstLine="720"/>
        <w:jc w:val="both"/>
        <w:rPr>
          <w:rFonts w:eastAsia="Times New Roman"/>
          <w:szCs w:val="24"/>
        </w:rPr>
      </w:pPr>
      <w:r>
        <w:rPr>
          <w:rFonts w:eastAsia="Times New Roman"/>
          <w:szCs w:val="24"/>
        </w:rPr>
        <w:t>Σας ευχαριστώ, κυρία Πρόεδρε.</w:t>
      </w:r>
    </w:p>
    <w:p w14:paraId="5487C218" w14:textId="77777777" w:rsidR="00EA4505" w:rsidRDefault="00FF7F7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κύριος Υπουργός έχει τον λόγο για τρία λεπτά.</w:t>
      </w:r>
    </w:p>
    <w:p w14:paraId="5487C219" w14:textId="77777777" w:rsidR="00EA4505" w:rsidRDefault="00FF7F79">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w:t>
      </w:r>
      <w:r>
        <w:rPr>
          <w:rFonts w:eastAsia="Times New Roman"/>
          <w:b/>
          <w:szCs w:val="24"/>
        </w:rPr>
        <w:t>υνας και Θρησκευμάτων):</w:t>
      </w:r>
      <w:r>
        <w:rPr>
          <w:rFonts w:eastAsia="Times New Roman"/>
          <w:szCs w:val="24"/>
        </w:rPr>
        <w:t xml:space="preserve"> Ελπίζω οι θεατρικοί όροι που χρησιμοποιήσατε για τη σημερινή συζήτηση να μην υπονοούν τίποτα άλλο.</w:t>
      </w:r>
    </w:p>
    <w:p w14:paraId="5487C21A" w14:textId="77777777" w:rsidR="00EA4505" w:rsidRDefault="00FF7F79">
      <w:pPr>
        <w:spacing w:after="0" w:line="600" w:lineRule="auto"/>
        <w:ind w:firstLine="720"/>
        <w:jc w:val="both"/>
        <w:rPr>
          <w:rFonts w:eastAsia="Times New Roman"/>
          <w:szCs w:val="24"/>
        </w:rPr>
      </w:pPr>
      <w:r>
        <w:rPr>
          <w:rFonts w:eastAsia="Times New Roman"/>
          <w:b/>
          <w:szCs w:val="24"/>
        </w:rPr>
        <w:lastRenderedPageBreak/>
        <w:t>ΑΙΚΑΤΕΡΙΝΗ ΠΑΠΑΚΩΣΤΑ-ΣΙΔΗΡΟΠΟΥΛΟΥ:</w:t>
      </w:r>
      <w:r>
        <w:rPr>
          <w:rFonts w:eastAsia="Times New Roman"/>
          <w:szCs w:val="24"/>
        </w:rPr>
        <w:t xml:space="preserve"> Είναι υψηλού βαθμού παιδείας.</w:t>
      </w:r>
    </w:p>
    <w:p w14:paraId="5487C21B" w14:textId="77777777" w:rsidR="00EA4505" w:rsidRDefault="00FF7F79">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b/>
          <w:szCs w:val="24"/>
        </w:rPr>
        <w:t>:</w:t>
      </w:r>
      <w:r>
        <w:rPr>
          <w:rFonts w:eastAsia="Times New Roman"/>
          <w:szCs w:val="24"/>
        </w:rPr>
        <w:t xml:space="preserve"> Συμφωνώ μαζί σας. Σε αυτό συμφωνώ απολύτως μαζί σας.</w:t>
      </w:r>
    </w:p>
    <w:p w14:paraId="5487C21C" w14:textId="77777777" w:rsidR="00EA4505" w:rsidRDefault="00FF7F79">
      <w:pPr>
        <w:spacing w:after="0" w:line="600" w:lineRule="auto"/>
        <w:ind w:firstLine="720"/>
        <w:jc w:val="both"/>
        <w:rPr>
          <w:rFonts w:eastAsia="Times New Roman"/>
          <w:szCs w:val="24"/>
        </w:rPr>
      </w:pPr>
      <w:r>
        <w:rPr>
          <w:rFonts w:eastAsia="Times New Roman"/>
          <w:szCs w:val="24"/>
        </w:rPr>
        <w:t>Είπατε ότι ελπίζετε στις μέρες μου να αρχίσει η συζήτηση για τα μη κρατικά πανεπιστήμια. Εγώ ελπίζω στις μέρες μου να μην αρχίσει αυτή η συζήτηση. Έχουμε σοβαρές διαφορές. Θα τις συζητήσουμε, όταν έλθε</w:t>
      </w:r>
      <w:r>
        <w:rPr>
          <w:rFonts w:eastAsia="Times New Roman"/>
          <w:szCs w:val="24"/>
        </w:rPr>
        <w:t>ι η ώρα.</w:t>
      </w:r>
    </w:p>
    <w:p w14:paraId="5487C21D" w14:textId="77777777" w:rsidR="00EA4505" w:rsidRDefault="00FF7F79">
      <w:pPr>
        <w:spacing w:after="0" w:line="600" w:lineRule="auto"/>
        <w:ind w:firstLine="720"/>
        <w:jc w:val="both"/>
        <w:rPr>
          <w:rFonts w:eastAsia="Times New Roman"/>
          <w:szCs w:val="24"/>
        </w:rPr>
      </w:pPr>
      <w:r>
        <w:rPr>
          <w:rFonts w:eastAsia="Times New Roman"/>
          <w:szCs w:val="24"/>
        </w:rPr>
        <w:t>Συμφωνώ απολύτως μαζί σας για την ΑΔΙΠ. Υπάρχει πράγματι ένα όργανο που κάνει αυτήν τη δουλειά. Ελπίζω, όμως, να συμφωνήσουμε ότι η ΑΔΙΠ πρέπει να αναβαθμιστεί. Πρέπει να συμφωνήσουμε όλοι ότι έγινε ένας κύκλος. Να αξιοποιήσουμε την εμπειρία αυτής</w:t>
      </w:r>
      <w:r>
        <w:rPr>
          <w:rFonts w:eastAsia="Times New Roman"/>
          <w:szCs w:val="24"/>
        </w:rPr>
        <w:t xml:space="preserve"> της περιόδου και να δούμε πώς η ΑΔΙΠ θα μπορεί να παίξει έναν ενεργότερο ρόλο. Εγώ θα </w:t>
      </w:r>
      <w:r>
        <w:rPr>
          <w:rFonts w:eastAsia="Times New Roman"/>
          <w:szCs w:val="24"/>
        </w:rPr>
        <w:lastRenderedPageBreak/>
        <w:t xml:space="preserve">φέρω σύντομα στην Επιτροπή Μορφωτικών Υποθέσεων ένα πλέγμα ιδεών, να μπορούμε να το συζητήσουμε εκεί. </w:t>
      </w:r>
    </w:p>
    <w:p w14:paraId="5487C21E" w14:textId="77777777" w:rsidR="00EA4505" w:rsidRDefault="00FF7F79">
      <w:pPr>
        <w:spacing w:after="0" w:line="600" w:lineRule="auto"/>
        <w:ind w:firstLine="720"/>
        <w:jc w:val="both"/>
        <w:rPr>
          <w:rFonts w:eastAsia="Times New Roman"/>
          <w:szCs w:val="24"/>
        </w:rPr>
      </w:pPr>
      <w:r>
        <w:rPr>
          <w:rFonts w:eastAsia="Times New Roman"/>
          <w:szCs w:val="24"/>
        </w:rPr>
        <w:t>Έχετε απόλυτο δίκιο, το έχω πει κι εγώ δημόσια και στους συναδέλφο</w:t>
      </w:r>
      <w:r>
        <w:rPr>
          <w:rFonts w:eastAsia="Times New Roman"/>
          <w:szCs w:val="24"/>
        </w:rPr>
        <w:t>υς των ΤΕΙ, ότι πολλά τμήματα των ΤΕΙ είναι πανέτοιμα να αρχίσουν να δίνουν διδακτορικά. Δεν έχω καμμία αμφιβολία και δεν το λέω ως άλλοθι αυτό. Απλώς, ό,τι είναι να κάνουμε, πρέπει να το κάνουμε με έναν ενιαίο τρόπο, για να μην αρχίσουν να λένε «δίνεται σ</w:t>
      </w:r>
      <w:r>
        <w:rPr>
          <w:rFonts w:eastAsia="Times New Roman"/>
          <w:szCs w:val="24"/>
        </w:rPr>
        <w:t xml:space="preserve">ε αυτό το τμήμα η δυνατότητα, δίνεται στο άλλο, πίεση να δοθεί στο τρίτο». Καταλαβαίνετε τι εννοώ. </w:t>
      </w:r>
    </w:p>
    <w:p w14:paraId="5487C21F" w14:textId="77777777" w:rsidR="00EA4505" w:rsidRDefault="00FF7F79">
      <w:pPr>
        <w:spacing w:after="0" w:line="600" w:lineRule="auto"/>
        <w:ind w:firstLine="720"/>
        <w:jc w:val="both"/>
        <w:rPr>
          <w:rFonts w:eastAsia="Times New Roman"/>
          <w:szCs w:val="24"/>
        </w:rPr>
      </w:pPr>
      <w:r>
        <w:rPr>
          <w:rFonts w:eastAsia="Times New Roman"/>
          <w:szCs w:val="24"/>
        </w:rPr>
        <w:t>Δυστυχώς, ζούμε σε μ</w:t>
      </w:r>
      <w:r>
        <w:rPr>
          <w:rFonts w:eastAsia="Times New Roman"/>
          <w:szCs w:val="24"/>
        </w:rPr>
        <w:t>ί</w:t>
      </w:r>
      <w:r>
        <w:rPr>
          <w:rFonts w:eastAsia="Times New Roman"/>
          <w:szCs w:val="24"/>
        </w:rPr>
        <w:t xml:space="preserve">α ακραία </w:t>
      </w:r>
      <w:proofErr w:type="spellStart"/>
      <w:r>
        <w:rPr>
          <w:rFonts w:eastAsia="Times New Roman"/>
          <w:szCs w:val="24"/>
        </w:rPr>
        <w:t>συντεχνιοποιημένη</w:t>
      </w:r>
      <w:proofErr w:type="spellEnd"/>
      <w:r>
        <w:rPr>
          <w:rFonts w:eastAsia="Times New Roman"/>
          <w:szCs w:val="24"/>
        </w:rPr>
        <w:t xml:space="preserve"> κοινωνία. Αυτό, το πολιτικό σύστημα το εισπράττει με έναν τρόπο που πραγματικά, προσωπικά, δεν ξέρω που θα π</w:t>
      </w:r>
      <w:r>
        <w:rPr>
          <w:rFonts w:eastAsia="Times New Roman"/>
          <w:szCs w:val="24"/>
        </w:rPr>
        <w:t xml:space="preserve">άει. Έχω πει, και σας το ξαναλέω, ότι είναι ένας εξαιρετικά σοβαρός κίνδυνος και για τη δημοκρατία μας, ως τέτοια. Γι’ αυτό λέω να το συνεννοηθούμε. Όσο μεγαλύτερη συναίνεση υπάρχει τόσο καλύτερο. </w:t>
      </w:r>
      <w:r>
        <w:rPr>
          <w:rFonts w:eastAsia="Times New Roman"/>
          <w:szCs w:val="24"/>
        </w:rPr>
        <w:t>Μ</w:t>
      </w:r>
      <w:r>
        <w:rPr>
          <w:rFonts w:eastAsia="Times New Roman"/>
          <w:szCs w:val="24"/>
        </w:rPr>
        <w:t>ετά τη συνεννόηση να πάμε σε τέτοιου είδους ρυθμίσεις.</w:t>
      </w:r>
    </w:p>
    <w:p w14:paraId="5487C220" w14:textId="77777777" w:rsidR="00EA4505" w:rsidRDefault="00FF7F79">
      <w:pPr>
        <w:spacing w:after="0" w:line="600" w:lineRule="auto"/>
        <w:ind w:firstLine="720"/>
        <w:jc w:val="both"/>
        <w:rPr>
          <w:rFonts w:eastAsia="Times New Roman"/>
          <w:szCs w:val="24"/>
        </w:rPr>
      </w:pPr>
      <w:r>
        <w:rPr>
          <w:rFonts w:eastAsia="Times New Roman"/>
          <w:szCs w:val="24"/>
        </w:rPr>
        <w:lastRenderedPageBreak/>
        <w:t>Τελ</w:t>
      </w:r>
      <w:r>
        <w:rPr>
          <w:rFonts w:eastAsia="Times New Roman"/>
          <w:szCs w:val="24"/>
        </w:rPr>
        <w:t>ειώνω με το θέμα της εισαγωγής που είπατε. Έχετε απόλυτο δίκιο. Είναι ένα σύστημα που έχει ακυρώσει την εκπαιδευτική διαδικασία και αυτό είναι ένα θέμα που θα το συζητήσουμε στην Επιτροπή Μορφωτικών Υποθέσεων.</w:t>
      </w:r>
    </w:p>
    <w:p w14:paraId="5487C221" w14:textId="77777777" w:rsidR="00EA4505" w:rsidRDefault="00FF7F79">
      <w:pPr>
        <w:spacing w:after="0" w:line="600" w:lineRule="auto"/>
        <w:ind w:firstLine="720"/>
        <w:jc w:val="both"/>
        <w:rPr>
          <w:rFonts w:eastAsia="Times New Roman"/>
          <w:szCs w:val="24"/>
        </w:rPr>
      </w:pPr>
      <w:r>
        <w:rPr>
          <w:rFonts w:eastAsia="Times New Roman"/>
          <w:szCs w:val="24"/>
        </w:rPr>
        <w:t>Για το μοντέλο που είπατε, συμφωνώ μαζί σας σε</w:t>
      </w:r>
      <w:r>
        <w:rPr>
          <w:rFonts w:eastAsia="Times New Roman"/>
          <w:szCs w:val="24"/>
        </w:rPr>
        <w:t xml:space="preserve"> κάτι που υπονοήσατε. Μην μπούμε στη λογική, ούτε εμείς ως Κυβέρνηση του ΣΥΡΙΖΑ ούτε εσείς ως Αντιπολίτευση, ότι ανακαλύπτουμε καινούργιες ιδέες, που ούτε τις έχει εφαρμόσει ξανά κανείς ούτε τις έχει πει. Το ερώτημα είναι πώς στις ημέρες μας, στο 2016-2017</w:t>
      </w:r>
      <w:r>
        <w:rPr>
          <w:rFonts w:eastAsia="Times New Roman"/>
          <w:szCs w:val="24"/>
        </w:rPr>
        <w:t>, θα μπορέσουμε να αξιοποιήσουμε θετικά τις όποιες εμπειρίες του εξωτερικού, αλλά και τις δικές μας και να γίνει κάτι που να μην είναι μια μηχανιστική αντιγραφή, αλλά να είναι κάτι το οποίο πραγματικά θα μακροημερεύσει, προφανώς για το καλό της κοινωνίας μ</w:t>
      </w:r>
      <w:r>
        <w:rPr>
          <w:rFonts w:eastAsia="Times New Roman"/>
          <w:szCs w:val="24"/>
        </w:rPr>
        <w:t>ας.</w:t>
      </w:r>
    </w:p>
    <w:p w14:paraId="5487C222" w14:textId="77777777" w:rsidR="00EA4505" w:rsidRDefault="00FF7F79">
      <w:pPr>
        <w:spacing w:after="0" w:line="600" w:lineRule="auto"/>
        <w:ind w:firstLine="720"/>
        <w:jc w:val="both"/>
        <w:rPr>
          <w:rFonts w:eastAsia="Times New Roman"/>
          <w:szCs w:val="24"/>
        </w:rPr>
      </w:pPr>
      <w:r>
        <w:rPr>
          <w:rFonts w:eastAsia="Times New Roman"/>
          <w:szCs w:val="24"/>
        </w:rPr>
        <w:lastRenderedPageBreak/>
        <w:t>Εδώ, λοιπόν, ελπίζω και είμαι σίγουρος, όπως σας έχω πει, έχω κάνει πολύ αναλυτικές συζητήσεις με συναδέλφους σας και θα ήθελα να κάνουμε και μαζί…</w:t>
      </w:r>
    </w:p>
    <w:p w14:paraId="5487C223" w14:textId="77777777" w:rsidR="00EA4505" w:rsidRDefault="00FF7F79">
      <w:pPr>
        <w:spacing w:after="0"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Μετά χαράς.</w:t>
      </w:r>
    </w:p>
    <w:p w14:paraId="5487C224" w14:textId="77777777" w:rsidR="00EA4505" w:rsidRDefault="00FF7F79">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w:t>
      </w:r>
      <w:r>
        <w:rPr>
          <w:rFonts w:eastAsia="Times New Roman"/>
          <w:b/>
          <w:szCs w:val="24"/>
        </w:rPr>
        <w:t>ησκευμάτων):</w:t>
      </w:r>
      <w:r>
        <w:rPr>
          <w:rFonts w:eastAsia="Times New Roman"/>
          <w:szCs w:val="24"/>
        </w:rPr>
        <w:t xml:space="preserve"> …να βρούμε και συναινετικ</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για να μπορέσουμε να προχωρήσουμε αυτά τα ζητήματα.</w:t>
      </w:r>
    </w:p>
    <w:p w14:paraId="5487C225" w14:textId="77777777" w:rsidR="00EA4505" w:rsidRDefault="00FF7F79">
      <w:pPr>
        <w:spacing w:after="0" w:line="600" w:lineRule="auto"/>
        <w:ind w:firstLine="720"/>
        <w:jc w:val="both"/>
        <w:rPr>
          <w:rFonts w:eastAsia="Times New Roman"/>
          <w:szCs w:val="24"/>
        </w:rPr>
      </w:pPr>
      <w:r>
        <w:rPr>
          <w:rFonts w:eastAsia="Times New Roman"/>
          <w:szCs w:val="24"/>
        </w:rPr>
        <w:t>Σας ευχαριστώ και πάλι.</w:t>
      </w:r>
    </w:p>
    <w:p w14:paraId="5487C226" w14:textId="77777777" w:rsidR="00EA4505" w:rsidRDefault="00FF7F79">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Κι εγώ σας ευχαριστώ.</w:t>
      </w:r>
    </w:p>
    <w:p w14:paraId="5487C227" w14:textId="77777777" w:rsidR="00EA4505" w:rsidRDefault="00FF7F7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5487C228" w14:textId="77777777" w:rsidR="00EA4505" w:rsidRDefault="00FF7F79">
      <w:pPr>
        <w:spacing w:after="0" w:line="600" w:lineRule="auto"/>
        <w:ind w:firstLine="720"/>
        <w:jc w:val="both"/>
        <w:rPr>
          <w:rFonts w:eastAsia="Times New Roman"/>
          <w:szCs w:val="24"/>
        </w:rPr>
      </w:pPr>
      <w:r>
        <w:rPr>
          <w:rFonts w:eastAsia="Times New Roman"/>
          <w:szCs w:val="24"/>
        </w:rPr>
        <w:t>Η ένατη με αριθμ</w:t>
      </w:r>
      <w:r>
        <w:rPr>
          <w:rFonts w:eastAsia="Times New Roman"/>
          <w:szCs w:val="24"/>
        </w:rPr>
        <w:t xml:space="preserve">ό 69/10-10-2016 επίκαιρη ερώτηση πρώτου κύκλου του Ανεξάρτητου Βουλευτή Αχαΐας κ. </w:t>
      </w:r>
      <w:r>
        <w:rPr>
          <w:rFonts w:eastAsia="Times New Roman"/>
          <w:bCs/>
          <w:szCs w:val="24"/>
        </w:rPr>
        <w:t>Νικολάου</w:t>
      </w:r>
      <w:r>
        <w:rPr>
          <w:rFonts w:eastAsia="Times New Roman"/>
          <w:b/>
          <w:bCs/>
          <w:szCs w:val="24"/>
        </w:rPr>
        <w:t xml:space="preserve"> </w:t>
      </w:r>
      <w:r>
        <w:rPr>
          <w:rFonts w:eastAsia="Times New Roman"/>
          <w:bCs/>
          <w:szCs w:val="24"/>
        </w:rPr>
        <w:t>Νικολόπουλου</w:t>
      </w:r>
      <w:r>
        <w:rPr>
          <w:rFonts w:eastAsia="Times New Roman"/>
          <w:szCs w:val="24"/>
        </w:rPr>
        <w:t xml:space="preserve"> προς τον </w:t>
      </w:r>
      <w:r>
        <w:rPr>
          <w:rFonts w:eastAsia="Times New Roman"/>
          <w:szCs w:val="24"/>
        </w:rPr>
        <w:lastRenderedPageBreak/>
        <w:t xml:space="preserve">Υπουργό </w:t>
      </w:r>
      <w:r>
        <w:rPr>
          <w:rFonts w:eastAsia="Times New Roman"/>
          <w:bCs/>
          <w:szCs w:val="24"/>
        </w:rPr>
        <w:t>Οικονομίας και Ανάπτυξης,</w:t>
      </w:r>
      <w:r>
        <w:rPr>
          <w:rFonts w:eastAsia="Times New Roman"/>
          <w:szCs w:val="24"/>
        </w:rPr>
        <w:t xml:space="preserve"> σχετικά με την πρόταση – «ανάσα» για τα κόκκινα δάνεια, δεν θα συζητηθεί λόγω έκτακτης ανάγκης του Βουλευτή.</w:t>
      </w:r>
    </w:p>
    <w:p w14:paraId="5487C229" w14:textId="77777777" w:rsidR="00EA4505" w:rsidRDefault="00FF7F79">
      <w:pPr>
        <w:spacing w:after="0" w:line="600" w:lineRule="auto"/>
        <w:ind w:firstLine="720"/>
        <w:jc w:val="both"/>
        <w:rPr>
          <w:rFonts w:eastAsia="Times New Roman"/>
          <w:szCs w:val="24"/>
        </w:rPr>
      </w:pPr>
      <w:r>
        <w:rPr>
          <w:rFonts w:eastAsia="Times New Roman"/>
          <w:szCs w:val="24"/>
        </w:rPr>
        <w:t xml:space="preserve">Η δέκατη με αριθμό 146/27-10-2016 επίκαιρη ερώτηση πρώτου κύκλου του Βουλευτή Β΄ Αθηνών της Δημοκρατικής Συμπαράταξης ΠΑΣΟΚ-ΔΗΜΑΡ κ. </w:t>
      </w:r>
      <w:r>
        <w:rPr>
          <w:rFonts w:eastAsia="Times New Roman"/>
          <w:bCs/>
          <w:szCs w:val="24"/>
        </w:rPr>
        <w:t>Ανδρέα Λοβέρδου</w:t>
      </w:r>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Οικονομίας και Ανάπτυξης,</w:t>
      </w:r>
      <w:r>
        <w:rPr>
          <w:rFonts w:eastAsia="Times New Roman"/>
          <w:szCs w:val="24"/>
        </w:rPr>
        <w:t xml:space="preserve"> σχετικά με τη λήψη μέτρων για την πάταξη του λαθρεμπορίου καυσίμ</w:t>
      </w:r>
      <w:r>
        <w:rPr>
          <w:rFonts w:eastAsia="Times New Roman"/>
          <w:szCs w:val="24"/>
        </w:rPr>
        <w:t>ων στα πρατήρια, δεν θα συζητηθεί λόγω κωλύματος του αρμόδιου Υπουργού, όπως έχει ενημερώσει και η Γενική Γραμματεία της Κυβέρνησης.</w:t>
      </w:r>
    </w:p>
    <w:p w14:paraId="5487C22A" w14:textId="77777777" w:rsidR="00EA4505" w:rsidRDefault="00FF7F79">
      <w:pPr>
        <w:spacing w:after="0" w:line="600" w:lineRule="auto"/>
        <w:ind w:firstLine="720"/>
        <w:jc w:val="both"/>
        <w:rPr>
          <w:rFonts w:eastAsia="Times New Roman"/>
          <w:szCs w:val="24"/>
        </w:rPr>
      </w:pPr>
      <w:r>
        <w:rPr>
          <w:rFonts w:eastAsia="Times New Roman"/>
          <w:szCs w:val="24"/>
        </w:rPr>
        <w:t>Η πέμπτη με αριθμό 175/7-11-2016 επίκαιρη ερώτηση πρώτου κύκλου του Βουλευτή Ηρακλείου της Δημοκρατικής Συμπαράταξης ΠΑΣΟΚ-</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ανάγκη να θεσμοθετηθεί άμεσα ο ειδικός ακατάσχετος λογα</w:t>
      </w:r>
      <w:r>
        <w:rPr>
          <w:rFonts w:eastAsia="Times New Roman"/>
          <w:szCs w:val="24"/>
        </w:rPr>
        <w:lastRenderedPageBreak/>
        <w:t>ριασμός για όλες τις επιχειρήσεις, δεν θα συζητηθεί δεδομένου ότι η Υφυπουργός Οικονομικών κ</w:t>
      </w:r>
      <w:r>
        <w:rPr>
          <w:rFonts w:eastAsia="Times New Roman"/>
          <w:szCs w:val="24"/>
        </w:rPr>
        <w:t>.</w:t>
      </w:r>
      <w:r>
        <w:rPr>
          <w:rFonts w:eastAsia="Times New Roman"/>
          <w:szCs w:val="24"/>
        </w:rPr>
        <w:t xml:space="preserve"> Αικατερίνη </w:t>
      </w:r>
      <w:proofErr w:type="spellStart"/>
      <w:r>
        <w:rPr>
          <w:rFonts w:eastAsia="Times New Roman"/>
          <w:szCs w:val="24"/>
        </w:rPr>
        <w:t>Παπανάτσιου</w:t>
      </w:r>
      <w:proofErr w:type="spellEnd"/>
      <w:r>
        <w:rPr>
          <w:rFonts w:eastAsia="Times New Roman"/>
          <w:szCs w:val="24"/>
        </w:rPr>
        <w:t xml:space="preserve"> έχει ανε</w:t>
      </w:r>
      <w:r>
        <w:rPr>
          <w:rFonts w:eastAsia="Times New Roman"/>
          <w:szCs w:val="24"/>
        </w:rPr>
        <w:t>ιλημμένες υποχρεώσεις.</w:t>
      </w:r>
    </w:p>
    <w:p w14:paraId="5487C22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105/17-10-2016 επίκαιρη ερώτηση του Βουλευτή Β΄ Θεσσαλονίκης των Ανεξαρτήτων Ελλήνων κ. Γεωργίου Λαζαρίδη</w:t>
      </w:r>
      <w:r>
        <w:rPr>
          <w:rFonts w:eastAsia="Times New Roman" w:cs="Times New Roman"/>
          <w:szCs w:val="24"/>
        </w:rPr>
        <w:t xml:space="preserve"> </w:t>
      </w:r>
      <w:r>
        <w:rPr>
          <w:rFonts w:eastAsia="Times New Roman" w:cs="Times New Roman"/>
          <w:szCs w:val="24"/>
        </w:rPr>
        <w:t>προς τον Υπουργό Περιβάλλοντος και Ενέργειας, σχετικά με την ελλιπή συντήρηση του Δικτύου Διανομής Ρεύματος</w:t>
      </w:r>
      <w:r>
        <w:rPr>
          <w:rFonts w:eastAsia="Times New Roman" w:cs="Times New Roman"/>
          <w:szCs w:val="24"/>
        </w:rPr>
        <w:t xml:space="preserve"> (ΔΕΔΔΗΕ) στη Νότια Εύβοια δεν θα συζητηθεί λόγω κωλύματος του αρμόδιου Υπουργού. </w:t>
      </w:r>
    </w:p>
    <w:p w14:paraId="5487C22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δωδέκατη</w:t>
      </w:r>
      <w:r>
        <w:rPr>
          <w:rFonts w:eastAsia="Times New Roman" w:cs="Times New Roman"/>
          <w:szCs w:val="24"/>
        </w:rPr>
        <w:t xml:space="preserve"> με αριθμό 127/18-10-2016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Μωραΐτη προς τον Υπουργό Παιδείας </w:t>
      </w:r>
      <w:r>
        <w:rPr>
          <w:rFonts w:eastAsia="Times New Roman" w:cs="Times New Roman"/>
          <w:szCs w:val="24"/>
        </w:rPr>
        <w:t xml:space="preserve">Έρευνας και Θρησκευμάτων, σχετικά με τα προβλήματα της στέγασης των σπουδαστών στο ΤΕΙ Ηπείρου δεν θα συζητηθεί λόγω κωλύματος του </w:t>
      </w:r>
      <w:r>
        <w:rPr>
          <w:rFonts w:eastAsia="Times New Roman" w:cs="Times New Roman"/>
          <w:szCs w:val="24"/>
        </w:rPr>
        <w:t>ερωτώντος</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p>
    <w:p w14:paraId="5487C22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η </w:t>
      </w:r>
      <w:r>
        <w:rPr>
          <w:rFonts w:eastAsia="Times New Roman" w:cs="Times New Roman"/>
          <w:szCs w:val="24"/>
        </w:rPr>
        <w:t>πρώτη</w:t>
      </w:r>
      <w:r>
        <w:rPr>
          <w:rFonts w:eastAsia="Times New Roman" w:cs="Times New Roman"/>
          <w:szCs w:val="24"/>
        </w:rPr>
        <w:t xml:space="preserve"> με αριθμό 458/18-10-2016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του Συνασπισμού Ριζοσπαστικής </w:t>
      </w:r>
      <w:r>
        <w:rPr>
          <w:rFonts w:eastAsia="Times New Roman" w:cs="Times New Roman"/>
          <w:szCs w:val="24"/>
        </w:rPr>
        <w:t>Αριστεράς κ. Νικολάου Παπαδόπουλου</w:t>
      </w:r>
      <w:r>
        <w:rPr>
          <w:rFonts w:eastAsia="Times New Roman" w:cs="Times New Roman"/>
          <w:szCs w:val="24"/>
        </w:rPr>
        <w:t xml:space="preserve"> </w:t>
      </w:r>
      <w:r>
        <w:rPr>
          <w:rFonts w:eastAsia="Times New Roman" w:cs="Times New Roman"/>
          <w:szCs w:val="24"/>
        </w:rPr>
        <w:t>προς την Υπουργό Εργασίας, Κοινωνικής Ασφάλισης και Κοινωνικής Αλληλεγγύης, σχετικά με τη μεταφορά – μετακίνηση των εκπαιδευόμενων σε ανοιχτές δομές Κέντρων Κοινωνικής Πρόνοιας δεν θα συζητηθεί λόγω κωλύματος του αρμοδίου</w:t>
      </w:r>
      <w:r>
        <w:rPr>
          <w:rFonts w:eastAsia="Times New Roman" w:cs="Times New Roman"/>
          <w:szCs w:val="24"/>
        </w:rPr>
        <w:t xml:space="preserve"> Υπουργού.</w:t>
      </w:r>
    </w:p>
    <w:p w14:paraId="5487C22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Τώρα θα συζητηθεί η δεύτερη με αριθμό 705/25-10-2016 ερώτηση του Βουλευτή Ηλείας της Δημοκρατικής Συμπαράταξης ΠΑΣΟΚ – ΔΗΜΑΡ κ. Ιωάννη Κουτσούκου προς τον Υπουργό Παιδείας, Έρευνας και Θρησκευμάτων, σχετικά με τις προθέσεις της Κυβέρνησης για τη</w:t>
      </w:r>
      <w:r>
        <w:rPr>
          <w:rFonts w:eastAsia="Times New Roman" w:cs="Times New Roman"/>
          <w:szCs w:val="24"/>
        </w:rPr>
        <w:t xml:space="preserve">ν αναβάθμιση και την εύρυθμη λειτουργία του τμήματος του ΤΕΙ </w:t>
      </w:r>
      <w:r>
        <w:rPr>
          <w:rFonts w:eastAsia="Times New Roman" w:cs="Times New Roman"/>
          <w:szCs w:val="24"/>
        </w:rPr>
        <w:t>δ</w:t>
      </w:r>
      <w:r>
        <w:rPr>
          <w:rFonts w:eastAsia="Times New Roman" w:cs="Times New Roman"/>
          <w:szCs w:val="24"/>
        </w:rPr>
        <w:t>υτικής Ελλάδας με έδρα τον Πύργο.</w:t>
      </w:r>
    </w:p>
    <w:p w14:paraId="5487C22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Κουτσούκο, έχετε για δύο λεπτά τον λόγο. </w:t>
      </w:r>
    </w:p>
    <w:p w14:paraId="5487C230"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κυρία Πρόεδρε. </w:t>
      </w:r>
    </w:p>
    <w:p w14:paraId="5487C23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είχα καταθέσει στον προκάτοχό σας, στον κ. Φίλη, μ</w:t>
      </w:r>
      <w:r>
        <w:rPr>
          <w:rFonts w:eastAsia="Times New Roman" w:cs="Times New Roman"/>
          <w:szCs w:val="24"/>
        </w:rPr>
        <w:t>ί</w:t>
      </w:r>
      <w:r>
        <w:rPr>
          <w:rFonts w:eastAsia="Times New Roman" w:cs="Times New Roman"/>
          <w:szCs w:val="24"/>
        </w:rPr>
        <w:t xml:space="preserve">α ερώτηση στις 25 Οκτωβρίου σχετικά με τις προθέσεις της Κυβέρνησης για την αναβάθμιση και την εύρυθμη λειτουργία του τμήματος του ΤΕΙ </w:t>
      </w:r>
      <w:r>
        <w:rPr>
          <w:rFonts w:eastAsia="Times New Roman" w:cs="Times New Roman"/>
          <w:szCs w:val="24"/>
        </w:rPr>
        <w:t>δ</w:t>
      </w:r>
      <w:r>
        <w:rPr>
          <w:rFonts w:eastAsia="Times New Roman" w:cs="Times New Roman"/>
          <w:szCs w:val="24"/>
        </w:rPr>
        <w:t xml:space="preserve">υτικής Ελλάδας με έδρα των Πύργο. </w:t>
      </w:r>
    </w:p>
    <w:p w14:paraId="5487C23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Έγινε ο ανασχηματισμός, αναλάβατε εσείς, δεν απαντήθηκε η ερώτηση και έτσι έχω την ε</w:t>
      </w:r>
      <w:r>
        <w:rPr>
          <w:rFonts w:eastAsia="Times New Roman" w:cs="Times New Roman"/>
          <w:szCs w:val="24"/>
        </w:rPr>
        <w:t xml:space="preserve">υκαιρία να τα πούμε εδώ ζωντανά, περιμένοντας και τις απαντήσεις σας. Εκτιμώ πως ο </w:t>
      </w:r>
      <w:proofErr w:type="spellStart"/>
      <w:r>
        <w:rPr>
          <w:rFonts w:eastAsia="Times New Roman" w:cs="Times New Roman"/>
          <w:szCs w:val="24"/>
        </w:rPr>
        <w:t>παρακαθήμενός</w:t>
      </w:r>
      <w:proofErr w:type="spellEnd"/>
      <w:r>
        <w:rPr>
          <w:rFonts w:eastAsia="Times New Roman" w:cs="Times New Roman"/>
          <w:szCs w:val="24"/>
        </w:rPr>
        <w:t xml:space="preserve"> σας, ο συμπατριώτης μας Βουλευτής του ΣΥΡΙΖΑ από την Ηλία και Υφυπουργός, θα σας έχει ενημερώσει για τα πολλαπλά προβλήματα που αντιμετωπίζει το Τμήμα Διοίκηση</w:t>
      </w:r>
      <w:r>
        <w:rPr>
          <w:rFonts w:eastAsia="Times New Roman" w:cs="Times New Roman"/>
          <w:szCs w:val="24"/>
        </w:rPr>
        <w:t xml:space="preserve">ς, Οικονομίας, Επικοινωνίας, Πολιτικών και Τουριστικών Μονάδων του ΤΕΙ </w:t>
      </w:r>
      <w:r>
        <w:rPr>
          <w:rFonts w:eastAsia="Times New Roman" w:cs="Times New Roman"/>
          <w:szCs w:val="24"/>
        </w:rPr>
        <w:t>δ</w:t>
      </w:r>
      <w:r>
        <w:rPr>
          <w:rFonts w:eastAsia="Times New Roman" w:cs="Times New Roman"/>
          <w:szCs w:val="24"/>
        </w:rPr>
        <w:t xml:space="preserve">υτικής Ελλάδας που εδρεύει στον Πύργο. </w:t>
      </w:r>
    </w:p>
    <w:p w14:paraId="5487C23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Ανάλογα προβλήματα έχει και το άλλο </w:t>
      </w:r>
      <w:r>
        <w:rPr>
          <w:rFonts w:eastAsia="Times New Roman" w:cs="Times New Roman"/>
          <w:szCs w:val="24"/>
        </w:rPr>
        <w:t>τ</w:t>
      </w:r>
      <w:r>
        <w:rPr>
          <w:rFonts w:eastAsia="Times New Roman" w:cs="Times New Roman"/>
          <w:szCs w:val="24"/>
        </w:rPr>
        <w:t xml:space="preserve">μήμα που εδρεύει στην Αμαλιάδα, για το οποίο έχω ζητήσει να μου απαντήσετε εάν θα διεκδικήσετε </w:t>
      </w:r>
      <w:r>
        <w:rPr>
          <w:rFonts w:eastAsia="Times New Roman" w:cs="Times New Roman"/>
          <w:szCs w:val="24"/>
        </w:rPr>
        <w:lastRenderedPageBreak/>
        <w:t>να εκμεταλλε</w:t>
      </w:r>
      <w:r>
        <w:rPr>
          <w:rFonts w:eastAsia="Times New Roman" w:cs="Times New Roman"/>
          <w:szCs w:val="24"/>
        </w:rPr>
        <w:t xml:space="preserve">υτεί για εκπαιδευτικούς λόγους τις εγκαταστάσεις στον </w:t>
      </w:r>
      <w:proofErr w:type="spellStart"/>
      <w:r>
        <w:rPr>
          <w:rFonts w:eastAsia="Times New Roman" w:cs="Times New Roman"/>
          <w:szCs w:val="24"/>
        </w:rPr>
        <w:t>Κόροιβο</w:t>
      </w:r>
      <w:proofErr w:type="spellEnd"/>
      <w:r>
        <w:rPr>
          <w:rFonts w:eastAsia="Times New Roman" w:cs="Times New Roman"/>
          <w:szCs w:val="24"/>
        </w:rPr>
        <w:t xml:space="preserve">. Δεν μου έχετε απαντήσει. Φροντίστε να απαντήσετε. Θα ξαναέρθουμε εδώ με επίκαιρη ερώτηση. </w:t>
      </w:r>
    </w:p>
    <w:p w14:paraId="5487C23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Εν τω μεταξύ, μεσολάβησε ο ανασχηματισμός και αναλάβατε εσείς. Δεν θα είχα τις απαιτήσεις να μου απαντ</w:t>
      </w:r>
      <w:r>
        <w:rPr>
          <w:rFonts w:eastAsia="Times New Roman" w:cs="Times New Roman"/>
          <w:szCs w:val="24"/>
        </w:rPr>
        <w:t xml:space="preserve">ήσετε ως καινούργιος Υπουργός, αλλά υπήρξαν ορισμένα γεγονότα ενδιάμεσα, κύριε Υπουργέ, τα οποία δημιούργησαν περισσότερους προβληματισμούς. Το ένα γεγονός είναι ότι η κ. Ζαφειροπούλου, η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τ</w:t>
      </w:r>
      <w:r>
        <w:rPr>
          <w:rFonts w:eastAsia="Times New Roman" w:cs="Times New Roman"/>
          <w:szCs w:val="24"/>
        </w:rPr>
        <w:t xml:space="preserve">μήματος, ενημερώνοντας τους φοιτητές της στα μέσα της </w:t>
      </w:r>
      <w:r>
        <w:rPr>
          <w:rFonts w:eastAsia="Times New Roman" w:cs="Times New Roman"/>
          <w:szCs w:val="24"/>
        </w:rPr>
        <w:t xml:space="preserve">εβδομάδας τους είπε ότι δυσκολεύεται το </w:t>
      </w:r>
      <w:r>
        <w:rPr>
          <w:rFonts w:eastAsia="Times New Roman" w:cs="Times New Roman"/>
          <w:szCs w:val="24"/>
        </w:rPr>
        <w:t>τ</w:t>
      </w:r>
      <w:r>
        <w:rPr>
          <w:rFonts w:eastAsia="Times New Roman" w:cs="Times New Roman"/>
          <w:szCs w:val="24"/>
        </w:rPr>
        <w:t xml:space="preserve">μήμα πάρα πολύ να ασκήσει το εκπαιδευτικό έργο, καθώς λείπουν καθηγητές και εργαστήρια. Ουσιαστικά είναι εγκαταλελειμμένο. </w:t>
      </w:r>
    </w:p>
    <w:p w14:paraId="5487C23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 δραματικό είναι ότι χτες με απόφασή του ο </w:t>
      </w:r>
      <w:r>
        <w:rPr>
          <w:rFonts w:eastAsia="Times New Roman" w:cs="Times New Roman"/>
          <w:szCs w:val="24"/>
        </w:rPr>
        <w:t>π</w:t>
      </w:r>
      <w:r>
        <w:rPr>
          <w:rFonts w:eastAsia="Times New Roman" w:cs="Times New Roman"/>
          <w:szCs w:val="24"/>
        </w:rPr>
        <w:t xml:space="preserve">ρόεδρος του ΤΕΙ </w:t>
      </w:r>
      <w:r>
        <w:rPr>
          <w:rFonts w:eastAsia="Times New Roman" w:cs="Times New Roman"/>
          <w:szCs w:val="24"/>
        </w:rPr>
        <w:t>δ</w:t>
      </w:r>
      <w:r>
        <w:rPr>
          <w:rFonts w:eastAsia="Times New Roman" w:cs="Times New Roman"/>
          <w:szCs w:val="24"/>
        </w:rPr>
        <w:t xml:space="preserve">υτικής Ελλάδας, ο κ. </w:t>
      </w:r>
      <w:r>
        <w:rPr>
          <w:rFonts w:eastAsia="Times New Roman" w:cs="Times New Roman"/>
          <w:szCs w:val="24"/>
        </w:rPr>
        <w:t xml:space="preserve">Τριανταφύλλου, έπαυσε από τα καθήκοντά της την κ. Ζαφειροπούλου. Δεν ξέρω αν το γνωρίζετε. Στη θέση της διόρισε έναν </w:t>
      </w:r>
      <w:r>
        <w:rPr>
          <w:rFonts w:eastAsia="Times New Roman" w:cs="Times New Roman"/>
          <w:szCs w:val="24"/>
        </w:rPr>
        <w:lastRenderedPageBreak/>
        <w:t>καθηγητή άλλου τμήματος. Ρίχνοντας μ</w:t>
      </w:r>
      <w:r>
        <w:rPr>
          <w:rFonts w:eastAsia="Times New Roman" w:cs="Times New Roman"/>
          <w:szCs w:val="24"/>
        </w:rPr>
        <w:t>ί</w:t>
      </w:r>
      <w:r>
        <w:rPr>
          <w:rFonts w:eastAsia="Times New Roman" w:cs="Times New Roman"/>
          <w:szCs w:val="24"/>
        </w:rPr>
        <w:t>α ματιά στη νομοθεσία που και εσείς έχετε ψηφίσει, θεωρείται ότι είναι μ</w:t>
      </w:r>
      <w:r>
        <w:rPr>
          <w:rFonts w:eastAsia="Times New Roman" w:cs="Times New Roman"/>
          <w:szCs w:val="24"/>
        </w:rPr>
        <w:t>ί</w:t>
      </w:r>
      <w:r>
        <w:rPr>
          <w:rFonts w:eastAsia="Times New Roman" w:cs="Times New Roman"/>
          <w:szCs w:val="24"/>
        </w:rPr>
        <w:t xml:space="preserve">α παράνομη πράξη. </w:t>
      </w:r>
    </w:p>
    <w:p w14:paraId="5487C23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Είναι σε γ</w:t>
      </w:r>
      <w:r>
        <w:rPr>
          <w:rFonts w:eastAsia="Times New Roman" w:cs="Times New Roman"/>
          <w:szCs w:val="24"/>
        </w:rPr>
        <w:t xml:space="preserve">νώση σας αυτά; Ποιες είναι οι προθέσεις σας και πώς θα αποκαταστήσετε την εύρυθμη λειτουργία του </w:t>
      </w:r>
      <w:r>
        <w:rPr>
          <w:rFonts w:eastAsia="Times New Roman" w:cs="Times New Roman"/>
          <w:szCs w:val="24"/>
        </w:rPr>
        <w:t>τ</w:t>
      </w:r>
      <w:r>
        <w:rPr>
          <w:rFonts w:eastAsia="Times New Roman" w:cs="Times New Roman"/>
          <w:szCs w:val="24"/>
        </w:rPr>
        <w:t xml:space="preserve">μήματος; </w:t>
      </w:r>
    </w:p>
    <w:p w14:paraId="5487C23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5487C238"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p>
    <w:p w14:paraId="5487C23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w:t>
      </w:r>
      <w:r>
        <w:rPr>
          <w:rFonts w:eastAsia="Times New Roman" w:cs="Times New Roman"/>
          <w:b/>
          <w:szCs w:val="24"/>
        </w:rPr>
        <w:t>ός Παιδείας, Έρευνας και Θρησκευμάτων):</w:t>
      </w:r>
      <w:r>
        <w:rPr>
          <w:rFonts w:eastAsia="Times New Roman" w:cs="Times New Roman"/>
          <w:szCs w:val="24"/>
        </w:rPr>
        <w:t xml:space="preserve"> Ευχαριστώ, κυρία Πρόεδρε. </w:t>
      </w:r>
    </w:p>
    <w:p w14:paraId="5487C23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Κουτσούκο, σας ευχαριστώ που μου δίνετε την ευκαιρία να επαναλάβω λίγο αυτά που είπα πριν στην κ. Παπακώστα.  </w:t>
      </w:r>
    </w:p>
    <w:p w14:paraId="5487C23B" w14:textId="77777777" w:rsidR="00EA4505" w:rsidRDefault="00FF7F79">
      <w:pPr>
        <w:spacing w:after="0" w:line="600" w:lineRule="auto"/>
        <w:ind w:firstLine="720"/>
        <w:jc w:val="both"/>
        <w:rPr>
          <w:rFonts w:eastAsia="Times New Roman"/>
          <w:szCs w:val="24"/>
        </w:rPr>
      </w:pPr>
      <w:r>
        <w:rPr>
          <w:rFonts w:eastAsia="Times New Roman"/>
          <w:szCs w:val="24"/>
        </w:rPr>
        <w:t xml:space="preserve">Έχω συναντηθεί με όλους τους </w:t>
      </w:r>
      <w:r>
        <w:rPr>
          <w:rFonts w:eastAsia="Times New Roman"/>
          <w:szCs w:val="24"/>
        </w:rPr>
        <w:t>π</w:t>
      </w:r>
      <w:r>
        <w:rPr>
          <w:rFonts w:eastAsia="Times New Roman"/>
          <w:szCs w:val="24"/>
        </w:rPr>
        <w:t>ροέδρους των ΤΕΙ για να μπορέσουμε να χαρά</w:t>
      </w:r>
      <w:r>
        <w:rPr>
          <w:rFonts w:eastAsia="Times New Roman"/>
          <w:szCs w:val="24"/>
        </w:rPr>
        <w:t>ξουμε μ</w:t>
      </w:r>
      <w:r>
        <w:rPr>
          <w:rFonts w:eastAsia="Times New Roman"/>
          <w:szCs w:val="24"/>
        </w:rPr>
        <w:t>ί</w:t>
      </w:r>
      <w:r>
        <w:rPr>
          <w:rFonts w:eastAsia="Times New Roman"/>
          <w:szCs w:val="24"/>
        </w:rPr>
        <w:t xml:space="preserve">α πορεία μιας εύρυθμης λειτουργίας και επί της </w:t>
      </w:r>
      <w:r>
        <w:rPr>
          <w:rFonts w:eastAsia="Times New Roman"/>
          <w:szCs w:val="24"/>
        </w:rPr>
        <w:lastRenderedPageBreak/>
        <w:t>ουσίας μ</w:t>
      </w:r>
      <w:r>
        <w:rPr>
          <w:rFonts w:eastAsia="Times New Roman"/>
          <w:szCs w:val="24"/>
        </w:rPr>
        <w:t>ί</w:t>
      </w:r>
      <w:r>
        <w:rPr>
          <w:rFonts w:eastAsia="Times New Roman"/>
          <w:szCs w:val="24"/>
        </w:rPr>
        <w:t xml:space="preserve">α αναβάθμιση των ΤΕΙ. Όπως έχω συχνά πει, υπάρχουν </w:t>
      </w:r>
      <w:r>
        <w:rPr>
          <w:rFonts w:eastAsia="Times New Roman"/>
          <w:szCs w:val="24"/>
        </w:rPr>
        <w:t>τ</w:t>
      </w:r>
      <w:r>
        <w:rPr>
          <w:rFonts w:eastAsia="Times New Roman"/>
          <w:szCs w:val="24"/>
        </w:rPr>
        <w:t xml:space="preserve">μήματα εξαιρετικής ποιότητας, υπάρχουν </w:t>
      </w:r>
      <w:r>
        <w:rPr>
          <w:rFonts w:eastAsia="Times New Roman"/>
          <w:szCs w:val="24"/>
        </w:rPr>
        <w:t>τ</w:t>
      </w:r>
      <w:r>
        <w:rPr>
          <w:rFonts w:eastAsia="Times New Roman"/>
          <w:szCs w:val="24"/>
        </w:rPr>
        <w:t>μήματα που θέλουν μεγάλη βοήθεια για να μπορέσουν να συνεχίσουν το έργο τους.</w:t>
      </w:r>
    </w:p>
    <w:p w14:paraId="5487C23C" w14:textId="77777777" w:rsidR="00EA4505" w:rsidRDefault="00FF7F79">
      <w:pPr>
        <w:spacing w:after="0" w:line="600" w:lineRule="auto"/>
        <w:ind w:firstLine="720"/>
        <w:jc w:val="both"/>
        <w:rPr>
          <w:rFonts w:eastAsia="Times New Roman"/>
          <w:szCs w:val="24"/>
        </w:rPr>
      </w:pPr>
      <w:r>
        <w:rPr>
          <w:rFonts w:eastAsia="Times New Roman"/>
          <w:szCs w:val="24"/>
        </w:rPr>
        <w:t xml:space="preserve">Ξέρετε και εσείς πολύ </w:t>
      </w:r>
      <w:r>
        <w:rPr>
          <w:rFonts w:eastAsia="Times New Roman"/>
          <w:szCs w:val="24"/>
        </w:rPr>
        <w:t xml:space="preserve">καλά ότι «πληρώνουμε» αμαρτίες του παρελθόντος, δηλαδή έγιναν τα περισσότερα από αυτά τα </w:t>
      </w:r>
      <w:r>
        <w:rPr>
          <w:rFonts w:eastAsia="Times New Roman"/>
          <w:szCs w:val="24"/>
        </w:rPr>
        <w:t>ι</w:t>
      </w:r>
      <w:r>
        <w:rPr>
          <w:rFonts w:eastAsia="Times New Roman"/>
          <w:szCs w:val="24"/>
        </w:rPr>
        <w:t>δρύματα χωρίς προγραμματισμό, στη συνέχεια συγχωνεύτηκαν, έκλεισαν πάλι χωρίς προγραμματισμό και την πληρώνουν και οι τοπικές κοινωνίες, αλλά την πληρώνουν και οι εργ</w:t>
      </w:r>
      <w:r>
        <w:rPr>
          <w:rFonts w:eastAsia="Times New Roman"/>
          <w:szCs w:val="24"/>
        </w:rPr>
        <w:t xml:space="preserve">αζόμενοι στο ακαδημαϊκό και διοικητικό στελεχιακό δυναμικό των ΤΕΙ. </w:t>
      </w:r>
    </w:p>
    <w:p w14:paraId="5487C23D" w14:textId="77777777" w:rsidR="00EA4505" w:rsidRDefault="00FF7F79">
      <w:pPr>
        <w:spacing w:after="0" w:line="600" w:lineRule="auto"/>
        <w:ind w:firstLine="720"/>
        <w:jc w:val="both"/>
        <w:rPr>
          <w:rFonts w:eastAsia="Times New Roman"/>
          <w:szCs w:val="24"/>
        </w:rPr>
      </w:pPr>
      <w:r>
        <w:rPr>
          <w:rFonts w:eastAsia="Times New Roman"/>
          <w:szCs w:val="24"/>
        </w:rPr>
        <w:t xml:space="preserve">Πράγματι, είδα αναλυτικά τα θέματα των ΤΕΙ </w:t>
      </w:r>
      <w:r>
        <w:rPr>
          <w:rFonts w:eastAsia="Times New Roman"/>
          <w:szCs w:val="24"/>
        </w:rPr>
        <w:t>δ</w:t>
      </w:r>
      <w:r>
        <w:rPr>
          <w:rFonts w:eastAsia="Times New Roman"/>
          <w:szCs w:val="24"/>
        </w:rPr>
        <w:t>υτικής Ελλάδας. Υπάρχουν πολύ σοβαρά προβλήματα. Θα ήταν λάθος κανείς να πει ότι δεν υπάρχουν. Ξέρετε ότι, με την κατανομή των θέσεων που κάναμ</w:t>
      </w:r>
      <w:r>
        <w:rPr>
          <w:rFonts w:eastAsia="Times New Roman"/>
          <w:szCs w:val="24"/>
        </w:rPr>
        <w:t xml:space="preserve">ε, έχουμε δώσει αρκετές θέσεις και στα ΤΕΙ της </w:t>
      </w:r>
      <w:r>
        <w:rPr>
          <w:rFonts w:eastAsia="Times New Roman"/>
          <w:szCs w:val="24"/>
        </w:rPr>
        <w:t>δ</w:t>
      </w:r>
      <w:r>
        <w:rPr>
          <w:rFonts w:eastAsia="Times New Roman"/>
          <w:szCs w:val="24"/>
        </w:rPr>
        <w:t>υτικής Ελλάδας. Παρ</w:t>
      </w:r>
      <w:r>
        <w:rPr>
          <w:rFonts w:eastAsia="Times New Roman"/>
          <w:szCs w:val="24"/>
        </w:rPr>
        <w:t xml:space="preserve">’ </w:t>
      </w:r>
      <w:r>
        <w:rPr>
          <w:rFonts w:eastAsia="Times New Roman"/>
          <w:szCs w:val="24"/>
        </w:rPr>
        <w:t>όλα αυτά, να κρατήσουμε τον πυρήνα του προβληματισμού σας, διότι όσες καινούργιες θέσεις και αν δώσεις, αν δεν υπάρχει μ</w:t>
      </w:r>
      <w:r>
        <w:rPr>
          <w:rFonts w:eastAsia="Times New Roman"/>
          <w:szCs w:val="24"/>
        </w:rPr>
        <w:t>ί</w:t>
      </w:r>
      <w:r>
        <w:rPr>
          <w:rFonts w:eastAsia="Times New Roman"/>
          <w:szCs w:val="24"/>
        </w:rPr>
        <w:t xml:space="preserve">α επί της ουσίας πολιτική για το </w:t>
      </w:r>
      <w:r>
        <w:rPr>
          <w:rFonts w:eastAsia="Times New Roman"/>
          <w:szCs w:val="24"/>
        </w:rPr>
        <w:lastRenderedPageBreak/>
        <w:t xml:space="preserve">μέλλον των ΤΕΙ, δεν πρόκειται να </w:t>
      </w:r>
      <w:r>
        <w:rPr>
          <w:rFonts w:eastAsia="Times New Roman"/>
          <w:szCs w:val="24"/>
        </w:rPr>
        <w:t xml:space="preserve">αναβαθμιστούν ούτε τα ΤΕΙ, ούτε τα </w:t>
      </w:r>
      <w:r>
        <w:rPr>
          <w:rFonts w:eastAsia="Times New Roman"/>
          <w:szCs w:val="24"/>
        </w:rPr>
        <w:t>π</w:t>
      </w:r>
      <w:r>
        <w:rPr>
          <w:rFonts w:eastAsia="Times New Roman"/>
          <w:szCs w:val="24"/>
        </w:rPr>
        <w:t xml:space="preserve">ανεπιστήμια, ούτε και τα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 xml:space="preserve">έντρα. </w:t>
      </w:r>
    </w:p>
    <w:p w14:paraId="5487C23E" w14:textId="77777777" w:rsidR="00EA4505" w:rsidRDefault="00FF7F79">
      <w:pPr>
        <w:spacing w:after="0" w:line="600" w:lineRule="auto"/>
        <w:ind w:firstLine="720"/>
        <w:jc w:val="both"/>
        <w:rPr>
          <w:rFonts w:eastAsia="Times New Roman"/>
          <w:szCs w:val="24"/>
        </w:rPr>
      </w:pPr>
      <w:r>
        <w:rPr>
          <w:rFonts w:eastAsia="Times New Roman"/>
          <w:szCs w:val="24"/>
        </w:rPr>
        <w:t>Γι</w:t>
      </w:r>
      <w:r>
        <w:rPr>
          <w:rFonts w:eastAsia="Times New Roman"/>
          <w:szCs w:val="24"/>
        </w:rPr>
        <w:t>’</w:t>
      </w:r>
      <w:r>
        <w:rPr>
          <w:rFonts w:eastAsia="Times New Roman"/>
          <w:szCs w:val="24"/>
        </w:rPr>
        <w:t xml:space="preserve"> αυτό πυρήνας της δικής μας πολιτικής είναι να μπορέσουμε να εξασφαλίσουμε τις προϋποθέσεις για αυτό που ονομάζουμε ενιαίο χώρο εκπαίδευσης και έρευνας. Σε αυτό θα υπάρξουν</w:t>
      </w:r>
      <w:r>
        <w:rPr>
          <w:rFonts w:eastAsia="Times New Roman"/>
          <w:szCs w:val="24"/>
        </w:rPr>
        <w:t xml:space="preserve"> συγκεκριμένες πρωτοβουλίες, όπως είπα και στην κ. Παπακώστα, και πολύ συγκεκριμένες δεσμεύσεις της Κυβέρνησης. Δεν θέλω να πάρω τον χρόνο σήμερα, θα έχουμε τεράστια ευκαιρία να το συζητήσουμε. Έχω μιλήσει και με πολλούς συναδέλφους της δικής σας παράταξης</w:t>
      </w:r>
      <w:r>
        <w:rPr>
          <w:rFonts w:eastAsia="Times New Roman"/>
          <w:szCs w:val="24"/>
        </w:rPr>
        <w:t xml:space="preserve"> που γνωρίζουν και τα θέματα αυτά τόσο καλά όσο και εγώ και ελπίζω να βρούμε και ένα συναινετικό πλαίσιο να προχωρήσουμε.</w:t>
      </w:r>
    </w:p>
    <w:p w14:paraId="5487C23F" w14:textId="77777777" w:rsidR="00EA4505" w:rsidRDefault="00FF7F79">
      <w:pPr>
        <w:spacing w:after="0" w:line="600" w:lineRule="auto"/>
        <w:ind w:firstLine="720"/>
        <w:jc w:val="both"/>
        <w:rPr>
          <w:rFonts w:eastAsia="Times New Roman"/>
          <w:szCs w:val="24"/>
        </w:rPr>
      </w:pPr>
      <w:r>
        <w:rPr>
          <w:rFonts w:eastAsia="Times New Roman"/>
          <w:szCs w:val="24"/>
        </w:rPr>
        <w:t>Αυτό τώρα που μου είπατε είναι ένα εξαιρετικά σοβαρό ζήτημα. Δεν ξέρω τις λεπτομέρειες. Προφανώς, τα Ιδρύματα έχουν μ</w:t>
      </w:r>
      <w:r>
        <w:rPr>
          <w:rFonts w:eastAsia="Times New Roman"/>
          <w:szCs w:val="24"/>
        </w:rPr>
        <w:t>ί</w:t>
      </w:r>
      <w:r>
        <w:rPr>
          <w:rFonts w:eastAsia="Times New Roman"/>
          <w:szCs w:val="24"/>
        </w:rPr>
        <w:t xml:space="preserve">α αυτονομία και </w:t>
      </w:r>
      <w:r>
        <w:rPr>
          <w:rFonts w:eastAsia="Times New Roman"/>
          <w:szCs w:val="24"/>
        </w:rPr>
        <w:t xml:space="preserve">είναι καλό που έχουν την αυτονομία για να λύνουν και τις διαφορές μεταξύ </w:t>
      </w:r>
      <w:r>
        <w:rPr>
          <w:rFonts w:eastAsia="Times New Roman"/>
          <w:szCs w:val="24"/>
        </w:rPr>
        <w:lastRenderedPageBreak/>
        <w:t>τους. Προφανώς, μ</w:t>
      </w:r>
      <w:r>
        <w:rPr>
          <w:rFonts w:eastAsia="Times New Roman"/>
          <w:szCs w:val="24"/>
        </w:rPr>
        <w:t>ί</w:t>
      </w:r>
      <w:r>
        <w:rPr>
          <w:rFonts w:eastAsia="Times New Roman"/>
          <w:szCs w:val="24"/>
        </w:rPr>
        <w:t xml:space="preserve">α τέτοια πράξη, μάλλον, πρέπει να έρθει στο Υπουργείο και θα δούμε την νομιμότητα αυτής της πράξης. </w:t>
      </w:r>
    </w:p>
    <w:p w14:paraId="5487C240" w14:textId="77777777" w:rsidR="00EA4505" w:rsidRDefault="00FF7F79">
      <w:pPr>
        <w:spacing w:after="0" w:line="600" w:lineRule="auto"/>
        <w:ind w:firstLine="720"/>
        <w:jc w:val="both"/>
        <w:rPr>
          <w:rFonts w:eastAsia="Times New Roman"/>
          <w:szCs w:val="24"/>
        </w:rPr>
      </w:pPr>
      <w:r>
        <w:rPr>
          <w:rFonts w:eastAsia="Times New Roman"/>
          <w:szCs w:val="24"/>
        </w:rPr>
        <w:t>Με αφορμή, όμως, την ερώτησή σας και το περιστατικό που αναφέρατ</w:t>
      </w:r>
      <w:r>
        <w:rPr>
          <w:rFonts w:eastAsia="Times New Roman"/>
          <w:szCs w:val="24"/>
        </w:rPr>
        <w:t xml:space="preserve">ε, νομίζω ας κάνουμε όλοι έκκληση στα </w:t>
      </w:r>
      <w:r>
        <w:rPr>
          <w:rFonts w:eastAsia="Times New Roman"/>
          <w:szCs w:val="24"/>
        </w:rPr>
        <w:t>ι</w:t>
      </w:r>
      <w:r>
        <w:rPr>
          <w:rFonts w:eastAsia="Times New Roman"/>
          <w:szCs w:val="24"/>
        </w:rPr>
        <w:t xml:space="preserve">δρύματα, στα ΤΕΙ, στα </w:t>
      </w:r>
      <w:r>
        <w:rPr>
          <w:rFonts w:eastAsia="Times New Roman"/>
          <w:szCs w:val="24"/>
        </w:rPr>
        <w:t>π</w:t>
      </w:r>
      <w:r>
        <w:rPr>
          <w:rFonts w:eastAsia="Times New Roman"/>
          <w:szCs w:val="24"/>
        </w:rPr>
        <w:t xml:space="preserve">ανεπιστήμια, στα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να προσπαθούν να βρουν τρόπους να λύσουν τα προβλήματα. Διοικητικές πράξεις τέτοιου χαρακτήρα ανεξαρτήτως ποιος έχει δίκιο και άδικο δεν μπορούν να είναι μέρος</w:t>
      </w:r>
      <w:r>
        <w:rPr>
          <w:rFonts w:eastAsia="Times New Roman"/>
          <w:szCs w:val="24"/>
        </w:rPr>
        <w:t xml:space="preserve"> της λύσης.</w:t>
      </w:r>
    </w:p>
    <w:p w14:paraId="5487C241" w14:textId="77777777" w:rsidR="00EA4505" w:rsidRDefault="00FF7F79">
      <w:pPr>
        <w:spacing w:after="0" w:line="600" w:lineRule="auto"/>
        <w:ind w:firstLine="720"/>
        <w:jc w:val="both"/>
        <w:rPr>
          <w:rFonts w:eastAsia="Times New Roman"/>
          <w:szCs w:val="24"/>
        </w:rPr>
      </w:pPr>
      <w:r>
        <w:rPr>
          <w:rFonts w:eastAsia="Times New Roman"/>
          <w:szCs w:val="24"/>
        </w:rPr>
        <w:t>Εγώ θα έκανα, λοιπόν, μια έκκληση ότι οι συνάδελφοι μέσα από τον διάλογο, μέσα από τα όργανα να μπορούν να βρουν λύσεις για να μην χειροτερεύει το κλίμα, που πάντοτε είναι ένα πρόβλημα η χειροτέρευση αυτού του κλίματος, όταν υπάρχουν τέτοιες ακ</w:t>
      </w:r>
      <w:r>
        <w:rPr>
          <w:rFonts w:eastAsia="Times New Roman"/>
          <w:szCs w:val="24"/>
        </w:rPr>
        <w:t xml:space="preserve">ραίες διοικητικές πράξεις. </w:t>
      </w:r>
    </w:p>
    <w:p w14:paraId="5487C242" w14:textId="77777777" w:rsidR="00EA4505" w:rsidRDefault="00FF7F79">
      <w:pPr>
        <w:spacing w:after="0" w:line="600" w:lineRule="auto"/>
        <w:ind w:firstLine="720"/>
        <w:jc w:val="both"/>
        <w:rPr>
          <w:rFonts w:eastAsia="Times New Roman"/>
          <w:szCs w:val="24"/>
        </w:rPr>
      </w:pPr>
      <w:r>
        <w:rPr>
          <w:rFonts w:eastAsia="Times New Roman"/>
          <w:szCs w:val="24"/>
        </w:rPr>
        <w:t xml:space="preserve">Επιμένω ότι δεν αναφέρομαι στη νομιμότητα της πράξης, μπορεί να είναι νόμιμη, μπορεί να μην είναι, θα το δω όταν θα έρθει στις υπηρεσίες. Το σημαντικό, όμως, είναι να υπάρχει μια συζήτηση επί των ζητημάτων </w:t>
      </w:r>
      <w:r>
        <w:rPr>
          <w:rFonts w:eastAsia="Times New Roman"/>
          <w:szCs w:val="24"/>
        </w:rPr>
        <w:lastRenderedPageBreak/>
        <w:t>και αν είναι δυνατόν ν</w:t>
      </w:r>
      <w:r>
        <w:rPr>
          <w:rFonts w:eastAsia="Times New Roman"/>
          <w:szCs w:val="24"/>
        </w:rPr>
        <w:t>α λύνονται συναινετικά τα όποια προβλήματα δημιουργούνται.</w:t>
      </w:r>
    </w:p>
    <w:p w14:paraId="5487C243" w14:textId="77777777" w:rsidR="00EA4505" w:rsidRDefault="00FF7F79">
      <w:pPr>
        <w:spacing w:after="0" w:line="600" w:lineRule="auto"/>
        <w:ind w:firstLine="720"/>
        <w:jc w:val="both"/>
        <w:rPr>
          <w:rFonts w:eastAsia="Times New Roman"/>
          <w:szCs w:val="24"/>
        </w:rPr>
      </w:pPr>
      <w:r>
        <w:rPr>
          <w:rFonts w:eastAsia="Times New Roman"/>
          <w:szCs w:val="24"/>
        </w:rPr>
        <w:t>Ως προς τις εγκαταστάσεις, δεν είμαι έτοιμος να σας απαντήσω. Η γνώμη μου είναι ότι πρέπει, επίσης, να πάμε σε όλη την Ελλάδα, γιατί έχω ακούσει το ίδιο πρόβλημα και από άλλα μέρη πλήρους αξιοποίησ</w:t>
      </w:r>
      <w:r>
        <w:rPr>
          <w:rFonts w:eastAsia="Times New Roman"/>
          <w:szCs w:val="24"/>
        </w:rPr>
        <w:t>ης εγκαταστάσεων που αυτήν την στιγμή έχω καταλάβει ότι πολλές είναι κλειστές και δεν τις αξιοποιεί κανένας στο τοπικό επίπεδο.</w:t>
      </w:r>
    </w:p>
    <w:p w14:paraId="5487C244" w14:textId="77777777" w:rsidR="00EA4505" w:rsidRDefault="00FF7F79">
      <w:pPr>
        <w:spacing w:after="0" w:line="600" w:lineRule="auto"/>
        <w:ind w:firstLine="720"/>
        <w:jc w:val="both"/>
        <w:rPr>
          <w:rFonts w:eastAsia="Times New Roman"/>
          <w:szCs w:val="24"/>
        </w:rPr>
      </w:pPr>
      <w:r>
        <w:rPr>
          <w:rFonts w:eastAsia="Times New Roman"/>
          <w:szCs w:val="24"/>
        </w:rPr>
        <w:t>Σας ευχαριστώ και πάλι.</w:t>
      </w:r>
    </w:p>
    <w:p w14:paraId="5487C245" w14:textId="77777777" w:rsidR="00EA4505" w:rsidRDefault="00FF7F7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Κουτσούκο, έχετε τον λόγο</w:t>
      </w:r>
      <w:r w:rsidRPr="00FB6E72">
        <w:rPr>
          <w:rFonts w:eastAsia="Times New Roman"/>
          <w:szCs w:val="24"/>
        </w:rPr>
        <w:t>,</w:t>
      </w:r>
      <w:r>
        <w:rPr>
          <w:rFonts w:eastAsia="Times New Roman"/>
          <w:szCs w:val="24"/>
        </w:rPr>
        <w:t xml:space="preserve"> για να δευτερολογήσετε για </w:t>
      </w:r>
      <w:r>
        <w:rPr>
          <w:rFonts w:eastAsia="Times New Roman"/>
          <w:szCs w:val="24"/>
        </w:rPr>
        <w:t>τρία λεπτά.</w:t>
      </w:r>
    </w:p>
    <w:p w14:paraId="5487C24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Υπουργέ, θέλω να χαιρετίσω –</w:t>
      </w:r>
      <w:r>
        <w:rPr>
          <w:rFonts w:eastAsia="Times New Roman" w:cs="Times New Roman"/>
          <w:szCs w:val="24"/>
        </w:rPr>
        <w:t xml:space="preserve"> </w:t>
      </w:r>
      <w:r>
        <w:rPr>
          <w:rFonts w:eastAsia="Times New Roman" w:cs="Times New Roman"/>
          <w:szCs w:val="24"/>
        </w:rPr>
        <w:t>εντός εισαγωγικών πάντα</w:t>
      </w:r>
      <w:r>
        <w:rPr>
          <w:rFonts w:eastAsia="Times New Roman" w:cs="Times New Roman"/>
          <w:szCs w:val="24"/>
        </w:rPr>
        <w:t xml:space="preserve"> </w:t>
      </w:r>
      <w:r>
        <w:rPr>
          <w:rFonts w:eastAsia="Times New Roman" w:cs="Times New Roman"/>
          <w:szCs w:val="24"/>
        </w:rPr>
        <w:t>- τον ήπιο λόγο σας.</w:t>
      </w:r>
    </w:p>
    <w:p w14:paraId="5487C247" w14:textId="77777777" w:rsidR="00EA4505" w:rsidRDefault="00FF7F79">
      <w:pPr>
        <w:tabs>
          <w:tab w:val="left" w:pos="56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Γιατί εντός εισαγωγικών;</w:t>
      </w:r>
    </w:p>
    <w:p w14:paraId="5487C248"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Για να μην παρεξηγηθούμε, </w:t>
      </w:r>
      <w:r>
        <w:rPr>
          <w:rFonts w:eastAsia="Times New Roman" w:cs="Times New Roman"/>
          <w:szCs w:val="24"/>
        </w:rPr>
        <w:t xml:space="preserve">καθώς δεν μας έχουν συνηθίσει οι Υπουργοί και τα στελέχη του ΣΥΡΙΖΑ σ’ αυτόν τον λόγο. Είναι συνήθως </w:t>
      </w:r>
      <w:proofErr w:type="spellStart"/>
      <w:r>
        <w:rPr>
          <w:rFonts w:eastAsia="Times New Roman" w:cs="Times New Roman"/>
          <w:szCs w:val="24"/>
        </w:rPr>
        <w:t>καταγγελτικός</w:t>
      </w:r>
      <w:proofErr w:type="spellEnd"/>
      <w:r>
        <w:rPr>
          <w:rFonts w:eastAsia="Times New Roman" w:cs="Times New Roman"/>
          <w:szCs w:val="24"/>
        </w:rPr>
        <w:t>. Και καταγγέλλουν τους προηγούμενους, όπως είναι φυσικό.</w:t>
      </w:r>
    </w:p>
    <w:p w14:paraId="5487C24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Λέω, λοιπόν, ότι θα συμφωνήσω με αυτό το ύφος και ιδίως με εκείνο που είπατε για την</w:t>
      </w:r>
      <w:r>
        <w:rPr>
          <w:rFonts w:eastAsia="Times New Roman" w:cs="Times New Roman"/>
          <w:szCs w:val="24"/>
        </w:rPr>
        <w:t xml:space="preserve"> ανάγκη συνεννόησης και συναινέσεων πάνω στα μεγάλα ζητήματα της παιδείας, που προφανώς δεν είναι κομματικές πολιτικές. Βάλτε εδώ έναν αστερίσκο, γιατί θα επανέλθω.</w:t>
      </w:r>
    </w:p>
    <w:p w14:paraId="5487C24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Τα προβλήματα τα γνωρίζετε. Αναφέρατε ότι πρέπει να λύσουμε το κτ</w:t>
      </w:r>
      <w:r>
        <w:rPr>
          <w:rFonts w:eastAsia="Times New Roman" w:cs="Times New Roman"/>
          <w:szCs w:val="24"/>
        </w:rPr>
        <w:t>η</w:t>
      </w:r>
      <w:r>
        <w:rPr>
          <w:rFonts w:eastAsia="Times New Roman" w:cs="Times New Roman"/>
          <w:szCs w:val="24"/>
        </w:rPr>
        <w:t>ριακό, ότι πρέπει να δούμ</w:t>
      </w:r>
      <w:r>
        <w:rPr>
          <w:rFonts w:eastAsia="Times New Roman" w:cs="Times New Roman"/>
          <w:szCs w:val="24"/>
        </w:rPr>
        <w:t>ε τα ζητήματα που έχουν να κάνουν με τους καθηγητές, με το διοικητικό προσωπικό και κυρίως τη συνολικότερη προοπτική. Συμφωνώ μαζί σας.</w:t>
      </w:r>
    </w:p>
    <w:p w14:paraId="5487C24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Υπουργέ, θέλω να ξέρετε ότι η Ηλεία μπήκε στον χάρτη της τριτοβάθμιας παιδείας για πρώτη φορά τη δεκαετία του 1990</w:t>
      </w:r>
      <w:r>
        <w:rPr>
          <w:rFonts w:eastAsia="Times New Roman" w:cs="Times New Roman"/>
          <w:szCs w:val="24"/>
        </w:rPr>
        <w:t xml:space="preserve"> με δυο τμήματα ΤΕΙ, ένα στον Πύργο και ένα στην Αμαλιάδα, διότι οι συνάδελφοί σας </w:t>
      </w:r>
      <w:r>
        <w:rPr>
          <w:rFonts w:eastAsia="Times New Roman" w:cs="Times New Roman"/>
          <w:szCs w:val="24"/>
        </w:rPr>
        <w:lastRenderedPageBreak/>
        <w:t>πανεπιστημιακοί και οι πολιτικές ηγεσίες το μεν Πανεπιστήμιο Πελοποννήσου το έφτιαξαν με τον τρόπο που το έφτιαξαν, εξαιρώντας την Ηλεία, το δε Πανεπιστήμιο των Πατρών δεν μ</w:t>
      </w:r>
      <w:r>
        <w:rPr>
          <w:rFonts w:eastAsia="Times New Roman" w:cs="Times New Roman"/>
          <w:szCs w:val="24"/>
        </w:rPr>
        <w:t xml:space="preserve">ας συμπεριλαμβάνει και έφτιαξαν και ένα Πανεπιστήμιο πρόσθετα, αυτό της </w:t>
      </w:r>
      <w:r>
        <w:rPr>
          <w:rFonts w:eastAsia="Times New Roman" w:cs="Times New Roman"/>
          <w:szCs w:val="24"/>
        </w:rPr>
        <w:t>δ</w:t>
      </w:r>
      <w:r>
        <w:rPr>
          <w:rFonts w:eastAsia="Times New Roman" w:cs="Times New Roman"/>
          <w:szCs w:val="24"/>
        </w:rPr>
        <w:t xml:space="preserve">υτικής Ελλάδας στο Αγρίνιο. Η Ηλεία ήταν έξω. </w:t>
      </w:r>
    </w:p>
    <w:p w14:paraId="5487C24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Αυτά τα δύο τμήματα τα αγκάλιασε η τοπική κοινωνία. Στην Αμαλιάδα με πρωτοβουλίες της δημοτικής αρχής έχουμε και κτ</w:t>
      </w:r>
      <w:r>
        <w:rPr>
          <w:rFonts w:eastAsia="Times New Roman" w:cs="Times New Roman"/>
          <w:szCs w:val="24"/>
        </w:rPr>
        <w:t>ή</w:t>
      </w:r>
      <w:r>
        <w:rPr>
          <w:rFonts w:eastAsia="Times New Roman" w:cs="Times New Roman"/>
          <w:szCs w:val="24"/>
        </w:rPr>
        <w:t>ρια, έχουν έρθει και</w:t>
      </w:r>
      <w:r>
        <w:rPr>
          <w:rFonts w:eastAsia="Times New Roman" w:cs="Times New Roman"/>
          <w:szCs w:val="24"/>
        </w:rPr>
        <w:t xml:space="preserve"> καινούργιοι φοιτητές και ανέβηκαν οι βάσεις.</w:t>
      </w:r>
    </w:p>
    <w:p w14:paraId="5487C24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Στον Πύργο υπάρχουν αυτά τα προβλήματα που ανάγκασαν έναν επώνυμο πολίτη, τον πρώτο πολίτη της πόλης, να πει κάποια στιγμή «ας το πάρουν». Ξεσηκώθηκε η τοπική κοινωνία και σήμερα με ομόφωνες αποφάσεις του </w:t>
      </w:r>
      <w:r>
        <w:rPr>
          <w:rFonts w:eastAsia="Times New Roman" w:cs="Times New Roman"/>
          <w:szCs w:val="24"/>
        </w:rPr>
        <w:t>δ</w:t>
      </w:r>
      <w:r>
        <w:rPr>
          <w:rFonts w:eastAsia="Times New Roman" w:cs="Times New Roman"/>
          <w:szCs w:val="24"/>
        </w:rPr>
        <w:t>ημοτ</w:t>
      </w:r>
      <w:r>
        <w:rPr>
          <w:rFonts w:eastAsia="Times New Roman" w:cs="Times New Roman"/>
          <w:szCs w:val="24"/>
        </w:rPr>
        <w:t xml:space="preserve">ικού </w:t>
      </w:r>
      <w:r>
        <w:rPr>
          <w:rFonts w:eastAsia="Times New Roman" w:cs="Times New Roman"/>
          <w:szCs w:val="24"/>
        </w:rPr>
        <w:t>σ</w:t>
      </w:r>
      <w:r>
        <w:rPr>
          <w:rFonts w:eastAsia="Times New Roman" w:cs="Times New Roman"/>
          <w:szCs w:val="24"/>
        </w:rPr>
        <w:t xml:space="preserve">υμβουλίου το αίτημα είναι για αναβάθμιση και για μετατροπή σε σχολή. </w:t>
      </w:r>
    </w:p>
    <w:p w14:paraId="5487C24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Δεν ξέρω, λοιπόν, πώς μπορεί να πραγματοποιηθεί αυτό και σε ποια προοπτική μπορούμε να το δούμε. Όμως, προσέξτε το εξής. Ένα τμήμα </w:t>
      </w:r>
      <w:r>
        <w:rPr>
          <w:rFonts w:eastAsia="Times New Roman" w:cs="Times New Roman"/>
          <w:szCs w:val="24"/>
        </w:rPr>
        <w:lastRenderedPageBreak/>
        <w:t>που δεν έχει εργαστήρια, για να μπουν σε πλήρη δι</w:t>
      </w:r>
      <w:r>
        <w:rPr>
          <w:rFonts w:eastAsia="Times New Roman" w:cs="Times New Roman"/>
          <w:szCs w:val="24"/>
        </w:rPr>
        <w:t xml:space="preserve">δακτική διαδικασία οι φοιτητές και να αποκομίσουν εφόδια για να βγουν μεθαύριο στην αγορά, προφανώς δεν έχει προοπτική. </w:t>
      </w:r>
    </w:p>
    <w:p w14:paraId="5487C24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Αυτά είναι τα θέματα που πρέπει να λύσουμε. Θέλω την επόμενη φορά που θα έρθουμε εδώ είτε προφορικά είτε γραπτά να μας πείτε συγκεκριμέ</w:t>
      </w:r>
      <w:r>
        <w:rPr>
          <w:rFonts w:eastAsia="Times New Roman" w:cs="Times New Roman"/>
          <w:szCs w:val="24"/>
        </w:rPr>
        <w:t xml:space="preserve">να πράγματα. Επαναλαμβάνω, δεν θέλω να είμαι αυστηρός μαζί σας, καθώς είστε καινούργιος Υπουργός. </w:t>
      </w:r>
    </w:p>
    <w:p w14:paraId="5487C25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μιά περίπτωση, όμως, δεν θα δεχθούμε αυτό που επιχειρήθηκε και στο παρελθόν, δηλαδή στο όνομα της διασποράς που υποβαθμίζει το εκπαιδευτικό έργο, να τα</w:t>
      </w:r>
      <w:r>
        <w:rPr>
          <w:rFonts w:eastAsia="Times New Roman" w:cs="Times New Roman"/>
          <w:szCs w:val="24"/>
        </w:rPr>
        <w:t xml:space="preserve"> μαζέψουμε όλα σε ένα </w:t>
      </w:r>
      <w:r>
        <w:rPr>
          <w:rFonts w:eastAsia="Times New Roman" w:cs="Times New Roman"/>
          <w:szCs w:val="24"/>
          <w:lang w:val="en-US"/>
        </w:rPr>
        <w:t>campus</w:t>
      </w:r>
      <w:r>
        <w:rPr>
          <w:rFonts w:eastAsia="Times New Roman" w:cs="Times New Roman"/>
          <w:szCs w:val="24"/>
        </w:rPr>
        <w:t xml:space="preserve">. Ε, δεν γίναμε Αγγλία, </w:t>
      </w:r>
      <w:proofErr w:type="spellStart"/>
      <w:r>
        <w:rPr>
          <w:rFonts w:eastAsia="Times New Roman" w:cs="Times New Roman"/>
          <w:szCs w:val="24"/>
        </w:rPr>
        <w:t>Κέιμπριτζ</w:t>
      </w:r>
      <w:proofErr w:type="spellEnd"/>
      <w:r>
        <w:rPr>
          <w:rFonts w:eastAsia="Times New Roman" w:cs="Times New Roman"/>
          <w:szCs w:val="24"/>
        </w:rPr>
        <w:t xml:space="preserve"> και Οξφόρδη, δυστυχώς, κύριε καθηγητά! Πρέπει να δούμε την πραγματικότητα. Άρα πρέπει να δείτε με ποια μέτρα θα αναβαθμίσετε αυτά τα τμήματα.</w:t>
      </w:r>
    </w:p>
    <w:p w14:paraId="5487C25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του κυρίου Βουλευτή)</w:t>
      </w:r>
    </w:p>
    <w:p w14:paraId="5487C25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με τον αστερίσκο. Πήρα μερικά τηλέφωνα χθες το βράδυ, μια και προγραμματίστηκε η επίκαιρη, που δεν ήταν προγραμματισμένη, και μου είπαν γι’ αυτή τη διοικητική πράξη του </w:t>
      </w:r>
      <w:r>
        <w:rPr>
          <w:rFonts w:eastAsia="Times New Roman" w:cs="Times New Roman"/>
          <w:szCs w:val="24"/>
        </w:rPr>
        <w:t>π</w:t>
      </w:r>
      <w:r>
        <w:rPr>
          <w:rFonts w:eastAsia="Times New Roman" w:cs="Times New Roman"/>
          <w:szCs w:val="24"/>
        </w:rPr>
        <w:t xml:space="preserve">ροέδρου, την οποία θέλω να καταδικάσω. Έριξα μια </w:t>
      </w:r>
      <w:r>
        <w:rPr>
          <w:rFonts w:eastAsia="Times New Roman" w:cs="Times New Roman"/>
          <w:szCs w:val="24"/>
        </w:rPr>
        <w:t>ματιά στο νομοθετικό πλαίσιο -</w:t>
      </w:r>
      <w:r>
        <w:rPr>
          <w:rFonts w:eastAsia="Times New Roman" w:cs="Times New Roman"/>
          <w:szCs w:val="24"/>
        </w:rPr>
        <w:t xml:space="preserve"> </w:t>
      </w:r>
      <w:r>
        <w:rPr>
          <w:rFonts w:eastAsia="Times New Roman" w:cs="Times New Roman"/>
          <w:szCs w:val="24"/>
        </w:rPr>
        <w:t>του 2016 είναι, της Κυβέρνησης του ΣΥΡΙΖΑ</w:t>
      </w:r>
      <w:r>
        <w:rPr>
          <w:rFonts w:eastAsia="Times New Roman" w:cs="Times New Roman"/>
          <w:szCs w:val="24"/>
        </w:rPr>
        <w:t xml:space="preserve"> </w:t>
      </w:r>
      <w:r>
        <w:rPr>
          <w:rFonts w:eastAsia="Times New Roman" w:cs="Times New Roman"/>
          <w:szCs w:val="24"/>
        </w:rPr>
        <w:t xml:space="preserve">- που λέει ότι δεν μπορούμε να φέρουμε άλλον καθηγητή από άλλο τμήμα να τον κάνουμε εκεί και ορίζει ποια είναι η σύνθεση της προσωρινής συνέλευσης του τμήματος. </w:t>
      </w:r>
    </w:p>
    <w:p w14:paraId="5487C25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 αστερίσκος έχει να </w:t>
      </w:r>
      <w:r>
        <w:rPr>
          <w:rFonts w:eastAsia="Times New Roman" w:cs="Times New Roman"/>
          <w:szCs w:val="24"/>
        </w:rPr>
        <w:t>κάνει, κύριε καθηγητά, με το ότι με πληροφόρησαν ότι ο συγκεκριμένος καθηγητής είναι εξέχον στέλεχος του ΣΥΡΙΖΑ στην Αχαΐα. Πιστεύω ότι είναι από εκείνους που έχουν την άποψη –</w:t>
      </w:r>
      <w:r>
        <w:rPr>
          <w:rFonts w:eastAsia="Times New Roman" w:cs="Times New Roman"/>
          <w:szCs w:val="24"/>
        </w:rPr>
        <w:t xml:space="preserve"> </w:t>
      </w:r>
      <w:r>
        <w:rPr>
          <w:rFonts w:eastAsia="Times New Roman" w:cs="Times New Roman"/>
          <w:szCs w:val="24"/>
        </w:rPr>
        <w:t>τα είχα πει και στην κ. Αναγνωστοπούλου</w:t>
      </w:r>
      <w:r>
        <w:rPr>
          <w:rFonts w:eastAsia="Times New Roman" w:cs="Times New Roman"/>
          <w:szCs w:val="24"/>
        </w:rPr>
        <w:t xml:space="preserve"> </w:t>
      </w:r>
      <w:r>
        <w:rPr>
          <w:rFonts w:eastAsia="Times New Roman" w:cs="Times New Roman"/>
          <w:szCs w:val="24"/>
        </w:rPr>
        <w:t>- που λέει να τα πάρουμε πίσω τα τμήματ</w:t>
      </w:r>
      <w:r>
        <w:rPr>
          <w:rFonts w:eastAsia="Times New Roman" w:cs="Times New Roman"/>
          <w:szCs w:val="24"/>
        </w:rPr>
        <w:t xml:space="preserve">α στην Πάτρα. Γι’ αυτό κρατούν και τα εργαστήρια. Αυτό θέλω να δείτε ως μία πολιτική που έχει να κάνει με τα εσωτερικά της εκπαιδευτικής </w:t>
      </w:r>
      <w:r>
        <w:rPr>
          <w:rFonts w:eastAsia="Times New Roman" w:cs="Times New Roman"/>
          <w:szCs w:val="24"/>
        </w:rPr>
        <w:lastRenderedPageBreak/>
        <w:t>κοινότητας, η οποία, όπως όλη η γραφειοκρατία, δεν θέλει να της αλλάξουμε ούτε μία καρέκλα, προκειμένου να εξυπηρετήσου</w:t>
      </w:r>
      <w:r>
        <w:rPr>
          <w:rFonts w:eastAsia="Times New Roman" w:cs="Times New Roman"/>
          <w:szCs w:val="24"/>
        </w:rPr>
        <w:t xml:space="preserve">με τις ανάγκες μιας κοινωνίας και τις εκπαιδευτικές ανάγκες. </w:t>
      </w:r>
    </w:p>
    <w:p w14:paraId="5487C25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Παρακαλώ πολύ, κύριε Υπουργέ, εάν δεν είστε έτοιμος να μου δώσετε σήμερα απαντήσεις, να τις δώσετε στην πράξη και ας μην τις πιστωθώ εγώ, ας τις πιστωθείτε εσείς πολιτικά.</w:t>
      </w:r>
    </w:p>
    <w:p w14:paraId="5487C25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 κυρία Πρόεδ</w:t>
      </w:r>
      <w:r>
        <w:rPr>
          <w:rFonts w:eastAsia="Times New Roman" w:cs="Times New Roman"/>
          <w:szCs w:val="24"/>
        </w:rPr>
        <w:t>ρε.</w:t>
      </w:r>
    </w:p>
    <w:p w14:paraId="5487C25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 για τρία λεπτά.</w:t>
      </w:r>
    </w:p>
    <w:p w14:paraId="5487C257" w14:textId="77777777" w:rsidR="00EA4505" w:rsidRDefault="00FF7F79">
      <w:pPr>
        <w:tabs>
          <w:tab w:val="left" w:pos="56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ευχαριστώ.</w:t>
      </w:r>
    </w:p>
    <w:p w14:paraId="5487C258" w14:textId="77777777" w:rsidR="00EA4505" w:rsidRDefault="00FF7F79">
      <w:pPr>
        <w:tabs>
          <w:tab w:val="left" w:pos="5613"/>
        </w:tabs>
        <w:spacing w:after="0" w:line="600" w:lineRule="auto"/>
        <w:ind w:firstLine="720"/>
        <w:jc w:val="both"/>
        <w:rPr>
          <w:rFonts w:eastAsia="Times New Roman" w:cs="Times New Roman"/>
          <w:szCs w:val="24"/>
        </w:rPr>
      </w:pPr>
      <w:r>
        <w:rPr>
          <w:rFonts w:eastAsia="Times New Roman" w:cs="Times New Roman"/>
          <w:szCs w:val="24"/>
        </w:rPr>
        <w:t>Να αρχίσω από το θέμα των εγκαταστάσεων. Είναι πολύ σοβαρό αυτό το θέμα. Σημε</w:t>
      </w:r>
      <w:r>
        <w:rPr>
          <w:rFonts w:eastAsia="Times New Roman" w:cs="Times New Roman"/>
          <w:szCs w:val="24"/>
        </w:rPr>
        <w:t xml:space="preserve">ίωσα, μάλιστα, ότι θα προχωρήσουμε σε μια καταγραφή όχι μόνο στον Πύργο ή στην Αμαλιάδα, αλλά γενικότερα για να </w:t>
      </w:r>
      <w:r>
        <w:rPr>
          <w:rFonts w:eastAsia="Times New Roman" w:cs="Times New Roman"/>
          <w:szCs w:val="24"/>
        </w:rPr>
        <w:lastRenderedPageBreak/>
        <w:t>δούμε τι γίνεται με το θέμα των εγκαταστάσεων, ώστε να έχουμε πλήρη αξιοποίηση αυτού του στοιχείου.</w:t>
      </w:r>
    </w:p>
    <w:p w14:paraId="5487C25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Όσον αφορά το άλλο που μου είπατε, νομίζω ότ</w:t>
      </w:r>
      <w:r>
        <w:rPr>
          <w:rFonts w:eastAsia="Times New Roman" w:cs="Times New Roman"/>
          <w:szCs w:val="24"/>
        </w:rPr>
        <w:t>ι και οι δύο πρέπει να συμφωνήσουμε –</w:t>
      </w:r>
      <w:r>
        <w:rPr>
          <w:rFonts w:eastAsia="Times New Roman" w:cs="Times New Roman"/>
          <w:szCs w:val="24"/>
        </w:rPr>
        <w:t xml:space="preserve"> </w:t>
      </w:r>
      <w:r>
        <w:rPr>
          <w:rFonts w:eastAsia="Times New Roman" w:cs="Times New Roman"/>
          <w:szCs w:val="24"/>
        </w:rPr>
        <w:t xml:space="preserve">είναι και ο κ. </w:t>
      </w:r>
      <w:proofErr w:type="spellStart"/>
      <w:r>
        <w:rPr>
          <w:rFonts w:eastAsia="Times New Roman" w:cs="Times New Roman"/>
          <w:szCs w:val="24"/>
        </w:rPr>
        <w:t>Μαυρωτάς</w:t>
      </w:r>
      <w:proofErr w:type="spellEnd"/>
      <w:r>
        <w:rPr>
          <w:rFonts w:eastAsia="Times New Roman" w:cs="Times New Roman"/>
          <w:szCs w:val="24"/>
        </w:rPr>
        <w:t xml:space="preserve"> εδώ, επίσης, πολύ καλός γνώστης των εκπαιδευτικών</w:t>
      </w:r>
      <w:r>
        <w:rPr>
          <w:rFonts w:eastAsia="Times New Roman" w:cs="Times New Roman"/>
          <w:szCs w:val="24"/>
        </w:rPr>
        <w:t xml:space="preserve"> </w:t>
      </w:r>
      <w:r>
        <w:rPr>
          <w:rFonts w:eastAsia="Times New Roman" w:cs="Times New Roman"/>
          <w:szCs w:val="24"/>
        </w:rPr>
        <w:t xml:space="preserve">- ότι πρέπει να ενισχύουμε την αυτονομία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Συμφωνούμε σ’ αυτό; Όταν ενισχύουμε την αυτονομία σημαίνει ότι η </w:t>
      </w:r>
      <w:r>
        <w:rPr>
          <w:rFonts w:eastAsia="Times New Roman" w:cs="Times New Roman"/>
          <w:szCs w:val="24"/>
        </w:rPr>
        <w:t>λειτουργία αυτών των ιδρυμάτων πρέπει  να έχουν μια μεγαλύτερη ευθύνη, διότι παύουν να είναι πια δημόσιοι υπάλληλοι. Ασκούν μια άλλου είδους λειτουργία, έχουν την ευθύνη αυτών των ιδρυμάτων.</w:t>
      </w:r>
    </w:p>
    <w:p w14:paraId="5487C25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Τώρα, τι έγινε στην προκειμένη περίπτωση, όχι μόνο δεν το γνωρίζω</w:t>
      </w:r>
      <w:r>
        <w:rPr>
          <w:rFonts w:eastAsia="Times New Roman" w:cs="Times New Roman"/>
          <w:szCs w:val="24"/>
        </w:rPr>
        <w:t>, αλλά αν δεν μου έρθει και υπηρεσιακά δεν θέλω να το γνωρίσω. Καταλαβαίνετε τι εννοώ. Γιατί είναι σωστό να μην παρεμβαίνουμε σε αυτά τα ζητήματα.</w:t>
      </w:r>
    </w:p>
    <w:p w14:paraId="5487C25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Έχοντας πει αυτό, ξέρετε ότι και λόγω της εμπειρίας μου και λόγω της θέσης μου στο πανεπιστήμιο κ</w:t>
      </w:r>
      <w:r>
        <w:rPr>
          <w:rFonts w:eastAsia="Times New Roman" w:cs="Times New Roman"/>
          <w:szCs w:val="24"/>
        </w:rPr>
        <w:t>.</w:t>
      </w:r>
      <w:r>
        <w:rPr>
          <w:rFonts w:eastAsia="Times New Roman" w:cs="Times New Roman"/>
          <w:szCs w:val="24"/>
        </w:rPr>
        <w:t>λπ., τα ανα</w:t>
      </w:r>
      <w:r>
        <w:rPr>
          <w:rFonts w:eastAsia="Times New Roman" w:cs="Times New Roman"/>
          <w:szCs w:val="24"/>
        </w:rPr>
        <w:t>γνωρίζω, τα καταλαβαίνω, πολλά τα καταδικάζω και πάει λέγοντας. Κάνω, λοιπόν, μία έκκληση να μην τραβάμε το σκοινί μέχρι να σπάσει. Τώρα, αν ο συνάδελφος είναι του ΣΥΡΙΖΑ ή δεν είναι του ΣΥΡΙΖΑ κ</w:t>
      </w:r>
      <w:r>
        <w:rPr>
          <w:rFonts w:eastAsia="Times New Roman" w:cs="Times New Roman"/>
          <w:szCs w:val="24"/>
        </w:rPr>
        <w:t>.</w:t>
      </w:r>
      <w:r>
        <w:rPr>
          <w:rFonts w:eastAsia="Times New Roman" w:cs="Times New Roman"/>
          <w:szCs w:val="24"/>
        </w:rPr>
        <w:t xml:space="preserve">λπ., πραγματικά ούτε το Υπουργείο πρέπει να απασχολούν αυτά </w:t>
      </w:r>
      <w:r>
        <w:rPr>
          <w:rFonts w:eastAsia="Times New Roman" w:cs="Times New Roman"/>
          <w:szCs w:val="24"/>
        </w:rPr>
        <w:t>ούτε κανέναν άλλον επί της ουσίας. Αυτό είναι το ένα θέμα.</w:t>
      </w:r>
    </w:p>
    <w:p w14:paraId="5487C25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Το δεύτερο. Έχετε δίκιο ότι η πρώτη αντίδραση είναι να τα κλείσουμε αυτά, να τα πάμε σε ένα </w:t>
      </w:r>
      <w:r>
        <w:rPr>
          <w:rFonts w:eastAsia="Times New Roman" w:cs="Times New Roman"/>
          <w:szCs w:val="24"/>
          <w:lang w:val="en-US"/>
        </w:rPr>
        <w:t>campus</w:t>
      </w:r>
      <w:r>
        <w:rPr>
          <w:rFonts w:eastAsia="Times New Roman" w:cs="Times New Roman"/>
          <w:szCs w:val="24"/>
        </w:rPr>
        <w:t xml:space="preserve"> γενικότερο, διότι αυτό και χωροταξικά και εκπαιδευτικά παίζει μεγαλύτερο ρόλο. Αυτό είναι το ένα ά</w:t>
      </w:r>
      <w:r>
        <w:rPr>
          <w:rFonts w:eastAsia="Times New Roman" w:cs="Times New Roman"/>
          <w:szCs w:val="24"/>
        </w:rPr>
        <w:t xml:space="preserve">κρο. Το άλλο άκρο είναι να δεχθούμε αυτή την απίστευτη πανσπερμία που υπάρχει. Έτσι δεν είναι; Και όπως γνωρίζετε και εσείς, σε ένα από τα πράγματα που έχουμε μία εθνική ομοψυχία  με τους Βουλευτές όλων των κομμάτων είναι όταν πάει κανείς να πειράξει κάτι </w:t>
      </w:r>
      <w:r>
        <w:rPr>
          <w:rFonts w:eastAsia="Times New Roman" w:cs="Times New Roman"/>
          <w:szCs w:val="24"/>
        </w:rPr>
        <w:t xml:space="preserve">σε τοπικό επίπεδο. Αυτό δεν το λέω επειδή υπάρχει μία πολιτική να κλείσουμε τα πάντα, να τα μεταφέρουμε </w:t>
      </w:r>
      <w:r>
        <w:rPr>
          <w:rFonts w:eastAsia="Times New Roman" w:cs="Times New Roman"/>
          <w:szCs w:val="24"/>
        </w:rPr>
        <w:lastRenderedPageBreak/>
        <w:t>εκεί κ</w:t>
      </w:r>
      <w:r>
        <w:rPr>
          <w:rFonts w:eastAsia="Times New Roman" w:cs="Times New Roman"/>
          <w:szCs w:val="24"/>
        </w:rPr>
        <w:t>.</w:t>
      </w:r>
      <w:r>
        <w:rPr>
          <w:rFonts w:eastAsia="Times New Roman" w:cs="Times New Roman"/>
          <w:szCs w:val="24"/>
        </w:rPr>
        <w:t>λπ., λέω όμως ότι θα πρέπει και οι τοπικές κοινωνίες επί της ουσίας να δούμε πώς μπορούν να βοηθήσουν αυτά τα ιδρύματα. Διότι αν η τοπική κοινωνί</w:t>
      </w:r>
      <w:r>
        <w:rPr>
          <w:rFonts w:eastAsia="Times New Roman" w:cs="Times New Roman"/>
          <w:szCs w:val="24"/>
        </w:rPr>
        <w:t>α το μόνο που κάνει είναι να εισπράττει, επειδή προφανώς υπάρχει ένας κόσμος που καταναλώνει κλπ., δεν βοηθάει την εκπαίδευση αυτό. Βοηθάει προφανώς μία υποτυπώδη οικονομική λειτουργία της τοπικής κοινωνίας.</w:t>
      </w:r>
    </w:p>
    <w:p w14:paraId="5487C25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Θα σας παρακαλούσα, λοιπόν, ειδικά για το θέμα α</w:t>
      </w:r>
      <w:r>
        <w:rPr>
          <w:rFonts w:eastAsia="Times New Roman" w:cs="Times New Roman"/>
          <w:szCs w:val="24"/>
        </w:rPr>
        <w:t>υτό -</w:t>
      </w:r>
      <w:r>
        <w:rPr>
          <w:rFonts w:eastAsia="Times New Roman" w:cs="Times New Roman"/>
          <w:szCs w:val="24"/>
        </w:rPr>
        <w:t xml:space="preserve"> </w:t>
      </w:r>
      <w:r>
        <w:rPr>
          <w:rFonts w:eastAsia="Times New Roman" w:cs="Times New Roman"/>
          <w:szCs w:val="24"/>
        </w:rPr>
        <w:t xml:space="preserve">το γνωρίζει και ο κ. </w:t>
      </w:r>
      <w:proofErr w:type="spellStart"/>
      <w:r>
        <w:rPr>
          <w:rFonts w:eastAsia="Times New Roman" w:cs="Times New Roman"/>
          <w:szCs w:val="24"/>
        </w:rPr>
        <w:t>Μπαξεβανάκης</w:t>
      </w:r>
      <w:proofErr w:type="spellEnd"/>
      <w:r>
        <w:rPr>
          <w:rFonts w:eastAsia="Times New Roman" w:cs="Times New Roman"/>
          <w:szCs w:val="24"/>
        </w:rPr>
        <w:t xml:space="preserve"> ο Υφυπουργός </w:t>
      </w:r>
      <w:r>
        <w:rPr>
          <w:rFonts w:eastAsia="Times New Roman" w:cs="Times New Roman"/>
          <w:szCs w:val="24"/>
        </w:rPr>
        <w:t xml:space="preserve">μας </w:t>
      </w:r>
      <w:r>
        <w:rPr>
          <w:rFonts w:eastAsia="Times New Roman" w:cs="Times New Roman"/>
          <w:szCs w:val="24"/>
        </w:rPr>
        <w:t xml:space="preserve">- να συναντούσαμε και με τον κ. </w:t>
      </w:r>
      <w:proofErr w:type="spellStart"/>
      <w:r>
        <w:rPr>
          <w:rFonts w:eastAsia="Times New Roman" w:cs="Times New Roman"/>
          <w:szCs w:val="24"/>
        </w:rPr>
        <w:t>Μπαξεβανάκη</w:t>
      </w:r>
      <w:proofErr w:type="spellEnd"/>
      <w:r>
        <w:rPr>
          <w:rFonts w:eastAsia="Times New Roman" w:cs="Times New Roman"/>
          <w:szCs w:val="24"/>
        </w:rPr>
        <w:t xml:space="preserve"> μία αντιπροσωπεία η οποία να μην μας πει για τις λεπτομέρειες των προβλημάτων, αλλά να μας πει πώς η ίδια φαντάζεται την προοπτική αυτών, ώστε να παρθεί υπ</w:t>
      </w:r>
      <w:r>
        <w:rPr>
          <w:rFonts w:eastAsia="Times New Roman" w:cs="Times New Roman"/>
          <w:szCs w:val="24"/>
        </w:rPr>
        <w:t>όψη στην όποια χάραξη πολιτικής.</w:t>
      </w:r>
    </w:p>
    <w:p w14:paraId="5487C25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Σας ευχαριστώ και πάλι.</w:t>
      </w:r>
    </w:p>
    <w:p w14:paraId="5487C25F"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προηγηθεί η συζήτηση της δέκατης τέταρτης με αριθμό 203/14-11-2016 επίκαι</w:t>
      </w:r>
      <w:r>
        <w:rPr>
          <w:rFonts w:eastAsia="Times New Roman" w:cs="Times New Roman"/>
          <w:szCs w:val="24"/>
        </w:rPr>
        <w:lastRenderedPageBreak/>
        <w:t>ρης ερώτησης πρώτου κύκλου του Βουλευτή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szCs w:val="24"/>
        </w:rPr>
        <w:t xml:space="preserve">Ιωάννη Γκιόκα, σχετικά με την καταστολή και τις διώξεις των αγωνιζόμενων μαθητών. </w:t>
      </w:r>
    </w:p>
    <w:p w14:paraId="5487C26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Έρευνας και Θρησκευμάτων κ. Δημήτριος </w:t>
      </w:r>
      <w:proofErr w:type="spellStart"/>
      <w:r>
        <w:rPr>
          <w:rFonts w:eastAsia="Times New Roman" w:cs="Times New Roman"/>
          <w:szCs w:val="24"/>
        </w:rPr>
        <w:t>Μπαξεβανάκης</w:t>
      </w:r>
      <w:proofErr w:type="spellEnd"/>
      <w:r>
        <w:rPr>
          <w:rFonts w:eastAsia="Times New Roman" w:cs="Times New Roman"/>
          <w:szCs w:val="24"/>
        </w:rPr>
        <w:t>.</w:t>
      </w:r>
    </w:p>
    <w:p w14:paraId="5487C26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 κ. Γκιόκας, έχει τον λόγο για δύο λεπτά.</w:t>
      </w:r>
    </w:p>
    <w:p w14:paraId="5487C262"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Ευχαριστώ, κυρία Πρόεδρε.</w:t>
      </w:r>
    </w:p>
    <w:p w14:paraId="5487C26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Υφυπουργέ, είναι η πρώτη φορά μετά από αρκετά χρόνια, αν δεν κάνω λάθος μετά από το 2001, όπου έχουμε συλλήψεις, ποινικές διώξεις και καταδίκες μαθητών για τη συμμετοχή τους σε αγώνες και κινητοποιήσεις που αυτοί αποφασίζουν με τα όργανά τους και με</w:t>
      </w:r>
      <w:r>
        <w:rPr>
          <w:rFonts w:eastAsia="Times New Roman" w:cs="Times New Roman"/>
          <w:szCs w:val="24"/>
        </w:rPr>
        <w:t xml:space="preserve"> τις διαδικασίες τους. Συλλήψεις και διώξεις υπήρχαν, όμως πλέον έχουμε και καταδίκες μαθητών και όχι μόνο μαθητών, έχουμε και απειλές σε βάρος γονιών οι οποίοι συμπαραστέκονται, όπως οφείλουν να, κάνουν σε αυτούς τους α</w:t>
      </w:r>
      <w:r>
        <w:rPr>
          <w:rFonts w:eastAsia="Times New Roman" w:cs="Times New Roman"/>
          <w:szCs w:val="24"/>
        </w:rPr>
        <w:lastRenderedPageBreak/>
        <w:t>γώνες των παιδιών τους με την απειλή</w:t>
      </w:r>
      <w:r>
        <w:rPr>
          <w:rFonts w:eastAsia="Times New Roman" w:cs="Times New Roman"/>
          <w:szCs w:val="24"/>
        </w:rPr>
        <w:t xml:space="preserve"> της παραμέλησης εποπτείας ανηλίκων. Τα κρούσματα που υπάρχουν το τελευταίο διάστημα δεν είναι ένα και δύο, δεν είναι μεμονωμένα, είναι αρκετά και αναφέρονται συγκεκριμένα στην επίκαιρη ερώτηση που καταθέτουμε. </w:t>
      </w:r>
    </w:p>
    <w:p w14:paraId="5487C264"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Αναφέρω: Στη Λαμία, στις 20 Οκτώβρη αστυνομι</w:t>
      </w:r>
      <w:r>
        <w:rPr>
          <w:rFonts w:eastAsia="Times New Roman" w:cs="Times New Roman"/>
          <w:szCs w:val="24"/>
        </w:rPr>
        <w:t xml:space="preserve">κές δυνάμεις κατόπιν εντολής εισαγγελέα πραγματοποίησαν έφοδο, χρησιμοποιώντας ακόμη και κλούβες, λες και δεν ξέρω εγώ ποιον είχαν να συλλάβουν, τον Πάμπλο </w:t>
      </w:r>
      <w:proofErr w:type="spellStart"/>
      <w:r>
        <w:rPr>
          <w:rFonts w:eastAsia="Times New Roman" w:cs="Times New Roman"/>
          <w:szCs w:val="24"/>
        </w:rPr>
        <w:t>Εσκομπάρ</w:t>
      </w:r>
      <w:proofErr w:type="spellEnd"/>
      <w:r>
        <w:rPr>
          <w:rFonts w:eastAsia="Times New Roman" w:cs="Times New Roman"/>
          <w:szCs w:val="24"/>
        </w:rPr>
        <w:t xml:space="preserve"> ή τον Αλ </w:t>
      </w:r>
      <w:proofErr w:type="spellStart"/>
      <w:r>
        <w:rPr>
          <w:rFonts w:eastAsia="Times New Roman" w:cs="Times New Roman"/>
          <w:szCs w:val="24"/>
        </w:rPr>
        <w:t>Καπόνε</w:t>
      </w:r>
      <w:proofErr w:type="spellEnd"/>
      <w:r>
        <w:rPr>
          <w:rFonts w:eastAsia="Times New Roman" w:cs="Times New Roman"/>
          <w:szCs w:val="24"/>
        </w:rPr>
        <w:t>, στο 5</w:t>
      </w:r>
      <w:r>
        <w:rPr>
          <w:rFonts w:eastAsia="Times New Roman" w:cs="Times New Roman"/>
          <w:szCs w:val="24"/>
          <w:vertAlign w:val="superscript"/>
        </w:rPr>
        <w:t>ο</w:t>
      </w:r>
      <w:r>
        <w:rPr>
          <w:rFonts w:eastAsia="Times New Roman" w:cs="Times New Roman"/>
          <w:szCs w:val="24"/>
        </w:rPr>
        <w:t xml:space="preserve"> και 6</w:t>
      </w:r>
      <w:r>
        <w:rPr>
          <w:rFonts w:eastAsia="Times New Roman" w:cs="Times New Roman"/>
          <w:szCs w:val="24"/>
          <w:vertAlign w:val="superscript"/>
        </w:rPr>
        <w:t>ο</w:t>
      </w:r>
      <w:r>
        <w:rPr>
          <w:rFonts w:eastAsia="Times New Roman" w:cs="Times New Roman"/>
          <w:szCs w:val="24"/>
        </w:rPr>
        <w:t xml:space="preserve"> Λύκειο Λαμίας, στο 2</w:t>
      </w:r>
      <w:r>
        <w:rPr>
          <w:rFonts w:eastAsia="Times New Roman" w:cs="Times New Roman"/>
          <w:szCs w:val="24"/>
          <w:vertAlign w:val="superscript"/>
        </w:rPr>
        <w:t>ο</w:t>
      </w:r>
      <w:r>
        <w:rPr>
          <w:rFonts w:eastAsia="Times New Roman" w:cs="Times New Roman"/>
          <w:szCs w:val="24"/>
        </w:rPr>
        <w:t xml:space="preserve"> ΕΠΑΛ, στο Νυχτερινό Γυμνάσιο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Λύκειο </w:t>
      </w:r>
      <w:r>
        <w:rPr>
          <w:rFonts w:eastAsia="Times New Roman" w:cs="Times New Roman"/>
          <w:szCs w:val="24"/>
        </w:rPr>
        <w:t xml:space="preserve">Λαμίας, συλλαμβάνοντας μαθητές που βρίσκονταν στα σχολεία τους και είναι στη φάση της προκαταρκτικής εξέτασης.                              </w:t>
      </w:r>
    </w:p>
    <w:p w14:paraId="5487C26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Αντίστοιχα γεγονότα έχουν γίνει στα Γρεβενά, στην Κεφαλονιά, στο Ηράκλειο της Κρήτης. Πριν λίγες ημέρες υπήρχε κατα</w:t>
      </w:r>
      <w:r>
        <w:rPr>
          <w:rFonts w:eastAsia="Times New Roman" w:cs="Times New Roman"/>
          <w:szCs w:val="24"/>
        </w:rPr>
        <w:t>δίκη ανήλικων μαθητών από το Μονομελές Δικαστήριο Ανηλίκων με επιβολή αναμορφωτι</w:t>
      </w:r>
      <w:r>
        <w:rPr>
          <w:rFonts w:eastAsia="Times New Roman" w:cs="Times New Roman"/>
          <w:szCs w:val="24"/>
        </w:rPr>
        <w:lastRenderedPageBreak/>
        <w:t xml:space="preserve">κών μέτρων για μαθητές, οι οποίοι πήραν μέρος σε μαθητικές κινητοποιήσεις. Το πιο πρόσφατο είναι η σύλληψη μέλους της ΚΝΕ, μετά από καταγγελία του </w:t>
      </w:r>
      <w:r>
        <w:rPr>
          <w:rFonts w:eastAsia="Times New Roman" w:cs="Times New Roman"/>
          <w:szCs w:val="24"/>
        </w:rPr>
        <w:t>δ</w:t>
      </w:r>
      <w:r>
        <w:rPr>
          <w:rFonts w:eastAsia="Times New Roman" w:cs="Times New Roman"/>
          <w:szCs w:val="24"/>
        </w:rPr>
        <w:t>ιευθυντή του σχολείου, με τη</w:t>
      </w:r>
      <w:r>
        <w:rPr>
          <w:rFonts w:eastAsia="Times New Roman" w:cs="Times New Roman"/>
          <w:szCs w:val="24"/>
        </w:rPr>
        <w:t>ν κατηγορία της διέγερσης σε απόπειρα διατάραξης οικιακής ειρήνης. Σήμερα μάλιστα είναι και η δίκη αυτή του μέλους της ΚΝΕ στο Κιλκίς, για την οποία έχουν βγει ανακοινώσεις καταδίκης από μαζικούς φορείς εκπαιδευτικών, γονέων, εργαζομένων και οι μόνοι οι οπ</w:t>
      </w:r>
      <w:r>
        <w:rPr>
          <w:rFonts w:eastAsia="Times New Roman" w:cs="Times New Roman"/>
          <w:szCs w:val="24"/>
        </w:rPr>
        <w:t xml:space="preserve">οίοι έχουν στηρίξει αυτές τις απαράδεκτες ενέργειες του </w:t>
      </w:r>
      <w:r>
        <w:rPr>
          <w:rFonts w:eastAsia="Times New Roman" w:cs="Times New Roman"/>
          <w:szCs w:val="24"/>
        </w:rPr>
        <w:t>δ</w:t>
      </w:r>
      <w:r>
        <w:rPr>
          <w:rFonts w:eastAsia="Times New Roman" w:cs="Times New Roman"/>
          <w:szCs w:val="24"/>
        </w:rPr>
        <w:t xml:space="preserve">ιευθυντή είναι η Νέα Δημοκρατία και η Χρυσή Αυγή. Από εκεί μπορεί κάποιος να βγάλει συμπέρασμα. </w:t>
      </w:r>
    </w:p>
    <w:p w14:paraId="5487C26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Κατά τη γνώμη μας είναι εξωφρενικά αυτά τα γεγονότα. Επαναλαμβάνω, είναι η πρώτη φορά μετά από πολλά χ</w:t>
      </w:r>
      <w:r>
        <w:rPr>
          <w:rFonts w:eastAsia="Times New Roman" w:cs="Times New Roman"/>
          <w:szCs w:val="24"/>
        </w:rPr>
        <w:t>ρόνια που υπάρχουν καταδίκες μαθητών. Και από αυτήν την άποψη έχει ευθύνη η Κυβέρνηση, η οποία το προηγούμενο διάστημα πανηγύριζε για την κατάργηση –και σω</w:t>
      </w:r>
      <w:r>
        <w:rPr>
          <w:rFonts w:eastAsia="Times New Roman" w:cs="Times New Roman"/>
          <w:szCs w:val="24"/>
        </w:rPr>
        <w:lastRenderedPageBreak/>
        <w:t xml:space="preserve">στά καταργήθηκε-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για τις δημοκρατικές ελευθερίες, τα δημοκρατικά </w:t>
      </w:r>
      <w:r>
        <w:rPr>
          <w:rFonts w:eastAsia="Times New Roman" w:cs="Times New Roman"/>
          <w:szCs w:val="24"/>
        </w:rPr>
        <w:t xml:space="preserve">δικαιώματα, όμως, στην πράξη συνεχίζεται ένας αυταρχισμός και όχι μόνο συνεχίζεται, αλλά και κλιμακώνεται. </w:t>
      </w:r>
    </w:p>
    <w:p w14:paraId="5487C26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Απ’ αυτήν την άποψη, αυτό που εμείς ρωτάμε με τη συγκεκριμένη ερώτηση είναι τα εξής: Τι μέτρα θα πάρει η Κυβέρνηση για να παύσουν αυτές οι διώξεις σ</w:t>
      </w:r>
      <w:r>
        <w:rPr>
          <w:rFonts w:eastAsia="Times New Roman" w:cs="Times New Roman"/>
          <w:szCs w:val="24"/>
        </w:rPr>
        <w:t xml:space="preserve">ε βάρος μαθητών, να σταματήσουν οι απειλές εναντίον γονιών και φυσικά να τεθούν άμεσα στο αρχείο όλες εκείνες οι υποθέσεις είτε οι παλαιότερες, με βάση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είτε με άλλες ποινικές διατάξεις και να αρθούν τυχόν καταδίκες μαθητώ</w:t>
      </w:r>
      <w:r>
        <w:rPr>
          <w:rFonts w:eastAsia="Times New Roman" w:cs="Times New Roman"/>
          <w:szCs w:val="24"/>
        </w:rPr>
        <w:t xml:space="preserve">ν για τις πιο πάνω πράξεις; </w:t>
      </w:r>
    </w:p>
    <w:p w14:paraId="5487C26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487C26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Υφυπουργός Παιδείας, Έρευνας και Θρησκευμάτων κ. Δημήτριος </w:t>
      </w:r>
      <w:proofErr w:type="spellStart"/>
      <w:r>
        <w:rPr>
          <w:rFonts w:eastAsia="Times New Roman" w:cs="Times New Roman"/>
          <w:szCs w:val="24"/>
        </w:rPr>
        <w:t>Μπαξεβανάκης</w:t>
      </w:r>
      <w:proofErr w:type="spellEnd"/>
      <w:r>
        <w:rPr>
          <w:rFonts w:eastAsia="Times New Roman" w:cs="Times New Roman"/>
          <w:szCs w:val="24"/>
        </w:rPr>
        <w:t xml:space="preserve"> για τρία λεπτά. </w:t>
      </w:r>
    </w:p>
    <w:p w14:paraId="5487C26A"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ΜΠΑΞΕΒΑΝΑΚΗΣ (Υφυπουργός Παιδείας, Έρευνας και Θρησκευμά</w:t>
      </w:r>
      <w:r>
        <w:rPr>
          <w:rFonts w:eastAsia="Times New Roman" w:cs="Times New Roman"/>
          <w:b/>
          <w:szCs w:val="24"/>
        </w:rPr>
        <w:t xml:space="preserve">των): </w:t>
      </w:r>
      <w:r>
        <w:rPr>
          <w:rFonts w:eastAsia="Times New Roman" w:cs="Times New Roman"/>
          <w:szCs w:val="24"/>
        </w:rPr>
        <w:t xml:space="preserve">Ευχαριστώ, κυρία Πρόεδρε. </w:t>
      </w:r>
    </w:p>
    <w:p w14:paraId="5487C26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Κύριε Γκιόκα, όπως πολύ καλά γνωρίζετε, η δικαιοσύνη στην Ελλάδα είναι ανεξάρτητη και οι εισαγγελικές αρχές ενεργούν σύμφωνα με το πνεύμα των νόμων, σύμφωνα με το γράμμα των νόμων και όχι κατόπιν κυβερνητικών εντολών. Είναι</w:t>
      </w:r>
      <w:r>
        <w:rPr>
          <w:rFonts w:eastAsia="Times New Roman" w:cs="Times New Roman"/>
          <w:szCs w:val="24"/>
        </w:rPr>
        <w:t xml:space="preserve"> άλλωστε, πρόσφατες πολλές αποφάσεις δικαστηρίων -</w:t>
      </w:r>
      <w:r>
        <w:rPr>
          <w:rFonts w:eastAsia="Times New Roman" w:cs="Times New Roman"/>
          <w:szCs w:val="24"/>
        </w:rPr>
        <w:t xml:space="preserve"> </w:t>
      </w:r>
      <w:r>
        <w:rPr>
          <w:rFonts w:eastAsia="Times New Roman" w:cs="Times New Roman"/>
          <w:szCs w:val="24"/>
        </w:rPr>
        <w:t>και ειδικά αναφέρομαι στα ανώτατα δικαστήρια</w:t>
      </w:r>
      <w:r>
        <w:rPr>
          <w:rFonts w:eastAsia="Times New Roman" w:cs="Times New Roman"/>
          <w:szCs w:val="24"/>
        </w:rPr>
        <w:t xml:space="preserve"> </w:t>
      </w:r>
      <w:r>
        <w:rPr>
          <w:rFonts w:eastAsia="Times New Roman" w:cs="Times New Roman"/>
          <w:szCs w:val="24"/>
        </w:rPr>
        <w:t>- με τις οποίες όλη η ελληνική κοινωνία γνωρίζει ότι η Κυβέρνηση δεν συμφωνεί. Παρ</w:t>
      </w:r>
      <w:r>
        <w:rPr>
          <w:rFonts w:eastAsia="Times New Roman" w:cs="Times New Roman"/>
          <w:szCs w:val="24"/>
        </w:rPr>
        <w:t xml:space="preserve">’ </w:t>
      </w:r>
      <w:r>
        <w:rPr>
          <w:rFonts w:eastAsia="Times New Roman" w:cs="Times New Roman"/>
          <w:szCs w:val="24"/>
        </w:rPr>
        <w:t xml:space="preserve">όλα αυτά, οφείλει να σέβεται και να εφαρμόζει τις αποφάσεις αυτές. </w:t>
      </w:r>
    </w:p>
    <w:p w14:paraId="5487C26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Τι μπορε</w:t>
      </w:r>
      <w:r>
        <w:rPr>
          <w:rFonts w:eastAsia="Times New Roman" w:cs="Times New Roman"/>
          <w:szCs w:val="24"/>
        </w:rPr>
        <w:t xml:space="preserve">ί να κάνει η Κυβέρνηση; Μπορεί να νομοθετεί. Και, όπως σωστά είπατε, είναι πρόσφατη η νομοθέτηση με τον ν.4386 του Υπουργείου Παιδείας με το άρθρο 45 του οποίου καταργήθηκε ο ν.2811/2000, ο οποίος είχε κυρώσει την περίφημη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w:t>
      </w:r>
      <w:r>
        <w:rPr>
          <w:rFonts w:eastAsia="Times New Roman" w:cs="Times New Roman"/>
          <w:szCs w:val="24"/>
        </w:rPr>
        <w:t xml:space="preserve">υ όλη η εκπαιδευτική κοινότητα γνωρίζει ότι </w:t>
      </w:r>
      <w:proofErr w:type="spellStart"/>
      <w:r>
        <w:rPr>
          <w:rFonts w:eastAsia="Times New Roman" w:cs="Times New Roman"/>
          <w:szCs w:val="24"/>
        </w:rPr>
        <w:t>ποινικοποιούσε</w:t>
      </w:r>
      <w:proofErr w:type="spellEnd"/>
      <w:r>
        <w:rPr>
          <w:rFonts w:eastAsia="Times New Roman" w:cs="Times New Roman"/>
          <w:szCs w:val="24"/>
        </w:rPr>
        <w:t xml:space="preserve"> τις μαθητικές </w:t>
      </w:r>
      <w:r>
        <w:rPr>
          <w:rFonts w:eastAsia="Times New Roman" w:cs="Times New Roman"/>
          <w:szCs w:val="24"/>
        </w:rPr>
        <w:lastRenderedPageBreak/>
        <w:t xml:space="preserve">κινητοποιήσεις εντός των σχολικών χώρων. Αυτόν τον νόμο, ο οποίος ίσχυσε επί δεκαπέντε χρόνια και εφαρμόστηκε αρκετές φορές, η Κυβέρνηση του ΣΥΡΙΖΑ τον κατήργησε. </w:t>
      </w:r>
    </w:p>
    <w:p w14:paraId="5487C26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Τι συνέβη στις περι</w:t>
      </w:r>
      <w:r>
        <w:rPr>
          <w:rFonts w:eastAsia="Times New Roman" w:cs="Times New Roman"/>
          <w:szCs w:val="24"/>
        </w:rPr>
        <w:t xml:space="preserve">πτώσεις που αναφέρετε στην επίκαιρη ερώτησή σας, σύμφωνα με όσα ενημερώνουν οι αρμόδιες εισαγγελικές αρχές και για την περίπτωση της Λαμίας που όντως είναι η σοβαρότερη απ’ όλες; </w:t>
      </w:r>
    </w:p>
    <w:p w14:paraId="5487C26E" w14:textId="77777777" w:rsidR="00EA4505" w:rsidRDefault="00FF7F79">
      <w:pPr>
        <w:spacing w:after="0" w:line="600" w:lineRule="auto"/>
        <w:ind w:firstLine="720"/>
        <w:jc w:val="both"/>
        <w:rPr>
          <w:rFonts w:eastAsia="Times New Roman"/>
          <w:szCs w:val="24"/>
        </w:rPr>
      </w:pPr>
      <w:r>
        <w:rPr>
          <w:rFonts w:eastAsia="Times New Roman" w:cs="Times New Roman"/>
          <w:szCs w:val="24"/>
        </w:rPr>
        <w:t>Η Εισαγγελία Πρωτοδικών Λαμίας αναφέρει το εξής: «Στο 1</w:t>
      </w:r>
      <w:r>
        <w:rPr>
          <w:rFonts w:eastAsia="Times New Roman" w:cs="Times New Roman"/>
          <w:szCs w:val="24"/>
          <w:vertAlign w:val="superscript"/>
        </w:rPr>
        <w:t>ο</w:t>
      </w:r>
      <w:r>
        <w:rPr>
          <w:rFonts w:eastAsia="Times New Roman" w:cs="Times New Roman"/>
          <w:szCs w:val="24"/>
        </w:rPr>
        <w:t xml:space="preserve"> ΕΠΑΛ Λαμίας, όπου μ</w:t>
      </w:r>
      <w:r>
        <w:rPr>
          <w:rFonts w:eastAsia="Times New Roman" w:cs="Times New Roman"/>
          <w:szCs w:val="24"/>
        </w:rPr>
        <w:t xml:space="preserve">ετέβη αστυνομική δύναμη κατόπιν παραγγελίας μας και παρουσίας μας –του </w:t>
      </w:r>
      <w:r>
        <w:rPr>
          <w:rFonts w:eastAsia="Times New Roman" w:cs="Times New Roman"/>
          <w:szCs w:val="24"/>
        </w:rPr>
        <w:t>ε</w:t>
      </w:r>
      <w:r>
        <w:rPr>
          <w:rFonts w:eastAsia="Times New Roman" w:cs="Times New Roman"/>
          <w:szCs w:val="24"/>
        </w:rPr>
        <w:t>ισαγγελέα- όπου διαπίστωσε ότι καίγονταν θρανία και καρέκλες, ο</w:t>
      </w:r>
      <w:r>
        <w:rPr>
          <w:rFonts w:eastAsia="Times New Roman" w:cs="Times New Roman"/>
          <w:szCs w:val="24"/>
        </w:rPr>
        <w:t>κ</w:t>
      </w:r>
      <w:r>
        <w:rPr>
          <w:rFonts w:eastAsia="Times New Roman" w:cs="Times New Roman"/>
          <w:szCs w:val="24"/>
        </w:rPr>
        <w:t xml:space="preserve">τώ και πέντε αντίστοιχα, συνελήφθη ένας δεκαεξάχρονος μαθητής κι ένας εξωσχολικός ενήλικος. Ο μαθητής αφέθηκε ελεύθερος </w:t>
      </w:r>
      <w:r>
        <w:rPr>
          <w:rFonts w:eastAsia="Times New Roman" w:cs="Times New Roman"/>
          <w:szCs w:val="24"/>
        </w:rPr>
        <w:t>και ο ενήλικος εξωσχολικός παραπέμφθηκε στο ακροατήριο. Στο 2</w:t>
      </w:r>
      <w:r>
        <w:rPr>
          <w:rFonts w:eastAsia="Times New Roman" w:cs="Times New Roman"/>
          <w:szCs w:val="24"/>
          <w:vertAlign w:val="superscript"/>
        </w:rPr>
        <w:t>ο</w:t>
      </w:r>
      <w:r>
        <w:rPr>
          <w:rFonts w:eastAsia="Times New Roman" w:cs="Times New Roman"/>
          <w:szCs w:val="24"/>
        </w:rPr>
        <w:t xml:space="preserve"> ΕΠΑΛ Λαμίας μετά από επανειλημμένα παράπονα γονέων και πάλι παρουσία μας και κατόπιν παραγγελίας μας –</w:t>
      </w:r>
      <w:r>
        <w:rPr>
          <w:rFonts w:eastAsia="Times New Roman" w:cs="Times New Roman"/>
          <w:szCs w:val="24"/>
        </w:rPr>
        <w:t xml:space="preserve"> </w:t>
      </w:r>
      <w:r>
        <w:rPr>
          <w:rFonts w:eastAsia="Times New Roman" w:cs="Times New Roman"/>
          <w:szCs w:val="24"/>
        </w:rPr>
        <w:t xml:space="preserve">ξανά του </w:t>
      </w:r>
      <w:r>
        <w:rPr>
          <w:rFonts w:eastAsia="Times New Roman" w:cs="Times New Roman"/>
          <w:szCs w:val="24"/>
        </w:rPr>
        <w:t>ε</w:t>
      </w:r>
      <w:r>
        <w:rPr>
          <w:rFonts w:eastAsia="Times New Roman" w:cs="Times New Roman"/>
          <w:szCs w:val="24"/>
        </w:rPr>
        <w:t>ισαγγελέα- μετέβη αστυνομική δύναμη στο σχολείο όπου διαπίστωσε –σύμφωνα με τα λ</w:t>
      </w:r>
      <w:r>
        <w:rPr>
          <w:rFonts w:eastAsia="Times New Roman" w:cs="Times New Roman"/>
          <w:szCs w:val="24"/>
        </w:rPr>
        <w:t xml:space="preserve">εγόμενα της </w:t>
      </w:r>
      <w:r>
        <w:rPr>
          <w:rFonts w:eastAsia="Times New Roman" w:cs="Times New Roman"/>
          <w:szCs w:val="24"/>
        </w:rPr>
        <w:lastRenderedPageBreak/>
        <w:t>ε</w:t>
      </w:r>
      <w:r>
        <w:rPr>
          <w:rFonts w:eastAsia="Times New Roman" w:cs="Times New Roman"/>
          <w:szCs w:val="24"/>
        </w:rPr>
        <w:t xml:space="preserve">ισαγγελίας- τα εξής: </w:t>
      </w:r>
      <w:r>
        <w:rPr>
          <w:rFonts w:eastAsia="Times New Roman"/>
          <w:szCs w:val="24"/>
        </w:rPr>
        <w:t>Ενώ οι μαθητές ετοιμάζονταν να αποχωρήσουν από το σχολείο ένας γονέας μαθητή στάθηκε μπροστά στην είσοδο του προαυλίου και τους παρότρυνε να παραμείνουν στο σχολείο».</w:t>
      </w:r>
    </w:p>
    <w:p w14:paraId="5487C26F" w14:textId="77777777" w:rsidR="00EA4505" w:rsidRDefault="00FF7F79">
      <w:pPr>
        <w:spacing w:after="0" w:line="600" w:lineRule="auto"/>
        <w:ind w:firstLine="720"/>
        <w:jc w:val="both"/>
        <w:rPr>
          <w:rFonts w:eastAsia="Times New Roman"/>
          <w:szCs w:val="24"/>
        </w:rPr>
      </w:pPr>
      <w:r>
        <w:rPr>
          <w:rFonts w:eastAsia="Times New Roman"/>
          <w:szCs w:val="24"/>
        </w:rPr>
        <w:t>Δεν νομίζω ότι έχετε την άποψη πως οι μαθητές έχουν ανά</w:t>
      </w:r>
      <w:r>
        <w:rPr>
          <w:rFonts w:eastAsia="Times New Roman"/>
          <w:szCs w:val="24"/>
        </w:rPr>
        <w:t>γκη υποδείξεων και</w:t>
      </w:r>
      <w:r>
        <w:rPr>
          <w:rFonts w:eastAsia="Times New Roman"/>
          <w:szCs w:val="24"/>
        </w:rPr>
        <w:t>,</w:t>
      </w:r>
      <w:r>
        <w:rPr>
          <w:rFonts w:eastAsia="Times New Roman"/>
          <w:szCs w:val="24"/>
        </w:rPr>
        <w:t xml:space="preserve"> πολύ περισσότερο</w:t>
      </w:r>
      <w:r>
        <w:rPr>
          <w:rFonts w:eastAsia="Times New Roman"/>
          <w:szCs w:val="24"/>
        </w:rPr>
        <w:t>,</w:t>
      </w:r>
      <w:r>
        <w:rPr>
          <w:rFonts w:eastAsia="Times New Roman"/>
          <w:szCs w:val="24"/>
        </w:rPr>
        <w:t xml:space="preserve"> καθοδηγήσεων για τον τρόπο με τον οποίο θα ασκούν τη μία ή την άλλη μορφή και το πώς θα επιλέγουν να συμπεριφερθούν σε μία αγωνιστική κινητοποίηση. </w:t>
      </w:r>
    </w:p>
    <w:p w14:paraId="5487C270" w14:textId="77777777" w:rsidR="00EA4505" w:rsidRDefault="00FF7F79">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υμπληρώνει ο </w:t>
      </w:r>
      <w:r>
        <w:rPr>
          <w:rFonts w:eastAsia="Times New Roman"/>
          <w:szCs w:val="24"/>
        </w:rPr>
        <w:t>ε</w:t>
      </w:r>
      <w:r>
        <w:rPr>
          <w:rFonts w:eastAsia="Times New Roman"/>
          <w:szCs w:val="24"/>
        </w:rPr>
        <w:t>ισαγγελέας: «Αμέσως μετά τη διακρίβωση των στοιχείων τ</w:t>
      </w:r>
      <w:r>
        <w:rPr>
          <w:rFonts w:eastAsia="Times New Roman"/>
          <w:szCs w:val="24"/>
        </w:rPr>
        <w:t>ης ταυτότητάς τους, όλοι οι μαθητές αφέθηκαν ελεύθεροι.».</w:t>
      </w:r>
    </w:p>
    <w:p w14:paraId="5487C27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w:t>
      </w:r>
      <w:r>
        <w:rPr>
          <w:rFonts w:eastAsia="Times New Roman" w:cs="Times New Roman"/>
          <w:szCs w:val="24"/>
        </w:rPr>
        <w:t xml:space="preserve"> κυρίου Υφυπουργού)</w:t>
      </w:r>
    </w:p>
    <w:p w14:paraId="5487C272" w14:textId="77777777" w:rsidR="00EA4505" w:rsidRDefault="00FF7F79">
      <w:pPr>
        <w:spacing w:after="0" w:line="600" w:lineRule="auto"/>
        <w:ind w:firstLine="720"/>
        <w:jc w:val="both"/>
        <w:rPr>
          <w:rFonts w:eastAsia="Times New Roman"/>
          <w:szCs w:val="24"/>
        </w:rPr>
      </w:pPr>
      <w:r>
        <w:rPr>
          <w:rFonts w:eastAsia="Times New Roman"/>
          <w:szCs w:val="24"/>
        </w:rPr>
        <w:t xml:space="preserve">Θα σας πω και για τις άλλες περιπτώσεις που αναφέρετε στην ερώτησή σας. </w:t>
      </w:r>
    </w:p>
    <w:p w14:paraId="5487C273" w14:textId="77777777" w:rsidR="00EA4505" w:rsidRDefault="00FF7F79">
      <w:pPr>
        <w:spacing w:after="0" w:line="600" w:lineRule="auto"/>
        <w:ind w:firstLine="720"/>
        <w:jc w:val="both"/>
        <w:rPr>
          <w:rFonts w:eastAsia="Times New Roman"/>
          <w:szCs w:val="24"/>
        </w:rPr>
      </w:pPr>
      <w:r>
        <w:rPr>
          <w:rFonts w:eastAsia="Times New Roman"/>
          <w:szCs w:val="24"/>
        </w:rPr>
        <w:lastRenderedPageBreak/>
        <w:t>Η Εισαγγελία Πρωτοδικών Γρεβενών αναφέ</w:t>
      </w:r>
      <w:r>
        <w:rPr>
          <w:rFonts w:eastAsia="Times New Roman"/>
          <w:szCs w:val="24"/>
        </w:rPr>
        <w:t xml:space="preserve">ρει ότι σχηματίστηκε δικογραφία, η οποία τέθηκε στο αρχείο. Η Εισαγγελία Πρωτοδικών Ηρακλείου επίσης αναφέρει ότι σχηματίστηκε δικογραφία, η οποία τέθηκε στο αρχείο. </w:t>
      </w:r>
      <w:r>
        <w:rPr>
          <w:rFonts w:eastAsia="Times New Roman"/>
          <w:szCs w:val="24"/>
        </w:rPr>
        <w:t>Τ</w:t>
      </w:r>
      <w:r>
        <w:rPr>
          <w:rFonts w:eastAsia="Times New Roman"/>
          <w:szCs w:val="24"/>
        </w:rPr>
        <w:t>έλος, η Εισαγγελία Πρωτοδικών Κεφαλληνίας αναφέρει ότι ασκήθηκε ποινική δίωξη σε βάρος τρ</w:t>
      </w:r>
      <w:r>
        <w:rPr>
          <w:rFonts w:eastAsia="Times New Roman"/>
          <w:szCs w:val="24"/>
        </w:rPr>
        <w:t xml:space="preserve">ιών ανήλικων μαθητών. Όμως, το Μονομελές Ακροατήριο Ανηλίκων Κεφαλληνίας έκρινε ότι οι ανήλικοι δεν τέλεσαν αξιόποινη πράξη λόγω της κατάργησης του ν.2811. </w:t>
      </w:r>
    </w:p>
    <w:p w14:paraId="5487C274" w14:textId="77777777" w:rsidR="00EA4505" w:rsidRDefault="00FF7F79">
      <w:pPr>
        <w:spacing w:after="0" w:line="600" w:lineRule="auto"/>
        <w:ind w:firstLine="720"/>
        <w:jc w:val="both"/>
        <w:rPr>
          <w:rFonts w:eastAsia="Times New Roman"/>
          <w:szCs w:val="24"/>
        </w:rPr>
      </w:pPr>
      <w:r>
        <w:rPr>
          <w:rFonts w:eastAsia="Times New Roman"/>
          <w:szCs w:val="24"/>
        </w:rPr>
        <w:t xml:space="preserve">Καταργήσαμε, λοιπόν, την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του 1999 και εξαιτίας αυτού του λόγου το δι</w:t>
      </w:r>
      <w:r>
        <w:rPr>
          <w:rFonts w:eastAsia="Times New Roman"/>
          <w:szCs w:val="24"/>
        </w:rPr>
        <w:t>καστήριο της Κεφαλλονιάς απάλλαξε τους μαθητές.</w:t>
      </w:r>
    </w:p>
    <w:p w14:paraId="5487C27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Τελειώσατε, κύριε Υφυπουργέ;</w:t>
      </w:r>
    </w:p>
    <w:p w14:paraId="5487C27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ΜΠΑΞΕΒΑΝΑΚΗΣ (Υφυπουργός Παιδείας, Έρευνας και Θρησκευμάτων):</w:t>
      </w:r>
      <w:r>
        <w:rPr>
          <w:rFonts w:eastAsia="Times New Roman" w:cs="Times New Roman"/>
          <w:szCs w:val="24"/>
        </w:rPr>
        <w:t xml:space="preserve"> Ας μη συνεχίσω. Θα συνεχίσω στη δευτερολογία μου.</w:t>
      </w:r>
    </w:p>
    <w:p w14:paraId="5487C27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Ευχαριστώ.</w:t>
      </w:r>
    </w:p>
    <w:p w14:paraId="5487C278"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ΟΕΔΡΕΥΟΥΣΑ (Αναστασία Χριστοδουλοπούλου):</w:t>
      </w:r>
      <w:r>
        <w:rPr>
          <w:rFonts w:eastAsia="Times New Roman" w:cs="Times New Roman"/>
          <w:szCs w:val="24"/>
        </w:rPr>
        <w:t xml:space="preserve"> Ευχαριστούμε κι εμείς.</w:t>
      </w:r>
    </w:p>
    <w:p w14:paraId="5487C279" w14:textId="77777777" w:rsidR="00EA4505" w:rsidRDefault="00FF7F79">
      <w:pPr>
        <w:spacing w:after="0" w:line="600" w:lineRule="auto"/>
        <w:ind w:left="-181" w:firstLine="720"/>
        <w:jc w:val="both"/>
        <w:rPr>
          <w:rFonts w:eastAsia="Times New Roman"/>
          <w:szCs w:val="24"/>
        </w:rPr>
      </w:pPr>
      <w:r>
        <w:rPr>
          <w:rFonts w:eastAsia="Times New Roman" w:cs="Times New Roman"/>
          <w:szCs w:val="24"/>
        </w:rPr>
        <w:t xml:space="preserve">Κυρίες και κύριοι συνάδελφοι, πριν δώσω τον λόγο στον κ. Γκιόκα,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 αφού </w:t>
      </w:r>
      <w:r>
        <w:rPr>
          <w:rFonts w:eastAsia="Times New Roman"/>
          <w:szCs w:val="24"/>
        </w:rPr>
        <w:t xml:space="preserve">προηγουμένως </w:t>
      </w:r>
      <w:r>
        <w:rPr>
          <w:rFonts w:eastAsia="Times New Roman"/>
          <w:szCs w:val="24"/>
        </w:rPr>
        <w:t xml:space="preserve">συμμετείχαν στο </w:t>
      </w:r>
      <w:r>
        <w:rPr>
          <w:rFonts w:eastAsia="Times New Roman"/>
          <w:szCs w:val="24"/>
        </w:rPr>
        <w:t>ε</w:t>
      </w:r>
      <w:r>
        <w:rPr>
          <w:rFonts w:eastAsia="Times New Roman"/>
          <w:szCs w:val="24"/>
        </w:rPr>
        <w:t xml:space="preserve">κπαιδευτικό </w:t>
      </w:r>
      <w:r>
        <w:rPr>
          <w:rFonts w:eastAsia="Times New Roman"/>
          <w:szCs w:val="24"/>
        </w:rPr>
        <w:t>π</w:t>
      </w:r>
      <w:r>
        <w:rPr>
          <w:rFonts w:eastAsia="Times New Roman"/>
          <w:szCs w:val="24"/>
        </w:rPr>
        <w:t>ρόγραμμα «</w:t>
      </w:r>
      <w:r>
        <w:rPr>
          <w:rFonts w:eastAsia="Times New Roman"/>
          <w:szCs w:val="24"/>
        </w:rPr>
        <w:t xml:space="preserve">Ερευνάμε και συζητάμε για τον κυβερνήτη Ιωάννη </w:t>
      </w:r>
      <w:r>
        <w:rPr>
          <w:rFonts w:eastAsia="Times New Roman"/>
          <w:szCs w:val="24"/>
        </w:rPr>
        <w:t>Καποδίστρια», που οργανώνει το Ίδρυμα της Βουλής, είκοσι μαθήτριες και μαθητές και δύο εκπαιδευτικοί συνοδοί τους από το 16</w:t>
      </w:r>
      <w:r w:rsidRPr="00691868">
        <w:rPr>
          <w:rFonts w:eastAsia="Times New Roman"/>
          <w:szCs w:val="24"/>
          <w:vertAlign w:val="superscript"/>
        </w:rPr>
        <w:t>ο</w:t>
      </w:r>
      <w:r>
        <w:rPr>
          <w:rFonts w:eastAsia="Times New Roman"/>
          <w:szCs w:val="24"/>
        </w:rPr>
        <w:t xml:space="preserve"> </w:t>
      </w:r>
      <w:r>
        <w:rPr>
          <w:rFonts w:eastAsia="Times New Roman"/>
          <w:szCs w:val="24"/>
        </w:rPr>
        <w:t>Γυμνάσιο Περιστερίου.</w:t>
      </w:r>
    </w:p>
    <w:p w14:paraId="5487C27A" w14:textId="77777777" w:rsidR="00EA4505" w:rsidRDefault="00FF7F79">
      <w:pPr>
        <w:tabs>
          <w:tab w:val="left" w:pos="6787"/>
        </w:tabs>
        <w:spacing w:after="0" w:line="600" w:lineRule="auto"/>
        <w:ind w:left="-181" w:firstLine="720"/>
        <w:jc w:val="both"/>
        <w:rPr>
          <w:rFonts w:eastAsia="Times New Roman"/>
          <w:szCs w:val="24"/>
        </w:rPr>
      </w:pPr>
      <w:r>
        <w:rPr>
          <w:rFonts w:eastAsia="Times New Roman"/>
          <w:szCs w:val="24"/>
        </w:rPr>
        <w:t xml:space="preserve">Η Βουλή τούς καλωσορίζει. </w:t>
      </w:r>
    </w:p>
    <w:p w14:paraId="5487C27B" w14:textId="77777777" w:rsidR="00EA4505" w:rsidRDefault="00FF7F79">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487C27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Σήμερα η Βουλή είναι άδεια</w:t>
      </w:r>
      <w:r>
        <w:rPr>
          <w:rFonts w:eastAsia="Times New Roman" w:cs="Times New Roman"/>
          <w:szCs w:val="24"/>
        </w:rPr>
        <w:t xml:space="preserve">, </w:t>
      </w:r>
      <w:r>
        <w:rPr>
          <w:rFonts w:eastAsia="Times New Roman" w:cs="Times New Roman"/>
          <w:szCs w:val="24"/>
        </w:rPr>
        <w:t>όπως βλέπετε</w:t>
      </w:r>
      <w:r>
        <w:rPr>
          <w:rFonts w:eastAsia="Times New Roman" w:cs="Times New Roman"/>
          <w:szCs w:val="24"/>
        </w:rPr>
        <w:t>,</w:t>
      </w:r>
      <w:r>
        <w:rPr>
          <w:rFonts w:eastAsia="Times New Roman" w:cs="Times New Roman"/>
          <w:szCs w:val="24"/>
        </w:rPr>
        <w:t xml:space="preserve"> γιατί είναι διαδικασία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Τα κόμματα, δηλαδή, υποβάλλουν ερωτήσεις στους Υπουργούς για διάφορα ζητήματα που τους ενδιαφέρουν και απαντάει ο Υ</w:t>
      </w:r>
      <w:r>
        <w:rPr>
          <w:rFonts w:eastAsia="Times New Roman" w:cs="Times New Roman"/>
          <w:szCs w:val="24"/>
        </w:rPr>
        <w:t xml:space="preserve">πουργός στις ερωτήσεις. Βρισκόμαστε στις τελευταίες ερωτήσεις. Σήμερα το πρόγραμμα είχε εννέα ερωτήσεις. Οπότε οι προηγούμενοι έχουν λάβει τις απαντήσεις από διαφορετικούς Υπουργούς. </w:t>
      </w:r>
      <w:r>
        <w:rPr>
          <w:rFonts w:eastAsia="Times New Roman" w:cs="Times New Roman"/>
          <w:szCs w:val="24"/>
        </w:rPr>
        <w:t>Τ</w:t>
      </w:r>
      <w:r>
        <w:rPr>
          <w:rFonts w:eastAsia="Times New Roman" w:cs="Times New Roman"/>
          <w:szCs w:val="24"/>
        </w:rPr>
        <w:t>ώρα είμαστε στην ερώτηση που αφορά το Υπουργείο Παιδείας. Ακούσατε ότι ε</w:t>
      </w:r>
      <w:r>
        <w:rPr>
          <w:rFonts w:eastAsia="Times New Roman" w:cs="Times New Roman"/>
          <w:szCs w:val="24"/>
        </w:rPr>
        <w:t xml:space="preserve">ίναι για τις διώξεις των μαθητών που συμμετείχαν στις κινητοποιήσεις των σχολείων τους. </w:t>
      </w:r>
    </w:p>
    <w:p w14:paraId="5487C27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Εάν έχετε χρόνο, μπορείτε να παρακολουθήσετε και τη συνέχεια. Σας ευχαριστούμε που επισκεφτήκατε τη Βουλή.</w:t>
      </w:r>
    </w:p>
    <w:p w14:paraId="5487C27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Ορίστε, κύριε Γκιόκα, έχετε τον λόγο για τρία λεπτά.</w:t>
      </w:r>
    </w:p>
    <w:p w14:paraId="5487C27F"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ΓΚΙΟΚΑΣ:</w:t>
      </w:r>
      <w:r>
        <w:rPr>
          <w:rFonts w:eastAsia="Times New Roman" w:cs="Times New Roman"/>
          <w:szCs w:val="24"/>
        </w:rPr>
        <w:t xml:space="preserve"> Κύριε Υπουργέ, δεν μου κάνει εντύπωση το γεγονός ότι τα επιχειρήματα που χρησιμοποιήσατε, τουλάχιστον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είναι τα ίδια ακριβώς επιχειρήματα που ακούγαμε από </w:t>
      </w:r>
      <w:r>
        <w:rPr>
          <w:rFonts w:eastAsia="Times New Roman" w:cs="Times New Roman"/>
          <w:szCs w:val="24"/>
        </w:rPr>
        <w:lastRenderedPageBreak/>
        <w:t>τις προηγούμενες κυβερνήσεις</w:t>
      </w:r>
      <w:r>
        <w:rPr>
          <w:rFonts w:eastAsia="Times New Roman" w:cs="Times New Roman"/>
          <w:szCs w:val="24"/>
        </w:rPr>
        <w:t>,</w:t>
      </w:r>
      <w:r>
        <w:rPr>
          <w:rFonts w:eastAsia="Times New Roman" w:cs="Times New Roman"/>
          <w:szCs w:val="24"/>
        </w:rPr>
        <w:t xml:space="preserve"> όταν επί των δικών τους ημερών καταθέταμε</w:t>
      </w:r>
      <w:r>
        <w:rPr>
          <w:rFonts w:eastAsia="Times New Roman" w:cs="Times New Roman"/>
          <w:szCs w:val="24"/>
        </w:rPr>
        <w:t xml:space="preserve"> παρόμοιες ερωτήσεις -επίκαιρες και απλές-</w:t>
      </w:r>
      <w:r>
        <w:rPr>
          <w:rFonts w:eastAsia="Times New Roman" w:cs="Times New Roman"/>
          <w:szCs w:val="24"/>
        </w:rPr>
        <w:t>,</w:t>
      </w:r>
      <w:r>
        <w:rPr>
          <w:rFonts w:eastAsia="Times New Roman" w:cs="Times New Roman"/>
          <w:szCs w:val="24"/>
        </w:rPr>
        <w:t xml:space="preserve"> σε σχέση με αντίστοιχα κρούσματα που υπήρχαν στα σχολεία. </w:t>
      </w:r>
    </w:p>
    <w:p w14:paraId="5487C28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Αναφερθήκατε εσείς στις περιπτώσεις -όχι σε όλες- που υπάρχουν στην  ερώτηση. Κατ’ αρχ</w:t>
      </w:r>
      <w:r>
        <w:rPr>
          <w:rFonts w:eastAsia="Times New Roman" w:cs="Times New Roman"/>
          <w:szCs w:val="24"/>
        </w:rPr>
        <w:t>άς</w:t>
      </w:r>
      <w:r>
        <w:rPr>
          <w:rFonts w:eastAsia="Times New Roman" w:cs="Times New Roman"/>
          <w:szCs w:val="24"/>
        </w:rPr>
        <w:t xml:space="preserve"> όσον αφορά τη Λαμία, δεν έχει κα</w:t>
      </w:r>
      <w:r>
        <w:rPr>
          <w:rFonts w:eastAsia="Times New Roman" w:cs="Times New Roman"/>
          <w:szCs w:val="24"/>
        </w:rPr>
        <w:t>μ</w:t>
      </w:r>
      <w:r>
        <w:rPr>
          <w:rFonts w:eastAsia="Times New Roman" w:cs="Times New Roman"/>
          <w:szCs w:val="24"/>
        </w:rPr>
        <w:t>μία σχέση αυτό που περιγράφει 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ισαγγελία με αυτό που έγινε στην πραγματικότητα.</w:t>
      </w:r>
    </w:p>
    <w:p w14:paraId="5487C28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Στις υπόλοιπες, όμως, και εσείς παραδεχθήκατε ότι σχηματίστηκε δικογραφία. Στη δε περίπτωση του Ηρακλείου, η υπόθεση τέθηκε στο αρχείο μετά από πίεση των φορέων, των συλλόγων γονέων και πάει λέγοντας. Υπάρ</w:t>
      </w:r>
      <w:r>
        <w:rPr>
          <w:rFonts w:eastAsia="Times New Roman" w:cs="Times New Roman"/>
          <w:szCs w:val="24"/>
        </w:rPr>
        <w:t>χει η περίπτωση της Θεσσαλονίκης</w:t>
      </w:r>
      <w:r>
        <w:rPr>
          <w:rFonts w:eastAsia="Times New Roman" w:cs="Times New Roman"/>
          <w:szCs w:val="24"/>
        </w:rPr>
        <w:t>,</w:t>
      </w:r>
      <w:r>
        <w:rPr>
          <w:rFonts w:eastAsia="Times New Roman" w:cs="Times New Roman"/>
          <w:szCs w:val="24"/>
        </w:rPr>
        <w:t xml:space="preserve"> που υπήρξε καταδίκη -υπήρξε καταδίκη!- και επιβολή αναμορφωτικών μέτρων. </w:t>
      </w:r>
      <w:r>
        <w:rPr>
          <w:rFonts w:eastAsia="Times New Roman" w:cs="Times New Roman"/>
          <w:szCs w:val="24"/>
        </w:rPr>
        <w:t>Υ</w:t>
      </w:r>
      <w:r>
        <w:rPr>
          <w:rFonts w:eastAsia="Times New Roman" w:cs="Times New Roman"/>
          <w:szCs w:val="24"/>
        </w:rPr>
        <w:t>πάρχει και το κρούσμα στο Κιλκίς, που σήμερα γίνεται η δίκη.</w:t>
      </w:r>
    </w:p>
    <w:p w14:paraId="5487C282"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Δεν ξέρω κατά πόσον όλα αυτά είναι φυσιολογικά ή θεωρείτε ότι δεν τρέχει και τίποτα. </w:t>
      </w:r>
    </w:p>
    <w:p w14:paraId="5487C283"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ίπατε επίσης ότι καταργήθηκε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Βεβαίως καταργήθηκε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Το ψηφίσαμε και εμείς, αφού ήταν και αίτημά μας. Τι να το κάνω, όμως, εγώ εάν καταργείται μεν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συνεχίζεται ο αυταρχισμός στη βάση άλλων ποινικών νόμων; Το αποτέλεσμα είναι το ίδιο. </w:t>
      </w:r>
    </w:p>
    <w:p w14:paraId="5487C284" w14:textId="77777777" w:rsidR="00EA4505" w:rsidRDefault="00FF7F79">
      <w:pPr>
        <w:spacing w:after="0" w:line="600" w:lineRule="auto"/>
        <w:ind w:firstLine="720"/>
        <w:jc w:val="both"/>
        <w:rPr>
          <w:rFonts w:eastAsia="Times New Roman"/>
          <w:szCs w:val="24"/>
        </w:rPr>
      </w:pPr>
      <w:r>
        <w:rPr>
          <w:rFonts w:eastAsia="Times New Roman" w:cs="Times New Roman"/>
          <w:szCs w:val="24"/>
        </w:rPr>
        <w:t>Ξέρετε ποια είναι η νομική βάση με βάση την οποία δικάζεται το μέλος της ΚΝΕ στο Κιλκίς; Είναι το άρθρο 184 -η κυρία Πρόεδρος τα ξέρει πολύ καλύτερα-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αναφέρεται σε διέγερση για διάπραξη εγκλημάτων.</w:t>
      </w:r>
    </w:p>
    <w:p w14:paraId="5487C28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Μιλάμε για μια διάταξη του Ποινικού Κώδικα από το 1951, από το αυταρχικό, αντιδραστικό, μετεμφυλιακό κράτος, το οποίο στην πράξη εξομοιώνει το κάλεσμα σε μια κινητοποίηση, σε μια μορφή αγώνα –και εσείς στηρ</w:t>
      </w:r>
      <w:r>
        <w:rPr>
          <w:rFonts w:eastAsia="Times New Roman" w:cs="Times New Roman"/>
          <w:szCs w:val="24"/>
        </w:rPr>
        <w:t>ίζατε παλαιότερα αυτές τις μορφές– με διέγερση για διάπραξη εγκλήματος. Να, γιατί λέμε ότι είναι πρωτοφανή και απαράδεκτα όλα αυτά τα φαινόμενα.</w:t>
      </w:r>
    </w:p>
    <w:p w14:paraId="5487C28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είπατε το εξής: Η </w:t>
      </w:r>
      <w:r>
        <w:rPr>
          <w:rFonts w:eastAsia="Times New Roman" w:cs="Times New Roman"/>
          <w:szCs w:val="24"/>
        </w:rPr>
        <w:t>δ</w:t>
      </w:r>
      <w:r>
        <w:rPr>
          <w:rFonts w:eastAsia="Times New Roman" w:cs="Times New Roman"/>
          <w:szCs w:val="24"/>
        </w:rPr>
        <w:t xml:space="preserve">ικαιοσύνη είναι ανεξάρτητη. Καλά, αυτό είναι κλισέ πλέον. Το ακούμε συνέχεια. Είναι </w:t>
      </w:r>
      <w:r>
        <w:rPr>
          <w:rFonts w:eastAsia="Times New Roman" w:cs="Times New Roman"/>
          <w:szCs w:val="24"/>
        </w:rPr>
        <w:t>το καταφύγιο της κάθε κυβέρνησης</w:t>
      </w:r>
      <w:r>
        <w:rPr>
          <w:rFonts w:eastAsia="Times New Roman" w:cs="Times New Roman"/>
          <w:szCs w:val="24"/>
        </w:rPr>
        <w:t>,</w:t>
      </w:r>
      <w:r>
        <w:rPr>
          <w:rFonts w:eastAsia="Times New Roman" w:cs="Times New Roman"/>
          <w:szCs w:val="24"/>
        </w:rPr>
        <w:t xml:space="preserve"> όταν δεν μπορεί να απαντήσει συγκεκριμένα. Με </w:t>
      </w:r>
      <w:proofErr w:type="spellStart"/>
      <w:r>
        <w:rPr>
          <w:rFonts w:eastAsia="Times New Roman" w:cs="Times New Roman"/>
          <w:szCs w:val="24"/>
        </w:rPr>
        <w:t>συγχωρείτε</w:t>
      </w:r>
      <w:proofErr w:type="spellEnd"/>
      <w:r>
        <w:rPr>
          <w:rFonts w:eastAsia="Times New Roman" w:cs="Times New Roman"/>
          <w:szCs w:val="24"/>
        </w:rPr>
        <w:t xml:space="preserve">, δεν είναι η </w:t>
      </w:r>
      <w:r>
        <w:rPr>
          <w:rFonts w:eastAsia="Times New Roman" w:cs="Times New Roman"/>
          <w:szCs w:val="24"/>
        </w:rPr>
        <w:t>δ</w:t>
      </w:r>
      <w:r>
        <w:rPr>
          <w:rFonts w:eastAsia="Times New Roman" w:cs="Times New Roman"/>
          <w:szCs w:val="24"/>
        </w:rPr>
        <w:t xml:space="preserve">ικαιοσύνη ανεξάρτητη. Η </w:t>
      </w:r>
      <w:r>
        <w:rPr>
          <w:rFonts w:eastAsia="Times New Roman" w:cs="Times New Roman"/>
          <w:szCs w:val="24"/>
        </w:rPr>
        <w:t>δ</w:t>
      </w:r>
      <w:r>
        <w:rPr>
          <w:rFonts w:eastAsia="Times New Roman" w:cs="Times New Roman"/>
          <w:szCs w:val="24"/>
        </w:rPr>
        <w:t xml:space="preserve">ικαιοσύνη κρίνει και αποφασίζει με βάση τους νόμους που ψηφίζει η εκάστοτε κυβέρνηση ή που δεν ψηφίζει η εκάστοτε κυβέρνηση. </w:t>
      </w:r>
    </w:p>
    <w:p w14:paraId="5487C28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Το λέω αυτό, γιατί εμείς στην ερώτησή μας ζητάμε -και δεν πήραμε απάντηση- να υπάρχει πρωτοβουλία κυβερνητική -και νομοθετική, αν χρειαστεί-</w:t>
      </w:r>
      <w:r>
        <w:rPr>
          <w:rFonts w:eastAsia="Times New Roman" w:cs="Times New Roman"/>
          <w:szCs w:val="24"/>
        </w:rPr>
        <w:t>,</w:t>
      </w:r>
      <w:r>
        <w:rPr>
          <w:rFonts w:eastAsia="Times New Roman" w:cs="Times New Roman"/>
          <w:szCs w:val="24"/>
        </w:rPr>
        <w:t xml:space="preserve"> προκειμένου να μπουν στο αρχείο όλες αυτές οι εκκρεμείς υποθέσεις και να αρθούν οι όποιες τυχόν συνέπειες υπάρχουν</w:t>
      </w:r>
      <w:r>
        <w:rPr>
          <w:rFonts w:eastAsia="Times New Roman" w:cs="Times New Roman"/>
          <w:szCs w:val="24"/>
        </w:rPr>
        <w:t xml:space="preserve"> για καταδίκες, οι οποίες έχουν ήδη υπάρξει.</w:t>
      </w:r>
    </w:p>
    <w:p w14:paraId="5487C28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Επίσης, τα δικαστήρια και οι δικαστές, κύριε Υπουργέ, κρίνουν με βάση και ένα γενικότερο κλίμα, που υπάρχει, το οποίο διαμορφώνεται και με τη στάση της Κυβέρνησης. Για παράδειγμα, όταν υπάρχουν περιπτώσεις διευθ</w:t>
      </w:r>
      <w:r>
        <w:rPr>
          <w:rFonts w:eastAsia="Times New Roman" w:cs="Times New Roman"/>
          <w:szCs w:val="24"/>
        </w:rPr>
        <w:t xml:space="preserve">υντών σχολείων, σαν και αυτή στο Κιλκίς, που καταφεύγουν σε </w:t>
      </w:r>
      <w:r>
        <w:rPr>
          <w:rFonts w:eastAsia="Times New Roman" w:cs="Times New Roman"/>
          <w:szCs w:val="24"/>
        </w:rPr>
        <w:lastRenderedPageBreak/>
        <w:t xml:space="preserve">τέτοιες πρακτικές και η Κυβέρνηση δεν παίρνει θέση ή σιωπά εκκωφαντικά, τότε φυσικά είναι σαν να δίνει σήμα και στη </w:t>
      </w:r>
      <w:r>
        <w:rPr>
          <w:rFonts w:eastAsia="Times New Roman" w:cs="Times New Roman"/>
          <w:szCs w:val="24"/>
        </w:rPr>
        <w:t>δ</w:t>
      </w:r>
      <w:r>
        <w:rPr>
          <w:rFonts w:eastAsia="Times New Roman" w:cs="Times New Roman"/>
          <w:szCs w:val="24"/>
        </w:rPr>
        <w:t>ικαιοσύνη και στα δικαστήρια, «συνεχίστε, δεν υπάρχει πρόβλημα». Έπειτα, εδώ δε</w:t>
      </w:r>
      <w:r>
        <w:rPr>
          <w:rFonts w:eastAsia="Times New Roman" w:cs="Times New Roman"/>
          <w:szCs w:val="24"/>
        </w:rPr>
        <w:t xml:space="preserve">ν είναι μόνο το ζήτημα του αυταρχισμού στον χώρο της </w:t>
      </w:r>
      <w:r>
        <w:rPr>
          <w:rFonts w:eastAsia="Times New Roman" w:cs="Times New Roman"/>
          <w:szCs w:val="24"/>
        </w:rPr>
        <w:t>π</w:t>
      </w:r>
      <w:r>
        <w:rPr>
          <w:rFonts w:eastAsia="Times New Roman" w:cs="Times New Roman"/>
          <w:szCs w:val="24"/>
        </w:rPr>
        <w:t>αιδείας</w:t>
      </w:r>
      <w:r>
        <w:rPr>
          <w:rFonts w:eastAsia="Times New Roman" w:cs="Times New Roman"/>
          <w:szCs w:val="24"/>
        </w:rPr>
        <w:t>,</w:t>
      </w:r>
      <w:r>
        <w:rPr>
          <w:rFonts w:eastAsia="Times New Roman" w:cs="Times New Roman"/>
          <w:szCs w:val="24"/>
        </w:rPr>
        <w:t xml:space="preserve"> με αφορμή τα συγκεκριμένα περιστατικά. Αυταρχισμός είναι και η απαγόρευση διαδηλώσεων, που είχαμε πριν από δύο εβδομάδες, που εκεί πέρα δεν υπήρχε διαμεσολάβηση της </w:t>
      </w:r>
      <w:r>
        <w:rPr>
          <w:rFonts w:eastAsia="Times New Roman" w:cs="Times New Roman"/>
          <w:szCs w:val="24"/>
        </w:rPr>
        <w:t>δ</w:t>
      </w:r>
      <w:r>
        <w:rPr>
          <w:rFonts w:eastAsia="Times New Roman" w:cs="Times New Roman"/>
          <w:szCs w:val="24"/>
        </w:rPr>
        <w:t>ικαιοσύνης. Ήταν κυβερνητικ</w:t>
      </w:r>
      <w:r>
        <w:rPr>
          <w:rFonts w:eastAsia="Times New Roman" w:cs="Times New Roman"/>
          <w:szCs w:val="24"/>
        </w:rPr>
        <w:t xml:space="preserve">ή απόφαση να απαγορευθούν οι συγκεντρώσεις, εννοώ στην περίπτωση της επίσκεψης Ομπάμα. </w:t>
      </w:r>
    </w:p>
    <w:p w14:paraId="5487C28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Είναι μια πολιτική, που υλοποιείται </w:t>
      </w:r>
      <w:r>
        <w:rPr>
          <w:rFonts w:eastAsia="Times New Roman" w:cs="Times New Roman"/>
          <w:szCs w:val="24"/>
        </w:rPr>
        <w:t>–</w:t>
      </w:r>
      <w:r>
        <w:rPr>
          <w:rFonts w:eastAsia="Times New Roman" w:cs="Times New Roman"/>
          <w:szCs w:val="24"/>
        </w:rPr>
        <w:t>αντιλαϊκή</w:t>
      </w:r>
      <w:r>
        <w:rPr>
          <w:rFonts w:eastAsia="Times New Roman" w:cs="Times New Roman"/>
          <w:szCs w:val="24"/>
        </w:rPr>
        <w:t>,</w:t>
      </w:r>
      <w:r>
        <w:rPr>
          <w:rFonts w:eastAsia="Times New Roman" w:cs="Times New Roman"/>
          <w:szCs w:val="24"/>
        </w:rPr>
        <w:t xml:space="preserve"> λέμε εμείς-</w:t>
      </w:r>
      <w:r>
        <w:rPr>
          <w:rFonts w:eastAsia="Times New Roman" w:cs="Times New Roman"/>
          <w:szCs w:val="24"/>
        </w:rPr>
        <w:t>,</w:t>
      </w:r>
      <w:r>
        <w:rPr>
          <w:rFonts w:eastAsia="Times New Roman" w:cs="Times New Roman"/>
          <w:szCs w:val="24"/>
        </w:rPr>
        <w:t xml:space="preserve"> η οποία συνοδεύεται με τον αυταρχισμό. </w:t>
      </w:r>
      <w:r>
        <w:rPr>
          <w:rFonts w:eastAsia="Times New Roman" w:cs="Times New Roman"/>
          <w:szCs w:val="24"/>
        </w:rPr>
        <w:t>Γ</w:t>
      </w:r>
      <w:r>
        <w:rPr>
          <w:rFonts w:eastAsia="Times New Roman" w:cs="Times New Roman"/>
          <w:szCs w:val="24"/>
        </w:rPr>
        <w:t>ι’ αυτό</w:t>
      </w:r>
      <w:r>
        <w:rPr>
          <w:rFonts w:eastAsia="Times New Roman" w:cs="Times New Roman"/>
          <w:szCs w:val="24"/>
        </w:rPr>
        <w:t>ν</w:t>
      </w:r>
      <w:r>
        <w:rPr>
          <w:rFonts w:eastAsia="Times New Roman" w:cs="Times New Roman"/>
          <w:szCs w:val="24"/>
        </w:rPr>
        <w:t xml:space="preserve"> τον λόγο σήμερα έρχεστε ως Κυβέρνηση να υπερασπίζεστε πρακ</w:t>
      </w:r>
      <w:r>
        <w:rPr>
          <w:rFonts w:eastAsia="Times New Roman" w:cs="Times New Roman"/>
          <w:szCs w:val="24"/>
        </w:rPr>
        <w:t xml:space="preserve">τικές, </w:t>
      </w:r>
      <w:r>
        <w:rPr>
          <w:rFonts w:eastAsia="Times New Roman" w:cs="Times New Roman"/>
          <w:szCs w:val="24"/>
        </w:rPr>
        <w:t>τις οποίες</w:t>
      </w:r>
      <w:r>
        <w:rPr>
          <w:rFonts w:eastAsia="Times New Roman" w:cs="Times New Roman"/>
          <w:szCs w:val="24"/>
        </w:rPr>
        <w:t xml:space="preserve"> καταγγέλλατε ως </w:t>
      </w:r>
      <w:r>
        <w:rPr>
          <w:rFonts w:eastAsia="Times New Roman" w:cs="Times New Roman"/>
          <w:szCs w:val="24"/>
        </w:rPr>
        <w:t>α</w:t>
      </w:r>
      <w:r>
        <w:rPr>
          <w:rFonts w:eastAsia="Times New Roman" w:cs="Times New Roman"/>
          <w:szCs w:val="24"/>
        </w:rPr>
        <w:t>ντιπολίτευση και να χρησιμοποιείτε επιχειρήματα, που χρησιμοποιούσαν και οι προηγούμενες κυβερνήσεις.</w:t>
      </w:r>
    </w:p>
    <w:p w14:paraId="5487C28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Εμείς εμμένουμε και επαναφέρουμε το αίτημα της ερώτησης: Τι μέτρα θα πάρει η Κυβέρνηση –προφανώς, δεν είναι μόνο θέμα δ</w:t>
      </w:r>
      <w:r>
        <w:rPr>
          <w:rFonts w:eastAsia="Times New Roman" w:cs="Times New Roman"/>
          <w:szCs w:val="24"/>
        </w:rPr>
        <w:t>ικό σας, είναι και θέμα του Υπουργείου Δικαιοσύνης, αλλά</w:t>
      </w:r>
      <w:r>
        <w:rPr>
          <w:rFonts w:eastAsia="Times New Roman" w:cs="Times New Roman"/>
          <w:szCs w:val="24"/>
        </w:rPr>
        <w:t>,</w:t>
      </w:r>
      <w:r>
        <w:rPr>
          <w:rFonts w:eastAsia="Times New Roman" w:cs="Times New Roman"/>
          <w:szCs w:val="24"/>
        </w:rPr>
        <w:t xml:space="preserve"> όταν μιλάμε για κρούσματα αυταρχισμού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αιδεία, είναι κατεξοχήν εκπαιδευτικό και παιδαγωγικό ζήτημα–</w:t>
      </w:r>
      <w:r>
        <w:rPr>
          <w:rFonts w:eastAsia="Times New Roman" w:cs="Times New Roman"/>
          <w:szCs w:val="24"/>
        </w:rPr>
        <w:t>,</w:t>
      </w:r>
      <w:r>
        <w:rPr>
          <w:rFonts w:eastAsia="Times New Roman" w:cs="Times New Roman"/>
          <w:szCs w:val="24"/>
        </w:rPr>
        <w:t xml:space="preserve"> προκειμένου να καταργηθούν όλες αυτές οι διώξεις, να μπουν στο αρχείο υποθέσεις και να μην επαναληφθούν στο μέλλον;</w:t>
      </w:r>
    </w:p>
    <w:p w14:paraId="5487C28B"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 Παρακαλώ να τηρηθεί ο χρόνος, γιατί άρχισε και η Κοινοβουλευτική</w:t>
      </w:r>
      <w:r>
        <w:rPr>
          <w:rFonts w:eastAsia="Times New Roman" w:cs="Times New Roman"/>
          <w:szCs w:val="24"/>
        </w:rPr>
        <w:t xml:space="preserve"> Ομάδα του ΣΥΡΙΖΑ και θέλω να την παρακολουθήσω.</w:t>
      </w:r>
    </w:p>
    <w:p w14:paraId="5487C28C"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Κύριε Γκιόκα, ίσως δεν έγινα σαφής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Επαναλαμβάνω, λοιπόν, ότι η Κυβέρνηση σέβεται την ανεξαρτησία της </w:t>
      </w:r>
      <w:r>
        <w:rPr>
          <w:rFonts w:eastAsia="Times New Roman" w:cs="Times New Roman"/>
          <w:szCs w:val="24"/>
        </w:rPr>
        <w:t>δ</w:t>
      </w:r>
      <w:r>
        <w:rPr>
          <w:rFonts w:eastAsia="Times New Roman" w:cs="Times New Roman"/>
          <w:szCs w:val="24"/>
        </w:rPr>
        <w:t>ικαιοσύνης κ</w:t>
      </w:r>
      <w:r>
        <w:rPr>
          <w:rFonts w:eastAsia="Times New Roman" w:cs="Times New Roman"/>
          <w:szCs w:val="24"/>
        </w:rPr>
        <w:t>αι δεν επιθυμεί κατά κανένα</w:t>
      </w:r>
      <w:r>
        <w:rPr>
          <w:rFonts w:eastAsia="Times New Roman" w:cs="Times New Roman"/>
          <w:szCs w:val="24"/>
        </w:rPr>
        <w:t>ν</w:t>
      </w:r>
      <w:r>
        <w:rPr>
          <w:rFonts w:eastAsia="Times New Roman" w:cs="Times New Roman"/>
          <w:szCs w:val="24"/>
        </w:rPr>
        <w:t xml:space="preserve"> τρόπο να υποδείξει σε ποιες ενέργειες πρέπει αυτή να κινηθεί.</w:t>
      </w:r>
    </w:p>
    <w:p w14:paraId="5487C28D" w14:textId="77777777" w:rsidR="00EA4505" w:rsidRDefault="00FF7F79">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ΙΩΑΝΝΗΣ ΓΚΙΟΚΑΣ: </w:t>
      </w:r>
      <w:r>
        <w:rPr>
          <w:rFonts w:eastAsia="Times New Roman" w:cs="Times New Roman"/>
          <w:szCs w:val="24"/>
        </w:rPr>
        <w:t>Στους διευθυντές θα υποδείξει;</w:t>
      </w:r>
      <w:r>
        <w:rPr>
          <w:rFonts w:eastAsia="Times New Roman" w:cs="Times New Roman"/>
          <w:b/>
          <w:szCs w:val="24"/>
        </w:rPr>
        <w:t xml:space="preserve"> </w:t>
      </w:r>
    </w:p>
    <w:p w14:paraId="5487C28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Από την άλλη πλευρά, επαναλαμβάνουμε με τον </w:t>
      </w:r>
      <w:r>
        <w:rPr>
          <w:rFonts w:eastAsia="Times New Roman" w:cs="Times New Roman"/>
          <w:szCs w:val="24"/>
        </w:rPr>
        <w:t xml:space="preserve">πιο κατηγορηματικό τρόπο ότι η Κυβέρνηση δεν συμφωνεί με την ποινικοποίηση της συνδικαλιστικής δράσης σε οποιοδήποτε επίπεδο, πολύ περισσότερο με την ποινικοποίηση των αγωνιστικών κινητοποιήσεων ανήλικων μαθητών. </w:t>
      </w:r>
      <w:r>
        <w:rPr>
          <w:rFonts w:eastAsia="Times New Roman" w:cs="Times New Roman"/>
          <w:szCs w:val="24"/>
        </w:rPr>
        <w:t>Α</w:t>
      </w:r>
      <w:r>
        <w:rPr>
          <w:rFonts w:eastAsia="Times New Roman" w:cs="Times New Roman"/>
          <w:szCs w:val="24"/>
        </w:rPr>
        <w:t>υτό το εκφράζουμε με τη μέγιστη δυνατή σαφ</w:t>
      </w:r>
      <w:r>
        <w:rPr>
          <w:rFonts w:eastAsia="Times New Roman" w:cs="Times New Roman"/>
          <w:szCs w:val="24"/>
        </w:rPr>
        <w:t>ήνεια.</w:t>
      </w:r>
    </w:p>
    <w:p w14:paraId="5487C28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Από την άλλη πλευρά, έχετε δίκιο ότι ενδεχομένως υπάρχουν ορισμένα άρθρα του Ποινικού Κώδικα, στα οποία θα έπρεπε να δούμε την τροποποίηση ή ενδεχομένως και την κατάργησή τους. Θα είχε ενδιαφέρον να ακούσουμε και τη δική σας άποψη επ’ αυτού. Φαντάζο</w:t>
      </w:r>
      <w:r>
        <w:rPr>
          <w:rFonts w:eastAsia="Times New Roman" w:cs="Times New Roman"/>
          <w:szCs w:val="24"/>
        </w:rPr>
        <w:t xml:space="preserve">μαι ότι στα άρθρα αυτά δεν συμπεριλαμβάνεται το άρθρο που αναφέρεται στη φθορά δημόσιας περιουσίας. Θα ήταν ενδιαφέρον αν είχατε την άποψη να καταργηθεί και αυτό το άρθρο. </w:t>
      </w:r>
    </w:p>
    <w:p w14:paraId="5487C290"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με αφορμή την ερώτησή σας, θα ήθελα να κάνω ένα γενικότερο σχόλιο σχετικά με </w:t>
      </w:r>
      <w:r>
        <w:rPr>
          <w:rFonts w:eastAsia="Times New Roman" w:cs="Times New Roman"/>
          <w:szCs w:val="24"/>
        </w:rPr>
        <w:t>το φαινόμενο των μαθητικών κινητοποιήσεων και τη μορφή της κατάληψης</w:t>
      </w:r>
      <w:r>
        <w:rPr>
          <w:rFonts w:eastAsia="Times New Roman" w:cs="Times New Roman"/>
          <w:szCs w:val="24"/>
        </w:rPr>
        <w:t>,</w:t>
      </w:r>
      <w:r>
        <w:rPr>
          <w:rFonts w:eastAsia="Times New Roman" w:cs="Times New Roman"/>
          <w:szCs w:val="24"/>
        </w:rPr>
        <w:t xml:space="preserve"> που κατά κόρον χρησιμοποιείται εδώ και πάρα πολλά χρόνια. </w:t>
      </w:r>
    </w:p>
    <w:p w14:paraId="5487C291"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της Λαμίας, που έχει τον πιο εξέχοντα χαρακτήρα, όπως αναφέρει η Περιφερειακή Διεύθυνση Στερεάς </w:t>
      </w:r>
      <w:r>
        <w:rPr>
          <w:rFonts w:eastAsia="Times New Roman" w:cs="Times New Roman"/>
          <w:szCs w:val="24"/>
        </w:rPr>
        <w:t>Ελλάδας, στα σχολεία της Λαμίας, που έγιναν οι μαθητικές κινητοποιήσεις, δεν υπήρχε κανένα κενό σε εκπαιδευτικό προσωπικό και κα</w:t>
      </w:r>
      <w:r>
        <w:rPr>
          <w:rFonts w:eastAsia="Times New Roman" w:cs="Times New Roman"/>
          <w:szCs w:val="24"/>
        </w:rPr>
        <w:t>μ</w:t>
      </w:r>
      <w:r>
        <w:rPr>
          <w:rFonts w:eastAsia="Times New Roman" w:cs="Times New Roman"/>
          <w:szCs w:val="24"/>
        </w:rPr>
        <w:t xml:space="preserve">μία έλλειψη σε βιβλία. Οι αποφάσεις για την κατάληψη ελήφθησαν χωρίς να </w:t>
      </w:r>
      <w:proofErr w:type="spellStart"/>
      <w:r>
        <w:rPr>
          <w:rFonts w:eastAsia="Times New Roman" w:cs="Times New Roman"/>
          <w:szCs w:val="24"/>
        </w:rPr>
        <w:t>συγκληθεί</w:t>
      </w:r>
      <w:proofErr w:type="spellEnd"/>
      <w:r>
        <w:rPr>
          <w:rFonts w:eastAsia="Times New Roman" w:cs="Times New Roman"/>
          <w:szCs w:val="24"/>
        </w:rPr>
        <w:t xml:space="preserve"> η γενική συνέλευση των μαθητών και χωρίς συνε</w:t>
      </w:r>
      <w:r>
        <w:rPr>
          <w:rFonts w:eastAsia="Times New Roman" w:cs="Times New Roman"/>
          <w:szCs w:val="24"/>
        </w:rPr>
        <w:t>δρίαση του δεκαπενταμελούς μαθητικού συμβουλίου των μαθητικών κοινοτήτων.</w:t>
      </w:r>
    </w:p>
    <w:p w14:paraId="5487C292"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Επειδή η ελληνική κοινωνία, όλοι μας, και εσείς γνωρίζετε το πώς πραγματοποιούνται οι καταλήψεις σχολικών μονάδων στη συντριπτική πλειοψηφία των περιπτώσεων </w:t>
      </w:r>
      <w:r>
        <w:rPr>
          <w:rFonts w:eastAsia="Times New Roman"/>
        </w:rPr>
        <w:t>–</w:t>
      </w:r>
      <w:r>
        <w:rPr>
          <w:rFonts w:eastAsia="Times New Roman" w:cs="Times New Roman"/>
        </w:rPr>
        <w:t>όχι σε όλες, για να είμα</w:t>
      </w:r>
      <w:r>
        <w:rPr>
          <w:rFonts w:eastAsia="Times New Roman" w:cs="Times New Roman"/>
        </w:rPr>
        <w:t>στε ειλικρινείς</w:t>
      </w:r>
      <w:r>
        <w:rPr>
          <w:rFonts w:eastAsia="Times New Roman"/>
        </w:rPr>
        <w:t>–</w:t>
      </w:r>
      <w:r>
        <w:rPr>
          <w:rFonts w:eastAsia="Times New Roman"/>
        </w:rPr>
        <w:t>,</w:t>
      </w:r>
      <w:r>
        <w:rPr>
          <w:rFonts w:eastAsia="Times New Roman" w:cs="Times New Roman"/>
        </w:rPr>
        <w:t xml:space="preserve"> οφείλουμε όλοι να μην χαϊδεύουμε αυτιά. Δεν </w:t>
      </w:r>
      <w:r>
        <w:rPr>
          <w:rFonts w:eastAsia="Times New Roman"/>
          <w:bCs/>
        </w:rPr>
        <w:t>είναι</w:t>
      </w:r>
      <w:r>
        <w:rPr>
          <w:rFonts w:eastAsia="Times New Roman" w:cs="Times New Roman"/>
        </w:rPr>
        <w:t xml:space="preserve"> μαθητική κινητοποίηση, </w:t>
      </w:r>
      <w:r>
        <w:rPr>
          <w:rFonts w:eastAsia="Times New Roman" w:cs="Times New Roman"/>
        </w:rPr>
        <w:lastRenderedPageBreak/>
        <w:t xml:space="preserve">όταν μια μικρή </w:t>
      </w:r>
      <w:r>
        <w:rPr>
          <w:rFonts w:eastAsia="Times New Roman" w:cs="Times New Roman"/>
          <w:bCs/>
          <w:shd w:val="clear" w:color="auto" w:fill="FFFFFF"/>
        </w:rPr>
        <w:t>ομ</w:t>
      </w:r>
      <w:r>
        <w:rPr>
          <w:rFonts w:eastAsia="Times New Roman" w:cs="Times New Roman"/>
        </w:rPr>
        <w:t xml:space="preserve">άδα μαθητών </w:t>
      </w:r>
      <w:r>
        <w:rPr>
          <w:rFonts w:eastAsia="Times New Roman"/>
        </w:rPr>
        <w:t>–</w:t>
      </w:r>
      <w:r>
        <w:rPr>
          <w:rFonts w:eastAsia="Times New Roman" w:cs="Times New Roman"/>
        </w:rPr>
        <w:t>τριών, πέντε, δέκα</w:t>
      </w:r>
      <w:r>
        <w:rPr>
          <w:rFonts w:eastAsia="Times New Roman"/>
        </w:rPr>
        <w:t>–</w:t>
      </w:r>
      <w:r>
        <w:rPr>
          <w:rFonts w:eastAsia="Times New Roman" w:cs="Times New Roman"/>
        </w:rPr>
        <w:t xml:space="preserve"> πραγματοποιεί κλείσιμο του σχολείου, εν αγνοία της συντριπτικής πλειοψηφίας των υπόλοιπων μαθητών και μάλιστα χωρίς</w:t>
      </w:r>
      <w:r>
        <w:rPr>
          <w:rFonts w:eastAsia="Times New Roman" w:cs="Times New Roman"/>
        </w:rPr>
        <w:t xml:space="preserve"> να έχει τηρηθεί οποιοδήποτε είδος δημοκρατικής και συλλογικής </w:t>
      </w:r>
      <w:r>
        <w:rPr>
          <w:rFonts w:eastAsia="Times New Roman"/>
        </w:rPr>
        <w:t>διαδικασίας</w:t>
      </w:r>
      <w:r>
        <w:rPr>
          <w:rFonts w:eastAsia="Times New Roman" w:cs="Times New Roman"/>
        </w:rPr>
        <w:t xml:space="preserve">. </w:t>
      </w:r>
    </w:p>
    <w:p w14:paraId="5487C293" w14:textId="77777777" w:rsidR="00EA4505" w:rsidRDefault="00FF7F79">
      <w:pPr>
        <w:spacing w:after="0" w:line="600" w:lineRule="auto"/>
        <w:ind w:firstLine="720"/>
        <w:jc w:val="both"/>
        <w:rPr>
          <w:rFonts w:eastAsia="Times New Roman" w:cs="Times New Roman"/>
        </w:rPr>
      </w:pPr>
      <w:r>
        <w:rPr>
          <w:rFonts w:eastAsia="Times New Roman" w:cs="Times New Roman"/>
        </w:rPr>
        <w:t>Κάνουμε λάθος όλοι μας να χαϊδεύουμε αυτιά και να καλλιεργούμε την ψευδαίσθηση στους νέους ανθρώπους ότι αυτού του είδους οι κινήσεις αποτελούν</w:t>
      </w:r>
      <w:r>
        <w:rPr>
          <w:rFonts w:eastAsia="Times New Roman" w:cs="Times New Roman"/>
        </w:rPr>
        <w:t>,</w:t>
      </w:r>
      <w:r>
        <w:rPr>
          <w:rFonts w:eastAsia="Times New Roman" w:cs="Times New Roman"/>
        </w:rPr>
        <w:t xml:space="preserve"> δήθεν</w:t>
      </w:r>
      <w:r>
        <w:rPr>
          <w:rFonts w:eastAsia="Times New Roman" w:cs="Times New Roman"/>
        </w:rPr>
        <w:t>,</w:t>
      </w:r>
      <w:r>
        <w:rPr>
          <w:rFonts w:eastAsia="Times New Roman" w:cs="Times New Roman"/>
        </w:rPr>
        <w:t xml:space="preserve"> αγωνιστικές κινητοποιήσεις.</w:t>
      </w:r>
      <w:r>
        <w:rPr>
          <w:rFonts w:eastAsia="Times New Roman" w:cs="Times New Roman"/>
        </w:rPr>
        <w:t xml:space="preserve"> Στην πράξη, δεν καλλιεργούμε με αυτόν τον τρόπο αγωνιστικές συνειδήσεις στους νέους ανθρώπους ούτε προάγουμε τη </w:t>
      </w:r>
      <w:r>
        <w:rPr>
          <w:rFonts w:eastAsia="Times New Roman" w:cs="Times New Roman"/>
        </w:rPr>
        <w:t>δ</w:t>
      </w:r>
      <w:r>
        <w:rPr>
          <w:rFonts w:eastAsia="Times New Roman" w:cs="Times New Roman"/>
        </w:rPr>
        <w:t xml:space="preserve">ημοκρατία ούτε τις συλλογικές </w:t>
      </w:r>
      <w:r>
        <w:rPr>
          <w:rFonts w:eastAsia="Times New Roman"/>
        </w:rPr>
        <w:t>διαδικασίες</w:t>
      </w:r>
      <w:r>
        <w:rPr>
          <w:rFonts w:eastAsia="Times New Roman" w:cs="Times New Roman"/>
        </w:rPr>
        <w:t xml:space="preserve">, οι οποίες με αυτόν τον τρόπο στην πράξη υπονομεύονται. </w:t>
      </w:r>
    </w:p>
    <w:p w14:paraId="5487C294"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Αυτά τα πράγματα δεν ωφελούν τη </w:t>
      </w:r>
      <w:r>
        <w:rPr>
          <w:rFonts w:eastAsia="Times New Roman" w:cs="Times New Roman"/>
        </w:rPr>
        <w:t>δ</w:t>
      </w:r>
      <w:r>
        <w:rPr>
          <w:rFonts w:eastAsia="Times New Roman" w:cs="Times New Roman"/>
        </w:rPr>
        <w:t>ημοκρατία.</w:t>
      </w:r>
      <w:r>
        <w:rPr>
          <w:rFonts w:eastAsia="Times New Roman" w:cs="Times New Roman"/>
        </w:rPr>
        <w:t xml:space="preserve"> Αντίθετα, στρώνουν το χαλί σε αυτούς που δεν έχουν καμμία σχέση με τη </w:t>
      </w:r>
      <w:r>
        <w:rPr>
          <w:rFonts w:eastAsia="Times New Roman" w:cs="Times New Roman"/>
        </w:rPr>
        <w:t>δ</w:t>
      </w:r>
      <w:r>
        <w:rPr>
          <w:rFonts w:eastAsia="Times New Roman" w:cs="Times New Roman"/>
        </w:rPr>
        <w:t xml:space="preserve">ημοκρατία. </w:t>
      </w:r>
      <w:r>
        <w:rPr>
          <w:rFonts w:eastAsia="Times New Roman" w:cs="Times New Roman"/>
        </w:rPr>
        <w:t>Ν</w:t>
      </w:r>
      <w:r>
        <w:rPr>
          <w:rFonts w:eastAsia="Times New Roman" w:cs="Times New Roman"/>
        </w:rPr>
        <w:t xml:space="preserve">ομίζω ότι καταλαβαίνετε σε ποιους αναφέρομαι. </w:t>
      </w:r>
    </w:p>
    <w:p w14:paraId="5487C295"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Ευχαριστώ πολύ. </w:t>
      </w:r>
    </w:p>
    <w:p w14:paraId="5487C296" w14:textId="77777777" w:rsidR="00EA4505" w:rsidRDefault="00FF7F79">
      <w:pPr>
        <w:spacing w:after="0" w:line="600" w:lineRule="auto"/>
        <w:ind w:firstLine="720"/>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Ευχαριστούμε. </w:t>
      </w:r>
    </w:p>
    <w:p w14:paraId="5487C297" w14:textId="77777777" w:rsidR="00EA4505" w:rsidRDefault="00FF7F79">
      <w:pPr>
        <w:spacing w:after="0" w:line="600" w:lineRule="auto"/>
        <w:ind w:firstLine="720"/>
        <w:jc w:val="both"/>
        <w:rPr>
          <w:rFonts w:eastAsia="Times New Roman" w:cs="Times New Roman"/>
        </w:rPr>
      </w:pPr>
      <w:r>
        <w:rPr>
          <w:rFonts w:eastAsia="Times New Roman" w:cs="Times New Roman"/>
        </w:rPr>
        <w:t xml:space="preserve">Θα συζητηθεί τώρα η τελευταία, η δέκατη τρίτη με </w:t>
      </w:r>
      <w:r>
        <w:rPr>
          <w:rFonts w:eastAsia="Times New Roman" w:cs="Times New Roman"/>
        </w:rPr>
        <w:t xml:space="preserve">αριθμό 185/8-11-2016 </w:t>
      </w:r>
      <w:r>
        <w:rPr>
          <w:rFonts w:eastAsia="Times New Roman" w:cs="Times New Roman"/>
        </w:rPr>
        <w:t xml:space="preserve">επίκαιρη ερώτηση </w:t>
      </w:r>
      <w:r>
        <w:rPr>
          <w:rFonts w:eastAsia="Times New Roman" w:cs="Times New Roman"/>
        </w:rPr>
        <w:t>πρώτου κύκλου του Βουλευτή Ηρακλείου του Κομμουνιστικού Κόμματος Ελλάδ</w:t>
      </w:r>
      <w:r>
        <w:rPr>
          <w:rFonts w:eastAsia="Times New Roman" w:cs="Times New Roman"/>
        </w:rPr>
        <w:t>α</w:t>
      </w:r>
      <w:r>
        <w:rPr>
          <w:rFonts w:eastAsia="Times New Roman" w:cs="Times New Roman"/>
        </w:rPr>
        <w:t>ς κ. </w:t>
      </w:r>
      <w:r>
        <w:rPr>
          <w:rFonts w:eastAsia="Times New Roman" w:cs="Times New Roman"/>
          <w:bCs/>
        </w:rPr>
        <w:t>Εμμανουήλ Συντυχάκη</w:t>
      </w:r>
      <w:r>
        <w:rPr>
          <w:rFonts w:eastAsia="Times New Roman" w:cs="Times New Roman"/>
        </w:rPr>
        <w:t> προς τον Υπουργό </w:t>
      </w:r>
      <w:r>
        <w:rPr>
          <w:rFonts w:eastAsia="Times New Roman" w:cs="Times New Roman"/>
          <w:bCs/>
        </w:rPr>
        <w:t>Παιδείας</w:t>
      </w:r>
      <w:r>
        <w:rPr>
          <w:rFonts w:eastAsia="Times New Roman" w:cs="Times New Roman"/>
          <w:bCs/>
        </w:rPr>
        <w:t>,</w:t>
      </w:r>
      <w:r>
        <w:rPr>
          <w:rFonts w:eastAsia="Times New Roman" w:cs="Times New Roman"/>
          <w:bCs/>
        </w:rPr>
        <w:t xml:space="preserve"> Έρευνας και Θρησκευμάτων,</w:t>
      </w:r>
      <w:r>
        <w:rPr>
          <w:rFonts w:eastAsia="Times New Roman" w:cs="Times New Roman"/>
        </w:rPr>
        <w:t xml:space="preserve"> σχετικά με την άμεση κάλυψη των εκπαιδευτικών κενών στα </w:t>
      </w:r>
      <w:r>
        <w:rPr>
          <w:rFonts w:eastAsia="Times New Roman" w:cs="Times New Roman"/>
        </w:rPr>
        <w:t>ε</w:t>
      </w:r>
      <w:r>
        <w:rPr>
          <w:rFonts w:eastAsia="Times New Roman" w:cs="Times New Roman"/>
        </w:rPr>
        <w:t>παγγελματικά</w:t>
      </w:r>
      <w:r>
        <w:rPr>
          <w:rFonts w:eastAsia="Times New Roman" w:cs="Times New Roman"/>
        </w:rPr>
        <w:t xml:space="preserve"> </w:t>
      </w:r>
      <w:r>
        <w:rPr>
          <w:rFonts w:eastAsia="Times New Roman" w:cs="Times New Roman"/>
        </w:rPr>
        <w:t>λ</w:t>
      </w:r>
      <w:r>
        <w:rPr>
          <w:rFonts w:eastAsia="Times New Roman" w:cs="Times New Roman"/>
        </w:rPr>
        <w:t>ύκεια της Κρήτης.</w:t>
      </w:r>
    </w:p>
    <w:p w14:paraId="5487C298" w14:textId="77777777" w:rsidR="00EA4505" w:rsidRDefault="00FF7F79">
      <w:pPr>
        <w:spacing w:after="0" w:line="600" w:lineRule="auto"/>
        <w:ind w:firstLine="720"/>
        <w:jc w:val="both"/>
        <w:rPr>
          <w:rFonts w:eastAsia="Times New Roman" w:cs="Times New Roman"/>
        </w:rPr>
      </w:pPr>
      <w:r>
        <w:rPr>
          <w:rFonts w:eastAsia="Times New Roman" w:cs="Times New Roman"/>
        </w:rPr>
        <w:t>Κύριε Συντυχάκη, έχετε τον λόγο για δύο λεπτά.</w:t>
      </w:r>
    </w:p>
    <w:p w14:paraId="5487C29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14:paraId="5487C29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Όπως είπατε, η ερώτηση αφορά την έλλειψη εκπαιδευτικών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Γι’ αυτόν τον λόγο, πολλά σχολεία και πολλοί μαθητές ήταν κα</w:t>
      </w:r>
      <w:r>
        <w:rPr>
          <w:rFonts w:eastAsia="Times New Roman" w:cs="Times New Roman"/>
          <w:szCs w:val="24"/>
        </w:rPr>
        <w:t xml:space="preserve">ι βρίσκονται σε κινητοποιήσεις και, μάλιστα, μέσα από συλλογικές διαδικασίες. Αυτούς θα τους ακούσετε; </w:t>
      </w:r>
    </w:p>
    <w:p w14:paraId="5487C29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Μην αναμασάτε την ίδια επιχειρηματολογία που χρησιμοποιούσαν και συνεχίζουν, βέβαια, να χρησιμοποιούν η Νέα Δημοκρατία και το ΠΑΣΟΚ, γιατί δεν άλλαξε η </w:t>
      </w:r>
      <w:r>
        <w:rPr>
          <w:rFonts w:eastAsia="Times New Roman" w:cs="Times New Roman"/>
          <w:szCs w:val="24"/>
        </w:rPr>
        <w:t>φύση και ο ρόλος ούτε της Νέας Δημοκρατίας ούτε του ΠΑΣΟΚ αλλά ούτε και συνολικά όλων των κομμάτων του «</w:t>
      </w:r>
      <w:proofErr w:type="spellStart"/>
      <w:r>
        <w:rPr>
          <w:rFonts w:eastAsia="Times New Roman" w:cs="Times New Roman"/>
          <w:szCs w:val="24"/>
        </w:rPr>
        <w:t>ευρωμονόδρομου</w:t>
      </w:r>
      <w:proofErr w:type="spellEnd"/>
      <w:r>
        <w:rPr>
          <w:rFonts w:eastAsia="Times New Roman" w:cs="Times New Roman"/>
          <w:szCs w:val="24"/>
        </w:rPr>
        <w:t>», που ασπάζονται τις οδηγίες του ΟΟΣΑ για την εκπαίδευση και συνολικά.</w:t>
      </w:r>
    </w:p>
    <w:p w14:paraId="5487C29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Εσείς ξεκινήσατε, ως Κυβέρνηση, με ένα σύνθημα: «Νέα αρχή για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Αυτό ήταν το σύνθημά σας. </w:t>
      </w:r>
      <w:r>
        <w:rPr>
          <w:rFonts w:eastAsia="Times New Roman" w:cs="Times New Roman"/>
          <w:szCs w:val="24"/>
        </w:rPr>
        <w:t>Π</w:t>
      </w:r>
      <w:r>
        <w:rPr>
          <w:rFonts w:eastAsia="Times New Roman" w:cs="Times New Roman"/>
          <w:szCs w:val="24"/>
        </w:rPr>
        <w:t xml:space="preserve">αρά τις διαβεβαιώσεις και τις εξαγγελίες για την αναβάθμιση της τεχνικής εκπαίδευσης, την έγκαιρη τοποθέτηση εκπαιδευτικών στα σχολεία, η πραγματικότητα είναι εντελώς διαφορετική. </w:t>
      </w:r>
    </w:p>
    <w:p w14:paraId="5487C29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Οι πρώτες προσλήψεις αναπλ</w:t>
      </w:r>
      <w:r>
        <w:rPr>
          <w:rFonts w:eastAsia="Times New Roman" w:cs="Times New Roman"/>
          <w:szCs w:val="24"/>
        </w:rPr>
        <w:t xml:space="preserve">ηρωτών τεχνικών ειδικοτήτων έγιναν στις 11 Οκτώβρη 2016, δηλαδή έναν μήνα μετά την έναρξη των μαθημάτων. </w:t>
      </w:r>
      <w:r>
        <w:rPr>
          <w:rFonts w:eastAsia="Times New Roman" w:cs="Times New Roman"/>
          <w:szCs w:val="24"/>
        </w:rPr>
        <w:t>Π</w:t>
      </w:r>
      <w:r>
        <w:rPr>
          <w:rFonts w:eastAsia="Times New Roman" w:cs="Times New Roman"/>
          <w:szCs w:val="24"/>
        </w:rPr>
        <w:t>αρ</w:t>
      </w:r>
      <w:r>
        <w:rPr>
          <w:rFonts w:eastAsia="Times New Roman" w:cs="Times New Roman"/>
          <w:szCs w:val="24"/>
        </w:rPr>
        <w:t xml:space="preserve">’ </w:t>
      </w:r>
      <w:r>
        <w:rPr>
          <w:rFonts w:eastAsia="Times New Roman" w:cs="Times New Roman"/>
          <w:szCs w:val="24"/>
        </w:rPr>
        <w:t xml:space="preserve">όλα αυτά, τα κενά παραμένουν, δεν καλύφθηκαν. Στην Κρήτη, για παράδειγμα, υπάρχουν ακόμη κενά στα ΕΠΑΛ και όχι μόνο. Λέω το </w:t>
      </w:r>
      <w:r>
        <w:rPr>
          <w:rFonts w:eastAsia="Times New Roman" w:cs="Times New Roman"/>
          <w:szCs w:val="24"/>
        </w:rPr>
        <w:lastRenderedPageBreak/>
        <w:t xml:space="preserve">«όχι μόνο», διότι </w:t>
      </w:r>
      <w:r>
        <w:rPr>
          <w:rFonts w:eastAsia="Times New Roman" w:cs="Times New Roman"/>
        </w:rPr>
        <w:t>πανελλαδικά προσλάβατε δεκαέξι χιλιάδες αναπληρωτές πρωτοβάθμιας και δευτεροβάθμιας εκπαίδευσης, ενώ οι περσινές προσλήψεις ήταν είκοσι τρεις χιλιάδες, που και αυτές βέβαια δεν επαρκούσαν.</w:t>
      </w:r>
    </w:p>
    <w:p w14:paraId="5487C29E" w14:textId="77777777" w:rsidR="00EA4505" w:rsidRDefault="00FF7F79">
      <w:pPr>
        <w:spacing w:after="0" w:line="600" w:lineRule="auto"/>
        <w:ind w:firstLine="720"/>
        <w:jc w:val="both"/>
        <w:rPr>
          <w:rFonts w:eastAsia="Times New Roman" w:cs="Times New Roman"/>
        </w:rPr>
      </w:pPr>
      <w:r>
        <w:rPr>
          <w:rFonts w:eastAsia="Times New Roman" w:cs="Times New Roman"/>
        </w:rPr>
        <w:t>Στο Ηράκλειο Κρήτης τα κενά που αφορούν κρίσιμες ειδικότητες, έχουν</w:t>
      </w:r>
      <w:r>
        <w:rPr>
          <w:rFonts w:eastAsia="Times New Roman" w:cs="Times New Roman"/>
        </w:rPr>
        <w:t xml:space="preserve"> ως εξής: </w:t>
      </w:r>
      <w:r>
        <w:rPr>
          <w:rFonts w:eastAsia="Times New Roman" w:cs="Times New Roman"/>
        </w:rPr>
        <w:t>γ</w:t>
      </w:r>
      <w:r>
        <w:rPr>
          <w:rFonts w:eastAsia="Times New Roman" w:cs="Times New Roman"/>
        </w:rPr>
        <w:t xml:space="preserve">υμνάσια, </w:t>
      </w:r>
      <w:r>
        <w:rPr>
          <w:rFonts w:eastAsia="Times New Roman" w:cs="Times New Roman"/>
        </w:rPr>
        <w:t>λ</w:t>
      </w:r>
      <w:r>
        <w:rPr>
          <w:rFonts w:eastAsia="Times New Roman" w:cs="Times New Roman"/>
        </w:rPr>
        <w:t xml:space="preserve">ύκεια, ΕΠΑΛ, εξήντα </w:t>
      </w:r>
      <w:r>
        <w:rPr>
          <w:rFonts w:eastAsia="Times New Roman"/>
        </w:rPr>
        <w:t>-</w:t>
      </w:r>
      <w:r>
        <w:rPr>
          <w:rFonts w:eastAsia="Times New Roman" w:cs="Times New Roman"/>
        </w:rPr>
        <w:t>αναφέρομαι συνολικά-</w:t>
      </w:r>
      <w:r>
        <w:rPr>
          <w:rFonts w:eastAsia="Times New Roman" w:cs="Times New Roman"/>
        </w:rPr>
        <w:t>,</w:t>
      </w:r>
      <w:r>
        <w:rPr>
          <w:rFonts w:eastAsia="Times New Roman" w:cs="Times New Roman"/>
        </w:rPr>
        <w:t xml:space="preserve"> </w:t>
      </w:r>
      <w:r>
        <w:rPr>
          <w:rFonts w:eastAsia="Times New Roman" w:cs="Times New Roman"/>
        </w:rPr>
        <w:t>ε</w:t>
      </w:r>
      <w:r>
        <w:rPr>
          <w:rFonts w:eastAsia="Times New Roman" w:cs="Times New Roman"/>
        </w:rPr>
        <w:t xml:space="preserve">ιδικής </w:t>
      </w:r>
      <w:r>
        <w:rPr>
          <w:rFonts w:eastAsia="Times New Roman" w:cs="Times New Roman"/>
        </w:rPr>
        <w:t>α</w:t>
      </w:r>
      <w:r>
        <w:rPr>
          <w:rFonts w:eastAsia="Times New Roman" w:cs="Times New Roman"/>
        </w:rPr>
        <w:t xml:space="preserve">γωγής είκοσι πέντε, </w:t>
      </w:r>
      <w:r>
        <w:rPr>
          <w:rFonts w:eastAsia="Times New Roman" w:cs="Times New Roman"/>
        </w:rPr>
        <w:t>μ</w:t>
      </w:r>
      <w:r>
        <w:rPr>
          <w:rFonts w:eastAsia="Times New Roman" w:cs="Times New Roman"/>
        </w:rPr>
        <w:t>ουσικό</w:t>
      </w:r>
      <w:r>
        <w:rPr>
          <w:rFonts w:eastAsia="Times New Roman" w:cs="Times New Roman"/>
        </w:rPr>
        <w:t xml:space="preserve"> και</w:t>
      </w:r>
      <w:r>
        <w:rPr>
          <w:rFonts w:eastAsia="Times New Roman" w:cs="Times New Roman"/>
        </w:rPr>
        <w:t xml:space="preserve"> </w:t>
      </w:r>
      <w:r>
        <w:rPr>
          <w:rFonts w:eastAsia="Times New Roman" w:cs="Times New Roman"/>
        </w:rPr>
        <w:t>κ</w:t>
      </w:r>
      <w:r>
        <w:rPr>
          <w:rFonts w:eastAsia="Times New Roman" w:cs="Times New Roman"/>
        </w:rPr>
        <w:t xml:space="preserve">αλλιτεχνικό </w:t>
      </w:r>
      <w:r>
        <w:rPr>
          <w:rFonts w:eastAsia="Times New Roman" w:cs="Times New Roman"/>
        </w:rPr>
        <w:t>σχολείο</w:t>
      </w:r>
      <w:r>
        <w:rPr>
          <w:rFonts w:eastAsia="Times New Roman" w:cs="Times New Roman"/>
        </w:rPr>
        <w:t xml:space="preserve"> δεκαπέντε. Αναφέρομαι συνολικά στα σχολεία, για να σας δείξω πόσο συνολικό και μεγάλο </w:t>
      </w:r>
      <w:r>
        <w:rPr>
          <w:rFonts w:eastAsia="Times New Roman"/>
          <w:bCs/>
        </w:rPr>
        <w:t>είναι</w:t>
      </w:r>
      <w:r>
        <w:rPr>
          <w:rFonts w:eastAsia="Times New Roman" w:cs="Times New Roman"/>
        </w:rPr>
        <w:t xml:space="preserve"> το πρόβλημα. </w:t>
      </w:r>
    </w:p>
    <w:p w14:paraId="5487C29F" w14:textId="77777777" w:rsidR="00EA4505" w:rsidRDefault="00FF7F79">
      <w:pPr>
        <w:spacing w:after="0" w:line="600" w:lineRule="auto"/>
        <w:ind w:firstLine="720"/>
        <w:jc w:val="both"/>
        <w:rPr>
          <w:rFonts w:eastAsia="Times New Roman" w:cs="Times New Roman"/>
        </w:rPr>
      </w:pPr>
      <w:r>
        <w:rPr>
          <w:rFonts w:eastAsia="Times New Roman" w:cs="Times New Roman"/>
        </w:rPr>
        <w:t>Με βάση στοιχεία, λοιπόν</w:t>
      </w:r>
      <w:r>
        <w:rPr>
          <w:rFonts w:eastAsia="Times New Roman" w:cs="Times New Roman"/>
        </w:rPr>
        <w:t>, της ΕΛΤΕΕ, της Ένωσης Λειτουργών Τεχνικής Επαγγελματικής Εκπαίδευσης</w:t>
      </w:r>
      <w:r>
        <w:rPr>
          <w:rFonts w:eastAsia="Times New Roman" w:cs="Times New Roman"/>
        </w:rPr>
        <w:t>,</w:t>
      </w:r>
      <w:r>
        <w:rPr>
          <w:rFonts w:eastAsia="Times New Roman" w:cs="Times New Roman"/>
        </w:rPr>
        <w:t xml:space="preserve"> του Ηρακλείου στις 24-10-2016 τα κενά στις τεχνικές ειδικότητες εκπαιδευτικών των ΕΠΑΛ στην Κρήτη </w:t>
      </w:r>
      <w:r>
        <w:rPr>
          <w:rFonts w:eastAsia="Times New Roman"/>
          <w:bCs/>
        </w:rPr>
        <w:t>είναι</w:t>
      </w:r>
      <w:r>
        <w:rPr>
          <w:rFonts w:eastAsia="Times New Roman" w:cs="Times New Roman"/>
        </w:rPr>
        <w:t xml:space="preserve"> ογδόντα τέσσερα: τριάντα τρία στο Ηράκλειο, είκοσι τέσσερα στα Χανιά, δώδεκα στο</w:t>
      </w:r>
      <w:r>
        <w:rPr>
          <w:rFonts w:eastAsia="Times New Roman" w:cs="Times New Roman"/>
        </w:rPr>
        <w:t xml:space="preserve"> Λασίθι, δεκαπέντε στο Ρέθυμνο. </w:t>
      </w:r>
    </w:p>
    <w:p w14:paraId="5487C2A0" w14:textId="77777777" w:rsidR="00EA4505" w:rsidRDefault="00FF7F79">
      <w:pPr>
        <w:spacing w:after="0" w:line="600" w:lineRule="auto"/>
        <w:ind w:firstLine="720"/>
        <w:jc w:val="both"/>
        <w:rPr>
          <w:rFonts w:eastAsia="Times New Roman" w:cs="Times New Roman"/>
        </w:rPr>
      </w:pPr>
      <w:r>
        <w:rPr>
          <w:rFonts w:eastAsia="Times New Roman" w:cs="Times New Roman"/>
        </w:rPr>
        <w:lastRenderedPageBreak/>
        <w:t>Ειδικότερα</w:t>
      </w:r>
      <w:r>
        <w:rPr>
          <w:rFonts w:eastAsia="Times New Roman" w:cs="Times New Roman"/>
        </w:rPr>
        <w:t>,</w:t>
      </w:r>
      <w:r>
        <w:rPr>
          <w:rFonts w:eastAsia="Times New Roman" w:cs="Times New Roman"/>
        </w:rPr>
        <w:t xml:space="preserve"> στον Νομό Ηρακλείου </w:t>
      </w:r>
      <w:r>
        <w:rPr>
          <w:rFonts w:eastAsia="Times New Roman" w:cs="Times New Roman"/>
          <w:bCs/>
          <w:shd w:val="clear" w:color="auto" w:fill="FFFFFF"/>
        </w:rPr>
        <w:t>υπάρχουν</w:t>
      </w:r>
      <w:r>
        <w:rPr>
          <w:rFonts w:eastAsia="Times New Roman" w:cs="Times New Roman"/>
        </w:rPr>
        <w:t xml:space="preserve"> κενά που δεν έχουν καλυφθεί, με βάση τα στοιχεία –επαναλαμβάνω- που μας έχει δώσει η ΕΛΤΕΕ, καθώς και τα υπηρεσιακά συμβούλια ΠΥΣΔΕ, πολλά από τα οποία αφορούν πανελλαδικώς εξεταζόμε</w:t>
      </w:r>
      <w:r>
        <w:rPr>
          <w:rFonts w:eastAsia="Times New Roman" w:cs="Times New Roman"/>
        </w:rPr>
        <w:t xml:space="preserve">να μαθήματα, όπως το </w:t>
      </w:r>
      <w:r>
        <w:rPr>
          <w:rFonts w:eastAsia="Times New Roman" w:cs="Times New Roman"/>
        </w:rPr>
        <w:t>Α</w:t>
      </w:r>
      <w:r>
        <w:rPr>
          <w:rFonts w:eastAsia="Times New Roman" w:cs="Times New Roman"/>
        </w:rPr>
        <w:t xml:space="preserve">ρχιτεκτονικό </w:t>
      </w:r>
      <w:r>
        <w:rPr>
          <w:rFonts w:eastAsia="Times New Roman" w:cs="Times New Roman"/>
        </w:rPr>
        <w:t>Σ</w:t>
      </w:r>
      <w:r>
        <w:rPr>
          <w:rFonts w:eastAsia="Times New Roman" w:cs="Times New Roman"/>
        </w:rPr>
        <w:t xml:space="preserve">χέδιο στον τομέα δομικών έργων, στον τομέα μηχανολογίας, στον τομέα γεωπονίας, στον τομέα πληροφορικής. </w:t>
      </w:r>
    </w:p>
    <w:p w14:paraId="5487C2A1" w14:textId="77777777" w:rsidR="00EA4505" w:rsidRDefault="00FF7F79">
      <w:pPr>
        <w:spacing w:after="0" w:line="600" w:lineRule="auto"/>
        <w:ind w:firstLine="720"/>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 σε κάποια μεγάλα τμήματα στα εργαστηριακά μαθήματα δεν μπαίνει δεύτερος καθηγητής, ενώ </w:t>
      </w:r>
      <w:r>
        <w:rPr>
          <w:rFonts w:eastAsia="Times New Roman"/>
          <w:bCs/>
        </w:rPr>
        <w:t>είναι</w:t>
      </w:r>
      <w:r>
        <w:rPr>
          <w:rFonts w:eastAsia="Times New Roman" w:cs="Times New Roman"/>
        </w:rPr>
        <w:t xml:space="preserve"> απαραίτητο να</w:t>
      </w:r>
      <w:r>
        <w:rPr>
          <w:rFonts w:eastAsia="Times New Roman" w:cs="Times New Roman"/>
        </w:rPr>
        <w:t xml:space="preserve"> μπει και ένας δεύτερος καθηγητής. Απαιτείται</w:t>
      </w:r>
      <w:r>
        <w:rPr>
          <w:rFonts w:eastAsia="Times New Roman" w:cs="Times New Roman"/>
        </w:rPr>
        <w:t>,</w:t>
      </w:r>
      <w:r>
        <w:rPr>
          <w:rFonts w:eastAsia="Times New Roman" w:cs="Times New Roman"/>
        </w:rPr>
        <w:t xml:space="preserve"> δηλαδή. Κατά συνέπεια, με βάση όλα όσα σ</w:t>
      </w:r>
      <w:r>
        <w:rPr>
          <w:rFonts w:eastAsia="Times New Roman" w:cs="Times New Roman"/>
        </w:rPr>
        <w:t>ά</w:t>
      </w:r>
      <w:r>
        <w:rPr>
          <w:rFonts w:eastAsia="Times New Roman" w:cs="Times New Roman"/>
        </w:rPr>
        <w:t>ς προανέφερα</w:t>
      </w:r>
      <w:r>
        <w:rPr>
          <w:rFonts w:eastAsia="Times New Roman" w:cs="Times New Roman"/>
        </w:rPr>
        <w:t>,</w:t>
      </w:r>
      <w:r>
        <w:rPr>
          <w:rFonts w:eastAsia="Times New Roman" w:cs="Times New Roman"/>
        </w:rPr>
        <w:t xml:space="preserve"> </w:t>
      </w:r>
      <w:r w:rsidRPr="00EE2C3D">
        <w:rPr>
          <w:rFonts w:eastAsia="Times New Roman" w:cs="Times New Roman"/>
        </w:rPr>
        <w:t>σας ρωτάμε τα εξής:</w:t>
      </w:r>
      <w:r>
        <w:rPr>
          <w:rFonts w:eastAsia="Times New Roman" w:cs="Times New Roman"/>
        </w:rPr>
        <w:t xml:space="preserve"> </w:t>
      </w:r>
    </w:p>
    <w:p w14:paraId="5487C2A2" w14:textId="77777777" w:rsidR="00EA4505" w:rsidRDefault="00FF7F79">
      <w:pPr>
        <w:spacing w:after="0" w:line="600" w:lineRule="auto"/>
        <w:ind w:firstLine="851"/>
        <w:rPr>
          <w:rFonts w:eastAsia="Times New Roman" w:cs="Times New Roman"/>
          <w:szCs w:val="24"/>
        </w:rPr>
      </w:pPr>
      <w:r>
        <w:rPr>
          <w:rFonts w:eastAsia="Times New Roman" w:cs="Times New Roman"/>
          <w:szCs w:val="24"/>
        </w:rPr>
        <w:t>Ποια είναι τα άμεσα μέτρα προκειμένου να καλυφθεί αυτό το κενό των ελλείψεων εκπαιδευτικών -δηλαδή, την πρόσληψη όλου του απαιτούμενο</w:t>
      </w:r>
      <w:r>
        <w:rPr>
          <w:rFonts w:eastAsia="Times New Roman" w:cs="Times New Roman"/>
          <w:szCs w:val="24"/>
        </w:rPr>
        <w:t xml:space="preserve">υ προσωπικού- έτσι ώστε να ομαλοποιηθεί, κατά κάποιον τρόπο, έστω και καθυστερημένα, αυτή η κατάσταση που υπάρχει στα </w:t>
      </w:r>
      <w:r>
        <w:rPr>
          <w:rFonts w:eastAsia="Times New Roman" w:cs="Times New Roman"/>
          <w:szCs w:val="24"/>
        </w:rPr>
        <w:t>ε</w:t>
      </w:r>
      <w:r>
        <w:rPr>
          <w:rFonts w:eastAsia="Times New Roman" w:cs="Times New Roman"/>
          <w:szCs w:val="24"/>
        </w:rPr>
        <w:lastRenderedPageBreak/>
        <w:t xml:space="preserve">παγγελματικά </w:t>
      </w:r>
      <w:r>
        <w:rPr>
          <w:rFonts w:eastAsia="Times New Roman" w:cs="Times New Roman"/>
          <w:szCs w:val="24"/>
        </w:rPr>
        <w:t>λ</w:t>
      </w:r>
      <w:r>
        <w:rPr>
          <w:rFonts w:eastAsia="Times New Roman" w:cs="Times New Roman"/>
          <w:szCs w:val="24"/>
        </w:rPr>
        <w:t xml:space="preserve">ύκεια και όχι –επαναλαμβάνω- μόνο; Γιατί ελλείψεις υπάρχουν και στα </w:t>
      </w:r>
      <w:r>
        <w:rPr>
          <w:rFonts w:eastAsia="Times New Roman" w:cs="Times New Roman"/>
          <w:szCs w:val="24"/>
        </w:rPr>
        <w:t>γ</w:t>
      </w:r>
      <w:r>
        <w:rPr>
          <w:rFonts w:eastAsia="Times New Roman" w:cs="Times New Roman"/>
          <w:szCs w:val="24"/>
        </w:rPr>
        <w:t>υμνάσια και</w:t>
      </w:r>
      <w:r>
        <w:rPr>
          <w:rFonts w:eastAsia="Times New Roman" w:cs="Times New Roman"/>
          <w:szCs w:val="24"/>
        </w:rPr>
        <w:t xml:space="preserve"> </w:t>
      </w:r>
      <w:r>
        <w:rPr>
          <w:rFonts w:eastAsia="Times New Roman" w:cs="Times New Roman"/>
          <w:szCs w:val="24"/>
        </w:rPr>
        <w:t xml:space="preserve">στα </w:t>
      </w:r>
      <w:r>
        <w:rPr>
          <w:rFonts w:eastAsia="Times New Roman" w:cs="Times New Roman"/>
          <w:szCs w:val="24"/>
        </w:rPr>
        <w:t>λ</w:t>
      </w:r>
      <w:r>
        <w:rPr>
          <w:rFonts w:eastAsia="Times New Roman" w:cs="Times New Roman"/>
          <w:szCs w:val="24"/>
        </w:rPr>
        <w:t xml:space="preserve">ύκεια και αφορούν και την Κρήτη και συνολικά τη χώρα. </w:t>
      </w:r>
    </w:p>
    <w:p w14:paraId="5487C2A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p>
    <w:p w14:paraId="5487C2A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Κύριε Συντυχάκη, σας ευχαριστώ πολύ γι</w:t>
      </w:r>
      <w:r>
        <w:rPr>
          <w:rFonts w:eastAsia="Times New Roman" w:cs="Times New Roman"/>
          <w:szCs w:val="24"/>
        </w:rPr>
        <w:t>α την ερώτηση, γιατί μας δίνεται η ευκαιρία να αναφερθούμε συνολικά στο μεγάλο πρόβλημα της κάλυψης των εκπαιδευτικών αναγκών στα σχολεία της χώρας μας. Είναι ένα πρόβλημα που τα τελευταία χρόνια σταδιακά οξύνεται λόγω και της έλλειψης μόνιμων διορισμών απ</w:t>
      </w:r>
      <w:r>
        <w:rPr>
          <w:rFonts w:eastAsia="Times New Roman" w:cs="Times New Roman"/>
          <w:szCs w:val="24"/>
        </w:rPr>
        <w:t xml:space="preserve">ό το 2012 και εδώ. </w:t>
      </w:r>
    </w:p>
    <w:p w14:paraId="5487C2A5"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Όπως έχει επανειλημμένα εξαγγείλει η πολιτική ηγεσία του Υπουργείου Παιδείας, και η προηγούμενη και η σημερινή, είναι στις άμεσες επιδιώξεις μας η κάλυψη του μεγαλύτερου μέρους των κενών αυτών, που δεν </w:t>
      </w:r>
      <w:r>
        <w:rPr>
          <w:rFonts w:eastAsia="Times New Roman" w:cs="Times New Roman"/>
          <w:szCs w:val="24"/>
        </w:rPr>
        <w:lastRenderedPageBreak/>
        <w:t>είναι πρόσκαιρα κενά, αλλά καλύπτο</w:t>
      </w:r>
      <w:r>
        <w:rPr>
          <w:rFonts w:eastAsia="Times New Roman" w:cs="Times New Roman"/>
          <w:szCs w:val="24"/>
        </w:rPr>
        <w:t xml:space="preserve">υν πάγιες και διαρκείς ανάγκες και άρα πρέπει να καλυφθούν με μόνιμους διορισμούς, και να μπορέσουμε την επόμενη τριετία να προβούμε σε είκοσι χιλιάδες μόνιμες προσλήψεις εκπαιδευτικών στο δημόσιο. </w:t>
      </w:r>
    </w:p>
    <w:p w14:paraId="5487C2A6"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Υπάρχει όμως και μια δεδομένη κατάσταση, την οποία καλό ε</w:t>
      </w:r>
      <w:r>
        <w:rPr>
          <w:rFonts w:eastAsia="Times New Roman" w:cs="Times New Roman"/>
          <w:szCs w:val="24"/>
        </w:rPr>
        <w:t xml:space="preserve">ίναι να μην υποκρινόμαστε όλοι ότι την αγνοούμε. Η δημοσιονομική κατάσταση της χώρας είναι αυτή που όλη η ελληνική κοινωνία γνωρίζει και καλό είναι να μην θεωρούμε όλοι στις μεταξύ μας συζητήσεις ότι μιλάμε εν </w:t>
      </w:r>
      <w:proofErr w:type="spellStart"/>
      <w:r>
        <w:rPr>
          <w:rFonts w:eastAsia="Times New Roman" w:cs="Times New Roman"/>
          <w:szCs w:val="24"/>
        </w:rPr>
        <w:t>κενώ</w:t>
      </w:r>
      <w:proofErr w:type="spellEnd"/>
      <w:r>
        <w:rPr>
          <w:rFonts w:eastAsia="Times New Roman" w:cs="Times New Roman"/>
          <w:szCs w:val="24"/>
        </w:rPr>
        <w:t>. Στις δεδομένες, λοιπόν, συνθήκες για την</w:t>
      </w:r>
      <w:r>
        <w:rPr>
          <w:rFonts w:eastAsia="Times New Roman" w:cs="Times New Roman"/>
          <w:szCs w:val="24"/>
        </w:rPr>
        <w:t xml:space="preserve"> τρέχουσα σχολική χρονιά έχουν εξασφαλιστεί πιστώσεις για την πρόσληψη περίπου είκοσι μία χιλιάδων αναπληρωτών εκπαιδευτικών. Και αναφέρομαι και στις δύο βαθμίδες της εκπαίδευσης, πρωτοβάθμια και δευτεροβάθμια.</w:t>
      </w:r>
    </w:p>
    <w:p w14:paraId="5487C2A7"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Ειδικότερα στη δευτεροβάθμια εκπαίδευση, στην</w:t>
      </w:r>
      <w:r>
        <w:rPr>
          <w:rFonts w:eastAsia="Times New Roman" w:cs="Times New Roman"/>
          <w:szCs w:val="24"/>
        </w:rPr>
        <w:t xml:space="preserve"> οποία αναφέρεται η επίκαιρη ερώτηση σας, έχουν μέχρι σήμερα προσληφθεί περισσότεροι από πεντέμισι χιλιάδες αναπληρωτές εκπαιδευτικοί και συνολικά και στις </w:t>
      </w:r>
      <w:r>
        <w:rPr>
          <w:rFonts w:eastAsia="Times New Roman" w:cs="Times New Roman"/>
          <w:szCs w:val="24"/>
        </w:rPr>
        <w:lastRenderedPageBreak/>
        <w:t>δύο βαθμίδες έχουν προσληφθεί περισσότερο από δεκαεφτά χιλιάδες. Θα φτάσουμε μέχρι τον αριθμό των εί</w:t>
      </w:r>
      <w:r>
        <w:rPr>
          <w:rFonts w:eastAsia="Times New Roman" w:cs="Times New Roman"/>
          <w:szCs w:val="24"/>
        </w:rPr>
        <w:t xml:space="preserve">κοσι μία  χιλιάδων, για τους οποίους έχουμε εξασφαλίσει πιστώσεις και πιστεύουμε ότι το συντριπτικό μέρος των κενών θα καλυφθεί. </w:t>
      </w:r>
    </w:p>
    <w:p w14:paraId="5487C2A8"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Ειδικά για την περιοχή της Κρήτης, στην οποία αναφέρεστε, έχουν προσληφθεί στη δευτεροβάθμια εκπαίδευση τετρακόσιοι πενήντα αν</w:t>
      </w:r>
      <w:r>
        <w:rPr>
          <w:rFonts w:eastAsia="Times New Roman" w:cs="Times New Roman"/>
          <w:szCs w:val="24"/>
        </w:rPr>
        <w:t xml:space="preserve">απληρωτές εκπαιδευτικοί εκ των οποίων </w:t>
      </w:r>
      <w:proofErr w:type="spellStart"/>
      <w:r>
        <w:rPr>
          <w:rFonts w:eastAsia="Times New Roman" w:cs="Times New Roman"/>
          <w:szCs w:val="24"/>
        </w:rPr>
        <w:t>εκατόν</w:t>
      </w:r>
      <w:proofErr w:type="spellEnd"/>
      <w:r>
        <w:rPr>
          <w:rFonts w:eastAsia="Times New Roman" w:cs="Times New Roman"/>
          <w:szCs w:val="24"/>
        </w:rPr>
        <w:t xml:space="preserve"> ογδόντα ένας στον Νομό Ηρακλείου. Με τις τελευταίες προσλήψεις της περασμένης Δευτέρας, 28 Νοεμβρίου, προσλήφθηκαν επιπλέον τριάντα αναπληρωτές σε όλους τους </w:t>
      </w:r>
      <w:r>
        <w:rPr>
          <w:rFonts w:eastAsia="Times New Roman" w:cs="Times New Roman"/>
          <w:szCs w:val="24"/>
        </w:rPr>
        <w:t>ν</w:t>
      </w:r>
      <w:r>
        <w:rPr>
          <w:rFonts w:eastAsia="Times New Roman" w:cs="Times New Roman"/>
          <w:szCs w:val="24"/>
        </w:rPr>
        <w:t>ομούς της Κρήτης, εκ των οποίων οι δεκατρείς στον Νο</w:t>
      </w:r>
      <w:r>
        <w:rPr>
          <w:rFonts w:eastAsia="Times New Roman" w:cs="Times New Roman"/>
          <w:szCs w:val="24"/>
        </w:rPr>
        <w:t xml:space="preserve">μό Ηρακλείου. </w:t>
      </w:r>
    </w:p>
    <w:p w14:paraId="5487C2A9"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πιο συγκεκριμένα, έχουν προσληφθεί μέχρι σήμερα σε τεχνικές ειδικότητες </w:t>
      </w:r>
      <w:proofErr w:type="spellStart"/>
      <w:r>
        <w:rPr>
          <w:rFonts w:eastAsia="Times New Roman" w:cs="Times New Roman"/>
          <w:szCs w:val="24"/>
        </w:rPr>
        <w:t>εκατόν</w:t>
      </w:r>
      <w:proofErr w:type="spellEnd"/>
      <w:r>
        <w:rPr>
          <w:rFonts w:eastAsia="Times New Roman" w:cs="Times New Roman"/>
          <w:szCs w:val="24"/>
        </w:rPr>
        <w:t xml:space="preserve"> τρεις αναπληρωτές εκπαιδευτικοί, εκ των οποίων ενενήντα ένας πλήρους ωραρίου και δώδεκα μειωμένου ωραρίου. </w:t>
      </w:r>
    </w:p>
    <w:p w14:paraId="5487C2AA"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lastRenderedPageBreak/>
        <w:t>Θα ήθελα, όμως, με αυτή τ</w:t>
      </w:r>
      <w:r>
        <w:rPr>
          <w:rFonts w:eastAsia="Times New Roman" w:cs="Times New Roman"/>
          <w:szCs w:val="24"/>
        </w:rPr>
        <w:t xml:space="preserve">ην ευκαιρία, κύριε Συντυχάκη, να αναφερθούμε στους λόγους για τους οποίους συνήθως καθυστερεί η πρόσληψη αναπληρωτών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Υπάρχουν τρεις λόγοι για τους οποίους η συγκρότηση των τμημάτων δεν γίνεται όπως θα θέλαμε στις 11 Σεπτεμβρίου, α</w:t>
      </w:r>
      <w:r>
        <w:rPr>
          <w:rFonts w:eastAsia="Times New Roman" w:cs="Times New Roman"/>
          <w:szCs w:val="24"/>
        </w:rPr>
        <w:t xml:space="preserve">λλά καθυστερεί. </w:t>
      </w:r>
    </w:p>
    <w:p w14:paraId="5487C2AB"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Ποιοι είναι αυτοί οι λόγοι; Ο ένας είναι η δυνατότητα που έχουν οι μαθητές να προβαίνουν σε αλλαγή προτίμησης για την επιλογή διαφορετικού τομέα από αυτόν που κατ’ αρχ</w:t>
      </w:r>
      <w:r>
        <w:rPr>
          <w:rFonts w:eastAsia="Times New Roman" w:cs="Times New Roman"/>
          <w:szCs w:val="24"/>
        </w:rPr>
        <w:t>άς</w:t>
      </w:r>
      <w:r>
        <w:rPr>
          <w:rFonts w:eastAsia="Times New Roman" w:cs="Times New Roman"/>
          <w:szCs w:val="24"/>
        </w:rPr>
        <w:t xml:space="preserve"> επέλεξαν. Πηγαίνει το παιδί στο σχολείο και σε ένα διάστημα κάποιων εβδομάδων αντιλαμβάνεται ότι η επιλογή του δεν τον ικανοποιεί και του δίνεται η δυνατότητα να αλλάξει τομέα. </w:t>
      </w:r>
    </w:p>
    <w:p w14:paraId="5487C2A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Ο δεύτερος λόγος είναι ότι σε πολλές περιπτώσεις συγκροτούνται ολιγομελή τμήμ</w:t>
      </w:r>
      <w:r>
        <w:rPr>
          <w:rFonts w:eastAsia="Times New Roman" w:cs="Times New Roman"/>
          <w:szCs w:val="24"/>
        </w:rPr>
        <w:t xml:space="preserve">ατα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Για τα τμήματα αυτά πρέπει πρώτα να υπάρξει έγκρισή τους, ώστε μετά να υπολογιστούν οι ανά</w:t>
      </w:r>
      <w:r>
        <w:rPr>
          <w:rFonts w:eastAsia="Times New Roman" w:cs="Times New Roman"/>
          <w:szCs w:val="24"/>
        </w:rPr>
        <w:lastRenderedPageBreak/>
        <w:t xml:space="preserve">γκες σε εκπαιδευτικό προσωπικό και τα κενά που θα χρειαστεί να καλυφθούν. Στην Κρήτη, μάλιστα, έχει εγκριθεί η λειτουργία </w:t>
      </w:r>
      <w:proofErr w:type="spellStart"/>
      <w:r>
        <w:rPr>
          <w:rFonts w:eastAsia="Times New Roman" w:cs="Times New Roman"/>
          <w:szCs w:val="24"/>
        </w:rPr>
        <w:t>εκατόν</w:t>
      </w:r>
      <w:proofErr w:type="spellEnd"/>
      <w:r>
        <w:rPr>
          <w:rFonts w:eastAsia="Times New Roman" w:cs="Times New Roman"/>
          <w:szCs w:val="24"/>
        </w:rPr>
        <w:t xml:space="preserve"> τριών ο</w:t>
      </w:r>
      <w:r>
        <w:rPr>
          <w:rFonts w:eastAsia="Times New Roman" w:cs="Times New Roman"/>
          <w:szCs w:val="24"/>
        </w:rPr>
        <w:t xml:space="preserve">λιγομελών τμημάτων στα ΕΠΑΛ και από αυτά τα είκοσι τρία ολιγομελή τμήματα είναι στο Νομό Ηρακλείου. </w:t>
      </w:r>
    </w:p>
    <w:p w14:paraId="5487C2AD"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Ο τρίτος λόγος καθυστέρησης της συγκρότησης τμημάτων είναι ότι δίνεται η δυνατότητα σε παιδιά αποφοίτους </w:t>
      </w:r>
      <w:r>
        <w:rPr>
          <w:rFonts w:eastAsia="Times New Roman" w:cs="Times New Roman"/>
          <w:szCs w:val="24"/>
        </w:rPr>
        <w:t>λ</w:t>
      </w:r>
      <w:r>
        <w:rPr>
          <w:rFonts w:eastAsia="Times New Roman" w:cs="Times New Roman"/>
          <w:szCs w:val="24"/>
        </w:rPr>
        <w:t xml:space="preserve">υκείου, που ήθελαν να εγγραφούν στα ΙΕΚ αλλά για </w:t>
      </w:r>
      <w:r>
        <w:rPr>
          <w:rFonts w:eastAsia="Times New Roman" w:cs="Times New Roman"/>
          <w:szCs w:val="24"/>
        </w:rPr>
        <w:t xml:space="preserve">συγκεκριμένους λόγους δεν τα κατάφεραν να εγγραφούν εκεί, να εγγραφούν σε ένα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λ</w:t>
      </w:r>
      <w:r>
        <w:rPr>
          <w:rFonts w:eastAsia="Times New Roman" w:cs="Times New Roman"/>
          <w:szCs w:val="24"/>
        </w:rPr>
        <w:t xml:space="preserve">ύκειο για την απόκτηση κάποιας ειδικότητας. </w:t>
      </w:r>
    </w:p>
    <w:p w14:paraId="5487C2AE"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Αυτοί οι τρεις λόγοι συνηγορούν στο να καθυστερεί η συγκρότηση τμημάτων. Είναι λόγοι τους οποίους θέλουμε την επόμενη </w:t>
      </w:r>
      <w:r>
        <w:rPr>
          <w:rFonts w:eastAsia="Times New Roman" w:cs="Times New Roman"/>
          <w:szCs w:val="24"/>
        </w:rPr>
        <w:t xml:space="preserve">σχολική χρονιά να αμβλύνουμε όσο είναι δυνατόν, χωρίς, όμως, να στερούμε σε κανένα παιδί το δικαίωμα της επιλογής. Θέλουμε, όμως, όλες αυτές οι επιλογές </w:t>
      </w:r>
      <w:r>
        <w:rPr>
          <w:rFonts w:eastAsia="Times New Roman" w:cs="Times New Roman"/>
          <w:szCs w:val="24"/>
        </w:rPr>
        <w:lastRenderedPageBreak/>
        <w:t>να γίνονται αρκετά νωρίτερα, ώστε και τα τμήματα να συγκροτούνται έγκαιρα και οι ανάγκες σε εκπαιδευτικ</w:t>
      </w:r>
      <w:r>
        <w:rPr>
          <w:rFonts w:eastAsia="Times New Roman" w:cs="Times New Roman"/>
          <w:szCs w:val="24"/>
        </w:rPr>
        <w:t xml:space="preserve">ό προσωπικό να μπορούν να εκτιμηθούν σχετικά σύντομα. </w:t>
      </w:r>
    </w:p>
    <w:p w14:paraId="5487C2AF"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87C2B0" w14:textId="77777777" w:rsidR="00EA4505" w:rsidRDefault="00FF7F7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Συντυχάκη, έχετε τον λόγο για τρία λεπτά.</w:t>
      </w:r>
    </w:p>
    <w:p w14:paraId="5487C2B1" w14:textId="77777777" w:rsidR="00EA4505" w:rsidRDefault="00FF7F79">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κυρία Πρόεδρε.</w:t>
      </w:r>
    </w:p>
    <w:p w14:paraId="5487C2B2" w14:textId="77777777" w:rsidR="00EA4505" w:rsidRDefault="00FF7F79">
      <w:pPr>
        <w:spacing w:after="0" w:line="600" w:lineRule="auto"/>
        <w:ind w:firstLine="720"/>
        <w:jc w:val="both"/>
        <w:rPr>
          <w:rFonts w:eastAsia="Times New Roman"/>
          <w:szCs w:val="24"/>
        </w:rPr>
      </w:pPr>
      <w:r>
        <w:rPr>
          <w:rFonts w:eastAsia="Times New Roman"/>
          <w:szCs w:val="24"/>
        </w:rPr>
        <w:t>Αναφερθήκατε στις καθυστερήσεις, δικαιολογώντ</w:t>
      </w:r>
      <w:r>
        <w:rPr>
          <w:rFonts w:eastAsia="Times New Roman"/>
          <w:szCs w:val="24"/>
        </w:rPr>
        <w:t xml:space="preserve">ας, εν πάση </w:t>
      </w:r>
      <w:proofErr w:type="spellStart"/>
      <w:r>
        <w:rPr>
          <w:rFonts w:eastAsia="Times New Roman"/>
          <w:szCs w:val="24"/>
        </w:rPr>
        <w:t>περιπτώσει</w:t>
      </w:r>
      <w:proofErr w:type="spellEnd"/>
      <w:r>
        <w:rPr>
          <w:rFonts w:eastAsia="Times New Roman"/>
          <w:szCs w:val="24"/>
        </w:rPr>
        <w:t>, τις καθυστερήσεις των προσλήψεων, γιατί υπάρχουν αυτά τα προβλήματα τεχνικής φύσεως κ</w:t>
      </w:r>
      <w:r>
        <w:rPr>
          <w:rFonts w:eastAsia="Times New Roman"/>
          <w:szCs w:val="24"/>
        </w:rPr>
        <w:t>.</w:t>
      </w:r>
      <w:r>
        <w:rPr>
          <w:rFonts w:eastAsia="Times New Roman"/>
          <w:szCs w:val="24"/>
        </w:rPr>
        <w:t>λπ., μέχρι να αποφασίσουν οι μαθητές πού θα πάνε, πώς κ</w:t>
      </w:r>
      <w:r>
        <w:rPr>
          <w:rFonts w:eastAsia="Times New Roman"/>
          <w:szCs w:val="24"/>
        </w:rPr>
        <w:t>.</w:t>
      </w:r>
      <w:r>
        <w:rPr>
          <w:rFonts w:eastAsia="Times New Roman"/>
          <w:szCs w:val="24"/>
        </w:rPr>
        <w:t xml:space="preserve">λπ.. Όμως, προσέξτε, εσείς λέγατε, πριν την έναρξη της σχολικής χρονιάς, ότι ανοίγουν τα </w:t>
      </w:r>
      <w:r>
        <w:rPr>
          <w:rFonts w:eastAsia="Times New Roman"/>
          <w:szCs w:val="24"/>
        </w:rPr>
        <w:t xml:space="preserve">σχολεία και οι εκπαιδευτικοί είναι στη θέση τους. Δεν είναι στη θέση του. Άρα τι συμβαίνει εδώ; </w:t>
      </w:r>
    </w:p>
    <w:p w14:paraId="5487C2B3" w14:textId="77777777" w:rsidR="00EA4505" w:rsidRDefault="00FF7F79">
      <w:pPr>
        <w:spacing w:after="0" w:line="600" w:lineRule="auto"/>
        <w:ind w:firstLine="720"/>
        <w:jc w:val="both"/>
        <w:rPr>
          <w:rFonts w:eastAsia="Times New Roman"/>
          <w:szCs w:val="24"/>
        </w:rPr>
      </w:pPr>
      <w:r>
        <w:rPr>
          <w:rFonts w:eastAsia="Times New Roman"/>
          <w:szCs w:val="24"/>
        </w:rPr>
        <w:lastRenderedPageBreak/>
        <w:t xml:space="preserve">Ξέρετε, εδώ υπάρχει και μία αντίφαση. Μας λέτε, δηλαδή, ότι υπάρχει αυτή η σκληρή δημοσιονομική κατάσταση, που δεν μας επιτρέπει να κάνουμε προσλήψεις μόνιμου </w:t>
      </w:r>
      <w:r>
        <w:rPr>
          <w:rFonts w:eastAsia="Times New Roman"/>
          <w:szCs w:val="24"/>
        </w:rPr>
        <w:t>προσωπικού. Είναι, όμως, μια δημοσιονομική κατάσταση για την οποία ευθύνεστε εσείς, ευθύνονται τα υπόλοιπα κόμματα, της Νέας Δημοκρατίας και του ΠΑΣΟΚ, του Ποταμιού, που ψηφίσατε τρίτο μνημόνιο και συνεχίζετε την εφαρμογή του πρώτου και του δεύτερου. Κι αυ</w:t>
      </w:r>
      <w:r>
        <w:rPr>
          <w:rFonts w:eastAsia="Times New Roman"/>
          <w:szCs w:val="24"/>
        </w:rPr>
        <w:t>τό αντανακλάται και στον χώρο της εκπαίδευσης, στο προσωπικό, με αναπληρωτές, που στην πορεία θα επεκταθούν και με άλλες ελαστικές μορφές απασχόλησης και στην εκπαίδευση.</w:t>
      </w:r>
    </w:p>
    <w:p w14:paraId="5487C2B4" w14:textId="77777777" w:rsidR="00EA4505" w:rsidRDefault="00FF7F79">
      <w:pPr>
        <w:spacing w:after="0" w:line="600" w:lineRule="auto"/>
        <w:ind w:firstLine="720"/>
        <w:jc w:val="both"/>
        <w:rPr>
          <w:rFonts w:eastAsia="Times New Roman"/>
          <w:szCs w:val="24"/>
        </w:rPr>
      </w:pPr>
      <w:r>
        <w:rPr>
          <w:rFonts w:eastAsia="Times New Roman"/>
          <w:szCs w:val="24"/>
        </w:rPr>
        <w:t xml:space="preserve">Άρα εδώ δεν συζητάμε για την πρόθεσή σας. Χαίρω πολύ! Η πρόθεση όλων πιθανά να είναι </w:t>
      </w:r>
      <w:r>
        <w:rPr>
          <w:rFonts w:eastAsia="Times New Roman"/>
          <w:szCs w:val="24"/>
        </w:rPr>
        <w:t xml:space="preserve">αυτή. Όμως, εδώ η πολιτική σας λέει εντελώς διαφορετικά πράγματα. </w:t>
      </w:r>
    </w:p>
    <w:p w14:paraId="5487C2B5" w14:textId="77777777" w:rsidR="00EA4505" w:rsidRDefault="00FF7F79">
      <w:pPr>
        <w:spacing w:after="0" w:line="600" w:lineRule="auto"/>
        <w:ind w:firstLine="720"/>
        <w:jc w:val="both"/>
        <w:rPr>
          <w:rFonts w:eastAsia="Times New Roman"/>
          <w:szCs w:val="24"/>
        </w:rPr>
      </w:pPr>
      <w:r>
        <w:rPr>
          <w:rFonts w:eastAsia="Times New Roman"/>
          <w:szCs w:val="24"/>
        </w:rPr>
        <w:t>Βεβαίως, ευχαριστούμε πάρα πολύ για τα στοιχεία που μας δώσατε. Εμείς δεν λέμε πόσες προσλήψεις κάνατε, αλλά θέλουμε να δούμε τη δια</w:t>
      </w:r>
      <w:r>
        <w:rPr>
          <w:rFonts w:eastAsia="Times New Roman"/>
          <w:szCs w:val="24"/>
        </w:rPr>
        <w:lastRenderedPageBreak/>
        <w:t>φορά και τι βγαίνει τελικά στη σούμα, πόσες είναι οι ελλε</w:t>
      </w:r>
      <w:r>
        <w:rPr>
          <w:rFonts w:eastAsia="Times New Roman"/>
          <w:szCs w:val="24"/>
        </w:rPr>
        <w:t>ίψεις. Ισχύει, δηλαδή, ότι υπάρχουν ογδόντα τέσσερα κενά στην Κρήτη με συγκεκριμένες ειδικότητες σε πανελλαδικώς εξεταζόμενα μαθήματα;  Είναι συγκεκριμένο το ερώτημα.</w:t>
      </w:r>
    </w:p>
    <w:p w14:paraId="5487C2B6" w14:textId="77777777" w:rsidR="00EA4505" w:rsidRDefault="00FF7F79">
      <w:pPr>
        <w:spacing w:after="0" w:line="600" w:lineRule="auto"/>
        <w:ind w:firstLine="720"/>
        <w:jc w:val="both"/>
        <w:rPr>
          <w:rFonts w:eastAsia="Times New Roman"/>
          <w:szCs w:val="24"/>
        </w:rPr>
      </w:pPr>
      <w:r>
        <w:rPr>
          <w:rFonts w:eastAsia="Times New Roman"/>
          <w:szCs w:val="24"/>
        </w:rPr>
        <w:t>Προσέξτε να δείτε. Το ένα</w:t>
      </w:r>
      <w:r>
        <w:rPr>
          <w:rFonts w:eastAsia="Times New Roman"/>
          <w:szCs w:val="24"/>
        </w:rPr>
        <w:t>,</w:t>
      </w:r>
      <w:r>
        <w:rPr>
          <w:rFonts w:eastAsia="Times New Roman"/>
          <w:szCs w:val="24"/>
        </w:rPr>
        <w:t xml:space="preserve"> οι ελλείψεις των εκπαιδευτικών και των ειδικοτήτων. Έχουμε από</w:t>
      </w:r>
      <w:r>
        <w:rPr>
          <w:rFonts w:eastAsia="Times New Roman"/>
          <w:szCs w:val="24"/>
        </w:rPr>
        <w:t>φαση του Υπουργείου Παιδείας -δική σας- στις 28</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2016 για τη λειτουργία ολιγομελών τμημάτων στα ΕΠΑΛ, στα οποία επιβάλλετε «τσεκούρι», κόβετε. Αυτό τι συνιστά; Δεν συνιστά μια πολιτική που λέει, συνεχόμενη υποβάθμιση της </w:t>
      </w:r>
      <w:r>
        <w:rPr>
          <w:rFonts w:eastAsia="Times New Roman"/>
          <w:szCs w:val="24"/>
        </w:rPr>
        <w:t>τ</w:t>
      </w:r>
      <w:r>
        <w:rPr>
          <w:rFonts w:eastAsia="Times New Roman"/>
          <w:szCs w:val="24"/>
        </w:rPr>
        <w:t xml:space="preserve">εχνικής </w:t>
      </w:r>
      <w:r>
        <w:rPr>
          <w:rFonts w:eastAsia="Times New Roman"/>
          <w:szCs w:val="24"/>
        </w:rPr>
        <w:t>ε</w:t>
      </w:r>
      <w:r>
        <w:rPr>
          <w:rFonts w:eastAsia="Times New Roman"/>
          <w:szCs w:val="24"/>
        </w:rPr>
        <w:t xml:space="preserve">παγγελματικής </w:t>
      </w:r>
      <w:r>
        <w:rPr>
          <w:rFonts w:eastAsia="Times New Roman"/>
          <w:szCs w:val="24"/>
        </w:rPr>
        <w:t>ε</w:t>
      </w:r>
      <w:r>
        <w:rPr>
          <w:rFonts w:eastAsia="Times New Roman"/>
          <w:szCs w:val="24"/>
        </w:rPr>
        <w:t>κπαίδευση</w:t>
      </w:r>
      <w:r>
        <w:rPr>
          <w:rFonts w:eastAsia="Times New Roman"/>
          <w:szCs w:val="24"/>
        </w:rPr>
        <w:t>ς; Επί της ουσίας, με την απόφαση αυτή κλείνουν σταδιακά τμήματα σε ολόκληρη τη χώρα. Αν δεν το έχετε πράξει μέχρι τώρα ολάκερο, σταδιακά, με βάση τη συγκεκριμένη απόφαση του Υπουργείου Παιδείας, αυτό σημαίνει.</w:t>
      </w:r>
    </w:p>
    <w:p w14:paraId="5487C2B7" w14:textId="77777777" w:rsidR="00EA4505" w:rsidRDefault="00FF7F79">
      <w:pPr>
        <w:spacing w:after="0" w:line="600" w:lineRule="auto"/>
        <w:ind w:firstLine="720"/>
        <w:jc w:val="both"/>
        <w:rPr>
          <w:rFonts w:eastAsia="Times New Roman"/>
          <w:szCs w:val="24"/>
        </w:rPr>
      </w:pPr>
      <w:r>
        <w:rPr>
          <w:rFonts w:eastAsia="Times New Roman"/>
          <w:szCs w:val="24"/>
        </w:rPr>
        <w:t>Δεύτερον, έχουμε συρρίκνωση μαθημάτων γενικής</w:t>
      </w:r>
      <w:r>
        <w:rPr>
          <w:rFonts w:eastAsia="Times New Roman"/>
          <w:szCs w:val="24"/>
        </w:rPr>
        <w:t xml:space="preserve"> παιδείας, όπως, για παράδειγμα, υποβάθμιση των φιλολογικών μαθημάτων στα ΕΠΑΛ </w:t>
      </w:r>
      <w:r>
        <w:rPr>
          <w:rFonts w:eastAsia="Times New Roman"/>
          <w:szCs w:val="24"/>
        </w:rPr>
        <w:lastRenderedPageBreak/>
        <w:t>μετά τις αλλαγές που κάνατε φέτος στο Υπουργείο Παιδείας στα προγράμματα σπουδών. Θυμίζουμε ότι πλέον στα ΕΠΑΛ η Ιστορία διδάσκεται μόνο μία ώρα την εβδομάδα στην Α</w:t>
      </w:r>
      <w:r>
        <w:rPr>
          <w:rFonts w:eastAsia="Times New Roman"/>
          <w:szCs w:val="24"/>
        </w:rPr>
        <w:t>΄</w:t>
      </w:r>
      <w:r>
        <w:rPr>
          <w:rFonts w:eastAsia="Times New Roman"/>
          <w:szCs w:val="24"/>
        </w:rPr>
        <w:t xml:space="preserve"> </w:t>
      </w:r>
      <w:r>
        <w:rPr>
          <w:rFonts w:eastAsia="Times New Roman"/>
          <w:szCs w:val="24"/>
        </w:rPr>
        <w:t>λ</w:t>
      </w:r>
      <w:r>
        <w:rPr>
          <w:rFonts w:eastAsia="Times New Roman"/>
          <w:szCs w:val="24"/>
        </w:rPr>
        <w:t>υκείου, εν</w:t>
      </w:r>
      <w:r>
        <w:rPr>
          <w:rFonts w:eastAsia="Times New Roman"/>
          <w:szCs w:val="24"/>
        </w:rPr>
        <w:t>ώ ενοποιήσατε νεοελληνική γλώσσα και νεοελληνική λογοτεχνία, επαναφέροντας βιβλία που είχαν σταματήσει, είχαν αποσυρθεί το 2007, που τα χρησιμοποιούσαν στα ΤΕΕ.</w:t>
      </w:r>
    </w:p>
    <w:p w14:paraId="5487C2B8" w14:textId="77777777" w:rsidR="00EA4505" w:rsidRDefault="00FF7F79">
      <w:pPr>
        <w:spacing w:after="0" w:line="600" w:lineRule="auto"/>
        <w:ind w:firstLine="720"/>
        <w:jc w:val="both"/>
        <w:rPr>
          <w:rFonts w:eastAsia="Times New Roman"/>
          <w:szCs w:val="24"/>
        </w:rPr>
      </w:pPr>
      <w:r>
        <w:rPr>
          <w:rFonts w:eastAsia="Times New Roman"/>
          <w:szCs w:val="24"/>
        </w:rPr>
        <w:t xml:space="preserve">Τρίτον, με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τον Δεκέμβριο του 2015, συμπληρώνοντας τον νόμο της Ν</w:t>
      </w:r>
      <w:r>
        <w:rPr>
          <w:rFonts w:eastAsia="Times New Roman"/>
          <w:szCs w:val="24"/>
        </w:rPr>
        <w:t>έας Δημοκρατίας και του ΠΑΣΟΚ του 2013, προωθείτε και εφαρμόζετε τον θεσμό της μαθητείας, δηλαδή της τσάμπα εργασίας στις επιχειρήσεις και την πρώιμη εκμετάλλευση. Αυτά προβλέπει το πρόγραμμα εκπαίδευσης στον χώρο εργασίας, «μαθητεία σε εργασιακό χώρο».</w:t>
      </w:r>
    </w:p>
    <w:p w14:paraId="5487C2B9" w14:textId="77777777" w:rsidR="00EA4505" w:rsidRDefault="00FF7F79">
      <w:pPr>
        <w:spacing w:after="0" w:line="600" w:lineRule="auto"/>
        <w:ind w:firstLine="720"/>
        <w:jc w:val="both"/>
        <w:rPr>
          <w:rFonts w:eastAsia="Times New Roman"/>
          <w:szCs w:val="24"/>
        </w:rPr>
      </w:pPr>
      <w:r>
        <w:rPr>
          <w:rFonts w:eastAsia="Times New Roman"/>
          <w:szCs w:val="24"/>
        </w:rPr>
        <w:t>Εί</w:t>
      </w:r>
      <w:r>
        <w:rPr>
          <w:rFonts w:eastAsia="Times New Roman"/>
          <w:szCs w:val="24"/>
        </w:rPr>
        <w:t xml:space="preserve">ναι φανερό ότι πρόκειται για διατάξεις που εφαρμόζουν και ενισχύουν το πνεύμα και το γράμμα του νόμου της προηγούμενης συγκυβέρνησης Νέας Δημοκρατίας-ΠΑΣΟΚ για τα ΕΠΑΛ, όπως και τις κατευθύνσεις της Ευρωπαϊκής Ένωσης και του ΟΟΣΑ στο όνομα της μαθητείας. </w:t>
      </w:r>
    </w:p>
    <w:p w14:paraId="5487C2BA" w14:textId="77777777" w:rsidR="00EA4505" w:rsidRDefault="00FF7F79">
      <w:pPr>
        <w:spacing w:after="0" w:line="600" w:lineRule="auto"/>
        <w:ind w:firstLine="720"/>
        <w:jc w:val="both"/>
        <w:rPr>
          <w:rFonts w:eastAsia="Times New Roman"/>
          <w:szCs w:val="24"/>
        </w:rPr>
      </w:pPr>
      <w:r>
        <w:rPr>
          <w:rFonts w:eastAsia="Times New Roman"/>
          <w:szCs w:val="24"/>
        </w:rPr>
        <w:lastRenderedPageBreak/>
        <w:t>Και, βέβαια, υπάρχουν και πολλά άλλα προβλήματα, όπως τα βιβλία των ειδικοτήτων. Ακόμα υπάρχουν σε ηλεκτρονική μορφή και συγκεκριμένα τα μαθήματα προγραμματισμού, που είναι κύριο μάθημα για τις πανελλαδικές εξετάσεις, όπου οι εκπαιδευτικοί το εκτυπώνουν γι</w:t>
      </w:r>
      <w:r>
        <w:rPr>
          <w:rFonts w:eastAsia="Times New Roman"/>
          <w:szCs w:val="24"/>
        </w:rPr>
        <w:t>α να κάνουν μάθημα.</w:t>
      </w:r>
    </w:p>
    <w:p w14:paraId="5487C2BB" w14:textId="77777777" w:rsidR="00EA4505" w:rsidRDefault="00FF7F79">
      <w:pPr>
        <w:spacing w:after="0" w:line="600" w:lineRule="auto"/>
        <w:ind w:firstLine="720"/>
        <w:jc w:val="both"/>
        <w:rPr>
          <w:rFonts w:eastAsia="Times New Roman"/>
          <w:szCs w:val="24"/>
        </w:rPr>
      </w:pPr>
      <w:r>
        <w:rPr>
          <w:rFonts w:eastAsia="Times New Roman"/>
          <w:szCs w:val="24"/>
        </w:rPr>
        <w:t>Υπάρχει και θέμα με τη μεταφορά των μαθητών. Είναι αυξημένο το κόστος. Δεν μπορούμε να τα βγάλουμε πέρα.</w:t>
      </w:r>
    </w:p>
    <w:p w14:paraId="5487C2BC" w14:textId="77777777" w:rsidR="00EA4505" w:rsidRDefault="00FF7F79">
      <w:pPr>
        <w:spacing w:after="0" w:line="600" w:lineRule="auto"/>
        <w:ind w:firstLine="720"/>
        <w:jc w:val="both"/>
        <w:rPr>
          <w:rFonts w:eastAsia="Times New Roman"/>
          <w:szCs w:val="24"/>
        </w:rPr>
      </w:pPr>
      <w:r>
        <w:rPr>
          <w:rFonts w:eastAsia="Times New Roman"/>
          <w:szCs w:val="24"/>
        </w:rPr>
        <w:t>Άρα, κύριε Υπουργέ, είναι μεγαλόστομες οι διακηρύξεις. Είναι ωραίες. Είναι, όμως, κενό γράμμα και πάνε περίπατο, όταν η πραγματικότ</w:t>
      </w:r>
      <w:r>
        <w:rPr>
          <w:rFonts w:eastAsia="Times New Roman"/>
          <w:szCs w:val="24"/>
        </w:rPr>
        <w:t>ητα είναι σκληρή. Δηλαδή, έχουμε ελλείψεις εκπαιδευτικών, σύμπτυξη και συγχώνευση ειδικοτήτων, άρα υποβάθμιση του περιεχομένου, τσεκούρ</w:t>
      </w:r>
      <w:r>
        <w:rPr>
          <w:rFonts w:eastAsia="Times New Roman"/>
          <w:szCs w:val="24"/>
        </w:rPr>
        <w:t>ι</w:t>
      </w:r>
      <w:r>
        <w:rPr>
          <w:rFonts w:eastAsia="Times New Roman"/>
          <w:szCs w:val="24"/>
        </w:rPr>
        <w:t xml:space="preserve"> στα ολιγομελή τμήματα, υποβάθμιση των μαθημάτων γενικής παιδείας, ακατάλληλα βιβλία, ελλείψεις εργαστηριακού εξοπλισμού</w:t>
      </w:r>
      <w:r>
        <w:rPr>
          <w:rFonts w:eastAsia="Times New Roman"/>
          <w:szCs w:val="24"/>
        </w:rPr>
        <w:t>, γενίκευση της μαθητείας. Αυτό είναι το τοπίο σήμερα στα ΕΠΑΛ και συνολικά στον χώρο της εκπαίδευσης.</w:t>
      </w:r>
    </w:p>
    <w:p w14:paraId="5487C2BD"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επειδή αυτές είναι οι κατευθύνσεις του ΟΟΣΑ –δηλαδή η συνολική υποβάθμιση προς τα κάτω- στο πλαίσιο της αξιολόγησης θα έχουμε μια κατηγοριοποίηση, δι</w:t>
      </w:r>
      <w:r>
        <w:rPr>
          <w:rFonts w:eastAsia="Times New Roman" w:cs="Times New Roman"/>
          <w:szCs w:val="24"/>
        </w:rPr>
        <w:t xml:space="preserve">αφοροποίηση συνολικά του σχολείου. </w:t>
      </w:r>
    </w:p>
    <w:p w14:paraId="5487C2BE"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14:paraId="5487C2BF"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Φάνηκε, άλλωστε και από την απάντηση που έδωσε ο κ. </w:t>
      </w:r>
      <w:proofErr w:type="spellStart"/>
      <w:r>
        <w:rPr>
          <w:rFonts w:eastAsia="Times New Roman" w:cs="Times New Roman"/>
          <w:szCs w:val="24"/>
        </w:rPr>
        <w:t>Γαβρόγλου</w:t>
      </w:r>
      <w:proofErr w:type="spellEnd"/>
      <w:r>
        <w:rPr>
          <w:rFonts w:eastAsia="Times New Roman" w:cs="Times New Roman"/>
          <w:szCs w:val="24"/>
        </w:rPr>
        <w:t xml:space="preserve"> πριν από λίγο σε άλλη επίκαιρη ερώτηση, </w:t>
      </w:r>
      <w:r>
        <w:rPr>
          <w:rFonts w:eastAsia="Times New Roman" w:cs="Times New Roman"/>
          <w:szCs w:val="24"/>
        </w:rPr>
        <w:t xml:space="preserve">στην οποία </w:t>
      </w:r>
      <w:r>
        <w:rPr>
          <w:rFonts w:eastAsia="Times New Roman" w:cs="Times New Roman"/>
          <w:szCs w:val="24"/>
        </w:rPr>
        <w:t>είπε ότι προκρίνει την αυτονομία στα πανεπιστήμια –και συμπληρώνουμε και εμείς,</w:t>
      </w:r>
      <w:r>
        <w:rPr>
          <w:rFonts w:eastAsia="Times New Roman" w:cs="Times New Roman"/>
          <w:szCs w:val="24"/>
        </w:rPr>
        <w:t xml:space="preserve"> γιατί αυτή είναι η πρόθεσή σας- αυτονομία συνολικά σε όλες τις βαθμίδες της εκπαίδευσης, βάζοντας μέσα και τις τοπικές κοινωνίες, όσον αφορά την ευθύνη και άρα και τη χρηματοδότηση, πράγμα που σημαίνει ότι επιμελητήρια, εκκλησίες, ΜΚΟ, αλλά και κάθε εργαζ</w:t>
      </w:r>
      <w:r>
        <w:rPr>
          <w:rFonts w:eastAsia="Times New Roman" w:cs="Times New Roman"/>
          <w:szCs w:val="24"/>
        </w:rPr>
        <w:t>όμενος θα βάζει το χέρι στην τσέπη, για να λειτουργήσουν τα σχολεία.</w:t>
      </w:r>
    </w:p>
    <w:p w14:paraId="5487C2C0" w14:textId="77777777" w:rsidR="00EA4505" w:rsidRDefault="00FF7F7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Εμείς, λοιπόν, δεν συμβιβαζόμαστε και γι’ αυτό σας καλούμε να μας πείτε πολύ συγκεκριμένα αν θα καλυφθούν άμεσα τα εκπαιδευτικά κενά, </w:t>
      </w:r>
      <w:r>
        <w:rPr>
          <w:rFonts w:eastAsia="Times New Roman" w:cs="Times New Roman"/>
          <w:szCs w:val="24"/>
        </w:rPr>
        <w:lastRenderedPageBreak/>
        <w:t>για να μην κλείσει κανένα τμήμα των ΕΠΑΛ, αν θα καλυφ</w:t>
      </w:r>
      <w:r>
        <w:rPr>
          <w:rFonts w:eastAsia="Times New Roman" w:cs="Times New Roman"/>
          <w:szCs w:val="24"/>
        </w:rPr>
        <w:t xml:space="preserve">θούν όλες οι ελλείψεις και οι χαμένες ώρες, γιατί μέχρι σήμερα έχουμε χαμένες ώρες. </w:t>
      </w:r>
    </w:p>
    <w:p w14:paraId="5487C2C1" w14:textId="77777777" w:rsidR="00EA4505" w:rsidRDefault="00FF7F79">
      <w:pPr>
        <w:spacing w:after="0"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Κύριε Συντυχάκη, σπάσατε ρεκόρ.</w:t>
      </w:r>
    </w:p>
    <w:p w14:paraId="5487C2C2" w14:textId="77777777" w:rsidR="00EA4505" w:rsidRDefault="00FF7F79">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Άρα με έναν τρόπο πρέπει να καλύψετε αυτές τις χαμένες ώρες και όλα τα υ</w:t>
      </w:r>
      <w:r>
        <w:rPr>
          <w:rFonts w:eastAsia="Times New Roman"/>
          <w:szCs w:val="24"/>
        </w:rPr>
        <w:t xml:space="preserve">πόλοιπα, εν πάση </w:t>
      </w:r>
      <w:proofErr w:type="spellStart"/>
      <w:r>
        <w:rPr>
          <w:rFonts w:eastAsia="Times New Roman"/>
          <w:szCs w:val="24"/>
        </w:rPr>
        <w:t>περιπτώσει</w:t>
      </w:r>
      <w:proofErr w:type="spellEnd"/>
      <w:r>
        <w:rPr>
          <w:rFonts w:eastAsia="Times New Roman"/>
          <w:szCs w:val="24"/>
        </w:rPr>
        <w:t xml:space="preserve">, που σας είπαμε. </w:t>
      </w:r>
    </w:p>
    <w:p w14:paraId="5487C2C3" w14:textId="77777777" w:rsidR="00EA4505" w:rsidRDefault="00FF7F79">
      <w:pPr>
        <w:spacing w:after="0" w:line="600" w:lineRule="auto"/>
        <w:ind w:firstLine="720"/>
        <w:jc w:val="both"/>
        <w:rPr>
          <w:rFonts w:eastAsia="Times New Roman"/>
          <w:szCs w:val="24"/>
        </w:rPr>
      </w:pPr>
      <w:r>
        <w:rPr>
          <w:rFonts w:eastAsia="Times New Roman"/>
          <w:szCs w:val="24"/>
        </w:rPr>
        <w:t xml:space="preserve">Ευχαριστώ για την ανοχή σας, κυρία Πρόεδρε. </w:t>
      </w:r>
    </w:p>
    <w:p w14:paraId="5487C2C4" w14:textId="77777777" w:rsidR="00EA4505" w:rsidRDefault="00FF7F79">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να κάνω; Να φύγω; Δεν μπορώ. </w:t>
      </w:r>
    </w:p>
    <w:p w14:paraId="5487C2C5" w14:textId="77777777" w:rsidR="00EA4505" w:rsidRDefault="00FF7F79">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μόνο για τρία λεπτά, σας παρακαλώ. Σας έκανα έκκληση πριν. </w:t>
      </w:r>
    </w:p>
    <w:p w14:paraId="5487C2C6" w14:textId="77777777" w:rsidR="00EA4505" w:rsidRDefault="00FF7F79">
      <w:pPr>
        <w:spacing w:after="0" w:line="600" w:lineRule="auto"/>
        <w:ind w:firstLine="720"/>
        <w:jc w:val="both"/>
        <w:rPr>
          <w:rFonts w:eastAsia="Times New Roman"/>
          <w:szCs w:val="24"/>
        </w:rPr>
      </w:pPr>
      <w:r>
        <w:rPr>
          <w:rFonts w:eastAsia="Times New Roman"/>
          <w:b/>
          <w:szCs w:val="24"/>
        </w:rPr>
        <w:t xml:space="preserve">ΔΗΜΗΤΡΙΟΣ ΜΠΑΞΕΒΑΝΑΚΗΣ (Υφυπουργός Παιδείας, Έρευνας και Θρησκευμάτων): </w:t>
      </w:r>
      <w:r>
        <w:rPr>
          <w:rFonts w:eastAsia="Times New Roman"/>
          <w:szCs w:val="24"/>
        </w:rPr>
        <w:t xml:space="preserve">Κύριε Συντυχάκη, καταλαβαίνετε ότι θέσατε </w:t>
      </w:r>
      <w:r>
        <w:rPr>
          <w:rFonts w:eastAsia="Times New Roman"/>
          <w:szCs w:val="24"/>
        </w:rPr>
        <w:lastRenderedPageBreak/>
        <w:t>όλο σχεδόν το πλέγμα μιας εκπαιδευτικής πολι</w:t>
      </w:r>
      <w:r>
        <w:rPr>
          <w:rFonts w:eastAsia="Times New Roman"/>
          <w:szCs w:val="24"/>
        </w:rPr>
        <w:t xml:space="preserve">τικής και για την αντίκρουση των επιχειρημάτων και των απόψεών σας θα χρειάζονταν μια ολόκληρη συζήτηση, ειδικά για το ζήτημα της εκπαιδευτικής πολιτικής, που καταλαβαίνετε ότι δεν είναι ώρα και δεν το επιτρέπει και ο χρόνος να γίνει σήμερα. </w:t>
      </w:r>
    </w:p>
    <w:p w14:paraId="5487C2C7" w14:textId="77777777" w:rsidR="00EA4505" w:rsidRDefault="00FF7F79">
      <w:pPr>
        <w:spacing w:after="0" w:line="600" w:lineRule="auto"/>
        <w:ind w:firstLine="720"/>
        <w:jc w:val="both"/>
        <w:rPr>
          <w:rFonts w:eastAsia="Times New Roman"/>
          <w:szCs w:val="24"/>
        </w:rPr>
      </w:pPr>
      <w:r>
        <w:rPr>
          <w:rFonts w:eastAsia="Times New Roman"/>
          <w:szCs w:val="24"/>
        </w:rPr>
        <w:t>Επιγραμματικά</w:t>
      </w:r>
      <w:r>
        <w:rPr>
          <w:rFonts w:eastAsia="Times New Roman"/>
          <w:szCs w:val="24"/>
        </w:rPr>
        <w:t xml:space="preserve"> σας απαντώ: Δεν είμαστε ευχαριστημένοι από την κατάσταση της απασχόλησης του εκπαιδευτικού προσωπικού και την κάλυψη των κενών μέχρι σήμερα στην τρέχουσα σχολική χρονιά. </w:t>
      </w:r>
    </w:p>
    <w:p w14:paraId="5487C2C8" w14:textId="77777777" w:rsidR="00EA4505" w:rsidRDefault="00FF7F79">
      <w:pPr>
        <w:spacing w:after="0" w:line="600" w:lineRule="auto"/>
        <w:ind w:firstLine="720"/>
        <w:jc w:val="both"/>
        <w:rPr>
          <w:rFonts w:eastAsia="Times New Roman"/>
          <w:szCs w:val="24"/>
        </w:rPr>
      </w:pPr>
      <w:r>
        <w:rPr>
          <w:rFonts w:eastAsia="Times New Roman"/>
          <w:szCs w:val="24"/>
        </w:rPr>
        <w:t xml:space="preserve">Όμως, οφείλουμε να διαπιστώσουμε αυτό που όλη η ελληνική κοινωνία γνωρίζει, ότι φέτος στον τομέα αυτό τα πράγματα είναι πολύ καλύτερα από κάθε άλλη χρονιά. </w:t>
      </w:r>
    </w:p>
    <w:p w14:paraId="5487C2C9" w14:textId="77777777" w:rsidR="00EA4505" w:rsidRDefault="00FF7F79">
      <w:pPr>
        <w:spacing w:after="0" w:line="600" w:lineRule="auto"/>
        <w:ind w:firstLine="720"/>
        <w:jc w:val="both"/>
        <w:rPr>
          <w:rFonts w:eastAsia="Times New Roman"/>
          <w:szCs w:val="24"/>
        </w:rPr>
      </w:pPr>
      <w:r>
        <w:rPr>
          <w:rFonts w:eastAsia="Times New Roman"/>
          <w:szCs w:val="24"/>
        </w:rPr>
        <w:t>Για τις ελαστικές σχέσεις εργασίας σάς απάντησα ότι η επιδίωξή μας είναι σταδιακά, εντός τριετίας τ</w:t>
      </w:r>
      <w:r>
        <w:rPr>
          <w:rFonts w:eastAsia="Times New Roman"/>
          <w:szCs w:val="24"/>
        </w:rPr>
        <w:t xml:space="preserve">ο μεγαλύτερο μέρος των αναγκών να καλυφθεί με διορισμό μόνιμων εκπαιδευτικών. </w:t>
      </w:r>
    </w:p>
    <w:p w14:paraId="5487C2CA" w14:textId="77777777" w:rsidR="00EA4505" w:rsidRDefault="00FF7F79">
      <w:pPr>
        <w:spacing w:after="0" w:line="600" w:lineRule="auto"/>
        <w:ind w:firstLine="720"/>
        <w:jc w:val="both"/>
        <w:rPr>
          <w:rFonts w:eastAsia="Times New Roman"/>
          <w:szCs w:val="24"/>
        </w:rPr>
      </w:pPr>
      <w:r>
        <w:rPr>
          <w:rFonts w:eastAsia="Times New Roman"/>
          <w:szCs w:val="24"/>
        </w:rPr>
        <w:lastRenderedPageBreak/>
        <w:t>Σχετικά με τα ολιγομελή τμήματα, δεν έχετε δίκιο. Φέτος έχουν εγκριθεί και λειτουργούν χίλια επτακόσια πενήντα ολιγομελή τμήματα στα ΕΠΑΛ της χώρας, που είναι περίπου το 1/3 των</w:t>
      </w:r>
      <w:r>
        <w:rPr>
          <w:rFonts w:eastAsia="Times New Roman"/>
          <w:szCs w:val="24"/>
        </w:rPr>
        <w:t xml:space="preserve"> </w:t>
      </w:r>
      <w:proofErr w:type="spellStart"/>
      <w:r>
        <w:rPr>
          <w:rFonts w:eastAsia="Times New Roman"/>
          <w:szCs w:val="24"/>
        </w:rPr>
        <w:t>λειτουργούντων</w:t>
      </w:r>
      <w:proofErr w:type="spellEnd"/>
      <w:r>
        <w:rPr>
          <w:rFonts w:eastAsia="Times New Roman"/>
          <w:szCs w:val="24"/>
        </w:rPr>
        <w:t xml:space="preserve"> τμημάτων. Και ειδικά στην Κρήτη λειτουργούν σήμερα </w:t>
      </w:r>
      <w:proofErr w:type="spellStart"/>
      <w:r>
        <w:rPr>
          <w:rFonts w:eastAsia="Times New Roman"/>
          <w:szCs w:val="24"/>
        </w:rPr>
        <w:t>εκατόν</w:t>
      </w:r>
      <w:proofErr w:type="spellEnd"/>
      <w:r>
        <w:rPr>
          <w:rFonts w:eastAsia="Times New Roman"/>
          <w:szCs w:val="24"/>
        </w:rPr>
        <w:t xml:space="preserve"> τρία ολιγομελή τμήματα. </w:t>
      </w:r>
    </w:p>
    <w:p w14:paraId="5487C2CB" w14:textId="77777777" w:rsidR="00EA4505" w:rsidRDefault="00FF7F79">
      <w:pPr>
        <w:spacing w:after="0" w:line="600" w:lineRule="auto"/>
        <w:ind w:firstLine="720"/>
        <w:jc w:val="both"/>
        <w:rPr>
          <w:rFonts w:eastAsia="Times New Roman"/>
          <w:szCs w:val="24"/>
        </w:rPr>
      </w:pPr>
      <w:r>
        <w:rPr>
          <w:rFonts w:eastAsia="Times New Roman"/>
          <w:szCs w:val="24"/>
        </w:rPr>
        <w:t>Για τη σημερινή ύπαρξη κενών, βεβαίως, τα στοιχεία που αναφέρατε ήταν αληθή την ημέρα που κατατέθηκε η επίκαιρη ερώτηση, δεν είναι, όμως, σήμερα αυτή η πραγμ</w:t>
      </w:r>
      <w:r>
        <w:rPr>
          <w:rFonts w:eastAsia="Times New Roman"/>
          <w:szCs w:val="24"/>
        </w:rPr>
        <w:t xml:space="preserve">ατικότητα. Σύμφωνα με τα στοιχεία της Διεύθυνσης Επαγγελματικής Εκπαίδευσης του Υπουργείου, στον Νομό Ηρακλείου υπάρχουν σήμερα μόλις τέσσερα κενά ειδικοτήτων στα ΕΠΑΛ, για τα οποία θα γίνει προσπάθεια εντός των επόμενων ημερών να καλυφθούν. </w:t>
      </w:r>
    </w:p>
    <w:p w14:paraId="5487C2CC" w14:textId="77777777" w:rsidR="00EA4505" w:rsidRDefault="00FF7F79">
      <w:pPr>
        <w:spacing w:after="0" w:line="600" w:lineRule="auto"/>
        <w:ind w:firstLine="720"/>
        <w:jc w:val="both"/>
        <w:rPr>
          <w:rFonts w:eastAsia="Times New Roman"/>
          <w:szCs w:val="24"/>
        </w:rPr>
      </w:pPr>
      <w:r>
        <w:rPr>
          <w:rFonts w:eastAsia="Times New Roman"/>
          <w:szCs w:val="24"/>
        </w:rPr>
        <w:t>Συνολικά τώρα</w:t>
      </w:r>
      <w:r>
        <w:rPr>
          <w:rFonts w:eastAsia="Times New Roman"/>
          <w:szCs w:val="24"/>
        </w:rPr>
        <w:t xml:space="preserve">, επειδή γενικεύσατε το ζήτημα για την επαγγελματική εκπαίδευση και την αντίληψή μας, όντως είμαστε περήφανοι για τις αλλαγές που πραγματοποιούμε στα επαγγελματικά λύκεια. Το ότι η νέα δομή </w:t>
      </w:r>
      <w:r>
        <w:rPr>
          <w:rFonts w:eastAsia="Times New Roman"/>
          <w:szCs w:val="24"/>
        </w:rPr>
        <w:lastRenderedPageBreak/>
        <w:t>του ΕΠΑΛ εξασφαλίζει το να μην υπάρχει πρόωρη ειδίκευση των μαθητώ</w:t>
      </w:r>
      <w:r>
        <w:rPr>
          <w:rFonts w:eastAsia="Times New Roman"/>
          <w:szCs w:val="24"/>
        </w:rPr>
        <w:t>ν, το ότι η πρώτη τάξη είναι ενιαία και δίνει στα παιδιά τη δυνατότητα σε μια πιο ώριμη ηλικία να κάνουν επιλογή τομέα στη δευτέρα τάξη και ακόμα, έναν χρόνο μετά, στην τρίτη τάξη να επιλέξουν την ειδικότητα είναι αντίληψη στην οποία συμφωνεί το εκπαιδευτι</w:t>
      </w:r>
      <w:r>
        <w:rPr>
          <w:rFonts w:eastAsia="Times New Roman"/>
          <w:szCs w:val="24"/>
        </w:rPr>
        <w:t xml:space="preserve">κό κίνημα και η Κυβέρνησή μας απλώς υλοποίησε αυτές τις αντιλήψεις. </w:t>
      </w:r>
    </w:p>
    <w:p w14:paraId="5487C2CD" w14:textId="77777777" w:rsidR="00EA4505" w:rsidRDefault="00FF7F79">
      <w:pPr>
        <w:spacing w:after="0" w:line="600" w:lineRule="auto"/>
        <w:ind w:firstLine="720"/>
        <w:jc w:val="both"/>
        <w:rPr>
          <w:rFonts w:eastAsia="Times New Roman"/>
          <w:szCs w:val="24"/>
        </w:rPr>
      </w:pPr>
      <w:r>
        <w:rPr>
          <w:rFonts w:eastAsia="Times New Roman"/>
          <w:szCs w:val="24"/>
        </w:rPr>
        <w:t xml:space="preserve">Σε σχέση με το </w:t>
      </w:r>
      <w:proofErr w:type="spellStart"/>
      <w:r>
        <w:rPr>
          <w:rFonts w:eastAsia="Times New Roman"/>
          <w:szCs w:val="24"/>
        </w:rPr>
        <w:t>μεταλυκειακό</w:t>
      </w:r>
      <w:proofErr w:type="spellEnd"/>
      <w:r>
        <w:rPr>
          <w:rFonts w:eastAsia="Times New Roman"/>
          <w:szCs w:val="24"/>
        </w:rPr>
        <w:t xml:space="preserve"> έτος και τη μαθητεία, διαφωνούμε απολύτως με την αντίληψή σας. Η θεσμοθέτηση που κάναμε δίνει τη δυνατότητα στους μαθητές να πραγματοποιήσουν πρακτική άσκηση σ</w:t>
      </w:r>
      <w:r>
        <w:rPr>
          <w:rFonts w:eastAsia="Times New Roman"/>
          <w:szCs w:val="24"/>
        </w:rPr>
        <w:t>ε πραγματικές εργασιακές συνθήκες με την εποπτεία του σχολείου, με πλήρη εργασιακά δικαιώματα, με πλήρη ασφάλιση, με αποδοχές στο 75% του κατώτατου μισθού και με συμπληρωματική εργαστηριακή εκπαίδευση στο σχολείο.</w:t>
      </w:r>
    </w:p>
    <w:p w14:paraId="5487C2CE" w14:textId="77777777" w:rsidR="00EA4505" w:rsidRDefault="00FF7F79">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Που είναι πόσο; Είνα</w:t>
      </w:r>
      <w:r>
        <w:rPr>
          <w:rFonts w:eastAsia="Times New Roman"/>
          <w:szCs w:val="24"/>
        </w:rPr>
        <w:t xml:space="preserve">ι 17 ευρώ; </w:t>
      </w:r>
    </w:p>
    <w:p w14:paraId="5487C2CF" w14:textId="77777777" w:rsidR="00EA4505" w:rsidRDefault="00FF7F79">
      <w:pPr>
        <w:spacing w:after="0" w:line="600" w:lineRule="auto"/>
        <w:ind w:firstLine="720"/>
        <w:jc w:val="both"/>
        <w:rPr>
          <w:rFonts w:eastAsia="Times New Roman"/>
          <w:szCs w:val="24"/>
        </w:rPr>
      </w:pPr>
      <w:r>
        <w:rPr>
          <w:rFonts w:eastAsia="Times New Roman"/>
          <w:b/>
          <w:szCs w:val="24"/>
        </w:rPr>
        <w:lastRenderedPageBreak/>
        <w:t xml:space="preserve">ΔΗΜΗΤΡΙΟΣ ΜΠΑΞΕΒΑΝΑΚΗΣ (Υφυπουργός Παιδείας, Έρευνας και Θρησκευμάτων): </w:t>
      </w:r>
      <w:r>
        <w:rPr>
          <w:rFonts w:eastAsia="Times New Roman"/>
          <w:szCs w:val="24"/>
        </w:rPr>
        <w:t xml:space="preserve">Θα σας πρότεινα, πριν συνεχίσετε να υποστηρίζετε αυτές τις απόψεις, να πάτε σε ΕΠΑΛ, να ρωτήσετε τους εκπαιδευτικούς και τους μαθητές ποια είναι η άποψή τους για το </w:t>
      </w:r>
      <w:proofErr w:type="spellStart"/>
      <w:r>
        <w:rPr>
          <w:rFonts w:eastAsia="Times New Roman"/>
          <w:szCs w:val="24"/>
        </w:rPr>
        <w:t>μεταλυκ</w:t>
      </w:r>
      <w:r>
        <w:rPr>
          <w:rFonts w:eastAsia="Times New Roman"/>
          <w:szCs w:val="24"/>
        </w:rPr>
        <w:t>ειακό</w:t>
      </w:r>
      <w:proofErr w:type="spellEnd"/>
      <w:r>
        <w:rPr>
          <w:rFonts w:eastAsia="Times New Roman"/>
          <w:szCs w:val="24"/>
        </w:rPr>
        <w:t xml:space="preserve"> έτος και την τάξη μαθητείας και στη συνέχεια να έρθουμε ξανά στην Αίθουσα αυτή και με νηφαλιότητα να συζητήσουμε, αφού θα έχετε εμπλουτίσει και εσείς τις απόψεις σας. </w:t>
      </w:r>
    </w:p>
    <w:p w14:paraId="5487C2D0" w14:textId="77777777" w:rsidR="00EA4505" w:rsidRDefault="00FF7F79">
      <w:pPr>
        <w:spacing w:after="0" w:line="600" w:lineRule="auto"/>
        <w:ind w:firstLine="720"/>
        <w:jc w:val="both"/>
        <w:rPr>
          <w:rFonts w:eastAsia="Times New Roman"/>
          <w:szCs w:val="24"/>
        </w:rPr>
      </w:pPr>
      <w:r>
        <w:rPr>
          <w:rFonts w:eastAsia="Times New Roman"/>
          <w:szCs w:val="24"/>
        </w:rPr>
        <w:t>Και τέλος, άλλη μια βασική αλλαγή την οποία πραγματοποιήσαμε σε σχέση με την επαγγ</w:t>
      </w:r>
      <w:r>
        <w:rPr>
          <w:rFonts w:eastAsia="Times New Roman"/>
          <w:szCs w:val="24"/>
        </w:rPr>
        <w:t>ελματική εκπαίδευση είναι ότι για πρώτη φορά δίνεται η δυνατότητα στους μαθητές των επαγγελματικών λυκείων μέσω των ειδικών εξετάσεων που πραγματοποιούνται μετά την αποφοίτησή τους να εισάγονται πια και στα πανεπιστήμια και όχι μόνο στα ΤΕΙ, όπως συνέβαινε</w:t>
      </w:r>
      <w:r>
        <w:rPr>
          <w:rFonts w:eastAsia="Times New Roman"/>
          <w:szCs w:val="24"/>
        </w:rPr>
        <w:t xml:space="preserve"> μέχρι σήμερα. </w:t>
      </w:r>
    </w:p>
    <w:p w14:paraId="5487C2D1" w14:textId="77777777" w:rsidR="00EA4505" w:rsidRDefault="00FF7F79">
      <w:pPr>
        <w:spacing w:after="0" w:line="600" w:lineRule="auto"/>
        <w:ind w:firstLine="720"/>
        <w:jc w:val="both"/>
        <w:rPr>
          <w:rFonts w:eastAsia="Times New Roman"/>
          <w:szCs w:val="24"/>
        </w:rPr>
      </w:pPr>
      <w:r>
        <w:rPr>
          <w:rFonts w:eastAsia="Times New Roman"/>
          <w:szCs w:val="24"/>
        </w:rPr>
        <w:lastRenderedPageBreak/>
        <w:t>Όλα αυτά είναι έμπρακτες αποδείξεις ότι η επαγγελματική εκπαίδευση αποτελεί προτεραιότητα της Κυβέρνησής μας, ώστε να πάψει πια να είναι το αποπαίδι της δευτεροβάθμιας εκπαίδευσης, αλλά να αποτελεί έναν ισότιμο πυλώνα, ώστε να επιλέγουν ελε</w:t>
      </w:r>
      <w:r>
        <w:rPr>
          <w:rFonts w:eastAsia="Times New Roman"/>
          <w:szCs w:val="24"/>
        </w:rPr>
        <w:t xml:space="preserve">ύθερα οι μαθητές και οι γονείς τους τον τύπο σχολείου που θέλουν με βάση τις πραγματικές τους ανάγκες και όχι με την αντίληψη περί υποβαθμισμένου ή αναβαθμισμένου σχολείου. </w:t>
      </w:r>
    </w:p>
    <w:p w14:paraId="5487C2D2" w14:textId="77777777" w:rsidR="00EA4505" w:rsidRDefault="00FF7F79">
      <w:pPr>
        <w:spacing w:after="0" w:line="600" w:lineRule="auto"/>
        <w:ind w:firstLine="720"/>
        <w:jc w:val="both"/>
        <w:rPr>
          <w:rFonts w:eastAsia="Times New Roman" w:cs="Times New Roman"/>
          <w:szCs w:val="24"/>
        </w:rPr>
      </w:pPr>
      <w:r>
        <w:rPr>
          <w:rFonts w:eastAsia="Times New Roman"/>
          <w:szCs w:val="24"/>
        </w:rPr>
        <w:t xml:space="preserve">Σας ευχαριστώ. </w:t>
      </w:r>
      <w:r>
        <w:rPr>
          <w:rFonts w:eastAsia="Times New Roman" w:cs="Times New Roman"/>
          <w:szCs w:val="24"/>
        </w:rPr>
        <w:t xml:space="preserve"> </w:t>
      </w:r>
    </w:p>
    <w:p w14:paraId="5487C2D3"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Υ</w:t>
      </w:r>
      <w:r>
        <w:rPr>
          <w:rFonts w:eastAsia="Times New Roman" w:cs="Times New Roman"/>
          <w:szCs w:val="24"/>
        </w:rPr>
        <w:t xml:space="preserve">πουργέ. </w:t>
      </w:r>
    </w:p>
    <w:p w14:paraId="5487C2D4"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Κυρία Πρόεδρε, μπορώ να κάνω μια ερώτηση;</w:t>
      </w:r>
    </w:p>
    <w:p w14:paraId="5487C2D5"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Όχι, κύριε Συντυχάκη. Μπορείτε να του κάνετε την ερώτηση, αλλά χωρίς να είναι σε ακρόαση όλης της Ελλάδας. </w:t>
      </w:r>
    </w:p>
    <w:p w14:paraId="5487C2D6"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Κυρία Πρό</w:t>
      </w:r>
      <w:r>
        <w:rPr>
          <w:rFonts w:eastAsia="Times New Roman" w:cs="Times New Roman"/>
          <w:szCs w:val="24"/>
        </w:rPr>
        <w:t>εδρε, δεν θα ανοίξω κουβέντα. Είναι μια ερώτηση απολύτως διευκρινιστική.</w:t>
      </w:r>
    </w:p>
    <w:p w14:paraId="5487C2D7"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κύριε Συντυχάκη, έχει λήξει. Σας είπα ότι έχω Κοινοβουλευτική Ομάδα. Μπορείτε να τον ρωτήσετε προσωπικά.</w:t>
      </w:r>
    </w:p>
    <w:p w14:paraId="5487C2D8"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Μα, κυρ</w:t>
      </w:r>
      <w:r>
        <w:rPr>
          <w:rFonts w:eastAsia="Times New Roman" w:cs="Times New Roman"/>
          <w:szCs w:val="24"/>
        </w:rPr>
        <w:t>ία Πρόεδρε, αφορά τα στοιχεία που ανακοίνωσε.</w:t>
      </w:r>
    </w:p>
    <w:p w14:paraId="5487C2D9"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θα το επιτρέψω. Δεν έχει νόημα. Έχετε μιλήσει πεντέμισι λεπτά. Δεν ξέρω τι σημαίνει για εσάς ο χρόνος.</w:t>
      </w:r>
    </w:p>
    <w:p w14:paraId="5487C2DA"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Δεν είμαι ο μόνος, κυρία Πρόεδρε. Πόσ</w:t>
      </w:r>
      <w:r>
        <w:rPr>
          <w:rFonts w:eastAsia="Times New Roman" w:cs="Times New Roman"/>
          <w:szCs w:val="24"/>
        </w:rPr>
        <w:t xml:space="preserve">οι μίλησαν πέντε λεπτά ενώ δεν ήσασταν εδώ; Μη μέμφεστε συνέχεια εμένα. </w:t>
      </w:r>
    </w:p>
    <w:p w14:paraId="5487C2DB"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w:t>
      </w:r>
      <w:r>
        <w:rPr>
          <w:rFonts w:eastAsia="Times New Roman" w:cs="Times New Roman"/>
        </w:rPr>
        <w:t>Βουλευτής</w:t>
      </w:r>
      <w:r>
        <w:rPr>
          <w:rFonts w:eastAsia="Times New Roman" w:cs="Times New Roman"/>
          <w:szCs w:val="24"/>
        </w:rPr>
        <w:t xml:space="preserve"> της </w:t>
      </w:r>
      <w:r>
        <w:rPr>
          <w:rFonts w:eastAsia="Times New Roman" w:cs="Times New Roman"/>
        </w:rPr>
        <w:t>Νέας Δημοκρατίας</w:t>
      </w:r>
      <w:r>
        <w:rPr>
          <w:rFonts w:eastAsia="Times New Roman" w:cs="Times New Roman"/>
          <w:szCs w:val="24"/>
        </w:rPr>
        <w:t xml:space="preserve"> κ. Κωνσταντίνος Σκρέκας ζητεί άδεια ολιγοήμερης απουσίας στο εξωτερικό από τις 7 </w:t>
      </w:r>
      <w:r>
        <w:rPr>
          <w:rFonts w:eastAsia="Times New Roman" w:cs="Times New Roman"/>
          <w:szCs w:val="24"/>
        </w:rPr>
        <w:t xml:space="preserve">Δεκεμβρίου </w:t>
      </w:r>
      <w:r>
        <w:rPr>
          <w:rFonts w:eastAsia="Times New Roman" w:cs="Times New Roman"/>
          <w:szCs w:val="24"/>
        </w:rPr>
        <w:t>έως τις 8 Δεκε</w:t>
      </w:r>
      <w:r>
        <w:rPr>
          <w:rFonts w:eastAsia="Times New Roman" w:cs="Times New Roman"/>
          <w:szCs w:val="24"/>
        </w:rPr>
        <w:t>μβρίου</w:t>
      </w:r>
      <w:r>
        <w:rPr>
          <w:rFonts w:eastAsia="Times New Roman" w:cs="Times New Roman"/>
          <w:szCs w:val="24"/>
        </w:rPr>
        <w:t xml:space="preserve"> 2016</w:t>
      </w:r>
      <w:r>
        <w:rPr>
          <w:rFonts w:eastAsia="Times New Roman" w:cs="Times New Roman"/>
          <w:szCs w:val="24"/>
        </w:rPr>
        <w:t xml:space="preserve"> και από τις 11 </w:t>
      </w:r>
      <w:r>
        <w:rPr>
          <w:rFonts w:eastAsia="Times New Roman" w:cs="Times New Roman"/>
          <w:szCs w:val="24"/>
        </w:rPr>
        <w:t xml:space="preserve">Δεκεμβρίου </w:t>
      </w:r>
      <w:r>
        <w:rPr>
          <w:rFonts w:eastAsia="Times New Roman" w:cs="Times New Roman"/>
          <w:szCs w:val="24"/>
        </w:rPr>
        <w:t>έως τις 15 Δεκεμβρίου</w:t>
      </w:r>
      <w:r>
        <w:rPr>
          <w:rFonts w:eastAsia="Times New Roman" w:cs="Times New Roman"/>
          <w:szCs w:val="24"/>
        </w:rPr>
        <w:t xml:space="preserve"> 2016</w:t>
      </w:r>
      <w:r>
        <w:rPr>
          <w:rFonts w:eastAsia="Times New Roman" w:cs="Times New Roman"/>
          <w:szCs w:val="24"/>
        </w:rPr>
        <w:t xml:space="preserve">. </w:t>
      </w:r>
    </w:p>
    <w:p w14:paraId="5487C2DC" w14:textId="77777777" w:rsidR="00EA4505" w:rsidRDefault="00FF7F79">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5487C2DD"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5487C2DE" w14:textId="77777777" w:rsidR="00EA4505" w:rsidRDefault="00FF7F7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Βουλή ενέκρινε τη ζητηθείσα άδεια.</w:t>
      </w:r>
    </w:p>
    <w:p w14:paraId="5487C2DF" w14:textId="77777777" w:rsidR="00EA4505" w:rsidRDefault="00FF7F79">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w:t>
      </w:r>
      <w:r>
        <w:rPr>
          <w:rFonts w:eastAsia="Times New Roman" w:cs="Times New Roman"/>
          <w:szCs w:val="24"/>
        </w:rPr>
        <w:t>σημείο αυτό να λύσουμε τη συνεδρίαση;</w:t>
      </w:r>
    </w:p>
    <w:p w14:paraId="5487C2E0" w14:textId="77777777" w:rsidR="00EA4505" w:rsidRDefault="00FF7F79">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487C2E1" w14:textId="77777777" w:rsidR="00EA4505" w:rsidRDefault="00FF7F79">
      <w:pPr>
        <w:spacing w:after="0" w:line="600" w:lineRule="auto"/>
        <w:ind w:firstLine="540"/>
        <w:jc w:val="both"/>
        <w:rPr>
          <w:rFonts w:eastAsia="Times New Roman" w:cs="Times New Roman"/>
          <w:b/>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Με τη συναίνεση του Σώματος και ώρα 13.32</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5 Δεκεμβρίου 2016 και ώρα 18.00΄, με αντικείμενο εργασιών τ</w:t>
      </w:r>
      <w:r>
        <w:rPr>
          <w:rFonts w:eastAsia="Times New Roman" w:cs="Times New Roman"/>
          <w:szCs w:val="24"/>
        </w:rPr>
        <w:t xml:space="preserve">ου Σώματος, κοινοβουλευτικό έλεγχο: συζήτηση επικαίρων ερωτήσεων. </w:t>
      </w:r>
    </w:p>
    <w:p w14:paraId="5487C2E2" w14:textId="77777777" w:rsidR="00EA4505" w:rsidRDefault="00FF7F79">
      <w:pPr>
        <w:spacing w:after="0"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ΟΙ ΓΡΑΜΜΑΤΕΙΣ</w:t>
      </w:r>
    </w:p>
    <w:sectPr w:rsidR="00EA45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er5zsqWaDHKCBoRtUJfI/Ujn6Y=" w:salt="X3SLONzIo0r3BImzUUjC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05"/>
    <w:rsid w:val="009371BC"/>
    <w:rsid w:val="00EA4505"/>
    <w:rsid w:val="00FF7F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C05D"/>
  <w15:docId w15:val="{5F97E2EE-102D-448F-A121-60B8EF1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118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1182"/>
    <w:rPr>
      <w:rFonts w:ascii="Segoe UI" w:hAnsi="Segoe UI" w:cs="Segoe UI"/>
      <w:sz w:val="18"/>
      <w:szCs w:val="18"/>
    </w:rPr>
  </w:style>
  <w:style w:type="paragraph" w:styleId="a4">
    <w:name w:val="Revision"/>
    <w:hidden/>
    <w:uiPriority w:val="99"/>
    <w:semiHidden/>
    <w:rsid w:val="00797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365</MetadataID>
    <Session xmlns="641f345b-441b-4b81-9152-adc2e73ba5e1">Β´</Session>
    <Date xmlns="641f345b-441b-4b81-9152-adc2e73ba5e1">2016-12-01T22:00:00+00:00</Date>
    <Status xmlns="641f345b-441b-4b81-9152-adc2e73ba5e1">
      <Url>http://srv-sp1/praktika/Lists/Incoming_Metadata/EditForm.aspx?ID=365&amp;Source=/praktika/Recordings_Library/Forms/AllItems.aspx</Url>
      <Description>Δημοσιεύτηκε</Description>
    </Status>
    <Meeting xmlns="641f345b-441b-4b81-9152-adc2e73ba5e1">ΛΘ´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245FBA-51D2-496F-84A1-E070789D96FB}">
  <ds:schemaRefs>
    <ds:schemaRef ds:uri="http://schemas.microsoft.com/sharepoint/v3/contenttype/forms"/>
  </ds:schemaRefs>
</ds:datastoreItem>
</file>

<file path=customXml/itemProps2.xml><?xml version="1.0" encoding="utf-8"?>
<ds:datastoreItem xmlns:ds="http://schemas.openxmlformats.org/officeDocument/2006/customXml" ds:itemID="{E85CDDB8-4BD6-4F22-912F-1B8E0BF8A95F}">
  <ds:schemaRefs>
    <ds:schemaRef ds:uri="http://purl.org/dc/elements/1.1/"/>
    <ds:schemaRef ds:uri="http://schemas.microsoft.com/office/2006/metadata/properties"/>
    <ds:schemaRef ds:uri="641f345b-441b-4b81-9152-adc2e73ba5e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F1110E30-ADA1-4EC9-BF1B-B8F8F5199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125</Pages>
  <Words>22958</Words>
  <Characters>123975</Characters>
  <Application>Microsoft Office Word</Application>
  <DocSecurity>0</DocSecurity>
  <Lines>1033</Lines>
  <Paragraphs>293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146640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2016-12-09T08:22:00Z</dcterms:created>
  <dcterms:modified xsi:type="dcterms:W3CDTF">2016-12-09T08:22:00Z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